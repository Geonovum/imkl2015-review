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3A535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27 </w:t>
            </w:r>
            <w:r w:rsidR="000556D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mei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1.1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EC703E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EC703E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27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F717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F717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F717C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8B72CC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8B72CC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Info bij net elementen kan in een aantal gevallen via annotatie en of via attributen worden opgenomen. Dat is niet duidelijk </w:t>
            </w:r>
            <w:r w:rsid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vermeld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8B72C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935016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61B8" w:rsidRPr="009D6D54" w:rsidRDefault="00935016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D6A55" w:rsidRPr="009D6D54" w:rsidRDefault="00935016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935016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4B67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312C4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4B539B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4B539B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4B539B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A5B4E" w:rsidRPr="009D6D54" w:rsidRDefault="004B539B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EE74B0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0319D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E74B0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 w:rsidR="00503540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50354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7D21EE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D21EE" w:rsidRPr="009D6D54" w:rsidRDefault="007D21EE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D21EE" w:rsidRDefault="0007298A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</w:t>
            </w:r>
            <w:r w:rsidR="0034019B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Ook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D21EE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07298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7298A" w:rsidRPr="009D6D54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7298A" w:rsidRDefault="0007298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een tekst opgenomen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 de achtergrond van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 dat we die voor IMKL2015 niet gebruiken.</w:t>
            </w: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Pr="005F1CC9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3D5A" w:rsidRPr="00593D5A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F1CC9" w:rsidRPr="009D6D54" w:rsidRDefault="005F1CC9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F1CC9" w:rsidRDefault="00593D5A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F1CC9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5F1CC9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 w:rsid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1CC9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97446C" w:rsidRPr="0097446C" w:rsidRDefault="0097446C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97446C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97446C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C74362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604F8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B604F8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3D5A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5F1CC9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3D5A" w:rsidRPr="009D6D54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3D5A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aantal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naar OCL omgezet.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3D5A" w:rsidRDefault="00593D5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3A535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5F1CC9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Attributen met het stereotype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voidable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kunnen het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xml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voor geen waarde. Optioneel kan ook de reden waarom er niets is ingevuld worden opgenomen.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toe dat de reden waarom optioneel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A5353" w:rsidRP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Tekst aangepast:</w:t>
            </w:r>
          </w:p>
          <w:p w:rsidR="003A5353" w:rsidRPr="003A5353" w:rsidRDefault="003A5353" w:rsidP="003A5353">
            <w:pPr>
              <w:spacing w:line="240" w:lineRule="atLeast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A5353">
              <w:rPr>
                <w:rFonts w:ascii="Verdana" w:hAnsi="Verdana"/>
                <w:b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b/>
                <w:sz w:val="16"/>
                <w:szCs w:val="16"/>
              </w:rPr>
              <w:t>:</w:t>
            </w:r>
            <w:r w:rsidRPr="003A5353">
              <w:rPr>
                <w:rFonts w:ascii="Verdana" w:hAnsi="Verdana"/>
                <w:sz w:val="16"/>
                <w:szCs w:val="16"/>
              </w:rPr>
              <w:t xml:space="preserve"> Bij attributen en associaties die het stereotype &lt;&lt;</w:t>
            </w:r>
            <w:proofErr w:type="spellStart"/>
            <w:r w:rsidRPr="003A5353">
              <w:rPr>
                <w:rFonts w:ascii="Verdana" w:hAnsi="Verdana"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sz w:val="16"/>
                <w:szCs w:val="16"/>
              </w:rPr>
              <w:t>&gt;&gt; hebben kan, indien het van toepassing is</w:t>
            </w:r>
            <w:ins w:id="0" w:author="pjanssen" w:date="2016-05-27T12:49:00Z">
              <w:r w:rsidRPr="003A5353">
                <w:rPr>
                  <w:rFonts w:ascii="Verdana" w:hAnsi="Verdana"/>
                  <w:sz w:val="16"/>
                  <w:szCs w:val="16"/>
                </w:rPr>
                <w:t>, geen waarde</w:t>
              </w:r>
            </w:ins>
            <w:r w:rsidRPr="003A5353">
              <w:rPr>
                <w:rFonts w:ascii="Verdana" w:hAnsi="Verdana"/>
                <w:sz w:val="16"/>
                <w:szCs w:val="16"/>
              </w:rPr>
              <w:t xml:space="preserve"> </w:t>
            </w:r>
            <w:ins w:id="1" w:author="pjanssen" w:date="2016-05-27T12:49:00Z">
              <w:r w:rsidRPr="003A5353">
                <w:rPr>
                  <w:rFonts w:ascii="Verdana" w:hAnsi="Verdana"/>
                  <w:sz w:val="16"/>
                  <w:szCs w:val="16"/>
                </w:rPr>
                <w:t xml:space="preserve">worden ingevuld. Optioneel kan er ook </w:t>
              </w:r>
            </w:ins>
            <w:r w:rsidRPr="003A5353">
              <w:rPr>
                <w:rFonts w:ascii="Verdana" w:hAnsi="Verdana"/>
                <w:sz w:val="16"/>
                <w:szCs w:val="16"/>
              </w:rPr>
              <w:t xml:space="preserve">een reden opgenomen worden waarom er geen waarde is ingevuld. De </w:t>
            </w:r>
            <w:del w:id="2" w:author="pjanssen" w:date="2016-05-27T12:49:00Z">
              <w:r w:rsidRPr="003A5353" w:rsidDel="005F24C2">
                <w:rPr>
                  <w:rFonts w:ascii="Verdana" w:hAnsi="Verdana"/>
                  <w:sz w:val="16"/>
                  <w:szCs w:val="16"/>
                </w:rPr>
                <w:delText xml:space="preserve">geldige </w:delText>
              </w:r>
            </w:del>
            <w:ins w:id="3" w:author="pjanssen" w:date="2016-05-27T12:49:00Z">
              <w:r w:rsidRPr="003A5353">
                <w:rPr>
                  <w:rFonts w:ascii="Verdana" w:hAnsi="Verdana"/>
                  <w:sz w:val="16"/>
                  <w:szCs w:val="16"/>
                </w:rPr>
                <w:t xml:space="preserve">benoemde </w:t>
              </w:r>
            </w:ins>
            <w:r w:rsidRPr="003A5353">
              <w:rPr>
                <w:rFonts w:ascii="Verdana" w:hAnsi="Verdana"/>
                <w:sz w:val="16"/>
                <w:szCs w:val="16"/>
              </w:rPr>
              <w:t>redenen zijn:</w:t>
            </w:r>
          </w:p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3A535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5F1CC9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A5353" w:rsidRPr="009D6D54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A5353" w:rsidRDefault="003A535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56DA"/>
    <w:rsid w:val="0005684B"/>
    <w:rsid w:val="000613D7"/>
    <w:rsid w:val="0007298A"/>
    <w:rsid w:val="0007479F"/>
    <w:rsid w:val="00082DFE"/>
    <w:rsid w:val="000B346C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E4F0A"/>
    <w:rsid w:val="002F209C"/>
    <w:rsid w:val="003212A0"/>
    <w:rsid w:val="00331A49"/>
    <w:rsid w:val="00332B54"/>
    <w:rsid w:val="0033377B"/>
    <w:rsid w:val="0034019B"/>
    <w:rsid w:val="0037008C"/>
    <w:rsid w:val="003A1ACF"/>
    <w:rsid w:val="003A5353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E774B"/>
    <w:rsid w:val="00C1643E"/>
    <w:rsid w:val="00C54DFB"/>
    <w:rsid w:val="00C74362"/>
    <w:rsid w:val="00D172F4"/>
    <w:rsid w:val="00D20922"/>
    <w:rsid w:val="00D641BD"/>
    <w:rsid w:val="00D72054"/>
    <w:rsid w:val="00D85091"/>
    <w:rsid w:val="00D8763E"/>
    <w:rsid w:val="00D90E17"/>
    <w:rsid w:val="00D92141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C703E"/>
    <w:rsid w:val="00EE74B0"/>
    <w:rsid w:val="00EF717C"/>
    <w:rsid w:val="00F12337"/>
    <w:rsid w:val="00F12AC0"/>
    <w:rsid w:val="00F652FD"/>
    <w:rsid w:val="00F800ED"/>
    <w:rsid w:val="00F94A79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9</cp:revision>
  <dcterms:created xsi:type="dcterms:W3CDTF">2016-04-22T13:59:00Z</dcterms:created>
  <dcterms:modified xsi:type="dcterms:W3CDTF">2016-05-27T12:19:00Z</dcterms:modified>
</cp:coreProperties>
</file>