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7186" w:rsidRDefault="00713820">
      <w:pPr>
        <w:pStyle w:val="Kop11"/>
        <w:numPr>
          <w:ilvl w:val="0"/>
          <w:numId w:val="1"/>
        </w:numPr>
      </w:pPr>
      <w:bookmarkStart w:id="0" w:name="__RefHeading__52_867372361"/>
      <w:bookmarkEnd w:id="0"/>
      <w:r>
        <w:t>Kaartsamenstelling</w:t>
      </w:r>
    </w:p>
    <w:p w:rsidR="00177186" w:rsidRDefault="00713820">
      <w:pPr>
        <w:pStyle w:val="Kop21"/>
        <w:numPr>
          <w:ilvl w:val="1"/>
          <w:numId w:val="1"/>
        </w:numPr>
      </w:pPr>
      <w:bookmarkStart w:id="1" w:name="__RefHeading__5471_2479775081"/>
      <w:bookmarkEnd w:id="1"/>
      <w:r>
        <w:t>Inleiding</w:t>
      </w:r>
    </w:p>
    <w:p w:rsidR="00177186" w:rsidRDefault="00713820">
      <w:pPr>
        <w:pStyle w:val="Plattetekst1"/>
      </w:pPr>
      <w:r>
        <w:t>Naast de beschrijving van visualisatie van de objecttypen geeft onderstaande tabel aan, hoe de objecttypen geordend moeten worden om een kaart te realiseren:</w:t>
      </w:r>
    </w:p>
    <w:tbl>
      <w:tblPr>
        <w:tblW w:w="9620" w:type="dxa"/>
        <w:tblInd w:w="-66"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57"/>
        <w:gridCol w:w="7663"/>
      </w:tblGrid>
      <w:tr w:rsidR="00177186" w:rsidTr="00D47DB6">
        <w:trPr>
          <w:cantSplit/>
          <w:tblHeader/>
        </w:trPr>
        <w:tc>
          <w:tcPr>
            <w:tcW w:w="1957" w:type="dxa"/>
            <w:tcBorders>
              <w:top w:val="single" w:sz="2" w:space="0" w:color="000001"/>
              <w:left w:val="single" w:sz="2" w:space="0" w:color="000001"/>
              <w:bottom w:val="single" w:sz="2" w:space="0" w:color="000001"/>
            </w:tcBorders>
            <w:shd w:val="clear" w:color="auto" w:fill="808080"/>
            <w:tcMar>
              <w:left w:w="-2" w:type="dxa"/>
            </w:tcMar>
            <w:vAlign w:val="center"/>
          </w:tcPr>
          <w:p w:rsidR="00177186" w:rsidRDefault="00713820">
            <w:pPr>
              <w:pStyle w:val="TableHeading0"/>
              <w:spacing w:after="120"/>
              <w:rPr>
                <w:rFonts w:eastAsia="Lucida Sans Unicode" w:cs="Tahoma"/>
                <w:b w:val="0"/>
                <w:bCs w:val="0"/>
                <w:szCs w:val="20"/>
              </w:rPr>
            </w:pPr>
            <w:r>
              <w:rPr>
                <w:rFonts w:eastAsia="Lucida Sans Unicode" w:cs="Tahoma"/>
                <w:b w:val="0"/>
                <w:bCs w:val="0"/>
                <w:szCs w:val="20"/>
              </w:rPr>
              <w:t>Tekenvolgorde</w:t>
            </w:r>
          </w:p>
        </w:tc>
        <w:tc>
          <w:tcPr>
            <w:tcW w:w="7663" w:type="dxa"/>
            <w:tcBorders>
              <w:top w:val="single" w:sz="2" w:space="0" w:color="000001"/>
              <w:left w:val="single" w:sz="2" w:space="0" w:color="000001"/>
              <w:bottom w:val="single" w:sz="2" w:space="0" w:color="000001"/>
              <w:right w:val="single" w:sz="2" w:space="0" w:color="000001"/>
            </w:tcBorders>
            <w:shd w:val="clear" w:color="auto" w:fill="808080"/>
            <w:tcMar>
              <w:left w:w="-2" w:type="dxa"/>
            </w:tcMar>
            <w:vAlign w:val="center"/>
          </w:tcPr>
          <w:p w:rsidR="00177186" w:rsidRDefault="00713820">
            <w:pPr>
              <w:pStyle w:val="TableHeading0"/>
              <w:spacing w:after="120"/>
              <w:rPr>
                <w:rFonts w:eastAsia="Lucida Sans Unicode" w:cs="Tahoma"/>
                <w:b w:val="0"/>
                <w:bCs w:val="0"/>
                <w:szCs w:val="20"/>
              </w:rPr>
            </w:pPr>
            <w:r>
              <w:rPr>
                <w:rFonts w:eastAsia="Lucida Sans Unicode" w:cs="Tahoma"/>
                <w:b w:val="0"/>
                <w:bCs w:val="0"/>
                <w:szCs w:val="20"/>
              </w:rPr>
              <w:t>Objecttype</w:t>
            </w:r>
          </w:p>
        </w:tc>
      </w:tr>
      <w:tr w:rsidR="00177186" w:rsidTr="00D47DB6">
        <w:trPr>
          <w:cantSplit/>
          <w:tblHeader/>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713820">
            <w:pPr>
              <w:pStyle w:val="TableContents"/>
              <w:spacing w:after="120"/>
              <w:jc w:val="center"/>
            </w:pPr>
            <w:del w:id="2" w:author="Herman van den Berg" w:date="2017-12-18T10:56:00Z">
              <w:r w:rsidDel="00B63A97">
                <w:delText>17</w:delText>
              </w:r>
            </w:del>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713820">
            <w:pPr>
              <w:pStyle w:val="PreformattedText"/>
              <w:spacing w:after="120"/>
            </w:pPr>
            <w:del w:id="3" w:author="Herman van den Berg" w:date="2017-12-18T10:56:00Z">
              <w:r w:rsidDel="00B63A97">
                <w:delText>Informatiepolygoon</w:delText>
              </w:r>
            </w:del>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B63A97" w:rsidP="00B63A97">
            <w:pPr>
              <w:pStyle w:val="TableContents"/>
              <w:spacing w:after="120"/>
              <w:jc w:val="center"/>
            </w:pPr>
            <w:ins w:id="4" w:author="Herman van den Berg" w:date="2017-12-18T10:56:00Z">
              <w:r>
                <w:rPr>
                  <w:rFonts w:eastAsia="Lucida Sans Unicode" w:cs="Tahoma"/>
                  <w:szCs w:val="20"/>
                </w:rPr>
                <w:t>1</w:t>
              </w:r>
            </w:ins>
            <w:del w:id="5" w:author="Herman van den Berg" w:date="2017-12-18T10:56:00Z">
              <w:r w:rsidR="00713820" w:rsidDel="00B63A97">
                <w:rPr>
                  <w:rFonts w:eastAsia="Lucida Sans Unicode" w:cs="Tahoma"/>
                  <w:szCs w:val="20"/>
                </w:rPr>
                <w:delText>2</w:delText>
              </w:r>
            </w:del>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713820">
            <w:pPr>
              <w:pStyle w:val="PreformattedText"/>
              <w:spacing w:after="120"/>
            </w:pPr>
            <w:r>
              <w:t>EigenTopografie</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B63A97" w:rsidP="00B63A97">
            <w:pPr>
              <w:pStyle w:val="TableContents"/>
              <w:spacing w:after="120"/>
              <w:jc w:val="center"/>
            </w:pPr>
            <w:ins w:id="6" w:author="Herman van den Berg" w:date="2017-12-18T10:57:00Z">
              <w:r>
                <w:t>2</w:t>
              </w:r>
            </w:ins>
            <w:del w:id="7" w:author="Herman van den Berg" w:date="2017-12-18T10:57:00Z">
              <w:r w:rsidR="00713820" w:rsidDel="00B63A97">
                <w:delText>3</w:delText>
              </w:r>
            </w:del>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713820">
            <w:pPr>
              <w:pStyle w:val="PreformattedText"/>
              <w:spacing w:after="120"/>
            </w:pPr>
            <w:r>
              <w:t>AanduidingEisVoorzorgsmaatregel</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0A78FD" w:rsidP="00A143A7">
            <w:pPr>
              <w:pStyle w:val="TableContents"/>
              <w:spacing w:after="120"/>
              <w:jc w:val="center"/>
            </w:pPr>
            <w:ins w:id="8" w:author="Herman van den Berg" w:date="2017-12-18T11:32:00Z">
              <w:r>
                <w:rPr>
                  <w:rFonts w:eastAsia="Lucida Sans Unicode" w:cs="Tahoma"/>
                  <w:szCs w:val="20"/>
                </w:rPr>
                <w:t>3</w:t>
              </w:r>
            </w:ins>
            <w:del w:id="9" w:author="Herman van den Berg" w:date="2017-12-18T10:57:00Z">
              <w:r w:rsidR="00713820" w:rsidDel="00B63A97">
                <w:rPr>
                  <w:rFonts w:eastAsia="Lucida Sans Unicode" w:cs="Tahoma"/>
                  <w:szCs w:val="20"/>
                </w:rPr>
                <w:delText>4</w:delText>
              </w:r>
            </w:del>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A143A7" w:rsidRDefault="00A143A7" w:rsidP="00500AD8">
            <w:pPr>
              <w:pStyle w:val="PreformattedText"/>
              <w:spacing w:after="120"/>
            </w:pPr>
            <w:ins w:id="10" w:author="Herman van den Berg" w:date="2017-12-18T11:00:00Z">
              <w:r>
                <w:t>3.1</w:t>
              </w:r>
            </w:ins>
            <w:ins w:id="11" w:author="Herman van den Berg" w:date="2017-12-18T11:32:00Z">
              <w:r w:rsidR="000A78FD">
                <w:tab/>
              </w:r>
            </w:ins>
            <w:ins w:id="12" w:author="Herman van den Berg" w:date="2017-12-18T11:00:00Z">
              <w:r>
                <w:t>Extr</w:t>
              </w:r>
            </w:ins>
            <w:ins w:id="13" w:author="Herman van den Berg" w:date="2017-12-18T11:01:00Z">
              <w:r>
                <w:t>a</w:t>
              </w:r>
            </w:ins>
            <w:ins w:id="14" w:author="Herman van den Berg" w:date="2017-12-18T11:00:00Z">
              <w:r>
                <w:t>Geometrie Kabelbed</w:t>
              </w:r>
              <w:r>
                <w:br/>
                <w:t>3.2</w:t>
              </w:r>
            </w:ins>
            <w:ins w:id="15" w:author="Herman van den Berg" w:date="2017-12-18T11:32:00Z">
              <w:r w:rsidR="000A78FD">
                <w:tab/>
              </w:r>
            </w:ins>
            <w:r w:rsidR="00713820">
              <w:t>Kabelbed</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A143A7" w:rsidP="00A143A7">
            <w:pPr>
              <w:pStyle w:val="TableContents"/>
              <w:spacing w:after="120"/>
              <w:jc w:val="center"/>
            </w:pPr>
            <w:ins w:id="16" w:author="Herman van den Berg" w:date="2017-12-18T11:01:00Z">
              <w:r>
                <w:t>4</w:t>
              </w:r>
            </w:ins>
            <w:del w:id="17" w:author="Herman van den Berg" w:date="2017-12-18T11:01:00Z">
              <w:r w:rsidR="00713820" w:rsidDel="00A143A7">
                <w:delText>5</w:delText>
              </w:r>
            </w:del>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A143A7" w:rsidP="000A78FD">
            <w:pPr>
              <w:pStyle w:val="PreformattedText"/>
              <w:spacing w:after="120"/>
            </w:pPr>
            <w:ins w:id="18" w:author="Herman van den Berg" w:date="2017-12-18T11:01:00Z">
              <w:r>
                <w:t>4.1</w:t>
              </w:r>
            </w:ins>
            <w:ins w:id="19" w:author="Herman van den Berg" w:date="2017-12-18T11:32:00Z">
              <w:r w:rsidR="000A78FD">
                <w:tab/>
              </w:r>
            </w:ins>
            <w:ins w:id="20" w:author="Herman van den Berg" w:date="2017-12-18T11:01:00Z">
              <w:r>
                <w:t>ExtraGeometrie Duct</w:t>
              </w:r>
              <w:r>
                <w:br/>
                <w:t>4.2</w:t>
              </w:r>
            </w:ins>
            <w:ins w:id="21" w:author="Herman van den Berg" w:date="2017-12-18T11:32:00Z">
              <w:r w:rsidR="000A78FD">
                <w:tab/>
              </w:r>
            </w:ins>
            <w:r w:rsidR="00713820">
              <w:t>Duct</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A143A7" w:rsidP="00A143A7">
            <w:pPr>
              <w:pStyle w:val="TableContents"/>
              <w:spacing w:after="120"/>
              <w:jc w:val="center"/>
            </w:pPr>
            <w:ins w:id="22" w:author="Herman van den Berg" w:date="2017-12-18T11:01:00Z">
              <w:r>
                <w:t>5</w:t>
              </w:r>
            </w:ins>
            <w:del w:id="23" w:author="Herman van den Berg" w:date="2017-12-18T11:01:00Z">
              <w:r w:rsidR="00713820" w:rsidDel="00A143A7">
                <w:delText>6</w:delText>
              </w:r>
            </w:del>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A143A7" w:rsidP="000A78FD">
            <w:pPr>
              <w:pStyle w:val="PreformattedText"/>
              <w:spacing w:after="120"/>
            </w:pPr>
            <w:ins w:id="24" w:author="Herman van den Berg" w:date="2017-12-18T11:01:00Z">
              <w:r>
                <w:t>5.1</w:t>
              </w:r>
            </w:ins>
            <w:ins w:id="25" w:author="Herman van den Berg" w:date="2017-12-18T11:32:00Z">
              <w:r w:rsidR="000A78FD">
                <w:tab/>
              </w:r>
            </w:ins>
            <w:ins w:id="26" w:author="Herman van den Berg" w:date="2017-12-18T11:01:00Z">
              <w:r>
                <w:t>Extr</w:t>
              </w:r>
            </w:ins>
            <w:ins w:id="27" w:author="Herman van den Berg" w:date="2017-12-18T11:03:00Z">
              <w:r>
                <w:t>a</w:t>
              </w:r>
            </w:ins>
            <w:ins w:id="28" w:author="Herman van den Berg" w:date="2017-12-18T11:01:00Z">
              <w:r>
                <w:t>Geometrie Mantelbuis</w:t>
              </w:r>
              <w:r>
                <w:br/>
                <w:t>5.2</w:t>
              </w:r>
            </w:ins>
            <w:ins w:id="29" w:author="Herman van den Berg" w:date="2017-12-18T11:32:00Z">
              <w:r w:rsidR="000A78FD">
                <w:tab/>
              </w:r>
            </w:ins>
            <w:r w:rsidR="00713820">
              <w:t>Mantelbuis</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A143A7" w:rsidP="00A143A7">
            <w:pPr>
              <w:pStyle w:val="TableContents"/>
              <w:spacing w:after="120"/>
              <w:jc w:val="center"/>
            </w:pPr>
            <w:ins w:id="30" w:author="Herman van den Berg" w:date="2017-12-18T11:02:00Z">
              <w:r>
                <w:rPr>
                  <w:rFonts w:eastAsia="Lucida Sans Unicode" w:cs="Tahoma"/>
                  <w:szCs w:val="20"/>
                </w:rPr>
                <w:t>6</w:t>
              </w:r>
            </w:ins>
            <w:del w:id="31" w:author="Herman van den Berg" w:date="2017-12-18T11:02:00Z">
              <w:r w:rsidR="00713820" w:rsidDel="00A143A7">
                <w:rPr>
                  <w:rFonts w:eastAsia="Lucida Sans Unicode" w:cs="Tahoma"/>
                  <w:szCs w:val="20"/>
                </w:rPr>
                <w:delText>7</w:delText>
              </w:r>
            </w:del>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86755B" w:rsidP="000A78FD">
            <w:pPr>
              <w:pStyle w:val="PreformattedText"/>
              <w:spacing w:after="120"/>
            </w:pPr>
            <w:ins w:id="32" w:author="Herman van den Berg" w:date="2017-12-18T11:19:00Z">
              <w:r>
                <w:t>6</w:t>
              </w:r>
              <w:r w:rsidR="009644ED">
                <w:t>.1</w:t>
              </w:r>
            </w:ins>
            <w:ins w:id="33" w:author="Herman van den Berg" w:date="2017-12-18T11:33:00Z">
              <w:r w:rsidR="000A78FD">
                <w:tab/>
              </w:r>
            </w:ins>
            <w:ins w:id="34" w:author="Herman van den Berg" w:date="2017-12-18T11:19:00Z">
              <w:r w:rsidR="009644ED">
                <w:t xml:space="preserve">ExtraGeometrie </w:t>
              </w:r>
              <w:r>
                <w:t>Kabels en Leidingen</w:t>
              </w:r>
              <w:r>
                <w:br/>
                <w:t>6.2</w:t>
              </w:r>
            </w:ins>
            <w:ins w:id="35" w:author="Herman van den Berg" w:date="2017-12-18T11:33:00Z">
              <w:r w:rsidR="000A78FD">
                <w:tab/>
              </w:r>
            </w:ins>
            <w:r w:rsidR="00713820">
              <w:t>Kabels en Leidingen</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86755B" w:rsidP="0086755B">
            <w:pPr>
              <w:pStyle w:val="TableContents"/>
              <w:spacing w:after="120"/>
              <w:jc w:val="center"/>
            </w:pPr>
            <w:ins w:id="36" w:author="Herman van den Berg" w:date="2017-12-18T11:19:00Z">
              <w:r>
                <w:t>7</w:t>
              </w:r>
            </w:ins>
            <w:del w:id="37" w:author="Herman van den Berg" w:date="2017-12-18T11:19:00Z">
              <w:r w:rsidR="00713820" w:rsidDel="0086755B">
                <w:delText>8</w:delText>
              </w:r>
            </w:del>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86755B" w:rsidP="000A78FD">
            <w:pPr>
              <w:pStyle w:val="PreformattedText"/>
              <w:spacing w:after="120"/>
            </w:pPr>
            <w:ins w:id="38" w:author="Herman van den Berg" w:date="2017-12-18T11:19:00Z">
              <w:r>
                <w:t>7.1</w:t>
              </w:r>
            </w:ins>
            <w:ins w:id="39" w:author="Herman van den Berg" w:date="2017-12-18T11:33:00Z">
              <w:r w:rsidR="000A78FD">
                <w:tab/>
              </w:r>
            </w:ins>
            <w:ins w:id="40" w:author="Herman van den Berg" w:date="2017-12-18T11:19:00Z">
              <w:r>
                <w:t>ExtraGeometrie Mangat</w:t>
              </w:r>
              <w:r>
                <w:br/>
                <w:t>7.</w:t>
              </w:r>
            </w:ins>
            <w:ins w:id="41" w:author="Herman van den Berg" w:date="2017-12-18T11:20:00Z">
              <w:r>
                <w:t>2</w:t>
              </w:r>
            </w:ins>
            <w:ins w:id="42" w:author="Herman van den Berg" w:date="2017-12-18T11:33:00Z">
              <w:r w:rsidR="000A78FD">
                <w:tab/>
              </w:r>
            </w:ins>
            <w:r w:rsidR="00713820">
              <w:t>Mangat</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86755B" w:rsidP="0086755B">
            <w:pPr>
              <w:pStyle w:val="TableContents"/>
              <w:spacing w:after="120"/>
              <w:jc w:val="center"/>
            </w:pPr>
            <w:ins w:id="43" w:author="Herman van den Berg" w:date="2017-12-18T11:20:00Z">
              <w:r>
                <w:t>8</w:t>
              </w:r>
            </w:ins>
            <w:del w:id="44" w:author="Herman van den Berg" w:date="2017-12-18T11:20:00Z">
              <w:r w:rsidR="00713820" w:rsidDel="0086755B">
                <w:delText>9</w:delText>
              </w:r>
            </w:del>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86755B" w:rsidP="000A78FD">
            <w:pPr>
              <w:pStyle w:val="PreformattedText"/>
              <w:spacing w:after="120"/>
            </w:pPr>
            <w:ins w:id="45" w:author="Herman van den Berg" w:date="2017-12-18T11:20:00Z">
              <w:r>
                <w:t>8.1</w:t>
              </w:r>
            </w:ins>
            <w:ins w:id="46" w:author="Herman van den Berg" w:date="2017-12-18T11:33:00Z">
              <w:r w:rsidR="000A78FD">
                <w:tab/>
              </w:r>
            </w:ins>
            <w:ins w:id="47" w:author="Herman van den Berg" w:date="2017-12-18T11:20:00Z">
              <w:r>
                <w:t>ExtraGeometrie Kast</w:t>
              </w:r>
              <w:r>
                <w:br/>
                <w:t>8.2</w:t>
              </w:r>
            </w:ins>
            <w:ins w:id="48" w:author="Herman van den Berg" w:date="2017-12-18T11:33:00Z">
              <w:r w:rsidR="000A78FD">
                <w:tab/>
              </w:r>
            </w:ins>
            <w:r w:rsidR="00713820">
              <w:t>Kast</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713820">
            <w:pPr>
              <w:pStyle w:val="TableContents"/>
              <w:spacing w:after="120"/>
              <w:jc w:val="center"/>
            </w:pPr>
            <w:del w:id="49" w:author="Herman van den Berg" w:date="2017-12-18T11:20:00Z">
              <w:r w:rsidDel="0086755B">
                <w:delText>10</w:delText>
              </w:r>
            </w:del>
            <w:ins w:id="50" w:author="Herman van den Berg" w:date="2017-12-18T11:20:00Z">
              <w:r w:rsidR="0086755B">
                <w:t>9</w:t>
              </w:r>
            </w:ins>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86755B" w:rsidP="000A78FD">
            <w:pPr>
              <w:pStyle w:val="PreformattedText"/>
              <w:spacing w:after="120"/>
            </w:pPr>
            <w:ins w:id="51" w:author="Herman van den Berg" w:date="2017-12-18T11:21:00Z">
              <w:r>
                <w:t>9</w:t>
              </w:r>
            </w:ins>
            <w:ins w:id="52" w:author="Herman van den Berg" w:date="2017-12-18T11:20:00Z">
              <w:r>
                <w:t>.1</w:t>
              </w:r>
            </w:ins>
            <w:ins w:id="53" w:author="Herman van den Berg" w:date="2017-12-18T11:33:00Z">
              <w:r w:rsidR="000A78FD">
                <w:tab/>
              </w:r>
            </w:ins>
            <w:ins w:id="54" w:author="Herman van den Berg" w:date="2017-12-18T11:20:00Z">
              <w:r>
                <w:t>ExtraGeometrie Technisch gebouw</w:t>
              </w:r>
              <w:r>
                <w:br/>
                <w:t>9.1</w:t>
              </w:r>
            </w:ins>
            <w:ins w:id="55" w:author="Herman van den Berg" w:date="2017-12-18T11:33:00Z">
              <w:r w:rsidR="000A78FD">
                <w:tab/>
              </w:r>
            </w:ins>
            <w:r w:rsidR="00713820">
              <w:t>Technisch gebouw</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713820">
            <w:pPr>
              <w:pStyle w:val="TableContents"/>
              <w:spacing w:after="120"/>
              <w:jc w:val="center"/>
            </w:pPr>
            <w:del w:id="56" w:author="Herman van den Berg" w:date="2017-12-18T11:21:00Z">
              <w:r w:rsidDel="0086755B">
                <w:delText>11</w:delText>
              </w:r>
            </w:del>
            <w:ins w:id="57" w:author="Herman van den Berg" w:date="2017-12-18T11:21:00Z">
              <w:r w:rsidR="0086755B">
                <w:t>10</w:t>
              </w:r>
            </w:ins>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86755B" w:rsidP="0086755B">
            <w:pPr>
              <w:pStyle w:val="PreformattedText"/>
              <w:spacing w:after="120"/>
            </w:pPr>
            <w:ins w:id="58" w:author="Herman van den Berg" w:date="2017-12-18T11:21:00Z">
              <w:r>
                <w:t>10.1</w:t>
              </w:r>
              <w:r>
                <w:tab/>
                <w:t>ExtraGeometrie Toren</w:t>
              </w:r>
              <w:r>
                <w:br/>
                <w:t>10.2</w:t>
              </w:r>
              <w:r>
                <w:tab/>
              </w:r>
            </w:ins>
            <w:r w:rsidR="00713820">
              <w:t>Toren</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713820">
            <w:pPr>
              <w:pStyle w:val="TableContents"/>
              <w:spacing w:after="120"/>
              <w:jc w:val="center"/>
            </w:pPr>
            <w:del w:id="59" w:author="Herman van den Berg" w:date="2017-12-18T11:21:00Z">
              <w:r w:rsidDel="0086755B">
                <w:delText>12</w:delText>
              </w:r>
            </w:del>
            <w:ins w:id="60" w:author="Herman van den Berg" w:date="2017-12-18T11:21:00Z">
              <w:r w:rsidR="0086755B">
                <w:t>11</w:t>
              </w:r>
            </w:ins>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86755B" w:rsidP="0086755B">
            <w:pPr>
              <w:pStyle w:val="PreformattedText"/>
              <w:spacing w:after="120"/>
            </w:pPr>
            <w:ins w:id="61" w:author="Herman van den Berg" w:date="2017-12-18T11:22:00Z">
              <w:r>
                <w:t>11.1</w:t>
              </w:r>
              <w:r>
                <w:tab/>
                <w:t>ExtraGeometrie Mast</w:t>
              </w:r>
              <w:r>
                <w:br/>
                <w:t>11.2</w:t>
              </w:r>
              <w:r>
                <w:tab/>
              </w:r>
            </w:ins>
            <w:r w:rsidR="00713820">
              <w:t>Mast</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713820">
            <w:pPr>
              <w:pStyle w:val="TableContents"/>
              <w:spacing w:after="120"/>
              <w:jc w:val="center"/>
            </w:pPr>
            <w:del w:id="62" w:author="Herman van den Berg" w:date="2017-12-18T11:22:00Z">
              <w:r w:rsidDel="0086755B">
                <w:rPr>
                  <w:rFonts w:eastAsia="Lucida Sans Unicode" w:cs="Tahoma"/>
                  <w:szCs w:val="20"/>
                </w:rPr>
                <w:delText>13</w:delText>
              </w:r>
            </w:del>
            <w:ins w:id="63" w:author="Herman van den Berg" w:date="2017-12-18T11:22:00Z">
              <w:r w:rsidR="0086755B">
                <w:rPr>
                  <w:rFonts w:eastAsia="Lucida Sans Unicode" w:cs="Tahoma"/>
                  <w:szCs w:val="20"/>
                </w:rPr>
                <w:t>12</w:t>
              </w:r>
            </w:ins>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713820">
            <w:pPr>
              <w:pStyle w:val="PreformattedText"/>
              <w:spacing w:after="120"/>
            </w:pPr>
            <w:r>
              <w:t>Annotatie</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713820">
            <w:pPr>
              <w:pStyle w:val="TableContents"/>
              <w:spacing w:after="120"/>
              <w:jc w:val="center"/>
            </w:pPr>
            <w:del w:id="64" w:author="Herman van den Berg" w:date="2017-12-18T11:22:00Z">
              <w:r w:rsidDel="0086755B">
                <w:rPr>
                  <w:rFonts w:eastAsia="Lucida Sans Unicode" w:cs="Tahoma"/>
                  <w:szCs w:val="20"/>
                </w:rPr>
                <w:delText>14</w:delText>
              </w:r>
            </w:del>
            <w:ins w:id="65" w:author="Herman van den Berg" w:date="2017-12-18T11:22:00Z">
              <w:r w:rsidR="0086755B">
                <w:rPr>
                  <w:rFonts w:eastAsia="Lucida Sans Unicode" w:cs="Tahoma"/>
                  <w:szCs w:val="20"/>
                </w:rPr>
                <w:t>13</w:t>
              </w:r>
            </w:ins>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713820">
            <w:pPr>
              <w:pStyle w:val="PreformattedText"/>
              <w:spacing w:after="120"/>
            </w:pPr>
            <w:r>
              <w:t>Maatvoering</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713820">
            <w:pPr>
              <w:pStyle w:val="TableContents"/>
              <w:spacing w:after="120"/>
              <w:jc w:val="center"/>
            </w:pPr>
            <w:del w:id="66" w:author="Herman van den Berg" w:date="2017-12-18T11:22:00Z">
              <w:r w:rsidDel="0086755B">
                <w:delText>15</w:delText>
              </w:r>
            </w:del>
            <w:ins w:id="67" w:author="Herman van den Berg" w:date="2017-12-18T11:22:00Z">
              <w:r w:rsidR="0086755B">
                <w:t>14</w:t>
              </w:r>
            </w:ins>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713820">
            <w:pPr>
              <w:pStyle w:val="PreformattedText"/>
              <w:spacing w:after="120"/>
            </w:pPr>
            <w:r>
              <w:t>DiepteNAP</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713820">
            <w:pPr>
              <w:pStyle w:val="TableContents"/>
              <w:spacing w:after="120"/>
              <w:jc w:val="center"/>
            </w:pPr>
            <w:del w:id="68" w:author="Herman van den Berg" w:date="2017-12-18T11:22:00Z">
              <w:r w:rsidDel="0086755B">
                <w:delText>16</w:delText>
              </w:r>
            </w:del>
            <w:ins w:id="69" w:author="Herman van den Berg" w:date="2017-12-18T11:22:00Z">
              <w:r w:rsidR="0086755B">
                <w:t>15</w:t>
              </w:r>
            </w:ins>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713820">
            <w:pPr>
              <w:pStyle w:val="PreformattedText"/>
              <w:spacing w:after="120"/>
            </w:pPr>
            <w:r>
              <w:t>DiepteTovMaaiveld</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713820">
            <w:pPr>
              <w:pStyle w:val="TableContents"/>
              <w:spacing w:after="120"/>
              <w:jc w:val="center"/>
            </w:pPr>
            <w:del w:id="70" w:author="Herman van den Berg" w:date="2017-12-18T11:29:00Z">
              <w:r w:rsidDel="000A78FD">
                <w:delText>18</w:delText>
              </w:r>
            </w:del>
            <w:ins w:id="71" w:author="Herman van den Berg" w:date="2017-12-18T11:29:00Z">
              <w:r w:rsidR="000A78FD">
                <w:t>16</w:t>
              </w:r>
            </w:ins>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713820">
            <w:pPr>
              <w:pStyle w:val="PreformattedText"/>
              <w:spacing w:after="120"/>
            </w:pPr>
            <w:r>
              <w:t>ExtraDetailInfo</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713820">
            <w:pPr>
              <w:pStyle w:val="TableContents"/>
              <w:spacing w:after="120"/>
              <w:jc w:val="center"/>
            </w:pPr>
            <w:del w:id="72" w:author="Herman van den Berg" w:date="2017-12-18T11:30:00Z">
              <w:r w:rsidDel="000A78FD">
                <w:delText>19</w:delText>
              </w:r>
            </w:del>
            <w:ins w:id="73" w:author="Herman van den Berg" w:date="2017-12-18T11:30:00Z">
              <w:r w:rsidR="000A78FD">
                <w:t>17</w:t>
              </w:r>
            </w:ins>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0A78FD">
            <w:pPr>
              <w:pStyle w:val="PreformattedText"/>
              <w:spacing w:after="120"/>
            </w:pPr>
            <w:ins w:id="74" w:author="Herman van den Berg" w:date="2017-12-18T11:30:00Z">
              <w:r>
                <w:t>17.1</w:t>
              </w:r>
              <w:r>
                <w:tab/>
                <w:t>ExtraGeometrie Leidingelementen</w:t>
              </w:r>
              <w:r>
                <w:br/>
                <w:t>17.2</w:t>
              </w:r>
              <w:r>
                <w:tab/>
              </w:r>
            </w:ins>
            <w:r w:rsidR="00713820">
              <w:t>Leidingelementen</w:t>
            </w:r>
          </w:p>
        </w:tc>
      </w:tr>
      <w:tr w:rsidR="000A78FD" w:rsidTr="00D47DB6">
        <w:trPr>
          <w:cantSplit/>
          <w:ins w:id="75" w:author="Herman van den Berg" w:date="2017-12-18T11:31:00Z"/>
        </w:trPr>
        <w:tc>
          <w:tcPr>
            <w:tcW w:w="1957" w:type="dxa"/>
            <w:tcBorders>
              <w:top w:val="single" w:sz="2" w:space="0" w:color="000001"/>
              <w:left w:val="single" w:sz="2" w:space="0" w:color="000001"/>
              <w:bottom w:val="single" w:sz="2" w:space="0" w:color="000001"/>
            </w:tcBorders>
            <w:shd w:val="clear" w:color="auto" w:fill="FFFFFF"/>
            <w:tcMar>
              <w:left w:w="-2" w:type="dxa"/>
            </w:tcMar>
          </w:tcPr>
          <w:p w:rsidR="000A78FD" w:rsidDel="000A78FD" w:rsidRDefault="00DC642F">
            <w:pPr>
              <w:pStyle w:val="TableContents"/>
              <w:spacing w:after="120"/>
              <w:jc w:val="center"/>
              <w:rPr>
                <w:ins w:id="76" w:author="Herman van den Berg" w:date="2017-12-18T11:31:00Z"/>
              </w:rPr>
            </w:pPr>
            <w:ins w:id="77" w:author="Herman van den Berg" w:date="2017-12-18T11:31:00Z">
              <w:r>
                <w:t>18</w:t>
              </w:r>
            </w:ins>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0A78FD" w:rsidRDefault="000A78FD">
            <w:pPr>
              <w:pStyle w:val="PreformattedText"/>
              <w:spacing w:after="120"/>
              <w:rPr>
                <w:ins w:id="78" w:author="Herman van den Berg" w:date="2017-12-18T11:31:00Z"/>
              </w:rPr>
            </w:pPr>
            <w:ins w:id="79" w:author="Herman van den Berg" w:date="2017-12-18T11:31:00Z">
              <w:r>
                <w:t>Informatiepolygoon</w:t>
              </w:r>
            </w:ins>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713820">
            <w:pPr>
              <w:pStyle w:val="TableContents"/>
              <w:spacing w:after="120"/>
              <w:jc w:val="center"/>
            </w:pPr>
            <w:del w:id="80" w:author="Herman van den Berg" w:date="2017-12-18T11:32:00Z">
              <w:r w:rsidDel="000A78FD">
                <w:delText>20</w:delText>
              </w:r>
            </w:del>
            <w:ins w:id="81" w:author="Herman van den Berg" w:date="2017-12-18T11:32:00Z">
              <w:r w:rsidR="000A78FD">
                <w:t>1</w:t>
              </w:r>
              <w:r w:rsidR="00DC642F">
                <w:t>9</w:t>
              </w:r>
            </w:ins>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713820">
            <w:pPr>
              <w:pStyle w:val="PreformattedText"/>
              <w:spacing w:after="120"/>
            </w:pPr>
            <w:r>
              <w:t>Graafpolygoon</w:t>
            </w:r>
          </w:p>
        </w:tc>
      </w:tr>
      <w:tr w:rsidR="00177186" w:rsidTr="00D47DB6">
        <w:trPr>
          <w:cantSplit/>
        </w:trPr>
        <w:tc>
          <w:tcPr>
            <w:tcW w:w="1957" w:type="dxa"/>
            <w:tcBorders>
              <w:top w:val="single" w:sz="2" w:space="0" w:color="000001"/>
              <w:left w:val="single" w:sz="2" w:space="0" w:color="000001"/>
              <w:bottom w:val="single" w:sz="2" w:space="0" w:color="000001"/>
            </w:tcBorders>
            <w:shd w:val="clear" w:color="auto" w:fill="FFFFFF"/>
            <w:tcMar>
              <w:left w:w="-2" w:type="dxa"/>
            </w:tcMar>
          </w:tcPr>
          <w:p w:rsidR="00177186" w:rsidRDefault="00713820">
            <w:pPr>
              <w:pStyle w:val="TableContents"/>
              <w:spacing w:after="120"/>
              <w:jc w:val="center"/>
            </w:pPr>
            <w:del w:id="82" w:author="Herman van den Berg" w:date="2017-12-18T11:32:00Z">
              <w:r w:rsidDel="000A78FD">
                <w:delText>21</w:delText>
              </w:r>
            </w:del>
            <w:ins w:id="83" w:author="Herman van den Berg" w:date="2017-12-18T11:32:00Z">
              <w:r w:rsidR="00DC642F">
                <w:t>20</w:t>
              </w:r>
            </w:ins>
            <w:bookmarkStart w:id="84" w:name="_GoBack"/>
            <w:bookmarkEnd w:id="84"/>
          </w:p>
        </w:tc>
        <w:tc>
          <w:tcPr>
            <w:tcW w:w="7663"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rsidR="00177186" w:rsidRDefault="00713820">
            <w:pPr>
              <w:pStyle w:val="PreformattedText"/>
              <w:spacing w:after="120"/>
            </w:pPr>
            <w:r>
              <w:t>Oriëntatiepolygoon</w:t>
            </w:r>
          </w:p>
        </w:tc>
      </w:tr>
    </w:tbl>
    <w:p w:rsidR="00177186" w:rsidRDefault="00713820">
      <w:pPr>
        <w:pStyle w:val="Tabel"/>
      </w:pPr>
      <w:r>
        <w:t xml:space="preserve">Tabel </w:t>
      </w:r>
      <w:r>
        <w:fldChar w:fldCharType="begin"/>
      </w:r>
      <w:r>
        <w:instrText>SEQ """"""""""""""""""""""""""""""""""""""""""""""""""""Tabel"""""""""""""""""""""""""""""""""""""""""""""""""""" \* ARABIC</w:instrText>
      </w:r>
      <w:r>
        <w:fldChar w:fldCharType="separate"/>
      </w:r>
      <w:ins w:id="85" w:author="Herman van den Berg" w:date="2017-12-18T11:44:00Z">
        <w:r w:rsidR="00B558D8">
          <w:rPr>
            <w:b/>
            <w:bCs w:val="0"/>
            <w:noProof/>
          </w:rPr>
          <w:t>Fout! Geen reeks opgegeven.</w:t>
        </w:r>
      </w:ins>
      <w:del w:id="86" w:author="Herman van den Berg" w:date="2017-12-18T11:44:00Z">
        <w:r w:rsidDel="00B558D8">
          <w:rPr>
            <w:noProof/>
          </w:rPr>
          <w:delText>0</w:delText>
        </w:r>
      </w:del>
      <w:r>
        <w:fldChar w:fldCharType="end"/>
      </w:r>
      <w:r>
        <w:t>: Overzicht van de tekenvolgorde van de objecttypen</w:t>
      </w:r>
    </w:p>
    <w:p w:rsidR="00177186" w:rsidRDefault="00713820">
      <w:r>
        <w:t>De Objecten met de laagste waarde in de kolom “Tekenvolgorde” worden als eerste getekend. De objecten met de hoogte waarde in de kolom “Tekenvolgorde” worden als laatste getekend.</w:t>
      </w:r>
    </w:p>
    <w:p w:rsidR="00177186" w:rsidRDefault="00713820">
      <w:pPr>
        <w:pStyle w:val="Kop21"/>
        <w:numPr>
          <w:ilvl w:val="1"/>
          <w:numId w:val="1"/>
        </w:numPr>
      </w:pPr>
      <w:bookmarkStart w:id="87" w:name="__RefHeading__5471_24797750811"/>
      <w:bookmarkEnd w:id="87"/>
      <w:r>
        <w:t>Objecten met extra geometrie</w:t>
      </w:r>
    </w:p>
    <w:p w:rsidR="00177186" w:rsidRDefault="00713820">
      <w:pPr>
        <w:pStyle w:val="Plattetekst1"/>
        <w:rPr>
          <w:ins w:id="88" w:author="Herman van den Berg" w:date="2017-12-18T11:38:00Z"/>
        </w:rPr>
      </w:pPr>
      <w:r>
        <w:t>Sommige objectklassen hebben naast de primaire geometrie ook een extra geometrie, die een uitgebreidere of nadere aanduiding geeft van de locatie en ligging van een bepaald object. Deze worden binnen de objectklasse zodanig afgebeeld, dat de puntgeometri</w:t>
      </w:r>
      <w:ins w:id="89" w:author="Herman van den Berg" w:date="2017-12-18T11:33:00Z">
        <w:r w:rsidR="000A78FD">
          <w:t>e</w:t>
        </w:r>
      </w:ins>
      <w:r>
        <w:t>ën bovenop de lijngeometri</w:t>
      </w:r>
      <w:ins w:id="90" w:author="Herman van den Berg" w:date="2017-12-18T11:33:00Z">
        <w:r w:rsidR="000A78FD">
          <w:t>e</w:t>
        </w:r>
      </w:ins>
      <w:r>
        <w:t>ën, bovenop de vlakgeometri</w:t>
      </w:r>
      <w:ins w:id="91" w:author="Herman van den Berg" w:date="2017-12-18T11:40:00Z">
        <w:r w:rsidR="003A746C">
          <w:t>e</w:t>
        </w:r>
      </w:ins>
      <w:r>
        <w:t>ën komen te liggen. De interactie van de viewer maakt het mogelijk voor gebruikers om de extra geometrie van een object te tonen of onzichtbaar te maken.</w:t>
      </w:r>
    </w:p>
    <w:p w:rsidR="00713820" w:rsidRDefault="000A78FD">
      <w:pPr>
        <w:pStyle w:val="Plattetekst1"/>
        <w:rPr>
          <w:ins w:id="92" w:author="Herman van den Berg" w:date="2017-12-18T13:01:00Z"/>
        </w:rPr>
      </w:pPr>
      <w:ins w:id="93" w:author="Herman van den Berg" w:date="2017-12-18T11:38:00Z">
        <w:r>
          <w:t>NB.</w:t>
        </w:r>
        <w:r>
          <w:br/>
          <w:t xml:space="preserve">ExtraGeometrie-objecten die niet gerefereerd worden vanuit een </w:t>
        </w:r>
      </w:ins>
      <w:ins w:id="94" w:author="Herman van den Berg" w:date="2017-12-18T11:40:00Z">
        <w:r w:rsidR="003A746C">
          <w:t xml:space="preserve">ander object, kunnen geen volgorde krijgen </w:t>
        </w:r>
      </w:ins>
      <w:ins w:id="95" w:author="Herman van den Berg" w:date="2017-12-18T11:42:00Z">
        <w:r w:rsidR="003A746C">
          <w:t xml:space="preserve">die daaraan gerelateerd is. Ze </w:t>
        </w:r>
      </w:ins>
      <w:ins w:id="96" w:author="Herman van den Berg" w:date="2017-12-18T12:59:00Z">
        <w:r w:rsidR="00B558D8">
          <w:t>zullen niet worden gevisualiseerd.</w:t>
        </w:r>
      </w:ins>
    </w:p>
    <w:p w:rsidR="00713820" w:rsidRDefault="00713820">
      <w:pPr>
        <w:widowControl/>
        <w:suppressAutoHyphens w:val="0"/>
        <w:rPr>
          <w:ins w:id="97" w:author="Herman van den Berg" w:date="2017-12-18T13:01:00Z"/>
        </w:rPr>
      </w:pPr>
      <w:ins w:id="98" w:author="Herman van den Berg" w:date="2017-12-18T13:01:00Z">
        <w:r>
          <w:br w:type="page"/>
        </w:r>
      </w:ins>
    </w:p>
    <w:p w:rsidR="00D47DB6" w:rsidRDefault="00D47DB6">
      <w:pPr>
        <w:pStyle w:val="Plattetekst1"/>
        <w:rPr>
          <w:ins w:id="99" w:author="Herman van den Berg" w:date="2017-12-19T17:11:00Z"/>
        </w:rPr>
        <w:sectPr w:rsidR="00D47DB6">
          <w:footerReference w:type="default" r:id="rId7"/>
          <w:pgSz w:w="11906" w:h="16838"/>
          <w:pgMar w:top="1134" w:right="1134" w:bottom="2256" w:left="1134" w:header="0" w:footer="1134" w:gutter="0"/>
          <w:cols w:space="708"/>
          <w:formProt w:val="0"/>
          <w:docGrid w:linePitch="360" w:charSpace="2047"/>
        </w:sectPr>
      </w:pPr>
    </w:p>
    <w:p w:rsidR="000A78FD" w:rsidRDefault="00713820">
      <w:pPr>
        <w:pStyle w:val="Plattetekst1"/>
        <w:rPr>
          <w:ins w:id="100" w:author="Herman van den Berg" w:date="2017-12-18T13:01:00Z"/>
        </w:rPr>
      </w:pPr>
      <w:ins w:id="101" w:author="Herman van den Berg" w:date="2017-12-18T13:01:00Z">
        <w:r>
          <w:t>Huidige kaartlaag-definiëring in GeoServer</w:t>
        </w:r>
      </w:ins>
    </w:p>
    <w:p w:rsidR="00713820" w:rsidRDefault="00713820" w:rsidP="00713820">
      <w:pPr>
        <w:rPr>
          <w:ins w:id="102" w:author="Herman van den Berg" w:date="2017-12-18T13:01:00Z"/>
        </w:rPr>
      </w:pPr>
      <w:ins w:id="103" w:author="Herman van den Berg" w:date="2017-12-18T13:01:00Z">
        <w:r w:rsidRPr="001D14D8">
          <w:rPr>
            <w:noProof/>
            <w:lang w:eastAsia="nl-NL"/>
          </w:rPr>
          <w:drawing>
            <wp:inline distT="0" distB="0" distL="0" distR="0" wp14:anchorId="14EEBF2F" wp14:editId="262924C6">
              <wp:extent cx="8484782" cy="498873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00282" cy="4997851"/>
                      </a:xfrm>
                      <a:prstGeom prst="rect">
                        <a:avLst/>
                      </a:prstGeom>
                    </pic:spPr>
                  </pic:pic>
                </a:graphicData>
              </a:graphic>
            </wp:inline>
          </w:drawing>
        </w:r>
      </w:ins>
    </w:p>
    <w:p w:rsidR="00713820" w:rsidRDefault="00713820" w:rsidP="00713820">
      <w:pPr>
        <w:rPr>
          <w:ins w:id="104" w:author="Herman van den Berg" w:date="2017-12-18T13:01:00Z"/>
        </w:rPr>
      </w:pPr>
      <w:ins w:id="105" w:author="Herman van den Berg" w:date="2017-12-18T13:01:00Z">
        <w:r w:rsidRPr="001D14D8">
          <w:rPr>
            <w:noProof/>
            <w:lang w:eastAsia="nl-NL"/>
          </w:rPr>
          <w:drawing>
            <wp:inline distT="0" distB="0" distL="0" distR="0" wp14:anchorId="13748A56" wp14:editId="78EBC6E0">
              <wp:extent cx="8375149" cy="925033"/>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84304" cy="937089"/>
                      </a:xfrm>
                      <a:prstGeom prst="rect">
                        <a:avLst/>
                      </a:prstGeom>
                    </pic:spPr>
                  </pic:pic>
                </a:graphicData>
              </a:graphic>
            </wp:inline>
          </w:drawing>
        </w:r>
      </w:ins>
    </w:p>
    <w:p w:rsidR="00713820" w:rsidRDefault="00713820" w:rsidP="00713820">
      <w:pPr>
        <w:rPr>
          <w:ins w:id="106" w:author="Herman van den Berg" w:date="2017-12-18T13:01:00Z"/>
        </w:rPr>
      </w:pPr>
      <w:ins w:id="107" w:author="Herman van den Berg" w:date="2017-12-18T13:01:00Z">
        <w:r w:rsidRPr="001D14D8">
          <w:rPr>
            <w:noProof/>
            <w:lang w:eastAsia="nl-NL"/>
          </w:rPr>
          <w:drawing>
            <wp:inline distT="0" distB="0" distL="0" distR="0" wp14:anchorId="08398414" wp14:editId="218C9AC1">
              <wp:extent cx="8375421" cy="94629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48480" cy="965850"/>
                      </a:xfrm>
                      <a:prstGeom prst="rect">
                        <a:avLst/>
                      </a:prstGeom>
                    </pic:spPr>
                  </pic:pic>
                </a:graphicData>
              </a:graphic>
            </wp:inline>
          </w:drawing>
        </w:r>
      </w:ins>
    </w:p>
    <w:p w:rsidR="00713820" w:rsidRDefault="00713820" w:rsidP="00713820">
      <w:pPr>
        <w:rPr>
          <w:ins w:id="108" w:author="Herman van den Berg" w:date="2017-12-18T13:01:00Z"/>
        </w:rPr>
      </w:pPr>
      <w:ins w:id="109" w:author="Herman van den Berg" w:date="2017-12-18T13:01:00Z">
        <w:r w:rsidRPr="001D14D8">
          <w:rPr>
            <w:noProof/>
            <w:lang w:eastAsia="nl-NL"/>
          </w:rPr>
          <w:drawing>
            <wp:inline distT="0" distB="0" distL="0" distR="0" wp14:anchorId="2A19AD64" wp14:editId="361D8F8C">
              <wp:extent cx="8375015" cy="74684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62627" cy="790329"/>
                      </a:xfrm>
                      <a:prstGeom prst="rect">
                        <a:avLst/>
                      </a:prstGeom>
                    </pic:spPr>
                  </pic:pic>
                </a:graphicData>
              </a:graphic>
            </wp:inline>
          </w:drawing>
        </w:r>
      </w:ins>
    </w:p>
    <w:p w:rsidR="00713820" w:rsidRDefault="00713820" w:rsidP="00713820">
      <w:pPr>
        <w:rPr>
          <w:ins w:id="110" w:author="Herman van den Berg" w:date="2017-12-18T13:01:00Z"/>
        </w:rPr>
      </w:pPr>
      <w:ins w:id="111" w:author="Herman van den Berg" w:date="2017-12-18T13:01:00Z">
        <w:r w:rsidRPr="001D14D8">
          <w:rPr>
            <w:noProof/>
            <w:lang w:eastAsia="nl-NL"/>
          </w:rPr>
          <w:drawing>
            <wp:inline distT="0" distB="0" distL="0" distR="0" wp14:anchorId="2718CCDF" wp14:editId="7D7846C6">
              <wp:extent cx="8361274" cy="77511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01952" cy="806696"/>
                      </a:xfrm>
                      <a:prstGeom prst="rect">
                        <a:avLst/>
                      </a:prstGeom>
                    </pic:spPr>
                  </pic:pic>
                </a:graphicData>
              </a:graphic>
            </wp:inline>
          </w:drawing>
        </w:r>
      </w:ins>
    </w:p>
    <w:p w:rsidR="00D47DB6" w:rsidRDefault="00D47DB6">
      <w:pPr>
        <w:widowControl/>
        <w:suppressAutoHyphens w:val="0"/>
        <w:rPr>
          <w:ins w:id="112" w:author="Herman van den Berg" w:date="2017-12-19T17:10:00Z"/>
        </w:rPr>
      </w:pPr>
      <w:ins w:id="113" w:author="Herman van den Berg" w:date="2017-12-19T17:10:00Z">
        <w:r>
          <w:br w:type="page"/>
        </w:r>
      </w:ins>
    </w:p>
    <w:p w:rsidR="00713820" w:rsidRDefault="00D47DB6">
      <w:pPr>
        <w:pStyle w:val="Plattetekst1"/>
        <w:rPr>
          <w:ins w:id="114" w:author="Herman van den Berg" w:date="2017-12-19T17:12:00Z"/>
        </w:rPr>
      </w:pPr>
      <w:ins w:id="115" w:author="Herman van den Berg" w:date="2017-12-19T17:10:00Z">
        <w:r>
          <w:t>Gewenste kaartlaag-definiëring in GeoServer</w:t>
        </w:r>
      </w:ins>
    </w:p>
    <w:tbl>
      <w:tblPr>
        <w:tblW w:w="16103" w:type="dxa"/>
        <w:tblInd w:w="75" w:type="dxa"/>
        <w:tblCellMar>
          <w:left w:w="70" w:type="dxa"/>
          <w:right w:w="70" w:type="dxa"/>
        </w:tblCellMar>
        <w:tblLook w:val="04A0" w:firstRow="1" w:lastRow="0" w:firstColumn="1" w:lastColumn="0" w:noHBand="0" w:noVBand="1"/>
      </w:tblPr>
      <w:tblGrid>
        <w:gridCol w:w="960"/>
        <w:gridCol w:w="1240"/>
        <w:gridCol w:w="280"/>
        <w:gridCol w:w="2343"/>
        <w:gridCol w:w="4600"/>
        <w:gridCol w:w="300"/>
        <w:gridCol w:w="4960"/>
        <w:gridCol w:w="1420"/>
      </w:tblGrid>
      <w:tr w:rsidR="00BB2B57" w:rsidRPr="00BB2B57" w:rsidTr="00BB2B57">
        <w:trPr>
          <w:trHeight w:val="300"/>
          <w:ins w:id="116" w:author="Herman van den Berg" w:date="2017-12-19T17:59:00Z"/>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B2B57" w:rsidRPr="00BB2B57" w:rsidRDefault="00BB2B57" w:rsidP="00BB2B57">
            <w:pPr>
              <w:widowControl/>
              <w:suppressAutoHyphens w:val="0"/>
              <w:rPr>
                <w:ins w:id="117" w:author="Herman van den Berg" w:date="2017-12-19T17:59:00Z"/>
                <w:rFonts w:ascii="Calibri" w:eastAsia="Times New Roman" w:hAnsi="Calibri" w:cs="Times New Roman"/>
                <w:color w:val="000000"/>
                <w:sz w:val="22"/>
                <w:szCs w:val="22"/>
                <w:lang w:eastAsia="nl-NL"/>
              </w:rPr>
            </w:pPr>
            <w:ins w:id="118" w:author="Herman van den Berg" w:date="2017-12-19T17:59:00Z">
              <w:r w:rsidRPr="00BB2B57">
                <w:rPr>
                  <w:rFonts w:ascii="Calibri" w:eastAsia="Times New Roman" w:hAnsi="Calibri" w:cs="Times New Roman"/>
                  <w:color w:val="000000"/>
                  <w:sz w:val="22"/>
                  <w:szCs w:val="22"/>
                  <w:lang w:eastAsia="nl-NL"/>
                </w:rPr>
                <w:t>Volgorde</w:t>
              </w:r>
            </w:ins>
          </w:p>
        </w:tc>
        <w:tc>
          <w:tcPr>
            <w:tcW w:w="1240" w:type="dxa"/>
            <w:tcBorders>
              <w:top w:val="single" w:sz="4" w:space="0" w:color="auto"/>
              <w:left w:val="nil"/>
              <w:bottom w:val="single" w:sz="4" w:space="0" w:color="auto"/>
              <w:right w:val="single" w:sz="4" w:space="0" w:color="auto"/>
            </w:tcBorders>
            <w:shd w:val="clear" w:color="000000" w:fill="FFFF00"/>
            <w:noWrap/>
            <w:vAlign w:val="bottom"/>
            <w:hideMark/>
          </w:tcPr>
          <w:p w:rsidR="00BB2B57" w:rsidRPr="00BB2B57" w:rsidRDefault="00BB2B57" w:rsidP="00BB2B57">
            <w:pPr>
              <w:widowControl/>
              <w:suppressAutoHyphens w:val="0"/>
              <w:rPr>
                <w:ins w:id="119" w:author="Herman van den Berg" w:date="2017-12-19T17:59:00Z"/>
                <w:rFonts w:ascii="Calibri" w:eastAsia="Times New Roman" w:hAnsi="Calibri" w:cs="Times New Roman"/>
                <w:color w:val="000000"/>
                <w:sz w:val="22"/>
                <w:szCs w:val="22"/>
                <w:lang w:eastAsia="nl-NL"/>
              </w:rPr>
            </w:pPr>
            <w:ins w:id="120" w:author="Herman van den Berg" w:date="2017-12-19T17:59:00Z">
              <w:r w:rsidRPr="00BB2B57">
                <w:rPr>
                  <w:rFonts w:ascii="Calibri" w:eastAsia="Times New Roman" w:hAnsi="Calibri" w:cs="Times New Roman"/>
                  <w:color w:val="000000"/>
                  <w:sz w:val="22"/>
                  <w:szCs w:val="22"/>
                  <w:lang w:eastAsia="nl-NL"/>
                </w:rPr>
                <w:t>Type</w:t>
              </w:r>
            </w:ins>
          </w:p>
        </w:tc>
        <w:tc>
          <w:tcPr>
            <w:tcW w:w="280" w:type="dxa"/>
            <w:tcBorders>
              <w:top w:val="single" w:sz="4" w:space="0" w:color="auto"/>
              <w:left w:val="nil"/>
              <w:bottom w:val="single" w:sz="4" w:space="0" w:color="auto"/>
              <w:right w:val="single" w:sz="4" w:space="0" w:color="auto"/>
            </w:tcBorders>
            <w:shd w:val="clear" w:color="000000" w:fill="FFFF00"/>
            <w:noWrap/>
            <w:vAlign w:val="bottom"/>
            <w:hideMark/>
          </w:tcPr>
          <w:p w:rsidR="00BB2B57" w:rsidRPr="00BB2B57" w:rsidRDefault="00BB2B57" w:rsidP="00BB2B57">
            <w:pPr>
              <w:widowControl/>
              <w:suppressAutoHyphens w:val="0"/>
              <w:rPr>
                <w:ins w:id="121" w:author="Herman van den Berg" w:date="2017-12-19T17:59:00Z"/>
                <w:rFonts w:ascii="Calibri" w:eastAsia="Times New Roman" w:hAnsi="Calibri" w:cs="Times New Roman"/>
                <w:color w:val="000000"/>
                <w:sz w:val="22"/>
                <w:szCs w:val="22"/>
                <w:lang w:eastAsia="nl-NL"/>
              </w:rPr>
            </w:pPr>
            <w:ins w:id="122" w:author="Herman van den Berg" w:date="2017-12-19T17:59:00Z">
              <w:r w:rsidRPr="00BB2B57">
                <w:rPr>
                  <w:rFonts w:ascii="Calibri" w:eastAsia="Times New Roman" w:hAnsi="Calibri" w:cs="Times New Roman"/>
                  <w:color w:val="000000"/>
                  <w:sz w:val="22"/>
                  <w:szCs w:val="22"/>
                  <w:lang w:eastAsia="nl-NL"/>
                </w:rPr>
                <w:t>s</w:t>
              </w:r>
            </w:ins>
          </w:p>
        </w:tc>
        <w:tc>
          <w:tcPr>
            <w:tcW w:w="2343" w:type="dxa"/>
            <w:tcBorders>
              <w:top w:val="single" w:sz="4" w:space="0" w:color="auto"/>
              <w:left w:val="nil"/>
              <w:bottom w:val="single" w:sz="4" w:space="0" w:color="auto"/>
              <w:right w:val="single" w:sz="4" w:space="0" w:color="auto"/>
            </w:tcBorders>
            <w:shd w:val="clear" w:color="000000" w:fill="FFFF00"/>
            <w:noWrap/>
            <w:vAlign w:val="bottom"/>
            <w:hideMark/>
          </w:tcPr>
          <w:p w:rsidR="00BB2B57" w:rsidRPr="00BB2B57" w:rsidRDefault="00BB2B57" w:rsidP="00BB2B57">
            <w:pPr>
              <w:widowControl/>
              <w:suppressAutoHyphens w:val="0"/>
              <w:rPr>
                <w:ins w:id="123" w:author="Herman van den Berg" w:date="2017-12-19T17:59:00Z"/>
                <w:rFonts w:ascii="Calibri" w:eastAsia="Times New Roman" w:hAnsi="Calibri" w:cs="Times New Roman"/>
                <w:color w:val="000000"/>
                <w:sz w:val="22"/>
                <w:szCs w:val="22"/>
                <w:lang w:eastAsia="nl-NL"/>
              </w:rPr>
            </w:pPr>
            <w:ins w:id="124" w:author="Herman van den Berg" w:date="2017-12-19T17:59:00Z">
              <w:r w:rsidRPr="00BB2B57">
                <w:rPr>
                  <w:rFonts w:ascii="Calibri" w:eastAsia="Times New Roman" w:hAnsi="Calibri" w:cs="Times New Roman"/>
                  <w:color w:val="000000"/>
                  <w:sz w:val="22"/>
                  <w:szCs w:val="22"/>
                  <w:lang w:eastAsia="nl-NL"/>
                </w:rPr>
                <w:t>Laag</w:t>
              </w:r>
            </w:ins>
          </w:p>
        </w:tc>
        <w:tc>
          <w:tcPr>
            <w:tcW w:w="4600" w:type="dxa"/>
            <w:tcBorders>
              <w:top w:val="single" w:sz="4" w:space="0" w:color="auto"/>
              <w:left w:val="nil"/>
              <w:bottom w:val="single" w:sz="4" w:space="0" w:color="auto"/>
              <w:right w:val="single" w:sz="4" w:space="0" w:color="auto"/>
            </w:tcBorders>
            <w:shd w:val="clear" w:color="000000" w:fill="FFFF00"/>
            <w:noWrap/>
            <w:vAlign w:val="bottom"/>
            <w:hideMark/>
          </w:tcPr>
          <w:p w:rsidR="00BB2B57" w:rsidRPr="00BB2B57" w:rsidRDefault="00BB2B57" w:rsidP="00BB2B57">
            <w:pPr>
              <w:widowControl/>
              <w:suppressAutoHyphens w:val="0"/>
              <w:rPr>
                <w:ins w:id="125" w:author="Herman van den Berg" w:date="2017-12-19T17:59:00Z"/>
                <w:rFonts w:ascii="Calibri" w:eastAsia="Times New Roman" w:hAnsi="Calibri" w:cs="Times New Roman"/>
                <w:color w:val="000000"/>
                <w:sz w:val="22"/>
                <w:szCs w:val="22"/>
                <w:lang w:eastAsia="nl-NL"/>
              </w:rPr>
            </w:pPr>
            <w:ins w:id="126" w:author="Herman van den Berg" w:date="2017-12-19T17:59:00Z">
              <w:r w:rsidRPr="00BB2B57">
                <w:rPr>
                  <w:rFonts w:ascii="Calibri" w:eastAsia="Times New Roman" w:hAnsi="Calibri" w:cs="Times New Roman"/>
                  <w:color w:val="000000"/>
                  <w:sz w:val="22"/>
                  <w:szCs w:val="22"/>
                  <w:lang w:eastAsia="nl-NL"/>
                </w:rPr>
                <w:t> </w:t>
              </w:r>
            </w:ins>
          </w:p>
        </w:tc>
        <w:tc>
          <w:tcPr>
            <w:tcW w:w="300" w:type="dxa"/>
            <w:tcBorders>
              <w:top w:val="single" w:sz="4" w:space="0" w:color="auto"/>
              <w:left w:val="nil"/>
              <w:bottom w:val="single" w:sz="4" w:space="0" w:color="auto"/>
              <w:right w:val="single" w:sz="4" w:space="0" w:color="auto"/>
            </w:tcBorders>
            <w:shd w:val="clear" w:color="000000" w:fill="FFFF00"/>
            <w:noWrap/>
            <w:vAlign w:val="bottom"/>
            <w:hideMark/>
          </w:tcPr>
          <w:p w:rsidR="00BB2B57" w:rsidRPr="00BB2B57" w:rsidRDefault="00BB2B57" w:rsidP="00BB2B57">
            <w:pPr>
              <w:widowControl/>
              <w:suppressAutoHyphens w:val="0"/>
              <w:rPr>
                <w:ins w:id="127" w:author="Herman van den Berg" w:date="2017-12-19T17:59:00Z"/>
                <w:rFonts w:ascii="Calibri" w:eastAsia="Times New Roman" w:hAnsi="Calibri" w:cs="Times New Roman"/>
                <w:color w:val="000000"/>
                <w:sz w:val="22"/>
                <w:szCs w:val="22"/>
                <w:lang w:eastAsia="nl-NL"/>
              </w:rPr>
            </w:pPr>
            <w:ins w:id="128" w:author="Herman van den Berg" w:date="2017-12-19T17:59:00Z">
              <w:r w:rsidRPr="00BB2B57">
                <w:rPr>
                  <w:rFonts w:ascii="Calibri" w:eastAsia="Times New Roman" w:hAnsi="Calibri" w:cs="Times New Roman"/>
                  <w:color w:val="000000"/>
                  <w:sz w:val="22"/>
                  <w:szCs w:val="22"/>
                  <w:lang w:eastAsia="nl-NL"/>
                </w:rPr>
                <w:t>x</w:t>
              </w:r>
            </w:ins>
          </w:p>
        </w:tc>
        <w:tc>
          <w:tcPr>
            <w:tcW w:w="4960" w:type="dxa"/>
            <w:tcBorders>
              <w:top w:val="single" w:sz="4" w:space="0" w:color="auto"/>
              <w:left w:val="nil"/>
              <w:bottom w:val="single" w:sz="4" w:space="0" w:color="auto"/>
              <w:right w:val="single" w:sz="4" w:space="0" w:color="auto"/>
            </w:tcBorders>
            <w:shd w:val="clear" w:color="000000" w:fill="FFFF00"/>
            <w:noWrap/>
            <w:vAlign w:val="bottom"/>
            <w:hideMark/>
          </w:tcPr>
          <w:p w:rsidR="00BB2B57" w:rsidRPr="00BB2B57" w:rsidRDefault="00BB2B57" w:rsidP="00BB2B57">
            <w:pPr>
              <w:widowControl/>
              <w:suppressAutoHyphens w:val="0"/>
              <w:rPr>
                <w:ins w:id="129" w:author="Herman van den Berg" w:date="2017-12-19T17:59:00Z"/>
                <w:rFonts w:ascii="Calibri" w:eastAsia="Times New Roman" w:hAnsi="Calibri" w:cs="Times New Roman"/>
                <w:color w:val="000000"/>
                <w:sz w:val="22"/>
                <w:szCs w:val="22"/>
                <w:lang w:eastAsia="nl-NL"/>
              </w:rPr>
            </w:pPr>
            <w:ins w:id="130" w:author="Herman van den Berg" w:date="2017-12-19T17:59:00Z">
              <w:r w:rsidRPr="00BB2B57">
                <w:rPr>
                  <w:rFonts w:ascii="Calibri" w:eastAsia="Times New Roman" w:hAnsi="Calibri" w:cs="Times New Roman"/>
                  <w:color w:val="000000"/>
                  <w:sz w:val="22"/>
                  <w:szCs w:val="22"/>
                  <w:lang w:eastAsia="nl-NL"/>
                </w:rPr>
                <w:t>Stijl</w:t>
              </w:r>
            </w:ins>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rsidR="00BB2B57" w:rsidRPr="00BB2B57" w:rsidRDefault="00BB2B57" w:rsidP="00BB2B57">
            <w:pPr>
              <w:widowControl/>
              <w:suppressAutoHyphens w:val="0"/>
              <w:jc w:val="right"/>
              <w:rPr>
                <w:ins w:id="131" w:author="Herman van den Berg" w:date="2017-12-19T17:59:00Z"/>
                <w:rFonts w:ascii="Calibri" w:eastAsia="Times New Roman" w:hAnsi="Calibri" w:cs="Times New Roman"/>
                <w:color w:val="000000"/>
                <w:sz w:val="22"/>
                <w:szCs w:val="22"/>
                <w:lang w:eastAsia="nl-NL"/>
              </w:rPr>
            </w:pPr>
            <w:ins w:id="132" w:author="Herman van den Berg" w:date="2017-12-19T17:59:00Z">
              <w:r w:rsidRPr="00BB2B57">
                <w:rPr>
                  <w:rFonts w:ascii="Calibri" w:eastAsia="Times New Roman" w:hAnsi="Calibri" w:cs="Times New Roman"/>
                  <w:color w:val="000000"/>
                  <w:sz w:val="22"/>
                  <w:szCs w:val="22"/>
                  <w:lang w:eastAsia="nl-NL"/>
                </w:rPr>
                <w:t>documentatie</w:t>
              </w:r>
            </w:ins>
          </w:p>
        </w:tc>
      </w:tr>
      <w:tr w:rsidR="00BB2B57" w:rsidRPr="00BB2B57" w:rsidTr="00BB2B57">
        <w:trPr>
          <w:trHeight w:val="300"/>
          <w:ins w:id="133"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134" w:author="Herman van den Berg" w:date="2017-12-19T17:59:00Z"/>
                <w:rFonts w:ascii="Calibri" w:eastAsia="Times New Roman" w:hAnsi="Calibri" w:cs="Times New Roman"/>
                <w:color w:val="000000"/>
                <w:sz w:val="22"/>
                <w:szCs w:val="22"/>
                <w:lang w:eastAsia="nl-NL"/>
              </w:rPr>
            </w:pPr>
            <w:ins w:id="135" w:author="Herman van den Berg" w:date="2017-12-19T17:59:00Z">
              <w:r w:rsidRPr="00BB2B57">
                <w:rPr>
                  <w:rFonts w:ascii="Calibri" w:eastAsia="Times New Roman" w:hAnsi="Calibri" w:cs="Times New Roman"/>
                  <w:color w:val="000000"/>
                  <w:sz w:val="22"/>
                  <w:szCs w:val="22"/>
                  <w:lang w:eastAsia="nl-NL"/>
                </w:rPr>
                <w:t>1</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36" w:author="Herman van den Berg" w:date="2017-12-19T17:59:00Z"/>
                <w:rFonts w:ascii="Calibri" w:eastAsia="Times New Roman" w:hAnsi="Calibri" w:cs="Times New Roman"/>
                <w:color w:val="000000"/>
                <w:sz w:val="22"/>
                <w:szCs w:val="22"/>
                <w:lang w:eastAsia="nl-NL"/>
              </w:rPr>
            </w:pPr>
            <w:ins w:id="137" w:author="Herman van den Berg" w:date="2017-12-19T17:59:00Z">
              <w:r w:rsidRPr="00BB2B57">
                <w:rPr>
                  <w:rFonts w:ascii="Calibri" w:eastAsia="Times New Roman" w:hAnsi="Calibri" w:cs="Times New Roman"/>
                  <w:color w:val="000000"/>
                  <w:sz w:val="22"/>
                  <w:szCs w:val="22"/>
                  <w:lang w:eastAsia="nl-NL"/>
                </w:rPr>
                <w:t>Layer Group</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38" w:author="Herman van den Berg" w:date="2017-12-19T17:59:00Z"/>
                <w:rFonts w:ascii="Calibri" w:eastAsia="Times New Roman" w:hAnsi="Calibri" w:cs="Times New Roman"/>
                <w:color w:val="000000"/>
                <w:sz w:val="22"/>
                <w:szCs w:val="22"/>
                <w:lang w:eastAsia="nl-NL"/>
              </w:rPr>
            </w:pPr>
            <w:ins w:id="139" w:author="Herman van den Berg" w:date="2017-12-19T17:59:00Z">
              <w:r w:rsidRPr="00BB2B57">
                <w:rPr>
                  <w:rFonts w:ascii="Calibri" w:eastAsia="Times New Roman" w:hAnsi="Calibri" w:cs="Times New Roman"/>
                  <w:color w:val="000000"/>
                  <w:sz w:val="22"/>
                  <w:szCs w:val="22"/>
                  <w:lang w:eastAsia="nl-NL"/>
                </w:rPr>
                <w:t> </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40" w:author="Herman van den Berg" w:date="2017-12-19T17:59:00Z"/>
                <w:rFonts w:ascii="Calibri" w:eastAsia="Times New Roman" w:hAnsi="Calibri" w:cs="Times New Roman"/>
                <w:color w:val="000000"/>
                <w:sz w:val="22"/>
                <w:szCs w:val="22"/>
                <w:lang w:eastAsia="nl-NL"/>
              </w:rPr>
            </w:pPr>
            <w:ins w:id="141" w:author="Herman van den Berg" w:date="2017-12-19T17:59:00Z">
              <w:r w:rsidRPr="00BB2B57">
                <w:rPr>
                  <w:rFonts w:ascii="Calibri" w:eastAsia="Times New Roman" w:hAnsi="Calibri" w:cs="Times New Roman"/>
                  <w:color w:val="000000"/>
                  <w:sz w:val="22"/>
                  <w:szCs w:val="22"/>
                  <w:lang w:eastAsia="nl-NL"/>
                </w:rPr>
                <w:t>imkl2015-eigentopografie</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42" w:author="Herman van den Berg" w:date="2017-12-19T17:59:00Z"/>
                <w:rFonts w:ascii="Calibri" w:eastAsia="Times New Roman" w:hAnsi="Calibri" w:cs="Times New Roman"/>
                <w:color w:val="000000"/>
                <w:sz w:val="22"/>
                <w:szCs w:val="22"/>
                <w:lang w:eastAsia="nl-NL"/>
              </w:rPr>
            </w:pPr>
            <w:ins w:id="143" w:author="Herman van den Berg" w:date="2017-12-19T17:59:00Z">
              <w:r w:rsidRPr="00BB2B57">
                <w:rPr>
                  <w:rFonts w:ascii="Calibri" w:eastAsia="Times New Roman" w:hAnsi="Calibri" w:cs="Times New Roman"/>
                  <w:color w:val="000000"/>
                  <w:sz w:val="22"/>
                  <w:szCs w:val="22"/>
                  <w:lang w:eastAsia="nl-NL"/>
                </w:rPr>
                <w:t> </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44" w:author="Herman van den Berg" w:date="2017-12-19T17:59:00Z"/>
                <w:rFonts w:ascii="Calibri" w:eastAsia="Times New Roman" w:hAnsi="Calibri" w:cs="Times New Roman"/>
                <w:color w:val="000000"/>
                <w:sz w:val="22"/>
                <w:szCs w:val="22"/>
                <w:lang w:eastAsia="nl-NL"/>
              </w:rPr>
            </w:pPr>
            <w:ins w:id="145"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46" w:author="Herman van den Berg" w:date="2017-12-19T17:59:00Z"/>
                <w:rFonts w:ascii="Calibri" w:eastAsia="Times New Roman" w:hAnsi="Calibri" w:cs="Times New Roman"/>
                <w:color w:val="000000"/>
                <w:sz w:val="22"/>
                <w:szCs w:val="22"/>
                <w:lang w:eastAsia="nl-NL"/>
              </w:rPr>
            </w:pPr>
            <w:ins w:id="147" w:author="Herman van den Berg" w:date="2017-12-19T17:59:00Z">
              <w:r w:rsidRPr="00BB2B57">
                <w:rPr>
                  <w:rFonts w:ascii="Calibri" w:eastAsia="Times New Roman" w:hAnsi="Calibri" w:cs="Times New Roman"/>
                  <w:color w:val="000000"/>
                  <w:sz w:val="22"/>
                  <w:szCs w:val="22"/>
                  <w:lang w:eastAsia="nl-NL"/>
                </w:rPr>
                <w:t> </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148" w:author="Herman van den Berg" w:date="2017-12-19T17:59:00Z"/>
                <w:rFonts w:ascii="Calibri" w:eastAsia="Times New Roman" w:hAnsi="Calibri" w:cs="Times New Roman"/>
                <w:color w:val="000000"/>
                <w:sz w:val="22"/>
                <w:szCs w:val="22"/>
                <w:lang w:eastAsia="nl-NL"/>
              </w:rPr>
            </w:pPr>
            <w:ins w:id="149" w:author="Herman van den Berg" w:date="2017-12-19T17:59:00Z">
              <w:r w:rsidRPr="00BB2B57">
                <w:rPr>
                  <w:rFonts w:ascii="Calibri" w:eastAsia="Times New Roman" w:hAnsi="Calibri" w:cs="Times New Roman"/>
                  <w:color w:val="000000"/>
                  <w:sz w:val="22"/>
                  <w:szCs w:val="22"/>
                  <w:lang w:eastAsia="nl-NL"/>
                </w:rPr>
                <w:t>1</w:t>
              </w:r>
            </w:ins>
          </w:p>
        </w:tc>
      </w:tr>
      <w:tr w:rsidR="00BB2B57" w:rsidRPr="00BB2B57" w:rsidTr="00BB2B57">
        <w:trPr>
          <w:trHeight w:val="300"/>
          <w:ins w:id="150"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151" w:author="Herman van den Berg" w:date="2017-12-19T17:59:00Z"/>
                <w:rFonts w:ascii="Calibri" w:eastAsia="Times New Roman" w:hAnsi="Calibri" w:cs="Times New Roman"/>
                <w:color w:val="000000"/>
                <w:sz w:val="22"/>
                <w:szCs w:val="22"/>
                <w:lang w:eastAsia="nl-NL"/>
              </w:rPr>
            </w:pPr>
            <w:ins w:id="152" w:author="Herman van den Berg" w:date="2017-12-19T17:59:00Z">
              <w:r w:rsidRPr="00BB2B57">
                <w:rPr>
                  <w:rFonts w:ascii="Calibri" w:eastAsia="Times New Roman" w:hAnsi="Calibri" w:cs="Times New Roman"/>
                  <w:color w:val="000000"/>
                  <w:sz w:val="22"/>
                  <w:szCs w:val="22"/>
                  <w:lang w:eastAsia="nl-NL"/>
                </w:rPr>
                <w:t>1</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53" w:author="Herman van den Berg" w:date="2017-12-19T17:59:00Z"/>
                <w:rFonts w:ascii="Calibri" w:eastAsia="Times New Roman" w:hAnsi="Calibri" w:cs="Times New Roman"/>
                <w:color w:val="000000"/>
                <w:sz w:val="22"/>
                <w:szCs w:val="22"/>
                <w:lang w:eastAsia="nl-NL"/>
              </w:rPr>
            </w:pPr>
            <w:ins w:id="154"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155" w:author="Herman van den Berg" w:date="2017-12-19T17:59:00Z"/>
                <w:rFonts w:ascii="Calibri" w:eastAsia="Times New Roman" w:hAnsi="Calibri" w:cs="Times New Roman"/>
                <w:color w:val="000000"/>
                <w:sz w:val="22"/>
                <w:szCs w:val="22"/>
                <w:lang w:eastAsia="nl-NL"/>
              </w:rPr>
            </w:pPr>
            <w:ins w:id="156" w:author="Herman van den Berg" w:date="2017-12-19T17:59:00Z">
              <w:r w:rsidRPr="00BB2B57">
                <w:rPr>
                  <w:rFonts w:ascii="Calibri" w:eastAsia="Times New Roman" w:hAnsi="Calibri" w:cs="Times New Roman"/>
                  <w:color w:val="000000"/>
                  <w:sz w:val="22"/>
                  <w:szCs w:val="22"/>
                  <w:lang w:eastAsia="nl-NL"/>
                </w:rPr>
                <w:t>1</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57" w:author="Herman van den Berg" w:date="2017-12-19T17:59:00Z"/>
                <w:rFonts w:ascii="Calibri" w:eastAsia="Times New Roman" w:hAnsi="Calibri" w:cs="Times New Roman"/>
                <w:color w:val="000000"/>
                <w:sz w:val="22"/>
                <w:szCs w:val="22"/>
                <w:lang w:eastAsia="nl-NL"/>
              </w:rPr>
            </w:pPr>
            <w:ins w:id="158"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59" w:author="Herman van den Berg" w:date="2017-12-19T17:59:00Z"/>
                <w:rFonts w:ascii="Calibri" w:eastAsia="Times New Roman" w:hAnsi="Calibri" w:cs="Times New Roman"/>
                <w:color w:val="000000"/>
                <w:sz w:val="22"/>
                <w:szCs w:val="22"/>
                <w:lang w:eastAsia="nl-NL"/>
              </w:rPr>
            </w:pPr>
            <w:ins w:id="160" w:author="Herman van den Berg" w:date="2017-12-19T17:59:00Z">
              <w:r w:rsidRPr="00BB2B57">
                <w:rPr>
                  <w:rFonts w:ascii="Calibri" w:eastAsia="Times New Roman" w:hAnsi="Calibri" w:cs="Times New Roman"/>
                  <w:color w:val="000000"/>
                  <w:sz w:val="22"/>
                  <w:szCs w:val="22"/>
                  <w:lang w:eastAsia="nl-NL"/>
                </w:rPr>
                <w:t>imkl2015-eigentopografie-vlak</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61" w:author="Herman van den Berg" w:date="2017-12-19T17:59:00Z"/>
                <w:rFonts w:ascii="Calibri" w:eastAsia="Times New Roman" w:hAnsi="Calibri" w:cs="Times New Roman"/>
                <w:color w:val="000000"/>
                <w:sz w:val="22"/>
                <w:szCs w:val="22"/>
                <w:lang w:eastAsia="nl-NL"/>
              </w:rPr>
            </w:pPr>
            <w:ins w:id="162"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63" w:author="Herman van den Berg" w:date="2017-12-19T17:59:00Z"/>
                <w:rFonts w:ascii="Calibri" w:eastAsia="Times New Roman" w:hAnsi="Calibri" w:cs="Times New Roman"/>
                <w:color w:val="000000"/>
                <w:sz w:val="22"/>
                <w:szCs w:val="22"/>
                <w:lang w:eastAsia="nl-NL"/>
              </w:rPr>
            </w:pPr>
            <w:ins w:id="164" w:author="Herman van den Berg" w:date="2017-12-19T17:59:00Z">
              <w:r w:rsidRPr="00BB2B57">
                <w:rPr>
                  <w:rFonts w:ascii="Calibri" w:eastAsia="Times New Roman" w:hAnsi="Calibri" w:cs="Times New Roman"/>
                  <w:color w:val="000000"/>
                  <w:sz w:val="22"/>
                  <w:szCs w:val="22"/>
                  <w:lang w:eastAsia="nl-NL"/>
                </w:rPr>
                <w:t>sld-eigentopografie-vlak-imkl2015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165" w:author="Herman van den Berg" w:date="2017-12-19T17:59:00Z"/>
                <w:rFonts w:ascii="Calibri" w:eastAsia="Times New Roman" w:hAnsi="Calibri" w:cs="Times New Roman"/>
                <w:color w:val="000000"/>
                <w:sz w:val="22"/>
                <w:szCs w:val="22"/>
                <w:lang w:eastAsia="nl-NL"/>
              </w:rPr>
            </w:pPr>
            <w:ins w:id="166" w:author="Herman van den Berg" w:date="2017-12-19T17:59:00Z">
              <w:r w:rsidRPr="00BB2B57">
                <w:rPr>
                  <w:rFonts w:ascii="Calibri" w:eastAsia="Times New Roman" w:hAnsi="Calibri" w:cs="Times New Roman"/>
                  <w:color w:val="000000"/>
                  <w:sz w:val="22"/>
                  <w:szCs w:val="22"/>
                  <w:lang w:eastAsia="nl-NL"/>
                </w:rPr>
                <w:t>1</w:t>
              </w:r>
            </w:ins>
          </w:p>
        </w:tc>
      </w:tr>
      <w:tr w:rsidR="00BB2B57" w:rsidRPr="00BB2B57" w:rsidTr="00BB2B57">
        <w:trPr>
          <w:trHeight w:val="300"/>
          <w:ins w:id="167"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168" w:author="Herman van den Berg" w:date="2017-12-19T17:59:00Z"/>
                <w:rFonts w:ascii="Calibri" w:eastAsia="Times New Roman" w:hAnsi="Calibri" w:cs="Times New Roman"/>
                <w:color w:val="000000"/>
                <w:sz w:val="22"/>
                <w:szCs w:val="22"/>
                <w:lang w:eastAsia="nl-NL"/>
              </w:rPr>
            </w:pPr>
            <w:ins w:id="169" w:author="Herman van den Berg" w:date="2017-12-19T17:59:00Z">
              <w:r w:rsidRPr="00BB2B57">
                <w:rPr>
                  <w:rFonts w:ascii="Calibri" w:eastAsia="Times New Roman" w:hAnsi="Calibri" w:cs="Times New Roman"/>
                  <w:color w:val="000000"/>
                  <w:sz w:val="22"/>
                  <w:szCs w:val="22"/>
                  <w:lang w:eastAsia="nl-NL"/>
                </w:rPr>
                <w:t>1</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70" w:author="Herman van den Berg" w:date="2017-12-19T17:59:00Z"/>
                <w:rFonts w:ascii="Calibri" w:eastAsia="Times New Roman" w:hAnsi="Calibri" w:cs="Times New Roman"/>
                <w:color w:val="000000"/>
                <w:sz w:val="22"/>
                <w:szCs w:val="22"/>
                <w:lang w:eastAsia="nl-NL"/>
              </w:rPr>
            </w:pPr>
            <w:ins w:id="171"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172" w:author="Herman van den Berg" w:date="2017-12-19T17:59:00Z"/>
                <w:rFonts w:ascii="Calibri" w:eastAsia="Times New Roman" w:hAnsi="Calibri" w:cs="Times New Roman"/>
                <w:color w:val="000000"/>
                <w:sz w:val="22"/>
                <w:szCs w:val="22"/>
                <w:lang w:eastAsia="nl-NL"/>
              </w:rPr>
            </w:pPr>
            <w:ins w:id="173" w:author="Herman van den Berg" w:date="2017-12-19T17:59:00Z">
              <w:r w:rsidRPr="00BB2B57">
                <w:rPr>
                  <w:rFonts w:ascii="Calibri" w:eastAsia="Times New Roman" w:hAnsi="Calibri" w:cs="Times New Roman"/>
                  <w:color w:val="000000"/>
                  <w:sz w:val="22"/>
                  <w:szCs w:val="22"/>
                  <w:lang w:eastAsia="nl-NL"/>
                </w:rPr>
                <w:t>2</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74" w:author="Herman van den Berg" w:date="2017-12-19T17:59:00Z"/>
                <w:rFonts w:ascii="Calibri" w:eastAsia="Times New Roman" w:hAnsi="Calibri" w:cs="Times New Roman"/>
                <w:color w:val="000000"/>
                <w:sz w:val="22"/>
                <w:szCs w:val="22"/>
                <w:lang w:eastAsia="nl-NL"/>
              </w:rPr>
            </w:pPr>
            <w:ins w:id="175"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76" w:author="Herman van den Berg" w:date="2017-12-19T17:59:00Z"/>
                <w:rFonts w:ascii="Calibri" w:eastAsia="Times New Roman" w:hAnsi="Calibri" w:cs="Times New Roman"/>
                <w:color w:val="000000"/>
                <w:sz w:val="22"/>
                <w:szCs w:val="22"/>
                <w:lang w:eastAsia="nl-NL"/>
              </w:rPr>
            </w:pPr>
            <w:ins w:id="177" w:author="Herman van den Berg" w:date="2017-12-19T17:59:00Z">
              <w:r w:rsidRPr="00BB2B57">
                <w:rPr>
                  <w:rFonts w:ascii="Calibri" w:eastAsia="Times New Roman" w:hAnsi="Calibri" w:cs="Times New Roman"/>
                  <w:color w:val="000000"/>
                  <w:sz w:val="22"/>
                  <w:szCs w:val="22"/>
                  <w:lang w:eastAsia="nl-NL"/>
                </w:rPr>
                <w:t>imkl2015-eigentopografie-lijn</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78" w:author="Herman van den Berg" w:date="2017-12-19T17:59:00Z"/>
                <w:rFonts w:ascii="Calibri" w:eastAsia="Times New Roman" w:hAnsi="Calibri" w:cs="Times New Roman"/>
                <w:color w:val="000000"/>
                <w:sz w:val="22"/>
                <w:szCs w:val="22"/>
                <w:lang w:eastAsia="nl-NL"/>
              </w:rPr>
            </w:pPr>
            <w:ins w:id="179"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80" w:author="Herman van den Berg" w:date="2017-12-19T17:59:00Z"/>
                <w:rFonts w:ascii="Calibri" w:eastAsia="Times New Roman" w:hAnsi="Calibri" w:cs="Times New Roman"/>
                <w:color w:val="000000"/>
                <w:sz w:val="22"/>
                <w:szCs w:val="22"/>
                <w:lang w:eastAsia="nl-NL"/>
              </w:rPr>
            </w:pPr>
            <w:ins w:id="181" w:author="Herman van den Berg" w:date="2017-12-19T17:59:00Z">
              <w:r w:rsidRPr="00BB2B57">
                <w:rPr>
                  <w:rFonts w:ascii="Calibri" w:eastAsia="Times New Roman" w:hAnsi="Calibri" w:cs="Times New Roman"/>
                  <w:color w:val="000000"/>
                  <w:sz w:val="22"/>
                  <w:szCs w:val="22"/>
                  <w:lang w:eastAsia="nl-NL"/>
                </w:rPr>
                <w:t>sld-eigentopografie-lijn-imkl2015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182" w:author="Herman van den Berg" w:date="2017-12-19T17:59:00Z"/>
                <w:rFonts w:ascii="Calibri" w:eastAsia="Times New Roman" w:hAnsi="Calibri" w:cs="Times New Roman"/>
                <w:color w:val="000000"/>
                <w:sz w:val="22"/>
                <w:szCs w:val="22"/>
                <w:lang w:eastAsia="nl-NL"/>
              </w:rPr>
            </w:pPr>
            <w:ins w:id="183" w:author="Herman van den Berg" w:date="2017-12-19T17:59:00Z">
              <w:r w:rsidRPr="00BB2B57">
                <w:rPr>
                  <w:rFonts w:ascii="Calibri" w:eastAsia="Times New Roman" w:hAnsi="Calibri" w:cs="Times New Roman"/>
                  <w:color w:val="000000"/>
                  <w:sz w:val="22"/>
                  <w:szCs w:val="22"/>
                  <w:lang w:eastAsia="nl-NL"/>
                </w:rPr>
                <w:t>1</w:t>
              </w:r>
            </w:ins>
          </w:p>
        </w:tc>
      </w:tr>
      <w:tr w:rsidR="00BB2B57" w:rsidRPr="00BB2B57" w:rsidTr="00BB2B57">
        <w:trPr>
          <w:trHeight w:val="300"/>
          <w:ins w:id="184"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185" w:author="Herman van den Berg" w:date="2017-12-19T17:59:00Z"/>
                <w:rFonts w:ascii="Calibri" w:eastAsia="Times New Roman" w:hAnsi="Calibri" w:cs="Times New Roman"/>
                <w:color w:val="000000"/>
                <w:sz w:val="22"/>
                <w:szCs w:val="22"/>
                <w:lang w:eastAsia="nl-NL"/>
              </w:rPr>
            </w:pPr>
            <w:ins w:id="186" w:author="Herman van den Berg" w:date="2017-12-19T17:59:00Z">
              <w:r w:rsidRPr="00BB2B57">
                <w:rPr>
                  <w:rFonts w:ascii="Calibri" w:eastAsia="Times New Roman" w:hAnsi="Calibri" w:cs="Times New Roman"/>
                  <w:color w:val="000000"/>
                  <w:sz w:val="22"/>
                  <w:szCs w:val="22"/>
                  <w:lang w:eastAsia="nl-NL"/>
                </w:rPr>
                <w:t>1</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87" w:author="Herman van den Berg" w:date="2017-12-19T17:59:00Z"/>
                <w:rFonts w:ascii="Calibri" w:eastAsia="Times New Roman" w:hAnsi="Calibri" w:cs="Times New Roman"/>
                <w:color w:val="000000"/>
                <w:sz w:val="22"/>
                <w:szCs w:val="22"/>
                <w:lang w:eastAsia="nl-NL"/>
              </w:rPr>
            </w:pPr>
            <w:ins w:id="188"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189" w:author="Herman van den Berg" w:date="2017-12-19T17:59:00Z"/>
                <w:rFonts w:ascii="Calibri" w:eastAsia="Times New Roman" w:hAnsi="Calibri" w:cs="Times New Roman"/>
                <w:color w:val="000000"/>
                <w:sz w:val="22"/>
                <w:szCs w:val="22"/>
                <w:lang w:eastAsia="nl-NL"/>
              </w:rPr>
            </w:pPr>
            <w:ins w:id="190" w:author="Herman van den Berg" w:date="2017-12-19T17:59:00Z">
              <w:r w:rsidRPr="00BB2B57">
                <w:rPr>
                  <w:rFonts w:ascii="Calibri" w:eastAsia="Times New Roman" w:hAnsi="Calibri" w:cs="Times New Roman"/>
                  <w:color w:val="000000"/>
                  <w:sz w:val="22"/>
                  <w:szCs w:val="22"/>
                  <w:lang w:eastAsia="nl-NL"/>
                </w:rPr>
                <w:t>3</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91" w:author="Herman van den Berg" w:date="2017-12-19T17:59:00Z"/>
                <w:rFonts w:ascii="Calibri" w:eastAsia="Times New Roman" w:hAnsi="Calibri" w:cs="Times New Roman"/>
                <w:color w:val="000000"/>
                <w:sz w:val="22"/>
                <w:szCs w:val="22"/>
                <w:lang w:eastAsia="nl-NL"/>
              </w:rPr>
            </w:pPr>
            <w:ins w:id="192"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93" w:author="Herman van den Berg" w:date="2017-12-19T17:59:00Z"/>
                <w:rFonts w:ascii="Calibri" w:eastAsia="Times New Roman" w:hAnsi="Calibri" w:cs="Times New Roman"/>
                <w:color w:val="000000"/>
                <w:sz w:val="22"/>
                <w:szCs w:val="22"/>
                <w:lang w:eastAsia="nl-NL"/>
              </w:rPr>
            </w:pPr>
            <w:ins w:id="194" w:author="Herman van den Berg" w:date="2017-12-19T17:59:00Z">
              <w:r w:rsidRPr="00BB2B57">
                <w:rPr>
                  <w:rFonts w:ascii="Calibri" w:eastAsia="Times New Roman" w:hAnsi="Calibri" w:cs="Times New Roman"/>
                  <w:color w:val="000000"/>
                  <w:sz w:val="22"/>
                  <w:szCs w:val="22"/>
                  <w:lang w:eastAsia="nl-NL"/>
                </w:rPr>
                <w:t>imkl2015-eigentopografie-punt</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95" w:author="Herman van den Berg" w:date="2017-12-19T17:59:00Z"/>
                <w:rFonts w:ascii="Calibri" w:eastAsia="Times New Roman" w:hAnsi="Calibri" w:cs="Times New Roman"/>
                <w:color w:val="000000"/>
                <w:sz w:val="22"/>
                <w:szCs w:val="22"/>
                <w:lang w:eastAsia="nl-NL"/>
              </w:rPr>
            </w:pPr>
            <w:ins w:id="196"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197" w:author="Herman van den Berg" w:date="2017-12-19T17:59:00Z"/>
                <w:rFonts w:ascii="Calibri" w:eastAsia="Times New Roman" w:hAnsi="Calibri" w:cs="Times New Roman"/>
                <w:color w:val="000000"/>
                <w:sz w:val="22"/>
                <w:szCs w:val="22"/>
                <w:lang w:eastAsia="nl-NL"/>
              </w:rPr>
            </w:pPr>
            <w:ins w:id="198" w:author="Herman van den Berg" w:date="2017-12-19T17:59:00Z">
              <w:r w:rsidRPr="00BB2B57">
                <w:rPr>
                  <w:rFonts w:ascii="Calibri" w:eastAsia="Times New Roman" w:hAnsi="Calibri" w:cs="Times New Roman"/>
                  <w:color w:val="000000"/>
                  <w:sz w:val="22"/>
                  <w:szCs w:val="22"/>
                  <w:lang w:eastAsia="nl-NL"/>
                </w:rPr>
                <w:t>sld-eigentopografie-punt-imkl2015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199" w:author="Herman van den Berg" w:date="2017-12-19T17:59:00Z"/>
                <w:rFonts w:ascii="Calibri" w:eastAsia="Times New Roman" w:hAnsi="Calibri" w:cs="Times New Roman"/>
                <w:color w:val="000000"/>
                <w:sz w:val="22"/>
                <w:szCs w:val="22"/>
                <w:lang w:eastAsia="nl-NL"/>
              </w:rPr>
            </w:pPr>
            <w:ins w:id="200" w:author="Herman van den Berg" w:date="2017-12-19T17:59:00Z">
              <w:r w:rsidRPr="00BB2B57">
                <w:rPr>
                  <w:rFonts w:ascii="Calibri" w:eastAsia="Times New Roman" w:hAnsi="Calibri" w:cs="Times New Roman"/>
                  <w:color w:val="000000"/>
                  <w:sz w:val="22"/>
                  <w:szCs w:val="22"/>
                  <w:lang w:eastAsia="nl-NL"/>
                </w:rPr>
                <w:t>1</w:t>
              </w:r>
            </w:ins>
          </w:p>
        </w:tc>
      </w:tr>
      <w:tr w:rsidR="00BB2B57" w:rsidRPr="00BB2B57" w:rsidTr="00BB2B57">
        <w:trPr>
          <w:trHeight w:val="300"/>
          <w:ins w:id="201"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02" w:author="Herman van den Berg" w:date="2017-12-19T17:59:00Z"/>
                <w:rFonts w:ascii="Calibri" w:eastAsia="Times New Roman" w:hAnsi="Calibri" w:cs="Times New Roman"/>
                <w:color w:val="000000"/>
                <w:sz w:val="22"/>
                <w:szCs w:val="22"/>
                <w:lang w:eastAsia="nl-NL"/>
              </w:rPr>
            </w:pPr>
            <w:ins w:id="203" w:author="Herman van den Berg" w:date="2017-12-19T17:59:00Z">
              <w:r w:rsidRPr="00BB2B57">
                <w:rPr>
                  <w:rFonts w:ascii="Calibri" w:eastAsia="Times New Roman" w:hAnsi="Calibri" w:cs="Times New Roman"/>
                  <w:color w:val="000000"/>
                  <w:sz w:val="22"/>
                  <w:szCs w:val="22"/>
                  <w:lang w:eastAsia="nl-NL"/>
                </w:rPr>
                <w:t>2</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04" w:author="Herman van den Berg" w:date="2017-12-19T17:59:00Z"/>
                <w:rFonts w:ascii="Calibri" w:eastAsia="Times New Roman" w:hAnsi="Calibri" w:cs="Times New Roman"/>
                <w:color w:val="000000"/>
                <w:sz w:val="22"/>
                <w:szCs w:val="22"/>
                <w:lang w:eastAsia="nl-NL"/>
              </w:rPr>
            </w:pPr>
            <w:ins w:id="205"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06" w:author="Herman van den Berg" w:date="2017-12-19T17:59:00Z"/>
                <w:rFonts w:ascii="Calibri" w:eastAsia="Times New Roman" w:hAnsi="Calibri" w:cs="Times New Roman"/>
                <w:color w:val="000000"/>
                <w:sz w:val="22"/>
                <w:szCs w:val="22"/>
                <w:lang w:eastAsia="nl-NL"/>
              </w:rPr>
            </w:pPr>
            <w:ins w:id="207" w:author="Herman van den Berg" w:date="2017-12-19T17:59:00Z">
              <w:r w:rsidRPr="00BB2B57">
                <w:rPr>
                  <w:rFonts w:ascii="Calibri" w:eastAsia="Times New Roman" w:hAnsi="Calibri" w:cs="Times New Roman"/>
                  <w:color w:val="000000"/>
                  <w:sz w:val="22"/>
                  <w:szCs w:val="22"/>
                  <w:lang w:eastAsia="nl-NL"/>
                </w:rPr>
                <w:t> </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08" w:author="Herman van den Berg" w:date="2017-12-19T17:59:00Z"/>
                <w:rFonts w:ascii="Calibri" w:eastAsia="Times New Roman" w:hAnsi="Calibri" w:cs="Times New Roman"/>
                <w:color w:val="000000"/>
                <w:sz w:val="22"/>
                <w:szCs w:val="22"/>
                <w:lang w:eastAsia="nl-NL"/>
              </w:rPr>
            </w:pPr>
            <w:ins w:id="209"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10" w:author="Herman van den Berg" w:date="2017-12-19T17:59:00Z"/>
                <w:rFonts w:ascii="Calibri" w:eastAsia="Times New Roman" w:hAnsi="Calibri" w:cs="Times New Roman"/>
                <w:color w:val="000000"/>
                <w:sz w:val="22"/>
                <w:szCs w:val="22"/>
                <w:lang w:eastAsia="nl-NL"/>
              </w:rPr>
            </w:pPr>
            <w:ins w:id="211" w:author="Herman van den Berg" w:date="2017-12-19T17:59:00Z">
              <w:r w:rsidRPr="00BB2B57">
                <w:rPr>
                  <w:rFonts w:ascii="Calibri" w:eastAsia="Times New Roman" w:hAnsi="Calibri" w:cs="Times New Roman"/>
                  <w:color w:val="000000"/>
                  <w:sz w:val="22"/>
                  <w:szCs w:val="22"/>
                  <w:lang w:eastAsia="nl-NL"/>
                </w:rPr>
                <w:t>imkl2015-aanduidingeisvoorzorgsmaatregel</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12" w:author="Herman van den Berg" w:date="2017-12-19T17:59:00Z"/>
                <w:rFonts w:ascii="Calibri" w:eastAsia="Times New Roman" w:hAnsi="Calibri" w:cs="Times New Roman"/>
                <w:color w:val="000000"/>
                <w:sz w:val="22"/>
                <w:szCs w:val="22"/>
                <w:lang w:eastAsia="nl-NL"/>
              </w:rPr>
            </w:pPr>
            <w:ins w:id="213"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14" w:author="Herman van den Berg" w:date="2017-12-19T17:59:00Z"/>
                <w:rFonts w:ascii="Calibri" w:eastAsia="Times New Roman" w:hAnsi="Calibri" w:cs="Times New Roman"/>
                <w:color w:val="000000"/>
                <w:sz w:val="22"/>
                <w:szCs w:val="22"/>
                <w:lang w:eastAsia="nl-NL"/>
              </w:rPr>
            </w:pPr>
            <w:ins w:id="215" w:author="Herman van den Berg" w:date="2017-12-19T17:59:00Z">
              <w:r w:rsidRPr="00BB2B57">
                <w:rPr>
                  <w:rFonts w:ascii="Calibri" w:eastAsia="Times New Roman" w:hAnsi="Calibri" w:cs="Times New Roman"/>
                  <w:color w:val="000000"/>
                  <w:sz w:val="22"/>
                  <w:szCs w:val="22"/>
                  <w:lang w:eastAsia="nl-NL"/>
                </w:rPr>
                <w:t>sld-aanduidingeisvoorzorgsmaatregel-imkl2015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16" w:author="Herman van den Berg" w:date="2017-12-19T17:59:00Z"/>
                <w:rFonts w:ascii="Calibri" w:eastAsia="Times New Roman" w:hAnsi="Calibri" w:cs="Times New Roman"/>
                <w:color w:val="000000"/>
                <w:sz w:val="22"/>
                <w:szCs w:val="22"/>
                <w:lang w:eastAsia="nl-NL"/>
              </w:rPr>
            </w:pPr>
            <w:ins w:id="217" w:author="Herman van den Berg" w:date="2017-12-19T17:59:00Z">
              <w:r w:rsidRPr="00BB2B57">
                <w:rPr>
                  <w:rFonts w:ascii="Calibri" w:eastAsia="Times New Roman" w:hAnsi="Calibri" w:cs="Times New Roman"/>
                  <w:color w:val="000000"/>
                  <w:sz w:val="22"/>
                  <w:szCs w:val="22"/>
                  <w:lang w:eastAsia="nl-NL"/>
                </w:rPr>
                <w:t>2</w:t>
              </w:r>
            </w:ins>
          </w:p>
        </w:tc>
      </w:tr>
      <w:tr w:rsidR="00BB2B57" w:rsidRPr="00BB2B57" w:rsidTr="00BB2B57">
        <w:trPr>
          <w:trHeight w:val="300"/>
          <w:ins w:id="218"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19" w:author="Herman van den Berg" w:date="2017-12-19T17:59:00Z"/>
                <w:rFonts w:ascii="Calibri" w:eastAsia="Times New Roman" w:hAnsi="Calibri" w:cs="Times New Roman"/>
                <w:color w:val="000000"/>
                <w:sz w:val="22"/>
                <w:szCs w:val="22"/>
                <w:lang w:eastAsia="nl-NL"/>
              </w:rPr>
            </w:pPr>
            <w:ins w:id="220" w:author="Herman van den Berg" w:date="2017-12-19T17:59:00Z">
              <w:r w:rsidRPr="00BB2B57">
                <w:rPr>
                  <w:rFonts w:ascii="Calibri" w:eastAsia="Times New Roman" w:hAnsi="Calibri" w:cs="Times New Roman"/>
                  <w:color w:val="000000"/>
                  <w:sz w:val="22"/>
                  <w:szCs w:val="22"/>
                  <w:lang w:eastAsia="nl-NL"/>
                </w:rPr>
                <w:t>3</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21" w:author="Herman van den Berg" w:date="2017-12-19T17:59:00Z"/>
                <w:rFonts w:ascii="Calibri" w:eastAsia="Times New Roman" w:hAnsi="Calibri" w:cs="Times New Roman"/>
                <w:color w:val="000000"/>
                <w:sz w:val="22"/>
                <w:szCs w:val="22"/>
                <w:lang w:eastAsia="nl-NL"/>
              </w:rPr>
            </w:pPr>
            <w:ins w:id="222"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23" w:author="Herman van den Berg" w:date="2017-12-19T17:59:00Z"/>
                <w:rFonts w:ascii="Calibri" w:eastAsia="Times New Roman" w:hAnsi="Calibri" w:cs="Times New Roman"/>
                <w:color w:val="000000"/>
                <w:sz w:val="22"/>
                <w:szCs w:val="22"/>
                <w:lang w:eastAsia="nl-NL"/>
              </w:rPr>
            </w:pPr>
            <w:ins w:id="224" w:author="Herman van den Berg" w:date="2017-12-19T17:59:00Z">
              <w:r w:rsidRPr="00BB2B57">
                <w:rPr>
                  <w:rFonts w:ascii="Calibri" w:eastAsia="Times New Roman" w:hAnsi="Calibri" w:cs="Times New Roman"/>
                  <w:color w:val="000000"/>
                  <w:sz w:val="22"/>
                  <w:szCs w:val="22"/>
                  <w:lang w:eastAsia="nl-NL"/>
                </w:rPr>
                <w:t>1</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25" w:author="Herman van den Berg" w:date="2017-12-19T17:59:00Z"/>
                <w:rFonts w:ascii="Calibri" w:eastAsia="Times New Roman" w:hAnsi="Calibri" w:cs="Times New Roman"/>
                <w:color w:val="000000"/>
                <w:sz w:val="22"/>
                <w:szCs w:val="22"/>
                <w:lang w:eastAsia="nl-NL"/>
              </w:rPr>
            </w:pPr>
            <w:ins w:id="226"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27" w:author="Herman van den Berg" w:date="2017-12-19T17:59:00Z"/>
                <w:rFonts w:ascii="Calibri" w:eastAsia="Times New Roman" w:hAnsi="Calibri" w:cs="Times New Roman"/>
                <w:color w:val="000000"/>
                <w:sz w:val="22"/>
                <w:szCs w:val="22"/>
                <w:lang w:eastAsia="nl-NL"/>
              </w:rPr>
            </w:pPr>
            <w:ins w:id="228" w:author="Herman van den Berg" w:date="2017-12-19T17:59:00Z">
              <w:r w:rsidRPr="00BB2B57">
                <w:rPr>
                  <w:rFonts w:ascii="Calibri" w:eastAsia="Times New Roman" w:hAnsi="Calibri" w:cs="Times New Roman"/>
                  <w:color w:val="000000"/>
                  <w:sz w:val="22"/>
                  <w:szCs w:val="22"/>
                  <w:lang w:eastAsia="nl-NL"/>
                </w:rPr>
                <w:t>imkl2015-ductkabelbedmetextrageometrie</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29" w:author="Herman van den Berg" w:date="2017-12-19T17:59:00Z"/>
                <w:rFonts w:ascii="Calibri" w:eastAsia="Times New Roman" w:hAnsi="Calibri" w:cs="Times New Roman"/>
                <w:color w:val="000000"/>
                <w:sz w:val="22"/>
                <w:szCs w:val="22"/>
                <w:lang w:eastAsia="nl-NL"/>
              </w:rPr>
            </w:pPr>
            <w:ins w:id="230"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31" w:author="Herman van den Berg" w:date="2017-12-19T17:59:00Z"/>
                <w:rFonts w:ascii="Calibri" w:eastAsia="Times New Roman" w:hAnsi="Calibri" w:cs="Times New Roman"/>
                <w:color w:val="000000"/>
                <w:sz w:val="22"/>
                <w:szCs w:val="22"/>
                <w:lang w:eastAsia="nl-NL"/>
              </w:rPr>
            </w:pPr>
            <w:ins w:id="232" w:author="Herman van den Berg" w:date="2017-12-19T17:59:00Z">
              <w:r w:rsidRPr="00BB2B57">
                <w:rPr>
                  <w:rFonts w:ascii="Calibri" w:eastAsia="Times New Roman" w:hAnsi="Calibri" w:cs="Times New Roman"/>
                  <w:color w:val="000000"/>
                  <w:sz w:val="22"/>
                  <w:szCs w:val="22"/>
                  <w:lang w:eastAsia="nl-NL"/>
                </w:rPr>
                <w:t>sld-ductkabelbedmetextrageometrie-imkl2015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33" w:author="Herman van den Berg" w:date="2017-12-19T17:59:00Z"/>
                <w:rFonts w:ascii="Calibri" w:eastAsia="Times New Roman" w:hAnsi="Calibri" w:cs="Times New Roman"/>
                <w:color w:val="000000"/>
                <w:sz w:val="22"/>
                <w:szCs w:val="22"/>
                <w:lang w:eastAsia="nl-NL"/>
              </w:rPr>
            </w:pPr>
            <w:ins w:id="234" w:author="Herman van den Berg" w:date="2017-12-19T17:59:00Z">
              <w:r w:rsidRPr="00BB2B57">
                <w:rPr>
                  <w:rFonts w:ascii="Calibri" w:eastAsia="Times New Roman" w:hAnsi="Calibri" w:cs="Times New Roman"/>
                  <w:color w:val="000000"/>
                  <w:sz w:val="22"/>
                  <w:szCs w:val="22"/>
                  <w:lang w:eastAsia="nl-NL"/>
                </w:rPr>
                <w:t>3+4</w:t>
              </w:r>
            </w:ins>
          </w:p>
        </w:tc>
      </w:tr>
      <w:tr w:rsidR="00BB2B57" w:rsidRPr="00BB2B57" w:rsidTr="00BB2B57">
        <w:trPr>
          <w:trHeight w:val="300"/>
          <w:ins w:id="235"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36" w:author="Herman van den Berg" w:date="2017-12-19T17:59:00Z"/>
                <w:rFonts w:ascii="Calibri" w:eastAsia="Times New Roman" w:hAnsi="Calibri" w:cs="Times New Roman"/>
                <w:color w:val="000000"/>
                <w:sz w:val="22"/>
                <w:szCs w:val="22"/>
                <w:lang w:eastAsia="nl-NL"/>
              </w:rPr>
            </w:pPr>
            <w:ins w:id="237" w:author="Herman van den Berg" w:date="2017-12-19T17:59:00Z">
              <w:r w:rsidRPr="00BB2B57">
                <w:rPr>
                  <w:rFonts w:ascii="Calibri" w:eastAsia="Times New Roman" w:hAnsi="Calibri" w:cs="Times New Roman"/>
                  <w:color w:val="000000"/>
                  <w:sz w:val="22"/>
                  <w:szCs w:val="22"/>
                  <w:lang w:eastAsia="nl-NL"/>
                </w:rPr>
                <w:t>3</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38" w:author="Herman van den Berg" w:date="2017-12-19T17:59:00Z"/>
                <w:rFonts w:ascii="Calibri" w:eastAsia="Times New Roman" w:hAnsi="Calibri" w:cs="Times New Roman"/>
                <w:color w:val="000000"/>
                <w:sz w:val="22"/>
                <w:szCs w:val="22"/>
                <w:lang w:eastAsia="nl-NL"/>
              </w:rPr>
            </w:pPr>
            <w:ins w:id="239"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40" w:author="Herman van den Berg" w:date="2017-12-19T17:59:00Z"/>
                <w:rFonts w:ascii="Calibri" w:eastAsia="Times New Roman" w:hAnsi="Calibri" w:cs="Times New Roman"/>
                <w:color w:val="000000"/>
                <w:sz w:val="22"/>
                <w:szCs w:val="22"/>
                <w:lang w:eastAsia="nl-NL"/>
              </w:rPr>
            </w:pPr>
            <w:ins w:id="241" w:author="Herman van den Berg" w:date="2017-12-19T17:59:00Z">
              <w:r w:rsidRPr="00BB2B57">
                <w:rPr>
                  <w:rFonts w:ascii="Calibri" w:eastAsia="Times New Roman" w:hAnsi="Calibri" w:cs="Times New Roman"/>
                  <w:color w:val="000000"/>
                  <w:sz w:val="22"/>
                  <w:szCs w:val="22"/>
                  <w:lang w:eastAsia="nl-NL"/>
                </w:rPr>
                <w:t>2</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42" w:author="Herman van den Berg" w:date="2017-12-19T17:59:00Z"/>
                <w:rFonts w:ascii="Calibri" w:eastAsia="Times New Roman" w:hAnsi="Calibri" w:cs="Times New Roman"/>
                <w:color w:val="000000"/>
                <w:sz w:val="22"/>
                <w:szCs w:val="22"/>
                <w:lang w:eastAsia="nl-NL"/>
              </w:rPr>
            </w:pPr>
            <w:ins w:id="243"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44" w:author="Herman van den Berg" w:date="2017-12-19T17:59:00Z"/>
                <w:rFonts w:ascii="Calibri" w:eastAsia="Times New Roman" w:hAnsi="Calibri" w:cs="Times New Roman"/>
                <w:color w:val="000000"/>
                <w:sz w:val="22"/>
                <w:szCs w:val="22"/>
                <w:lang w:eastAsia="nl-NL"/>
              </w:rPr>
            </w:pPr>
            <w:ins w:id="245" w:author="Herman van den Berg" w:date="2017-12-19T17:59:00Z">
              <w:r w:rsidRPr="00BB2B57">
                <w:rPr>
                  <w:rFonts w:ascii="Calibri" w:eastAsia="Times New Roman" w:hAnsi="Calibri" w:cs="Times New Roman"/>
                  <w:color w:val="000000"/>
                  <w:sz w:val="22"/>
                  <w:szCs w:val="22"/>
                  <w:lang w:eastAsia="nl-NL"/>
                </w:rPr>
                <w:t>imkl2015-ductkabelbed</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46" w:author="Herman van den Berg" w:date="2017-12-19T17:59:00Z"/>
                <w:rFonts w:ascii="Calibri" w:eastAsia="Times New Roman" w:hAnsi="Calibri" w:cs="Times New Roman"/>
                <w:color w:val="000000"/>
                <w:sz w:val="22"/>
                <w:szCs w:val="22"/>
                <w:lang w:eastAsia="nl-NL"/>
              </w:rPr>
            </w:pPr>
            <w:ins w:id="247"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48" w:author="Herman van den Berg" w:date="2017-12-19T17:59:00Z"/>
                <w:rFonts w:ascii="Calibri" w:eastAsia="Times New Roman" w:hAnsi="Calibri" w:cs="Times New Roman"/>
                <w:color w:val="000000"/>
                <w:sz w:val="22"/>
                <w:szCs w:val="22"/>
                <w:lang w:eastAsia="nl-NL"/>
              </w:rPr>
            </w:pPr>
            <w:ins w:id="249" w:author="Herman van den Berg" w:date="2017-12-19T17:59:00Z">
              <w:r w:rsidRPr="00BB2B57">
                <w:rPr>
                  <w:rFonts w:ascii="Calibri" w:eastAsia="Times New Roman" w:hAnsi="Calibri" w:cs="Times New Roman"/>
                  <w:color w:val="000000"/>
                  <w:sz w:val="22"/>
                  <w:szCs w:val="22"/>
                  <w:lang w:eastAsia="nl-NL"/>
                </w:rPr>
                <w:t>sld-ductkabelbed-imkl2015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50" w:author="Herman van den Berg" w:date="2017-12-19T17:59:00Z"/>
                <w:rFonts w:ascii="Calibri" w:eastAsia="Times New Roman" w:hAnsi="Calibri" w:cs="Times New Roman"/>
                <w:color w:val="000000"/>
                <w:sz w:val="22"/>
                <w:szCs w:val="22"/>
                <w:lang w:eastAsia="nl-NL"/>
              </w:rPr>
            </w:pPr>
            <w:ins w:id="251" w:author="Herman van den Berg" w:date="2017-12-19T17:59:00Z">
              <w:r w:rsidRPr="00BB2B57">
                <w:rPr>
                  <w:rFonts w:ascii="Calibri" w:eastAsia="Times New Roman" w:hAnsi="Calibri" w:cs="Times New Roman"/>
                  <w:color w:val="000000"/>
                  <w:sz w:val="22"/>
                  <w:szCs w:val="22"/>
                  <w:lang w:eastAsia="nl-NL"/>
                </w:rPr>
                <w:t>3+4</w:t>
              </w:r>
            </w:ins>
          </w:p>
        </w:tc>
      </w:tr>
      <w:tr w:rsidR="00BB2B57" w:rsidRPr="00BB2B57" w:rsidTr="00BB2B57">
        <w:trPr>
          <w:trHeight w:val="300"/>
          <w:ins w:id="252"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53" w:author="Herman van den Berg" w:date="2017-12-19T17:59:00Z"/>
                <w:rFonts w:ascii="Calibri" w:eastAsia="Times New Roman" w:hAnsi="Calibri" w:cs="Times New Roman"/>
                <w:color w:val="000000"/>
                <w:sz w:val="22"/>
                <w:szCs w:val="22"/>
                <w:lang w:eastAsia="nl-NL"/>
              </w:rPr>
            </w:pPr>
            <w:ins w:id="254" w:author="Herman van den Berg" w:date="2017-12-19T17:59:00Z">
              <w:r w:rsidRPr="00BB2B57">
                <w:rPr>
                  <w:rFonts w:ascii="Calibri" w:eastAsia="Times New Roman" w:hAnsi="Calibri" w:cs="Times New Roman"/>
                  <w:color w:val="000000"/>
                  <w:sz w:val="22"/>
                  <w:szCs w:val="22"/>
                  <w:lang w:eastAsia="nl-NL"/>
                </w:rPr>
                <w:t>5</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55" w:author="Herman van den Berg" w:date="2017-12-19T17:59:00Z"/>
                <w:rFonts w:ascii="Calibri" w:eastAsia="Times New Roman" w:hAnsi="Calibri" w:cs="Times New Roman"/>
                <w:color w:val="000000"/>
                <w:sz w:val="22"/>
                <w:szCs w:val="22"/>
                <w:lang w:eastAsia="nl-NL"/>
              </w:rPr>
            </w:pPr>
            <w:ins w:id="256"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57" w:author="Herman van den Berg" w:date="2017-12-19T17:59:00Z"/>
                <w:rFonts w:ascii="Calibri" w:eastAsia="Times New Roman" w:hAnsi="Calibri" w:cs="Times New Roman"/>
                <w:color w:val="000000"/>
                <w:sz w:val="22"/>
                <w:szCs w:val="22"/>
                <w:lang w:eastAsia="nl-NL"/>
              </w:rPr>
            </w:pPr>
            <w:ins w:id="258" w:author="Herman van den Berg" w:date="2017-12-19T17:59:00Z">
              <w:r w:rsidRPr="00BB2B57">
                <w:rPr>
                  <w:rFonts w:ascii="Calibri" w:eastAsia="Times New Roman" w:hAnsi="Calibri" w:cs="Times New Roman"/>
                  <w:color w:val="000000"/>
                  <w:sz w:val="22"/>
                  <w:szCs w:val="22"/>
                  <w:lang w:eastAsia="nl-NL"/>
                </w:rPr>
                <w:t>1</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59" w:author="Herman van den Berg" w:date="2017-12-19T17:59:00Z"/>
                <w:rFonts w:ascii="Calibri" w:eastAsia="Times New Roman" w:hAnsi="Calibri" w:cs="Times New Roman"/>
                <w:color w:val="000000"/>
                <w:sz w:val="22"/>
                <w:szCs w:val="22"/>
                <w:lang w:eastAsia="nl-NL"/>
              </w:rPr>
            </w:pPr>
            <w:ins w:id="260"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61" w:author="Herman van den Berg" w:date="2017-12-19T17:59:00Z"/>
                <w:rFonts w:ascii="Calibri" w:eastAsia="Times New Roman" w:hAnsi="Calibri" w:cs="Times New Roman"/>
                <w:color w:val="000000"/>
                <w:sz w:val="22"/>
                <w:szCs w:val="22"/>
                <w:lang w:eastAsia="nl-NL"/>
              </w:rPr>
            </w:pPr>
            <w:ins w:id="262" w:author="Herman van den Berg" w:date="2017-12-19T17:59:00Z">
              <w:r w:rsidRPr="00BB2B57">
                <w:rPr>
                  <w:rFonts w:ascii="Calibri" w:eastAsia="Times New Roman" w:hAnsi="Calibri" w:cs="Times New Roman"/>
                  <w:color w:val="000000"/>
                  <w:sz w:val="22"/>
                  <w:szCs w:val="22"/>
                  <w:lang w:eastAsia="nl-NL"/>
                </w:rPr>
                <w:t>imkl2015-mantelbuismetextrageometrie</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63" w:author="Herman van den Berg" w:date="2017-12-19T17:59:00Z"/>
                <w:rFonts w:ascii="Calibri" w:eastAsia="Times New Roman" w:hAnsi="Calibri" w:cs="Times New Roman"/>
                <w:color w:val="000000"/>
                <w:sz w:val="22"/>
                <w:szCs w:val="22"/>
                <w:lang w:eastAsia="nl-NL"/>
              </w:rPr>
            </w:pPr>
            <w:ins w:id="264"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65" w:author="Herman van den Berg" w:date="2017-12-19T17:59:00Z"/>
                <w:rFonts w:ascii="Calibri" w:eastAsia="Times New Roman" w:hAnsi="Calibri" w:cs="Times New Roman"/>
                <w:color w:val="000000"/>
                <w:sz w:val="22"/>
                <w:szCs w:val="22"/>
                <w:lang w:eastAsia="nl-NL"/>
              </w:rPr>
            </w:pPr>
            <w:ins w:id="266" w:author="Herman van den Berg" w:date="2017-12-19T17:59:00Z">
              <w:r w:rsidRPr="00BB2B57">
                <w:rPr>
                  <w:rFonts w:ascii="Calibri" w:eastAsia="Times New Roman" w:hAnsi="Calibri" w:cs="Times New Roman"/>
                  <w:color w:val="000000"/>
                  <w:sz w:val="22"/>
                  <w:szCs w:val="22"/>
                  <w:lang w:eastAsia="nl-NL"/>
                </w:rPr>
                <w:t>sld-mantelbuismetextrageometrie-imkl2015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67" w:author="Herman van den Berg" w:date="2017-12-19T17:59:00Z"/>
                <w:rFonts w:ascii="Calibri" w:eastAsia="Times New Roman" w:hAnsi="Calibri" w:cs="Times New Roman"/>
                <w:color w:val="000000"/>
                <w:sz w:val="22"/>
                <w:szCs w:val="22"/>
                <w:lang w:eastAsia="nl-NL"/>
              </w:rPr>
            </w:pPr>
            <w:ins w:id="268" w:author="Herman van den Berg" w:date="2017-12-19T17:59:00Z">
              <w:r w:rsidRPr="00BB2B57">
                <w:rPr>
                  <w:rFonts w:ascii="Calibri" w:eastAsia="Times New Roman" w:hAnsi="Calibri" w:cs="Times New Roman"/>
                  <w:color w:val="000000"/>
                  <w:sz w:val="22"/>
                  <w:szCs w:val="22"/>
                  <w:lang w:eastAsia="nl-NL"/>
                </w:rPr>
                <w:t>5</w:t>
              </w:r>
            </w:ins>
          </w:p>
        </w:tc>
      </w:tr>
      <w:tr w:rsidR="00BB2B57" w:rsidRPr="00BB2B57" w:rsidTr="00BB2B57">
        <w:trPr>
          <w:trHeight w:val="300"/>
          <w:ins w:id="269"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70" w:author="Herman van den Berg" w:date="2017-12-19T17:59:00Z"/>
                <w:rFonts w:ascii="Calibri" w:eastAsia="Times New Roman" w:hAnsi="Calibri" w:cs="Times New Roman"/>
                <w:color w:val="000000"/>
                <w:sz w:val="22"/>
                <w:szCs w:val="22"/>
                <w:lang w:eastAsia="nl-NL"/>
              </w:rPr>
            </w:pPr>
            <w:ins w:id="271" w:author="Herman van den Berg" w:date="2017-12-19T17:59:00Z">
              <w:r w:rsidRPr="00BB2B57">
                <w:rPr>
                  <w:rFonts w:ascii="Calibri" w:eastAsia="Times New Roman" w:hAnsi="Calibri" w:cs="Times New Roman"/>
                  <w:color w:val="000000"/>
                  <w:sz w:val="22"/>
                  <w:szCs w:val="22"/>
                  <w:lang w:eastAsia="nl-NL"/>
                </w:rPr>
                <w:t>5</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72" w:author="Herman van den Berg" w:date="2017-12-19T17:59:00Z"/>
                <w:rFonts w:ascii="Calibri" w:eastAsia="Times New Roman" w:hAnsi="Calibri" w:cs="Times New Roman"/>
                <w:color w:val="000000"/>
                <w:sz w:val="22"/>
                <w:szCs w:val="22"/>
                <w:lang w:eastAsia="nl-NL"/>
              </w:rPr>
            </w:pPr>
            <w:ins w:id="273"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74" w:author="Herman van den Berg" w:date="2017-12-19T17:59:00Z"/>
                <w:rFonts w:ascii="Calibri" w:eastAsia="Times New Roman" w:hAnsi="Calibri" w:cs="Times New Roman"/>
                <w:color w:val="000000"/>
                <w:sz w:val="22"/>
                <w:szCs w:val="22"/>
                <w:lang w:eastAsia="nl-NL"/>
              </w:rPr>
            </w:pPr>
            <w:ins w:id="275" w:author="Herman van den Berg" w:date="2017-12-19T17:59:00Z">
              <w:r w:rsidRPr="00BB2B57">
                <w:rPr>
                  <w:rFonts w:ascii="Calibri" w:eastAsia="Times New Roman" w:hAnsi="Calibri" w:cs="Times New Roman"/>
                  <w:color w:val="000000"/>
                  <w:sz w:val="22"/>
                  <w:szCs w:val="22"/>
                  <w:lang w:eastAsia="nl-NL"/>
                </w:rPr>
                <w:t>2</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76" w:author="Herman van den Berg" w:date="2017-12-19T17:59:00Z"/>
                <w:rFonts w:ascii="Calibri" w:eastAsia="Times New Roman" w:hAnsi="Calibri" w:cs="Times New Roman"/>
                <w:color w:val="000000"/>
                <w:sz w:val="22"/>
                <w:szCs w:val="22"/>
                <w:lang w:eastAsia="nl-NL"/>
              </w:rPr>
            </w:pPr>
            <w:ins w:id="277"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78" w:author="Herman van den Berg" w:date="2017-12-19T17:59:00Z"/>
                <w:rFonts w:ascii="Calibri" w:eastAsia="Times New Roman" w:hAnsi="Calibri" w:cs="Times New Roman"/>
                <w:color w:val="000000"/>
                <w:sz w:val="22"/>
                <w:szCs w:val="22"/>
                <w:lang w:eastAsia="nl-NL"/>
              </w:rPr>
            </w:pPr>
            <w:ins w:id="279" w:author="Herman van den Berg" w:date="2017-12-19T17:59:00Z">
              <w:r w:rsidRPr="00BB2B57">
                <w:rPr>
                  <w:rFonts w:ascii="Calibri" w:eastAsia="Times New Roman" w:hAnsi="Calibri" w:cs="Times New Roman"/>
                  <w:color w:val="000000"/>
                  <w:sz w:val="22"/>
                  <w:szCs w:val="22"/>
                  <w:lang w:eastAsia="nl-NL"/>
                </w:rPr>
                <w:t>imkl2015-mantelbuis</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80" w:author="Herman van den Berg" w:date="2017-12-19T17:59:00Z"/>
                <w:rFonts w:ascii="Calibri" w:eastAsia="Times New Roman" w:hAnsi="Calibri" w:cs="Times New Roman"/>
                <w:color w:val="000000"/>
                <w:sz w:val="22"/>
                <w:szCs w:val="22"/>
                <w:lang w:eastAsia="nl-NL"/>
              </w:rPr>
            </w:pPr>
            <w:ins w:id="281"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82" w:author="Herman van den Berg" w:date="2017-12-19T17:59:00Z"/>
                <w:rFonts w:ascii="Calibri" w:eastAsia="Times New Roman" w:hAnsi="Calibri" w:cs="Times New Roman"/>
                <w:color w:val="000000"/>
                <w:sz w:val="22"/>
                <w:szCs w:val="22"/>
                <w:lang w:eastAsia="nl-NL"/>
              </w:rPr>
            </w:pPr>
            <w:ins w:id="283" w:author="Herman van den Berg" w:date="2017-12-19T17:59:00Z">
              <w:r w:rsidRPr="00BB2B57">
                <w:rPr>
                  <w:rFonts w:ascii="Calibri" w:eastAsia="Times New Roman" w:hAnsi="Calibri" w:cs="Times New Roman"/>
                  <w:color w:val="000000"/>
                  <w:sz w:val="22"/>
                  <w:szCs w:val="22"/>
                  <w:lang w:eastAsia="nl-NL"/>
                </w:rPr>
                <w:t>sld-mantelbuis-imkl2015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84" w:author="Herman van den Berg" w:date="2017-12-19T17:59:00Z"/>
                <w:rFonts w:ascii="Calibri" w:eastAsia="Times New Roman" w:hAnsi="Calibri" w:cs="Times New Roman"/>
                <w:color w:val="000000"/>
                <w:sz w:val="22"/>
                <w:szCs w:val="22"/>
                <w:lang w:eastAsia="nl-NL"/>
              </w:rPr>
            </w:pPr>
            <w:ins w:id="285" w:author="Herman van den Berg" w:date="2017-12-19T17:59:00Z">
              <w:r w:rsidRPr="00BB2B57">
                <w:rPr>
                  <w:rFonts w:ascii="Calibri" w:eastAsia="Times New Roman" w:hAnsi="Calibri" w:cs="Times New Roman"/>
                  <w:color w:val="000000"/>
                  <w:sz w:val="22"/>
                  <w:szCs w:val="22"/>
                  <w:lang w:eastAsia="nl-NL"/>
                </w:rPr>
                <w:t>5</w:t>
              </w:r>
            </w:ins>
          </w:p>
        </w:tc>
      </w:tr>
      <w:tr w:rsidR="00BB2B57" w:rsidRPr="00BB2B57" w:rsidTr="00BB2B57">
        <w:trPr>
          <w:trHeight w:val="300"/>
          <w:ins w:id="286"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87" w:author="Herman van den Berg" w:date="2017-12-19T17:59:00Z"/>
                <w:rFonts w:ascii="Calibri" w:eastAsia="Times New Roman" w:hAnsi="Calibri" w:cs="Times New Roman"/>
                <w:color w:val="000000"/>
                <w:sz w:val="22"/>
                <w:szCs w:val="22"/>
                <w:lang w:eastAsia="nl-NL"/>
              </w:rPr>
            </w:pPr>
            <w:ins w:id="288" w:author="Herman van den Berg" w:date="2017-12-19T17:59:00Z">
              <w:r w:rsidRPr="00BB2B57">
                <w:rPr>
                  <w:rFonts w:ascii="Calibri" w:eastAsia="Times New Roman" w:hAnsi="Calibri" w:cs="Times New Roman"/>
                  <w:color w:val="000000"/>
                  <w:sz w:val="22"/>
                  <w:szCs w:val="22"/>
                  <w:lang w:eastAsia="nl-NL"/>
                </w:rPr>
                <w:t>6</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89" w:author="Herman van den Berg" w:date="2017-12-19T17:59:00Z"/>
                <w:rFonts w:ascii="Calibri" w:eastAsia="Times New Roman" w:hAnsi="Calibri" w:cs="Times New Roman"/>
                <w:color w:val="000000"/>
                <w:sz w:val="22"/>
                <w:szCs w:val="22"/>
                <w:lang w:eastAsia="nl-NL"/>
              </w:rPr>
            </w:pPr>
            <w:ins w:id="290"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291" w:author="Herman van den Berg" w:date="2017-12-19T17:59:00Z"/>
                <w:rFonts w:ascii="Calibri" w:eastAsia="Times New Roman" w:hAnsi="Calibri" w:cs="Times New Roman"/>
                <w:color w:val="000000"/>
                <w:sz w:val="22"/>
                <w:szCs w:val="22"/>
                <w:lang w:eastAsia="nl-NL"/>
              </w:rPr>
            </w:pPr>
            <w:ins w:id="292" w:author="Herman van den Berg" w:date="2017-12-19T17:59:00Z">
              <w:r w:rsidRPr="00BB2B57">
                <w:rPr>
                  <w:rFonts w:ascii="Calibri" w:eastAsia="Times New Roman" w:hAnsi="Calibri" w:cs="Times New Roman"/>
                  <w:color w:val="000000"/>
                  <w:sz w:val="22"/>
                  <w:szCs w:val="22"/>
                  <w:lang w:eastAsia="nl-NL"/>
                </w:rPr>
                <w:t>1</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93" w:author="Herman van den Berg" w:date="2017-12-19T17:59:00Z"/>
                <w:rFonts w:ascii="Calibri" w:eastAsia="Times New Roman" w:hAnsi="Calibri" w:cs="Times New Roman"/>
                <w:color w:val="000000"/>
                <w:sz w:val="22"/>
                <w:szCs w:val="22"/>
                <w:lang w:eastAsia="nl-NL"/>
              </w:rPr>
            </w:pPr>
            <w:ins w:id="294"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95" w:author="Herman van den Berg" w:date="2017-12-19T17:59:00Z"/>
                <w:rFonts w:ascii="Calibri" w:eastAsia="Times New Roman" w:hAnsi="Calibri" w:cs="Times New Roman"/>
                <w:color w:val="000000"/>
                <w:sz w:val="22"/>
                <w:szCs w:val="22"/>
                <w:lang w:eastAsia="nl-NL"/>
              </w:rPr>
            </w:pPr>
            <w:ins w:id="296" w:author="Herman van den Berg" w:date="2017-12-19T17:59:00Z">
              <w:r w:rsidRPr="00BB2B57">
                <w:rPr>
                  <w:rFonts w:ascii="Calibri" w:eastAsia="Times New Roman" w:hAnsi="Calibri" w:cs="Times New Roman"/>
                  <w:color w:val="000000"/>
                  <w:sz w:val="22"/>
                  <w:szCs w:val="22"/>
                  <w:lang w:eastAsia="nl-NL"/>
                </w:rPr>
                <w:t>imkl2015-kabelleidingmetextrageometrie</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97" w:author="Herman van den Berg" w:date="2017-12-19T17:59:00Z"/>
                <w:rFonts w:ascii="Calibri" w:eastAsia="Times New Roman" w:hAnsi="Calibri" w:cs="Times New Roman"/>
                <w:color w:val="000000"/>
                <w:sz w:val="22"/>
                <w:szCs w:val="22"/>
                <w:lang w:eastAsia="nl-NL"/>
              </w:rPr>
            </w:pPr>
            <w:ins w:id="298"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299" w:author="Herman van den Berg" w:date="2017-12-19T17:59:00Z"/>
                <w:rFonts w:ascii="Calibri" w:eastAsia="Times New Roman" w:hAnsi="Calibri" w:cs="Times New Roman"/>
                <w:color w:val="000000"/>
                <w:sz w:val="22"/>
                <w:szCs w:val="22"/>
                <w:lang w:eastAsia="nl-NL"/>
              </w:rPr>
            </w:pPr>
            <w:ins w:id="300" w:author="Herman van den Berg" w:date="2017-12-19T17:59:00Z">
              <w:r w:rsidRPr="00BB2B57">
                <w:rPr>
                  <w:rFonts w:ascii="Calibri" w:eastAsia="Times New Roman" w:hAnsi="Calibri" w:cs="Times New Roman"/>
                  <w:color w:val="000000"/>
                  <w:sz w:val="22"/>
                  <w:szCs w:val="22"/>
                  <w:lang w:eastAsia="nl-NL"/>
                </w:rPr>
                <w:t>sld-kabelleidingmetextrageometrie-imkl2015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01" w:author="Herman van den Berg" w:date="2017-12-19T17:59:00Z"/>
                <w:rFonts w:ascii="Calibri" w:eastAsia="Times New Roman" w:hAnsi="Calibri" w:cs="Times New Roman"/>
                <w:color w:val="000000"/>
                <w:sz w:val="22"/>
                <w:szCs w:val="22"/>
                <w:lang w:eastAsia="nl-NL"/>
              </w:rPr>
            </w:pPr>
            <w:ins w:id="302" w:author="Herman van den Berg" w:date="2017-12-19T17:59:00Z">
              <w:r w:rsidRPr="00BB2B57">
                <w:rPr>
                  <w:rFonts w:ascii="Calibri" w:eastAsia="Times New Roman" w:hAnsi="Calibri" w:cs="Times New Roman"/>
                  <w:color w:val="000000"/>
                  <w:sz w:val="22"/>
                  <w:szCs w:val="22"/>
                  <w:lang w:eastAsia="nl-NL"/>
                </w:rPr>
                <w:t>6</w:t>
              </w:r>
            </w:ins>
          </w:p>
        </w:tc>
      </w:tr>
      <w:tr w:rsidR="00BB2B57" w:rsidRPr="00BB2B57" w:rsidTr="00BB2B57">
        <w:trPr>
          <w:trHeight w:val="300"/>
          <w:ins w:id="303"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04" w:author="Herman van den Berg" w:date="2017-12-19T17:59:00Z"/>
                <w:rFonts w:ascii="Calibri" w:eastAsia="Times New Roman" w:hAnsi="Calibri" w:cs="Times New Roman"/>
                <w:color w:val="000000"/>
                <w:sz w:val="22"/>
                <w:szCs w:val="22"/>
                <w:lang w:eastAsia="nl-NL"/>
              </w:rPr>
            </w:pPr>
            <w:ins w:id="305" w:author="Herman van den Berg" w:date="2017-12-19T17:59:00Z">
              <w:r w:rsidRPr="00BB2B57">
                <w:rPr>
                  <w:rFonts w:ascii="Calibri" w:eastAsia="Times New Roman" w:hAnsi="Calibri" w:cs="Times New Roman"/>
                  <w:color w:val="000000"/>
                  <w:sz w:val="22"/>
                  <w:szCs w:val="22"/>
                  <w:lang w:eastAsia="nl-NL"/>
                </w:rPr>
                <w:t>6</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06" w:author="Herman van den Berg" w:date="2017-12-19T17:59:00Z"/>
                <w:rFonts w:ascii="Calibri" w:eastAsia="Times New Roman" w:hAnsi="Calibri" w:cs="Times New Roman"/>
                <w:color w:val="000000"/>
                <w:sz w:val="22"/>
                <w:szCs w:val="22"/>
                <w:lang w:eastAsia="nl-NL"/>
              </w:rPr>
            </w:pPr>
            <w:ins w:id="307"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08" w:author="Herman van den Berg" w:date="2017-12-19T17:59:00Z"/>
                <w:rFonts w:ascii="Calibri" w:eastAsia="Times New Roman" w:hAnsi="Calibri" w:cs="Times New Roman"/>
                <w:color w:val="000000"/>
                <w:sz w:val="22"/>
                <w:szCs w:val="22"/>
                <w:lang w:eastAsia="nl-NL"/>
              </w:rPr>
            </w:pPr>
            <w:ins w:id="309" w:author="Herman van den Berg" w:date="2017-12-19T17:59:00Z">
              <w:r w:rsidRPr="00BB2B57">
                <w:rPr>
                  <w:rFonts w:ascii="Calibri" w:eastAsia="Times New Roman" w:hAnsi="Calibri" w:cs="Times New Roman"/>
                  <w:color w:val="000000"/>
                  <w:sz w:val="22"/>
                  <w:szCs w:val="22"/>
                  <w:lang w:eastAsia="nl-NL"/>
                </w:rPr>
                <w:t>2</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10" w:author="Herman van den Berg" w:date="2017-12-19T17:59:00Z"/>
                <w:rFonts w:ascii="Calibri" w:eastAsia="Times New Roman" w:hAnsi="Calibri" w:cs="Times New Roman"/>
                <w:color w:val="000000"/>
                <w:sz w:val="22"/>
                <w:szCs w:val="22"/>
                <w:lang w:eastAsia="nl-NL"/>
              </w:rPr>
            </w:pPr>
            <w:ins w:id="311"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12" w:author="Herman van den Berg" w:date="2017-12-19T17:59:00Z"/>
                <w:rFonts w:ascii="Calibri" w:eastAsia="Times New Roman" w:hAnsi="Calibri" w:cs="Times New Roman"/>
                <w:color w:val="000000"/>
                <w:sz w:val="22"/>
                <w:szCs w:val="22"/>
                <w:lang w:eastAsia="nl-NL"/>
              </w:rPr>
            </w:pPr>
            <w:ins w:id="313" w:author="Herman van den Berg" w:date="2017-12-19T17:59:00Z">
              <w:r w:rsidRPr="00BB2B57">
                <w:rPr>
                  <w:rFonts w:ascii="Calibri" w:eastAsia="Times New Roman" w:hAnsi="Calibri" w:cs="Times New Roman"/>
                  <w:color w:val="000000"/>
                  <w:sz w:val="22"/>
                  <w:szCs w:val="22"/>
                  <w:lang w:eastAsia="nl-NL"/>
                </w:rPr>
                <w:t>imkl2015-kabelleiding</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14" w:author="Herman van den Berg" w:date="2017-12-19T17:59:00Z"/>
                <w:rFonts w:ascii="Calibri" w:eastAsia="Times New Roman" w:hAnsi="Calibri" w:cs="Times New Roman"/>
                <w:color w:val="000000"/>
                <w:sz w:val="22"/>
                <w:szCs w:val="22"/>
                <w:lang w:eastAsia="nl-NL"/>
              </w:rPr>
            </w:pPr>
            <w:ins w:id="315"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16" w:author="Herman van den Berg" w:date="2017-12-19T17:59:00Z"/>
                <w:rFonts w:ascii="Calibri" w:eastAsia="Times New Roman" w:hAnsi="Calibri" w:cs="Times New Roman"/>
                <w:color w:val="000000"/>
                <w:sz w:val="22"/>
                <w:szCs w:val="22"/>
                <w:lang w:eastAsia="nl-NL"/>
              </w:rPr>
            </w:pPr>
            <w:ins w:id="317" w:author="Herman van den Berg" w:date="2017-12-19T17:59:00Z">
              <w:r w:rsidRPr="00BB2B57">
                <w:rPr>
                  <w:rFonts w:ascii="Calibri" w:eastAsia="Times New Roman" w:hAnsi="Calibri" w:cs="Times New Roman"/>
                  <w:color w:val="000000"/>
                  <w:sz w:val="22"/>
                  <w:szCs w:val="22"/>
                  <w:lang w:eastAsia="nl-NL"/>
                </w:rPr>
                <w:t>sld-kabelleiding-imkl2015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18" w:author="Herman van den Berg" w:date="2017-12-19T17:59:00Z"/>
                <w:rFonts w:ascii="Calibri" w:eastAsia="Times New Roman" w:hAnsi="Calibri" w:cs="Times New Roman"/>
                <w:color w:val="000000"/>
                <w:sz w:val="22"/>
                <w:szCs w:val="22"/>
                <w:lang w:eastAsia="nl-NL"/>
              </w:rPr>
            </w:pPr>
            <w:ins w:id="319" w:author="Herman van den Berg" w:date="2017-12-19T17:59:00Z">
              <w:r w:rsidRPr="00BB2B57">
                <w:rPr>
                  <w:rFonts w:ascii="Calibri" w:eastAsia="Times New Roman" w:hAnsi="Calibri" w:cs="Times New Roman"/>
                  <w:color w:val="000000"/>
                  <w:sz w:val="22"/>
                  <w:szCs w:val="22"/>
                  <w:lang w:eastAsia="nl-NL"/>
                </w:rPr>
                <w:t>6</w:t>
              </w:r>
            </w:ins>
          </w:p>
        </w:tc>
      </w:tr>
      <w:tr w:rsidR="00BB2B57" w:rsidRPr="00BB2B57" w:rsidTr="00BB2B57">
        <w:trPr>
          <w:trHeight w:val="300"/>
          <w:ins w:id="320"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21" w:author="Herman van den Berg" w:date="2017-12-19T17:59:00Z"/>
                <w:rFonts w:ascii="Calibri" w:eastAsia="Times New Roman" w:hAnsi="Calibri" w:cs="Times New Roman"/>
                <w:color w:val="000000"/>
                <w:sz w:val="22"/>
                <w:szCs w:val="22"/>
                <w:lang w:eastAsia="nl-NL"/>
              </w:rPr>
            </w:pPr>
            <w:ins w:id="322" w:author="Herman van den Berg" w:date="2017-12-19T17:59:00Z">
              <w:r w:rsidRPr="00BB2B57">
                <w:rPr>
                  <w:rFonts w:ascii="Calibri" w:eastAsia="Times New Roman" w:hAnsi="Calibri" w:cs="Times New Roman"/>
                  <w:color w:val="000000"/>
                  <w:sz w:val="22"/>
                  <w:szCs w:val="22"/>
                  <w:lang w:eastAsia="nl-NL"/>
                </w:rPr>
                <w:t>7</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23" w:author="Herman van den Berg" w:date="2017-12-19T17:59:00Z"/>
                <w:rFonts w:ascii="Calibri" w:eastAsia="Times New Roman" w:hAnsi="Calibri" w:cs="Times New Roman"/>
                <w:color w:val="000000"/>
                <w:sz w:val="22"/>
                <w:szCs w:val="22"/>
                <w:lang w:eastAsia="nl-NL"/>
              </w:rPr>
            </w:pPr>
            <w:ins w:id="324"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25" w:author="Herman van den Berg" w:date="2017-12-19T17:59:00Z"/>
                <w:rFonts w:ascii="Calibri" w:eastAsia="Times New Roman" w:hAnsi="Calibri" w:cs="Times New Roman"/>
                <w:color w:val="000000"/>
                <w:sz w:val="22"/>
                <w:szCs w:val="22"/>
                <w:lang w:eastAsia="nl-NL"/>
              </w:rPr>
            </w:pPr>
            <w:ins w:id="326" w:author="Herman van den Berg" w:date="2017-12-19T17:59:00Z">
              <w:r w:rsidRPr="00BB2B57">
                <w:rPr>
                  <w:rFonts w:ascii="Calibri" w:eastAsia="Times New Roman" w:hAnsi="Calibri" w:cs="Times New Roman"/>
                  <w:color w:val="000000"/>
                  <w:sz w:val="22"/>
                  <w:szCs w:val="22"/>
                  <w:lang w:eastAsia="nl-NL"/>
                </w:rPr>
                <w:t>1</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27" w:author="Herman van den Berg" w:date="2017-12-19T17:59:00Z"/>
                <w:rFonts w:ascii="Calibri" w:eastAsia="Times New Roman" w:hAnsi="Calibri" w:cs="Times New Roman"/>
                <w:color w:val="000000"/>
                <w:sz w:val="22"/>
                <w:szCs w:val="22"/>
                <w:lang w:eastAsia="nl-NL"/>
              </w:rPr>
            </w:pPr>
            <w:ins w:id="328"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29" w:author="Herman van den Berg" w:date="2017-12-19T17:59:00Z"/>
                <w:rFonts w:ascii="Calibri" w:eastAsia="Times New Roman" w:hAnsi="Calibri" w:cs="Times New Roman"/>
                <w:color w:val="000000"/>
                <w:sz w:val="22"/>
                <w:szCs w:val="22"/>
                <w:lang w:eastAsia="nl-NL"/>
              </w:rPr>
            </w:pPr>
            <w:ins w:id="330" w:author="Herman van den Berg" w:date="2017-12-19T17:59:00Z">
              <w:r w:rsidRPr="00BB2B57">
                <w:rPr>
                  <w:rFonts w:ascii="Calibri" w:eastAsia="Times New Roman" w:hAnsi="Calibri" w:cs="Times New Roman"/>
                  <w:color w:val="000000"/>
                  <w:sz w:val="22"/>
                  <w:szCs w:val="22"/>
                  <w:lang w:eastAsia="nl-NL"/>
                </w:rPr>
                <w:t>imkl2015-mangatmetextrageometrie</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31" w:author="Herman van den Berg" w:date="2017-12-19T17:59:00Z"/>
                <w:rFonts w:ascii="Calibri" w:eastAsia="Times New Roman" w:hAnsi="Calibri" w:cs="Times New Roman"/>
                <w:color w:val="000000"/>
                <w:sz w:val="22"/>
                <w:szCs w:val="22"/>
                <w:lang w:eastAsia="nl-NL"/>
              </w:rPr>
            </w:pPr>
            <w:ins w:id="332"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33" w:author="Herman van den Berg" w:date="2017-12-19T17:59:00Z"/>
                <w:rFonts w:ascii="Calibri" w:eastAsia="Times New Roman" w:hAnsi="Calibri" w:cs="Times New Roman"/>
                <w:color w:val="000000"/>
                <w:sz w:val="22"/>
                <w:szCs w:val="22"/>
                <w:lang w:eastAsia="nl-NL"/>
              </w:rPr>
            </w:pPr>
            <w:ins w:id="334" w:author="Herman van den Berg" w:date="2017-12-19T17:59:00Z">
              <w:r w:rsidRPr="00BB2B57">
                <w:rPr>
                  <w:rFonts w:ascii="Calibri" w:eastAsia="Times New Roman" w:hAnsi="Calibri" w:cs="Times New Roman"/>
                  <w:color w:val="000000"/>
                  <w:sz w:val="22"/>
                  <w:szCs w:val="22"/>
                  <w:lang w:eastAsia="nl-NL"/>
                </w:rPr>
                <w:t>sld-mangatmetextrageometrie-imkl2015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35" w:author="Herman van den Berg" w:date="2017-12-19T17:59:00Z"/>
                <w:rFonts w:ascii="Calibri" w:eastAsia="Times New Roman" w:hAnsi="Calibri" w:cs="Times New Roman"/>
                <w:color w:val="000000"/>
                <w:sz w:val="22"/>
                <w:szCs w:val="22"/>
                <w:lang w:eastAsia="nl-NL"/>
              </w:rPr>
            </w:pPr>
            <w:ins w:id="336" w:author="Herman van den Berg" w:date="2017-12-19T17:59:00Z">
              <w:r w:rsidRPr="00BB2B57">
                <w:rPr>
                  <w:rFonts w:ascii="Calibri" w:eastAsia="Times New Roman" w:hAnsi="Calibri" w:cs="Times New Roman"/>
                  <w:color w:val="000000"/>
                  <w:sz w:val="22"/>
                  <w:szCs w:val="22"/>
                  <w:lang w:eastAsia="nl-NL"/>
                </w:rPr>
                <w:t>7</w:t>
              </w:r>
            </w:ins>
          </w:p>
        </w:tc>
      </w:tr>
      <w:tr w:rsidR="00BB2B57" w:rsidRPr="00BB2B57" w:rsidTr="00BB2B57">
        <w:trPr>
          <w:trHeight w:val="300"/>
          <w:ins w:id="337"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38" w:author="Herman van den Berg" w:date="2017-12-19T17:59:00Z"/>
                <w:rFonts w:ascii="Calibri" w:eastAsia="Times New Roman" w:hAnsi="Calibri" w:cs="Times New Roman"/>
                <w:color w:val="000000"/>
                <w:sz w:val="22"/>
                <w:szCs w:val="22"/>
                <w:lang w:eastAsia="nl-NL"/>
              </w:rPr>
            </w:pPr>
            <w:ins w:id="339" w:author="Herman van den Berg" w:date="2017-12-19T17:59:00Z">
              <w:r w:rsidRPr="00BB2B57">
                <w:rPr>
                  <w:rFonts w:ascii="Calibri" w:eastAsia="Times New Roman" w:hAnsi="Calibri" w:cs="Times New Roman"/>
                  <w:color w:val="000000"/>
                  <w:sz w:val="22"/>
                  <w:szCs w:val="22"/>
                  <w:lang w:eastAsia="nl-NL"/>
                </w:rPr>
                <w:t>7</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40" w:author="Herman van den Berg" w:date="2017-12-19T17:59:00Z"/>
                <w:rFonts w:ascii="Calibri" w:eastAsia="Times New Roman" w:hAnsi="Calibri" w:cs="Times New Roman"/>
                <w:color w:val="000000"/>
                <w:sz w:val="22"/>
                <w:szCs w:val="22"/>
                <w:lang w:eastAsia="nl-NL"/>
              </w:rPr>
            </w:pPr>
            <w:ins w:id="341"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42" w:author="Herman van den Berg" w:date="2017-12-19T17:59:00Z"/>
                <w:rFonts w:ascii="Calibri" w:eastAsia="Times New Roman" w:hAnsi="Calibri" w:cs="Times New Roman"/>
                <w:color w:val="000000"/>
                <w:sz w:val="22"/>
                <w:szCs w:val="22"/>
                <w:lang w:eastAsia="nl-NL"/>
              </w:rPr>
            </w:pPr>
            <w:ins w:id="343" w:author="Herman van den Berg" w:date="2017-12-19T17:59:00Z">
              <w:r w:rsidRPr="00BB2B57">
                <w:rPr>
                  <w:rFonts w:ascii="Calibri" w:eastAsia="Times New Roman" w:hAnsi="Calibri" w:cs="Times New Roman"/>
                  <w:color w:val="000000"/>
                  <w:sz w:val="22"/>
                  <w:szCs w:val="22"/>
                  <w:lang w:eastAsia="nl-NL"/>
                </w:rPr>
                <w:t>2</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44" w:author="Herman van den Berg" w:date="2017-12-19T17:59:00Z"/>
                <w:rFonts w:ascii="Calibri" w:eastAsia="Times New Roman" w:hAnsi="Calibri" w:cs="Times New Roman"/>
                <w:color w:val="000000"/>
                <w:sz w:val="22"/>
                <w:szCs w:val="22"/>
                <w:lang w:eastAsia="nl-NL"/>
              </w:rPr>
            </w:pPr>
            <w:ins w:id="345"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46" w:author="Herman van den Berg" w:date="2017-12-19T17:59:00Z"/>
                <w:rFonts w:ascii="Calibri" w:eastAsia="Times New Roman" w:hAnsi="Calibri" w:cs="Times New Roman"/>
                <w:color w:val="000000"/>
                <w:sz w:val="22"/>
                <w:szCs w:val="22"/>
                <w:lang w:eastAsia="nl-NL"/>
              </w:rPr>
            </w:pPr>
            <w:ins w:id="347" w:author="Herman van den Berg" w:date="2017-12-19T17:59:00Z">
              <w:r w:rsidRPr="00BB2B57">
                <w:rPr>
                  <w:rFonts w:ascii="Calibri" w:eastAsia="Times New Roman" w:hAnsi="Calibri" w:cs="Times New Roman"/>
                  <w:color w:val="000000"/>
                  <w:sz w:val="22"/>
                  <w:szCs w:val="22"/>
                  <w:lang w:eastAsia="nl-NL"/>
                </w:rPr>
                <w:t>imkl2015-mangat</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48" w:author="Herman van den Berg" w:date="2017-12-19T17:59:00Z"/>
                <w:rFonts w:ascii="Calibri" w:eastAsia="Times New Roman" w:hAnsi="Calibri" w:cs="Times New Roman"/>
                <w:color w:val="000000"/>
                <w:sz w:val="22"/>
                <w:szCs w:val="22"/>
                <w:lang w:eastAsia="nl-NL"/>
              </w:rPr>
            </w:pPr>
            <w:ins w:id="349"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50" w:author="Herman van den Berg" w:date="2017-12-19T17:59:00Z"/>
                <w:rFonts w:ascii="Calibri" w:eastAsia="Times New Roman" w:hAnsi="Calibri" w:cs="Times New Roman"/>
                <w:color w:val="000000"/>
                <w:sz w:val="22"/>
                <w:szCs w:val="22"/>
                <w:lang w:eastAsia="nl-NL"/>
              </w:rPr>
            </w:pPr>
            <w:ins w:id="351" w:author="Herman van den Berg" w:date="2017-12-19T17:59:00Z">
              <w:r w:rsidRPr="00BB2B57">
                <w:rPr>
                  <w:rFonts w:ascii="Calibri" w:eastAsia="Times New Roman" w:hAnsi="Calibri" w:cs="Times New Roman"/>
                  <w:color w:val="000000"/>
                  <w:sz w:val="22"/>
                  <w:szCs w:val="22"/>
                  <w:lang w:eastAsia="nl-NL"/>
                </w:rPr>
                <w:t>sld-mangat-imkl2015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52" w:author="Herman van den Berg" w:date="2017-12-19T17:59:00Z"/>
                <w:rFonts w:ascii="Calibri" w:eastAsia="Times New Roman" w:hAnsi="Calibri" w:cs="Times New Roman"/>
                <w:color w:val="000000"/>
                <w:sz w:val="22"/>
                <w:szCs w:val="22"/>
                <w:lang w:eastAsia="nl-NL"/>
              </w:rPr>
            </w:pPr>
            <w:ins w:id="353" w:author="Herman van den Berg" w:date="2017-12-19T17:59:00Z">
              <w:r w:rsidRPr="00BB2B57">
                <w:rPr>
                  <w:rFonts w:ascii="Calibri" w:eastAsia="Times New Roman" w:hAnsi="Calibri" w:cs="Times New Roman"/>
                  <w:color w:val="000000"/>
                  <w:sz w:val="22"/>
                  <w:szCs w:val="22"/>
                  <w:lang w:eastAsia="nl-NL"/>
                </w:rPr>
                <w:t>7</w:t>
              </w:r>
            </w:ins>
          </w:p>
        </w:tc>
      </w:tr>
      <w:tr w:rsidR="00BB2B57" w:rsidRPr="00BB2B57" w:rsidTr="00BB2B57">
        <w:trPr>
          <w:trHeight w:val="300"/>
          <w:ins w:id="354"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55" w:author="Herman van den Berg" w:date="2017-12-19T17:59:00Z"/>
                <w:rFonts w:ascii="Calibri" w:eastAsia="Times New Roman" w:hAnsi="Calibri" w:cs="Times New Roman"/>
                <w:color w:val="000000"/>
                <w:sz w:val="22"/>
                <w:szCs w:val="22"/>
                <w:lang w:eastAsia="nl-NL"/>
              </w:rPr>
            </w:pPr>
            <w:ins w:id="356" w:author="Herman van den Berg" w:date="2017-12-19T17:59:00Z">
              <w:r w:rsidRPr="00BB2B57">
                <w:rPr>
                  <w:rFonts w:ascii="Calibri" w:eastAsia="Times New Roman" w:hAnsi="Calibri" w:cs="Times New Roman"/>
                  <w:color w:val="000000"/>
                  <w:sz w:val="22"/>
                  <w:szCs w:val="22"/>
                  <w:lang w:eastAsia="nl-NL"/>
                </w:rPr>
                <w:t>8</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57" w:author="Herman van den Berg" w:date="2017-12-19T17:59:00Z"/>
                <w:rFonts w:ascii="Calibri" w:eastAsia="Times New Roman" w:hAnsi="Calibri" w:cs="Times New Roman"/>
                <w:color w:val="000000"/>
                <w:sz w:val="22"/>
                <w:szCs w:val="22"/>
                <w:lang w:eastAsia="nl-NL"/>
              </w:rPr>
            </w:pPr>
            <w:ins w:id="358"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59" w:author="Herman van den Berg" w:date="2017-12-19T17:59:00Z"/>
                <w:rFonts w:ascii="Calibri" w:eastAsia="Times New Roman" w:hAnsi="Calibri" w:cs="Times New Roman"/>
                <w:color w:val="000000"/>
                <w:sz w:val="22"/>
                <w:szCs w:val="22"/>
                <w:lang w:eastAsia="nl-NL"/>
              </w:rPr>
            </w:pPr>
            <w:ins w:id="360" w:author="Herman van den Berg" w:date="2017-12-19T17:59:00Z">
              <w:r w:rsidRPr="00BB2B57">
                <w:rPr>
                  <w:rFonts w:ascii="Calibri" w:eastAsia="Times New Roman" w:hAnsi="Calibri" w:cs="Times New Roman"/>
                  <w:color w:val="000000"/>
                  <w:sz w:val="22"/>
                  <w:szCs w:val="22"/>
                  <w:lang w:eastAsia="nl-NL"/>
                </w:rPr>
                <w:t>1</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61" w:author="Herman van den Berg" w:date="2017-12-19T17:59:00Z"/>
                <w:rFonts w:ascii="Calibri" w:eastAsia="Times New Roman" w:hAnsi="Calibri" w:cs="Times New Roman"/>
                <w:color w:val="000000"/>
                <w:sz w:val="22"/>
                <w:szCs w:val="22"/>
                <w:lang w:eastAsia="nl-NL"/>
              </w:rPr>
            </w:pPr>
            <w:ins w:id="362"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63" w:author="Herman van den Berg" w:date="2017-12-19T17:59:00Z"/>
                <w:rFonts w:ascii="Calibri" w:eastAsia="Times New Roman" w:hAnsi="Calibri" w:cs="Times New Roman"/>
                <w:color w:val="000000"/>
                <w:sz w:val="22"/>
                <w:szCs w:val="22"/>
                <w:lang w:eastAsia="nl-NL"/>
              </w:rPr>
            </w:pPr>
            <w:ins w:id="364" w:author="Herman van den Berg" w:date="2017-12-19T17:59:00Z">
              <w:r w:rsidRPr="00BB2B57">
                <w:rPr>
                  <w:rFonts w:ascii="Calibri" w:eastAsia="Times New Roman" w:hAnsi="Calibri" w:cs="Times New Roman"/>
                  <w:color w:val="000000"/>
                  <w:sz w:val="22"/>
                  <w:szCs w:val="22"/>
                  <w:lang w:eastAsia="nl-NL"/>
                </w:rPr>
                <w:t>imkl2015-kastmetextrageometrie</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65" w:author="Herman van den Berg" w:date="2017-12-19T17:59:00Z"/>
                <w:rFonts w:ascii="Calibri" w:eastAsia="Times New Roman" w:hAnsi="Calibri" w:cs="Times New Roman"/>
                <w:color w:val="000000"/>
                <w:sz w:val="22"/>
                <w:szCs w:val="22"/>
                <w:lang w:eastAsia="nl-NL"/>
              </w:rPr>
            </w:pPr>
            <w:ins w:id="366"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67" w:author="Herman van den Berg" w:date="2017-12-19T17:59:00Z"/>
                <w:rFonts w:ascii="Calibri" w:eastAsia="Times New Roman" w:hAnsi="Calibri" w:cs="Times New Roman"/>
                <w:color w:val="000000"/>
                <w:sz w:val="22"/>
                <w:szCs w:val="22"/>
                <w:lang w:eastAsia="nl-NL"/>
              </w:rPr>
            </w:pPr>
            <w:ins w:id="368" w:author="Herman van den Berg" w:date="2017-12-19T17:59:00Z">
              <w:r w:rsidRPr="00BB2B57">
                <w:rPr>
                  <w:rFonts w:ascii="Calibri" w:eastAsia="Times New Roman" w:hAnsi="Calibri" w:cs="Times New Roman"/>
                  <w:color w:val="000000"/>
                  <w:sz w:val="22"/>
                  <w:szCs w:val="22"/>
                  <w:lang w:eastAsia="nl-NL"/>
                </w:rPr>
                <w:t>sld-kastmetextrageometrie-imkl2015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69" w:author="Herman van den Berg" w:date="2017-12-19T17:59:00Z"/>
                <w:rFonts w:ascii="Calibri" w:eastAsia="Times New Roman" w:hAnsi="Calibri" w:cs="Times New Roman"/>
                <w:color w:val="000000"/>
                <w:sz w:val="22"/>
                <w:szCs w:val="22"/>
                <w:lang w:eastAsia="nl-NL"/>
              </w:rPr>
            </w:pPr>
            <w:ins w:id="370" w:author="Herman van den Berg" w:date="2017-12-19T17:59:00Z">
              <w:r w:rsidRPr="00BB2B57">
                <w:rPr>
                  <w:rFonts w:ascii="Calibri" w:eastAsia="Times New Roman" w:hAnsi="Calibri" w:cs="Times New Roman"/>
                  <w:color w:val="000000"/>
                  <w:sz w:val="22"/>
                  <w:szCs w:val="22"/>
                  <w:lang w:eastAsia="nl-NL"/>
                </w:rPr>
                <w:t>8</w:t>
              </w:r>
            </w:ins>
          </w:p>
        </w:tc>
      </w:tr>
      <w:tr w:rsidR="00BB2B57" w:rsidRPr="00BB2B57" w:rsidTr="00BB2B57">
        <w:trPr>
          <w:trHeight w:val="300"/>
          <w:ins w:id="371"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72" w:author="Herman van den Berg" w:date="2017-12-19T17:59:00Z"/>
                <w:rFonts w:ascii="Calibri" w:eastAsia="Times New Roman" w:hAnsi="Calibri" w:cs="Times New Roman"/>
                <w:color w:val="000000"/>
                <w:sz w:val="22"/>
                <w:szCs w:val="22"/>
                <w:lang w:eastAsia="nl-NL"/>
              </w:rPr>
            </w:pPr>
            <w:ins w:id="373" w:author="Herman van den Berg" w:date="2017-12-19T17:59:00Z">
              <w:r w:rsidRPr="00BB2B57">
                <w:rPr>
                  <w:rFonts w:ascii="Calibri" w:eastAsia="Times New Roman" w:hAnsi="Calibri" w:cs="Times New Roman"/>
                  <w:color w:val="000000"/>
                  <w:sz w:val="22"/>
                  <w:szCs w:val="22"/>
                  <w:lang w:eastAsia="nl-NL"/>
                </w:rPr>
                <w:t>8</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74" w:author="Herman van den Berg" w:date="2017-12-19T17:59:00Z"/>
                <w:rFonts w:ascii="Calibri" w:eastAsia="Times New Roman" w:hAnsi="Calibri" w:cs="Times New Roman"/>
                <w:color w:val="000000"/>
                <w:sz w:val="22"/>
                <w:szCs w:val="22"/>
                <w:lang w:eastAsia="nl-NL"/>
              </w:rPr>
            </w:pPr>
            <w:ins w:id="375"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76" w:author="Herman van den Berg" w:date="2017-12-19T17:59:00Z"/>
                <w:rFonts w:ascii="Calibri" w:eastAsia="Times New Roman" w:hAnsi="Calibri" w:cs="Times New Roman"/>
                <w:color w:val="000000"/>
                <w:sz w:val="22"/>
                <w:szCs w:val="22"/>
                <w:lang w:eastAsia="nl-NL"/>
              </w:rPr>
            </w:pPr>
            <w:ins w:id="377" w:author="Herman van den Berg" w:date="2017-12-19T17:59:00Z">
              <w:r w:rsidRPr="00BB2B57">
                <w:rPr>
                  <w:rFonts w:ascii="Calibri" w:eastAsia="Times New Roman" w:hAnsi="Calibri" w:cs="Times New Roman"/>
                  <w:color w:val="000000"/>
                  <w:sz w:val="22"/>
                  <w:szCs w:val="22"/>
                  <w:lang w:eastAsia="nl-NL"/>
                </w:rPr>
                <w:t>2</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78" w:author="Herman van den Berg" w:date="2017-12-19T17:59:00Z"/>
                <w:rFonts w:ascii="Calibri" w:eastAsia="Times New Roman" w:hAnsi="Calibri" w:cs="Times New Roman"/>
                <w:color w:val="000000"/>
                <w:sz w:val="22"/>
                <w:szCs w:val="22"/>
                <w:lang w:eastAsia="nl-NL"/>
              </w:rPr>
            </w:pPr>
            <w:ins w:id="379"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80" w:author="Herman van den Berg" w:date="2017-12-19T17:59:00Z"/>
                <w:rFonts w:ascii="Calibri" w:eastAsia="Times New Roman" w:hAnsi="Calibri" w:cs="Times New Roman"/>
                <w:color w:val="000000"/>
                <w:sz w:val="22"/>
                <w:szCs w:val="22"/>
                <w:lang w:eastAsia="nl-NL"/>
              </w:rPr>
            </w:pPr>
            <w:ins w:id="381" w:author="Herman van den Berg" w:date="2017-12-19T17:59:00Z">
              <w:r w:rsidRPr="00BB2B57">
                <w:rPr>
                  <w:rFonts w:ascii="Calibri" w:eastAsia="Times New Roman" w:hAnsi="Calibri" w:cs="Times New Roman"/>
                  <w:color w:val="000000"/>
                  <w:sz w:val="22"/>
                  <w:szCs w:val="22"/>
                  <w:lang w:eastAsia="nl-NL"/>
                </w:rPr>
                <w:t>imkl2015-kast</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82" w:author="Herman van den Berg" w:date="2017-12-19T17:59:00Z"/>
                <w:rFonts w:ascii="Calibri" w:eastAsia="Times New Roman" w:hAnsi="Calibri" w:cs="Times New Roman"/>
                <w:color w:val="000000"/>
                <w:sz w:val="22"/>
                <w:szCs w:val="22"/>
                <w:lang w:eastAsia="nl-NL"/>
              </w:rPr>
            </w:pPr>
            <w:ins w:id="383"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84" w:author="Herman van den Berg" w:date="2017-12-19T17:59:00Z"/>
                <w:rFonts w:ascii="Calibri" w:eastAsia="Times New Roman" w:hAnsi="Calibri" w:cs="Times New Roman"/>
                <w:color w:val="000000"/>
                <w:sz w:val="22"/>
                <w:szCs w:val="22"/>
                <w:lang w:eastAsia="nl-NL"/>
              </w:rPr>
            </w:pPr>
            <w:ins w:id="385" w:author="Herman van den Berg" w:date="2017-12-19T17:59:00Z">
              <w:r w:rsidRPr="00BB2B57">
                <w:rPr>
                  <w:rFonts w:ascii="Calibri" w:eastAsia="Times New Roman" w:hAnsi="Calibri" w:cs="Times New Roman"/>
                  <w:color w:val="000000"/>
                  <w:sz w:val="22"/>
                  <w:szCs w:val="22"/>
                  <w:lang w:eastAsia="nl-NL"/>
                </w:rPr>
                <w:t>sld-kast-imkl2015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86" w:author="Herman van den Berg" w:date="2017-12-19T17:59:00Z"/>
                <w:rFonts w:ascii="Calibri" w:eastAsia="Times New Roman" w:hAnsi="Calibri" w:cs="Times New Roman"/>
                <w:color w:val="000000"/>
                <w:sz w:val="22"/>
                <w:szCs w:val="22"/>
                <w:lang w:eastAsia="nl-NL"/>
              </w:rPr>
            </w:pPr>
            <w:ins w:id="387" w:author="Herman van den Berg" w:date="2017-12-19T17:59:00Z">
              <w:r w:rsidRPr="00BB2B57">
                <w:rPr>
                  <w:rFonts w:ascii="Calibri" w:eastAsia="Times New Roman" w:hAnsi="Calibri" w:cs="Times New Roman"/>
                  <w:color w:val="000000"/>
                  <w:sz w:val="22"/>
                  <w:szCs w:val="22"/>
                  <w:lang w:eastAsia="nl-NL"/>
                </w:rPr>
                <w:t>8</w:t>
              </w:r>
            </w:ins>
          </w:p>
        </w:tc>
      </w:tr>
      <w:tr w:rsidR="00BB2B57" w:rsidRPr="00BB2B57" w:rsidTr="00BB2B57">
        <w:trPr>
          <w:trHeight w:val="300"/>
          <w:ins w:id="388"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89" w:author="Herman van den Berg" w:date="2017-12-19T17:59:00Z"/>
                <w:rFonts w:ascii="Calibri" w:eastAsia="Times New Roman" w:hAnsi="Calibri" w:cs="Times New Roman"/>
                <w:color w:val="000000"/>
                <w:sz w:val="22"/>
                <w:szCs w:val="22"/>
                <w:lang w:eastAsia="nl-NL"/>
              </w:rPr>
            </w:pPr>
            <w:ins w:id="390" w:author="Herman van den Berg" w:date="2017-12-19T17:59:00Z">
              <w:r w:rsidRPr="00BB2B57">
                <w:rPr>
                  <w:rFonts w:ascii="Calibri" w:eastAsia="Times New Roman" w:hAnsi="Calibri" w:cs="Times New Roman"/>
                  <w:color w:val="000000"/>
                  <w:sz w:val="22"/>
                  <w:szCs w:val="22"/>
                  <w:lang w:eastAsia="nl-NL"/>
                </w:rPr>
                <w:t>9</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91" w:author="Herman van den Berg" w:date="2017-12-19T17:59:00Z"/>
                <w:rFonts w:ascii="Calibri" w:eastAsia="Times New Roman" w:hAnsi="Calibri" w:cs="Times New Roman"/>
                <w:color w:val="000000"/>
                <w:sz w:val="22"/>
                <w:szCs w:val="22"/>
                <w:lang w:eastAsia="nl-NL"/>
              </w:rPr>
            </w:pPr>
            <w:ins w:id="392"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393" w:author="Herman van den Berg" w:date="2017-12-19T17:59:00Z"/>
                <w:rFonts w:ascii="Calibri" w:eastAsia="Times New Roman" w:hAnsi="Calibri" w:cs="Times New Roman"/>
                <w:color w:val="000000"/>
                <w:sz w:val="22"/>
                <w:szCs w:val="22"/>
                <w:lang w:eastAsia="nl-NL"/>
              </w:rPr>
            </w:pPr>
            <w:ins w:id="394" w:author="Herman van den Berg" w:date="2017-12-19T17:59:00Z">
              <w:r w:rsidRPr="00BB2B57">
                <w:rPr>
                  <w:rFonts w:ascii="Calibri" w:eastAsia="Times New Roman" w:hAnsi="Calibri" w:cs="Times New Roman"/>
                  <w:color w:val="000000"/>
                  <w:sz w:val="22"/>
                  <w:szCs w:val="22"/>
                  <w:lang w:eastAsia="nl-NL"/>
                </w:rPr>
                <w:t>1</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95" w:author="Herman van den Berg" w:date="2017-12-19T17:59:00Z"/>
                <w:rFonts w:ascii="Calibri" w:eastAsia="Times New Roman" w:hAnsi="Calibri" w:cs="Times New Roman"/>
                <w:color w:val="000000"/>
                <w:sz w:val="22"/>
                <w:szCs w:val="22"/>
                <w:lang w:eastAsia="nl-NL"/>
              </w:rPr>
            </w:pPr>
            <w:ins w:id="396"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97" w:author="Herman van den Berg" w:date="2017-12-19T17:59:00Z"/>
                <w:rFonts w:ascii="Calibri" w:eastAsia="Times New Roman" w:hAnsi="Calibri" w:cs="Times New Roman"/>
                <w:color w:val="000000"/>
                <w:sz w:val="22"/>
                <w:szCs w:val="22"/>
                <w:lang w:eastAsia="nl-NL"/>
              </w:rPr>
            </w:pPr>
            <w:ins w:id="398" w:author="Herman van den Berg" w:date="2017-12-19T17:59:00Z">
              <w:r w:rsidRPr="00BB2B57">
                <w:rPr>
                  <w:rFonts w:ascii="Calibri" w:eastAsia="Times New Roman" w:hAnsi="Calibri" w:cs="Times New Roman"/>
                  <w:color w:val="000000"/>
                  <w:sz w:val="22"/>
                  <w:szCs w:val="22"/>
                  <w:lang w:eastAsia="nl-NL"/>
                </w:rPr>
                <w:t>imkl2015-technischgebouwmetextrageometrie</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399" w:author="Herman van den Berg" w:date="2017-12-19T17:59:00Z"/>
                <w:rFonts w:ascii="Calibri" w:eastAsia="Times New Roman" w:hAnsi="Calibri" w:cs="Times New Roman"/>
                <w:color w:val="000000"/>
                <w:sz w:val="22"/>
                <w:szCs w:val="22"/>
                <w:lang w:eastAsia="nl-NL"/>
              </w:rPr>
            </w:pPr>
            <w:ins w:id="400"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01" w:author="Herman van den Berg" w:date="2017-12-19T17:59:00Z"/>
                <w:rFonts w:ascii="Calibri" w:eastAsia="Times New Roman" w:hAnsi="Calibri" w:cs="Times New Roman"/>
                <w:color w:val="000000"/>
                <w:sz w:val="22"/>
                <w:szCs w:val="22"/>
                <w:lang w:eastAsia="nl-NL"/>
              </w:rPr>
            </w:pPr>
            <w:ins w:id="402" w:author="Herman van den Berg" w:date="2017-12-19T17:59:00Z">
              <w:r w:rsidRPr="00BB2B57">
                <w:rPr>
                  <w:rFonts w:ascii="Calibri" w:eastAsia="Times New Roman" w:hAnsi="Calibri" w:cs="Times New Roman"/>
                  <w:color w:val="000000"/>
                  <w:sz w:val="22"/>
                  <w:szCs w:val="22"/>
                  <w:lang w:eastAsia="nl-NL"/>
                </w:rPr>
                <w:t>sld-technischgebouwmetextrageometrie-imkl2015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03" w:author="Herman van den Berg" w:date="2017-12-19T17:59:00Z"/>
                <w:rFonts w:ascii="Calibri" w:eastAsia="Times New Roman" w:hAnsi="Calibri" w:cs="Times New Roman"/>
                <w:color w:val="000000"/>
                <w:sz w:val="22"/>
                <w:szCs w:val="22"/>
                <w:lang w:eastAsia="nl-NL"/>
              </w:rPr>
            </w:pPr>
            <w:ins w:id="404" w:author="Herman van den Berg" w:date="2017-12-19T17:59:00Z">
              <w:r w:rsidRPr="00BB2B57">
                <w:rPr>
                  <w:rFonts w:ascii="Calibri" w:eastAsia="Times New Roman" w:hAnsi="Calibri" w:cs="Times New Roman"/>
                  <w:color w:val="000000"/>
                  <w:sz w:val="22"/>
                  <w:szCs w:val="22"/>
                  <w:lang w:eastAsia="nl-NL"/>
                </w:rPr>
                <w:t>9</w:t>
              </w:r>
            </w:ins>
          </w:p>
        </w:tc>
      </w:tr>
      <w:tr w:rsidR="00BB2B57" w:rsidRPr="00BB2B57" w:rsidTr="00BB2B57">
        <w:trPr>
          <w:trHeight w:val="300"/>
          <w:ins w:id="405"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06" w:author="Herman van den Berg" w:date="2017-12-19T17:59:00Z"/>
                <w:rFonts w:ascii="Calibri" w:eastAsia="Times New Roman" w:hAnsi="Calibri" w:cs="Times New Roman"/>
                <w:color w:val="000000"/>
                <w:sz w:val="22"/>
                <w:szCs w:val="22"/>
                <w:lang w:eastAsia="nl-NL"/>
              </w:rPr>
            </w:pPr>
            <w:ins w:id="407" w:author="Herman van den Berg" w:date="2017-12-19T17:59:00Z">
              <w:r w:rsidRPr="00BB2B57">
                <w:rPr>
                  <w:rFonts w:ascii="Calibri" w:eastAsia="Times New Roman" w:hAnsi="Calibri" w:cs="Times New Roman"/>
                  <w:color w:val="000000"/>
                  <w:sz w:val="22"/>
                  <w:szCs w:val="22"/>
                  <w:lang w:eastAsia="nl-NL"/>
                </w:rPr>
                <w:t>9</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08" w:author="Herman van den Berg" w:date="2017-12-19T17:59:00Z"/>
                <w:rFonts w:ascii="Calibri" w:eastAsia="Times New Roman" w:hAnsi="Calibri" w:cs="Times New Roman"/>
                <w:color w:val="000000"/>
                <w:sz w:val="22"/>
                <w:szCs w:val="22"/>
                <w:lang w:eastAsia="nl-NL"/>
              </w:rPr>
            </w:pPr>
            <w:ins w:id="409"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10" w:author="Herman van den Berg" w:date="2017-12-19T17:59:00Z"/>
                <w:rFonts w:ascii="Calibri" w:eastAsia="Times New Roman" w:hAnsi="Calibri" w:cs="Times New Roman"/>
                <w:color w:val="000000"/>
                <w:sz w:val="22"/>
                <w:szCs w:val="22"/>
                <w:lang w:eastAsia="nl-NL"/>
              </w:rPr>
            </w:pPr>
            <w:ins w:id="411" w:author="Herman van den Berg" w:date="2017-12-19T17:59:00Z">
              <w:r w:rsidRPr="00BB2B57">
                <w:rPr>
                  <w:rFonts w:ascii="Calibri" w:eastAsia="Times New Roman" w:hAnsi="Calibri" w:cs="Times New Roman"/>
                  <w:color w:val="000000"/>
                  <w:sz w:val="22"/>
                  <w:szCs w:val="22"/>
                  <w:lang w:eastAsia="nl-NL"/>
                </w:rPr>
                <w:t>2</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12" w:author="Herman van den Berg" w:date="2017-12-19T17:59:00Z"/>
                <w:rFonts w:ascii="Calibri" w:eastAsia="Times New Roman" w:hAnsi="Calibri" w:cs="Times New Roman"/>
                <w:color w:val="000000"/>
                <w:sz w:val="22"/>
                <w:szCs w:val="22"/>
                <w:lang w:eastAsia="nl-NL"/>
              </w:rPr>
            </w:pPr>
            <w:ins w:id="413"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14" w:author="Herman van den Berg" w:date="2017-12-19T17:59:00Z"/>
                <w:rFonts w:ascii="Calibri" w:eastAsia="Times New Roman" w:hAnsi="Calibri" w:cs="Times New Roman"/>
                <w:color w:val="000000"/>
                <w:sz w:val="22"/>
                <w:szCs w:val="22"/>
                <w:lang w:eastAsia="nl-NL"/>
              </w:rPr>
            </w:pPr>
            <w:ins w:id="415" w:author="Herman van den Berg" w:date="2017-12-19T17:59:00Z">
              <w:r w:rsidRPr="00BB2B57">
                <w:rPr>
                  <w:rFonts w:ascii="Calibri" w:eastAsia="Times New Roman" w:hAnsi="Calibri" w:cs="Times New Roman"/>
                  <w:color w:val="000000"/>
                  <w:sz w:val="22"/>
                  <w:szCs w:val="22"/>
                  <w:lang w:eastAsia="nl-NL"/>
                </w:rPr>
                <w:t>imkl2015-technischgebouw</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16" w:author="Herman van den Berg" w:date="2017-12-19T17:59:00Z"/>
                <w:rFonts w:ascii="Calibri" w:eastAsia="Times New Roman" w:hAnsi="Calibri" w:cs="Times New Roman"/>
                <w:color w:val="000000"/>
                <w:sz w:val="22"/>
                <w:szCs w:val="22"/>
                <w:lang w:eastAsia="nl-NL"/>
              </w:rPr>
            </w:pPr>
            <w:ins w:id="417"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18" w:author="Herman van den Berg" w:date="2017-12-19T17:59:00Z"/>
                <w:rFonts w:ascii="Calibri" w:eastAsia="Times New Roman" w:hAnsi="Calibri" w:cs="Times New Roman"/>
                <w:color w:val="000000"/>
                <w:sz w:val="22"/>
                <w:szCs w:val="22"/>
                <w:lang w:eastAsia="nl-NL"/>
              </w:rPr>
            </w:pPr>
            <w:ins w:id="419" w:author="Herman van den Berg" w:date="2017-12-19T17:59:00Z">
              <w:r w:rsidRPr="00BB2B57">
                <w:rPr>
                  <w:rFonts w:ascii="Calibri" w:eastAsia="Times New Roman" w:hAnsi="Calibri" w:cs="Times New Roman"/>
                  <w:color w:val="000000"/>
                  <w:sz w:val="22"/>
                  <w:szCs w:val="22"/>
                  <w:lang w:eastAsia="nl-NL"/>
                </w:rPr>
                <w:t>sld-technischgebouw-imkl2015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20" w:author="Herman van den Berg" w:date="2017-12-19T17:59:00Z"/>
                <w:rFonts w:ascii="Calibri" w:eastAsia="Times New Roman" w:hAnsi="Calibri" w:cs="Times New Roman"/>
                <w:color w:val="000000"/>
                <w:sz w:val="22"/>
                <w:szCs w:val="22"/>
                <w:lang w:eastAsia="nl-NL"/>
              </w:rPr>
            </w:pPr>
            <w:ins w:id="421" w:author="Herman van den Berg" w:date="2017-12-19T17:59:00Z">
              <w:r w:rsidRPr="00BB2B57">
                <w:rPr>
                  <w:rFonts w:ascii="Calibri" w:eastAsia="Times New Roman" w:hAnsi="Calibri" w:cs="Times New Roman"/>
                  <w:color w:val="000000"/>
                  <w:sz w:val="22"/>
                  <w:szCs w:val="22"/>
                  <w:lang w:eastAsia="nl-NL"/>
                </w:rPr>
                <w:t>9</w:t>
              </w:r>
            </w:ins>
          </w:p>
        </w:tc>
      </w:tr>
      <w:tr w:rsidR="00BB2B57" w:rsidRPr="00BB2B57" w:rsidTr="00BB2B57">
        <w:trPr>
          <w:trHeight w:val="300"/>
          <w:ins w:id="422"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23" w:author="Herman van den Berg" w:date="2017-12-19T17:59:00Z"/>
                <w:rFonts w:ascii="Calibri" w:eastAsia="Times New Roman" w:hAnsi="Calibri" w:cs="Times New Roman"/>
                <w:color w:val="000000"/>
                <w:sz w:val="22"/>
                <w:szCs w:val="22"/>
                <w:lang w:eastAsia="nl-NL"/>
              </w:rPr>
            </w:pPr>
            <w:ins w:id="424" w:author="Herman van den Berg" w:date="2017-12-19T17:59:00Z">
              <w:r w:rsidRPr="00BB2B57">
                <w:rPr>
                  <w:rFonts w:ascii="Calibri" w:eastAsia="Times New Roman" w:hAnsi="Calibri" w:cs="Times New Roman"/>
                  <w:color w:val="000000"/>
                  <w:sz w:val="22"/>
                  <w:szCs w:val="22"/>
                  <w:lang w:eastAsia="nl-NL"/>
                </w:rPr>
                <w:t>10</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25" w:author="Herman van den Berg" w:date="2017-12-19T17:59:00Z"/>
                <w:rFonts w:ascii="Calibri" w:eastAsia="Times New Roman" w:hAnsi="Calibri" w:cs="Times New Roman"/>
                <w:color w:val="000000"/>
                <w:sz w:val="22"/>
                <w:szCs w:val="22"/>
                <w:lang w:eastAsia="nl-NL"/>
              </w:rPr>
            </w:pPr>
            <w:ins w:id="426"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27" w:author="Herman van den Berg" w:date="2017-12-19T17:59:00Z"/>
                <w:rFonts w:ascii="Calibri" w:eastAsia="Times New Roman" w:hAnsi="Calibri" w:cs="Times New Roman"/>
                <w:color w:val="000000"/>
                <w:sz w:val="22"/>
                <w:szCs w:val="22"/>
                <w:lang w:eastAsia="nl-NL"/>
              </w:rPr>
            </w:pPr>
            <w:ins w:id="428" w:author="Herman van den Berg" w:date="2017-12-19T17:59:00Z">
              <w:r w:rsidRPr="00BB2B57">
                <w:rPr>
                  <w:rFonts w:ascii="Calibri" w:eastAsia="Times New Roman" w:hAnsi="Calibri" w:cs="Times New Roman"/>
                  <w:color w:val="000000"/>
                  <w:sz w:val="22"/>
                  <w:szCs w:val="22"/>
                  <w:lang w:eastAsia="nl-NL"/>
                </w:rPr>
                <w:t>1</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29" w:author="Herman van den Berg" w:date="2017-12-19T17:59:00Z"/>
                <w:rFonts w:ascii="Calibri" w:eastAsia="Times New Roman" w:hAnsi="Calibri" w:cs="Times New Roman"/>
                <w:color w:val="000000"/>
                <w:sz w:val="22"/>
                <w:szCs w:val="22"/>
                <w:lang w:eastAsia="nl-NL"/>
              </w:rPr>
            </w:pPr>
            <w:ins w:id="430"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31" w:author="Herman van den Berg" w:date="2017-12-19T17:59:00Z"/>
                <w:rFonts w:ascii="Calibri" w:eastAsia="Times New Roman" w:hAnsi="Calibri" w:cs="Times New Roman"/>
                <w:color w:val="000000"/>
                <w:sz w:val="22"/>
                <w:szCs w:val="22"/>
                <w:lang w:eastAsia="nl-NL"/>
              </w:rPr>
            </w:pPr>
            <w:ins w:id="432" w:author="Herman van den Berg" w:date="2017-12-19T17:59:00Z">
              <w:r w:rsidRPr="00BB2B57">
                <w:rPr>
                  <w:rFonts w:ascii="Calibri" w:eastAsia="Times New Roman" w:hAnsi="Calibri" w:cs="Times New Roman"/>
                  <w:color w:val="000000"/>
                  <w:sz w:val="22"/>
                  <w:szCs w:val="22"/>
                  <w:lang w:eastAsia="nl-NL"/>
                </w:rPr>
                <w:t>imkl2015-torenmetextrageometrie</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33" w:author="Herman van den Berg" w:date="2017-12-19T17:59:00Z"/>
                <w:rFonts w:ascii="Calibri" w:eastAsia="Times New Roman" w:hAnsi="Calibri" w:cs="Times New Roman"/>
                <w:color w:val="000000"/>
                <w:sz w:val="22"/>
                <w:szCs w:val="22"/>
                <w:lang w:eastAsia="nl-NL"/>
              </w:rPr>
            </w:pPr>
            <w:ins w:id="434"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35" w:author="Herman van den Berg" w:date="2017-12-19T17:59:00Z"/>
                <w:rFonts w:ascii="Calibri" w:eastAsia="Times New Roman" w:hAnsi="Calibri" w:cs="Times New Roman"/>
                <w:color w:val="000000"/>
                <w:sz w:val="22"/>
                <w:szCs w:val="22"/>
                <w:lang w:eastAsia="nl-NL"/>
              </w:rPr>
            </w:pPr>
            <w:ins w:id="436" w:author="Herman van den Berg" w:date="2017-12-19T17:59:00Z">
              <w:r w:rsidRPr="00BB2B57">
                <w:rPr>
                  <w:rFonts w:ascii="Calibri" w:eastAsia="Times New Roman" w:hAnsi="Calibri" w:cs="Times New Roman"/>
                  <w:color w:val="000000"/>
                  <w:sz w:val="22"/>
                  <w:szCs w:val="22"/>
                  <w:lang w:eastAsia="nl-NL"/>
                </w:rPr>
                <w:t>sld-torenmetextrageometrie-imkl2015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37" w:author="Herman van den Berg" w:date="2017-12-19T17:59:00Z"/>
                <w:rFonts w:ascii="Calibri" w:eastAsia="Times New Roman" w:hAnsi="Calibri" w:cs="Times New Roman"/>
                <w:color w:val="000000"/>
                <w:sz w:val="22"/>
                <w:szCs w:val="22"/>
                <w:lang w:eastAsia="nl-NL"/>
              </w:rPr>
            </w:pPr>
            <w:ins w:id="438" w:author="Herman van den Berg" w:date="2017-12-19T17:59:00Z">
              <w:r w:rsidRPr="00BB2B57">
                <w:rPr>
                  <w:rFonts w:ascii="Calibri" w:eastAsia="Times New Roman" w:hAnsi="Calibri" w:cs="Times New Roman"/>
                  <w:color w:val="000000"/>
                  <w:sz w:val="22"/>
                  <w:szCs w:val="22"/>
                  <w:lang w:eastAsia="nl-NL"/>
                </w:rPr>
                <w:t>10</w:t>
              </w:r>
            </w:ins>
          </w:p>
        </w:tc>
      </w:tr>
      <w:tr w:rsidR="00BB2B57" w:rsidRPr="00BB2B57" w:rsidTr="00BB2B57">
        <w:trPr>
          <w:trHeight w:val="300"/>
          <w:ins w:id="439"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40" w:author="Herman van den Berg" w:date="2017-12-19T17:59:00Z"/>
                <w:rFonts w:ascii="Calibri" w:eastAsia="Times New Roman" w:hAnsi="Calibri" w:cs="Times New Roman"/>
                <w:color w:val="000000"/>
                <w:sz w:val="22"/>
                <w:szCs w:val="22"/>
                <w:lang w:eastAsia="nl-NL"/>
              </w:rPr>
            </w:pPr>
            <w:ins w:id="441" w:author="Herman van den Berg" w:date="2017-12-19T17:59:00Z">
              <w:r w:rsidRPr="00BB2B57">
                <w:rPr>
                  <w:rFonts w:ascii="Calibri" w:eastAsia="Times New Roman" w:hAnsi="Calibri" w:cs="Times New Roman"/>
                  <w:color w:val="000000"/>
                  <w:sz w:val="22"/>
                  <w:szCs w:val="22"/>
                  <w:lang w:eastAsia="nl-NL"/>
                </w:rPr>
                <w:t>10</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42" w:author="Herman van den Berg" w:date="2017-12-19T17:59:00Z"/>
                <w:rFonts w:ascii="Calibri" w:eastAsia="Times New Roman" w:hAnsi="Calibri" w:cs="Times New Roman"/>
                <w:color w:val="000000"/>
                <w:sz w:val="22"/>
                <w:szCs w:val="22"/>
                <w:lang w:eastAsia="nl-NL"/>
              </w:rPr>
            </w:pPr>
            <w:ins w:id="443"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44" w:author="Herman van den Berg" w:date="2017-12-19T17:59:00Z"/>
                <w:rFonts w:ascii="Calibri" w:eastAsia="Times New Roman" w:hAnsi="Calibri" w:cs="Times New Roman"/>
                <w:color w:val="000000"/>
                <w:sz w:val="22"/>
                <w:szCs w:val="22"/>
                <w:lang w:eastAsia="nl-NL"/>
              </w:rPr>
            </w:pPr>
            <w:ins w:id="445" w:author="Herman van den Berg" w:date="2017-12-19T17:59:00Z">
              <w:r w:rsidRPr="00BB2B57">
                <w:rPr>
                  <w:rFonts w:ascii="Calibri" w:eastAsia="Times New Roman" w:hAnsi="Calibri" w:cs="Times New Roman"/>
                  <w:color w:val="000000"/>
                  <w:sz w:val="22"/>
                  <w:szCs w:val="22"/>
                  <w:lang w:eastAsia="nl-NL"/>
                </w:rPr>
                <w:t>2</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46" w:author="Herman van den Berg" w:date="2017-12-19T17:59:00Z"/>
                <w:rFonts w:ascii="Calibri" w:eastAsia="Times New Roman" w:hAnsi="Calibri" w:cs="Times New Roman"/>
                <w:color w:val="000000"/>
                <w:sz w:val="22"/>
                <w:szCs w:val="22"/>
                <w:lang w:eastAsia="nl-NL"/>
              </w:rPr>
            </w:pPr>
            <w:ins w:id="447"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48" w:author="Herman van den Berg" w:date="2017-12-19T17:59:00Z"/>
                <w:rFonts w:ascii="Calibri" w:eastAsia="Times New Roman" w:hAnsi="Calibri" w:cs="Times New Roman"/>
                <w:color w:val="000000"/>
                <w:sz w:val="22"/>
                <w:szCs w:val="22"/>
                <w:lang w:eastAsia="nl-NL"/>
              </w:rPr>
            </w:pPr>
            <w:ins w:id="449" w:author="Herman van den Berg" w:date="2017-12-19T17:59:00Z">
              <w:r w:rsidRPr="00BB2B57">
                <w:rPr>
                  <w:rFonts w:ascii="Calibri" w:eastAsia="Times New Roman" w:hAnsi="Calibri" w:cs="Times New Roman"/>
                  <w:color w:val="000000"/>
                  <w:sz w:val="22"/>
                  <w:szCs w:val="22"/>
                  <w:lang w:eastAsia="nl-NL"/>
                </w:rPr>
                <w:t>imkl2015-toren</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50" w:author="Herman van den Berg" w:date="2017-12-19T17:59:00Z"/>
                <w:rFonts w:ascii="Calibri" w:eastAsia="Times New Roman" w:hAnsi="Calibri" w:cs="Times New Roman"/>
                <w:color w:val="000000"/>
                <w:sz w:val="22"/>
                <w:szCs w:val="22"/>
                <w:lang w:eastAsia="nl-NL"/>
              </w:rPr>
            </w:pPr>
            <w:ins w:id="451"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52" w:author="Herman van den Berg" w:date="2017-12-19T17:59:00Z"/>
                <w:rFonts w:ascii="Calibri" w:eastAsia="Times New Roman" w:hAnsi="Calibri" w:cs="Times New Roman"/>
                <w:color w:val="000000"/>
                <w:sz w:val="22"/>
                <w:szCs w:val="22"/>
                <w:lang w:eastAsia="nl-NL"/>
              </w:rPr>
            </w:pPr>
            <w:ins w:id="453" w:author="Herman van den Berg" w:date="2017-12-19T17:59:00Z">
              <w:r w:rsidRPr="00BB2B57">
                <w:rPr>
                  <w:rFonts w:ascii="Calibri" w:eastAsia="Times New Roman" w:hAnsi="Calibri" w:cs="Times New Roman"/>
                  <w:color w:val="000000"/>
                  <w:sz w:val="22"/>
                  <w:szCs w:val="22"/>
                  <w:lang w:eastAsia="nl-NL"/>
                </w:rPr>
                <w:t>sld-toren-imkl2015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54" w:author="Herman van den Berg" w:date="2017-12-19T17:59:00Z"/>
                <w:rFonts w:ascii="Calibri" w:eastAsia="Times New Roman" w:hAnsi="Calibri" w:cs="Times New Roman"/>
                <w:color w:val="000000"/>
                <w:sz w:val="22"/>
                <w:szCs w:val="22"/>
                <w:lang w:eastAsia="nl-NL"/>
              </w:rPr>
            </w:pPr>
            <w:ins w:id="455" w:author="Herman van den Berg" w:date="2017-12-19T17:59:00Z">
              <w:r w:rsidRPr="00BB2B57">
                <w:rPr>
                  <w:rFonts w:ascii="Calibri" w:eastAsia="Times New Roman" w:hAnsi="Calibri" w:cs="Times New Roman"/>
                  <w:color w:val="000000"/>
                  <w:sz w:val="22"/>
                  <w:szCs w:val="22"/>
                  <w:lang w:eastAsia="nl-NL"/>
                </w:rPr>
                <w:t>10</w:t>
              </w:r>
            </w:ins>
          </w:p>
        </w:tc>
      </w:tr>
      <w:tr w:rsidR="00BB2B57" w:rsidRPr="00BB2B57" w:rsidTr="00BB2B57">
        <w:trPr>
          <w:trHeight w:val="300"/>
          <w:ins w:id="456"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57" w:author="Herman van den Berg" w:date="2017-12-19T17:59:00Z"/>
                <w:rFonts w:ascii="Calibri" w:eastAsia="Times New Roman" w:hAnsi="Calibri" w:cs="Times New Roman"/>
                <w:color w:val="000000"/>
                <w:sz w:val="22"/>
                <w:szCs w:val="22"/>
                <w:lang w:eastAsia="nl-NL"/>
              </w:rPr>
            </w:pPr>
            <w:ins w:id="458" w:author="Herman van den Berg" w:date="2017-12-19T17:59:00Z">
              <w:r w:rsidRPr="00BB2B57">
                <w:rPr>
                  <w:rFonts w:ascii="Calibri" w:eastAsia="Times New Roman" w:hAnsi="Calibri" w:cs="Times New Roman"/>
                  <w:color w:val="000000"/>
                  <w:sz w:val="22"/>
                  <w:szCs w:val="22"/>
                  <w:lang w:eastAsia="nl-NL"/>
                </w:rPr>
                <w:t>11</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59" w:author="Herman van den Berg" w:date="2017-12-19T17:59:00Z"/>
                <w:rFonts w:ascii="Calibri" w:eastAsia="Times New Roman" w:hAnsi="Calibri" w:cs="Times New Roman"/>
                <w:color w:val="000000"/>
                <w:sz w:val="22"/>
                <w:szCs w:val="22"/>
                <w:lang w:eastAsia="nl-NL"/>
              </w:rPr>
            </w:pPr>
            <w:ins w:id="460"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61" w:author="Herman van den Berg" w:date="2017-12-19T17:59:00Z"/>
                <w:rFonts w:ascii="Calibri" w:eastAsia="Times New Roman" w:hAnsi="Calibri" w:cs="Times New Roman"/>
                <w:color w:val="000000"/>
                <w:sz w:val="22"/>
                <w:szCs w:val="22"/>
                <w:lang w:eastAsia="nl-NL"/>
              </w:rPr>
            </w:pPr>
            <w:ins w:id="462" w:author="Herman van den Berg" w:date="2017-12-19T17:59:00Z">
              <w:r w:rsidRPr="00BB2B57">
                <w:rPr>
                  <w:rFonts w:ascii="Calibri" w:eastAsia="Times New Roman" w:hAnsi="Calibri" w:cs="Times New Roman"/>
                  <w:color w:val="000000"/>
                  <w:sz w:val="22"/>
                  <w:szCs w:val="22"/>
                  <w:lang w:eastAsia="nl-NL"/>
                </w:rPr>
                <w:t>1</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63" w:author="Herman van den Berg" w:date="2017-12-19T17:59:00Z"/>
                <w:rFonts w:ascii="Calibri" w:eastAsia="Times New Roman" w:hAnsi="Calibri" w:cs="Times New Roman"/>
                <w:color w:val="000000"/>
                <w:sz w:val="22"/>
                <w:szCs w:val="22"/>
                <w:lang w:eastAsia="nl-NL"/>
              </w:rPr>
            </w:pPr>
            <w:ins w:id="464"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65" w:author="Herman van den Berg" w:date="2017-12-19T17:59:00Z"/>
                <w:rFonts w:ascii="Calibri" w:eastAsia="Times New Roman" w:hAnsi="Calibri" w:cs="Times New Roman"/>
                <w:color w:val="000000"/>
                <w:sz w:val="22"/>
                <w:szCs w:val="22"/>
                <w:lang w:eastAsia="nl-NL"/>
              </w:rPr>
            </w:pPr>
            <w:ins w:id="466" w:author="Herman van den Berg" w:date="2017-12-19T17:59:00Z">
              <w:r w:rsidRPr="00BB2B57">
                <w:rPr>
                  <w:rFonts w:ascii="Calibri" w:eastAsia="Times New Roman" w:hAnsi="Calibri" w:cs="Times New Roman"/>
                  <w:color w:val="000000"/>
                  <w:sz w:val="22"/>
                  <w:szCs w:val="22"/>
                  <w:lang w:eastAsia="nl-NL"/>
                </w:rPr>
                <w:t>imkl2015-mastmetextrageometrie</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67" w:author="Herman van den Berg" w:date="2017-12-19T17:59:00Z"/>
                <w:rFonts w:ascii="Calibri" w:eastAsia="Times New Roman" w:hAnsi="Calibri" w:cs="Times New Roman"/>
                <w:color w:val="000000"/>
                <w:sz w:val="22"/>
                <w:szCs w:val="22"/>
                <w:lang w:eastAsia="nl-NL"/>
              </w:rPr>
            </w:pPr>
            <w:ins w:id="468"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69" w:author="Herman van den Berg" w:date="2017-12-19T17:59:00Z"/>
                <w:rFonts w:ascii="Calibri" w:eastAsia="Times New Roman" w:hAnsi="Calibri" w:cs="Times New Roman"/>
                <w:color w:val="000000"/>
                <w:sz w:val="22"/>
                <w:szCs w:val="22"/>
                <w:lang w:eastAsia="nl-NL"/>
              </w:rPr>
            </w:pPr>
            <w:ins w:id="470" w:author="Herman van den Berg" w:date="2017-12-19T17:59:00Z">
              <w:r w:rsidRPr="00BB2B57">
                <w:rPr>
                  <w:rFonts w:ascii="Calibri" w:eastAsia="Times New Roman" w:hAnsi="Calibri" w:cs="Times New Roman"/>
                  <w:color w:val="000000"/>
                  <w:sz w:val="22"/>
                  <w:szCs w:val="22"/>
                  <w:lang w:eastAsia="nl-NL"/>
                </w:rPr>
                <w:t>sld-mastmetextrageometrie-imkl2015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71" w:author="Herman van den Berg" w:date="2017-12-19T17:59:00Z"/>
                <w:rFonts w:ascii="Calibri" w:eastAsia="Times New Roman" w:hAnsi="Calibri" w:cs="Times New Roman"/>
                <w:color w:val="000000"/>
                <w:sz w:val="22"/>
                <w:szCs w:val="22"/>
                <w:lang w:eastAsia="nl-NL"/>
              </w:rPr>
            </w:pPr>
            <w:ins w:id="472" w:author="Herman van den Berg" w:date="2017-12-19T17:59:00Z">
              <w:r w:rsidRPr="00BB2B57">
                <w:rPr>
                  <w:rFonts w:ascii="Calibri" w:eastAsia="Times New Roman" w:hAnsi="Calibri" w:cs="Times New Roman"/>
                  <w:color w:val="000000"/>
                  <w:sz w:val="22"/>
                  <w:szCs w:val="22"/>
                  <w:lang w:eastAsia="nl-NL"/>
                </w:rPr>
                <w:t>11</w:t>
              </w:r>
            </w:ins>
          </w:p>
        </w:tc>
      </w:tr>
      <w:tr w:rsidR="00BB2B57" w:rsidRPr="00BB2B57" w:rsidTr="00BB2B57">
        <w:trPr>
          <w:trHeight w:val="300"/>
          <w:ins w:id="473"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74" w:author="Herman van den Berg" w:date="2017-12-19T17:59:00Z"/>
                <w:rFonts w:ascii="Calibri" w:eastAsia="Times New Roman" w:hAnsi="Calibri" w:cs="Times New Roman"/>
                <w:color w:val="000000"/>
                <w:sz w:val="22"/>
                <w:szCs w:val="22"/>
                <w:lang w:eastAsia="nl-NL"/>
              </w:rPr>
            </w:pPr>
            <w:ins w:id="475" w:author="Herman van den Berg" w:date="2017-12-19T17:59:00Z">
              <w:r w:rsidRPr="00BB2B57">
                <w:rPr>
                  <w:rFonts w:ascii="Calibri" w:eastAsia="Times New Roman" w:hAnsi="Calibri" w:cs="Times New Roman"/>
                  <w:color w:val="000000"/>
                  <w:sz w:val="22"/>
                  <w:szCs w:val="22"/>
                  <w:lang w:eastAsia="nl-NL"/>
                </w:rPr>
                <w:t>11</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76" w:author="Herman van den Berg" w:date="2017-12-19T17:59:00Z"/>
                <w:rFonts w:ascii="Calibri" w:eastAsia="Times New Roman" w:hAnsi="Calibri" w:cs="Times New Roman"/>
                <w:color w:val="000000"/>
                <w:sz w:val="22"/>
                <w:szCs w:val="22"/>
                <w:lang w:eastAsia="nl-NL"/>
              </w:rPr>
            </w:pPr>
            <w:ins w:id="477"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78" w:author="Herman van den Berg" w:date="2017-12-19T17:59:00Z"/>
                <w:rFonts w:ascii="Calibri" w:eastAsia="Times New Roman" w:hAnsi="Calibri" w:cs="Times New Roman"/>
                <w:color w:val="000000"/>
                <w:sz w:val="22"/>
                <w:szCs w:val="22"/>
                <w:lang w:eastAsia="nl-NL"/>
              </w:rPr>
            </w:pPr>
            <w:ins w:id="479" w:author="Herman van den Berg" w:date="2017-12-19T17:59:00Z">
              <w:r w:rsidRPr="00BB2B57">
                <w:rPr>
                  <w:rFonts w:ascii="Calibri" w:eastAsia="Times New Roman" w:hAnsi="Calibri" w:cs="Times New Roman"/>
                  <w:color w:val="000000"/>
                  <w:sz w:val="22"/>
                  <w:szCs w:val="22"/>
                  <w:lang w:eastAsia="nl-NL"/>
                </w:rPr>
                <w:t>2</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80" w:author="Herman van den Berg" w:date="2017-12-19T17:59:00Z"/>
                <w:rFonts w:ascii="Calibri" w:eastAsia="Times New Roman" w:hAnsi="Calibri" w:cs="Times New Roman"/>
                <w:color w:val="000000"/>
                <w:sz w:val="22"/>
                <w:szCs w:val="22"/>
                <w:lang w:eastAsia="nl-NL"/>
              </w:rPr>
            </w:pPr>
            <w:ins w:id="481"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82" w:author="Herman van den Berg" w:date="2017-12-19T17:59:00Z"/>
                <w:rFonts w:ascii="Calibri" w:eastAsia="Times New Roman" w:hAnsi="Calibri" w:cs="Times New Roman"/>
                <w:color w:val="000000"/>
                <w:sz w:val="22"/>
                <w:szCs w:val="22"/>
                <w:lang w:eastAsia="nl-NL"/>
              </w:rPr>
            </w:pPr>
            <w:ins w:id="483" w:author="Herman van den Berg" w:date="2017-12-19T17:59:00Z">
              <w:r w:rsidRPr="00BB2B57">
                <w:rPr>
                  <w:rFonts w:ascii="Calibri" w:eastAsia="Times New Roman" w:hAnsi="Calibri" w:cs="Times New Roman"/>
                  <w:color w:val="000000"/>
                  <w:sz w:val="22"/>
                  <w:szCs w:val="22"/>
                  <w:lang w:eastAsia="nl-NL"/>
                </w:rPr>
                <w:t>imkl2015-mast</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84" w:author="Herman van den Berg" w:date="2017-12-19T17:59:00Z"/>
                <w:rFonts w:ascii="Calibri" w:eastAsia="Times New Roman" w:hAnsi="Calibri" w:cs="Times New Roman"/>
                <w:color w:val="000000"/>
                <w:sz w:val="22"/>
                <w:szCs w:val="22"/>
                <w:lang w:eastAsia="nl-NL"/>
              </w:rPr>
            </w:pPr>
            <w:ins w:id="485"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86" w:author="Herman van den Berg" w:date="2017-12-19T17:59:00Z"/>
                <w:rFonts w:ascii="Calibri" w:eastAsia="Times New Roman" w:hAnsi="Calibri" w:cs="Times New Roman"/>
                <w:color w:val="000000"/>
                <w:sz w:val="22"/>
                <w:szCs w:val="22"/>
                <w:lang w:eastAsia="nl-NL"/>
              </w:rPr>
            </w:pPr>
            <w:ins w:id="487" w:author="Herman van den Berg" w:date="2017-12-19T17:59:00Z">
              <w:r w:rsidRPr="00BB2B57">
                <w:rPr>
                  <w:rFonts w:ascii="Calibri" w:eastAsia="Times New Roman" w:hAnsi="Calibri" w:cs="Times New Roman"/>
                  <w:color w:val="000000"/>
                  <w:sz w:val="22"/>
                  <w:szCs w:val="22"/>
                  <w:lang w:eastAsia="nl-NL"/>
                </w:rPr>
                <w:t>sld-mast-imkl2015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88" w:author="Herman van den Berg" w:date="2017-12-19T17:59:00Z"/>
                <w:rFonts w:ascii="Calibri" w:eastAsia="Times New Roman" w:hAnsi="Calibri" w:cs="Times New Roman"/>
                <w:color w:val="000000"/>
                <w:sz w:val="22"/>
                <w:szCs w:val="22"/>
                <w:lang w:eastAsia="nl-NL"/>
              </w:rPr>
            </w:pPr>
            <w:ins w:id="489" w:author="Herman van den Berg" w:date="2017-12-19T17:59:00Z">
              <w:r w:rsidRPr="00BB2B57">
                <w:rPr>
                  <w:rFonts w:ascii="Calibri" w:eastAsia="Times New Roman" w:hAnsi="Calibri" w:cs="Times New Roman"/>
                  <w:color w:val="000000"/>
                  <w:sz w:val="22"/>
                  <w:szCs w:val="22"/>
                  <w:lang w:eastAsia="nl-NL"/>
                </w:rPr>
                <w:t>11</w:t>
              </w:r>
            </w:ins>
          </w:p>
        </w:tc>
      </w:tr>
      <w:tr w:rsidR="00BB2B57" w:rsidRPr="00BB2B57" w:rsidTr="00BB2B57">
        <w:trPr>
          <w:trHeight w:val="300"/>
          <w:ins w:id="490"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491" w:author="Herman van den Berg" w:date="2017-12-19T17:59:00Z"/>
                <w:rFonts w:ascii="Calibri" w:eastAsia="Times New Roman" w:hAnsi="Calibri" w:cs="Times New Roman"/>
                <w:color w:val="000000"/>
                <w:sz w:val="22"/>
                <w:szCs w:val="22"/>
                <w:lang w:eastAsia="nl-NL"/>
              </w:rPr>
            </w:pPr>
            <w:ins w:id="492" w:author="Herman van den Berg" w:date="2017-12-19T17:59:00Z">
              <w:r w:rsidRPr="00BB2B57">
                <w:rPr>
                  <w:rFonts w:ascii="Calibri" w:eastAsia="Times New Roman" w:hAnsi="Calibri" w:cs="Times New Roman"/>
                  <w:color w:val="000000"/>
                  <w:sz w:val="22"/>
                  <w:szCs w:val="22"/>
                  <w:lang w:eastAsia="nl-NL"/>
                </w:rPr>
                <w:t>12</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93" w:author="Herman van den Berg" w:date="2017-12-19T17:59:00Z"/>
                <w:rFonts w:ascii="Calibri" w:eastAsia="Times New Roman" w:hAnsi="Calibri" w:cs="Times New Roman"/>
                <w:color w:val="000000"/>
                <w:sz w:val="22"/>
                <w:szCs w:val="22"/>
                <w:lang w:eastAsia="nl-NL"/>
              </w:rPr>
            </w:pPr>
            <w:ins w:id="494" w:author="Herman van den Berg" w:date="2017-12-19T17:59:00Z">
              <w:r w:rsidRPr="00BB2B57">
                <w:rPr>
                  <w:rFonts w:ascii="Calibri" w:eastAsia="Times New Roman" w:hAnsi="Calibri" w:cs="Times New Roman"/>
                  <w:color w:val="000000"/>
                  <w:sz w:val="22"/>
                  <w:szCs w:val="22"/>
                  <w:lang w:eastAsia="nl-NL"/>
                </w:rPr>
                <w:t>Layer Group</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95" w:author="Herman van den Berg" w:date="2017-12-19T17:59:00Z"/>
                <w:rFonts w:ascii="Calibri" w:eastAsia="Times New Roman" w:hAnsi="Calibri" w:cs="Times New Roman"/>
                <w:color w:val="000000"/>
                <w:sz w:val="22"/>
                <w:szCs w:val="22"/>
                <w:lang w:eastAsia="nl-NL"/>
              </w:rPr>
            </w:pPr>
            <w:ins w:id="496" w:author="Herman van den Berg" w:date="2017-12-19T17:59:00Z">
              <w:r w:rsidRPr="00BB2B57">
                <w:rPr>
                  <w:rFonts w:ascii="Calibri" w:eastAsia="Times New Roman" w:hAnsi="Calibri" w:cs="Times New Roman"/>
                  <w:color w:val="000000"/>
                  <w:sz w:val="22"/>
                  <w:szCs w:val="22"/>
                  <w:lang w:eastAsia="nl-NL"/>
                </w:rPr>
                <w:t> </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97" w:author="Herman van den Berg" w:date="2017-12-19T17:59:00Z"/>
                <w:rFonts w:ascii="Calibri" w:eastAsia="Times New Roman" w:hAnsi="Calibri" w:cs="Times New Roman"/>
                <w:color w:val="000000"/>
                <w:sz w:val="22"/>
                <w:szCs w:val="22"/>
                <w:lang w:eastAsia="nl-NL"/>
              </w:rPr>
            </w:pPr>
            <w:ins w:id="498" w:author="Herman van den Berg" w:date="2017-12-19T17:59:00Z">
              <w:r w:rsidRPr="00BB2B57">
                <w:rPr>
                  <w:rFonts w:ascii="Calibri" w:eastAsia="Times New Roman" w:hAnsi="Calibri" w:cs="Times New Roman"/>
                  <w:color w:val="000000"/>
                  <w:sz w:val="22"/>
                  <w:szCs w:val="22"/>
                  <w:lang w:eastAsia="nl-NL"/>
                </w:rPr>
                <w:t>imkl2015-annotatie</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499" w:author="Herman van den Berg" w:date="2017-12-19T17:59:00Z"/>
                <w:rFonts w:ascii="Calibri" w:eastAsia="Times New Roman" w:hAnsi="Calibri" w:cs="Times New Roman"/>
                <w:color w:val="000000"/>
                <w:sz w:val="22"/>
                <w:szCs w:val="22"/>
                <w:lang w:eastAsia="nl-NL"/>
              </w:rPr>
            </w:pPr>
            <w:ins w:id="500" w:author="Herman van den Berg" w:date="2017-12-19T17:59:00Z">
              <w:r w:rsidRPr="00BB2B57">
                <w:rPr>
                  <w:rFonts w:ascii="Calibri" w:eastAsia="Times New Roman" w:hAnsi="Calibri" w:cs="Times New Roman"/>
                  <w:color w:val="000000"/>
                  <w:sz w:val="22"/>
                  <w:szCs w:val="22"/>
                  <w:lang w:eastAsia="nl-NL"/>
                </w:rPr>
                <w:t> </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01" w:author="Herman van den Berg" w:date="2017-12-19T17:59:00Z"/>
                <w:rFonts w:ascii="Calibri" w:eastAsia="Times New Roman" w:hAnsi="Calibri" w:cs="Times New Roman"/>
                <w:color w:val="000000"/>
                <w:sz w:val="22"/>
                <w:szCs w:val="22"/>
                <w:lang w:eastAsia="nl-NL"/>
              </w:rPr>
            </w:pPr>
            <w:ins w:id="502"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03" w:author="Herman van den Berg" w:date="2017-12-19T17:59:00Z"/>
                <w:rFonts w:ascii="Calibri" w:eastAsia="Times New Roman" w:hAnsi="Calibri" w:cs="Times New Roman"/>
                <w:color w:val="000000"/>
                <w:sz w:val="22"/>
                <w:szCs w:val="22"/>
                <w:lang w:eastAsia="nl-NL"/>
              </w:rPr>
            </w:pPr>
            <w:ins w:id="504" w:author="Herman van den Berg" w:date="2017-12-19T17:59:00Z">
              <w:r w:rsidRPr="00BB2B57">
                <w:rPr>
                  <w:rFonts w:ascii="Calibri" w:eastAsia="Times New Roman" w:hAnsi="Calibri" w:cs="Times New Roman"/>
                  <w:color w:val="000000"/>
                  <w:sz w:val="22"/>
                  <w:szCs w:val="22"/>
                  <w:lang w:eastAsia="nl-NL"/>
                </w:rPr>
                <w:t> </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05" w:author="Herman van den Berg" w:date="2017-12-19T17:59:00Z"/>
                <w:rFonts w:ascii="Calibri" w:eastAsia="Times New Roman" w:hAnsi="Calibri" w:cs="Times New Roman"/>
                <w:color w:val="000000"/>
                <w:sz w:val="22"/>
                <w:szCs w:val="22"/>
                <w:lang w:eastAsia="nl-NL"/>
              </w:rPr>
            </w:pPr>
            <w:ins w:id="506" w:author="Herman van den Berg" w:date="2017-12-19T17:59:00Z">
              <w:r w:rsidRPr="00BB2B57">
                <w:rPr>
                  <w:rFonts w:ascii="Calibri" w:eastAsia="Times New Roman" w:hAnsi="Calibri" w:cs="Times New Roman"/>
                  <w:color w:val="000000"/>
                  <w:sz w:val="22"/>
                  <w:szCs w:val="22"/>
                  <w:lang w:eastAsia="nl-NL"/>
                </w:rPr>
                <w:t>12</w:t>
              </w:r>
            </w:ins>
          </w:p>
        </w:tc>
      </w:tr>
      <w:tr w:rsidR="00BB2B57" w:rsidRPr="00BB2B57" w:rsidTr="00BB2B57">
        <w:trPr>
          <w:trHeight w:val="300"/>
          <w:ins w:id="507"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08" w:author="Herman van den Berg" w:date="2017-12-19T17:59:00Z"/>
                <w:rFonts w:ascii="Calibri" w:eastAsia="Times New Roman" w:hAnsi="Calibri" w:cs="Times New Roman"/>
                <w:color w:val="000000"/>
                <w:sz w:val="22"/>
                <w:szCs w:val="22"/>
                <w:lang w:eastAsia="nl-NL"/>
              </w:rPr>
            </w:pPr>
            <w:ins w:id="509" w:author="Herman van den Berg" w:date="2017-12-19T17:59:00Z">
              <w:r w:rsidRPr="00BB2B57">
                <w:rPr>
                  <w:rFonts w:ascii="Calibri" w:eastAsia="Times New Roman" w:hAnsi="Calibri" w:cs="Times New Roman"/>
                  <w:color w:val="000000"/>
                  <w:sz w:val="22"/>
                  <w:szCs w:val="22"/>
                  <w:lang w:eastAsia="nl-NL"/>
                </w:rPr>
                <w:t>12</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10" w:author="Herman van den Berg" w:date="2017-12-19T17:59:00Z"/>
                <w:rFonts w:ascii="Calibri" w:eastAsia="Times New Roman" w:hAnsi="Calibri" w:cs="Times New Roman"/>
                <w:color w:val="000000"/>
                <w:sz w:val="22"/>
                <w:szCs w:val="22"/>
                <w:lang w:eastAsia="nl-NL"/>
              </w:rPr>
            </w:pPr>
            <w:ins w:id="511"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12" w:author="Herman van den Berg" w:date="2017-12-19T17:59:00Z"/>
                <w:rFonts w:ascii="Calibri" w:eastAsia="Times New Roman" w:hAnsi="Calibri" w:cs="Times New Roman"/>
                <w:color w:val="000000"/>
                <w:sz w:val="22"/>
                <w:szCs w:val="22"/>
                <w:lang w:eastAsia="nl-NL"/>
              </w:rPr>
            </w:pPr>
            <w:ins w:id="513" w:author="Herman van den Berg" w:date="2017-12-19T17:59:00Z">
              <w:r w:rsidRPr="00BB2B57">
                <w:rPr>
                  <w:rFonts w:ascii="Calibri" w:eastAsia="Times New Roman" w:hAnsi="Calibri" w:cs="Times New Roman"/>
                  <w:color w:val="000000"/>
                  <w:sz w:val="22"/>
                  <w:szCs w:val="22"/>
                  <w:lang w:eastAsia="nl-NL"/>
                </w:rPr>
                <w:t>1</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14" w:author="Herman van den Berg" w:date="2017-12-19T17:59:00Z"/>
                <w:rFonts w:ascii="Calibri" w:eastAsia="Times New Roman" w:hAnsi="Calibri" w:cs="Times New Roman"/>
                <w:color w:val="000000"/>
                <w:sz w:val="22"/>
                <w:szCs w:val="22"/>
                <w:lang w:eastAsia="nl-NL"/>
              </w:rPr>
            </w:pPr>
            <w:ins w:id="515"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16" w:author="Herman van den Berg" w:date="2017-12-19T17:59:00Z"/>
                <w:rFonts w:ascii="Calibri" w:eastAsia="Times New Roman" w:hAnsi="Calibri" w:cs="Times New Roman"/>
                <w:color w:val="000000"/>
                <w:sz w:val="22"/>
                <w:szCs w:val="22"/>
                <w:lang w:eastAsia="nl-NL"/>
              </w:rPr>
            </w:pPr>
            <w:ins w:id="517" w:author="Herman van den Berg" w:date="2017-12-19T17:59:00Z">
              <w:r w:rsidRPr="00BB2B57">
                <w:rPr>
                  <w:rFonts w:ascii="Calibri" w:eastAsia="Times New Roman" w:hAnsi="Calibri" w:cs="Times New Roman"/>
                  <w:color w:val="000000"/>
                  <w:sz w:val="22"/>
                  <w:szCs w:val="22"/>
                  <w:lang w:eastAsia="nl-NL"/>
                </w:rPr>
                <w:t>imkl2015-annotatie-lijn</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18" w:author="Herman van den Berg" w:date="2017-12-19T17:59:00Z"/>
                <w:rFonts w:ascii="Calibri" w:eastAsia="Times New Roman" w:hAnsi="Calibri" w:cs="Times New Roman"/>
                <w:color w:val="000000"/>
                <w:sz w:val="22"/>
                <w:szCs w:val="22"/>
                <w:lang w:eastAsia="nl-NL"/>
              </w:rPr>
            </w:pPr>
            <w:ins w:id="519"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20" w:author="Herman van den Berg" w:date="2017-12-19T17:59:00Z"/>
                <w:rFonts w:ascii="Calibri" w:eastAsia="Times New Roman" w:hAnsi="Calibri" w:cs="Times New Roman"/>
                <w:color w:val="000000"/>
                <w:sz w:val="22"/>
                <w:szCs w:val="22"/>
                <w:lang w:eastAsia="nl-NL"/>
              </w:rPr>
            </w:pPr>
            <w:ins w:id="521" w:author="Herman van den Berg" w:date="2017-12-19T17:59:00Z">
              <w:r w:rsidRPr="00BB2B57">
                <w:rPr>
                  <w:rFonts w:ascii="Calibri" w:eastAsia="Times New Roman" w:hAnsi="Calibri" w:cs="Times New Roman"/>
                  <w:color w:val="000000"/>
                  <w:sz w:val="22"/>
                  <w:szCs w:val="22"/>
                  <w:lang w:eastAsia="nl-NL"/>
                </w:rPr>
                <w:t>sld-annotatie-lijn-imkl2015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22" w:author="Herman van den Berg" w:date="2017-12-19T17:59:00Z"/>
                <w:rFonts w:ascii="Calibri" w:eastAsia="Times New Roman" w:hAnsi="Calibri" w:cs="Times New Roman"/>
                <w:color w:val="000000"/>
                <w:sz w:val="22"/>
                <w:szCs w:val="22"/>
                <w:lang w:eastAsia="nl-NL"/>
              </w:rPr>
            </w:pPr>
            <w:ins w:id="523" w:author="Herman van den Berg" w:date="2017-12-19T17:59:00Z">
              <w:r w:rsidRPr="00BB2B57">
                <w:rPr>
                  <w:rFonts w:ascii="Calibri" w:eastAsia="Times New Roman" w:hAnsi="Calibri" w:cs="Times New Roman"/>
                  <w:color w:val="000000"/>
                  <w:sz w:val="22"/>
                  <w:szCs w:val="22"/>
                  <w:lang w:eastAsia="nl-NL"/>
                </w:rPr>
                <w:t>12</w:t>
              </w:r>
            </w:ins>
          </w:p>
        </w:tc>
      </w:tr>
      <w:tr w:rsidR="00BB2B57" w:rsidRPr="00BB2B57" w:rsidTr="00BB2B57">
        <w:trPr>
          <w:trHeight w:val="300"/>
          <w:ins w:id="524"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25" w:author="Herman van den Berg" w:date="2017-12-19T17:59:00Z"/>
                <w:rFonts w:ascii="Calibri" w:eastAsia="Times New Roman" w:hAnsi="Calibri" w:cs="Times New Roman"/>
                <w:color w:val="000000"/>
                <w:sz w:val="22"/>
                <w:szCs w:val="22"/>
                <w:lang w:eastAsia="nl-NL"/>
              </w:rPr>
            </w:pPr>
            <w:ins w:id="526" w:author="Herman van den Berg" w:date="2017-12-19T17:59:00Z">
              <w:r w:rsidRPr="00BB2B57">
                <w:rPr>
                  <w:rFonts w:ascii="Calibri" w:eastAsia="Times New Roman" w:hAnsi="Calibri" w:cs="Times New Roman"/>
                  <w:color w:val="000000"/>
                  <w:sz w:val="22"/>
                  <w:szCs w:val="22"/>
                  <w:lang w:eastAsia="nl-NL"/>
                </w:rPr>
                <w:t>12</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27" w:author="Herman van den Berg" w:date="2017-12-19T17:59:00Z"/>
                <w:rFonts w:ascii="Calibri" w:eastAsia="Times New Roman" w:hAnsi="Calibri" w:cs="Times New Roman"/>
                <w:color w:val="000000"/>
                <w:sz w:val="22"/>
                <w:szCs w:val="22"/>
                <w:lang w:eastAsia="nl-NL"/>
              </w:rPr>
            </w:pPr>
            <w:ins w:id="528"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29" w:author="Herman van den Berg" w:date="2017-12-19T17:59:00Z"/>
                <w:rFonts w:ascii="Calibri" w:eastAsia="Times New Roman" w:hAnsi="Calibri" w:cs="Times New Roman"/>
                <w:color w:val="000000"/>
                <w:sz w:val="22"/>
                <w:szCs w:val="22"/>
                <w:lang w:eastAsia="nl-NL"/>
              </w:rPr>
            </w:pPr>
            <w:ins w:id="530" w:author="Herman van den Berg" w:date="2017-12-19T17:59:00Z">
              <w:r w:rsidRPr="00BB2B57">
                <w:rPr>
                  <w:rFonts w:ascii="Calibri" w:eastAsia="Times New Roman" w:hAnsi="Calibri" w:cs="Times New Roman"/>
                  <w:color w:val="000000"/>
                  <w:sz w:val="22"/>
                  <w:szCs w:val="22"/>
                  <w:lang w:eastAsia="nl-NL"/>
                </w:rPr>
                <w:t>2</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31" w:author="Herman van den Berg" w:date="2017-12-19T17:59:00Z"/>
                <w:rFonts w:ascii="Calibri" w:eastAsia="Times New Roman" w:hAnsi="Calibri" w:cs="Times New Roman"/>
                <w:color w:val="000000"/>
                <w:sz w:val="22"/>
                <w:szCs w:val="22"/>
                <w:lang w:eastAsia="nl-NL"/>
              </w:rPr>
            </w:pPr>
            <w:ins w:id="532"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33" w:author="Herman van den Berg" w:date="2017-12-19T17:59:00Z"/>
                <w:rFonts w:ascii="Calibri" w:eastAsia="Times New Roman" w:hAnsi="Calibri" w:cs="Times New Roman"/>
                <w:color w:val="000000"/>
                <w:sz w:val="22"/>
                <w:szCs w:val="22"/>
                <w:lang w:eastAsia="nl-NL"/>
              </w:rPr>
            </w:pPr>
            <w:ins w:id="534" w:author="Herman van den Berg" w:date="2017-12-19T17:59:00Z">
              <w:r w:rsidRPr="00BB2B57">
                <w:rPr>
                  <w:rFonts w:ascii="Calibri" w:eastAsia="Times New Roman" w:hAnsi="Calibri" w:cs="Times New Roman"/>
                  <w:color w:val="000000"/>
                  <w:sz w:val="22"/>
                  <w:szCs w:val="22"/>
                  <w:lang w:eastAsia="nl-NL"/>
                </w:rPr>
                <w:t>imkl2015-annotatie-punt</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35" w:author="Herman van den Berg" w:date="2017-12-19T17:59:00Z"/>
                <w:rFonts w:ascii="Calibri" w:eastAsia="Times New Roman" w:hAnsi="Calibri" w:cs="Times New Roman"/>
                <w:color w:val="000000"/>
                <w:sz w:val="22"/>
                <w:szCs w:val="22"/>
                <w:lang w:eastAsia="nl-NL"/>
              </w:rPr>
            </w:pPr>
            <w:ins w:id="536"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37" w:author="Herman van den Berg" w:date="2017-12-19T17:59:00Z"/>
                <w:rFonts w:ascii="Calibri" w:eastAsia="Times New Roman" w:hAnsi="Calibri" w:cs="Times New Roman"/>
                <w:color w:val="000000"/>
                <w:sz w:val="22"/>
                <w:szCs w:val="22"/>
                <w:lang w:eastAsia="nl-NL"/>
              </w:rPr>
            </w:pPr>
            <w:ins w:id="538" w:author="Herman van den Berg" w:date="2017-12-19T17:59:00Z">
              <w:r w:rsidRPr="00BB2B57">
                <w:rPr>
                  <w:rFonts w:ascii="Calibri" w:eastAsia="Times New Roman" w:hAnsi="Calibri" w:cs="Times New Roman"/>
                  <w:color w:val="000000"/>
                  <w:sz w:val="22"/>
                  <w:szCs w:val="22"/>
                  <w:lang w:eastAsia="nl-NL"/>
                </w:rPr>
                <w:t>sld-annotatie-punt-imkl2015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39" w:author="Herman van den Berg" w:date="2017-12-19T17:59:00Z"/>
                <w:rFonts w:ascii="Calibri" w:eastAsia="Times New Roman" w:hAnsi="Calibri" w:cs="Times New Roman"/>
                <w:color w:val="000000"/>
                <w:sz w:val="22"/>
                <w:szCs w:val="22"/>
                <w:lang w:eastAsia="nl-NL"/>
              </w:rPr>
            </w:pPr>
            <w:ins w:id="540" w:author="Herman van den Berg" w:date="2017-12-19T17:59:00Z">
              <w:r w:rsidRPr="00BB2B57">
                <w:rPr>
                  <w:rFonts w:ascii="Calibri" w:eastAsia="Times New Roman" w:hAnsi="Calibri" w:cs="Times New Roman"/>
                  <w:color w:val="000000"/>
                  <w:sz w:val="22"/>
                  <w:szCs w:val="22"/>
                  <w:lang w:eastAsia="nl-NL"/>
                </w:rPr>
                <w:t>12</w:t>
              </w:r>
            </w:ins>
          </w:p>
        </w:tc>
      </w:tr>
      <w:tr w:rsidR="00BB2B57" w:rsidRPr="00BB2B57" w:rsidTr="00BB2B57">
        <w:trPr>
          <w:trHeight w:val="300"/>
          <w:ins w:id="541"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42" w:author="Herman van den Berg" w:date="2017-12-19T17:59:00Z"/>
                <w:rFonts w:ascii="Calibri" w:eastAsia="Times New Roman" w:hAnsi="Calibri" w:cs="Times New Roman"/>
                <w:color w:val="000000"/>
                <w:sz w:val="22"/>
                <w:szCs w:val="22"/>
                <w:lang w:eastAsia="nl-NL"/>
              </w:rPr>
            </w:pPr>
            <w:ins w:id="543" w:author="Herman van den Berg" w:date="2017-12-19T17:59:00Z">
              <w:r w:rsidRPr="00BB2B57">
                <w:rPr>
                  <w:rFonts w:ascii="Calibri" w:eastAsia="Times New Roman" w:hAnsi="Calibri" w:cs="Times New Roman"/>
                  <w:color w:val="000000"/>
                  <w:sz w:val="22"/>
                  <w:szCs w:val="22"/>
                  <w:lang w:eastAsia="nl-NL"/>
                </w:rPr>
                <w:t>13</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44" w:author="Herman van den Berg" w:date="2017-12-19T17:59:00Z"/>
                <w:rFonts w:ascii="Calibri" w:eastAsia="Times New Roman" w:hAnsi="Calibri" w:cs="Times New Roman"/>
                <w:color w:val="000000"/>
                <w:sz w:val="22"/>
                <w:szCs w:val="22"/>
                <w:lang w:eastAsia="nl-NL"/>
              </w:rPr>
            </w:pPr>
            <w:ins w:id="545" w:author="Herman van den Berg" w:date="2017-12-19T17:59:00Z">
              <w:r w:rsidRPr="00BB2B57">
                <w:rPr>
                  <w:rFonts w:ascii="Calibri" w:eastAsia="Times New Roman" w:hAnsi="Calibri" w:cs="Times New Roman"/>
                  <w:color w:val="000000"/>
                  <w:sz w:val="22"/>
                  <w:szCs w:val="22"/>
                  <w:lang w:eastAsia="nl-NL"/>
                </w:rPr>
                <w:t>Layer Group</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46" w:author="Herman van den Berg" w:date="2017-12-19T17:59:00Z"/>
                <w:rFonts w:ascii="Calibri" w:eastAsia="Times New Roman" w:hAnsi="Calibri" w:cs="Times New Roman"/>
                <w:color w:val="000000"/>
                <w:sz w:val="22"/>
                <w:szCs w:val="22"/>
                <w:lang w:eastAsia="nl-NL"/>
              </w:rPr>
            </w:pPr>
            <w:ins w:id="547" w:author="Herman van den Berg" w:date="2017-12-19T17:59:00Z">
              <w:r w:rsidRPr="00BB2B57">
                <w:rPr>
                  <w:rFonts w:ascii="Calibri" w:eastAsia="Times New Roman" w:hAnsi="Calibri" w:cs="Times New Roman"/>
                  <w:color w:val="000000"/>
                  <w:sz w:val="22"/>
                  <w:szCs w:val="22"/>
                  <w:lang w:eastAsia="nl-NL"/>
                </w:rPr>
                <w:t> </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48" w:author="Herman van den Berg" w:date="2017-12-19T17:59:00Z"/>
                <w:rFonts w:ascii="Calibri" w:eastAsia="Times New Roman" w:hAnsi="Calibri" w:cs="Times New Roman"/>
                <w:color w:val="000000"/>
                <w:sz w:val="22"/>
                <w:szCs w:val="22"/>
                <w:lang w:eastAsia="nl-NL"/>
              </w:rPr>
            </w:pPr>
            <w:ins w:id="549" w:author="Herman van den Berg" w:date="2017-12-19T17:59:00Z">
              <w:r w:rsidRPr="00BB2B57">
                <w:rPr>
                  <w:rFonts w:ascii="Calibri" w:eastAsia="Times New Roman" w:hAnsi="Calibri" w:cs="Times New Roman"/>
                  <w:color w:val="000000"/>
                  <w:sz w:val="22"/>
                  <w:szCs w:val="22"/>
                  <w:lang w:eastAsia="nl-NL"/>
                </w:rPr>
                <w:t>imkl2015-maatvoering</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50" w:author="Herman van den Berg" w:date="2017-12-19T17:59:00Z"/>
                <w:rFonts w:ascii="Calibri" w:eastAsia="Times New Roman" w:hAnsi="Calibri" w:cs="Times New Roman"/>
                <w:color w:val="000000"/>
                <w:sz w:val="22"/>
                <w:szCs w:val="22"/>
                <w:lang w:eastAsia="nl-NL"/>
              </w:rPr>
            </w:pPr>
            <w:ins w:id="551" w:author="Herman van den Berg" w:date="2017-12-19T17:59:00Z">
              <w:r w:rsidRPr="00BB2B57">
                <w:rPr>
                  <w:rFonts w:ascii="Calibri" w:eastAsia="Times New Roman" w:hAnsi="Calibri" w:cs="Times New Roman"/>
                  <w:color w:val="000000"/>
                  <w:sz w:val="22"/>
                  <w:szCs w:val="22"/>
                  <w:lang w:eastAsia="nl-NL"/>
                </w:rPr>
                <w:t> </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52" w:author="Herman van den Berg" w:date="2017-12-19T17:59:00Z"/>
                <w:rFonts w:ascii="Calibri" w:eastAsia="Times New Roman" w:hAnsi="Calibri" w:cs="Times New Roman"/>
                <w:color w:val="000000"/>
                <w:sz w:val="22"/>
                <w:szCs w:val="22"/>
                <w:lang w:eastAsia="nl-NL"/>
              </w:rPr>
            </w:pPr>
            <w:ins w:id="553"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54" w:author="Herman van den Berg" w:date="2017-12-19T17:59:00Z"/>
                <w:rFonts w:ascii="Calibri" w:eastAsia="Times New Roman" w:hAnsi="Calibri" w:cs="Times New Roman"/>
                <w:color w:val="000000"/>
                <w:sz w:val="22"/>
                <w:szCs w:val="22"/>
                <w:lang w:eastAsia="nl-NL"/>
              </w:rPr>
            </w:pPr>
            <w:ins w:id="555" w:author="Herman van den Berg" w:date="2017-12-19T17:59:00Z">
              <w:r w:rsidRPr="00BB2B57">
                <w:rPr>
                  <w:rFonts w:ascii="Calibri" w:eastAsia="Times New Roman" w:hAnsi="Calibri" w:cs="Times New Roman"/>
                  <w:color w:val="000000"/>
                  <w:sz w:val="22"/>
                  <w:szCs w:val="22"/>
                  <w:lang w:eastAsia="nl-NL"/>
                </w:rPr>
                <w:t> </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56" w:author="Herman van den Berg" w:date="2017-12-19T17:59:00Z"/>
                <w:rFonts w:ascii="Calibri" w:eastAsia="Times New Roman" w:hAnsi="Calibri" w:cs="Times New Roman"/>
                <w:color w:val="000000"/>
                <w:sz w:val="22"/>
                <w:szCs w:val="22"/>
                <w:lang w:eastAsia="nl-NL"/>
              </w:rPr>
            </w:pPr>
            <w:ins w:id="557" w:author="Herman van den Berg" w:date="2017-12-19T17:59:00Z">
              <w:r w:rsidRPr="00BB2B57">
                <w:rPr>
                  <w:rFonts w:ascii="Calibri" w:eastAsia="Times New Roman" w:hAnsi="Calibri" w:cs="Times New Roman"/>
                  <w:color w:val="000000"/>
                  <w:sz w:val="22"/>
                  <w:szCs w:val="22"/>
                  <w:lang w:eastAsia="nl-NL"/>
                </w:rPr>
                <w:t>13</w:t>
              </w:r>
            </w:ins>
          </w:p>
        </w:tc>
      </w:tr>
      <w:tr w:rsidR="00BB2B57" w:rsidRPr="00BB2B57" w:rsidTr="00BB2B57">
        <w:trPr>
          <w:trHeight w:val="300"/>
          <w:ins w:id="558"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59" w:author="Herman van den Berg" w:date="2017-12-19T17:59:00Z"/>
                <w:rFonts w:ascii="Calibri" w:eastAsia="Times New Roman" w:hAnsi="Calibri" w:cs="Times New Roman"/>
                <w:color w:val="000000"/>
                <w:sz w:val="22"/>
                <w:szCs w:val="22"/>
                <w:lang w:eastAsia="nl-NL"/>
              </w:rPr>
            </w:pPr>
            <w:ins w:id="560" w:author="Herman van den Berg" w:date="2017-12-19T17:59:00Z">
              <w:r w:rsidRPr="00BB2B57">
                <w:rPr>
                  <w:rFonts w:ascii="Calibri" w:eastAsia="Times New Roman" w:hAnsi="Calibri" w:cs="Times New Roman"/>
                  <w:color w:val="000000"/>
                  <w:sz w:val="22"/>
                  <w:szCs w:val="22"/>
                  <w:lang w:eastAsia="nl-NL"/>
                </w:rPr>
                <w:t>13</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61" w:author="Herman van den Berg" w:date="2017-12-19T17:59:00Z"/>
                <w:rFonts w:ascii="Calibri" w:eastAsia="Times New Roman" w:hAnsi="Calibri" w:cs="Times New Roman"/>
                <w:color w:val="000000"/>
                <w:sz w:val="22"/>
                <w:szCs w:val="22"/>
                <w:lang w:eastAsia="nl-NL"/>
              </w:rPr>
            </w:pPr>
            <w:ins w:id="562"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63" w:author="Herman van den Berg" w:date="2017-12-19T17:59:00Z"/>
                <w:rFonts w:ascii="Calibri" w:eastAsia="Times New Roman" w:hAnsi="Calibri" w:cs="Times New Roman"/>
                <w:color w:val="000000"/>
                <w:sz w:val="22"/>
                <w:szCs w:val="22"/>
                <w:lang w:eastAsia="nl-NL"/>
              </w:rPr>
            </w:pPr>
            <w:ins w:id="564" w:author="Herman van den Berg" w:date="2017-12-19T17:59:00Z">
              <w:r w:rsidRPr="00BB2B57">
                <w:rPr>
                  <w:rFonts w:ascii="Calibri" w:eastAsia="Times New Roman" w:hAnsi="Calibri" w:cs="Times New Roman"/>
                  <w:color w:val="000000"/>
                  <w:sz w:val="22"/>
                  <w:szCs w:val="22"/>
                  <w:lang w:eastAsia="nl-NL"/>
                </w:rPr>
                <w:t>1</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65" w:author="Herman van den Berg" w:date="2017-12-19T17:59:00Z"/>
                <w:rFonts w:ascii="Calibri" w:eastAsia="Times New Roman" w:hAnsi="Calibri" w:cs="Times New Roman"/>
                <w:color w:val="000000"/>
                <w:sz w:val="22"/>
                <w:szCs w:val="22"/>
                <w:lang w:eastAsia="nl-NL"/>
              </w:rPr>
            </w:pPr>
            <w:ins w:id="566"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67" w:author="Herman van den Berg" w:date="2017-12-19T17:59:00Z"/>
                <w:rFonts w:ascii="Calibri" w:eastAsia="Times New Roman" w:hAnsi="Calibri" w:cs="Times New Roman"/>
                <w:color w:val="000000"/>
                <w:sz w:val="22"/>
                <w:szCs w:val="22"/>
                <w:lang w:eastAsia="nl-NL"/>
              </w:rPr>
            </w:pPr>
            <w:ins w:id="568" w:author="Herman van den Berg" w:date="2017-12-19T17:59:00Z">
              <w:r w:rsidRPr="00BB2B57">
                <w:rPr>
                  <w:rFonts w:ascii="Calibri" w:eastAsia="Times New Roman" w:hAnsi="Calibri" w:cs="Times New Roman"/>
                  <w:color w:val="000000"/>
                  <w:sz w:val="22"/>
                  <w:szCs w:val="22"/>
                  <w:lang w:eastAsia="nl-NL"/>
                </w:rPr>
                <w:t>imkl2015-maatvoering-lijn</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69" w:author="Herman van den Berg" w:date="2017-12-19T17:59:00Z"/>
                <w:rFonts w:ascii="Calibri" w:eastAsia="Times New Roman" w:hAnsi="Calibri" w:cs="Times New Roman"/>
                <w:color w:val="000000"/>
                <w:sz w:val="22"/>
                <w:szCs w:val="22"/>
                <w:lang w:eastAsia="nl-NL"/>
              </w:rPr>
            </w:pPr>
            <w:ins w:id="570"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71" w:author="Herman van den Berg" w:date="2017-12-19T17:59:00Z"/>
                <w:rFonts w:ascii="Calibri" w:eastAsia="Times New Roman" w:hAnsi="Calibri" w:cs="Times New Roman"/>
                <w:color w:val="000000"/>
                <w:sz w:val="22"/>
                <w:szCs w:val="22"/>
                <w:lang w:eastAsia="nl-NL"/>
              </w:rPr>
            </w:pPr>
            <w:ins w:id="572" w:author="Herman van den Berg" w:date="2017-12-19T17:59:00Z">
              <w:r w:rsidRPr="00BB2B57">
                <w:rPr>
                  <w:rFonts w:ascii="Calibri" w:eastAsia="Times New Roman" w:hAnsi="Calibri" w:cs="Times New Roman"/>
                  <w:color w:val="000000"/>
                  <w:sz w:val="22"/>
                  <w:szCs w:val="22"/>
                  <w:lang w:eastAsia="nl-NL"/>
                </w:rPr>
                <w:t>sld-maatvoering-lijn-imkl2015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73" w:author="Herman van den Berg" w:date="2017-12-19T17:59:00Z"/>
                <w:rFonts w:ascii="Calibri" w:eastAsia="Times New Roman" w:hAnsi="Calibri" w:cs="Times New Roman"/>
                <w:color w:val="000000"/>
                <w:sz w:val="22"/>
                <w:szCs w:val="22"/>
                <w:lang w:eastAsia="nl-NL"/>
              </w:rPr>
            </w:pPr>
            <w:ins w:id="574" w:author="Herman van den Berg" w:date="2017-12-19T17:59:00Z">
              <w:r w:rsidRPr="00BB2B57">
                <w:rPr>
                  <w:rFonts w:ascii="Calibri" w:eastAsia="Times New Roman" w:hAnsi="Calibri" w:cs="Times New Roman"/>
                  <w:color w:val="000000"/>
                  <w:sz w:val="22"/>
                  <w:szCs w:val="22"/>
                  <w:lang w:eastAsia="nl-NL"/>
                </w:rPr>
                <w:t>13</w:t>
              </w:r>
            </w:ins>
          </w:p>
        </w:tc>
      </w:tr>
      <w:tr w:rsidR="00BB2B57" w:rsidRPr="00BB2B57" w:rsidTr="00BB2B57">
        <w:trPr>
          <w:trHeight w:val="300"/>
          <w:ins w:id="575"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76" w:author="Herman van den Berg" w:date="2017-12-19T17:59:00Z"/>
                <w:rFonts w:ascii="Calibri" w:eastAsia="Times New Roman" w:hAnsi="Calibri" w:cs="Times New Roman"/>
                <w:color w:val="000000"/>
                <w:sz w:val="22"/>
                <w:szCs w:val="22"/>
                <w:lang w:eastAsia="nl-NL"/>
              </w:rPr>
            </w:pPr>
            <w:ins w:id="577" w:author="Herman van den Berg" w:date="2017-12-19T17:59:00Z">
              <w:r w:rsidRPr="00BB2B57">
                <w:rPr>
                  <w:rFonts w:ascii="Calibri" w:eastAsia="Times New Roman" w:hAnsi="Calibri" w:cs="Times New Roman"/>
                  <w:color w:val="000000"/>
                  <w:sz w:val="22"/>
                  <w:szCs w:val="22"/>
                  <w:lang w:eastAsia="nl-NL"/>
                </w:rPr>
                <w:t>13</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78" w:author="Herman van den Berg" w:date="2017-12-19T17:59:00Z"/>
                <w:rFonts w:ascii="Calibri" w:eastAsia="Times New Roman" w:hAnsi="Calibri" w:cs="Times New Roman"/>
                <w:color w:val="000000"/>
                <w:sz w:val="22"/>
                <w:szCs w:val="22"/>
                <w:lang w:eastAsia="nl-NL"/>
              </w:rPr>
            </w:pPr>
            <w:ins w:id="579"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80" w:author="Herman van den Berg" w:date="2017-12-19T17:59:00Z"/>
                <w:rFonts w:ascii="Calibri" w:eastAsia="Times New Roman" w:hAnsi="Calibri" w:cs="Times New Roman"/>
                <w:color w:val="000000"/>
                <w:sz w:val="22"/>
                <w:szCs w:val="22"/>
                <w:lang w:eastAsia="nl-NL"/>
              </w:rPr>
            </w:pPr>
            <w:ins w:id="581" w:author="Herman van den Berg" w:date="2017-12-19T17:59:00Z">
              <w:r w:rsidRPr="00BB2B57">
                <w:rPr>
                  <w:rFonts w:ascii="Calibri" w:eastAsia="Times New Roman" w:hAnsi="Calibri" w:cs="Times New Roman"/>
                  <w:color w:val="000000"/>
                  <w:sz w:val="22"/>
                  <w:szCs w:val="22"/>
                  <w:lang w:eastAsia="nl-NL"/>
                </w:rPr>
                <w:t>2</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82" w:author="Herman van den Berg" w:date="2017-12-19T17:59:00Z"/>
                <w:rFonts w:ascii="Calibri" w:eastAsia="Times New Roman" w:hAnsi="Calibri" w:cs="Times New Roman"/>
                <w:color w:val="000000"/>
                <w:sz w:val="22"/>
                <w:szCs w:val="22"/>
                <w:lang w:eastAsia="nl-NL"/>
              </w:rPr>
            </w:pPr>
            <w:ins w:id="583"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84" w:author="Herman van den Berg" w:date="2017-12-19T17:59:00Z"/>
                <w:rFonts w:ascii="Calibri" w:eastAsia="Times New Roman" w:hAnsi="Calibri" w:cs="Times New Roman"/>
                <w:color w:val="000000"/>
                <w:sz w:val="22"/>
                <w:szCs w:val="22"/>
                <w:lang w:eastAsia="nl-NL"/>
              </w:rPr>
            </w:pPr>
            <w:ins w:id="585" w:author="Herman van den Berg" w:date="2017-12-19T17:59:00Z">
              <w:r w:rsidRPr="00BB2B57">
                <w:rPr>
                  <w:rFonts w:ascii="Calibri" w:eastAsia="Times New Roman" w:hAnsi="Calibri" w:cs="Times New Roman"/>
                  <w:color w:val="000000"/>
                  <w:sz w:val="22"/>
                  <w:szCs w:val="22"/>
                  <w:lang w:eastAsia="nl-NL"/>
                </w:rPr>
                <w:t>imkl2015-maatvoering-punt</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86" w:author="Herman van den Berg" w:date="2017-12-19T17:59:00Z"/>
                <w:rFonts w:ascii="Calibri" w:eastAsia="Times New Roman" w:hAnsi="Calibri" w:cs="Times New Roman"/>
                <w:color w:val="000000"/>
                <w:sz w:val="22"/>
                <w:szCs w:val="22"/>
                <w:lang w:eastAsia="nl-NL"/>
              </w:rPr>
            </w:pPr>
            <w:ins w:id="587"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88" w:author="Herman van den Berg" w:date="2017-12-19T17:59:00Z"/>
                <w:rFonts w:ascii="Calibri" w:eastAsia="Times New Roman" w:hAnsi="Calibri" w:cs="Times New Roman"/>
                <w:color w:val="000000"/>
                <w:sz w:val="22"/>
                <w:szCs w:val="22"/>
                <w:lang w:eastAsia="nl-NL"/>
              </w:rPr>
            </w:pPr>
            <w:ins w:id="589" w:author="Herman van den Berg" w:date="2017-12-19T17:59:00Z">
              <w:r w:rsidRPr="00BB2B57">
                <w:rPr>
                  <w:rFonts w:ascii="Calibri" w:eastAsia="Times New Roman" w:hAnsi="Calibri" w:cs="Times New Roman"/>
                  <w:color w:val="000000"/>
                  <w:sz w:val="22"/>
                  <w:szCs w:val="22"/>
                  <w:lang w:eastAsia="nl-NL"/>
                </w:rPr>
                <w:t>sld-maatvoering-punt-imkl2015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90" w:author="Herman van den Berg" w:date="2017-12-19T17:59:00Z"/>
                <w:rFonts w:ascii="Calibri" w:eastAsia="Times New Roman" w:hAnsi="Calibri" w:cs="Times New Roman"/>
                <w:color w:val="000000"/>
                <w:sz w:val="22"/>
                <w:szCs w:val="22"/>
                <w:lang w:eastAsia="nl-NL"/>
              </w:rPr>
            </w:pPr>
            <w:ins w:id="591" w:author="Herman van den Berg" w:date="2017-12-19T17:59:00Z">
              <w:r w:rsidRPr="00BB2B57">
                <w:rPr>
                  <w:rFonts w:ascii="Calibri" w:eastAsia="Times New Roman" w:hAnsi="Calibri" w:cs="Times New Roman"/>
                  <w:color w:val="000000"/>
                  <w:sz w:val="22"/>
                  <w:szCs w:val="22"/>
                  <w:lang w:eastAsia="nl-NL"/>
                </w:rPr>
                <w:t>13</w:t>
              </w:r>
            </w:ins>
          </w:p>
        </w:tc>
      </w:tr>
      <w:tr w:rsidR="00BB2B57" w:rsidRPr="00BB2B57" w:rsidTr="00BB2B57">
        <w:trPr>
          <w:trHeight w:val="300"/>
          <w:ins w:id="592"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593" w:author="Herman van den Berg" w:date="2017-12-19T17:59:00Z"/>
                <w:rFonts w:ascii="Calibri" w:eastAsia="Times New Roman" w:hAnsi="Calibri" w:cs="Times New Roman"/>
                <w:color w:val="000000"/>
                <w:sz w:val="22"/>
                <w:szCs w:val="22"/>
                <w:lang w:eastAsia="nl-NL"/>
              </w:rPr>
            </w:pPr>
            <w:ins w:id="594" w:author="Herman van den Berg" w:date="2017-12-19T17:59:00Z">
              <w:r w:rsidRPr="00BB2B57">
                <w:rPr>
                  <w:rFonts w:ascii="Calibri" w:eastAsia="Times New Roman" w:hAnsi="Calibri" w:cs="Times New Roman"/>
                  <w:color w:val="000000"/>
                  <w:sz w:val="22"/>
                  <w:szCs w:val="22"/>
                  <w:lang w:eastAsia="nl-NL"/>
                </w:rPr>
                <w:t>14</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95" w:author="Herman van den Berg" w:date="2017-12-19T17:59:00Z"/>
                <w:rFonts w:ascii="Calibri" w:eastAsia="Times New Roman" w:hAnsi="Calibri" w:cs="Times New Roman"/>
                <w:color w:val="000000"/>
                <w:sz w:val="22"/>
                <w:szCs w:val="22"/>
                <w:lang w:eastAsia="nl-NL"/>
              </w:rPr>
            </w:pPr>
            <w:ins w:id="596"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97" w:author="Herman van den Berg" w:date="2017-12-19T17:59:00Z"/>
                <w:rFonts w:ascii="Calibri" w:eastAsia="Times New Roman" w:hAnsi="Calibri" w:cs="Times New Roman"/>
                <w:color w:val="000000"/>
                <w:sz w:val="22"/>
                <w:szCs w:val="22"/>
                <w:lang w:eastAsia="nl-NL"/>
              </w:rPr>
            </w:pPr>
            <w:ins w:id="598" w:author="Herman van den Berg" w:date="2017-12-19T17:59:00Z">
              <w:r w:rsidRPr="00BB2B57">
                <w:rPr>
                  <w:rFonts w:ascii="Calibri" w:eastAsia="Times New Roman" w:hAnsi="Calibri" w:cs="Times New Roman"/>
                  <w:color w:val="000000"/>
                  <w:sz w:val="22"/>
                  <w:szCs w:val="22"/>
                  <w:lang w:eastAsia="nl-NL"/>
                </w:rPr>
                <w:t> </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599" w:author="Herman van den Berg" w:date="2017-12-19T17:59:00Z"/>
                <w:rFonts w:ascii="Calibri" w:eastAsia="Times New Roman" w:hAnsi="Calibri" w:cs="Times New Roman"/>
                <w:color w:val="000000"/>
                <w:sz w:val="22"/>
                <w:szCs w:val="22"/>
                <w:lang w:eastAsia="nl-NL"/>
              </w:rPr>
            </w:pPr>
            <w:ins w:id="600"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01" w:author="Herman van den Berg" w:date="2017-12-19T17:59:00Z"/>
                <w:rFonts w:ascii="Calibri" w:eastAsia="Times New Roman" w:hAnsi="Calibri" w:cs="Times New Roman"/>
                <w:color w:val="000000"/>
                <w:sz w:val="22"/>
                <w:szCs w:val="22"/>
                <w:lang w:eastAsia="nl-NL"/>
              </w:rPr>
            </w:pPr>
            <w:ins w:id="602" w:author="Herman van den Berg" w:date="2017-12-19T17:59:00Z">
              <w:r w:rsidRPr="00BB2B57">
                <w:rPr>
                  <w:rFonts w:ascii="Calibri" w:eastAsia="Times New Roman" w:hAnsi="Calibri" w:cs="Times New Roman"/>
                  <w:color w:val="000000"/>
                  <w:sz w:val="22"/>
                  <w:szCs w:val="22"/>
                  <w:lang w:eastAsia="nl-NL"/>
                </w:rPr>
                <w:t>imkl2015-dieptenap</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03" w:author="Herman van den Berg" w:date="2017-12-19T17:59:00Z"/>
                <w:rFonts w:ascii="Calibri" w:eastAsia="Times New Roman" w:hAnsi="Calibri" w:cs="Times New Roman"/>
                <w:color w:val="000000"/>
                <w:sz w:val="22"/>
                <w:szCs w:val="22"/>
                <w:lang w:eastAsia="nl-NL"/>
              </w:rPr>
            </w:pPr>
            <w:ins w:id="604"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05" w:author="Herman van den Berg" w:date="2017-12-19T17:59:00Z"/>
                <w:rFonts w:ascii="Calibri" w:eastAsia="Times New Roman" w:hAnsi="Calibri" w:cs="Times New Roman"/>
                <w:color w:val="000000"/>
                <w:sz w:val="22"/>
                <w:szCs w:val="22"/>
                <w:lang w:eastAsia="nl-NL"/>
              </w:rPr>
            </w:pPr>
            <w:ins w:id="606" w:author="Herman van den Berg" w:date="2017-12-19T17:59:00Z">
              <w:r w:rsidRPr="00BB2B57">
                <w:rPr>
                  <w:rFonts w:ascii="Calibri" w:eastAsia="Times New Roman" w:hAnsi="Calibri" w:cs="Times New Roman"/>
                  <w:color w:val="000000"/>
                  <w:sz w:val="22"/>
                  <w:szCs w:val="22"/>
                  <w:lang w:eastAsia="nl-NL"/>
                </w:rPr>
                <w:t>sld-dieptenap-imkl2015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07" w:author="Herman van den Berg" w:date="2017-12-19T17:59:00Z"/>
                <w:rFonts w:ascii="Calibri" w:eastAsia="Times New Roman" w:hAnsi="Calibri" w:cs="Times New Roman"/>
                <w:color w:val="000000"/>
                <w:sz w:val="22"/>
                <w:szCs w:val="22"/>
                <w:lang w:eastAsia="nl-NL"/>
              </w:rPr>
            </w:pPr>
            <w:ins w:id="608" w:author="Herman van den Berg" w:date="2017-12-19T17:59:00Z">
              <w:r w:rsidRPr="00BB2B57">
                <w:rPr>
                  <w:rFonts w:ascii="Calibri" w:eastAsia="Times New Roman" w:hAnsi="Calibri" w:cs="Times New Roman"/>
                  <w:color w:val="000000"/>
                  <w:sz w:val="22"/>
                  <w:szCs w:val="22"/>
                  <w:lang w:eastAsia="nl-NL"/>
                </w:rPr>
                <w:t>14</w:t>
              </w:r>
            </w:ins>
          </w:p>
        </w:tc>
      </w:tr>
      <w:tr w:rsidR="00BB2B57" w:rsidRPr="00BB2B57" w:rsidTr="00BB2B57">
        <w:trPr>
          <w:trHeight w:val="300"/>
          <w:ins w:id="609"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10" w:author="Herman van den Berg" w:date="2017-12-19T17:59:00Z"/>
                <w:rFonts w:ascii="Calibri" w:eastAsia="Times New Roman" w:hAnsi="Calibri" w:cs="Times New Roman"/>
                <w:color w:val="000000"/>
                <w:sz w:val="22"/>
                <w:szCs w:val="22"/>
                <w:lang w:eastAsia="nl-NL"/>
              </w:rPr>
            </w:pPr>
            <w:ins w:id="611" w:author="Herman van den Berg" w:date="2017-12-19T17:59:00Z">
              <w:r w:rsidRPr="00BB2B57">
                <w:rPr>
                  <w:rFonts w:ascii="Calibri" w:eastAsia="Times New Roman" w:hAnsi="Calibri" w:cs="Times New Roman"/>
                  <w:color w:val="000000"/>
                  <w:sz w:val="22"/>
                  <w:szCs w:val="22"/>
                  <w:lang w:eastAsia="nl-NL"/>
                </w:rPr>
                <w:t>15</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12" w:author="Herman van den Berg" w:date="2017-12-19T17:59:00Z"/>
                <w:rFonts w:ascii="Calibri" w:eastAsia="Times New Roman" w:hAnsi="Calibri" w:cs="Times New Roman"/>
                <w:color w:val="000000"/>
                <w:sz w:val="22"/>
                <w:szCs w:val="22"/>
                <w:lang w:eastAsia="nl-NL"/>
              </w:rPr>
            </w:pPr>
            <w:ins w:id="613"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14" w:author="Herman van den Berg" w:date="2017-12-19T17:59:00Z"/>
                <w:rFonts w:ascii="Calibri" w:eastAsia="Times New Roman" w:hAnsi="Calibri" w:cs="Times New Roman"/>
                <w:color w:val="000000"/>
                <w:sz w:val="22"/>
                <w:szCs w:val="22"/>
                <w:lang w:eastAsia="nl-NL"/>
              </w:rPr>
            </w:pPr>
            <w:ins w:id="615" w:author="Herman van den Berg" w:date="2017-12-19T17:59:00Z">
              <w:r w:rsidRPr="00BB2B57">
                <w:rPr>
                  <w:rFonts w:ascii="Calibri" w:eastAsia="Times New Roman" w:hAnsi="Calibri" w:cs="Times New Roman"/>
                  <w:color w:val="000000"/>
                  <w:sz w:val="22"/>
                  <w:szCs w:val="22"/>
                  <w:lang w:eastAsia="nl-NL"/>
                </w:rPr>
                <w:t> </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16" w:author="Herman van den Berg" w:date="2017-12-19T17:59:00Z"/>
                <w:rFonts w:ascii="Calibri" w:eastAsia="Times New Roman" w:hAnsi="Calibri" w:cs="Times New Roman"/>
                <w:color w:val="000000"/>
                <w:sz w:val="22"/>
                <w:szCs w:val="22"/>
                <w:lang w:eastAsia="nl-NL"/>
              </w:rPr>
            </w:pPr>
            <w:ins w:id="617"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18" w:author="Herman van den Berg" w:date="2017-12-19T17:59:00Z"/>
                <w:rFonts w:ascii="Calibri" w:eastAsia="Times New Roman" w:hAnsi="Calibri" w:cs="Times New Roman"/>
                <w:color w:val="000000"/>
                <w:sz w:val="22"/>
                <w:szCs w:val="22"/>
                <w:lang w:eastAsia="nl-NL"/>
              </w:rPr>
            </w:pPr>
            <w:ins w:id="619" w:author="Herman van den Berg" w:date="2017-12-19T17:59:00Z">
              <w:r w:rsidRPr="00BB2B57">
                <w:rPr>
                  <w:rFonts w:ascii="Calibri" w:eastAsia="Times New Roman" w:hAnsi="Calibri" w:cs="Times New Roman"/>
                  <w:color w:val="000000"/>
                  <w:sz w:val="22"/>
                  <w:szCs w:val="22"/>
                  <w:lang w:eastAsia="nl-NL"/>
                </w:rPr>
                <w:t>imkl2015-dieptetovmaaiveld</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20" w:author="Herman van den Berg" w:date="2017-12-19T17:59:00Z"/>
                <w:rFonts w:ascii="Calibri" w:eastAsia="Times New Roman" w:hAnsi="Calibri" w:cs="Times New Roman"/>
                <w:color w:val="000000"/>
                <w:sz w:val="22"/>
                <w:szCs w:val="22"/>
                <w:lang w:eastAsia="nl-NL"/>
              </w:rPr>
            </w:pPr>
            <w:ins w:id="621"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22" w:author="Herman van den Berg" w:date="2017-12-19T17:59:00Z"/>
                <w:rFonts w:ascii="Calibri" w:eastAsia="Times New Roman" w:hAnsi="Calibri" w:cs="Times New Roman"/>
                <w:color w:val="000000"/>
                <w:sz w:val="22"/>
                <w:szCs w:val="22"/>
                <w:lang w:eastAsia="nl-NL"/>
              </w:rPr>
            </w:pPr>
            <w:ins w:id="623" w:author="Herman van den Berg" w:date="2017-12-19T17:59:00Z">
              <w:r w:rsidRPr="00BB2B57">
                <w:rPr>
                  <w:rFonts w:ascii="Calibri" w:eastAsia="Times New Roman" w:hAnsi="Calibri" w:cs="Times New Roman"/>
                  <w:color w:val="000000"/>
                  <w:sz w:val="22"/>
                  <w:szCs w:val="22"/>
                  <w:lang w:eastAsia="nl-NL"/>
                </w:rPr>
                <w:t>sld-dieptetovmaaiveld-imkl2015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24" w:author="Herman van den Berg" w:date="2017-12-19T17:59:00Z"/>
                <w:rFonts w:ascii="Calibri" w:eastAsia="Times New Roman" w:hAnsi="Calibri" w:cs="Times New Roman"/>
                <w:color w:val="000000"/>
                <w:sz w:val="22"/>
                <w:szCs w:val="22"/>
                <w:lang w:eastAsia="nl-NL"/>
              </w:rPr>
            </w:pPr>
            <w:ins w:id="625" w:author="Herman van den Berg" w:date="2017-12-19T17:59:00Z">
              <w:r w:rsidRPr="00BB2B57">
                <w:rPr>
                  <w:rFonts w:ascii="Calibri" w:eastAsia="Times New Roman" w:hAnsi="Calibri" w:cs="Times New Roman"/>
                  <w:color w:val="000000"/>
                  <w:sz w:val="22"/>
                  <w:szCs w:val="22"/>
                  <w:lang w:eastAsia="nl-NL"/>
                </w:rPr>
                <w:t>15</w:t>
              </w:r>
            </w:ins>
          </w:p>
        </w:tc>
      </w:tr>
      <w:tr w:rsidR="00BB2B57" w:rsidRPr="00BB2B57" w:rsidTr="00BB2B57">
        <w:trPr>
          <w:trHeight w:val="300"/>
          <w:ins w:id="626"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27" w:author="Herman van den Berg" w:date="2017-12-19T17:59:00Z"/>
                <w:rFonts w:ascii="Calibri" w:eastAsia="Times New Roman" w:hAnsi="Calibri" w:cs="Times New Roman"/>
                <w:color w:val="000000"/>
                <w:sz w:val="22"/>
                <w:szCs w:val="22"/>
                <w:lang w:eastAsia="nl-NL"/>
              </w:rPr>
            </w:pPr>
            <w:ins w:id="628" w:author="Herman van den Berg" w:date="2017-12-19T17:59:00Z">
              <w:r w:rsidRPr="00BB2B57">
                <w:rPr>
                  <w:rFonts w:ascii="Calibri" w:eastAsia="Times New Roman" w:hAnsi="Calibri" w:cs="Times New Roman"/>
                  <w:color w:val="000000"/>
                  <w:sz w:val="22"/>
                  <w:szCs w:val="22"/>
                  <w:lang w:eastAsia="nl-NL"/>
                </w:rPr>
                <w:t>16</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29" w:author="Herman van den Berg" w:date="2017-12-19T17:59:00Z"/>
                <w:rFonts w:ascii="Calibri" w:eastAsia="Times New Roman" w:hAnsi="Calibri" w:cs="Times New Roman"/>
                <w:color w:val="000000"/>
                <w:sz w:val="22"/>
                <w:szCs w:val="22"/>
                <w:lang w:eastAsia="nl-NL"/>
              </w:rPr>
            </w:pPr>
            <w:ins w:id="630" w:author="Herman van den Berg" w:date="2017-12-19T17:59:00Z">
              <w:r w:rsidRPr="00BB2B57">
                <w:rPr>
                  <w:rFonts w:ascii="Calibri" w:eastAsia="Times New Roman" w:hAnsi="Calibri" w:cs="Times New Roman"/>
                  <w:color w:val="000000"/>
                  <w:sz w:val="22"/>
                  <w:szCs w:val="22"/>
                  <w:lang w:eastAsia="nl-NL"/>
                </w:rPr>
                <w:t>Layer Group</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31" w:author="Herman van den Berg" w:date="2017-12-19T17:59:00Z"/>
                <w:rFonts w:ascii="Calibri" w:eastAsia="Times New Roman" w:hAnsi="Calibri" w:cs="Times New Roman"/>
                <w:color w:val="000000"/>
                <w:sz w:val="22"/>
                <w:szCs w:val="22"/>
                <w:lang w:eastAsia="nl-NL"/>
              </w:rPr>
            </w:pPr>
            <w:ins w:id="632" w:author="Herman van den Berg" w:date="2017-12-19T17:59:00Z">
              <w:r w:rsidRPr="00BB2B57">
                <w:rPr>
                  <w:rFonts w:ascii="Calibri" w:eastAsia="Times New Roman" w:hAnsi="Calibri" w:cs="Times New Roman"/>
                  <w:color w:val="000000"/>
                  <w:sz w:val="22"/>
                  <w:szCs w:val="22"/>
                  <w:lang w:eastAsia="nl-NL"/>
                </w:rPr>
                <w:t> </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33" w:author="Herman van den Berg" w:date="2017-12-19T17:59:00Z"/>
                <w:rFonts w:ascii="Calibri" w:eastAsia="Times New Roman" w:hAnsi="Calibri" w:cs="Times New Roman"/>
                <w:color w:val="000000"/>
                <w:sz w:val="22"/>
                <w:szCs w:val="22"/>
                <w:lang w:eastAsia="nl-NL"/>
              </w:rPr>
            </w:pPr>
            <w:ins w:id="634" w:author="Herman van den Berg" w:date="2017-12-19T17:59:00Z">
              <w:r w:rsidRPr="00BB2B57">
                <w:rPr>
                  <w:rFonts w:ascii="Calibri" w:eastAsia="Times New Roman" w:hAnsi="Calibri" w:cs="Times New Roman"/>
                  <w:color w:val="000000"/>
                  <w:sz w:val="22"/>
                  <w:szCs w:val="22"/>
                  <w:lang w:eastAsia="nl-NL"/>
                </w:rPr>
                <w:t>imkl2015-extradetailinfo</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35" w:author="Herman van den Berg" w:date="2017-12-19T17:59:00Z"/>
                <w:rFonts w:ascii="Calibri" w:eastAsia="Times New Roman" w:hAnsi="Calibri" w:cs="Times New Roman"/>
                <w:color w:val="000000"/>
                <w:sz w:val="22"/>
                <w:szCs w:val="22"/>
                <w:lang w:eastAsia="nl-NL"/>
              </w:rPr>
            </w:pPr>
            <w:ins w:id="636" w:author="Herman van den Berg" w:date="2017-12-19T17:59:00Z">
              <w:r w:rsidRPr="00BB2B57">
                <w:rPr>
                  <w:rFonts w:ascii="Calibri" w:eastAsia="Times New Roman" w:hAnsi="Calibri" w:cs="Times New Roman"/>
                  <w:color w:val="000000"/>
                  <w:sz w:val="22"/>
                  <w:szCs w:val="22"/>
                  <w:lang w:eastAsia="nl-NL"/>
                </w:rPr>
                <w:t> </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37" w:author="Herman van den Berg" w:date="2017-12-19T17:59:00Z"/>
                <w:rFonts w:ascii="Calibri" w:eastAsia="Times New Roman" w:hAnsi="Calibri" w:cs="Times New Roman"/>
                <w:color w:val="000000"/>
                <w:sz w:val="22"/>
                <w:szCs w:val="22"/>
                <w:lang w:eastAsia="nl-NL"/>
              </w:rPr>
            </w:pPr>
            <w:ins w:id="638"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39" w:author="Herman van den Berg" w:date="2017-12-19T17:59:00Z"/>
                <w:rFonts w:ascii="Calibri" w:eastAsia="Times New Roman" w:hAnsi="Calibri" w:cs="Times New Roman"/>
                <w:color w:val="000000"/>
                <w:sz w:val="22"/>
                <w:szCs w:val="22"/>
                <w:lang w:eastAsia="nl-NL"/>
              </w:rPr>
            </w:pPr>
            <w:ins w:id="640" w:author="Herman van den Berg" w:date="2017-12-19T17:59:00Z">
              <w:r w:rsidRPr="00BB2B57">
                <w:rPr>
                  <w:rFonts w:ascii="Calibri" w:eastAsia="Times New Roman" w:hAnsi="Calibri" w:cs="Times New Roman"/>
                  <w:color w:val="000000"/>
                  <w:sz w:val="22"/>
                  <w:szCs w:val="22"/>
                  <w:lang w:eastAsia="nl-NL"/>
                </w:rPr>
                <w:t> </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41" w:author="Herman van den Berg" w:date="2017-12-19T17:59:00Z"/>
                <w:rFonts w:ascii="Calibri" w:eastAsia="Times New Roman" w:hAnsi="Calibri" w:cs="Times New Roman"/>
                <w:color w:val="000000"/>
                <w:sz w:val="22"/>
                <w:szCs w:val="22"/>
                <w:lang w:eastAsia="nl-NL"/>
              </w:rPr>
            </w:pPr>
            <w:ins w:id="642" w:author="Herman van den Berg" w:date="2017-12-19T17:59:00Z">
              <w:r w:rsidRPr="00BB2B57">
                <w:rPr>
                  <w:rFonts w:ascii="Calibri" w:eastAsia="Times New Roman" w:hAnsi="Calibri" w:cs="Times New Roman"/>
                  <w:color w:val="000000"/>
                  <w:sz w:val="22"/>
                  <w:szCs w:val="22"/>
                  <w:lang w:eastAsia="nl-NL"/>
                </w:rPr>
                <w:t>16</w:t>
              </w:r>
            </w:ins>
          </w:p>
        </w:tc>
      </w:tr>
      <w:tr w:rsidR="00BB2B57" w:rsidRPr="00BB2B57" w:rsidTr="00BB2B57">
        <w:trPr>
          <w:trHeight w:val="300"/>
          <w:ins w:id="643"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44" w:author="Herman van den Berg" w:date="2017-12-19T17:59:00Z"/>
                <w:rFonts w:ascii="Calibri" w:eastAsia="Times New Roman" w:hAnsi="Calibri" w:cs="Times New Roman"/>
                <w:color w:val="000000"/>
                <w:sz w:val="22"/>
                <w:szCs w:val="22"/>
                <w:lang w:eastAsia="nl-NL"/>
              </w:rPr>
            </w:pPr>
            <w:ins w:id="645" w:author="Herman van den Berg" w:date="2017-12-19T17:59:00Z">
              <w:r w:rsidRPr="00BB2B57">
                <w:rPr>
                  <w:rFonts w:ascii="Calibri" w:eastAsia="Times New Roman" w:hAnsi="Calibri" w:cs="Times New Roman"/>
                  <w:color w:val="000000"/>
                  <w:sz w:val="22"/>
                  <w:szCs w:val="22"/>
                  <w:lang w:eastAsia="nl-NL"/>
                </w:rPr>
                <w:t>16</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46" w:author="Herman van den Berg" w:date="2017-12-19T17:59:00Z"/>
                <w:rFonts w:ascii="Calibri" w:eastAsia="Times New Roman" w:hAnsi="Calibri" w:cs="Times New Roman"/>
                <w:color w:val="000000"/>
                <w:sz w:val="22"/>
                <w:szCs w:val="22"/>
                <w:lang w:eastAsia="nl-NL"/>
              </w:rPr>
            </w:pPr>
            <w:ins w:id="647"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48" w:author="Herman van den Berg" w:date="2017-12-19T17:59:00Z"/>
                <w:rFonts w:ascii="Calibri" w:eastAsia="Times New Roman" w:hAnsi="Calibri" w:cs="Times New Roman"/>
                <w:color w:val="000000"/>
                <w:sz w:val="22"/>
                <w:szCs w:val="22"/>
                <w:lang w:eastAsia="nl-NL"/>
              </w:rPr>
            </w:pPr>
            <w:ins w:id="649" w:author="Herman van den Berg" w:date="2017-12-19T17:59:00Z">
              <w:r w:rsidRPr="00BB2B57">
                <w:rPr>
                  <w:rFonts w:ascii="Calibri" w:eastAsia="Times New Roman" w:hAnsi="Calibri" w:cs="Times New Roman"/>
                  <w:color w:val="000000"/>
                  <w:sz w:val="22"/>
                  <w:szCs w:val="22"/>
                  <w:lang w:eastAsia="nl-NL"/>
                </w:rPr>
                <w:t>1</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50" w:author="Herman van den Berg" w:date="2017-12-19T17:59:00Z"/>
                <w:rFonts w:ascii="Calibri" w:eastAsia="Times New Roman" w:hAnsi="Calibri" w:cs="Times New Roman"/>
                <w:color w:val="000000"/>
                <w:sz w:val="22"/>
                <w:szCs w:val="22"/>
                <w:lang w:eastAsia="nl-NL"/>
              </w:rPr>
            </w:pPr>
            <w:ins w:id="651"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52" w:author="Herman van den Berg" w:date="2017-12-19T17:59:00Z"/>
                <w:rFonts w:ascii="Calibri" w:eastAsia="Times New Roman" w:hAnsi="Calibri" w:cs="Times New Roman"/>
                <w:color w:val="000000"/>
                <w:sz w:val="22"/>
                <w:szCs w:val="22"/>
                <w:lang w:eastAsia="nl-NL"/>
              </w:rPr>
            </w:pPr>
            <w:ins w:id="653" w:author="Herman van den Berg" w:date="2017-12-19T17:59:00Z">
              <w:r w:rsidRPr="00BB2B57">
                <w:rPr>
                  <w:rFonts w:ascii="Calibri" w:eastAsia="Times New Roman" w:hAnsi="Calibri" w:cs="Times New Roman"/>
                  <w:color w:val="000000"/>
                  <w:sz w:val="22"/>
                  <w:szCs w:val="22"/>
                  <w:lang w:eastAsia="nl-NL"/>
                </w:rPr>
                <w:t>imkl2015-extradetailinfo-vlak</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54" w:author="Herman van den Berg" w:date="2017-12-19T17:59:00Z"/>
                <w:rFonts w:ascii="Calibri" w:eastAsia="Times New Roman" w:hAnsi="Calibri" w:cs="Times New Roman"/>
                <w:color w:val="000000"/>
                <w:sz w:val="22"/>
                <w:szCs w:val="22"/>
                <w:lang w:eastAsia="nl-NL"/>
              </w:rPr>
            </w:pPr>
            <w:ins w:id="655"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56" w:author="Herman van den Berg" w:date="2017-12-19T17:59:00Z"/>
                <w:rFonts w:ascii="Calibri" w:eastAsia="Times New Roman" w:hAnsi="Calibri" w:cs="Times New Roman"/>
                <w:color w:val="000000"/>
                <w:sz w:val="22"/>
                <w:szCs w:val="22"/>
                <w:lang w:eastAsia="nl-NL"/>
              </w:rPr>
            </w:pPr>
            <w:ins w:id="657" w:author="Herman van den Berg" w:date="2017-12-19T17:59:00Z">
              <w:r w:rsidRPr="00BB2B57">
                <w:rPr>
                  <w:rFonts w:ascii="Calibri" w:eastAsia="Times New Roman" w:hAnsi="Calibri" w:cs="Times New Roman"/>
                  <w:color w:val="000000"/>
                  <w:sz w:val="22"/>
                  <w:szCs w:val="22"/>
                  <w:lang w:eastAsia="nl-NL"/>
                </w:rPr>
                <w:t>sld-extradetailinfo-vlak-imkl2015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58" w:author="Herman van den Berg" w:date="2017-12-19T17:59:00Z"/>
                <w:rFonts w:ascii="Calibri" w:eastAsia="Times New Roman" w:hAnsi="Calibri" w:cs="Times New Roman"/>
                <w:color w:val="000000"/>
                <w:sz w:val="22"/>
                <w:szCs w:val="22"/>
                <w:lang w:eastAsia="nl-NL"/>
              </w:rPr>
            </w:pPr>
            <w:ins w:id="659" w:author="Herman van den Berg" w:date="2017-12-19T17:59:00Z">
              <w:r w:rsidRPr="00BB2B57">
                <w:rPr>
                  <w:rFonts w:ascii="Calibri" w:eastAsia="Times New Roman" w:hAnsi="Calibri" w:cs="Times New Roman"/>
                  <w:color w:val="000000"/>
                  <w:sz w:val="22"/>
                  <w:szCs w:val="22"/>
                  <w:lang w:eastAsia="nl-NL"/>
                </w:rPr>
                <w:t>16</w:t>
              </w:r>
            </w:ins>
          </w:p>
        </w:tc>
      </w:tr>
      <w:tr w:rsidR="00BB2B57" w:rsidRPr="00BB2B57" w:rsidTr="00BB2B57">
        <w:trPr>
          <w:trHeight w:val="300"/>
          <w:ins w:id="660"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61" w:author="Herman van den Berg" w:date="2017-12-19T17:59:00Z"/>
                <w:rFonts w:ascii="Calibri" w:eastAsia="Times New Roman" w:hAnsi="Calibri" w:cs="Times New Roman"/>
                <w:color w:val="000000"/>
                <w:sz w:val="22"/>
                <w:szCs w:val="22"/>
                <w:lang w:eastAsia="nl-NL"/>
              </w:rPr>
            </w:pPr>
            <w:ins w:id="662" w:author="Herman van den Berg" w:date="2017-12-19T17:59:00Z">
              <w:r w:rsidRPr="00BB2B57">
                <w:rPr>
                  <w:rFonts w:ascii="Calibri" w:eastAsia="Times New Roman" w:hAnsi="Calibri" w:cs="Times New Roman"/>
                  <w:color w:val="000000"/>
                  <w:sz w:val="22"/>
                  <w:szCs w:val="22"/>
                  <w:lang w:eastAsia="nl-NL"/>
                </w:rPr>
                <w:t>16</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63" w:author="Herman van den Berg" w:date="2017-12-19T17:59:00Z"/>
                <w:rFonts w:ascii="Calibri" w:eastAsia="Times New Roman" w:hAnsi="Calibri" w:cs="Times New Roman"/>
                <w:color w:val="000000"/>
                <w:sz w:val="22"/>
                <w:szCs w:val="22"/>
                <w:lang w:eastAsia="nl-NL"/>
              </w:rPr>
            </w:pPr>
            <w:ins w:id="664"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65" w:author="Herman van den Berg" w:date="2017-12-19T17:59:00Z"/>
                <w:rFonts w:ascii="Calibri" w:eastAsia="Times New Roman" w:hAnsi="Calibri" w:cs="Times New Roman"/>
                <w:color w:val="000000"/>
                <w:sz w:val="22"/>
                <w:szCs w:val="22"/>
                <w:lang w:eastAsia="nl-NL"/>
              </w:rPr>
            </w:pPr>
            <w:ins w:id="666" w:author="Herman van den Berg" w:date="2017-12-19T17:59:00Z">
              <w:r w:rsidRPr="00BB2B57">
                <w:rPr>
                  <w:rFonts w:ascii="Calibri" w:eastAsia="Times New Roman" w:hAnsi="Calibri" w:cs="Times New Roman"/>
                  <w:color w:val="000000"/>
                  <w:sz w:val="22"/>
                  <w:szCs w:val="22"/>
                  <w:lang w:eastAsia="nl-NL"/>
                </w:rPr>
                <w:t>2</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67" w:author="Herman van den Berg" w:date="2017-12-19T17:59:00Z"/>
                <w:rFonts w:ascii="Calibri" w:eastAsia="Times New Roman" w:hAnsi="Calibri" w:cs="Times New Roman"/>
                <w:color w:val="000000"/>
                <w:sz w:val="22"/>
                <w:szCs w:val="22"/>
                <w:lang w:eastAsia="nl-NL"/>
              </w:rPr>
            </w:pPr>
            <w:ins w:id="668"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69" w:author="Herman van den Berg" w:date="2017-12-19T17:59:00Z"/>
                <w:rFonts w:ascii="Calibri" w:eastAsia="Times New Roman" w:hAnsi="Calibri" w:cs="Times New Roman"/>
                <w:color w:val="000000"/>
                <w:sz w:val="22"/>
                <w:szCs w:val="22"/>
                <w:lang w:eastAsia="nl-NL"/>
              </w:rPr>
            </w:pPr>
            <w:ins w:id="670" w:author="Herman van den Berg" w:date="2017-12-19T17:59:00Z">
              <w:r w:rsidRPr="00BB2B57">
                <w:rPr>
                  <w:rFonts w:ascii="Calibri" w:eastAsia="Times New Roman" w:hAnsi="Calibri" w:cs="Times New Roman"/>
                  <w:color w:val="000000"/>
                  <w:sz w:val="22"/>
                  <w:szCs w:val="22"/>
                  <w:lang w:eastAsia="nl-NL"/>
                </w:rPr>
                <w:t>imkl2015-extradetailinfo-lijn</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71" w:author="Herman van den Berg" w:date="2017-12-19T17:59:00Z"/>
                <w:rFonts w:ascii="Calibri" w:eastAsia="Times New Roman" w:hAnsi="Calibri" w:cs="Times New Roman"/>
                <w:color w:val="000000"/>
                <w:sz w:val="22"/>
                <w:szCs w:val="22"/>
                <w:lang w:eastAsia="nl-NL"/>
              </w:rPr>
            </w:pPr>
            <w:ins w:id="672"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73" w:author="Herman van den Berg" w:date="2017-12-19T17:59:00Z"/>
                <w:rFonts w:ascii="Calibri" w:eastAsia="Times New Roman" w:hAnsi="Calibri" w:cs="Times New Roman"/>
                <w:color w:val="000000"/>
                <w:sz w:val="22"/>
                <w:szCs w:val="22"/>
                <w:lang w:eastAsia="nl-NL"/>
              </w:rPr>
            </w:pPr>
            <w:ins w:id="674" w:author="Herman van den Berg" w:date="2017-12-19T17:59:00Z">
              <w:r w:rsidRPr="00BB2B57">
                <w:rPr>
                  <w:rFonts w:ascii="Calibri" w:eastAsia="Times New Roman" w:hAnsi="Calibri" w:cs="Times New Roman"/>
                  <w:color w:val="000000"/>
                  <w:sz w:val="22"/>
                  <w:szCs w:val="22"/>
                  <w:lang w:eastAsia="nl-NL"/>
                </w:rPr>
                <w:t>sld-extradetailinfo-lijn-imkl2015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75" w:author="Herman van den Berg" w:date="2017-12-19T17:59:00Z"/>
                <w:rFonts w:ascii="Calibri" w:eastAsia="Times New Roman" w:hAnsi="Calibri" w:cs="Times New Roman"/>
                <w:color w:val="000000"/>
                <w:sz w:val="22"/>
                <w:szCs w:val="22"/>
                <w:lang w:eastAsia="nl-NL"/>
              </w:rPr>
            </w:pPr>
            <w:ins w:id="676" w:author="Herman van den Berg" w:date="2017-12-19T17:59:00Z">
              <w:r w:rsidRPr="00BB2B57">
                <w:rPr>
                  <w:rFonts w:ascii="Calibri" w:eastAsia="Times New Roman" w:hAnsi="Calibri" w:cs="Times New Roman"/>
                  <w:color w:val="000000"/>
                  <w:sz w:val="22"/>
                  <w:szCs w:val="22"/>
                  <w:lang w:eastAsia="nl-NL"/>
                </w:rPr>
                <w:t>16</w:t>
              </w:r>
            </w:ins>
          </w:p>
        </w:tc>
      </w:tr>
      <w:tr w:rsidR="00BB2B57" w:rsidRPr="00BB2B57" w:rsidTr="00BB2B57">
        <w:trPr>
          <w:trHeight w:val="300"/>
          <w:ins w:id="677"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78" w:author="Herman van den Berg" w:date="2017-12-19T17:59:00Z"/>
                <w:rFonts w:ascii="Calibri" w:eastAsia="Times New Roman" w:hAnsi="Calibri" w:cs="Times New Roman"/>
                <w:color w:val="000000"/>
                <w:sz w:val="22"/>
                <w:szCs w:val="22"/>
                <w:lang w:eastAsia="nl-NL"/>
              </w:rPr>
            </w:pPr>
            <w:ins w:id="679" w:author="Herman van den Berg" w:date="2017-12-19T17:59:00Z">
              <w:r w:rsidRPr="00BB2B57">
                <w:rPr>
                  <w:rFonts w:ascii="Calibri" w:eastAsia="Times New Roman" w:hAnsi="Calibri" w:cs="Times New Roman"/>
                  <w:color w:val="000000"/>
                  <w:sz w:val="22"/>
                  <w:szCs w:val="22"/>
                  <w:lang w:eastAsia="nl-NL"/>
                </w:rPr>
                <w:t>16</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80" w:author="Herman van den Berg" w:date="2017-12-19T17:59:00Z"/>
                <w:rFonts w:ascii="Calibri" w:eastAsia="Times New Roman" w:hAnsi="Calibri" w:cs="Times New Roman"/>
                <w:color w:val="000000"/>
                <w:sz w:val="22"/>
                <w:szCs w:val="22"/>
                <w:lang w:eastAsia="nl-NL"/>
              </w:rPr>
            </w:pPr>
            <w:ins w:id="681"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82" w:author="Herman van den Berg" w:date="2017-12-19T17:59:00Z"/>
                <w:rFonts w:ascii="Calibri" w:eastAsia="Times New Roman" w:hAnsi="Calibri" w:cs="Times New Roman"/>
                <w:color w:val="000000"/>
                <w:sz w:val="22"/>
                <w:szCs w:val="22"/>
                <w:lang w:eastAsia="nl-NL"/>
              </w:rPr>
            </w:pPr>
            <w:ins w:id="683" w:author="Herman van den Berg" w:date="2017-12-19T17:59:00Z">
              <w:r w:rsidRPr="00BB2B57">
                <w:rPr>
                  <w:rFonts w:ascii="Calibri" w:eastAsia="Times New Roman" w:hAnsi="Calibri" w:cs="Times New Roman"/>
                  <w:color w:val="000000"/>
                  <w:sz w:val="22"/>
                  <w:szCs w:val="22"/>
                  <w:lang w:eastAsia="nl-NL"/>
                </w:rPr>
                <w:t>3</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84" w:author="Herman van den Berg" w:date="2017-12-19T17:59:00Z"/>
                <w:rFonts w:ascii="Calibri" w:eastAsia="Times New Roman" w:hAnsi="Calibri" w:cs="Times New Roman"/>
                <w:color w:val="000000"/>
                <w:sz w:val="22"/>
                <w:szCs w:val="22"/>
                <w:lang w:eastAsia="nl-NL"/>
              </w:rPr>
            </w:pPr>
            <w:ins w:id="685"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86" w:author="Herman van den Berg" w:date="2017-12-19T17:59:00Z"/>
                <w:rFonts w:ascii="Calibri" w:eastAsia="Times New Roman" w:hAnsi="Calibri" w:cs="Times New Roman"/>
                <w:color w:val="000000"/>
                <w:sz w:val="22"/>
                <w:szCs w:val="22"/>
                <w:lang w:eastAsia="nl-NL"/>
              </w:rPr>
            </w:pPr>
            <w:ins w:id="687" w:author="Herman van den Berg" w:date="2017-12-19T17:59:00Z">
              <w:r w:rsidRPr="00BB2B57">
                <w:rPr>
                  <w:rFonts w:ascii="Calibri" w:eastAsia="Times New Roman" w:hAnsi="Calibri" w:cs="Times New Roman"/>
                  <w:color w:val="000000"/>
                  <w:sz w:val="22"/>
                  <w:szCs w:val="22"/>
                  <w:lang w:eastAsia="nl-NL"/>
                </w:rPr>
                <w:t>imkl2015-extradetailinfo-punt</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88" w:author="Herman van den Berg" w:date="2017-12-19T17:59:00Z"/>
                <w:rFonts w:ascii="Calibri" w:eastAsia="Times New Roman" w:hAnsi="Calibri" w:cs="Times New Roman"/>
                <w:color w:val="000000"/>
                <w:sz w:val="22"/>
                <w:szCs w:val="22"/>
                <w:lang w:eastAsia="nl-NL"/>
              </w:rPr>
            </w:pPr>
            <w:ins w:id="689"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90" w:author="Herman van den Berg" w:date="2017-12-19T17:59:00Z"/>
                <w:rFonts w:ascii="Calibri" w:eastAsia="Times New Roman" w:hAnsi="Calibri" w:cs="Times New Roman"/>
                <w:color w:val="000000"/>
                <w:sz w:val="22"/>
                <w:szCs w:val="22"/>
                <w:lang w:eastAsia="nl-NL"/>
              </w:rPr>
            </w:pPr>
            <w:ins w:id="691" w:author="Herman van den Berg" w:date="2017-12-19T17:59:00Z">
              <w:r w:rsidRPr="00BB2B57">
                <w:rPr>
                  <w:rFonts w:ascii="Calibri" w:eastAsia="Times New Roman" w:hAnsi="Calibri" w:cs="Times New Roman"/>
                  <w:color w:val="000000"/>
                  <w:sz w:val="22"/>
                  <w:szCs w:val="22"/>
                  <w:lang w:eastAsia="nl-NL"/>
                </w:rPr>
                <w:t>sld-extradetailinfo-punt-imkl2015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92" w:author="Herman van den Berg" w:date="2017-12-19T17:59:00Z"/>
                <w:rFonts w:ascii="Calibri" w:eastAsia="Times New Roman" w:hAnsi="Calibri" w:cs="Times New Roman"/>
                <w:color w:val="000000"/>
                <w:sz w:val="22"/>
                <w:szCs w:val="22"/>
                <w:lang w:eastAsia="nl-NL"/>
              </w:rPr>
            </w:pPr>
            <w:ins w:id="693" w:author="Herman van den Berg" w:date="2017-12-19T17:59:00Z">
              <w:r w:rsidRPr="00BB2B57">
                <w:rPr>
                  <w:rFonts w:ascii="Calibri" w:eastAsia="Times New Roman" w:hAnsi="Calibri" w:cs="Times New Roman"/>
                  <w:color w:val="000000"/>
                  <w:sz w:val="22"/>
                  <w:szCs w:val="22"/>
                  <w:lang w:eastAsia="nl-NL"/>
                </w:rPr>
                <w:t>16</w:t>
              </w:r>
            </w:ins>
          </w:p>
        </w:tc>
      </w:tr>
      <w:tr w:rsidR="00BB2B57" w:rsidRPr="00BB2B57" w:rsidTr="00BB2B57">
        <w:trPr>
          <w:trHeight w:val="300"/>
          <w:ins w:id="694"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95" w:author="Herman van den Berg" w:date="2017-12-19T17:59:00Z"/>
                <w:rFonts w:ascii="Calibri" w:eastAsia="Times New Roman" w:hAnsi="Calibri" w:cs="Times New Roman"/>
                <w:color w:val="000000"/>
                <w:sz w:val="22"/>
                <w:szCs w:val="22"/>
                <w:lang w:eastAsia="nl-NL"/>
              </w:rPr>
            </w:pPr>
            <w:ins w:id="696" w:author="Herman van den Berg" w:date="2017-12-19T17:59:00Z">
              <w:r w:rsidRPr="00BB2B57">
                <w:rPr>
                  <w:rFonts w:ascii="Calibri" w:eastAsia="Times New Roman" w:hAnsi="Calibri" w:cs="Times New Roman"/>
                  <w:color w:val="000000"/>
                  <w:sz w:val="22"/>
                  <w:szCs w:val="22"/>
                  <w:lang w:eastAsia="nl-NL"/>
                </w:rPr>
                <w:t>17</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697" w:author="Herman van den Berg" w:date="2017-12-19T17:59:00Z"/>
                <w:rFonts w:ascii="Calibri" w:eastAsia="Times New Roman" w:hAnsi="Calibri" w:cs="Times New Roman"/>
                <w:color w:val="000000"/>
                <w:sz w:val="22"/>
                <w:szCs w:val="22"/>
                <w:lang w:eastAsia="nl-NL"/>
              </w:rPr>
            </w:pPr>
            <w:ins w:id="698"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699" w:author="Herman van den Berg" w:date="2017-12-19T17:59:00Z"/>
                <w:rFonts w:ascii="Calibri" w:eastAsia="Times New Roman" w:hAnsi="Calibri" w:cs="Times New Roman"/>
                <w:color w:val="000000"/>
                <w:sz w:val="22"/>
                <w:szCs w:val="22"/>
                <w:lang w:eastAsia="nl-NL"/>
              </w:rPr>
            </w:pPr>
            <w:ins w:id="700" w:author="Herman van den Berg" w:date="2017-12-19T17:59:00Z">
              <w:r w:rsidRPr="00BB2B57">
                <w:rPr>
                  <w:rFonts w:ascii="Calibri" w:eastAsia="Times New Roman" w:hAnsi="Calibri" w:cs="Times New Roman"/>
                  <w:color w:val="000000"/>
                  <w:sz w:val="22"/>
                  <w:szCs w:val="22"/>
                  <w:lang w:eastAsia="nl-NL"/>
                </w:rPr>
                <w:t>1</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01" w:author="Herman van den Berg" w:date="2017-12-19T17:59:00Z"/>
                <w:rFonts w:ascii="Calibri" w:eastAsia="Times New Roman" w:hAnsi="Calibri" w:cs="Times New Roman"/>
                <w:color w:val="000000"/>
                <w:sz w:val="22"/>
                <w:szCs w:val="22"/>
                <w:lang w:eastAsia="nl-NL"/>
              </w:rPr>
            </w:pPr>
            <w:ins w:id="702"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03" w:author="Herman van den Berg" w:date="2017-12-19T17:59:00Z"/>
                <w:rFonts w:ascii="Calibri" w:eastAsia="Times New Roman" w:hAnsi="Calibri" w:cs="Times New Roman"/>
                <w:color w:val="000000"/>
                <w:sz w:val="22"/>
                <w:szCs w:val="22"/>
                <w:lang w:eastAsia="nl-NL"/>
              </w:rPr>
            </w:pPr>
            <w:ins w:id="704" w:author="Herman van den Berg" w:date="2017-12-19T17:59:00Z">
              <w:r w:rsidRPr="00BB2B57">
                <w:rPr>
                  <w:rFonts w:ascii="Calibri" w:eastAsia="Times New Roman" w:hAnsi="Calibri" w:cs="Times New Roman"/>
                  <w:color w:val="000000"/>
                  <w:sz w:val="22"/>
                  <w:szCs w:val="22"/>
                  <w:lang w:eastAsia="nl-NL"/>
                </w:rPr>
                <w:t>imkl2015-leidingelementmetextrageometrie</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05" w:author="Herman van den Berg" w:date="2017-12-19T17:59:00Z"/>
                <w:rFonts w:ascii="Calibri" w:eastAsia="Times New Roman" w:hAnsi="Calibri" w:cs="Times New Roman"/>
                <w:color w:val="000000"/>
                <w:sz w:val="22"/>
                <w:szCs w:val="22"/>
                <w:lang w:eastAsia="nl-NL"/>
              </w:rPr>
            </w:pPr>
            <w:ins w:id="706"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07" w:author="Herman van den Berg" w:date="2017-12-19T17:59:00Z"/>
                <w:rFonts w:ascii="Calibri" w:eastAsia="Times New Roman" w:hAnsi="Calibri" w:cs="Times New Roman"/>
                <w:color w:val="000000"/>
                <w:sz w:val="22"/>
                <w:szCs w:val="22"/>
                <w:lang w:eastAsia="nl-NL"/>
              </w:rPr>
            </w:pPr>
            <w:ins w:id="708" w:author="Herman van den Berg" w:date="2017-12-19T17:59:00Z">
              <w:r w:rsidRPr="00BB2B57">
                <w:rPr>
                  <w:rFonts w:ascii="Calibri" w:eastAsia="Times New Roman" w:hAnsi="Calibri" w:cs="Times New Roman"/>
                  <w:color w:val="000000"/>
                  <w:sz w:val="22"/>
                  <w:szCs w:val="22"/>
                  <w:lang w:eastAsia="nl-NL"/>
                </w:rPr>
                <w:t>sld-leidingelementmetextrageometrie-imkl2015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709" w:author="Herman van den Berg" w:date="2017-12-19T17:59:00Z"/>
                <w:rFonts w:ascii="Calibri" w:eastAsia="Times New Roman" w:hAnsi="Calibri" w:cs="Times New Roman"/>
                <w:color w:val="000000"/>
                <w:sz w:val="22"/>
                <w:szCs w:val="22"/>
                <w:lang w:eastAsia="nl-NL"/>
              </w:rPr>
            </w:pPr>
            <w:ins w:id="710" w:author="Herman van den Berg" w:date="2017-12-19T17:59:00Z">
              <w:r w:rsidRPr="00BB2B57">
                <w:rPr>
                  <w:rFonts w:ascii="Calibri" w:eastAsia="Times New Roman" w:hAnsi="Calibri" w:cs="Times New Roman"/>
                  <w:color w:val="000000"/>
                  <w:sz w:val="22"/>
                  <w:szCs w:val="22"/>
                  <w:lang w:eastAsia="nl-NL"/>
                </w:rPr>
                <w:t>17</w:t>
              </w:r>
            </w:ins>
          </w:p>
        </w:tc>
      </w:tr>
      <w:tr w:rsidR="00BB2B57" w:rsidRPr="00BB2B57" w:rsidTr="00BB2B57">
        <w:trPr>
          <w:trHeight w:val="300"/>
          <w:ins w:id="711"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712" w:author="Herman van den Berg" w:date="2017-12-19T17:59:00Z"/>
                <w:rFonts w:ascii="Calibri" w:eastAsia="Times New Roman" w:hAnsi="Calibri" w:cs="Times New Roman"/>
                <w:color w:val="000000"/>
                <w:sz w:val="22"/>
                <w:szCs w:val="22"/>
                <w:lang w:eastAsia="nl-NL"/>
              </w:rPr>
            </w:pPr>
            <w:ins w:id="713" w:author="Herman van den Berg" w:date="2017-12-19T17:59:00Z">
              <w:r w:rsidRPr="00BB2B57">
                <w:rPr>
                  <w:rFonts w:ascii="Calibri" w:eastAsia="Times New Roman" w:hAnsi="Calibri" w:cs="Times New Roman"/>
                  <w:color w:val="000000"/>
                  <w:sz w:val="22"/>
                  <w:szCs w:val="22"/>
                  <w:lang w:eastAsia="nl-NL"/>
                </w:rPr>
                <w:t>17</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14" w:author="Herman van den Berg" w:date="2017-12-19T17:59:00Z"/>
                <w:rFonts w:ascii="Calibri" w:eastAsia="Times New Roman" w:hAnsi="Calibri" w:cs="Times New Roman"/>
                <w:color w:val="000000"/>
                <w:sz w:val="22"/>
                <w:szCs w:val="22"/>
                <w:lang w:eastAsia="nl-NL"/>
              </w:rPr>
            </w:pPr>
            <w:ins w:id="715"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716" w:author="Herman van den Berg" w:date="2017-12-19T17:59:00Z"/>
                <w:rFonts w:ascii="Calibri" w:eastAsia="Times New Roman" w:hAnsi="Calibri" w:cs="Times New Roman"/>
                <w:color w:val="000000"/>
                <w:sz w:val="22"/>
                <w:szCs w:val="22"/>
                <w:lang w:eastAsia="nl-NL"/>
              </w:rPr>
            </w:pPr>
            <w:ins w:id="717" w:author="Herman van den Berg" w:date="2017-12-19T17:59:00Z">
              <w:r w:rsidRPr="00BB2B57">
                <w:rPr>
                  <w:rFonts w:ascii="Calibri" w:eastAsia="Times New Roman" w:hAnsi="Calibri" w:cs="Times New Roman"/>
                  <w:color w:val="000000"/>
                  <w:sz w:val="22"/>
                  <w:szCs w:val="22"/>
                  <w:lang w:eastAsia="nl-NL"/>
                </w:rPr>
                <w:t>2</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18" w:author="Herman van den Berg" w:date="2017-12-19T17:59:00Z"/>
                <w:rFonts w:ascii="Calibri" w:eastAsia="Times New Roman" w:hAnsi="Calibri" w:cs="Times New Roman"/>
                <w:color w:val="000000"/>
                <w:sz w:val="22"/>
                <w:szCs w:val="22"/>
                <w:lang w:eastAsia="nl-NL"/>
              </w:rPr>
            </w:pPr>
            <w:ins w:id="719"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20" w:author="Herman van den Berg" w:date="2017-12-19T17:59:00Z"/>
                <w:rFonts w:ascii="Calibri" w:eastAsia="Times New Roman" w:hAnsi="Calibri" w:cs="Times New Roman"/>
                <w:color w:val="000000"/>
                <w:sz w:val="22"/>
                <w:szCs w:val="22"/>
                <w:lang w:eastAsia="nl-NL"/>
              </w:rPr>
            </w:pPr>
            <w:ins w:id="721" w:author="Herman van den Berg" w:date="2017-12-19T17:59:00Z">
              <w:r w:rsidRPr="00BB2B57">
                <w:rPr>
                  <w:rFonts w:ascii="Calibri" w:eastAsia="Times New Roman" w:hAnsi="Calibri" w:cs="Times New Roman"/>
                  <w:color w:val="000000"/>
                  <w:sz w:val="22"/>
                  <w:szCs w:val="22"/>
                  <w:lang w:eastAsia="nl-NL"/>
                </w:rPr>
                <w:t>imkl2015-leidingelement</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22" w:author="Herman van den Berg" w:date="2017-12-19T17:59:00Z"/>
                <w:rFonts w:ascii="Calibri" w:eastAsia="Times New Roman" w:hAnsi="Calibri" w:cs="Times New Roman"/>
                <w:color w:val="000000"/>
                <w:sz w:val="22"/>
                <w:szCs w:val="22"/>
                <w:lang w:eastAsia="nl-NL"/>
              </w:rPr>
            </w:pPr>
            <w:ins w:id="723"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24" w:author="Herman van den Berg" w:date="2017-12-19T17:59:00Z"/>
                <w:rFonts w:ascii="Calibri" w:eastAsia="Times New Roman" w:hAnsi="Calibri" w:cs="Times New Roman"/>
                <w:color w:val="000000"/>
                <w:sz w:val="22"/>
                <w:szCs w:val="22"/>
                <w:lang w:eastAsia="nl-NL"/>
              </w:rPr>
            </w:pPr>
            <w:ins w:id="725" w:author="Herman van den Berg" w:date="2017-12-19T17:59:00Z">
              <w:r w:rsidRPr="00BB2B57">
                <w:rPr>
                  <w:rFonts w:ascii="Calibri" w:eastAsia="Times New Roman" w:hAnsi="Calibri" w:cs="Times New Roman"/>
                  <w:color w:val="000000"/>
                  <w:sz w:val="22"/>
                  <w:szCs w:val="22"/>
                  <w:lang w:eastAsia="nl-NL"/>
                </w:rPr>
                <w:t>sld-leidingelement-imkl2015</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726" w:author="Herman van den Berg" w:date="2017-12-19T17:59:00Z"/>
                <w:rFonts w:ascii="Calibri" w:eastAsia="Times New Roman" w:hAnsi="Calibri" w:cs="Times New Roman"/>
                <w:color w:val="000000"/>
                <w:sz w:val="22"/>
                <w:szCs w:val="22"/>
                <w:lang w:eastAsia="nl-NL"/>
              </w:rPr>
            </w:pPr>
            <w:ins w:id="727" w:author="Herman van den Berg" w:date="2017-12-19T17:59:00Z">
              <w:r w:rsidRPr="00BB2B57">
                <w:rPr>
                  <w:rFonts w:ascii="Calibri" w:eastAsia="Times New Roman" w:hAnsi="Calibri" w:cs="Times New Roman"/>
                  <w:color w:val="000000"/>
                  <w:sz w:val="22"/>
                  <w:szCs w:val="22"/>
                  <w:lang w:eastAsia="nl-NL"/>
                </w:rPr>
                <w:t>17</w:t>
              </w:r>
            </w:ins>
          </w:p>
        </w:tc>
      </w:tr>
      <w:tr w:rsidR="00BB2B57" w:rsidRPr="00BB2B57" w:rsidTr="00BB2B57">
        <w:trPr>
          <w:trHeight w:val="300"/>
          <w:ins w:id="728"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729" w:author="Herman van den Berg" w:date="2017-12-19T17:59:00Z"/>
                <w:rFonts w:ascii="Calibri" w:eastAsia="Times New Roman" w:hAnsi="Calibri" w:cs="Times New Roman"/>
                <w:color w:val="000000"/>
                <w:sz w:val="22"/>
                <w:szCs w:val="22"/>
                <w:lang w:eastAsia="nl-NL"/>
              </w:rPr>
            </w:pPr>
            <w:ins w:id="730" w:author="Herman van den Berg" w:date="2017-12-19T17:59:00Z">
              <w:r w:rsidRPr="00BB2B57">
                <w:rPr>
                  <w:rFonts w:ascii="Calibri" w:eastAsia="Times New Roman" w:hAnsi="Calibri" w:cs="Times New Roman"/>
                  <w:color w:val="000000"/>
                  <w:sz w:val="22"/>
                  <w:szCs w:val="22"/>
                  <w:lang w:eastAsia="nl-NL"/>
                </w:rPr>
                <w:t>18</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31" w:author="Herman van den Berg" w:date="2017-12-19T17:59:00Z"/>
                <w:rFonts w:ascii="Calibri" w:eastAsia="Times New Roman" w:hAnsi="Calibri" w:cs="Times New Roman"/>
                <w:color w:val="000000"/>
                <w:sz w:val="22"/>
                <w:szCs w:val="22"/>
                <w:lang w:eastAsia="nl-NL"/>
              </w:rPr>
            </w:pPr>
            <w:ins w:id="732"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33" w:author="Herman van den Berg" w:date="2017-12-19T17:59:00Z"/>
                <w:rFonts w:ascii="Calibri" w:eastAsia="Times New Roman" w:hAnsi="Calibri" w:cs="Times New Roman"/>
                <w:color w:val="000000"/>
                <w:sz w:val="22"/>
                <w:szCs w:val="22"/>
                <w:lang w:eastAsia="nl-NL"/>
              </w:rPr>
            </w:pPr>
            <w:ins w:id="734" w:author="Herman van den Berg" w:date="2017-12-19T17:59:00Z">
              <w:r w:rsidRPr="00BB2B57">
                <w:rPr>
                  <w:rFonts w:ascii="Calibri" w:eastAsia="Times New Roman" w:hAnsi="Calibri" w:cs="Times New Roman"/>
                  <w:color w:val="000000"/>
                  <w:sz w:val="22"/>
                  <w:szCs w:val="22"/>
                  <w:lang w:eastAsia="nl-NL"/>
                </w:rPr>
                <w:t> </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35" w:author="Herman van den Berg" w:date="2017-12-19T17:59:00Z"/>
                <w:rFonts w:ascii="Calibri" w:eastAsia="Times New Roman" w:hAnsi="Calibri" w:cs="Times New Roman"/>
                <w:color w:val="000000"/>
                <w:sz w:val="22"/>
                <w:szCs w:val="22"/>
                <w:lang w:eastAsia="nl-NL"/>
              </w:rPr>
            </w:pPr>
            <w:ins w:id="736"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37" w:author="Herman van den Berg" w:date="2017-12-19T17:59:00Z"/>
                <w:rFonts w:ascii="Calibri" w:eastAsia="Times New Roman" w:hAnsi="Calibri" w:cs="Times New Roman"/>
                <w:color w:val="000000"/>
                <w:sz w:val="22"/>
                <w:szCs w:val="22"/>
                <w:lang w:eastAsia="nl-NL"/>
              </w:rPr>
            </w:pPr>
            <w:ins w:id="738" w:author="Herman van den Berg" w:date="2017-12-19T17:59:00Z">
              <w:r w:rsidRPr="00BB2B57">
                <w:rPr>
                  <w:rFonts w:ascii="Calibri" w:eastAsia="Times New Roman" w:hAnsi="Calibri" w:cs="Times New Roman"/>
                  <w:color w:val="000000"/>
                  <w:sz w:val="22"/>
                  <w:szCs w:val="22"/>
                  <w:lang w:eastAsia="nl-NL"/>
                </w:rPr>
                <w:t>imkl2015-informatiepolygoon</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39" w:author="Herman van den Berg" w:date="2017-12-19T17:59:00Z"/>
                <w:rFonts w:ascii="Calibri" w:eastAsia="Times New Roman" w:hAnsi="Calibri" w:cs="Times New Roman"/>
                <w:color w:val="000000"/>
                <w:sz w:val="22"/>
                <w:szCs w:val="22"/>
                <w:lang w:eastAsia="nl-NL"/>
              </w:rPr>
            </w:pPr>
            <w:ins w:id="740"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41" w:author="Herman van den Berg" w:date="2017-12-19T17:59:00Z"/>
                <w:rFonts w:ascii="Calibri" w:eastAsia="Times New Roman" w:hAnsi="Calibri" w:cs="Times New Roman"/>
                <w:color w:val="000000"/>
                <w:sz w:val="22"/>
                <w:szCs w:val="22"/>
                <w:lang w:eastAsia="nl-NL"/>
              </w:rPr>
            </w:pPr>
            <w:ins w:id="742" w:author="Herman van den Berg" w:date="2017-12-19T17:59:00Z">
              <w:r w:rsidRPr="00BB2B57">
                <w:rPr>
                  <w:rFonts w:ascii="Calibri" w:eastAsia="Times New Roman" w:hAnsi="Calibri" w:cs="Times New Roman"/>
                  <w:color w:val="000000"/>
                  <w:sz w:val="22"/>
                  <w:szCs w:val="22"/>
                  <w:lang w:eastAsia="nl-NL"/>
                </w:rPr>
                <w:t> </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743" w:author="Herman van den Berg" w:date="2017-12-19T17:59:00Z"/>
                <w:rFonts w:ascii="Calibri" w:eastAsia="Times New Roman" w:hAnsi="Calibri" w:cs="Times New Roman"/>
                <w:color w:val="000000"/>
                <w:sz w:val="22"/>
                <w:szCs w:val="22"/>
                <w:lang w:eastAsia="nl-NL"/>
              </w:rPr>
            </w:pPr>
            <w:ins w:id="744" w:author="Herman van den Berg" w:date="2017-12-19T17:59:00Z">
              <w:r w:rsidRPr="00BB2B57">
                <w:rPr>
                  <w:rFonts w:ascii="Calibri" w:eastAsia="Times New Roman" w:hAnsi="Calibri" w:cs="Times New Roman"/>
                  <w:color w:val="000000"/>
                  <w:sz w:val="22"/>
                  <w:szCs w:val="22"/>
                  <w:lang w:eastAsia="nl-NL"/>
                </w:rPr>
                <w:t>18</w:t>
              </w:r>
            </w:ins>
          </w:p>
        </w:tc>
      </w:tr>
      <w:tr w:rsidR="00BB2B57" w:rsidRPr="00BB2B57" w:rsidTr="00BB2B57">
        <w:trPr>
          <w:trHeight w:val="300"/>
          <w:ins w:id="745"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746" w:author="Herman van den Berg" w:date="2017-12-19T17:59:00Z"/>
                <w:rFonts w:ascii="Calibri" w:eastAsia="Times New Roman" w:hAnsi="Calibri" w:cs="Times New Roman"/>
                <w:color w:val="000000"/>
                <w:sz w:val="22"/>
                <w:szCs w:val="22"/>
                <w:lang w:eastAsia="nl-NL"/>
              </w:rPr>
            </w:pPr>
            <w:ins w:id="747" w:author="Herman van den Berg" w:date="2017-12-19T17:59:00Z">
              <w:r w:rsidRPr="00BB2B57">
                <w:rPr>
                  <w:rFonts w:ascii="Calibri" w:eastAsia="Times New Roman" w:hAnsi="Calibri" w:cs="Times New Roman"/>
                  <w:color w:val="000000"/>
                  <w:sz w:val="22"/>
                  <w:szCs w:val="22"/>
                  <w:lang w:eastAsia="nl-NL"/>
                </w:rPr>
                <w:t>19</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48" w:author="Herman van den Berg" w:date="2017-12-19T17:59:00Z"/>
                <w:rFonts w:ascii="Calibri" w:eastAsia="Times New Roman" w:hAnsi="Calibri" w:cs="Times New Roman"/>
                <w:color w:val="000000"/>
                <w:sz w:val="22"/>
                <w:szCs w:val="22"/>
                <w:lang w:eastAsia="nl-NL"/>
              </w:rPr>
            </w:pPr>
            <w:ins w:id="749"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50" w:author="Herman van den Berg" w:date="2017-12-19T17:59:00Z"/>
                <w:rFonts w:ascii="Calibri" w:eastAsia="Times New Roman" w:hAnsi="Calibri" w:cs="Times New Roman"/>
                <w:color w:val="000000"/>
                <w:sz w:val="22"/>
                <w:szCs w:val="22"/>
                <w:lang w:eastAsia="nl-NL"/>
              </w:rPr>
            </w:pPr>
            <w:ins w:id="751" w:author="Herman van den Berg" w:date="2017-12-19T17:59:00Z">
              <w:r w:rsidRPr="00BB2B57">
                <w:rPr>
                  <w:rFonts w:ascii="Calibri" w:eastAsia="Times New Roman" w:hAnsi="Calibri" w:cs="Times New Roman"/>
                  <w:color w:val="000000"/>
                  <w:sz w:val="22"/>
                  <w:szCs w:val="22"/>
                  <w:lang w:eastAsia="nl-NL"/>
                </w:rPr>
                <w:t> </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52" w:author="Herman van den Berg" w:date="2017-12-19T17:59:00Z"/>
                <w:rFonts w:ascii="Calibri" w:eastAsia="Times New Roman" w:hAnsi="Calibri" w:cs="Times New Roman"/>
                <w:color w:val="000000"/>
                <w:sz w:val="22"/>
                <w:szCs w:val="22"/>
                <w:lang w:eastAsia="nl-NL"/>
              </w:rPr>
            </w:pPr>
            <w:ins w:id="753"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54" w:author="Herman van den Berg" w:date="2017-12-19T17:59:00Z"/>
                <w:rFonts w:ascii="Calibri" w:eastAsia="Times New Roman" w:hAnsi="Calibri" w:cs="Times New Roman"/>
                <w:color w:val="000000"/>
                <w:sz w:val="22"/>
                <w:szCs w:val="22"/>
                <w:lang w:eastAsia="nl-NL"/>
              </w:rPr>
            </w:pPr>
            <w:ins w:id="755" w:author="Herman van den Berg" w:date="2017-12-19T17:59:00Z">
              <w:r w:rsidRPr="00BB2B57">
                <w:rPr>
                  <w:rFonts w:ascii="Calibri" w:eastAsia="Times New Roman" w:hAnsi="Calibri" w:cs="Times New Roman"/>
                  <w:color w:val="000000"/>
                  <w:sz w:val="22"/>
                  <w:szCs w:val="22"/>
                  <w:lang w:eastAsia="nl-NL"/>
                </w:rPr>
                <w:t>imkl2015-graafpolygoon</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56" w:author="Herman van den Berg" w:date="2017-12-19T17:59:00Z"/>
                <w:rFonts w:ascii="Calibri" w:eastAsia="Times New Roman" w:hAnsi="Calibri" w:cs="Times New Roman"/>
                <w:color w:val="000000"/>
                <w:sz w:val="22"/>
                <w:szCs w:val="22"/>
                <w:lang w:eastAsia="nl-NL"/>
              </w:rPr>
            </w:pPr>
            <w:ins w:id="757"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58" w:author="Herman van den Berg" w:date="2017-12-19T17:59:00Z"/>
                <w:rFonts w:ascii="Calibri" w:eastAsia="Times New Roman" w:hAnsi="Calibri" w:cs="Times New Roman"/>
                <w:color w:val="000000"/>
                <w:sz w:val="22"/>
                <w:szCs w:val="22"/>
                <w:lang w:eastAsia="nl-NL"/>
              </w:rPr>
            </w:pPr>
            <w:ins w:id="759" w:author="Herman van den Berg" w:date="2017-12-19T17:59:00Z">
              <w:r w:rsidRPr="00BB2B57">
                <w:rPr>
                  <w:rFonts w:ascii="Calibri" w:eastAsia="Times New Roman" w:hAnsi="Calibri" w:cs="Times New Roman"/>
                  <w:color w:val="000000"/>
                  <w:sz w:val="22"/>
                  <w:szCs w:val="22"/>
                  <w:lang w:eastAsia="nl-NL"/>
                </w:rPr>
                <w:t> </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760" w:author="Herman van den Berg" w:date="2017-12-19T17:59:00Z"/>
                <w:rFonts w:ascii="Calibri" w:eastAsia="Times New Roman" w:hAnsi="Calibri" w:cs="Times New Roman"/>
                <w:color w:val="000000"/>
                <w:sz w:val="22"/>
                <w:szCs w:val="22"/>
                <w:lang w:eastAsia="nl-NL"/>
              </w:rPr>
            </w:pPr>
            <w:ins w:id="761" w:author="Herman van den Berg" w:date="2017-12-19T17:59:00Z">
              <w:r w:rsidRPr="00BB2B57">
                <w:rPr>
                  <w:rFonts w:ascii="Calibri" w:eastAsia="Times New Roman" w:hAnsi="Calibri" w:cs="Times New Roman"/>
                  <w:color w:val="000000"/>
                  <w:sz w:val="22"/>
                  <w:szCs w:val="22"/>
                  <w:lang w:eastAsia="nl-NL"/>
                </w:rPr>
                <w:t>19</w:t>
              </w:r>
            </w:ins>
          </w:p>
        </w:tc>
      </w:tr>
      <w:tr w:rsidR="00BB2B57" w:rsidRPr="00BB2B57" w:rsidTr="00BB2B57">
        <w:trPr>
          <w:trHeight w:val="300"/>
          <w:ins w:id="762" w:author="Herman van den Berg" w:date="2017-12-19T17:59: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763" w:author="Herman van den Berg" w:date="2017-12-19T17:59:00Z"/>
                <w:rFonts w:ascii="Calibri" w:eastAsia="Times New Roman" w:hAnsi="Calibri" w:cs="Times New Roman"/>
                <w:color w:val="000000"/>
                <w:sz w:val="22"/>
                <w:szCs w:val="22"/>
                <w:lang w:eastAsia="nl-NL"/>
              </w:rPr>
            </w:pPr>
            <w:ins w:id="764" w:author="Herman van den Berg" w:date="2017-12-19T17:59:00Z">
              <w:r w:rsidRPr="00BB2B57">
                <w:rPr>
                  <w:rFonts w:ascii="Calibri" w:eastAsia="Times New Roman" w:hAnsi="Calibri" w:cs="Times New Roman"/>
                  <w:color w:val="000000"/>
                  <w:sz w:val="22"/>
                  <w:szCs w:val="22"/>
                  <w:lang w:eastAsia="nl-NL"/>
                </w:rPr>
                <w:t>20</w:t>
              </w:r>
            </w:ins>
          </w:p>
        </w:tc>
        <w:tc>
          <w:tcPr>
            <w:tcW w:w="124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65" w:author="Herman van den Berg" w:date="2017-12-19T17:59:00Z"/>
                <w:rFonts w:ascii="Calibri" w:eastAsia="Times New Roman" w:hAnsi="Calibri" w:cs="Times New Roman"/>
                <w:color w:val="000000"/>
                <w:sz w:val="22"/>
                <w:szCs w:val="22"/>
                <w:lang w:eastAsia="nl-NL"/>
              </w:rPr>
            </w:pPr>
            <w:ins w:id="766" w:author="Herman van den Berg" w:date="2017-12-19T17:59:00Z">
              <w:r w:rsidRPr="00BB2B57">
                <w:rPr>
                  <w:rFonts w:ascii="Calibri" w:eastAsia="Times New Roman" w:hAnsi="Calibri" w:cs="Times New Roman"/>
                  <w:color w:val="000000"/>
                  <w:sz w:val="22"/>
                  <w:szCs w:val="22"/>
                  <w:lang w:eastAsia="nl-NL"/>
                </w:rPr>
                <w:t> </w:t>
              </w:r>
            </w:ins>
          </w:p>
        </w:tc>
        <w:tc>
          <w:tcPr>
            <w:tcW w:w="28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67" w:author="Herman van den Berg" w:date="2017-12-19T17:59:00Z"/>
                <w:rFonts w:ascii="Calibri" w:eastAsia="Times New Roman" w:hAnsi="Calibri" w:cs="Times New Roman"/>
                <w:color w:val="000000"/>
                <w:sz w:val="22"/>
                <w:szCs w:val="22"/>
                <w:lang w:eastAsia="nl-NL"/>
              </w:rPr>
            </w:pPr>
            <w:ins w:id="768" w:author="Herman van den Berg" w:date="2017-12-19T17:59:00Z">
              <w:r w:rsidRPr="00BB2B57">
                <w:rPr>
                  <w:rFonts w:ascii="Calibri" w:eastAsia="Times New Roman" w:hAnsi="Calibri" w:cs="Times New Roman"/>
                  <w:color w:val="000000"/>
                  <w:sz w:val="22"/>
                  <w:szCs w:val="22"/>
                  <w:lang w:eastAsia="nl-NL"/>
                </w:rPr>
                <w:t> </w:t>
              </w:r>
            </w:ins>
          </w:p>
        </w:tc>
        <w:tc>
          <w:tcPr>
            <w:tcW w:w="2343"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69" w:author="Herman van den Berg" w:date="2017-12-19T17:59:00Z"/>
                <w:rFonts w:ascii="Calibri" w:eastAsia="Times New Roman" w:hAnsi="Calibri" w:cs="Times New Roman"/>
                <w:color w:val="000000"/>
                <w:sz w:val="22"/>
                <w:szCs w:val="22"/>
                <w:lang w:eastAsia="nl-NL"/>
              </w:rPr>
            </w:pPr>
            <w:ins w:id="770" w:author="Herman van den Berg" w:date="2017-12-19T17:59:00Z">
              <w:r w:rsidRPr="00BB2B57">
                <w:rPr>
                  <w:rFonts w:ascii="Calibri" w:eastAsia="Times New Roman" w:hAnsi="Calibri" w:cs="Times New Roman"/>
                  <w:color w:val="000000"/>
                  <w:sz w:val="22"/>
                  <w:szCs w:val="22"/>
                  <w:lang w:eastAsia="nl-NL"/>
                </w:rPr>
                <w:t> </w:t>
              </w:r>
            </w:ins>
          </w:p>
        </w:tc>
        <w:tc>
          <w:tcPr>
            <w:tcW w:w="46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71" w:author="Herman van den Berg" w:date="2017-12-19T17:59:00Z"/>
                <w:rFonts w:ascii="Calibri" w:eastAsia="Times New Roman" w:hAnsi="Calibri" w:cs="Times New Roman"/>
                <w:color w:val="000000"/>
                <w:sz w:val="22"/>
                <w:szCs w:val="22"/>
                <w:lang w:eastAsia="nl-NL"/>
              </w:rPr>
            </w:pPr>
            <w:ins w:id="772" w:author="Herman van den Berg" w:date="2017-12-19T17:59:00Z">
              <w:r w:rsidRPr="00BB2B57">
                <w:rPr>
                  <w:rFonts w:ascii="Calibri" w:eastAsia="Times New Roman" w:hAnsi="Calibri" w:cs="Times New Roman"/>
                  <w:color w:val="000000"/>
                  <w:sz w:val="22"/>
                  <w:szCs w:val="22"/>
                  <w:lang w:eastAsia="nl-NL"/>
                </w:rPr>
                <w:t>imkl2015-orientatiepolygoon</w:t>
              </w:r>
            </w:ins>
          </w:p>
        </w:tc>
        <w:tc>
          <w:tcPr>
            <w:tcW w:w="30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73" w:author="Herman van den Berg" w:date="2017-12-19T17:59:00Z"/>
                <w:rFonts w:ascii="Calibri" w:eastAsia="Times New Roman" w:hAnsi="Calibri" w:cs="Times New Roman"/>
                <w:color w:val="000000"/>
                <w:sz w:val="22"/>
                <w:szCs w:val="22"/>
                <w:lang w:eastAsia="nl-NL"/>
              </w:rPr>
            </w:pPr>
            <w:ins w:id="774" w:author="Herman van den Berg" w:date="2017-12-19T17:59:00Z">
              <w:r w:rsidRPr="00BB2B57">
                <w:rPr>
                  <w:rFonts w:ascii="Calibri" w:eastAsia="Times New Roman" w:hAnsi="Calibri" w:cs="Times New Roman"/>
                  <w:color w:val="000000"/>
                  <w:sz w:val="22"/>
                  <w:szCs w:val="22"/>
                  <w:lang w:eastAsia="nl-NL"/>
                </w:rPr>
                <w:t> </w:t>
              </w:r>
            </w:ins>
          </w:p>
        </w:tc>
        <w:tc>
          <w:tcPr>
            <w:tcW w:w="496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rPr>
                <w:ins w:id="775" w:author="Herman van den Berg" w:date="2017-12-19T17:59:00Z"/>
                <w:rFonts w:ascii="Calibri" w:eastAsia="Times New Roman" w:hAnsi="Calibri" w:cs="Times New Roman"/>
                <w:color w:val="000000"/>
                <w:sz w:val="22"/>
                <w:szCs w:val="22"/>
                <w:lang w:eastAsia="nl-NL"/>
              </w:rPr>
            </w:pPr>
            <w:ins w:id="776" w:author="Herman van den Berg" w:date="2017-12-19T17:59:00Z">
              <w:r w:rsidRPr="00BB2B57">
                <w:rPr>
                  <w:rFonts w:ascii="Calibri" w:eastAsia="Times New Roman" w:hAnsi="Calibri" w:cs="Times New Roman"/>
                  <w:color w:val="000000"/>
                  <w:sz w:val="22"/>
                  <w:szCs w:val="22"/>
                  <w:lang w:eastAsia="nl-NL"/>
                </w:rPr>
                <w:t> </w:t>
              </w:r>
            </w:ins>
          </w:p>
        </w:tc>
        <w:tc>
          <w:tcPr>
            <w:tcW w:w="1420" w:type="dxa"/>
            <w:tcBorders>
              <w:top w:val="nil"/>
              <w:left w:val="nil"/>
              <w:bottom w:val="single" w:sz="4" w:space="0" w:color="auto"/>
              <w:right w:val="single" w:sz="4" w:space="0" w:color="auto"/>
            </w:tcBorders>
            <w:shd w:val="clear" w:color="auto" w:fill="auto"/>
            <w:noWrap/>
            <w:vAlign w:val="bottom"/>
            <w:hideMark/>
          </w:tcPr>
          <w:p w:rsidR="00BB2B57" w:rsidRPr="00BB2B57" w:rsidRDefault="00BB2B57" w:rsidP="00BB2B57">
            <w:pPr>
              <w:widowControl/>
              <w:suppressAutoHyphens w:val="0"/>
              <w:jc w:val="right"/>
              <w:rPr>
                <w:ins w:id="777" w:author="Herman van den Berg" w:date="2017-12-19T17:59:00Z"/>
                <w:rFonts w:ascii="Calibri" w:eastAsia="Times New Roman" w:hAnsi="Calibri" w:cs="Times New Roman"/>
                <w:color w:val="000000"/>
                <w:sz w:val="22"/>
                <w:szCs w:val="22"/>
                <w:lang w:eastAsia="nl-NL"/>
              </w:rPr>
            </w:pPr>
            <w:ins w:id="778" w:author="Herman van den Berg" w:date="2017-12-19T17:59:00Z">
              <w:r w:rsidRPr="00BB2B57">
                <w:rPr>
                  <w:rFonts w:ascii="Calibri" w:eastAsia="Times New Roman" w:hAnsi="Calibri" w:cs="Times New Roman"/>
                  <w:color w:val="000000"/>
                  <w:sz w:val="22"/>
                  <w:szCs w:val="22"/>
                  <w:lang w:eastAsia="nl-NL"/>
                </w:rPr>
                <w:t>20</w:t>
              </w:r>
            </w:ins>
          </w:p>
        </w:tc>
      </w:tr>
    </w:tbl>
    <w:p w:rsidR="00D47DB6" w:rsidRDefault="00D47DB6">
      <w:pPr>
        <w:pStyle w:val="Plattetekst1"/>
      </w:pPr>
    </w:p>
    <w:sectPr w:rsidR="00D47DB6" w:rsidSect="00D47DB6">
      <w:pgSz w:w="16838" w:h="11906" w:orient="landscape"/>
      <w:pgMar w:top="1134" w:right="1134" w:bottom="1134" w:left="2257" w:header="0" w:footer="1134" w:gutter="0"/>
      <w:cols w:space="708"/>
      <w:formProt w:val="0"/>
      <w:docGrid w:linePitch="360" w:charSpace="2047"/>
      <w:sectPrChange w:id="779" w:author="Herman van den Berg" w:date="2017-12-19T17:11:00Z">
        <w:sectPr w:rsidR="00D47DB6" w:rsidSect="00D47DB6">
          <w:pgSz w:w="11906" w:h="16838" w:orient="portrait"/>
          <w:pgMar w:top="1134" w:right="1134" w:bottom="2256" w:left="1134" w:header="0" w:footer="1134"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8C5" w:rsidRDefault="00713820">
      <w:r>
        <w:separator/>
      </w:r>
    </w:p>
  </w:endnote>
  <w:endnote w:type="continuationSeparator" w:id="0">
    <w:p w:rsidR="009728C5" w:rsidRDefault="00713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Arial Unicode MS">
    <w:panose1 w:val="00000000000000000000"/>
    <w:charset w:val="00"/>
    <w:family w:val="roman"/>
    <w:notTrueType/>
    <w:pitch w:val="default"/>
  </w:font>
  <w:font w:name="OpenSymbol">
    <w:altName w:val="Arial Unicode MS"/>
    <w:charset w:val="01"/>
    <w:family w:val="roman"/>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A1002AEF" w:usb1="8000787B" w:usb2="00000008" w:usb3="00000000" w:csb0="000100FF" w:csb1="00000000"/>
  </w:font>
  <w:font w:name="Calibri">
    <w:panose1 w:val="020F0502020204030204"/>
    <w:charset w:val="00"/>
    <w:family w:val="swiss"/>
    <w:pitch w:val="variable"/>
    <w:sig w:usb0="E00002FF" w:usb1="4000ACFF" w:usb2="00000001" w:usb3="00000000" w:csb0="0000019F" w:csb1="00000000"/>
  </w:font>
  <w:font w:name="MS Mincho;ＭＳ 明朝">
    <w:panose1 w:val="00000000000000000000"/>
    <w:charset w:val="80"/>
    <w:family w:val="roman"/>
    <w:notTrueType/>
    <w:pitch w:val="default"/>
  </w:font>
  <w:font w:name="Times;Times New Roman">
    <w:altName w:val="Times New Roman"/>
    <w:panose1 w:val="00000000000000000000"/>
    <w:charset w:val="00"/>
    <w:family w:val="roman"/>
    <w:notTrueType/>
    <w:pitch w:val="default"/>
  </w:font>
  <w:font w:name="Lohit Hindi">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9" w:type="dxa"/>
      <w:tblInd w:w="55" w:type="dxa"/>
      <w:tblCellMar>
        <w:top w:w="55" w:type="dxa"/>
        <w:left w:w="55" w:type="dxa"/>
        <w:bottom w:w="55" w:type="dxa"/>
        <w:right w:w="55" w:type="dxa"/>
      </w:tblCellMar>
      <w:tblLook w:val="0000" w:firstRow="0" w:lastRow="0" w:firstColumn="0" w:lastColumn="0" w:noHBand="0" w:noVBand="0"/>
    </w:tblPr>
    <w:tblGrid>
      <w:gridCol w:w="9053"/>
      <w:gridCol w:w="556"/>
    </w:tblGrid>
    <w:tr w:rsidR="00177186">
      <w:tc>
        <w:tcPr>
          <w:tcW w:w="9052" w:type="dxa"/>
          <w:shd w:val="clear" w:color="auto" w:fill="FFFFFF"/>
        </w:tcPr>
        <w:p w:rsidR="00177186" w:rsidRDefault="00713820">
          <w:pPr>
            <w:pStyle w:val="TableContents"/>
            <w:jc w:val="center"/>
          </w:pPr>
          <w:r>
            <w:t>Handreiking visualisatieregels – IMKL 2015,  versie 1.2.1</w:t>
          </w:r>
        </w:p>
      </w:tc>
      <w:tc>
        <w:tcPr>
          <w:tcW w:w="556" w:type="dxa"/>
          <w:shd w:val="clear" w:color="auto" w:fill="FFFFFF"/>
        </w:tcPr>
        <w:p w:rsidR="00177186" w:rsidRDefault="00713820">
          <w:pPr>
            <w:jc w:val="right"/>
          </w:pPr>
          <w:r>
            <w:fldChar w:fldCharType="begin"/>
          </w:r>
          <w:r>
            <w:instrText>PAGE</w:instrText>
          </w:r>
          <w:r>
            <w:fldChar w:fldCharType="separate"/>
          </w:r>
          <w:r w:rsidR="00DC642F">
            <w:rPr>
              <w:noProof/>
            </w:rPr>
            <w:t>2</w:t>
          </w:r>
          <w:r>
            <w:fldChar w:fldCharType="end"/>
          </w:r>
        </w:p>
      </w:tc>
    </w:tr>
  </w:tbl>
  <w:p w:rsidR="00177186" w:rsidRDefault="001771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186" w:rsidRDefault="00177186"/>
  </w:footnote>
  <w:footnote w:type="continuationSeparator" w:id="0">
    <w:p w:rsidR="00177186" w:rsidRDefault="007138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3888"/>
    <w:multiLevelType w:val="multilevel"/>
    <w:tmpl w:val="CDC0E5C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0AF505D4"/>
    <w:multiLevelType w:val="multilevel"/>
    <w:tmpl w:val="A6882C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47B62EF"/>
    <w:multiLevelType w:val="multilevel"/>
    <w:tmpl w:val="664E22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8245B90"/>
    <w:multiLevelType w:val="multilevel"/>
    <w:tmpl w:val="C4F692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F24415"/>
    <w:multiLevelType w:val="multilevel"/>
    <w:tmpl w:val="458208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A4F6E4B"/>
    <w:multiLevelType w:val="multilevel"/>
    <w:tmpl w:val="FF4477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0116270"/>
    <w:multiLevelType w:val="multilevel"/>
    <w:tmpl w:val="55061F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28D2575"/>
    <w:multiLevelType w:val="multilevel"/>
    <w:tmpl w:val="411C5B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3C91145"/>
    <w:multiLevelType w:val="multilevel"/>
    <w:tmpl w:val="4ACE2CB0"/>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9" w15:restartNumberingAfterBreak="0">
    <w:nsid w:val="26A71E2D"/>
    <w:multiLevelType w:val="multilevel"/>
    <w:tmpl w:val="D890B2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FE33254"/>
    <w:multiLevelType w:val="multilevel"/>
    <w:tmpl w:val="D73E1E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41D67126"/>
    <w:multiLevelType w:val="multilevel"/>
    <w:tmpl w:val="FC1457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412287D"/>
    <w:multiLevelType w:val="multilevel"/>
    <w:tmpl w:val="1340EA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4AE0C9E"/>
    <w:multiLevelType w:val="multilevel"/>
    <w:tmpl w:val="94D896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488B50EC"/>
    <w:multiLevelType w:val="multilevel"/>
    <w:tmpl w:val="4410A1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F895E4C"/>
    <w:multiLevelType w:val="multilevel"/>
    <w:tmpl w:val="9ECEB4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2093A08"/>
    <w:multiLevelType w:val="multilevel"/>
    <w:tmpl w:val="E60E32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64073F97"/>
    <w:multiLevelType w:val="multilevel"/>
    <w:tmpl w:val="8F60F5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F5144B5"/>
    <w:multiLevelType w:val="multilevel"/>
    <w:tmpl w:val="150835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75701612"/>
    <w:multiLevelType w:val="multilevel"/>
    <w:tmpl w:val="DFA8DA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6"/>
  </w:num>
  <w:num w:numId="3">
    <w:abstractNumId w:val="19"/>
  </w:num>
  <w:num w:numId="4">
    <w:abstractNumId w:val="17"/>
  </w:num>
  <w:num w:numId="5">
    <w:abstractNumId w:val="12"/>
  </w:num>
  <w:num w:numId="6">
    <w:abstractNumId w:val="7"/>
  </w:num>
  <w:num w:numId="7">
    <w:abstractNumId w:val="15"/>
  </w:num>
  <w:num w:numId="8">
    <w:abstractNumId w:val="14"/>
  </w:num>
  <w:num w:numId="9">
    <w:abstractNumId w:val="3"/>
  </w:num>
  <w:num w:numId="10">
    <w:abstractNumId w:val="2"/>
  </w:num>
  <w:num w:numId="11">
    <w:abstractNumId w:val="5"/>
  </w:num>
  <w:num w:numId="12">
    <w:abstractNumId w:val="9"/>
  </w:num>
  <w:num w:numId="13">
    <w:abstractNumId w:val="18"/>
  </w:num>
  <w:num w:numId="14">
    <w:abstractNumId w:val="13"/>
  </w:num>
  <w:num w:numId="15">
    <w:abstractNumId w:val="11"/>
  </w:num>
  <w:num w:numId="16">
    <w:abstractNumId w:val="6"/>
  </w:num>
  <w:num w:numId="17">
    <w:abstractNumId w:val="4"/>
  </w:num>
  <w:num w:numId="18">
    <w:abstractNumId w:val="1"/>
  </w:num>
  <w:num w:numId="19">
    <w:abstractNumId w:val="0"/>
  </w:num>
  <w:num w:numId="2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rman van den Berg">
    <w15:presenceInfo w15:providerId="None" w15:userId="Herman van den 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77186"/>
    <w:rsid w:val="000A78FD"/>
    <w:rsid w:val="00177186"/>
    <w:rsid w:val="003A746C"/>
    <w:rsid w:val="00500AD8"/>
    <w:rsid w:val="00713820"/>
    <w:rsid w:val="0086755B"/>
    <w:rsid w:val="009644ED"/>
    <w:rsid w:val="009728C5"/>
    <w:rsid w:val="00A143A7"/>
    <w:rsid w:val="00B558D8"/>
    <w:rsid w:val="00B63A97"/>
    <w:rsid w:val="00BB2B57"/>
    <w:rsid w:val="00D47DB6"/>
    <w:rsid w:val="00DC642F"/>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86734F-9555-4CF3-A91E-9289A583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rsid w:val="003B54CB"/>
    <w:rPr>
      <w:color w:val="000080"/>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styleId="Voetnootmarkering">
    <w:name w:val="footnote reference"/>
    <w:qFormat/>
    <w:rsid w:val="003B54CB"/>
    <w:rPr>
      <w:rFonts w:eastAsia="Times New Roman"/>
      <w:vertAlign w:val="superscript"/>
    </w:rPr>
  </w:style>
  <w:style w:type="character" w:styleId="Eindnootmarkering">
    <w:name w:val="endnote reference"/>
    <w:qFormat/>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FootnoteCharacters">
    <w:name w:val="Footnote Characters"/>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rsid w:val="003B54CB"/>
    <w:pPr>
      <w:widowControl w:val="0"/>
    </w:pPr>
    <w:rPr>
      <w:rFonts w:ascii="Times;Times New Roman" w:hAnsi="Times;Times New Roman" w:cs="Tahoma"/>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rsid w:val="003B54CB"/>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679685">
      <w:bodyDiv w:val="1"/>
      <w:marLeft w:val="0"/>
      <w:marRight w:val="0"/>
      <w:marTop w:val="0"/>
      <w:marBottom w:val="0"/>
      <w:divBdr>
        <w:top w:val="none" w:sz="0" w:space="0" w:color="auto"/>
        <w:left w:val="none" w:sz="0" w:space="0" w:color="auto"/>
        <w:bottom w:val="none" w:sz="0" w:space="0" w:color="auto"/>
        <w:right w:val="none" w:sz="0" w:space="0" w:color="auto"/>
      </w:divBdr>
    </w:div>
    <w:div w:id="1608384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63A668E3.dotm</Template>
  <TotalTime>268</TotalTime>
  <Pages>6</Pages>
  <Words>733</Words>
  <Characters>4034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Herman van den Berg</cp:lastModifiedBy>
  <cp:revision>161</cp:revision>
  <cp:lastPrinted>2017-12-18T10:44:00Z</cp:lastPrinted>
  <dcterms:created xsi:type="dcterms:W3CDTF">2017-04-03T11:43:00Z</dcterms:created>
  <dcterms:modified xsi:type="dcterms:W3CDTF">2017-12-19T16:59:00Z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