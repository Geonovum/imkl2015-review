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DC2ACE"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6E2051" w:rsidRDefault="006E2051" w:rsidP="007911E4">
                  <w:pPr>
                    <w:spacing w:line="360" w:lineRule="auto"/>
                    <w:ind w:left="14" w:hanging="14"/>
                    <w:rPr>
                      <w:sz w:val="28"/>
                      <w:szCs w:val="28"/>
                    </w:rPr>
                  </w:pPr>
                  <w:r>
                    <w:rPr>
                      <w:sz w:val="28"/>
                      <w:szCs w:val="28"/>
                    </w:rPr>
                    <w:t>Rapport</w:t>
                  </w:r>
                </w:p>
                <w:p w:rsidR="006E2051" w:rsidRDefault="006E2051" w:rsidP="00BB3722">
                  <w:pPr>
                    <w:spacing w:line="360" w:lineRule="auto"/>
                    <w:ind w:left="14" w:hanging="14"/>
                    <w:rPr>
                      <w:sz w:val="28"/>
                      <w:szCs w:val="28"/>
                    </w:rPr>
                  </w:pPr>
                  <w:r>
                    <w:rPr>
                      <w:sz w:val="28"/>
                      <w:szCs w:val="28"/>
                    </w:rPr>
                    <w:t>IMKL2015 - Objectcatalogus</w:t>
                  </w:r>
                </w:p>
                <w:p w:rsidR="006E2051" w:rsidRPr="00050D03" w:rsidRDefault="006E2051"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DC2ACE">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6E2051" w:rsidRPr="00672722" w:rsidRDefault="006E2051" w:rsidP="00813CE2">
                  <w:pPr>
                    <w:rPr>
                      <w:b/>
                    </w:rPr>
                  </w:pPr>
                  <w:r>
                    <w:rPr>
                      <w:b/>
                    </w:rPr>
                    <w:t>rechtenbeleid</w:t>
                  </w:r>
                </w:p>
                <w:p w:rsidR="006E2051" w:rsidRDefault="006E2051" w:rsidP="00813CE2">
                  <w:pPr>
                    <w:ind w:left="709" w:firstLine="709"/>
                  </w:pPr>
                  <w:r w:rsidRPr="00D774FF">
                    <w:t>Naamsvermelding-GeenAfgeleideWerken 3.0 Nederland</w:t>
                  </w:r>
                </w:p>
                <w:p w:rsidR="006E2051" w:rsidRDefault="006E2051" w:rsidP="00813CE2">
                  <w:pPr>
                    <w:ind w:left="709" w:firstLine="709"/>
                  </w:pPr>
                  <w:r w:rsidRPr="00D774FF">
                    <w:t>(CC BY-ND 3.0)</w:t>
                  </w:r>
                  <w:r>
                    <w:t xml:space="preserve"> </w:t>
                  </w:r>
                  <w:r>
                    <w:tab/>
                  </w:r>
                </w:p>
                <w:p w:rsidR="006E2051" w:rsidRDefault="006E2051" w:rsidP="00813CE2">
                  <w:pPr>
                    <w:ind w:left="709" w:firstLine="709"/>
                  </w:pPr>
                </w:p>
                <w:p w:rsidR="006E2051" w:rsidRPr="002564CF" w:rsidRDefault="006E2051" w:rsidP="00813CE2">
                  <w:r w:rsidRPr="00D774FF" w:rsidDel="000A350C">
                    <w:t xml:space="preserve"> </w:t>
                  </w:r>
                </w:p>
              </w:txbxContent>
            </v:textbox>
            <w10:wrap type="square"/>
          </v:shape>
        </w:pict>
      </w:r>
      <w:r w:rsidR="00DC2ACE">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6E2051" w:rsidRPr="00672722" w:rsidRDefault="006E2051" w:rsidP="00796267">
                  <w:pPr>
                    <w:rPr>
                      <w:b/>
                    </w:rPr>
                  </w:pPr>
                  <w:r w:rsidRPr="00672722">
                    <w:rPr>
                      <w:b/>
                    </w:rPr>
                    <w:t>versie</w:t>
                  </w:r>
                </w:p>
                <w:p w:rsidR="006E2051" w:rsidRPr="00870DA6" w:rsidRDefault="006E2051" w:rsidP="00796267">
                  <w:r>
                    <w:t>1.1RC1</w:t>
                  </w:r>
                </w:p>
              </w:txbxContent>
            </v:textbox>
            <w10:wrap type="square"/>
          </v:shape>
        </w:pict>
      </w:r>
      <w:r w:rsidR="00DC2ACE">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6E2051" w:rsidRDefault="006E2051" w:rsidP="00672722">
                  <w:pPr>
                    <w:jc w:val="left"/>
                    <w:rPr>
                      <w:b/>
                    </w:rPr>
                  </w:pPr>
                  <w:r w:rsidRPr="00672722">
                    <w:rPr>
                      <w:b/>
                    </w:rPr>
                    <w:t>datum</w:t>
                  </w:r>
                </w:p>
                <w:p w:rsidR="006E2051" w:rsidRPr="004419AB" w:rsidRDefault="006E2051" w:rsidP="00672722">
                  <w:pPr>
                    <w:jc w:val="left"/>
                  </w:pPr>
                  <w:r>
                    <w:t>14 mei 2016</w:t>
                  </w:r>
                </w:p>
              </w:txbxContent>
            </v:textbox>
            <w10:wrap type="square"/>
          </v:shape>
        </w:pict>
      </w:r>
      <w:r w:rsidR="00DC2ACE">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6E2051" w:rsidRPr="00D761FB" w:rsidRDefault="006E2051"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355231" w:rsidRDefault="00DC2ACE" w:rsidP="00355231">
      <w:pPr>
        <w:pStyle w:val="Inhopg3"/>
        <w:ind w:left="0"/>
        <w:rPr>
          <w:rFonts w:asciiTheme="minorHAnsi" w:eastAsiaTheme="minorEastAsia" w:hAnsiTheme="minorHAnsi" w:cstheme="minorBidi"/>
          <w:noProof/>
          <w:sz w:val="22"/>
          <w:szCs w:val="22"/>
        </w:rPr>
      </w:pPr>
      <w:r w:rsidRPr="00DC2AC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DC2ACE">
        <w:rPr>
          <w:b/>
          <w:sz w:val="20"/>
          <w:szCs w:val="20"/>
        </w:rPr>
        <w:fldChar w:fldCharType="separate"/>
      </w:r>
      <w:hyperlink w:anchor="_Toc451244771" w:history="1">
        <w:r w:rsidR="00355231" w:rsidRPr="00D53E2E">
          <w:rPr>
            <w:rStyle w:val="Hyperlink"/>
            <w:noProof/>
            <w:lang w:val="fr-FR"/>
          </w:rPr>
          <w:t>Objectcatalogus metadata</w:t>
        </w:r>
        <w:r w:rsidR="00355231">
          <w:rPr>
            <w:noProof/>
            <w:webHidden/>
          </w:rPr>
          <w:tab/>
        </w:r>
        <w:r>
          <w:rPr>
            <w:noProof/>
            <w:webHidden/>
          </w:rPr>
          <w:fldChar w:fldCharType="begin"/>
        </w:r>
        <w:r w:rsidR="00355231">
          <w:rPr>
            <w:noProof/>
            <w:webHidden/>
          </w:rPr>
          <w:instrText xml:space="preserve"> PAGEREF _Toc451244771 \h </w:instrText>
        </w:r>
        <w:r>
          <w:rPr>
            <w:noProof/>
            <w:webHidden/>
          </w:rPr>
        </w:r>
        <w:r>
          <w:rPr>
            <w:noProof/>
            <w:webHidden/>
          </w:rPr>
          <w:fldChar w:fldCharType="separate"/>
        </w:r>
        <w:r w:rsidR="00355231">
          <w:rPr>
            <w:noProof/>
            <w:webHidden/>
          </w:rPr>
          <w:t>4</w:t>
        </w:r>
        <w:r>
          <w:rPr>
            <w:noProof/>
            <w:webHidden/>
          </w:rPr>
          <w:fldChar w:fldCharType="end"/>
        </w:r>
      </w:hyperlink>
    </w:p>
    <w:p w:rsidR="00355231" w:rsidRDefault="00DC2ACE" w:rsidP="00355231">
      <w:pPr>
        <w:pStyle w:val="Inhopg3"/>
        <w:ind w:left="0"/>
        <w:rPr>
          <w:rFonts w:asciiTheme="minorHAnsi" w:eastAsiaTheme="minorEastAsia" w:hAnsiTheme="minorHAnsi" w:cstheme="minorBidi"/>
          <w:noProof/>
          <w:sz w:val="22"/>
          <w:szCs w:val="22"/>
        </w:rPr>
      </w:pPr>
      <w:hyperlink w:anchor="_Toc451244772" w:history="1">
        <w:r w:rsidR="00355231" w:rsidRPr="00D53E2E">
          <w:rPr>
            <w:rStyle w:val="Hyperlink"/>
            <w:noProof/>
          </w:rPr>
          <w:t>Types gedefinieerd in de objectcatalogus</w:t>
        </w:r>
        <w:r w:rsidR="00355231">
          <w:rPr>
            <w:noProof/>
            <w:webHidden/>
          </w:rPr>
          <w:tab/>
        </w:r>
        <w:r>
          <w:rPr>
            <w:noProof/>
            <w:webHidden/>
          </w:rPr>
          <w:fldChar w:fldCharType="begin"/>
        </w:r>
        <w:r w:rsidR="00355231">
          <w:rPr>
            <w:noProof/>
            <w:webHidden/>
          </w:rPr>
          <w:instrText xml:space="preserve"> PAGEREF _Toc451244772 \h </w:instrText>
        </w:r>
        <w:r>
          <w:rPr>
            <w:noProof/>
            <w:webHidden/>
          </w:rPr>
        </w:r>
        <w:r>
          <w:rPr>
            <w:noProof/>
            <w:webHidden/>
          </w:rPr>
          <w:fldChar w:fldCharType="separate"/>
        </w:r>
        <w:r w:rsidR="00355231">
          <w:rPr>
            <w:noProof/>
            <w:webHidden/>
          </w:rPr>
          <w:t>4</w:t>
        </w:r>
        <w:r>
          <w:rPr>
            <w:noProof/>
            <w:webHidden/>
          </w:rPr>
          <w:fldChar w:fldCharType="end"/>
        </w:r>
      </w:hyperlink>
    </w:p>
    <w:p w:rsidR="00355231" w:rsidRDefault="00DC2ACE" w:rsidP="00355231">
      <w:pPr>
        <w:pStyle w:val="Inhopg3"/>
        <w:ind w:left="0"/>
        <w:rPr>
          <w:rFonts w:asciiTheme="minorHAnsi" w:eastAsiaTheme="minorEastAsia" w:hAnsiTheme="minorHAnsi" w:cstheme="minorBidi"/>
          <w:noProof/>
          <w:sz w:val="22"/>
          <w:szCs w:val="22"/>
        </w:rPr>
      </w:pPr>
      <w:hyperlink w:anchor="_Toc451244773" w:history="1">
        <w:r w:rsidR="00355231" w:rsidRPr="00D53E2E">
          <w:rPr>
            <w:rStyle w:val="Hyperlink"/>
            <w:noProof/>
          </w:rPr>
          <w:t>Geo object types</w:t>
        </w:r>
        <w:r w:rsidR="00355231">
          <w:rPr>
            <w:noProof/>
            <w:webHidden/>
          </w:rPr>
          <w:tab/>
        </w:r>
        <w:r w:rsidR="00355231">
          <w:rPr>
            <w:noProof/>
            <w:webHidden/>
          </w:rPr>
          <w:tab/>
        </w:r>
        <w:r>
          <w:rPr>
            <w:noProof/>
            <w:webHidden/>
          </w:rPr>
          <w:fldChar w:fldCharType="begin"/>
        </w:r>
        <w:r w:rsidR="00355231">
          <w:rPr>
            <w:noProof/>
            <w:webHidden/>
          </w:rPr>
          <w:instrText xml:space="preserve"> PAGEREF _Toc451244773 \h </w:instrText>
        </w:r>
        <w:r>
          <w:rPr>
            <w:noProof/>
            <w:webHidden/>
          </w:rPr>
        </w:r>
        <w:r>
          <w:rPr>
            <w:noProof/>
            <w:webHidden/>
          </w:rPr>
          <w:fldChar w:fldCharType="separate"/>
        </w:r>
        <w:r w:rsidR="00355231">
          <w:rPr>
            <w:noProof/>
            <w:webHidden/>
          </w:rPr>
          <w:t>7</w:t>
        </w:r>
        <w:r>
          <w:rPr>
            <w:noProof/>
            <w:webHidden/>
          </w:rPr>
          <w:fldChar w:fldCharType="end"/>
        </w:r>
      </w:hyperlink>
    </w:p>
    <w:p w:rsidR="00355231" w:rsidRDefault="00DC2ACE" w:rsidP="00355231">
      <w:pPr>
        <w:pStyle w:val="Inhopg3"/>
        <w:ind w:left="0"/>
        <w:rPr>
          <w:rFonts w:asciiTheme="minorHAnsi" w:eastAsiaTheme="minorEastAsia" w:hAnsiTheme="minorHAnsi" w:cstheme="minorBidi"/>
          <w:noProof/>
          <w:sz w:val="22"/>
          <w:szCs w:val="22"/>
        </w:rPr>
      </w:pPr>
      <w:hyperlink w:anchor="_Toc451244774" w:history="1">
        <w:r w:rsidR="00355231" w:rsidRPr="00D53E2E">
          <w:rPr>
            <w:rStyle w:val="Hyperlink"/>
            <w:noProof/>
          </w:rPr>
          <w:t>Data types</w:t>
        </w:r>
        <w:r w:rsidR="00355231">
          <w:rPr>
            <w:noProof/>
            <w:webHidden/>
          </w:rPr>
          <w:tab/>
        </w:r>
        <w:r w:rsidR="00355231">
          <w:rPr>
            <w:noProof/>
            <w:webHidden/>
          </w:rPr>
          <w:tab/>
        </w:r>
        <w:r w:rsidR="00355231">
          <w:rPr>
            <w:noProof/>
            <w:webHidden/>
          </w:rPr>
          <w:tab/>
        </w:r>
        <w:r>
          <w:rPr>
            <w:noProof/>
            <w:webHidden/>
          </w:rPr>
          <w:fldChar w:fldCharType="begin"/>
        </w:r>
        <w:r w:rsidR="00355231">
          <w:rPr>
            <w:noProof/>
            <w:webHidden/>
          </w:rPr>
          <w:instrText xml:space="preserve"> PAGEREF _Toc451244774 \h </w:instrText>
        </w:r>
        <w:r>
          <w:rPr>
            <w:noProof/>
            <w:webHidden/>
          </w:rPr>
        </w:r>
        <w:r>
          <w:rPr>
            <w:noProof/>
            <w:webHidden/>
          </w:rPr>
          <w:fldChar w:fldCharType="separate"/>
        </w:r>
        <w:r w:rsidR="00355231">
          <w:rPr>
            <w:noProof/>
            <w:webHidden/>
          </w:rPr>
          <w:t>31</w:t>
        </w:r>
        <w:r>
          <w:rPr>
            <w:noProof/>
            <w:webHidden/>
          </w:rPr>
          <w:fldChar w:fldCharType="end"/>
        </w:r>
      </w:hyperlink>
    </w:p>
    <w:p w:rsidR="00355231" w:rsidRDefault="00DC2ACE" w:rsidP="00355231">
      <w:pPr>
        <w:pStyle w:val="Inhopg3"/>
        <w:ind w:left="0"/>
        <w:rPr>
          <w:rFonts w:asciiTheme="minorHAnsi" w:eastAsiaTheme="minorEastAsia" w:hAnsiTheme="minorHAnsi" w:cstheme="minorBidi"/>
          <w:noProof/>
          <w:sz w:val="22"/>
          <w:szCs w:val="22"/>
        </w:rPr>
      </w:pPr>
      <w:hyperlink w:anchor="_Toc451244775" w:history="1">
        <w:r w:rsidR="00355231" w:rsidRPr="00D53E2E">
          <w:rPr>
            <w:rStyle w:val="Hyperlink"/>
            <w:noProof/>
          </w:rPr>
          <w:t>Enumeraties en codelijsten</w:t>
        </w:r>
        <w:r w:rsidR="00355231">
          <w:rPr>
            <w:noProof/>
            <w:webHidden/>
          </w:rPr>
          <w:tab/>
        </w:r>
        <w:r>
          <w:rPr>
            <w:noProof/>
            <w:webHidden/>
          </w:rPr>
          <w:fldChar w:fldCharType="begin"/>
        </w:r>
        <w:r w:rsidR="00355231">
          <w:rPr>
            <w:noProof/>
            <w:webHidden/>
          </w:rPr>
          <w:instrText xml:space="preserve"> PAGEREF _Toc451244775 \h </w:instrText>
        </w:r>
        <w:r>
          <w:rPr>
            <w:noProof/>
            <w:webHidden/>
          </w:rPr>
        </w:r>
        <w:r>
          <w:rPr>
            <w:noProof/>
            <w:webHidden/>
          </w:rPr>
          <w:fldChar w:fldCharType="separate"/>
        </w:r>
        <w:r w:rsidR="00355231">
          <w:rPr>
            <w:noProof/>
            <w:webHidden/>
          </w:rPr>
          <w:t>34</w:t>
        </w:r>
        <w:r>
          <w:rPr>
            <w:noProof/>
            <w:webHidden/>
          </w:rPr>
          <w:fldChar w:fldCharType="end"/>
        </w:r>
      </w:hyperlink>
    </w:p>
    <w:p w:rsidR="00355231" w:rsidRDefault="00DC2ACE" w:rsidP="00355231">
      <w:pPr>
        <w:pStyle w:val="Inhopg3"/>
        <w:ind w:left="0"/>
        <w:rPr>
          <w:rFonts w:asciiTheme="minorHAnsi" w:eastAsiaTheme="minorEastAsia" w:hAnsiTheme="minorHAnsi" w:cstheme="minorBidi"/>
          <w:noProof/>
          <w:sz w:val="22"/>
          <w:szCs w:val="22"/>
        </w:rPr>
      </w:pPr>
      <w:hyperlink w:anchor="_Toc451244776" w:history="1">
        <w:r w:rsidR="00355231" w:rsidRPr="00D53E2E">
          <w:rPr>
            <w:rStyle w:val="Hyperlink"/>
            <w:noProof/>
          </w:rPr>
          <w:t>Kandidaat types en placeholders</w:t>
        </w:r>
        <w:r w:rsidR="00355231">
          <w:rPr>
            <w:noProof/>
            <w:webHidden/>
          </w:rPr>
          <w:tab/>
        </w:r>
        <w:r>
          <w:rPr>
            <w:noProof/>
            <w:webHidden/>
          </w:rPr>
          <w:fldChar w:fldCharType="begin"/>
        </w:r>
        <w:r w:rsidR="00355231">
          <w:rPr>
            <w:noProof/>
            <w:webHidden/>
          </w:rPr>
          <w:instrText xml:space="preserve"> PAGEREF _Toc451244776 \h </w:instrText>
        </w:r>
        <w:r>
          <w:rPr>
            <w:noProof/>
            <w:webHidden/>
          </w:rPr>
        </w:r>
        <w:r>
          <w:rPr>
            <w:noProof/>
            <w:webHidden/>
          </w:rPr>
          <w:fldChar w:fldCharType="separate"/>
        </w:r>
        <w:r w:rsidR="00355231">
          <w:rPr>
            <w:noProof/>
            <w:webHidden/>
          </w:rPr>
          <w:t>38</w:t>
        </w:r>
        <w:r>
          <w:rPr>
            <w:noProof/>
            <w:webHidden/>
          </w:rPr>
          <w:fldChar w:fldCharType="end"/>
        </w:r>
      </w:hyperlink>
    </w:p>
    <w:p w:rsidR="00355231" w:rsidRDefault="00DC2ACE">
      <w:pPr>
        <w:pStyle w:val="Inhopg4"/>
        <w:rPr>
          <w:rFonts w:asciiTheme="minorHAnsi" w:eastAsiaTheme="minorEastAsia" w:hAnsiTheme="minorHAnsi" w:cstheme="minorBidi"/>
          <w:sz w:val="22"/>
          <w:szCs w:val="22"/>
        </w:rPr>
      </w:pPr>
      <w:hyperlink w:anchor="_Toc451244777" w:history="1">
        <w:r w:rsidR="00355231" w:rsidRPr="00D53E2E">
          <w:rPr>
            <w:rStyle w:val="Hyperlink"/>
          </w:rPr>
          <w:t>Geïmporteerde types (informatief)</w:t>
        </w:r>
        <w:r w:rsidR="00355231">
          <w:rPr>
            <w:webHidden/>
          </w:rPr>
          <w:tab/>
        </w:r>
        <w:r>
          <w:rPr>
            <w:webHidden/>
          </w:rPr>
          <w:fldChar w:fldCharType="begin"/>
        </w:r>
        <w:r w:rsidR="00355231">
          <w:rPr>
            <w:webHidden/>
          </w:rPr>
          <w:instrText xml:space="preserve"> PAGEREF _Toc451244777 \h </w:instrText>
        </w:r>
        <w:r>
          <w:rPr>
            <w:webHidden/>
          </w:rPr>
        </w:r>
        <w:r>
          <w:rPr>
            <w:webHidden/>
          </w:rPr>
          <w:fldChar w:fldCharType="separate"/>
        </w:r>
        <w:r w:rsidR="00355231">
          <w:rPr>
            <w:webHidden/>
          </w:rPr>
          <w:t>82</w:t>
        </w:r>
        <w:r>
          <w:rPr>
            <w:webHidden/>
          </w:rPr>
          <w:fldChar w:fldCharType="end"/>
        </w:r>
      </w:hyperlink>
    </w:p>
    <w:p w:rsidR="00355231" w:rsidRDefault="00DC2ACE" w:rsidP="00355231">
      <w:pPr>
        <w:pStyle w:val="Inhopg1"/>
        <w:numPr>
          <w:ilvl w:val="0"/>
          <w:numId w:val="0"/>
        </w:numPr>
        <w:ind w:left="360" w:hanging="360"/>
        <w:rPr>
          <w:rFonts w:asciiTheme="minorHAnsi" w:eastAsiaTheme="minorEastAsia" w:hAnsiTheme="minorHAnsi" w:cstheme="minorBidi"/>
          <w:sz w:val="22"/>
          <w:szCs w:val="22"/>
        </w:rPr>
      </w:pPr>
      <w:hyperlink w:anchor="_Toc451244778" w:history="1">
        <w:r w:rsidR="00355231" w:rsidRPr="00D53E2E">
          <w:rPr>
            <w:rStyle w:val="Hyperlink"/>
          </w:rPr>
          <w:t>Bijlage 4: Alle waardelijsten samen</w:t>
        </w:r>
        <w:r w:rsidR="00355231">
          <w:rPr>
            <w:webHidden/>
          </w:rPr>
          <w:tab/>
        </w:r>
        <w:r>
          <w:rPr>
            <w:webHidden/>
          </w:rPr>
          <w:fldChar w:fldCharType="begin"/>
        </w:r>
        <w:r w:rsidR="00355231">
          <w:rPr>
            <w:webHidden/>
          </w:rPr>
          <w:instrText xml:space="preserve"> PAGEREF _Toc451244778 \h </w:instrText>
        </w:r>
        <w:r>
          <w:rPr>
            <w:webHidden/>
          </w:rPr>
        </w:r>
        <w:r>
          <w:rPr>
            <w:webHidden/>
          </w:rPr>
          <w:fldChar w:fldCharType="separate"/>
        </w:r>
        <w:r w:rsidR="00355231">
          <w:rPr>
            <w:webHidden/>
          </w:rPr>
          <w:t>85</w:t>
        </w:r>
        <w:r>
          <w:rPr>
            <w:webHidden/>
          </w:rPr>
          <w:fldChar w:fldCharType="end"/>
        </w:r>
      </w:hyperlink>
    </w:p>
    <w:p w:rsidR="00085436" w:rsidRPr="00BB3722" w:rsidRDefault="00DC2ACE"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D128FB" w:rsidRPr="00BB3722" w:rsidTr="00CC1783">
        <w:tc>
          <w:tcPr>
            <w:tcW w:w="817" w:type="dxa"/>
          </w:tcPr>
          <w:p w:rsidR="00D128FB" w:rsidRDefault="00D128FB" w:rsidP="00992EE1">
            <w:pPr>
              <w:jc w:val="left"/>
            </w:pPr>
            <w:r>
              <w:t>1.1RC1</w:t>
            </w:r>
          </w:p>
        </w:tc>
        <w:tc>
          <w:tcPr>
            <w:tcW w:w="1843" w:type="dxa"/>
          </w:tcPr>
          <w:p w:rsidR="00D128FB" w:rsidRDefault="00D128FB" w:rsidP="00D128FB">
            <w:pPr>
              <w:jc w:val="left"/>
            </w:pPr>
            <w:r>
              <w:t>20160514</w:t>
            </w:r>
          </w:p>
        </w:tc>
        <w:tc>
          <w:tcPr>
            <w:tcW w:w="992" w:type="dxa"/>
          </w:tcPr>
          <w:p w:rsidR="00D128FB" w:rsidRDefault="00D128FB" w:rsidP="00CC1783">
            <w:pPr>
              <w:jc w:val="left"/>
            </w:pPr>
            <w:r>
              <w:t>publiek</w:t>
            </w:r>
          </w:p>
        </w:tc>
        <w:tc>
          <w:tcPr>
            <w:tcW w:w="5226" w:type="dxa"/>
          </w:tcPr>
          <w:p w:rsidR="00D128FB" w:rsidRDefault="00D128FB" w:rsidP="00CC1783">
            <w:pPr>
              <w:jc w:val="left"/>
            </w:pPr>
            <w:r>
              <w:t>Update naar publieke RC1 versie</w:t>
            </w:r>
          </w:p>
        </w:tc>
      </w:tr>
      <w:tr w:rsidR="00533EF8" w:rsidRPr="00BB3722" w:rsidTr="00CC1783">
        <w:tc>
          <w:tcPr>
            <w:tcW w:w="817" w:type="dxa"/>
          </w:tcPr>
          <w:p w:rsidR="00533EF8" w:rsidRDefault="00533EF8" w:rsidP="00992EE1">
            <w:pPr>
              <w:jc w:val="left"/>
            </w:pPr>
            <w:r>
              <w:t xml:space="preserve">1.1RC1 </w:t>
            </w:r>
          </w:p>
        </w:tc>
        <w:tc>
          <w:tcPr>
            <w:tcW w:w="1843" w:type="dxa"/>
          </w:tcPr>
          <w:p w:rsidR="00533EF8" w:rsidRDefault="00533EF8" w:rsidP="00CC1783">
            <w:pPr>
              <w:jc w:val="left"/>
            </w:pPr>
            <w:r>
              <w:t>20160422</w:t>
            </w:r>
          </w:p>
        </w:tc>
        <w:tc>
          <w:tcPr>
            <w:tcW w:w="992" w:type="dxa"/>
          </w:tcPr>
          <w:p w:rsidR="00533EF8" w:rsidRDefault="00533EF8" w:rsidP="00CC1783">
            <w:pPr>
              <w:jc w:val="left"/>
            </w:pPr>
            <w:r>
              <w:t>concept</w:t>
            </w:r>
          </w:p>
        </w:tc>
        <w:tc>
          <w:tcPr>
            <w:tcW w:w="5226" w:type="dxa"/>
          </w:tcPr>
          <w:p w:rsidR="00533EF8" w:rsidRPr="006D2B7D" w:rsidRDefault="000B37E2" w:rsidP="00CC1783">
            <w:pPr>
              <w:jc w:val="left"/>
            </w:pPr>
            <w:r>
              <w:t>Inhoud vervangen als gevolg model aanpassingen</w:t>
            </w:r>
          </w:p>
        </w:tc>
      </w:tr>
      <w:tr w:rsidR="00447D73" w:rsidRPr="00BB3722" w:rsidTr="00CC1783">
        <w:tc>
          <w:tcPr>
            <w:tcW w:w="817" w:type="dxa"/>
          </w:tcPr>
          <w:p w:rsidR="00447D73" w:rsidRDefault="00447D73" w:rsidP="00992EE1">
            <w:pPr>
              <w:jc w:val="left"/>
            </w:pPr>
            <w:r>
              <w:t>1.0RC1</w:t>
            </w:r>
          </w:p>
        </w:tc>
        <w:tc>
          <w:tcPr>
            <w:tcW w:w="1843" w:type="dxa"/>
          </w:tcPr>
          <w:p w:rsidR="00447D73" w:rsidRDefault="00447D73" w:rsidP="00CC1783">
            <w:pPr>
              <w:jc w:val="left"/>
            </w:pPr>
            <w:r>
              <w:t>20151120</w:t>
            </w:r>
          </w:p>
        </w:tc>
        <w:tc>
          <w:tcPr>
            <w:tcW w:w="992" w:type="dxa"/>
          </w:tcPr>
          <w:p w:rsidR="00447D73" w:rsidRDefault="00447D73" w:rsidP="00CC1783">
            <w:pPr>
              <w:jc w:val="left"/>
            </w:pPr>
            <w:r>
              <w:t>publicatie</w:t>
            </w:r>
          </w:p>
        </w:tc>
        <w:tc>
          <w:tcPr>
            <w:tcW w:w="5226" w:type="dxa"/>
          </w:tcPr>
          <w:p w:rsidR="00447D73" w:rsidRPr="006D2B7D" w:rsidRDefault="00447D73" w:rsidP="00CC1783">
            <w:pPr>
              <w:jc w:val="left"/>
            </w:pP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447D73">
              <w:t>Meerdere aanpassingen vanuit UML.</w:t>
            </w:r>
            <w:r w:rsidR="00E87BCB" w:rsidRPr="00447D73">
              <w:t xml:space="preserve"> 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die in IMKL2015 voorkomen. </w:t>
      </w:r>
      <w:r w:rsidR="00F22FB3">
        <w:t xml:space="preserve">Voor de waardelijsten geldt dat de in de lijsten voorkomende waarden in een apart excel en RDF document zijn gepubliceerd.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r w:rsidR="00F22FB3">
        <w:t>. Van de codelijsten zijn de waarden niet in dit document opgenomen</w:t>
      </w:r>
      <w:r>
        <w:t>;</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533EF8" w:rsidRDefault="0022612C" w:rsidP="00D128FB">
      <w:pPr>
        <w:pStyle w:val="Kop3"/>
        <w:rPr>
          <w:lang w:val="fr-FR"/>
        </w:rPr>
      </w:pPr>
      <w:bookmarkStart w:id="4" w:name="_Toc451244771"/>
      <w:r w:rsidRPr="00835884">
        <w:rPr>
          <w:lang w:val="fr-FR"/>
        </w:rPr>
        <w:t>Objectcatalogus metadata</w:t>
      </w:r>
      <w:bookmarkEnd w:id="4"/>
    </w:p>
    <w:p w:rsidR="00D128FB" w:rsidRDefault="00D128FB" w:rsidP="00D128FB">
      <w:pPr>
        <w:rPr>
          <w:lang w:val="fr-FR"/>
        </w:rPr>
      </w:pPr>
    </w:p>
    <w:p w:rsidR="00D128FB" w:rsidRPr="00631F8B" w:rsidRDefault="00D128FB" w:rsidP="00D128FB">
      <w:pPr>
        <w:pStyle w:val="Normaalweb"/>
        <w:rPr>
          <w:rFonts w:ascii="Verdana" w:eastAsiaTheme="minorEastAsia" w:hAnsi="Verdana"/>
          <w:sz w:val="16"/>
          <w:szCs w:val="16"/>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A11E16">
            <w:r w:rsidRPr="00631F8B">
              <w:t xml:space="preserve">Naam van </w:t>
            </w:r>
            <w:r w:rsidR="00A11E16">
              <w:t>object</w:t>
            </w:r>
            <w:r w:rsidRPr="00631F8B">
              <w:t>catalogus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Scope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Versienummer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IMKL2015 1.1RC1</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Versiedatum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2016-05-14</w:t>
            </w:r>
          </w:p>
        </w:tc>
      </w:tr>
      <w:tr w:rsidR="00D128FB" w:rsidRPr="00631F8B" w:rsidTr="006E2051">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Herkomst Definities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Dataspecificatie IMKL2015</w:t>
            </w:r>
          </w:p>
        </w:tc>
      </w:tr>
    </w:tbl>
    <w:p w:rsidR="00D128FB" w:rsidRPr="00D128FB" w:rsidRDefault="00D128FB" w:rsidP="00D128FB">
      <w:pPr>
        <w:rPr>
          <w:lang w:val="fr-FR"/>
        </w:rPr>
      </w:pPr>
    </w:p>
    <w:p w:rsidR="0094782B" w:rsidRDefault="00533EF8" w:rsidP="00D128FB">
      <w:pPr>
        <w:pStyle w:val="Kop3"/>
      </w:pPr>
      <w:bookmarkStart w:id="5" w:name="_Toc451244772"/>
      <w:r w:rsidRPr="00F73526">
        <w:t xml:space="preserve">Types gedefinieerd in de </w:t>
      </w:r>
      <w:r w:rsidR="00F310A3">
        <w:t>object</w:t>
      </w:r>
      <w:r w:rsidRPr="00F73526">
        <w:t>catalogus</w:t>
      </w:r>
      <w:bookmarkEnd w:id="5"/>
    </w:p>
    <w:p w:rsidR="00D128FB" w:rsidRDefault="00D128FB" w:rsidP="00D128FB"/>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D128FB" w:rsidRPr="00631F8B" w:rsidTr="006E2051">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A11E16">
            <w:pPr>
              <w:spacing w:line="225" w:lineRule="atLeast"/>
              <w:jc w:val="left"/>
            </w:pPr>
            <w:r w:rsidRPr="00631F8B">
              <w:rPr>
                <w:b/>
                <w:bCs/>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Stereotypes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Adres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AnnotatieTypeValue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BijlageTypeValue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BuisSpecifiek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DiepteNAP</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DiepteTovMaaiveld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EffectScenarioType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Elektriciteitskabel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ExtraGeometrie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ExtraInformatie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IMKLBasis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Kabelbed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KabelOfLeiding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KabelSpecifiek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Kast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LabelpositieValue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Leidingelement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Mangat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Mantelbuis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Mast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NEN3610ID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TechnischGebouw</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Thema</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Toren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Transportroutedeel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Utiliteitsnet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Waterleiding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IMKL2015</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rPr>
                <w:lang w:val="en-GB"/>
              </w:rPr>
            </w:pPr>
            <w:r w:rsidRPr="00631F8B">
              <w:rPr>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Cabinet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Duct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Tower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Manhole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Appurtenance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ElectricityCable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Sewer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Thermal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WaterPipe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WaterTypeValue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Water Network</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GeometryMethodValue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AddressComponent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LocatorDesignator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lastRenderedPageBreak/>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AddressLocator</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GeographicPosition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Addresses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Condominium</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LegalStatusValue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Measure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CadastralParcel</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BasicPropertyUnit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CadastralParcels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NameStatusValue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NativenessValue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PronunciationOfName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SpellingOfName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GeographicalName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HeightStatusValue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«codeList»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Elevation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DateOfEvent</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ExternalReference</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«featureType»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HeightAboveGround</w:t>
            </w:r>
          </w:p>
        </w:tc>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A11E16">
            <w:pPr>
              <w:jc w:val="left"/>
            </w:pPr>
            <w:r w:rsidRPr="00631F8B">
              <w:t>BuildingsBase</w:t>
            </w:r>
          </w:p>
        </w:tc>
        <w:tc>
          <w:tcPr>
            <w:tcW w:w="2838" w:type="dxa"/>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t>«dataType»</w:t>
            </w:r>
          </w:p>
        </w:tc>
      </w:tr>
    </w:tbl>
    <w:p w:rsidR="00D128FB" w:rsidRPr="00D128FB" w:rsidRDefault="00D128FB" w:rsidP="00D128FB"/>
    <w:p w:rsidR="0094782B" w:rsidRDefault="00533EF8">
      <w:pPr>
        <w:pStyle w:val="Kop3"/>
      </w:pPr>
      <w:bookmarkStart w:id="6" w:name="_Toc451244773"/>
      <w:r w:rsidRPr="00F73526">
        <w:t>Geo object types</w:t>
      </w:r>
      <w:bookmarkEnd w:id="6"/>
    </w:p>
    <w:p w:rsidR="00D128FB" w:rsidRPr="00631F8B" w:rsidRDefault="00D128FB" w:rsidP="00D128FB">
      <w:pPr>
        <w:pStyle w:val="Kop5"/>
        <w:rPr>
          <w:sz w:val="16"/>
          <w:szCs w:val="16"/>
        </w:rPr>
      </w:pPr>
      <w:r w:rsidRPr="00631F8B">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AanduidingEisVoorzorgsmaatregel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Aanduiding van een netelement waarop een eis voorzorgsmaatregel van toepassing is. Dit is een wettelijke eis.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eis voorzorgsmaatregel is altijd gekoppeld aan een net of aan een element daarvan. Omdat de voorzorgsmaatregel van toepassing kan zijn op delen van een element is ze als apart geometrisch vlakobject gedefinieerd.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Dit attribuut is bij de aanlevering aan de LV niet ingevuld. Dit attribuut is verplicht bij de uitlevering.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Omschrijving bij een risico classificering die aan (onderdeel van een) kabel- of leiding netwerk gegeven kan worden. Op basis van dit risico moeten mogelijk voorzorgsmaatregelen getroffen worden bij het uitvoeren van werkzaamheden.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een utiliteitsnet of netelement gegeven kan worden ten behoeve van de bepaling of en welke voorzorgsmaatregelen getroffen dienen te worden.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risico dat aan de soort werkzaamheden gegeven is bij de bepaling van de te nemen eis voorzorgsmaatregelen.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AanvraagSoort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Aanduiding van het soort Klic-aanvraag (Klic-melding) waarvoor de bepaling van de voorzorgsmaatregel van toepassing is. Als deze niet is ingevuld, geldt de aanduiding ongeacht de soort Klic-aanvraag.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die aangeeft op welk element een eis voorzorgsmaatregel van toepassing is en of een strook aangeeft waar de maatregel van toepassing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bij uitlevering is het attribuut EisVoorzorgsmaatregel ingevuld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AnnotatieTypeValue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GM_Point, GM_Curve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self.ligging.oclIsKindOf(GM_Point) or self.ligging.oclIsKindOf(GM_Curve)</w:t>
                  </w:r>
                </w:p>
              </w:tc>
            </w:tr>
          </w:tbl>
          <w:p w:rsidR="00D128FB" w:rsidRPr="00631F8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AnnotatieTypeValue::annotatiepijlpunt or self.annotatieType= AnnotatieTypeValue::annotatielabel) then self.rotatiehoek -&gt; notEmpty()</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self.rotatiehoek.Measure.uom = 'urn:ogc:def:uom:OGC::deg'</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if (self.annotatieType= AnnotatieTypeValue::annotatielabel) then self.label -&gt; notEmpty()</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leidingelement dat door zijn type wordt beschreven (via het attribuut appurtenanceType).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Leidingelement, Appurtenance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hoogte of lengte van het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Documentbijlage.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BuisSpecifiek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buis-specifieke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PipeMaterialTypeIMKLValue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Materiaal waaruit de buis bestaat.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ContainerLeidingelement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containerleidingelement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containerleidingelement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nauwkeurigheid voor WION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ID van het overeenkomstige object uit de Basisregistratie Grootschalige Topografie of pluslaag.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rHeight w:val="82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6E2051" w:rsidRPr="00631F8B" w:rsidTr="006E2051">
              <w:trPr>
                <w:tblHeader/>
                <w:tblCellSpacing w:w="0" w:type="dxa"/>
              </w:trPr>
              <w:tc>
                <w:tcPr>
                  <w:tcW w:w="360" w:type="dxa"/>
                  <w:hideMark/>
                </w:tcPr>
                <w:p w:rsidR="006E2051" w:rsidRPr="00631F8B" w:rsidRDefault="006E2051" w:rsidP="006E2051"/>
              </w:tc>
              <w:tc>
                <w:tcPr>
                  <w:tcW w:w="1500" w:type="dxa"/>
                  <w:hideMark/>
                </w:tcPr>
                <w:p w:rsidR="006E2051" w:rsidRPr="00631F8B" w:rsidRDefault="006E2051" w:rsidP="006E2051">
                  <w:r>
                    <w:t>OCL</w:t>
                  </w:r>
                </w:p>
              </w:tc>
              <w:tc>
                <w:tcPr>
                  <w:tcW w:w="0" w:type="auto"/>
                  <w:hideMark/>
                </w:tcPr>
                <w:p w:rsidR="006E2051" w:rsidRPr="00631F8B" w:rsidRDefault="006E2051"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7957F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Diepte (abstract) </w:t>
            </w:r>
          </w:p>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de diepte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NauwkeurigheidDiepteValue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nauwkeurigheid van de dekking van een KabelOfLeiding of KabelEnLeidingContainer object of diepte van een Leidingelement of ContainerLeidingelement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gebruikt een codelijst – zie NauwkeurigheidDiepteValue.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dieptepeil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DiepteAangrijpingspuntValue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Benoeming van welk aangrijpingspunt van het object de diepte is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bovenkant, onderkant, binnenkant.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van het dieptegegeven.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Locatie waar de diepte-informatie van toepassing is. Eén leiding kan meerdere dieptegegevens langs het traject van de leiding hebben.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7957F7">
        <w:trPr>
          <w:trHeight w:val="105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self.dieptepijl.Measure.uom = 'urn:ogc:def:uom:OGC::m'</w:t>
                  </w:r>
                </w:p>
              </w:tc>
            </w:tr>
          </w:tbl>
          <w:p w:rsidR="00D128FB" w:rsidRPr="00631F8B" w:rsidRDefault="00D128FB" w:rsidP="006E2051"/>
        </w:tc>
      </w:tr>
      <w:tr w:rsidR="007957F7" w:rsidRPr="00631F8B" w:rsidTr="007957F7">
        <w:trPr>
          <w:trHeight w:val="939"/>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57F7" w:rsidRDefault="007957F7" w:rsidP="007957F7">
            <w:pPr>
              <w:rPr>
                <w:b/>
                <w:bCs/>
              </w:rPr>
            </w:pPr>
            <w:r w:rsidRPr="00631F8B">
              <w:rPr>
                <w:b/>
                <w:bCs/>
              </w:rPr>
              <w:t xml:space="preserve">Constraint: </w:t>
            </w:r>
            <w:r>
              <w:rPr>
                <w:b/>
                <w:bCs/>
              </w:rPr>
              <w:t>RotatiehoekEenheidDegrees</w:t>
            </w:r>
          </w:p>
          <w:tbl>
            <w:tblPr>
              <w:tblW w:w="5000" w:type="pct"/>
              <w:tblCellSpacing w:w="0" w:type="dxa"/>
              <w:tblCellMar>
                <w:top w:w="15" w:type="dxa"/>
                <w:left w:w="15" w:type="dxa"/>
                <w:bottom w:w="15" w:type="dxa"/>
                <w:right w:w="15" w:type="dxa"/>
              </w:tblCellMar>
              <w:tblLook w:val="04A0"/>
            </w:tblPr>
            <w:tblGrid>
              <w:gridCol w:w="1500"/>
              <w:gridCol w:w="7572"/>
            </w:tblGrid>
            <w:tr w:rsidR="007957F7" w:rsidRPr="00631F8B" w:rsidTr="005E055F">
              <w:trPr>
                <w:tblHeader/>
                <w:tblCellSpacing w:w="0" w:type="dxa"/>
              </w:trPr>
              <w:tc>
                <w:tcPr>
                  <w:tcW w:w="1500" w:type="dxa"/>
                  <w:hideMark/>
                </w:tcPr>
                <w:p w:rsidR="007957F7" w:rsidRPr="00631F8B" w:rsidRDefault="007957F7" w:rsidP="005E055F">
                  <w:r w:rsidRPr="00631F8B">
                    <w:t>Natuurlijke taal:</w:t>
                  </w:r>
                </w:p>
              </w:tc>
              <w:tc>
                <w:tcPr>
                  <w:tcW w:w="0" w:type="auto"/>
                  <w:hideMark/>
                </w:tcPr>
                <w:p w:rsidR="007957F7" w:rsidRPr="00631F8B" w:rsidRDefault="007957F7" w:rsidP="007957F7">
                  <w:r>
                    <w:t>rotatiehoek in graden</w:t>
                  </w:r>
                </w:p>
              </w:tc>
            </w:tr>
          </w:tbl>
          <w:p w:rsidR="007957F7" w:rsidRPr="007957F7" w:rsidRDefault="007957F7" w:rsidP="007957F7">
            <w:pPr>
              <w:tabs>
                <w:tab w:val="left" w:pos="2227"/>
              </w:tabs>
            </w:pPr>
            <w:r>
              <w:t>OCL  :Inv: self.rotatiehoekSymbool.Measure.uom = 'urn:ogc:def:uom:OGC::deg'</w:t>
            </w:r>
          </w:p>
        </w:tc>
      </w:tr>
    </w:tbl>
    <w:p w:rsidR="00D128FB" w:rsidRPr="00631F8B" w:rsidRDefault="00D128FB" w:rsidP="00D128FB">
      <w:pPr>
        <w:pStyle w:val="Kop5"/>
        <w:rPr>
          <w:sz w:val="16"/>
          <w:szCs w:val="16"/>
        </w:rPr>
      </w:pPr>
      <w:r w:rsidRPr="00631F8B">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DiepteNAP</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 het NAP-nulpunt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buis kan additioneel de binnenonderkant buis als meetpunt worden 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Hoogte van het maaiveld t.o.v. NAP.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waarop het maaiveldpeil werd opgemeten.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79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 xml:space="preserve">Constraint: </w:t>
            </w:r>
            <w:r w:rsidR="00E917E3" w:rsidRPr="00E917E3">
              <w:rPr>
                <w:b/>
                <w:bCs/>
              </w:rPr>
              <w:t>MaaiveldpijlInMeterMetMaxTweeDecimalen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E917E3" w:rsidP="006E2051">
                  <w:r>
                    <w:t>Voor WION maaiveldpijl is in meters met maximaal 2 decimalen</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E917E3" w:rsidP="006E2051">
                  <w:r>
                    <w:t>Inv: self.maaiveldPijl.Measure.uom = 'urn:ogc:def:uom:OGC::m'</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DiepteTovMaaiveld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dient om de afstand weer te geven vanaf het maaiveld tot de bovenkant van kabel of leiding, leidingcontainer, leidingelement of containerleidingelement.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behuizing die ertoe dient om door middel van een omhullende constructie kabels en leidingen te beschermen en geleiden.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EffectcontourDodelijk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De effectcontour komt bij elke transportroute voor.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mortaliteit).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bij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Vewijzing naar de bijbehorende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Topografie die extra wordt toegevoegd voor relatieve plaatsbepaling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EigenTopografieStatusValue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Plan of bestaande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TopografischObjectTypeValue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Aangeven wordt welk type object uit de BGT of BGT plus is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Plaatsaanduiding van de extra topografie.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In geval van een geografisch object worden deze topografieën gesitueerd via het attribuut “ligging” waarbij punt, lijn en polygoon geometrieën gebruikt kunnen worden.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ExtraTopografie kan bij meerdere utliliteitsnetten 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Geometrie is punt, lijn of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self.ligging.oclIsKindOf(GM_Point) or self.ligging.oclIsKindOf(GM_Curve) or self.ligging.oclIsKindOf(GM_Surface)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EisVoorzorgsmaatregelBijlage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Bijlage met de vermelding welke voorzorgsmaatregelen getroffen dienen te worden. Aangegeven wordt wat de voorzorgsmaatregel is met de hoogste prioriteit.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Vermelding of er voorzorgsmaatregelen getroffen dienen te worden. Aangegeven wordt wat de voorzorgsmaatregel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Elektriciteitskabel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Elektriciteitskabel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aansluiting of reeks aansluitingen van een nutsvoorzieningennet voor het overbrengen van elektriciteit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Object dat extra informatie over één of meerdere utility network elementen weergeeft via bijkomende bestanden.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bestandstype is altijd pdf.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Adres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Adresaanduiding conform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ExtraDetailInfoTypeValue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Beschrijft het type detailinformatie.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Bestandsnaam van het bestand dat meegegeven wordt.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bestandsnaam omvat ook de locatie van het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BestandMediaTypeValue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Media type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identificator van een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identificator wordt beschreven via een URI.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Locatie waar de detailinformatie op van toepassing is.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een punt lijn of vlak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De geometrie is een punt, lijn of een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TypeGeometrie: self.ligging.oclIsKindOf(GM_Point) or self.ligging.oclIsKindOf(GM_Curve) or self.ligging.oclIsKindOf(GM_Surface)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huisaansluiting heeft verplicht een attribuut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AdresVerplicht: if self.extraInfoType= ExtraDetailInfoTypeValue::huisaansluiting then self.adres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ExtraGeometrie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Verzamelobject voor extra geometrie van netwerkelementen.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Tweedimensionale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gebruikt indien een netwerkelement ook additioneel als gebied wordt gerepresenteerd.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leidingelement, dus inclusief z waarde.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representatie van een lijnvormig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Ten opzichte van de 2D representatie wordt de z coordinaat toegevoegd, maar ook waar nodig extra coordinatenparen om de lijn correct in 3D te representeren.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2.5D vlakrepresentatie van het netwerkelement.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GM_Solid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Representatie van het netwerkelement als 3D volume.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ExtraInformatie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Informatie toegevoegd aan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objecten kunnen via annotatie en gekoppelde bestanden voorzien worden van extra informatie.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Utiliteitsnet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het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IMKLBasis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basis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NEN3610ID</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 van het object binnen het domein van NEN 3610.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«identificatie»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begindatum waarop een data object in de registratie werd aangemaakt, het begin van de levenscyclus van een data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is afkomstig van INSPIRE maar wordt ook gebruikt in de IMKL-specieke objecten. Voor niet INSPIRE plichtige datasets kan hier een dummy waarde worden ingevuld.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datum die het einde van een levenscyclus van een data object aangeeft.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moment vanaf wanneer het geen onderdeel meer is van de actuele registratie. Dit attribuut is afkomstig van INSPIRE maar wordt ook gebruikt in de IMKL-specieke objecten. Dit attribuut heeft DateTime als data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Kabelbed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Kabelbed of Geul: Ruimtebeslag dat door een gemeenschappelijk tracé van één of meer kabels, buizen, HDPE- en/of mantelbuizen – die toebehoren aan één netbeheerder - wordt gevormd.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Duct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KabelEnLeidingContainer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gemeenschappelijke attributen en associaties bevat voor alle kabel- en leidingcontainer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Optioneel kan er als extrageometrie een vlak worden toegevoegd maar alleen als er grote diameters of breedtes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Aangegeven wordt of het leidingelement bovengronds vanaf het maaiveld zichtbaar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Aantal kabels leidingen of buizen dat zich in het containerelement bevindt.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Wordt opgenomen indien het aantal meer dan één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KabelOfLeiding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Leidingen, buizen of kabels bestemd voor voortgeleiding van energie, materie of data.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Extra informatie in de vorm van een toelichting.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KabelSpecifiek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kabel-specifieke 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IMKL-Be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Diameter van een kabel of leiding uitgedrukt in een Unit of Measure (UOM).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Dit attribuut heeft een Measure als data type. De UOM wordt uitgedrukt via één van de volgende OGC URN codes: • urn:ogc:def:uom:OGC::m • urn:ogc:def:uom:OGC::cm • urn:ogc:def:uom:OGC::mm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Kast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Kast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kast-object dat nutsvoorzieningenobjecten kan bevatten die tot een of meer nutsvoorzieningennetwerken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Label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labelattributen bevat van de IMKL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label kan als attribuut bij netelementen opgenomen zijn. In dat geval hebben ze geen plaastingspunt. Ze kunnen ook bij maatvoering of annotatie opgenomen zijn. Dan hebben ze wel een plaastingspunt middels een attribuut ligging.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Tekst of getal dat een eigenschap omschrijft of kwantificeert en als annotatie op een kaartbeeld wordt afgebeeld.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Gedetailleerde omschrijving van het informatieobject.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toegevoegd worden als het label meer uitleg behoeft.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Leidingelement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object dat bij een leiding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Aangegeven wordt of het leidingelement bovengronds vanaf het maaiveld zichtbaar 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NauwkeurigheidXYvalue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Indicatie van de nauwkeurigheid in horizontaal vlak (x,y) waarmee de geometrie van de ligging van de leiding is aangegeven.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WION nauwkeurigheid is minimaal +/- 1 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Aansluiting identificatie code voor aansluiting op het elektriciteitsnet en gasnet van Nederland.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Aansluiting identificatie code zoals die geregistreerd worden in het EAN codeboek.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puntsymbool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Diepte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Diepte waarop het object is gelegd.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Wordt alleen opgenomen indien er sprake is van een legging die afwijkt van de gangbare (standaard) dieptelegging.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ExtraGeometrie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geometrie naast de verplichte arc/node.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7957F7">
        <w:trPr>
          <w:trHeight w:val="97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self.rotatiehoekSymbool.Measure.uom = 'urn:ogc:def:uom:OGC::deg'</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rPr>
                      <w:color w:val="1D1819"/>
                    </w:rPr>
                    <w:t>Teksten en symbolen weergegeven in het kaartbeeld.</w:t>
                  </w:r>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rPr>
                      <w:color w:val="1D1819"/>
                    </w:rPr>
                    <w:t xml:space="preserve">Voor de </w:t>
                  </w:r>
                  <w:r w:rsidRPr="00631F8B">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MaatvoeringsTypeValue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Aard van de opgenomen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Annotatie kan voor o.a. maatvoering getypeerd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Hoek waaronder een labeltekst of symbool wordt weergegeven.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Plaats van de labeltekst t.o.v.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Positie of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Afhankelijk van het type annotatie betreft het een plaatsingspunt van het label of de geometrie van de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maatvoeringslijn en maatvoeringshulplijn hebben een lijngeometrie. Andere een puntgeometrie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 MaatvoeringsTypeValue::'maatvoeringslijn' or self.maatvoeringsType = MaatvoeringsTypeValue::'maatvoeringshulplijn' then self.ligging = 'GM_Curve' else self.ligging = 'GM_Point'</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alleen bij pijlpunt 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MaatvoeringsTypeValue::maatvoeringspijlpunt or self.maatvoeringsType= MaatvoeringsTypeValue::maatvoeringslabel) then self.rotatiehoek -&gt; notEmpty()</w:t>
                  </w:r>
                </w:p>
              </w:tc>
            </w:tr>
          </w:tbl>
          <w:p w:rsidR="00D128FB" w:rsidRPr="00631F8B" w:rsidRDefault="00D128FB" w:rsidP="006E2051"/>
        </w:tc>
      </w:tr>
      <w:tr w:rsidR="00D128FB" w:rsidRPr="00631F8B" w:rsidTr="007957F7">
        <w:trPr>
          <w:trHeight w:val="80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Rotatiehoek is in graden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7957F7" w:rsidP="006E2051">
                  <w:r>
                    <w:t>Inv: self.rotatiehoek.Measure.uom = 'urn:ogc:def:uom:OGC::deg'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een label waarde verplicht bij een label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if (self.maatvoeringsType= MaatvoeringsTypeValue::maatvoeringslabel) then self.label -&gt; notEmpty()</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Mangat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Mangat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omhullingsobject dat een of meer nutsvoorzieningennetobjecten kan bevatten.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Manhole, ContainerLeidingelement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Graag voorbeelden......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Mantelbuis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Beschermingsbuis.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 BuisSpecifiek, KabelEnLeidingContainer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geen attribuut pressure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pPr>
                    <w:rPr>
                      <w:lang w:val="en-GB"/>
                    </w:rPr>
                  </w:pPr>
                  <w:r w:rsidRPr="00631F8B">
                    <w:rPr>
                      <w:lang w:val="en-GB"/>
                    </w:rPr>
                    <w:t>Inv: self.pressure.OclIsKindOf(nilReason)</w:t>
                  </w:r>
                </w:p>
              </w:tc>
            </w:tr>
          </w:tbl>
          <w:p w:rsidR="00D128FB" w:rsidRPr="00631F8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Mast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Mast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mast-object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Pole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OlieGasChemicalienPijpleiding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OlieGasChemicalienPijpleiding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pijpleiding voor het overbrengen van olie, gas of chemicaliën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rioleringsleiding voor het overbrengen van afvalwater (rioolwater en hemelwater)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 (aangepast)</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StedelijkWaterSpecifiek, KabelOfLeiding, SewerPipe,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StedelijkWaterSpecifiek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Abstract data object dat de rioolleiding attributen bevat specifiek van de stedelijkwater extensie.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RioolleidingTypeValue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TechnischGebouw</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Heeft iemand een definitie?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Cabinet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Telecommunicatiekabel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Telecommunicatiekabel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9C0A6F" w:rsidP="006E2051">
                  <w:r>
                    <w:t>Een geheel van geleiders welke voorzien zijn van één ommanteling en bestemd is voor transport van data.</w:t>
                  </w:r>
                </w:p>
              </w:tc>
            </w:tr>
            <w:tr w:rsidR="009C0A6F" w:rsidRPr="00631F8B" w:rsidTr="009C0A6F">
              <w:trPr>
                <w:trHeight w:val="220"/>
                <w:tblHeader/>
                <w:tblCellSpacing w:w="0" w:type="dxa"/>
              </w:trPr>
              <w:tc>
                <w:tcPr>
                  <w:tcW w:w="360" w:type="dxa"/>
                  <w:hideMark/>
                </w:tcPr>
                <w:p w:rsidR="009C0A6F" w:rsidRPr="00631F8B" w:rsidRDefault="009C0A6F" w:rsidP="006E2051"/>
              </w:tc>
              <w:tc>
                <w:tcPr>
                  <w:tcW w:w="1500" w:type="dxa"/>
                  <w:hideMark/>
                </w:tcPr>
                <w:p w:rsidR="009C0A6F" w:rsidRPr="00631F8B" w:rsidRDefault="009C0A6F" w:rsidP="006E2051">
                  <w:r>
                    <w:t>Herkomst:</w:t>
                  </w:r>
                </w:p>
              </w:tc>
              <w:tc>
                <w:tcPr>
                  <w:tcW w:w="0" w:type="auto"/>
                  <w:hideMark/>
                </w:tcPr>
                <w:p w:rsidR="009C0A6F" w:rsidRDefault="009C0A6F" w:rsidP="006E2051">
                  <w:r>
                    <w:t>IMKL2015</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TelecommunicationsCable, KabelSpecifiek, KabelOfLeiding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9C0A6F">
                  <w:r w:rsidRPr="00631F8B">
                    <w:t xml:space="preserv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ThermischePijpleiding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ThermischePijpleiding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leiding voor het transporteren van warmte of koelte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ThermalPipe, KabelOfLeiding,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Toren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Eenvoudig toren-object dat dienst kan doen als drager van nutsvoorzieningenobjecten van een of meer nutsvoorzieningnetten.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ContainerLeidingelement, Tower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Route samengesteld uit aaneengesloten buisleidingen.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Naam van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max 240 tekens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BuisleidingTypeValue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7 mogelijkheden aangegeven dmv codelijstwaarden.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EffectScenarioType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Scenario dat maatgevend is geweest voor de gegeven effectafstand dodelijk.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CAS-nummer van de voor het risico maatgevende stof.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Transportroutedeel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Deel van een buisleiding met gelijke waarden voor bepaalde buiskenmerken.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OlieGasChemicalienPijpleiding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Een transportroutedeel is onderdeel van een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wanddikte van de buis in millimeters.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Effectafstand dodelijk letsel (1% letaliteit)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Zijnde de toetsingsafstand voor o.a. de inventarisatie van bebouwing voor de berekening van het groepsrisico alsook het omgaan met het restrisico.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Gemiddelde diepteligging bovenkant buis in cm tov het maaiveld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Advieswaarde: minimale dekking per elke 100 meter en/of elke 10-20 cm overgang. Bij bochten en grote dekking veranderingen praktisch aanpassen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(Hoofd)transportroute waar dit een van onderdeel is.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TransportrouteRisico</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Risicocontour behorend bij de hoofdtransportroute.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risicocontour is een optioneel element bij een transportroute.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Geometrie v.d. risicontour 10-6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Transportroute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Transportroute waar de risicocontour betrekking op heeft.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Utiliteitsnet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verzameling netwerkelementen die tot één type nutsvoorzieningennet behoren.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Label, UtilityNetwork, IMKLBasis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Thema</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Het thema geeft aan welk type leiding het betreft en welke functie de leidingen hebben. Bijvoorbeeld datatransport, gas lage druk, laagspanning, riool etc. Gekozen kan worden uit een lijst van thema’s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Opmerking: Signaleringskabels die data vervoeren vallen onder datatransport.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TechnischContactpersoon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Bijlage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Verwijzing naar bijlage document.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Onder andere verwijzing naar de eventueel gekoppelde tekst van de eis voorzorgsmaatregel voor dit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ExtraInformatie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Extra informatie over dit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Bij het utiliteitsnet betreft dit de algemene informatie die bij het utiliteitsnet hoort en niet bij specifieke netelementen.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Voor WION diepte is in meters met maximaal 2 decimalen </w:t>
                  </w:r>
                </w:p>
              </w:tc>
            </w:tr>
            <w:tr w:rsidR="007957F7" w:rsidRPr="00631F8B" w:rsidTr="006E2051">
              <w:trPr>
                <w:tblHeader/>
                <w:tblCellSpacing w:w="0" w:type="dxa"/>
              </w:trPr>
              <w:tc>
                <w:tcPr>
                  <w:tcW w:w="360" w:type="dxa"/>
                  <w:hideMark/>
                </w:tcPr>
                <w:p w:rsidR="007957F7" w:rsidRPr="00631F8B" w:rsidRDefault="007957F7" w:rsidP="006E2051"/>
              </w:tc>
              <w:tc>
                <w:tcPr>
                  <w:tcW w:w="1500" w:type="dxa"/>
                  <w:hideMark/>
                </w:tcPr>
                <w:p w:rsidR="007957F7" w:rsidRPr="00631F8B" w:rsidRDefault="007957F7" w:rsidP="006E2051">
                  <w:r>
                    <w:t>OCL:</w:t>
                  </w:r>
                </w:p>
              </w:tc>
              <w:tc>
                <w:tcPr>
                  <w:tcW w:w="0" w:type="auto"/>
                  <w:hideMark/>
                </w:tcPr>
                <w:p w:rsidR="007957F7" w:rsidRPr="00631F8B" w:rsidRDefault="00BF051C" w:rsidP="006E2051">
                  <w:r>
                    <w:t>Inv: self.standaardDieptelegging.Measure.uom = 'urn:ogc:def:uom:OGC::m'</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een netwerk kan niet naar een andere netwerk verwijzen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self.networks.OclIsKindOf(nilReason)</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631F8B" w:rsidRDefault="00D128FB" w:rsidP="006E2051">
                  <w:r w:rsidRPr="00631F8B">
                    <w:t xml:space="preserve">er is geen verwijzing van een netwerk naar de netelementen daarvan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self.elements.OclIsKindOf(nilReason)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Waterleiding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waterleiding voor het overbrengen van water van de ene locatie naar een andere.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Inspire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KabelOfLeiding, WaterPipe, BuisSpecifiek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7" w:name="_Toc451244774"/>
      <w:r w:rsidRPr="00631F8B">
        <w:t>Data types</w:t>
      </w:r>
      <w:bookmarkEnd w:id="7"/>
    </w:p>
    <w:p w:rsidR="00D128FB" w:rsidRPr="00631F8B" w:rsidRDefault="00D128FB" w:rsidP="00D128FB">
      <w:pPr>
        <w:pStyle w:val="Kop5"/>
        <w:rPr>
          <w:sz w:val="16"/>
          <w:szCs w:val="16"/>
        </w:rPr>
      </w:pPr>
      <w:r w:rsidRPr="00631F8B">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Adres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BAG-Adres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Beschrijving van een locatie van door middel van een adres.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Panden, Ligplaatsen en Staanplaatsen zijn beschreven in de BAG. Voor de attributen van net adres zijn de BAG definities gebruikt.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openbare ruimte naam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naam die aan een OPENBARE RUIMTE is toegekend in een daartoe strekkend formeel gemeentelijk besluit.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 Definition -- Een door of namens het gemeentebestuur ten aanzien van een adresseerbaar object toegekende nummering.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toevoeging aan een huisnummer in de vorm van een alfanumeriek teken.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Een door of namens het gemeentebestuur ten aanzien van een adresseerbaar object toegekende nadere toevoeging aan een huisnummer of een combinatie van huisnummer en huisletter.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benaming van een door het gemeentebestuur aangewezen WOONPLAATS.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BAG</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De door TNT Post vastgestelde code behorende bij een bepaalde combinatie van een straatnaam en een huisnummer.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volgende regulier expressie beschrijft het format van een valide volledige postcode: [1-9]{1}[0-9]{3}[A-Z]{2}.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D128FB" w:rsidRDefault="00D128FB" w:rsidP="006E2051">
                  <w:pPr>
                    <w:rPr>
                      <w:lang w:val="en-GB"/>
                    </w:rPr>
                  </w:pPr>
                  <w:r w:rsidRPr="00D128FB">
                    <w:rPr>
                      <w:lang w:val="en-GB"/>
                    </w:rPr>
                    <w:t xml:space="preserve">BAG. http://www.digitaleoverheid.nl/onderwerpen/stelselinformatiepunt/stelsel-van-basisregistraties/stelselvoorzieningen/stelselcatalogus/begrippen/Adres/BAG/Nummeraanduiding/Postcode-Nummeraanduiding </w:t>
                  </w:r>
                </w:p>
              </w:tc>
            </w:tr>
          </w:tbl>
          <w:p w:rsidR="00D128FB" w:rsidRPr="00D128FB" w:rsidRDefault="00D128FB" w:rsidP="006E2051">
            <w:pPr>
              <w:rPr>
                <w:lang w:val="en-GB"/>
              </w:rPr>
            </w:pP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Tweeletterige afkorting van de landsnaam conform ISO 3166 - Country codes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identificatie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BAG identifier van de nummeraanduiding van het adres zoals geregistreerd bij de BAG.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 en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horiziontale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LabelpositieValue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Punt op de verticale as in labeltekst dat geldt als referentie voor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NEN3610ID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NEN3610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identificatiegegevens voor de universeel unieke identificatie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verwijzing naar een registratie van objecten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unieke identificatiecode binnen een registratie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‘LokaalId’ is de identificatiecode die een object heeft binnen een (lokale) registratie. De volgende karakters mogen in een lokaalID voorkomen: {”A”…”Z”, “a”…”z”, ”0”…”9”, “_”, “-“, “,”, ”.”}.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versie-aanduiding van een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Het attribuut ‘versie’ maakt geen deel uit van de identificatie van het object maar kan worden gebruikt om verschillende versies van hetzelfde object te identificeren.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NEN 3610:2011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TechnischContactpersoon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Persoon die gecontacteerd kan worden voor technisch-inhoudelijke informatie over deze dataset.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8" w:name="_Toc451244775"/>
      <w:r w:rsidRPr="00631F8B">
        <w:t>Enumeraties en codelijsten</w:t>
      </w:r>
      <w:bookmarkEnd w:id="8"/>
    </w:p>
    <w:p w:rsidR="00D128FB" w:rsidRPr="00631F8B" w:rsidRDefault="00D128FB" w:rsidP="00D128FB">
      <w:pPr>
        <w:pStyle w:val="Kop5"/>
        <w:rPr>
          <w:sz w:val="16"/>
          <w:szCs w:val="16"/>
        </w:rPr>
      </w:pPr>
      <w:r w:rsidRPr="00631F8B">
        <w:rPr>
          <w:sz w:val="16"/>
          <w:szCs w:val="16"/>
        </w:rPr>
        <w:t>AnnotatieTypeValue</w:t>
      </w:r>
    </w:p>
    <w:tbl>
      <w:tblPr>
        <w:tblW w:w="27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AnnotatieTypeValue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waarden voor annotatie.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BestandMediaTypeValue</w:t>
      </w:r>
    </w:p>
    <w:tbl>
      <w:tblPr>
        <w:tblW w:w="327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BestandMediaTypeValue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Technisch formaat van digitaal bestand.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BijlageTypeValue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een bijlage.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BuisleidingTypeValue</w:t>
      </w:r>
    </w:p>
    <w:tbl>
      <w:tblPr>
        <w:tblW w:w="237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BuisleidingTypeValue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buisleiding.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Classificatie gebruikt in RRGS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ConditionOfFacilityValue.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ConditionOfFacilityValue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DiepteAangrijpingspuntValue</w:t>
      </w:r>
    </w:p>
    <w:tbl>
      <w:tblPr>
        <w:tblW w:w="42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DiepteAangrijpingspuntValue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object van af waar de diepte wordt bepaald.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EffectScenarioType</w:t>
      </w:r>
    </w:p>
    <w:tbl>
      <w:tblPr>
        <w:tblW w:w="258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EffectScenarioType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risico dat zich kan voordoen.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RRGS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EigenTopografieStatusValue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van topografie die als extra locatie informatie, meestal voor maatvoering, wordt meegeleverd.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ElectricityAppurtenanceTypeValue.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ElectricityAppurtenanceTypeValue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ExtraDetailInfoTypeValue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Verschillende vormen van extra detailinformatie die opgenomen worden bij een utiliteitsnet.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LabelpositieValue</w:t>
      </w:r>
    </w:p>
    <w:tbl>
      <w:tblPr>
        <w:tblW w:w="499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9"/>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LabelpositieValue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9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Aangrijpingspunt van het label in relatie tot het plaatsingspunt.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Herkomst:</w:t>
                  </w:r>
                </w:p>
              </w:tc>
              <w:tc>
                <w:tcPr>
                  <w:tcW w:w="0" w:type="auto"/>
                  <w:hideMark/>
                </w:tcPr>
                <w:p w:rsidR="00D128FB" w:rsidRPr="00631F8B" w:rsidRDefault="00D128FB" w:rsidP="006E2051">
                  <w:r w:rsidRPr="00631F8B">
                    <w:t>IMKL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MaatvoeringsTypeValue</w:t>
      </w:r>
    </w:p>
    <w:tbl>
      <w:tblPr>
        <w:tblW w:w="161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MaatvoeringsTypeValue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NauwkeurigheidDiepteValue</w:t>
      </w:r>
    </w:p>
    <w:tbl>
      <w:tblPr>
        <w:tblW w:w="33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NauwkeurigheidDiepteValue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nauwkeurigheid van dieptegegevens.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NauwkeurigheidXYvalue</w:t>
      </w:r>
    </w:p>
    <w:tbl>
      <w:tblPr>
        <w:tblW w:w="401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NauwkeurigheidXYvalue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Codelijst met geografische nauwkeurigheid in het horizontale vlak.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OilGasChemicalsAppurtenanceITypeIMKLValue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OilGasChemicalsAppurtenanceITypeValue.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OilGasChemicalsProductTypeValue.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OilGasChemicalsProductTypeValue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PipeMaterialTypeValue.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RioolleidingTypeValue</w:t>
      </w:r>
    </w:p>
    <w:tbl>
      <w:tblPr>
        <w:tblW w:w="244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RioolleidingTypeValue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Typering van soort rioolleiding.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SewerAppurtenanceTypeValue.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SewerAppurtenanceTypeValue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TelecommunicationsAppurtenanceTypeValue.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TelecommunicationsAppurtenanceTypeValue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Thema</w:t>
      </w:r>
    </w:p>
    <w:tbl>
      <w:tblPr>
        <w:tblW w:w="4036"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1"/>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1"/>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Thema of discipline waar een leiding of leidingelement toe behoort.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ThermalAppurtenanceTypeValue.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ThermalAppurtenanceTypeValue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TopografischObjectTypeValue</w:t>
      </w:r>
    </w:p>
    <w:tbl>
      <w:tblPr>
        <w:tblW w:w="40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TopografischObjectTypeValue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Soort topografisch object.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Typen gebaseerd op semantiek van IMGeo (grootschalige geografie)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UtilityNetworkTypeValue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UtilityNetworkTypeValue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WaterAppurtenanceTypeIMKLValue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IMKL waardelijst voor toepassing INSPIRE WaterAppurtenanceTypeValue.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WaterAppurtenanceTypeValue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Kan zowel uitbreiding als beperking op INSPIRE waardelijst betreffen.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Default="00D128FB" w:rsidP="00D128FB">
      <w:pPr>
        <w:pStyle w:val="Kop4"/>
        <w:rPr>
          <w:rFonts w:ascii="Verdana" w:hAnsi="Verdana"/>
          <w:sz w:val="16"/>
          <w:szCs w:val="16"/>
        </w:rPr>
      </w:pPr>
    </w:p>
    <w:p w:rsidR="00D128FB" w:rsidRPr="00631F8B" w:rsidRDefault="00D128FB" w:rsidP="00D128FB">
      <w:pPr>
        <w:pStyle w:val="Kop3"/>
      </w:pPr>
      <w:bookmarkStart w:id="9" w:name="_Toc451244776"/>
      <w:r w:rsidRPr="00631F8B">
        <w:t>Kandidaat types en placeholders</w:t>
      </w:r>
      <w:bookmarkEnd w:id="9"/>
    </w:p>
    <w:p w:rsidR="00D128FB" w:rsidRPr="00631F8B" w:rsidRDefault="00D128FB" w:rsidP="00D128FB">
      <w:pPr>
        <w:pStyle w:val="Kop5"/>
        <w:rPr>
          <w:sz w:val="16"/>
          <w:szCs w:val="16"/>
        </w:rPr>
      </w:pPr>
      <w:r w:rsidRPr="00631F8B">
        <w:rPr>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Extended Utility Network Elements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Pipe material type value (Extended)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Codelist containing a classification of pipe material types.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Collection of network elements that belong to a single type of utility network.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Network</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128FB">
                    <w:rPr>
                      <w:i/>
                      <w:iCs/>
                      <w:lang w:val="en-GB"/>
                    </w:rPr>
                    <w:t>nodes</w:t>
                  </w:r>
                  <w:r w:rsidRPr="00D128FB">
                    <w:rPr>
                      <w:lang w:val="en-GB"/>
                    </w:rPr>
                    <w:t xml:space="preserve">) and polylines (aka </w:t>
                  </w:r>
                  <w:r w:rsidRPr="00D128FB">
                    <w:rPr>
                      <w:i/>
                      <w:iCs/>
                      <w:lang w:val="en-GB"/>
                    </w:rPr>
                    <w:t>arcs</w:t>
                  </w:r>
                  <w:r w:rsidRPr="00D128FB">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utility network or the utilily network theme.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authority role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RelatedParty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Parties authorized to manage a utility network, such as maintainers, operators or owners.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facility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ActivityComplex</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 facility activity complex that is linked to (e.g. part of) this utility network.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This reference can be used to link utility facilities - having a more complex geometry - to a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disclaimer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text describing confidentiality clauses applying to the utility network information.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networks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UtilityNetwork</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sub-network that can be considered as part of a higher-order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"telecommunications"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telecommunications-&gt;size()=0 </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All utility network objects have an external object identifier.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inv:inspireId-&gt;notEmpty()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Cabinet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cabinet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cabinet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Cabinets represent mountable node objects that can contain smaller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UtilityNetworkTypeValue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utility network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utility network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utility link or link sequence for the conveyance of solids, liquids, chemicals or gases from one location to another. A pipe can also be used as an object to encase several cables (a bundle of cables) or other (smaller)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 diameter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Pipe outer diameter.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For convex shaped objects (e.g. a circle) the diameter is defined to be the largest distance that can be formed between two opposite parallel lines tangent to its boundery.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pressure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maximum allowable operating pressure at which a product is conveyed through a pipe.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unit of measure for pressure is commonly expressed in "bar".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may contain one or more pipes.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pole (mast)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Poles represent node objects that can support utility devices and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pole height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pole.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pole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Duct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protect and guide cable and pipes via an encasing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 width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width of the duct.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measurement of the object - in this case, the duct - from side to side.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ducts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Duct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single duct or set of ducts that constitute the inner-duct.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Cable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duct may contain one or more cables.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pipes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Pipe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set of pipes that constitute the duct bank.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The multiplicity of "utilityDeliveryType" shall be 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 xml:space="preserve">inv: utilityDeliveryType-&gt;size()=0 </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Tower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tower object which may carry utility objects belonging to either single or multiple utility networks.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Towers represent node objects that support reservoirs, cables or antennas.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tower height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height of the tower.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height is the vertical extend measuring accross the object - in this case, the tower - at right angles to the lenght.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Cable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or data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UtilityLinkSet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Manhole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manhole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Simple container object which may contain either single or multiple utility networks objects.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UtilityNodeContainer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 xml:space="preserve">Manholes perform following functions: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drainage for the conduit system so that freezing water does not damage the conduit or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location for bending the conduit run without damaging the wires.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 junction for conduits coming from different directions. </w:t>
                  </w:r>
                </w:p>
                <w:p w:rsidR="00D128FB" w:rsidRPr="00D128FB" w:rsidRDefault="00D128FB" w:rsidP="00D128FB">
                  <w:pPr>
                    <w:numPr>
                      <w:ilvl w:val="0"/>
                      <w:numId w:val="38"/>
                    </w:numPr>
                    <w:spacing w:before="100" w:beforeAutospacing="1" w:after="100" w:afterAutospacing="1" w:line="240" w:lineRule="auto"/>
                    <w:jc w:val="left"/>
                    <w:rPr>
                      <w:lang w:val="en-GB"/>
                    </w:rPr>
                  </w:pPr>
                  <w:r w:rsidRPr="00D128FB">
                    <w:rPr>
                      <w:lang w:val="en-GB"/>
                    </w:rPr>
                    <w:t xml:space="preserve">Provide access to the system for maintenance.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Appurtenance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appurtenance is a node object that is described by its type (via the attribute "appurtenanceType").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UtilityNode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appurtenance type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Type of appurtenance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"AppurtenanceTypeValue" codelist is an abstract codelist that can be replaced by the various appurtenance type value codelists for each utility network.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SpecificAppurtenanceTypeValue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Type of appurtenance according to a domain-specific classification.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SpecificAppurtenanceTypeValue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Common Utility Network Elements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specific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Domain-specific classification of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electricity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ElectricityCable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Electricity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electricity 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electricity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operating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utilization or operating voltage by the equipment using the electricity.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nominal voltage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nominal system voltage at the point of supply.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pipe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pipe used to convey oil, gas or chemicals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OilGasChemicalsProductTypeValue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type of oil, gas or chemicals product that is conveyed through the oil, gas, chemicals pipe.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OilGasChemicalsProductTypeValue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product type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and chemicals products.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OilGasChemicalsAppurtenanceTypeValue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Oil-Gas-Chemicals Network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oil, gas and chemicals appurtenance type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oil, gas, chemicals appurtenances.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sewer water types.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sewer pipe used to convey wastewater (sewer)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SewerWaterTypeValue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sewer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SewerAppurtenanceTypeValue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Sewer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sewer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sewer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telecommunication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TelecommunicationsCableMaterialTypeValue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Classification of telecommunications cable materials.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TelecommunicationsCable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Telecommunications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utility link or link sequence used to convey data signals (PSTN, radio or computer) from one location to another.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Cable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telecommunications cable material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TelecommunicationsCableMaterialTypeValue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cable material.</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pipe used to disseminate heating or cooling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product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ThermalProductTypeValue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thermal product that is conveyed through the thermal pipe.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ThermalAppurtenanceTypeValue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Thermal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thermal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thermal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WaterPipe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pipe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water pipe used to convey water from one location to another.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Pipe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WaterTypeValue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Type of water.</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WaterAppurtenanceTypeValue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appurtenance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appurtenances.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Subtype van:</w:t>
                  </w:r>
                </w:p>
              </w:tc>
              <w:tc>
                <w:tcPr>
                  <w:tcW w:w="0" w:type="auto"/>
                  <w:hideMark/>
                </w:tcPr>
                <w:p w:rsidR="00D128FB" w:rsidRPr="00631F8B" w:rsidRDefault="00D128FB" w:rsidP="006E2051">
                  <w:r w:rsidRPr="00631F8B">
                    <w:t>AppurtenanceTypeValue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WaterTypeValue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Water Network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water type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water types.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GeometryMethodValue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GeometryMethodValue</w:t>
            </w:r>
          </w:p>
        </w:tc>
      </w:tr>
      <w:tr w:rsidR="00D128FB" w:rsidRPr="006E2051"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this geographic position of the address was created or derived.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Information on what type of spatial feature the geographic position of the address was created or derived from, is represented by the GeometrySpecificationValue.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urn:x-inspire:def:codeList:INSPIRE:GeometryMethodValue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AddressComponent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Identifier or geographic name of a specific geographic area, location, or other spatial object which defines the scope of an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component.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component spatial object, which enables interoperability with existing legacy systems or applications.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component within the life-cycle (version) of the address component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component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component was or will be valid in the real world.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component or a version of an address component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the address component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Another address component within which the geographic feature represented by this address component is situated.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 .isAfter(self.beginLifespanVersion)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LocatorLevelValue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LocatorLevelValue</w:t>
            </w:r>
          </w:p>
        </w:tc>
      </w:tr>
      <w:tr w:rsidR="00D128FB" w:rsidRPr="006E2051"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level to which the locator refers.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LocatorDesignatorTypeValue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D128F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LocatorDesignatorTypeValue</w:t>
            </w:r>
          </w:p>
        </w:tc>
      </w:tr>
      <w:tr w:rsidR="00D128FB" w:rsidRPr="00631F8B" w:rsidTr="00D128F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designator.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urn:x-inspire:def:codeList:INSPIRE:LocatorDesignatorTypeValue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noun applied to the real world entity identified by the locator.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locator name could be the name of the property or complex, of the building or part of the building, or it could be the name of a room inside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name "Radford Mill Farm" is for example a name of a specific site or of a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LocatorDesignator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The full identification of the locator could include one or more locator designators.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identifying part of the locator designator composed by one or more digits or other characters.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LocatorDesignatorTypeValue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type of locator value, which enables an application to interpret, parse or format it according to certain rules.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type enables a user or an application to understand if the value "A" is e.g. an identifier of a specific building, door, staircase or dwelling.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StatusValue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Current validity of the real world address or address component.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GeometrySpecificationValue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GeometrySpecificationValue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defining the specification used to create or derive this geographic position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urn:x-inspire:def:codeList:INSPIRE:GeometrySpecificationValue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LocatorNameTypeValue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LocatorNameTypeValue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Description of the semantics of the locator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urn:x-inspire:def:codeList:INSPIRE:LocatorNameTypeValue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AddressLocator</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LocatorDesignator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number or a sequence of characters that uniquely identifies the locator within the relevant scope(s).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geographic name or descriptive text associated to a property identified by the locator.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LocatorLevelValue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level to which the locator refers.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address component that defines the scope within which the address locator is assigned according to rules ensuring unambiguousness.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designator exists, a name is required.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self.designator-&gt;isEmpty() implies self.name-&gt;notEmpty()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no name exists, a designator is required.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self.name-&gt;isEmpty() implies self.designator-&gt;notEmpty()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identification of the fixed location of property by means of a structured composition of geographic names and identifiers.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thematic identifier of the address spatial object, which enables interoperability with existing legacy systems or applications.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GeographicPosition</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Validity of the address within the life-cycle (version) of the address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status relates to the address and is not a property of the object to which the address is assigned (the addressable object).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AddressLocator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Human readable designator or name.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of which this version of the address was or will be valid in the real world.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and time can be set in the future for situations where an address or a version of an address has been decided by the appropriate authority to take effect for a future date.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address ceased or will cease to exist in the real world.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to enable the generation of change only update files.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date is recorded primarily for those systems which "close" an entry in the spatial data set in the event of an attribute change.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building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AbstractConstruction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Building that the address is assigned to or associated with.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CadastralParcel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Cadastral parcel that this address is assigned to or associated with.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main (parent) address with which this (sub) address is tightly connected.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AddressComponent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Represents that the address component is engaged as a part of the address.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an admin unit address component spatial object whose level is 1 (Country)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self.component -&gt; forAll (a1 | exists(a1.parent.oclIsTypeOf(AdminUnitName) and a1.parent.level=1))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An address shall have exactly one default geographic position (default attribute of GeographicPosition must be true)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self.position -&gt; one(a1 | a1.default = true)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date set endLifespanVersion must be later than beginLifespanVersion (if set)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self.endLifespanVersion.isAfter(self.beginLifespanVersion)</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AddressRepresentation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Representation of an address spatial object for use in external application schemas that need to include the basic, address information in a readable way.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D128FB">
                    <w:rPr>
                      <w:lang w:val="en-GB"/>
                    </w:rPr>
                    <w:t xml:space="preserve">A number or a sequence of characters which allows a user or an application to interpret, parse and format the locator within the relevant scope. </w:t>
                  </w:r>
                  <w:r w:rsidRPr="00631F8B">
                    <w:t>A locator may include more locator designators.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noun(s) applied to the real world entity identified by the locator.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name or names of a geographic area or locality that groups a number of addressable objects for addressing purposes, without being an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One or more names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code created and maintained for postal purposes to identify a subdivision of addresses and postal delivery points.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or names of a passage or way through from one location to another like a road or a waterway.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Collectie constraints:</w:t>
                  </w:r>
                </w:p>
              </w:tc>
              <w:tc>
                <w:tcPr>
                  <w:tcW w:w="0" w:type="auto"/>
                  <w:hideMark/>
                </w:tcPr>
                <w:p w:rsidR="00D128FB" w:rsidRPr="00631F8B" w:rsidRDefault="00D128FB" w:rsidP="006E2051">
                  <w:r w:rsidRPr="00631F8B">
                    <w:t>ordered</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Address</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the address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GeographicPosition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Addresses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a characteristic point which represents the location of the address according to a certain specification, including information on the origin of the position.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position of the point expressed in coordinates in the chosen spatial reference system.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GeometrySpecificationValue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Information defining the specification used to create or derive this geographic position of the address.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GeometryMethodValue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Description of how and by whom the geographic position of the address was created or derived.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Boolean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Specifies whether or not this position should be considered as the default.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As a member state may provide several positions of an address, there is a need to identify the commonly used (main) position. Preferrably, the default position should be the one with best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AdministrativeBoundary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boundary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A line of demarcation between administrative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GM_Curve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border line.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legal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LegalStatusValue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Legal status of this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legal status is considered in terms of political agreement or disagreement of the administrative units separated by this boundary.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hierarchy levels of all adjacent administrative units this boundary is part of.</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1..6</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technical 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TechnicalStatusValue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technical status of the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technical status of the boundary is considered in terms of its topological matching or not-matching with the borders of all separated administrative units. Edge-matched means that the same set of coordinates is used.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units separated by this administrative boundary.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In case of a national boundary (i.e. nationalLevel='1st order') only one national administrative unit (i.e. country) is provided.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administrative unit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administration where a Member State has and/or exercises jurisdictional rights, for local, regional and national governance.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country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CountryCode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Two-character country code according to the Interinstitutional style guide published by the Publications Office of the European Union.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administrative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national geographical name of the administrative unit,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code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Thematic identifier corresponding to the national administrative codes defined in each country.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AdministrativeHierarchyLevel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national level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Name of the level in the national administrative hierarchy, at which the administrative unit is established.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residence of authority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ResidenceOfAuthority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Center for national or local administration.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Units established at a lower level of the national administrative hierarchy which are administered by the administrative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For administrative units at the lowest level of the national hierarchy no lower level unit exists. CONSTRAINT Each administrative unit except for the lowest level units shall refer to its lower level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upper level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unit established at a higher level of national administrative hierarchy that this administrative unit administers.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Condominium</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Condominium administered by this administrative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Condominiums may only exist at state level and can be administered only by administrative units at the highest level of the national administrative hierarchy (i.e. countries).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administered by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that administers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 administer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Administrative unit established at same level of national administrative hierarchy which is co-administered by this administrative unit.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boundary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AdministrativeBoundary</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administrative boundaries between this administrative unit and all the units adjacent to 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highest level can associate units at a higher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'1stOrder' implies self.upperLevelUnit-&gt;isEmpty() and self.loweLevelUnit-&gt;notEmpty()</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No unit at lowest level can associate units at lower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self.nationalLevel = '6thOrder' implies self.lowerLevelUnit-&gt;isEmpty and self.upperLevelUnit-&gt;notEmpty</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Association role condominium applies only for administrative units which nationalLevel='1st order' (country level).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self.condominium-&gt;notEmpty implies self.nationalLevel = '1stOrder'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AdministrativeHierarchyLevel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AdministrativeHierarchyLevel</w:t>
            </w:r>
          </w:p>
        </w:tc>
      </w:tr>
    </w:tbl>
    <w:p w:rsidR="00D128FB" w:rsidRPr="00631F8B" w:rsidRDefault="00D128FB" w:rsidP="00D128FB">
      <w:pPr>
        <w:pStyle w:val="Kop5"/>
        <w:rPr>
          <w:sz w:val="16"/>
          <w:szCs w:val="16"/>
        </w:rPr>
      </w:pPr>
      <w:r w:rsidRPr="00631F8B">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Condominium</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condominium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administrative area established independently to any national administrative division of territory and administered by two or more countries.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Condominium is not a part of any national administrative hierarchy of territory division in Member State.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inserted or changed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Date and time at which this version of the spatial object was superseded or retired in the spatial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geometry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Geometric representation of spatial area covered by this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Official geographical name of this condominium, given in several languages where required.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adm unit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administering the condominium.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ResidenceOfAuthority</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AdministrativeUnits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Data type representing the name and position of a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Position of the residence of authority.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Intermediary areas used in order to divide national territory into cadastral parcels.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D128FB">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t>EXAMPLE Municipality, section, parish, district, block.</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mean value may come from quality measures on a homogeneous population of cadastral parcels or from an estimation based on the knowledge of the production processes and of their accuracy.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GM_MultiSurface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Geometry of the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zoning identification.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zoning reference or that reference itself or the name.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CadastralZoningLevelValue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Level of the cadastral zoning in the national cadastral hierarchy.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LocalisedCharacterString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level of the cadastral zoning in the national cadastral hierarchy, in at least one official language of the European Union.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For Spain, level name might be supplied as "municipio" (in Spanish) and as "municipality" (in English).</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Name of the cadastral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zoning.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 03260000AB (France), 30133 (Austria), APD00F (Netherlands).</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Integer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denominator in the scale of the original paper map (if any) to whose extent the cadastral zoning corresponds.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2000 means that original cadastral map was designed at scale 1: 2000.</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zoning was/will be legally established.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zoning legally ceased/will cease to be used.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next upper level cadastral zoning containing this cadastral zoning.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estimatedAccuracy shall be given in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self.estimatedAccuracy.uom.uomSymbol='m'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 lower level cadastral zoning shall be part of an upper level zoning.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self.nationalLevel &lt;&gt; '1stOrder' implies self.level &lt; self.upperLevelUnit.level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Measure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ProductionAndIndustrialFacilitiesExtension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Declared or measured quantity of any kind of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Decimal</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Declared or measured physical size expressed as a numerical quantity.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data format is decimal. Decimal is a data type in which the number represents an exact value, as a finite representation of a decimal number.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UnitOfMeasure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Unit of measure accompanying the numerical quantity declared or measured for a physical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CadastralParcel</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Areas defined by cadastral registers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GM_Object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Geometry of the cadastral parcel.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As much as possible, the geometry should be a single area.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Text commonly used to display the cadastral parcel identification.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The label is usually the last part of the national cadastral reference. NOTE 2 The label can be used for label in portrayal.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cadastral parcel. Must ensure the link to the national cadastral register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GM_Point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point within the cadastral parcel.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centroid of the cadastral parcel geometry.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cadastral parcel was/will be legally established.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cadastral parcel legally ceased/will cease to be used.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BasicPropertyUnit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basic property unit(s)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CadastralZoning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cadastral zoning of lowest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cadastral parcel.</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Type of geometry shall be GM_Surface or GM_MultiSurface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geometry.oclIsKindOf(GM_Surface) or geometry.oclIsKindOf(GM_MultiSurface)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self.validTo .isEqual(self.validFrom) or self.validTo .isAfter(self.validFrom)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CadastralZoningLevelValue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CadastralZoningLevelValue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Levels of hierarchy of the cadastral zonings.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higher levels in the administrative units theme (province, state) are not repeated in this code list.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urn:x-inspire:def:codeList:INSPIRE:CadastralZoningLevelValue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BasicPropertyUnit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CadastralParcels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at national level, generally the full national code of the basic property unit. Must ensure the link to the national cadastral register or equivalent.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national cadastral reference can be used also in further queries in national services.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Area</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Registered area value giving quantification of the area projected on the horizontal plane of the cadastral parcels composing the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Official date and time the basic property unit was/will be legally established.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the basic property unit legally ceased/will cease to be used.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is the date and time the national cadastral reference can no longer be used in legal acts.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«lifeCycleInfo,voidable»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AdministrativeUnit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The administrative unit of lowest administrative level containing this basic property unit.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of areaValue shall be given in square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self.areaValue.uom.uomSymbol='m2'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endLifespanVersion shall be later than beginLifespanVersion.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self.endLifespanVersion .isAfter(self.beginLifespanVersion) </w:t>
                  </w:r>
                </w:p>
              </w:tc>
            </w:tr>
          </w:tbl>
          <w:p w:rsidR="00D128FB" w:rsidRPr="00D128FB" w:rsidRDefault="00D128FB" w:rsidP="006E2051">
            <w:pPr>
              <w:rPr>
                <w:lang w:val="en-GB"/>
              </w:rPr>
            </w:pP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If set, the date validTo shall be equal or later than validFrom.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inv: self.validTo .isEqual(self.validFrom) or self.validTo .isAfter(self.validFrom)</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GrammaticalNumberValue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GrammaticalNumberValue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number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urn:x-inspire:def:codeList:INSPIRE:GrammaticalNumberValue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NameStatusValue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NameStatusValue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status of a geographical name, that is the information enabling to discern which credit should be given to the name with respect to its standardisation and/or its topicality.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precise definition of the values 'Official', 'Standardised', 'Historical' and 'Other' can only be decided by Member States according to their legislation and practice.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urn:x-inspire:def:codeList:INSPIRE:NameStatusValue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lastRenderedPageBreak/>
        <w:t>NativenessValue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NativenessValue</w:t>
            </w:r>
          </w:p>
        </w:tc>
      </w:tr>
      <w:tr w:rsidR="00D128FB" w:rsidRPr="006E2051"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nativeness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D128FB" w:rsidRDefault="00D128FB" w:rsidP="006E2051">
                  <w:pPr>
                    <w:rPr>
                      <w:lang w:val="en-GB"/>
                    </w:rPr>
                  </w:pPr>
                  <w:r w:rsidRPr="00D128FB">
                    <w:rPr>
                      <w:lang w:val="en-GB"/>
                    </w:rPr>
                    <w:t>Centrally managed in INSPIRE code list register. URN: urn:x-inspire:def:codeList:INSPIRE:NativenessValue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PronunciationOfName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by a link to any sound file.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a name, expressed in International Phonetic Alphabet (IPA).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At least one of the two attributes pronunciationSoundLink and pronunciationIPA shall not be void.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self.pronounciationIPA -&gt; notEmpty() or self.pronounciationSoundLink -&gt; notEmpty()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SpellingOfName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way of writing a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 NOTE Proper spelling means the writing of a name with the correct capitalisation and the correct letters and diacritics present in an accepted standard order.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Way the name is written.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Set of graphic symbols (for example an alphabet) employed in writing the name, expressed using the four letters codes defined in ISO 15924, where applicable.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Method used for the names conversion between different scripts.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GrammaticalGenderValue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F22F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GrammaticalGenderValue</w:t>
            </w:r>
          </w:p>
        </w:tc>
      </w:tr>
      <w:tr w:rsidR="00D128FB" w:rsidRPr="00631F8B" w:rsidTr="00F22F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grammatical gender of a geographical name.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D128FB">
                    <w:rPr>
                      <w:lang w:val="en-GB"/>
                    </w:rPr>
                    <w:t xml:space="preserve">Centrally managed in INSPIRE code list register. </w:t>
                  </w:r>
                  <w:r w:rsidRPr="00631F8B">
                    <w:t>URN: urn:x-inspire:def:codeList:INSPIRE:GrammaticalGenderValue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GeographicalName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Geographical Names [Candidate type that might be extended in Annex II/III INSPIRE data specification]</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Proper noun applied to a real world entity.</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Language of the name, given as a three letters code, in accordance with either ISO 639-3 or ISO 639-5.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NativenessValue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Information enabling to acknowledge if the name is the one that is/was used in the area where the spatial object is situated at the instant when the name is/was in use.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NameStatusValue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Qualitative information enabling to discern which credit should be given to the name with respect to its standardisation and/or its topicality.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Gazetteer, geographical names data set.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PronunciationOfName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Proper, correct or standard (standard within the linguistic community concerned) pronunciation of the geographical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[UNGEGN Manual 2006].</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SpellingOfName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proper way of writing the geographical name.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GrammaticalGenderValue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Class of nouns reflected in the behaviour of associated words.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in case the concept of grammatical gender has no sense for a given name (i.e. the attribute is not applicable), the attribute should not be provided.</w:t>
                  </w:r>
                </w:p>
                <w:p w:rsidR="00D128FB" w:rsidRPr="00D128FB" w:rsidRDefault="00D128FB" w:rsidP="00D128FB">
                  <w:pPr>
                    <w:numPr>
                      <w:ilvl w:val="0"/>
                      <w:numId w:val="39"/>
                    </w:numPr>
                    <w:spacing w:before="100" w:beforeAutospacing="1" w:after="100" w:afterAutospacing="1" w:line="240" w:lineRule="auto"/>
                    <w:jc w:val="left"/>
                    <w:rPr>
                      <w:lang w:val="en-GB"/>
                    </w:rPr>
                  </w:pPr>
                  <w:r w:rsidRPr="00D128FB">
                    <w:rPr>
                      <w:lang w:val="en-GB"/>
                    </w:rPr>
                    <w:t xml:space="preserve">in case the concept of grammatical gender has some sense for the name but is unknown, the attribute should be provided but </w:t>
                  </w:r>
                  <w:r w:rsidRPr="00D128FB">
                    <w:rPr>
                      <w:i/>
                      <w:iCs/>
                      <w:lang w:val="en-GB"/>
                    </w:rPr>
                    <w:t>void</w:t>
                  </w:r>
                  <w:r w:rsidRPr="00D128FB">
                    <w:rPr>
                      <w:lang w:val="en-GB"/>
                    </w:rPr>
                    <w:t xml:space="preserv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GrammaticalNumberValue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Grammatical category of nouns that expresses count distinctions.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 xml:space="preserve">NOTE the attribute has cardinality [0..1] and is voidable, which means that: </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in case the concept of grammatical number has no sense for a given name (i.e. the attribute is not applicable), the attribute should not be provided.</w:t>
                  </w:r>
                </w:p>
                <w:p w:rsidR="00D128FB" w:rsidRPr="00D128FB" w:rsidRDefault="00D128FB" w:rsidP="00D128FB">
                  <w:pPr>
                    <w:numPr>
                      <w:ilvl w:val="0"/>
                      <w:numId w:val="40"/>
                    </w:numPr>
                    <w:spacing w:before="100" w:beforeAutospacing="1" w:after="100" w:afterAutospacing="1" w:line="240" w:lineRule="auto"/>
                    <w:jc w:val="left"/>
                    <w:rPr>
                      <w:lang w:val="en-GB"/>
                    </w:rPr>
                  </w:pPr>
                  <w:r w:rsidRPr="00D128FB">
                    <w:rPr>
                      <w:lang w:val="en-GB"/>
                    </w:rPr>
                    <w:t xml:space="preserve">in case the concept of grammatical number has some sense for the name but is unknown, the attribute should be provided but </w:t>
                  </w:r>
                  <w:r w:rsidRPr="00D128FB">
                    <w:rPr>
                      <w:i/>
                      <w:iCs/>
                      <w:lang w:val="en-GB"/>
                    </w:rPr>
                    <w:t>void</w:t>
                  </w:r>
                  <w:r w:rsidRPr="00D128FB">
                    <w:rPr>
                      <w:lang w:val="en-GB"/>
                    </w:rPr>
                    <w: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ConditionOfConstructionValue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condition of a construction.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ElevationReferenceValue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List of possible elements considered to capture a vertical geometry.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The values of this code list are used to describe the reference of elevation both where elevation has been captured as attribute or as Z coordinate.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HeightStatusValue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status value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Values indicating the method used to capture a height.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«codeList»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Governance:</w:t>
                  </w:r>
                </w:p>
              </w:tc>
              <w:tc>
                <w:tcPr>
                  <w:tcW w:w="0" w:type="auto"/>
                  <w:hideMark/>
                </w:tcPr>
                <w:p w:rsidR="00D128FB" w:rsidRPr="00631F8B" w:rsidRDefault="00D128FB" w:rsidP="006E2051">
                  <w:r w:rsidRPr="00631F8B">
                    <w:t>Uitbreidbaar</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Elevation</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types includes the elevation value itself and information on how this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where the elevation was measured.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DirectPosition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Value of the 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DateOfEvent</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event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This data type includes the different possible ways to define the date of an event.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Any point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date and time of any point of the event, between its beginning and its end.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Beginning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begun.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when the event ended.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At least, one of the attributes beginning, end or anyPoint shall be supplied.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r w:rsidRPr="00631F8B">
                    <w:t>inv: dateOfEvent-&gt;notEmpty()</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D128FB" w:rsidRDefault="00D128FB" w:rsidP="006E2051">
            <w:pPr>
              <w:rPr>
                <w:lang w:val="en-GB"/>
              </w:rPr>
            </w:pPr>
            <w:r w:rsidRPr="00D128FB">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inv: beginning &lt;= anyPoint and anyPoint &lt;= end and beginning &lt;= end</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631F8B" w:rsidRDefault="00D128FB" w:rsidP="006E2051"/>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ExternalReference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URI</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Uniform Resource Identifier of the external information system.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Information system 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PT_FreeText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name of the external information system.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Danish Register of Dwellings, Spanish Cadastre.</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CharacterString</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of the spatial object or of any piece of information related to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AbstractConstruction (abstract) </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Abstract construction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optional spatial object types that may be added to core profiles are described in the extended profiles. The ones inheriting from the attributes of AbstractConstruction are Installation and OtherConstruction.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«featureType»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Begin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inserted or changed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Condition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ConditionOfConstructionValue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Status of the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631F8B" w:rsidRDefault="00D128FB" w:rsidP="006E2051">
                  <w:r w:rsidRPr="00631F8B">
                    <w:t>EXAMPLES: functional, projected, ruin</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construction.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Date of demolition.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DateOfEvent</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of last major renovation.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Elevation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Vertically-constrained dimensional property consisting of an absolute measure referenced to a well-defined surface which is commonly taken as origin (geoïd, water level, etc.).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Source: adapted from the definition given in the data specification of the theme Elevation.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End lifespan version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DateTime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Date and time at which this version of the spatial object was superseded or retired in the spatial data set.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«voidable,lifeCycleInfo»</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External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ExternalReference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Reference to an external information system containing any piece of information related to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HeightAboveGround</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Height above ground.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height above ground may be defined as the difference between elevation at a low reference (ground level) and elevation as a high reference (e.g. roof level, top of construction)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inspire id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Identifier</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object identifier of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Name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GeographicalName</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 xml:space="preserve">Name of the construction.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EXAMPLES: Big Ben, Eiffel Tower, Sacrada Familia</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0..*</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HeightAboveGround</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BuildingsBase [Candidate type that might be extended in Annex II/III INSPIRE data specification]</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above ground </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Vertical distance (measured or estimated) between a low reference and a high reference.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«dataType»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Height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used as the high reference.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up to the top of building.</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Low reference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ElevationReferenceValue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Element as the low reference.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EXAMPLE: the height of the building has been captured from its the lowest ground point.</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Status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HeightStatusValue</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way the height has been captured.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r w:rsidR="00D128FB" w:rsidRPr="00631F8B"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Stereotypes:</w:t>
                  </w:r>
                </w:p>
              </w:tc>
              <w:tc>
                <w:tcPr>
                  <w:tcW w:w="0" w:type="auto"/>
                  <w:hideMark/>
                </w:tcPr>
                <w:p w:rsidR="00D128FB" w:rsidRPr="00631F8B" w:rsidRDefault="00D128FB" w:rsidP="006E2051">
                  <w:r w:rsidRPr="00631F8B">
                    <w:t>«voidable»</w:t>
                  </w:r>
                </w:p>
              </w:tc>
            </w:tr>
          </w:tbl>
          <w:p w:rsidR="00D128FB" w:rsidRPr="00631F8B" w:rsidRDefault="00D128FB" w:rsidP="006E2051"/>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lastRenderedPageBreak/>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Naam:</w:t>
                  </w:r>
                </w:p>
              </w:tc>
              <w:tc>
                <w:tcPr>
                  <w:tcW w:w="0" w:type="auto"/>
                  <w:hideMark/>
                </w:tcPr>
                <w:p w:rsidR="00D128FB" w:rsidRPr="00631F8B" w:rsidRDefault="00D128FB" w:rsidP="006E2051">
                  <w:r w:rsidRPr="00631F8B">
                    <w:t xml:space="preserve">Value </w:t>
                  </w:r>
                </w:p>
              </w:tc>
            </w:tr>
            <w:tr w:rsidR="00D128FB" w:rsidRPr="00631F8B"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Type:</w:t>
                  </w:r>
                </w:p>
              </w:tc>
              <w:tc>
                <w:tcPr>
                  <w:tcW w:w="0" w:type="auto"/>
                  <w:hideMark/>
                </w:tcPr>
                <w:p w:rsidR="00D128FB" w:rsidRPr="00631F8B" w:rsidRDefault="00D128FB" w:rsidP="006E2051">
                  <w:r w:rsidRPr="00631F8B">
                    <w:t>Length</w:t>
                  </w:r>
                </w:p>
              </w:tc>
            </w:tr>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Value of the height above ground. </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Multipliciteit:</w:t>
                  </w:r>
                </w:p>
              </w:tc>
              <w:tc>
                <w:tcPr>
                  <w:tcW w:w="0" w:type="auto"/>
                  <w:hideMark/>
                </w:tcPr>
                <w:p w:rsidR="00D128FB" w:rsidRPr="00631F8B" w:rsidRDefault="00D128FB" w:rsidP="006E2051">
                  <w:r w:rsidRPr="00631F8B">
                    <w:t>1</w:t>
                  </w:r>
                </w:p>
              </w:tc>
            </w:tr>
          </w:tbl>
          <w:p w:rsidR="00D128FB" w:rsidRPr="00631F8B" w:rsidRDefault="00D128FB" w:rsidP="006E2051"/>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128FB" w:rsidRPr="00631F8B" w:rsidRDefault="00D128FB" w:rsidP="006E2051">
            <w:r w:rsidRPr="00631F8B">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Natuurlijke taal:</w:t>
                  </w:r>
                </w:p>
              </w:tc>
              <w:tc>
                <w:tcPr>
                  <w:tcW w:w="0" w:type="auto"/>
                  <w:hideMark/>
                </w:tcPr>
                <w:p w:rsidR="00D128FB" w:rsidRPr="00D128FB" w:rsidRDefault="00D128FB" w:rsidP="006E2051">
                  <w:pPr>
                    <w:rPr>
                      <w:lang w:val="en-GB"/>
                    </w:rPr>
                  </w:pPr>
                  <w:r w:rsidRPr="00D128FB">
                    <w:rPr>
                      <w:lang w:val="en-GB"/>
                    </w:rPr>
                    <w:t xml:space="preserve">Value shall be in meters.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OCL:</w:t>
                  </w:r>
                </w:p>
              </w:tc>
              <w:tc>
                <w:tcPr>
                  <w:tcW w:w="0" w:type="auto"/>
                  <w:hideMark/>
                </w:tcPr>
                <w:p w:rsidR="00D128FB" w:rsidRPr="00D128FB" w:rsidRDefault="00D128FB" w:rsidP="006E2051">
                  <w:pPr>
                    <w:rPr>
                      <w:lang w:val="en-GB"/>
                    </w:rPr>
                  </w:pPr>
                  <w:r w:rsidRPr="00D128FB">
                    <w:rPr>
                      <w:lang w:val="en-GB"/>
                    </w:rPr>
                    <w:t xml:space="preserve">inv: self.value.uom.uomSymbol='m' </w:t>
                  </w:r>
                </w:p>
              </w:tc>
            </w:tr>
          </w:tbl>
          <w:p w:rsidR="00D128FB" w:rsidRPr="00D128FB" w:rsidRDefault="00D128FB" w:rsidP="006E2051">
            <w:pPr>
              <w:rPr>
                <w:lang w:val="en-GB"/>
              </w:rPr>
            </w:pPr>
          </w:p>
        </w:tc>
      </w:tr>
    </w:tbl>
    <w:p w:rsidR="00D128FB" w:rsidRPr="00631F8B" w:rsidRDefault="00D128FB" w:rsidP="00D128FB">
      <w:pPr>
        <w:pStyle w:val="Kop4"/>
        <w:rPr>
          <w:rFonts w:ascii="Verdana" w:hAnsi="Verdana"/>
          <w:sz w:val="16"/>
          <w:szCs w:val="16"/>
        </w:rPr>
      </w:pPr>
      <w:bookmarkStart w:id="10" w:name="_Toc451244777"/>
      <w:r w:rsidRPr="00631F8B">
        <w:rPr>
          <w:rFonts w:ascii="Verdana" w:hAnsi="Verdana"/>
          <w:sz w:val="16"/>
          <w:szCs w:val="16"/>
        </w:rPr>
        <w:t>Geïmporteerde types (informatief)</w:t>
      </w:r>
      <w:bookmarkEnd w:id="10"/>
    </w:p>
    <w:p w:rsidR="00D128FB" w:rsidRPr="00631F8B" w:rsidRDefault="00D128FB" w:rsidP="00D128FB">
      <w:pPr>
        <w:pStyle w:val="Normaalweb"/>
        <w:rPr>
          <w:rFonts w:ascii="Verdana" w:eastAsiaTheme="minorEastAsi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D128FB" w:rsidRPr="00631F8B" w:rsidRDefault="00D128FB" w:rsidP="00D128FB">
      <w:pPr>
        <w:pStyle w:val="Kop5"/>
        <w:rPr>
          <w:sz w:val="16"/>
          <w:szCs w:val="16"/>
        </w:rPr>
      </w:pPr>
      <w:r w:rsidRPr="00631F8B">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ActivityComplex</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 xml:space="preserve">NetworkElement (abstract) </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Abstract base type representing an element in a network. Every element in a network provides some function that is of interest in the network.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Network</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Network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 network is a collection of network elements.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The reason for collecting certain elements in a certain network may vary (e.g. connected elements for the same mode of transport)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Function</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lastRenderedPageBreak/>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 function of something expressed as an activity and optional input and/or output.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Identifier</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External unique object identifier published by the responsible body, which may be used by external applications to reference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Contact</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Communication channels by which it is possible to gain access to someone or something. </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RelatedParty</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An organisation or a person with a role related to a resource.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NOTE 1 A party, typically an individual person, acting as a general point of contact for a resource can be specified without providing any particular role.</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ThematicIdentifier</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Definitie:</w:t>
                  </w:r>
                </w:p>
              </w:tc>
              <w:tc>
                <w:tcPr>
                  <w:tcW w:w="0" w:type="auto"/>
                  <w:hideMark/>
                </w:tcPr>
                <w:p w:rsidR="00D128FB" w:rsidRPr="00D128FB" w:rsidRDefault="00D128FB" w:rsidP="006E2051">
                  <w:pPr>
                    <w:rPr>
                      <w:lang w:val="en-GB"/>
                    </w:rPr>
                  </w:pPr>
                  <w:r w:rsidRPr="00D128FB">
                    <w:rPr>
                      <w:lang w:val="en-GB"/>
                    </w:rPr>
                    <w:t xml:space="preserve">Thematic identifier to uniquely identify the spatial object. </w:t>
                  </w:r>
                </w:p>
              </w:tc>
            </w:tr>
            <w:tr w:rsidR="00D128FB" w:rsidRPr="006E2051" w:rsidTr="006E2051">
              <w:trPr>
                <w:tblHeader/>
                <w:tblCellSpacing w:w="0" w:type="dxa"/>
              </w:trPr>
              <w:tc>
                <w:tcPr>
                  <w:tcW w:w="360" w:type="dxa"/>
                  <w:hideMark/>
                </w:tcPr>
                <w:p w:rsidR="00D128FB" w:rsidRPr="00D128FB" w:rsidRDefault="00D128FB" w:rsidP="006E2051">
                  <w:pPr>
                    <w:rPr>
                      <w:lang w:val="en-GB"/>
                    </w:rPr>
                  </w:pPr>
                  <w:r w:rsidRPr="00D128FB">
                    <w:rPr>
                      <w:lang w:val="en-GB"/>
                    </w:rPr>
                    <w:t> </w:t>
                  </w:r>
                </w:p>
              </w:tc>
              <w:tc>
                <w:tcPr>
                  <w:tcW w:w="1500" w:type="dxa"/>
                  <w:hideMark/>
                </w:tcPr>
                <w:p w:rsidR="00D128FB" w:rsidRPr="00631F8B" w:rsidRDefault="00D128FB" w:rsidP="006E2051">
                  <w:r w:rsidRPr="00631F8B">
                    <w:t>Omschrijving:</w:t>
                  </w:r>
                </w:p>
              </w:tc>
              <w:tc>
                <w:tcPr>
                  <w:tcW w:w="0" w:type="auto"/>
                  <w:hideMark/>
                </w:tcPr>
                <w:p w:rsidR="00D128FB" w:rsidRPr="00D128FB" w:rsidRDefault="00D128FB" w:rsidP="006E2051">
                  <w:pPr>
                    <w:rPr>
                      <w:lang w:val="en-GB"/>
                    </w:rPr>
                  </w:pPr>
                  <w:r w:rsidRPr="00D128FB">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D128FB" w:rsidRPr="00D128FB" w:rsidRDefault="00D128FB" w:rsidP="006E2051">
            <w:pPr>
              <w:rPr>
                <w:lang w:val="en-GB"/>
              </w:rPr>
            </w:pPr>
          </w:p>
        </w:tc>
      </w:tr>
    </w:tbl>
    <w:p w:rsidR="00D128FB" w:rsidRPr="00631F8B" w:rsidRDefault="00D128FB" w:rsidP="00D128FB">
      <w:pPr>
        <w:pStyle w:val="Kop5"/>
        <w:rPr>
          <w:sz w:val="16"/>
          <w:szCs w:val="16"/>
        </w:rPr>
      </w:pPr>
      <w:r w:rsidRPr="00631F8B">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EconomicActivityValue</w:t>
            </w:r>
          </w:p>
        </w:tc>
      </w:tr>
      <w:tr w:rsidR="00D128FB" w:rsidRPr="00631F8B"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D128FB" w:rsidRDefault="00D128FB" w:rsidP="006E2051">
                  <w:pPr>
                    <w:rPr>
                      <w:lang w:val="en-GB"/>
                    </w:rPr>
                  </w:pPr>
                  <w:r w:rsidRPr="00D128FB">
                    <w:rPr>
                      <w:lang w:val="en-GB"/>
                    </w:rPr>
                    <w:t>Activity Complex [Include reference to the document that includes the package, e.g. INSPIRE data specification, ISO standard or the GCM]</w:t>
                  </w:r>
                </w:p>
              </w:tc>
            </w:tr>
            <w:tr w:rsidR="00D128FB" w:rsidRPr="00631F8B" w:rsidTr="006E2051">
              <w:trPr>
                <w:tblHeader/>
                <w:tblCellSpacing w:w="0" w:type="dxa"/>
              </w:trPr>
              <w:tc>
                <w:tcPr>
                  <w:tcW w:w="360" w:type="dxa"/>
                  <w:hideMark/>
                </w:tcPr>
                <w:p w:rsidR="00D128FB" w:rsidRPr="00D128FB" w:rsidRDefault="00D128FB" w:rsidP="006E2051">
                  <w:pPr>
                    <w:rPr>
                      <w:lang w:val="en-GB"/>
                    </w:rPr>
                  </w:pPr>
                  <w:r w:rsidRPr="00D128FB">
                    <w:rPr>
                      <w:lang w:val="en-GB"/>
                    </w:rPr>
                    <w:lastRenderedPageBreak/>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r w:rsidRPr="00631F8B">
                    <w:t>Classification of economic activities.</w:t>
                  </w:r>
                </w:p>
              </w:tc>
            </w:tr>
          </w:tbl>
          <w:p w:rsidR="00D128FB" w:rsidRPr="00631F8B" w:rsidRDefault="00D128FB" w:rsidP="006E2051"/>
        </w:tc>
      </w:tr>
    </w:tbl>
    <w:p w:rsidR="00D128FB" w:rsidRPr="00631F8B" w:rsidRDefault="00D128FB" w:rsidP="00D128FB">
      <w:pPr>
        <w:pStyle w:val="Kop5"/>
        <w:rPr>
          <w:sz w:val="16"/>
          <w:szCs w:val="16"/>
        </w:rPr>
      </w:pPr>
      <w:r w:rsidRPr="00631F8B">
        <w:rPr>
          <w:sz w:val="16"/>
          <w:szCs w:val="16"/>
        </w:rPr>
        <w:lastRenderedPageBreak/>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InputOutputValue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Activity Complex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Classification of inputs or outputs.</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ConditionOfFacilityValue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The status of a facility with regards to its completion and use.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PartyRoleValue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Roles of parties related to or responsible for a resource.</w:t>
                  </w:r>
                </w:p>
              </w:tc>
            </w:tr>
          </w:tbl>
          <w:p w:rsidR="00D128FB" w:rsidRPr="00631F8B" w:rsidRDefault="00D128FB" w:rsidP="006E2051">
            <w:pPr>
              <w:rPr>
                <w:lang w:val="en-GB"/>
              </w:rPr>
            </w:pPr>
          </w:p>
        </w:tc>
      </w:tr>
    </w:tbl>
    <w:p w:rsidR="00D128FB" w:rsidRPr="00631F8B" w:rsidRDefault="00D128FB" w:rsidP="00D128FB">
      <w:pPr>
        <w:pStyle w:val="Kop5"/>
        <w:rPr>
          <w:sz w:val="16"/>
          <w:szCs w:val="16"/>
        </w:rPr>
      </w:pPr>
      <w:r w:rsidRPr="00631F8B">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D128FB" w:rsidRPr="00631F8B" w:rsidTr="006E205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D128FB" w:rsidRPr="00631F8B" w:rsidRDefault="00D128FB" w:rsidP="006E2051">
            <w:pPr>
              <w:spacing w:line="225" w:lineRule="atLeast"/>
            </w:pPr>
            <w:r w:rsidRPr="00631F8B">
              <w:rPr>
                <w:b/>
                <w:bCs/>
              </w:rPr>
              <w:t>CountryCode</w:t>
            </w:r>
          </w:p>
        </w:tc>
      </w:tr>
      <w:tr w:rsidR="00D128FB" w:rsidRPr="006E2051" w:rsidTr="006E205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D128FB" w:rsidRPr="006E2051" w:rsidTr="006E2051">
              <w:trPr>
                <w:tblHeader/>
                <w:tblCellSpacing w:w="0" w:type="dxa"/>
              </w:trPr>
              <w:tc>
                <w:tcPr>
                  <w:tcW w:w="360" w:type="dxa"/>
                  <w:hideMark/>
                </w:tcPr>
                <w:p w:rsidR="00D128FB" w:rsidRPr="00631F8B" w:rsidRDefault="00D128FB" w:rsidP="006E2051">
                  <w:r w:rsidRPr="00631F8B">
                    <w:t> </w:t>
                  </w:r>
                </w:p>
              </w:tc>
              <w:tc>
                <w:tcPr>
                  <w:tcW w:w="1500" w:type="dxa"/>
                  <w:hideMark/>
                </w:tcPr>
                <w:p w:rsidR="00D128FB" w:rsidRPr="00631F8B" w:rsidRDefault="00D128FB" w:rsidP="006E2051">
                  <w:r w:rsidRPr="00631F8B">
                    <w:t>Package:</w:t>
                  </w:r>
                </w:p>
              </w:tc>
              <w:tc>
                <w:tcPr>
                  <w:tcW w:w="0" w:type="auto"/>
                  <w:hideMark/>
                </w:tcPr>
                <w:p w:rsidR="00D128FB" w:rsidRPr="00631F8B" w:rsidRDefault="00D128FB" w:rsidP="006E2051">
                  <w:pPr>
                    <w:rPr>
                      <w:lang w:val="en-GB"/>
                    </w:rPr>
                  </w:pPr>
                  <w:r w:rsidRPr="00631F8B">
                    <w:rPr>
                      <w:lang w:val="en-GB"/>
                    </w:rPr>
                    <w:t>Base Types 2 [Include reference to the document that includes the package, e.g. INSPIRE data specification, ISO standard or the GCM]</w:t>
                  </w:r>
                </w:p>
              </w:tc>
            </w:tr>
            <w:tr w:rsidR="00D128FB" w:rsidRPr="006E2051" w:rsidTr="006E2051">
              <w:trPr>
                <w:tblHeader/>
                <w:tblCellSpacing w:w="0" w:type="dxa"/>
              </w:trPr>
              <w:tc>
                <w:tcPr>
                  <w:tcW w:w="360" w:type="dxa"/>
                  <w:hideMark/>
                </w:tcPr>
                <w:p w:rsidR="00D128FB" w:rsidRPr="00631F8B" w:rsidRDefault="00D128FB" w:rsidP="006E2051">
                  <w:pPr>
                    <w:rPr>
                      <w:lang w:val="en-GB"/>
                    </w:rPr>
                  </w:pPr>
                  <w:r w:rsidRPr="00631F8B">
                    <w:rPr>
                      <w:lang w:val="en-GB"/>
                    </w:rPr>
                    <w:t> </w:t>
                  </w:r>
                </w:p>
              </w:tc>
              <w:tc>
                <w:tcPr>
                  <w:tcW w:w="1500" w:type="dxa"/>
                  <w:hideMark/>
                </w:tcPr>
                <w:p w:rsidR="00D128FB" w:rsidRPr="00631F8B" w:rsidRDefault="00D128FB" w:rsidP="006E2051">
                  <w:r w:rsidRPr="00631F8B">
                    <w:t>Definitie:</w:t>
                  </w:r>
                </w:p>
              </w:tc>
              <w:tc>
                <w:tcPr>
                  <w:tcW w:w="0" w:type="auto"/>
                  <w:hideMark/>
                </w:tcPr>
                <w:p w:rsidR="00D128FB" w:rsidRPr="00631F8B" w:rsidRDefault="00D128FB" w:rsidP="006E2051">
                  <w:pPr>
                    <w:rPr>
                      <w:lang w:val="en-GB"/>
                    </w:rPr>
                  </w:pPr>
                  <w:r w:rsidRPr="00631F8B">
                    <w:rPr>
                      <w:lang w:val="en-GB"/>
                    </w:rPr>
                    <w:t>Country code as defined in the Interinstitutional style guide published by the Publications Office of the European Union.</w:t>
                  </w:r>
                </w:p>
              </w:tc>
            </w:tr>
          </w:tbl>
          <w:p w:rsidR="00D128FB" w:rsidRPr="00631F8B" w:rsidRDefault="00D128FB" w:rsidP="006E2051">
            <w:pPr>
              <w:rPr>
                <w:lang w:val="en-GB"/>
              </w:rPr>
            </w:pPr>
          </w:p>
        </w:tc>
      </w:tr>
    </w:tbl>
    <w:p w:rsidR="00D128FB" w:rsidRPr="00631F8B" w:rsidRDefault="00D128FB" w:rsidP="00D128FB">
      <w:pPr>
        <w:rPr>
          <w:lang w:val="en-GB"/>
        </w:rPr>
      </w:pPr>
    </w:p>
    <w:p w:rsidR="00D128FB" w:rsidRPr="00533EF8" w:rsidRDefault="00D128FB" w:rsidP="0022612C">
      <w:pPr>
        <w:rPr>
          <w:lang w:val="en-GB"/>
        </w:rPr>
      </w:pPr>
    </w:p>
    <w:p w:rsidR="00D421C4" w:rsidRPr="00533EF8" w:rsidRDefault="00D421C4" w:rsidP="00D421C4">
      <w:pPr>
        <w:pStyle w:val="Hoofdstukx"/>
        <w:rPr>
          <w:lang w:val="en-GB"/>
        </w:rPr>
      </w:pPr>
      <w:bookmarkStart w:id="11" w:name="_Toc402785738"/>
    </w:p>
    <w:p w:rsidR="00D421C4" w:rsidRDefault="00D421C4" w:rsidP="00D421C4">
      <w:pPr>
        <w:pStyle w:val="Hoofdstuktitel"/>
      </w:pPr>
      <w:bookmarkStart w:id="12" w:name="_Toc399786906"/>
      <w:bookmarkStart w:id="13" w:name="_Toc451244778"/>
      <w:r>
        <w:t xml:space="preserve">Bijlage 4: Alle </w:t>
      </w:r>
      <w:r w:rsidR="00355231">
        <w:t xml:space="preserve">IMKL2015 </w:t>
      </w:r>
      <w:r w:rsidR="00C2546C">
        <w:t>waardelijsten</w:t>
      </w:r>
      <w:r>
        <w:t xml:space="preserve"> samen</w:t>
      </w:r>
      <w:bookmarkEnd w:id="12"/>
      <w:bookmarkEnd w:id="13"/>
    </w:p>
    <w:p w:rsidR="00D421C4" w:rsidRPr="004C1EC2" w:rsidRDefault="00BC5B0D" w:rsidP="00BC5B0D">
      <w:pPr>
        <w:rPr>
          <w:sz w:val="22"/>
        </w:rPr>
      </w:pPr>
      <w:r>
        <w:t>Zie Excel bestand IMKL2015 –</w:t>
      </w:r>
      <w:r w:rsidR="00D15212">
        <w:t xml:space="preserve"> </w:t>
      </w:r>
      <w:r w:rsidR="00C2546C">
        <w:t>Waarde</w:t>
      </w:r>
      <w:r>
        <w:t>lijsten</w:t>
      </w:r>
      <w:r w:rsidR="00D421C4">
        <w:t>.</w:t>
      </w:r>
      <w:r w:rsidRPr="004C1EC2">
        <w:rPr>
          <w:sz w:val="22"/>
        </w:rPr>
        <w:t xml:space="preserve"> </w:t>
      </w:r>
    </w:p>
    <w:bookmarkEnd w:id="11"/>
    <w:p w:rsidR="003D31A8" w:rsidRPr="00BB3722" w:rsidRDefault="003D31A8" w:rsidP="00D421C4">
      <w:pPr>
        <w:pStyle w:val="Bijlagen"/>
        <w:numPr>
          <w:ilvl w:val="0"/>
          <w:numId w:val="0"/>
        </w:numPr>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32E" w:rsidRDefault="009C232E">
      <w:r>
        <w:separator/>
      </w:r>
    </w:p>
    <w:p w:rsidR="009C232E" w:rsidRDefault="009C232E"/>
  </w:endnote>
  <w:endnote w:type="continuationSeparator" w:id="0">
    <w:p w:rsidR="009C232E" w:rsidRDefault="009C232E">
      <w:r>
        <w:continuationSeparator/>
      </w:r>
    </w:p>
    <w:p w:rsidR="009C232E" w:rsidRDefault="009C232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6E2051">
      <w:tc>
        <w:tcPr>
          <w:tcW w:w="648" w:type="dxa"/>
        </w:tcPr>
        <w:p w:rsidR="006E2051" w:rsidRPr="00E2691E" w:rsidRDefault="006E2051" w:rsidP="00BB25BB">
          <w:fldSimple w:instr=" PAGE ">
            <w:r>
              <w:rPr>
                <w:noProof/>
              </w:rPr>
              <w:t>2</w:t>
            </w:r>
          </w:fldSimple>
        </w:p>
      </w:tc>
      <w:tc>
        <w:tcPr>
          <w:tcW w:w="8820" w:type="dxa"/>
        </w:tcPr>
        <w:p w:rsidR="006E2051" w:rsidRDefault="006E2051"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6E2051" w:rsidRDefault="006E2051" w:rsidP="00064FFB"/>
  <w:p w:rsidR="006E2051" w:rsidRDefault="006E2051" w:rsidP="00064FFB"/>
  <w:p w:rsidR="006E2051" w:rsidRDefault="006E205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p w:rsidR="006E2051" w:rsidRDefault="006E205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6E2051">
      <w:trPr>
        <w:trHeight w:val="182"/>
      </w:trPr>
      <w:tc>
        <w:tcPr>
          <w:tcW w:w="540" w:type="dxa"/>
        </w:tcPr>
        <w:p w:rsidR="006E2051" w:rsidRPr="007008A1" w:rsidRDefault="006E205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E917E3">
            <w:rPr>
              <w:noProof/>
              <w:sz w:val="14"/>
              <w:szCs w:val="14"/>
            </w:rPr>
            <w:t>14</w:t>
          </w:r>
          <w:r w:rsidRPr="007008A1">
            <w:rPr>
              <w:sz w:val="14"/>
              <w:szCs w:val="14"/>
            </w:rPr>
            <w:fldChar w:fldCharType="end"/>
          </w:r>
        </w:p>
      </w:tc>
      <w:tc>
        <w:tcPr>
          <w:tcW w:w="8835" w:type="dxa"/>
        </w:tcPr>
        <w:p w:rsidR="006E2051" w:rsidRPr="007008A1" w:rsidRDefault="006E2051" w:rsidP="006B763D">
          <w:pPr>
            <w:rPr>
              <w:sz w:val="14"/>
              <w:szCs w:val="14"/>
            </w:rPr>
          </w:pPr>
          <w:r>
            <w:rPr>
              <w:sz w:val="14"/>
              <w:szCs w:val="14"/>
            </w:rPr>
            <w:t>Rapport IMKL2015 - Objectcatalogus</w:t>
          </w:r>
        </w:p>
      </w:tc>
    </w:tr>
  </w:tbl>
  <w:p w:rsidR="006E2051" w:rsidRDefault="006E2051"/>
  <w:p w:rsidR="006E2051" w:rsidRDefault="006E205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32E" w:rsidRDefault="009C232E">
      <w:r>
        <w:separator/>
      </w:r>
    </w:p>
    <w:p w:rsidR="009C232E" w:rsidRDefault="009C232E"/>
  </w:footnote>
  <w:footnote w:type="continuationSeparator" w:id="0">
    <w:p w:rsidR="009C232E" w:rsidRDefault="009C232E">
      <w:r>
        <w:continuationSeparator/>
      </w:r>
    </w:p>
    <w:p w:rsidR="009C232E" w:rsidRDefault="009C23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rsidP="00064FFB">
    <w:pPr>
      <w:jc w:val="center"/>
    </w:pPr>
  </w:p>
  <w:p w:rsidR="006E2051" w:rsidRDefault="006E2051">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051" w:rsidRDefault="006E2051"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6E2051" w:rsidRDefault="006E205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1">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33"/>
  </w:num>
  <w:num w:numId="6">
    <w:abstractNumId w:val="24"/>
  </w:num>
  <w:num w:numId="7">
    <w:abstractNumId w:val="20"/>
  </w:num>
  <w:num w:numId="8">
    <w:abstractNumId w:val="22"/>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6"/>
  </w:num>
  <w:num w:numId="17">
    <w:abstractNumId w:val="19"/>
  </w:num>
  <w:num w:numId="18">
    <w:abstractNumId w:val="29"/>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6"/>
  </w:num>
  <w:num w:numId="24">
    <w:abstractNumId w:val="21"/>
  </w:num>
  <w:num w:numId="25">
    <w:abstractNumId w:val="28"/>
  </w:num>
  <w:num w:numId="26">
    <w:abstractNumId w:val="37"/>
  </w:num>
  <w:num w:numId="27">
    <w:abstractNumId w:val="17"/>
  </w:num>
  <w:num w:numId="28">
    <w:abstractNumId w:val="23"/>
  </w:num>
  <w:num w:numId="29">
    <w:abstractNumId w:val="25"/>
  </w:num>
  <w:num w:numId="30">
    <w:abstractNumId w:val="18"/>
  </w:num>
  <w:num w:numId="31">
    <w:abstractNumId w:val="14"/>
  </w:num>
  <w:num w:numId="32">
    <w:abstractNumId w:val="10"/>
  </w:num>
  <w:num w:numId="33">
    <w:abstractNumId w:val="36"/>
  </w:num>
  <w:num w:numId="34">
    <w:abstractNumId w:val="15"/>
  </w:num>
  <w:num w:numId="35">
    <w:abstractNumId w:val="12"/>
  </w:num>
  <w:num w:numId="36">
    <w:abstractNumId w:val="35"/>
  </w:num>
  <w:num w:numId="37">
    <w:abstractNumId w:val="31"/>
  </w:num>
  <w:num w:numId="38">
    <w:abstractNumId w:val="34"/>
  </w:num>
  <w:num w:numId="39">
    <w:abstractNumId w:val="11"/>
  </w:num>
  <w:num w:numId="40">
    <w:abstractNumId w:val="3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59394"/>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A75C8"/>
    <w:rsid w:val="002C5E27"/>
    <w:rsid w:val="002D6BA4"/>
    <w:rsid w:val="002E322F"/>
    <w:rsid w:val="002E546F"/>
    <w:rsid w:val="002E75E7"/>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72722"/>
    <w:rsid w:val="006869A3"/>
    <w:rsid w:val="00694F31"/>
    <w:rsid w:val="0069792C"/>
    <w:rsid w:val="006A058D"/>
    <w:rsid w:val="006A1F5A"/>
    <w:rsid w:val="006B466C"/>
    <w:rsid w:val="006B763D"/>
    <w:rsid w:val="006B7DF9"/>
    <w:rsid w:val="006D2B7D"/>
    <w:rsid w:val="006D57E3"/>
    <w:rsid w:val="006D66D2"/>
    <w:rsid w:val="006E2051"/>
    <w:rsid w:val="006E5234"/>
    <w:rsid w:val="006F4CEB"/>
    <w:rsid w:val="006F4F6F"/>
    <w:rsid w:val="006F6311"/>
    <w:rsid w:val="006F6A42"/>
    <w:rsid w:val="007008A1"/>
    <w:rsid w:val="007040F8"/>
    <w:rsid w:val="00705CDD"/>
    <w:rsid w:val="00705FE7"/>
    <w:rsid w:val="00707091"/>
    <w:rsid w:val="007175D0"/>
    <w:rsid w:val="00725573"/>
    <w:rsid w:val="007354C6"/>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213A"/>
    <w:rsid w:val="00905B40"/>
    <w:rsid w:val="0092303D"/>
    <w:rsid w:val="00923CCF"/>
    <w:rsid w:val="009264C6"/>
    <w:rsid w:val="0093196F"/>
    <w:rsid w:val="00934D40"/>
    <w:rsid w:val="00942CD1"/>
    <w:rsid w:val="00945ADC"/>
    <w:rsid w:val="0094782B"/>
    <w:rsid w:val="00957990"/>
    <w:rsid w:val="00963092"/>
    <w:rsid w:val="00981AEF"/>
    <w:rsid w:val="0098270C"/>
    <w:rsid w:val="00992EE1"/>
    <w:rsid w:val="009A4291"/>
    <w:rsid w:val="009B16AC"/>
    <w:rsid w:val="009B321F"/>
    <w:rsid w:val="009C0A6F"/>
    <w:rsid w:val="009C232E"/>
    <w:rsid w:val="009D5C22"/>
    <w:rsid w:val="009E4694"/>
    <w:rsid w:val="009E6B28"/>
    <w:rsid w:val="009F7CB4"/>
    <w:rsid w:val="00A006BE"/>
    <w:rsid w:val="00A064E5"/>
    <w:rsid w:val="00A11E16"/>
    <w:rsid w:val="00A129EC"/>
    <w:rsid w:val="00A17906"/>
    <w:rsid w:val="00A20F45"/>
    <w:rsid w:val="00A21B6C"/>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C2ACE"/>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71CC"/>
    <w:rsid w:val="00F04ECD"/>
    <w:rsid w:val="00F10ACF"/>
    <w:rsid w:val="00F12AE2"/>
    <w:rsid w:val="00F22FB3"/>
    <w:rsid w:val="00F23E21"/>
    <w:rsid w:val="00F310A3"/>
    <w:rsid w:val="00F36E94"/>
    <w:rsid w:val="00F5544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B841A-6A01-491F-ABE4-06E0F7B0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91</TotalTime>
  <Pages>85</Pages>
  <Words>27227</Words>
  <Characters>149749</Characters>
  <Application>Microsoft Office Word</Application>
  <DocSecurity>0</DocSecurity>
  <Lines>1247</Lines>
  <Paragraphs>353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176623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9</cp:revision>
  <cp:lastPrinted>2008-03-25T12:56:00Z</cp:lastPrinted>
  <dcterms:created xsi:type="dcterms:W3CDTF">2016-05-14T09:33:00Z</dcterms:created>
  <dcterms:modified xsi:type="dcterms:W3CDTF">2016-05-27T10:45:00Z</dcterms:modified>
</cp:coreProperties>
</file>