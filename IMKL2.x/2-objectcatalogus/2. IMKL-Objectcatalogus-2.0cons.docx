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C2227F"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7CC1" w:rsidRDefault="00137CC1" w:rsidP="007911E4">
                  <w:pPr>
                    <w:spacing w:line="360" w:lineRule="auto"/>
                    <w:ind w:left="14" w:hanging="14"/>
                    <w:rPr>
                      <w:sz w:val="28"/>
                      <w:szCs w:val="28"/>
                    </w:rPr>
                  </w:pPr>
                  <w:r>
                    <w:rPr>
                      <w:sz w:val="28"/>
                      <w:szCs w:val="28"/>
                    </w:rPr>
                    <w:t>Rapport</w:t>
                  </w:r>
                </w:p>
                <w:p w14:paraId="26D8FBA2" w14:textId="1456DC13" w:rsidR="00137CC1" w:rsidRDefault="00137CC1" w:rsidP="00BB3722">
                  <w:pPr>
                    <w:spacing w:line="360" w:lineRule="auto"/>
                    <w:ind w:left="14" w:hanging="14"/>
                    <w:rPr>
                      <w:sz w:val="28"/>
                      <w:szCs w:val="28"/>
                    </w:rPr>
                  </w:pPr>
                  <w:r>
                    <w:rPr>
                      <w:sz w:val="28"/>
                      <w:szCs w:val="28"/>
                    </w:rPr>
                    <w:t>IMKL - Objectcatalogus</w:t>
                  </w:r>
                </w:p>
                <w:p w14:paraId="6D3A2F2B" w14:textId="036E4F7D" w:rsidR="00137CC1" w:rsidRPr="00050D03" w:rsidRDefault="00137CC1"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C2227F">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7CC1" w:rsidRPr="00672722" w:rsidRDefault="00137CC1" w:rsidP="00813CE2">
                  <w:pPr>
                    <w:rPr>
                      <w:b/>
                    </w:rPr>
                  </w:pPr>
                  <w:r>
                    <w:rPr>
                      <w:b/>
                    </w:rPr>
                    <w:t>rechtenbeleid</w:t>
                  </w:r>
                </w:p>
                <w:p w14:paraId="6A161A21" w14:textId="3F95E72C" w:rsidR="00137CC1" w:rsidRDefault="00137CC1" w:rsidP="00813CE2">
                  <w:pPr>
                    <w:ind w:left="709" w:firstLine="709"/>
                  </w:pPr>
                  <w:r w:rsidRPr="00D774FF">
                    <w:t xml:space="preserve">Naamsvermelding-GeenAfgeleideWerken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137CC1" w:rsidRDefault="00137CC1" w:rsidP="00813CE2">
                  <w:pPr>
                    <w:ind w:left="709" w:firstLine="709"/>
                  </w:pPr>
                  <w:r w:rsidRPr="00D774FF">
                    <w:t xml:space="preserve">(CC BY-ND </w:t>
                  </w:r>
                  <w:r>
                    <w:t>4</w:t>
                  </w:r>
                  <w:r w:rsidRPr="00D774FF">
                    <w:t>.0)</w:t>
                  </w:r>
                  <w:r>
                    <w:t xml:space="preserve"> </w:t>
                  </w:r>
                  <w:r>
                    <w:tab/>
                  </w:r>
                </w:p>
                <w:p w14:paraId="1B14B45E" w14:textId="77777777" w:rsidR="00137CC1" w:rsidRDefault="00137CC1" w:rsidP="00813CE2">
                  <w:pPr>
                    <w:ind w:left="709" w:firstLine="709"/>
                  </w:pPr>
                </w:p>
                <w:p w14:paraId="04582DC7" w14:textId="77777777" w:rsidR="00137CC1" w:rsidRPr="002564CF" w:rsidRDefault="00137CC1" w:rsidP="00813CE2">
                  <w:r w:rsidRPr="00D774FF" w:rsidDel="000A350C">
                    <w:t xml:space="preserve"> </w:t>
                  </w:r>
                </w:p>
              </w:txbxContent>
            </v:textbox>
            <w10:wrap type="square"/>
          </v:shape>
        </w:pict>
      </w:r>
      <w:r w:rsidR="00C2227F">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7CC1" w:rsidRPr="00672722" w:rsidRDefault="00137CC1" w:rsidP="00796267">
                  <w:pPr>
                    <w:rPr>
                      <w:b/>
                    </w:rPr>
                  </w:pPr>
                  <w:r w:rsidRPr="00672722">
                    <w:rPr>
                      <w:b/>
                    </w:rPr>
                    <w:t>versie</w:t>
                  </w:r>
                </w:p>
                <w:p w14:paraId="7103C021" w14:textId="26DABE44" w:rsidR="00137CC1" w:rsidRPr="00870DA6" w:rsidRDefault="00137CC1" w:rsidP="00796267">
                  <w:r>
                    <w:t>2.</w:t>
                  </w:r>
                  <w:r w:rsidR="00E00A90">
                    <w:t>0 voor consultatie</w:t>
                  </w:r>
                </w:p>
              </w:txbxContent>
            </v:textbox>
            <w10:wrap type="square"/>
          </v:shape>
        </w:pict>
      </w:r>
      <w:r w:rsidR="00C2227F">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7CC1" w:rsidRDefault="00137CC1" w:rsidP="00672722">
                  <w:pPr>
                    <w:jc w:val="left"/>
                    <w:rPr>
                      <w:b/>
                    </w:rPr>
                  </w:pPr>
                  <w:r w:rsidRPr="00672722">
                    <w:rPr>
                      <w:b/>
                    </w:rPr>
                    <w:t>datum</w:t>
                  </w:r>
                </w:p>
                <w:p w14:paraId="67CDDD0C" w14:textId="1CABBC95" w:rsidR="00137CC1" w:rsidRPr="004419AB" w:rsidRDefault="00FC25D2" w:rsidP="00672722">
                  <w:pPr>
                    <w:jc w:val="left"/>
                  </w:pPr>
                  <w:r>
                    <w:t>9</w:t>
                  </w:r>
                  <w:r w:rsidR="00137CC1">
                    <w:t xml:space="preserve"> ju</w:t>
                  </w:r>
                  <w:r w:rsidR="00E00A90">
                    <w:t>l</w:t>
                  </w:r>
                  <w:r w:rsidR="00137CC1">
                    <w:t>i 2020</w:t>
                  </w:r>
                </w:p>
              </w:txbxContent>
            </v:textbox>
            <w10:wrap type="square"/>
          </v:shape>
        </w:pict>
      </w:r>
      <w:r w:rsidR="00C2227F">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7CC1" w:rsidRPr="00D761FB" w:rsidRDefault="00137CC1"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435A5855"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09699B">
          <w:rPr>
            <w:noProof/>
            <w:webHidden/>
          </w:rPr>
          <w:t>4</w:t>
        </w:r>
        <w:r w:rsidR="007060DF">
          <w:rPr>
            <w:noProof/>
            <w:webHidden/>
          </w:rPr>
          <w:fldChar w:fldCharType="end"/>
        </w:r>
      </w:hyperlink>
    </w:p>
    <w:p w14:paraId="3982BEE7" w14:textId="0BC4A4F0" w:rsidR="007060DF" w:rsidRDefault="00C2227F"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09699B">
          <w:rPr>
            <w:noProof/>
            <w:webHidden/>
          </w:rPr>
          <w:t>4</w:t>
        </w:r>
        <w:r w:rsidR="007060DF">
          <w:rPr>
            <w:noProof/>
            <w:webHidden/>
          </w:rPr>
          <w:fldChar w:fldCharType="end"/>
        </w:r>
      </w:hyperlink>
    </w:p>
    <w:p w14:paraId="67E26567" w14:textId="7E0F9454" w:rsidR="007060DF" w:rsidRDefault="00C2227F"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09699B">
          <w:rPr>
            <w:noProof/>
            <w:webHidden/>
          </w:rPr>
          <w:t>7</w:t>
        </w:r>
        <w:r w:rsidR="007060DF">
          <w:rPr>
            <w:noProof/>
            <w:webHidden/>
          </w:rPr>
          <w:fldChar w:fldCharType="end"/>
        </w:r>
      </w:hyperlink>
    </w:p>
    <w:p w14:paraId="7359172D" w14:textId="36BA53C0"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"_Toc487109309" </w:instrText>
      </w:r>
      <w:r>
        <w:fldChar w:fldCharType="separate"/>
      </w:r>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ins w:id="3" w:author="Paul Janssen" w:date="2020-07-09T15:11:00Z">
        <w:r w:rsidR="0009699B">
          <w:rPr>
            <w:noProof/>
            <w:webHidden/>
          </w:rPr>
          <w:t>47</w:t>
        </w:r>
      </w:ins>
      <w:del w:id="4" w:author="Paul Janssen" w:date="2020-07-09T15:11:00Z">
        <w:r w:rsidR="001B44CE" w:rsidDel="0009699B">
          <w:rPr>
            <w:noProof/>
            <w:webHidden/>
          </w:rPr>
          <w:delText>43</w:delText>
        </w:r>
      </w:del>
      <w:r w:rsidR="007060DF">
        <w:rPr>
          <w:noProof/>
          <w:webHidden/>
        </w:rPr>
        <w:fldChar w:fldCharType="end"/>
      </w:r>
      <w:r>
        <w:rPr>
          <w:noProof/>
        </w:rPr>
        <w:fldChar w:fldCharType="end"/>
      </w:r>
    </w:p>
    <w:p w14:paraId="3BDB15BB" w14:textId="252BC2B2"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"_Toc487109310" </w:instrText>
      </w:r>
      <w:r>
        <w:fldChar w:fldCharType="separate"/>
      </w:r>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ins w:id="5" w:author="Paul Janssen" w:date="2020-07-09T15:11:00Z">
        <w:r w:rsidR="0009699B">
          <w:rPr>
            <w:noProof/>
            <w:webHidden/>
          </w:rPr>
          <w:t>53</w:t>
        </w:r>
      </w:ins>
      <w:del w:id="6" w:author="Paul Janssen" w:date="2020-07-09T15:11:00Z">
        <w:r w:rsidR="001B44CE" w:rsidDel="0009699B">
          <w:rPr>
            <w:noProof/>
            <w:webHidden/>
          </w:rPr>
          <w:delText>50</w:delText>
        </w:r>
      </w:del>
      <w:r w:rsidR="007060DF">
        <w:rPr>
          <w:noProof/>
          <w:webHidden/>
        </w:rPr>
        <w:fldChar w:fldCharType="end"/>
      </w:r>
      <w:r>
        <w:rPr>
          <w:noProof/>
        </w:rPr>
        <w:fldChar w:fldCharType="end"/>
      </w:r>
    </w:p>
    <w:p w14:paraId="5EDD6E7D" w14:textId="1AD8E741"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"_Toc487109311" </w:instrText>
      </w:r>
      <w:r>
        <w:fldChar w:fldCharType="separate"/>
      </w:r>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ins w:id="7" w:author="Paul Janssen" w:date="2020-07-09T15:11:00Z">
        <w:r w:rsidR="0009699B">
          <w:rPr>
            <w:noProof/>
            <w:webHidden/>
          </w:rPr>
          <w:t>59</w:t>
        </w:r>
      </w:ins>
      <w:del w:id="8" w:author="Paul Janssen" w:date="2020-07-09T15:11:00Z">
        <w:r w:rsidR="001B44CE" w:rsidDel="0009699B">
          <w:rPr>
            <w:noProof/>
            <w:webHidden/>
          </w:rPr>
          <w:delText>55</w:delText>
        </w:r>
      </w:del>
      <w:r w:rsidR="007060DF">
        <w:rPr>
          <w:noProof/>
          <w:webHidden/>
        </w:rPr>
        <w:fldChar w:fldCharType="end"/>
      </w:r>
      <w:r>
        <w:rPr>
          <w:noProof/>
        </w:rPr>
        <w:fldChar w:fldCharType="end"/>
      </w:r>
    </w:p>
    <w:p w14:paraId="6FE49D28" w14:textId="0E2C721F" w:rsidR="007060DF" w:rsidRDefault="00C2227F" w:rsidP="007060DF">
      <w:pPr>
        <w:pStyle w:val="Inhopg3"/>
        <w:ind w:left="0"/>
        <w:rPr>
          <w:rFonts w:asciiTheme="minorHAnsi" w:eastAsiaTheme="minorEastAsia" w:hAnsiTheme="minorHAnsi" w:cstheme="minorBidi"/>
          <w:noProof/>
          <w:sz w:val="22"/>
          <w:szCs w:val="22"/>
        </w:rPr>
      </w:pPr>
      <w:r>
        <w:fldChar w:fldCharType="begin"/>
      </w:r>
      <w:r>
        <w:instrText xml:space="preserve"> HYPERLINK \l "_Toc48710931</w:instrText>
      </w:r>
      <w:r>
        <w:instrText xml:space="preserve">2" </w:instrText>
      </w:r>
      <w:r>
        <w:fldChar w:fldCharType="separate"/>
      </w:r>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ins w:id="9" w:author="Paul Janssen" w:date="2020-07-09T15:11:00Z">
        <w:r w:rsidR="0009699B">
          <w:rPr>
            <w:noProof/>
            <w:webHidden/>
          </w:rPr>
          <w:t>70</w:t>
        </w:r>
      </w:ins>
      <w:del w:id="10" w:author="Paul Janssen" w:date="2020-07-09T15:11:00Z">
        <w:r w:rsidR="001B44CE" w:rsidDel="0009699B">
          <w:rPr>
            <w:noProof/>
            <w:webHidden/>
          </w:rPr>
          <w:delText>66</w:delText>
        </w:r>
      </w:del>
      <w:r w:rsidR="007060DF">
        <w:rPr>
          <w:noProof/>
          <w:webHidden/>
        </w:rPr>
        <w:fldChar w:fldCharType="end"/>
      </w:r>
      <w:r>
        <w:rPr>
          <w:noProof/>
        </w:rPr>
        <w:fldChar w:fldCharType="end"/>
      </w:r>
    </w:p>
    <w:p w14:paraId="306DE904" w14:textId="5A22CA01" w:rsidR="007060DF" w:rsidRDefault="00C2227F" w:rsidP="007060DF">
      <w:pPr>
        <w:pStyle w:val="Inhopg1"/>
        <w:numPr>
          <w:ilvl w:val="0"/>
          <w:numId w:val="0"/>
        </w:numPr>
        <w:ind w:left="360" w:hanging="360"/>
        <w:rPr>
          <w:rFonts w:asciiTheme="minorHAnsi" w:eastAsiaTheme="minorEastAsia" w:hAnsiTheme="minorHAnsi" w:cstheme="minorBidi"/>
          <w:sz w:val="22"/>
          <w:szCs w:val="22"/>
        </w:rPr>
      </w:pPr>
      <w:r>
        <w:fldChar w:fldCharType="begin"/>
      </w:r>
      <w:r>
        <w:instrText xml:space="preserve"> HYPERLINK \l "_Toc487109313" </w:instrText>
      </w:r>
      <w:r>
        <w:fldChar w:fldCharType="separate"/>
      </w:r>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ins w:id="11" w:author="Paul Janssen" w:date="2020-07-09T15:11:00Z">
        <w:r w:rsidR="0009699B">
          <w:rPr>
            <w:webHidden/>
          </w:rPr>
          <w:t>73</w:t>
        </w:r>
      </w:ins>
      <w:del w:id="12" w:author="Paul Janssen" w:date="2020-07-09T15:11:00Z">
        <w:r w:rsidR="001B44CE" w:rsidDel="0009699B">
          <w:rPr>
            <w:webHidden/>
          </w:rPr>
          <w:delText>70</w:delText>
        </w:r>
      </w:del>
      <w:r w:rsidR="007060DF">
        <w:rPr>
          <w:webHidden/>
        </w:rPr>
        <w:fldChar w:fldCharType="end"/>
      </w:r>
      <w:r>
        <w:fldChar w:fldCharType="end"/>
      </w:r>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3" w:author="Paul Janssen" w:date="2020-06-10T18:37:00Z"/>
        </w:trPr>
        <w:tc>
          <w:tcPr>
            <w:tcW w:w="817" w:type="dxa"/>
          </w:tcPr>
          <w:p w14:paraId="5C7B683E" w14:textId="15F02E97" w:rsidR="00D85B48" w:rsidRDefault="00D85B48" w:rsidP="000E0786">
            <w:pPr>
              <w:jc w:val="left"/>
              <w:rPr>
                <w:ins w:id="14" w:author="Paul Janssen" w:date="2020-06-10T18:37:00Z"/>
              </w:rPr>
            </w:pPr>
            <w:ins w:id="15" w:author="Paul Janssen" w:date="2020-06-10T18:37:00Z">
              <w:r>
                <w:t>2.0io</w:t>
              </w:r>
            </w:ins>
          </w:p>
        </w:tc>
        <w:tc>
          <w:tcPr>
            <w:tcW w:w="1843" w:type="dxa"/>
          </w:tcPr>
          <w:p w14:paraId="055B0C5C" w14:textId="5E51C7E2" w:rsidR="00D85B48" w:rsidRDefault="00D85B48" w:rsidP="000E0786">
            <w:pPr>
              <w:jc w:val="left"/>
              <w:rPr>
                <w:ins w:id="16" w:author="Paul Janssen" w:date="2020-06-10T18:37:00Z"/>
              </w:rPr>
            </w:pPr>
            <w:ins w:id="17" w:author="Paul Janssen" w:date="2020-06-10T18:37:00Z">
              <w:r>
                <w:t>20200</w:t>
              </w:r>
            </w:ins>
            <w:ins w:id="18" w:author="Paul Janssen" w:date="2020-07-09T13:55:00Z">
              <w:r w:rsidR="00FC25D2">
                <w:t>709</w:t>
              </w:r>
            </w:ins>
          </w:p>
        </w:tc>
        <w:tc>
          <w:tcPr>
            <w:tcW w:w="992" w:type="dxa"/>
          </w:tcPr>
          <w:p w14:paraId="10F5E63D" w14:textId="19C1C9BD" w:rsidR="00D85B48" w:rsidRDefault="00FC25D2" w:rsidP="000E0786">
            <w:pPr>
              <w:jc w:val="left"/>
              <w:rPr>
                <w:ins w:id="19" w:author="Paul Janssen" w:date="2020-06-10T18:37:00Z"/>
              </w:rPr>
            </w:pPr>
            <w:ins w:id="20" w:author="Paul Janssen" w:date="2020-07-09T13:55:00Z">
              <w:r>
                <w:t>consultatieversie</w:t>
              </w:r>
            </w:ins>
          </w:p>
        </w:tc>
        <w:tc>
          <w:tcPr>
            <w:tcW w:w="5226" w:type="dxa"/>
          </w:tcPr>
          <w:p w14:paraId="448E6A35" w14:textId="0B868A10" w:rsidR="00D85B48" w:rsidRDefault="00D85B48" w:rsidP="000E0786">
            <w:pPr>
              <w:jc w:val="left"/>
              <w:rPr>
                <w:ins w:id="21" w:author="Paul Janssen" w:date="2020-06-10T18:37:00Z"/>
              </w:rPr>
            </w:pPr>
            <w:ins w:id="2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3" w:name="_Toc188091997"/>
    </w:p>
    <w:bookmarkEnd w:id="2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4" w:name="_Toc402784787"/>
      <w:bookmarkEnd w:id="24"/>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5"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5"/>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7" w:name="_Toc487109307"/>
      <w:r w:rsidRPr="00F73526">
        <w:t xml:space="preserve">Types gedefinieerd in de </w:t>
      </w:r>
      <w:r>
        <w:t>object</w:t>
      </w:r>
      <w:r w:rsidRPr="00F73526">
        <w:t>catalogus</w:t>
      </w:r>
      <w:bookmarkEnd w:id="26"/>
      <w:r>
        <w:t>:</w:t>
      </w:r>
      <w:bookmarkEnd w:id="2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9" w:author="Paul Janssen" w:date="2020-06-10T18:35:00Z"/>
              </w:rPr>
            </w:pPr>
            <w:proofErr w:type="spellStart"/>
            <w:ins w:id="30" w:author="Paul Janssen" w:date="2020-06-10T18:35:00Z">
              <w:r w:rsidRPr="00D85B48">
                <w:rPr>
                  <w:rPrChange w:id="3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2" w:author="Paul Janssen" w:date="2020-06-10T18:35:00Z"/>
              </w:rPr>
            </w:pPr>
            <w:ins w:id="3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4" w:author="Paul Janssen" w:date="2020-06-10T18:35:00Z"/>
              </w:rPr>
            </w:pPr>
            <w:ins w:id="35"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6" w:name="_Toc487109308"/>
      <w:proofErr w:type="spellStart"/>
      <w:r w:rsidRPr="00A25D4D">
        <w:t>Geo</w:t>
      </w:r>
      <w:proofErr w:type="spellEnd"/>
      <w:r w:rsidRPr="00A25D4D">
        <w:t xml:space="preserve"> object types</w:t>
      </w:r>
      <w:bookmarkEnd w:id="3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7" w:author="Paul Janssen" w:date="2020-06-10T17:06:00Z">
                    <w:r w:rsidRPr="00A25D4D" w:rsidDel="00A32211">
                      <w:delText>Surface</w:delText>
                    </w:r>
                  </w:del>
                  <w:ins w:id="3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9"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40" w:author="Paul Janssen" w:date="2020-06-10T17:07:00Z"/>
              </w:rPr>
            </w:pPr>
            <w:proofErr w:type="spellStart"/>
            <w:ins w:id="41" w:author="Paul Janssen" w:date="2020-06-10T17:07:00Z">
              <w:r w:rsidRPr="00A25D4D">
                <w:rPr>
                  <w:b/>
                  <w:bCs/>
                </w:rPr>
                <w:t>Constraint</w:t>
              </w:r>
              <w:proofErr w:type="spellEnd"/>
              <w:r w:rsidRPr="00A25D4D">
                <w:rPr>
                  <w:b/>
                  <w:bCs/>
                </w:rPr>
                <w:t xml:space="preserve">: </w:t>
              </w:r>
            </w:ins>
            <w:proofErr w:type="spellStart"/>
            <w:ins w:id="42"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43" w:author="Paul Janssen" w:date="2020-06-10T17:07:00Z"/>
              </w:trPr>
              <w:tc>
                <w:tcPr>
                  <w:tcW w:w="360" w:type="dxa"/>
                  <w:hideMark/>
                </w:tcPr>
                <w:p w14:paraId="5D88BA48" w14:textId="77777777" w:rsidR="00A32211" w:rsidRPr="00A25D4D" w:rsidRDefault="00A32211" w:rsidP="00A32211">
                  <w:pPr>
                    <w:jc w:val="left"/>
                    <w:rPr>
                      <w:ins w:id="44" w:author="Paul Janssen" w:date="2020-06-10T17:07:00Z"/>
                    </w:rPr>
                  </w:pPr>
                  <w:ins w:id="45" w:author="Paul Janssen" w:date="2020-06-10T17:07:00Z">
                    <w:r w:rsidRPr="00A25D4D">
                      <w:t> </w:t>
                    </w:r>
                  </w:ins>
                </w:p>
              </w:tc>
              <w:tc>
                <w:tcPr>
                  <w:tcW w:w="1500" w:type="dxa"/>
                  <w:hideMark/>
                </w:tcPr>
                <w:p w14:paraId="615F54CA" w14:textId="77777777" w:rsidR="00A32211" w:rsidRPr="00A25D4D" w:rsidRDefault="00A32211" w:rsidP="00A32211">
                  <w:pPr>
                    <w:jc w:val="left"/>
                    <w:rPr>
                      <w:ins w:id="46" w:author="Paul Janssen" w:date="2020-06-10T17:07:00Z"/>
                    </w:rPr>
                  </w:pPr>
                  <w:ins w:id="47"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8" w:author="Paul Janssen" w:date="2020-06-10T17:07:00Z"/>
                    </w:rPr>
                  </w:pPr>
                  <w:ins w:id="49"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50" w:author="Paul Janssen" w:date="2020-06-10T17:07:00Z"/>
              </w:trPr>
              <w:tc>
                <w:tcPr>
                  <w:tcW w:w="360" w:type="dxa"/>
                  <w:hideMark/>
                </w:tcPr>
                <w:p w14:paraId="5FEA44EA" w14:textId="77777777" w:rsidR="00A32211" w:rsidRPr="00A25D4D" w:rsidRDefault="00A32211" w:rsidP="00A32211">
                  <w:pPr>
                    <w:jc w:val="left"/>
                    <w:rPr>
                      <w:ins w:id="51" w:author="Paul Janssen" w:date="2020-06-10T17:07:00Z"/>
                    </w:rPr>
                  </w:pPr>
                  <w:ins w:id="52" w:author="Paul Janssen" w:date="2020-06-10T17:07:00Z">
                    <w:r w:rsidRPr="00A25D4D">
                      <w:t> </w:t>
                    </w:r>
                  </w:ins>
                </w:p>
              </w:tc>
              <w:tc>
                <w:tcPr>
                  <w:tcW w:w="1500" w:type="dxa"/>
                  <w:hideMark/>
                </w:tcPr>
                <w:p w14:paraId="3962C18A" w14:textId="77777777" w:rsidR="00A32211" w:rsidRPr="00A25D4D" w:rsidRDefault="00A32211" w:rsidP="00A32211">
                  <w:pPr>
                    <w:jc w:val="left"/>
                    <w:rPr>
                      <w:ins w:id="53" w:author="Paul Janssen" w:date="2020-06-10T17:07:00Z"/>
                    </w:rPr>
                  </w:pPr>
                  <w:ins w:id="54"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5" w:author="Paul Janssen" w:date="2020-06-10T17:08:00Z"/>
                      <w:rFonts w:ascii="Calibri" w:hAnsi="Calibri" w:cs="Calibri"/>
                      <w:sz w:val="20"/>
                      <w:szCs w:val="20"/>
                    </w:rPr>
                  </w:pPr>
                  <w:proofErr w:type="spellStart"/>
                  <w:ins w:id="56"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7" w:author="Paul Janssen" w:date="2020-06-10T17:07:00Z"/>
                    </w:rPr>
                    <w:pPrChange w:id="58" w:author="Paul Janssen" w:date="2020-06-10T17:09:00Z">
                      <w:pPr>
                        <w:jc w:val="left"/>
                      </w:pPr>
                    </w:pPrChange>
                  </w:pPr>
                  <w:proofErr w:type="spellStart"/>
                  <w:ins w:id="59"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60"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1" w:author="Paul Janssen" w:date="2020-06-10T18:16:00Z">
                    <w:r w:rsidR="005C5480">
                      <w:t>WIBON</w:t>
                    </w:r>
                  </w:ins>
                  <w:del w:id="62"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3"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4">
          <w:tblGrid>
            <w:gridCol w:w="9132"/>
          </w:tblGrid>
        </w:tblGridChange>
      </w:tblGrid>
      <w:tr w:rsidR="00C0190C" w:rsidRPr="00A25D4D" w14:paraId="5DF81DB2" w14:textId="77777777" w:rsidTr="003D6A25">
        <w:trPr>
          <w:trHeight w:val="225"/>
          <w:tblHeader/>
          <w:tblCellSpacing w:w="0" w:type="dxa"/>
          <w:trPrChange w:id="65"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6"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3" w:author="Paul Janssen" w:date="2020-06-10T17:33:00Z"/>
          <w:trPrChange w:id="7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6" w:author="Paul Janssen" w:date="2020-06-10T17:33:00Z"/>
              </w:rPr>
            </w:pPr>
            <w:del w:id="77"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8" w:author="Paul Janssen" w:date="2020-06-10T17:33:00Z"/>
              </w:trPr>
              <w:tc>
                <w:tcPr>
                  <w:tcW w:w="360" w:type="dxa"/>
                  <w:hideMark/>
                </w:tcPr>
                <w:p w14:paraId="17FA6D59" w14:textId="53D7EAB2" w:rsidR="00C0190C" w:rsidRPr="00A25D4D" w:rsidDel="003D6A25" w:rsidRDefault="00C0190C" w:rsidP="008F13CC">
                  <w:pPr>
                    <w:jc w:val="left"/>
                    <w:rPr>
                      <w:del w:id="79" w:author="Paul Janssen" w:date="2020-06-10T17:33:00Z"/>
                    </w:rPr>
                  </w:pPr>
                  <w:del w:id="80"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1" w:author="Paul Janssen" w:date="2020-06-10T17:33:00Z"/>
                    </w:rPr>
                  </w:pPr>
                  <w:del w:id="82"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3" w:author="Paul Janssen" w:date="2020-06-10T17:33:00Z"/>
                    </w:rPr>
                  </w:pPr>
                  <w:del w:id="84"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5" w:author="Paul Janssen" w:date="2020-06-10T17:33:00Z"/>
              </w:trPr>
              <w:tc>
                <w:tcPr>
                  <w:tcW w:w="360" w:type="dxa"/>
                  <w:hideMark/>
                </w:tcPr>
                <w:p w14:paraId="42CE4E79" w14:textId="1F72C0ED" w:rsidR="00C0190C" w:rsidRPr="00A25D4D" w:rsidDel="003D6A25" w:rsidRDefault="00C0190C" w:rsidP="008F13CC">
                  <w:pPr>
                    <w:jc w:val="left"/>
                    <w:rPr>
                      <w:del w:id="86" w:author="Paul Janssen" w:date="2020-06-10T17:33:00Z"/>
                    </w:rPr>
                  </w:pPr>
                  <w:del w:id="87"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8" w:author="Paul Janssen" w:date="2020-06-10T17:33:00Z"/>
                    </w:rPr>
                  </w:pPr>
                  <w:del w:id="89"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90" w:author="Paul Janssen" w:date="2020-06-10T17:33:00Z"/>
                    </w:rPr>
                  </w:pPr>
                </w:p>
              </w:tc>
            </w:tr>
            <w:tr w:rsidR="00C0190C" w:rsidRPr="00A25D4D" w:rsidDel="003D6A25" w14:paraId="7A5C3D71" w14:textId="6923CACF" w:rsidTr="00C0190C">
              <w:trPr>
                <w:tblHeader/>
                <w:tblCellSpacing w:w="0" w:type="dxa"/>
                <w:del w:id="91" w:author="Paul Janssen" w:date="2020-06-10T17:33:00Z"/>
              </w:trPr>
              <w:tc>
                <w:tcPr>
                  <w:tcW w:w="360" w:type="dxa"/>
                  <w:hideMark/>
                </w:tcPr>
                <w:p w14:paraId="528B8A72" w14:textId="1879FBD6" w:rsidR="00C0190C" w:rsidRPr="00A25D4D" w:rsidDel="003D6A25" w:rsidRDefault="00C0190C" w:rsidP="008F13CC">
                  <w:pPr>
                    <w:jc w:val="left"/>
                    <w:rPr>
                      <w:del w:id="92" w:author="Paul Janssen" w:date="2020-06-10T17:33:00Z"/>
                    </w:rPr>
                  </w:pPr>
                  <w:del w:id="93"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4" w:author="Paul Janssen" w:date="2020-06-10T17:33:00Z"/>
                    </w:rPr>
                  </w:pPr>
                  <w:del w:id="95"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6" w:author="Paul Janssen" w:date="2020-06-10T17:33:00Z"/>
                    </w:rPr>
                  </w:pPr>
                  <w:del w:id="97"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8" w:author="Paul Janssen" w:date="2020-06-10T17:33:00Z"/>
              </w:trPr>
              <w:tc>
                <w:tcPr>
                  <w:tcW w:w="360" w:type="dxa"/>
                  <w:hideMark/>
                </w:tcPr>
                <w:p w14:paraId="3FAE10FC" w14:textId="31FF8CFF" w:rsidR="00C0190C" w:rsidRPr="00A25D4D" w:rsidDel="003D6A25" w:rsidRDefault="00C0190C" w:rsidP="008F13CC">
                  <w:pPr>
                    <w:jc w:val="left"/>
                    <w:rPr>
                      <w:del w:id="99" w:author="Paul Janssen" w:date="2020-06-10T17:33:00Z"/>
                    </w:rPr>
                  </w:pPr>
                  <w:del w:id="100"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1" w:author="Paul Janssen" w:date="2020-06-10T17:33:00Z"/>
                    </w:rPr>
                  </w:pPr>
                  <w:del w:id="102"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3" w:author="Paul Janssen" w:date="2020-06-10T17:33:00Z"/>
                    </w:rPr>
                  </w:pPr>
                  <w:del w:id="104"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5" w:author="Paul Janssen" w:date="2020-06-10T17:33:00Z"/>
              </w:rPr>
            </w:pPr>
          </w:p>
        </w:tc>
      </w:tr>
      <w:tr w:rsidR="00C0190C" w:rsidRPr="00A25D4D" w14:paraId="354967F5" w14:textId="77777777" w:rsidTr="003D6A25">
        <w:trPr>
          <w:tblCellSpacing w:w="0" w:type="dxa"/>
          <w:trPrChange w:id="10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1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12" w:author="Paul Janssen" w:date="2020-06-26T09:21:00Z">
              <w:r w:rsidR="00AC5F98">
                <w:rPr>
                  <w:b/>
                  <w:bCs/>
                </w:rPr>
                <w:t>IndicatieE</w:t>
              </w:r>
            </w:ins>
            <w:del w:id="113"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5" w:author="Paul Janssen" w:date="2020-06-10T17:34:00Z"/>
              </w:rPr>
            </w:pPr>
            <w:proofErr w:type="spellStart"/>
            <w:ins w:id="116"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17" w:author="Paul Janssen" w:date="2020-06-10T17:34:00Z"/>
              </w:trPr>
              <w:tc>
                <w:tcPr>
                  <w:tcW w:w="360" w:type="dxa"/>
                  <w:hideMark/>
                </w:tcPr>
                <w:p w14:paraId="1406104C" w14:textId="77777777" w:rsidR="003D6A25" w:rsidRPr="00A25D4D" w:rsidRDefault="003D6A25" w:rsidP="003D6A25">
                  <w:pPr>
                    <w:jc w:val="left"/>
                    <w:rPr>
                      <w:ins w:id="118" w:author="Paul Janssen" w:date="2020-06-10T17:34:00Z"/>
                    </w:rPr>
                  </w:pPr>
                  <w:ins w:id="119" w:author="Paul Janssen" w:date="2020-06-10T17:34:00Z">
                    <w:r w:rsidRPr="00A25D4D">
                      <w:t> </w:t>
                    </w:r>
                  </w:ins>
                </w:p>
              </w:tc>
              <w:tc>
                <w:tcPr>
                  <w:tcW w:w="1500" w:type="dxa"/>
                  <w:hideMark/>
                </w:tcPr>
                <w:p w14:paraId="47ABF732" w14:textId="77777777" w:rsidR="003D6A25" w:rsidRPr="00A25D4D" w:rsidRDefault="003D6A25" w:rsidP="003D6A25">
                  <w:pPr>
                    <w:jc w:val="left"/>
                    <w:rPr>
                      <w:ins w:id="120" w:author="Paul Janssen" w:date="2020-06-10T17:34:00Z"/>
                    </w:rPr>
                  </w:pPr>
                  <w:ins w:id="12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2" w:author="Paul Janssen" w:date="2020-06-10T17:34:00Z"/>
                    </w:rPr>
                  </w:pPr>
                  <w:ins w:id="123" w:author="Paul Janssen" w:date="2020-06-10T17:35:00Z">
                    <w:r>
                      <w:t>Max 1 algemene bijlage</w:t>
                    </w:r>
                  </w:ins>
                  <w:ins w:id="124" w:author="Paul Janssen" w:date="2020-06-10T17:36:00Z">
                    <w:r>
                      <w:t>.</w:t>
                    </w:r>
                  </w:ins>
                </w:p>
              </w:tc>
            </w:tr>
            <w:tr w:rsidR="003D6A25" w:rsidRPr="00A25D4D" w14:paraId="096D7F2B" w14:textId="77777777" w:rsidTr="00B50B58">
              <w:trPr>
                <w:tblHeader/>
                <w:tblCellSpacing w:w="0" w:type="dxa"/>
                <w:ins w:id="125" w:author="Paul Janssen" w:date="2020-06-10T17:34:00Z"/>
              </w:trPr>
              <w:tc>
                <w:tcPr>
                  <w:tcW w:w="360" w:type="dxa"/>
                  <w:hideMark/>
                </w:tcPr>
                <w:p w14:paraId="4D4B4AA0" w14:textId="77777777" w:rsidR="003D6A25" w:rsidRPr="00A25D4D" w:rsidRDefault="003D6A25" w:rsidP="003D6A25">
                  <w:pPr>
                    <w:jc w:val="left"/>
                    <w:rPr>
                      <w:ins w:id="126" w:author="Paul Janssen" w:date="2020-06-10T17:34:00Z"/>
                    </w:rPr>
                  </w:pPr>
                  <w:ins w:id="127" w:author="Paul Janssen" w:date="2020-06-10T17:34:00Z">
                    <w:r w:rsidRPr="00A25D4D">
                      <w:t> </w:t>
                    </w:r>
                  </w:ins>
                </w:p>
              </w:tc>
              <w:tc>
                <w:tcPr>
                  <w:tcW w:w="1500" w:type="dxa"/>
                  <w:hideMark/>
                </w:tcPr>
                <w:p w14:paraId="5C7AB211" w14:textId="77777777" w:rsidR="003D6A25" w:rsidRPr="00A25D4D" w:rsidRDefault="003D6A25" w:rsidP="003D6A25">
                  <w:pPr>
                    <w:jc w:val="left"/>
                    <w:rPr>
                      <w:ins w:id="128" w:author="Paul Janssen" w:date="2020-06-10T17:34:00Z"/>
                    </w:rPr>
                  </w:pPr>
                  <w:ins w:id="129" w:author="Paul Janssen" w:date="2020-06-10T17:34:00Z">
                    <w:r w:rsidRPr="00A25D4D">
                      <w:t>OCL:</w:t>
                    </w:r>
                  </w:ins>
                </w:p>
              </w:tc>
              <w:tc>
                <w:tcPr>
                  <w:tcW w:w="0" w:type="auto"/>
                  <w:hideMark/>
                </w:tcPr>
                <w:p w14:paraId="65D076E1" w14:textId="3CC0D383" w:rsidR="003D6A25" w:rsidRPr="00A25D4D" w:rsidRDefault="00924D70" w:rsidP="003D6A25">
                  <w:pPr>
                    <w:jc w:val="left"/>
                    <w:rPr>
                      <w:ins w:id="130" w:author="Paul Janssen" w:date="2020-06-10T17:34:00Z"/>
                    </w:rPr>
                  </w:pPr>
                  <w:ins w:id="131" w:author="Paul Janssen" w:date="2020-06-10T17:43:00Z">
                    <w:r>
                      <w:t>Wordt niet in OCL uitgedrukt</w:t>
                    </w:r>
                  </w:ins>
                </w:p>
              </w:tc>
            </w:tr>
          </w:tbl>
          <w:p w14:paraId="26B5AA72" w14:textId="77777777" w:rsidR="003D6A25" w:rsidRPr="00A25D4D" w:rsidRDefault="003D6A25" w:rsidP="008F13CC">
            <w:pPr>
              <w:jc w:val="left"/>
              <w:rPr>
                <w:ins w:id="13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3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7" w:author="Paul Janssen" w:date="2020-06-10T17:29:00Z"/>
                    </w:rPr>
                  </w:pPr>
                  <w:proofErr w:type="spellStart"/>
                  <w:ins w:id="138" w:author="Paul Janssen" w:date="2020-06-10T17:29:00Z">
                    <w:r w:rsidRPr="00A25D4D">
                      <w:rPr>
                        <w:b/>
                        <w:bCs/>
                      </w:rPr>
                      <w:t>Constraint</w:t>
                    </w:r>
                    <w:proofErr w:type="spellEnd"/>
                    <w:r w:rsidRPr="00A25D4D">
                      <w:rPr>
                        <w:b/>
                        <w:bCs/>
                      </w:rPr>
                      <w:t xml:space="preserve">: </w:t>
                    </w:r>
                    <w:r w:rsidRPr="001555C3">
                      <w:rPr>
                        <w:b/>
                        <w:bCs/>
                        <w:rPrChange w:id="13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40" w:author="Paul Janssen" w:date="2020-06-10T17:29:00Z"/>
                    </w:trPr>
                    <w:tc>
                      <w:tcPr>
                        <w:tcW w:w="360" w:type="dxa"/>
                        <w:hideMark/>
                      </w:tcPr>
                      <w:p w14:paraId="17F28D5D" w14:textId="77777777" w:rsidR="001555C3" w:rsidRPr="00A25D4D" w:rsidRDefault="001555C3" w:rsidP="001555C3">
                        <w:pPr>
                          <w:jc w:val="left"/>
                          <w:rPr>
                            <w:ins w:id="141" w:author="Paul Janssen" w:date="2020-06-10T17:29:00Z"/>
                          </w:rPr>
                        </w:pPr>
                        <w:ins w:id="142" w:author="Paul Janssen" w:date="2020-06-10T17:29:00Z">
                          <w:r w:rsidRPr="00A25D4D">
                            <w:t> </w:t>
                          </w:r>
                        </w:ins>
                      </w:p>
                    </w:tc>
                    <w:tc>
                      <w:tcPr>
                        <w:tcW w:w="1500" w:type="dxa"/>
                        <w:hideMark/>
                      </w:tcPr>
                      <w:p w14:paraId="4F25F656" w14:textId="77777777" w:rsidR="001555C3" w:rsidRPr="00A25D4D" w:rsidRDefault="001555C3" w:rsidP="001555C3">
                        <w:pPr>
                          <w:jc w:val="left"/>
                          <w:rPr>
                            <w:ins w:id="143" w:author="Paul Janssen" w:date="2020-06-10T17:29:00Z"/>
                          </w:rPr>
                        </w:pPr>
                        <w:ins w:id="14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5" w:author="Paul Janssen" w:date="2020-06-10T17:29:00Z"/>
                          </w:rPr>
                        </w:pPr>
                        <w:ins w:id="146"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47" w:author="Paul Janssen" w:date="2020-06-10T17:29:00Z"/>
                    </w:trPr>
                    <w:tc>
                      <w:tcPr>
                        <w:tcW w:w="360" w:type="dxa"/>
                        <w:hideMark/>
                      </w:tcPr>
                      <w:p w14:paraId="402BF5C1" w14:textId="77777777" w:rsidR="001555C3" w:rsidRPr="00A25D4D" w:rsidRDefault="001555C3" w:rsidP="001555C3">
                        <w:pPr>
                          <w:jc w:val="left"/>
                          <w:rPr>
                            <w:ins w:id="148" w:author="Paul Janssen" w:date="2020-06-10T17:29:00Z"/>
                          </w:rPr>
                        </w:pPr>
                        <w:ins w:id="149" w:author="Paul Janssen" w:date="2020-06-10T17:29:00Z">
                          <w:r w:rsidRPr="00A25D4D">
                            <w:t> </w:t>
                          </w:r>
                        </w:ins>
                      </w:p>
                    </w:tc>
                    <w:tc>
                      <w:tcPr>
                        <w:tcW w:w="1500" w:type="dxa"/>
                        <w:hideMark/>
                      </w:tcPr>
                      <w:p w14:paraId="717FBD0F" w14:textId="77777777" w:rsidR="001555C3" w:rsidRPr="00A25D4D" w:rsidRDefault="001555C3" w:rsidP="001555C3">
                        <w:pPr>
                          <w:jc w:val="left"/>
                          <w:rPr>
                            <w:ins w:id="150" w:author="Paul Janssen" w:date="2020-06-10T17:29:00Z"/>
                          </w:rPr>
                        </w:pPr>
                        <w:ins w:id="15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2" w:author="Paul Janssen" w:date="2020-06-10T17:29:00Z"/>
                            <w:rFonts w:ascii="Calibri" w:hAnsi="Calibri" w:cs="Calibri"/>
                            <w:sz w:val="20"/>
                            <w:szCs w:val="20"/>
                          </w:rPr>
                        </w:pPr>
                        <w:proofErr w:type="spellStart"/>
                        <w:ins w:id="153"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4" w:author="Paul Janssen" w:date="2020-06-10T17:29:00Z"/>
                            <w:rFonts w:ascii="Calibri" w:hAnsi="Calibri" w:cs="Calibri"/>
                            <w:sz w:val="20"/>
                            <w:szCs w:val="20"/>
                          </w:rPr>
                        </w:pPr>
                        <w:ins w:id="155"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6" w:author="Paul Janssen" w:date="2020-06-10T17:29:00Z"/>
                            <w:rFonts w:ascii="Calibri" w:hAnsi="Calibri" w:cs="Calibri"/>
                            <w:sz w:val="20"/>
                            <w:szCs w:val="20"/>
                          </w:rPr>
                        </w:pPr>
                        <w:ins w:id="157"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8" w:author="Paul Janssen" w:date="2020-06-10T17:29:00Z"/>
                            <w:rFonts w:ascii="Calibri" w:hAnsi="Calibri" w:cs="Calibri"/>
                            <w:sz w:val="20"/>
                            <w:szCs w:val="20"/>
                          </w:rPr>
                        </w:pPr>
                        <w:proofErr w:type="spellStart"/>
                        <w:ins w:id="159"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60" w:author="Paul Janssen" w:date="2020-06-10T17:29:00Z"/>
                          </w:rPr>
                        </w:pPr>
                        <w:proofErr w:type="spellStart"/>
                        <w:ins w:id="161"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2" w:author="Paul Janssen" w:date="2020-06-10T17:29:00Z"/>
                    </w:rPr>
                  </w:pPr>
                </w:p>
              </w:tc>
            </w:tr>
          </w:tbl>
          <w:p w14:paraId="6271DA60" w14:textId="77777777" w:rsidR="001555C3" w:rsidRPr="00A25D4D" w:rsidRDefault="001555C3" w:rsidP="008F13CC">
            <w:pPr>
              <w:jc w:val="left"/>
              <w:rPr>
                <w:ins w:id="163"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4"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5" w:author="Paul Janssen" w:date="2020-06-10T18:25:00Z"/>
              </w:rPr>
            </w:pPr>
            <w:proofErr w:type="spellStart"/>
            <w:ins w:id="166"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67" w:author="Paul Janssen" w:date="2020-06-10T18:25:00Z"/>
              </w:trPr>
              <w:tc>
                <w:tcPr>
                  <w:tcW w:w="360" w:type="dxa"/>
                  <w:hideMark/>
                </w:tcPr>
                <w:p w14:paraId="6C08EACF" w14:textId="77777777" w:rsidR="00115446" w:rsidRPr="00A25D4D" w:rsidRDefault="00115446" w:rsidP="00115446">
                  <w:pPr>
                    <w:jc w:val="left"/>
                    <w:rPr>
                      <w:ins w:id="168" w:author="Paul Janssen" w:date="2020-06-10T18:25:00Z"/>
                    </w:rPr>
                  </w:pPr>
                  <w:ins w:id="169" w:author="Paul Janssen" w:date="2020-06-10T18:25:00Z">
                    <w:r w:rsidRPr="00A25D4D">
                      <w:t> </w:t>
                    </w:r>
                  </w:ins>
                </w:p>
              </w:tc>
              <w:tc>
                <w:tcPr>
                  <w:tcW w:w="1500" w:type="dxa"/>
                  <w:hideMark/>
                </w:tcPr>
                <w:p w14:paraId="2D24E8E8" w14:textId="77777777" w:rsidR="00115446" w:rsidRPr="00A25D4D" w:rsidRDefault="00115446" w:rsidP="00115446">
                  <w:pPr>
                    <w:jc w:val="left"/>
                    <w:rPr>
                      <w:ins w:id="170" w:author="Paul Janssen" w:date="2020-06-10T18:25:00Z"/>
                    </w:rPr>
                  </w:pPr>
                  <w:ins w:id="171"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2" w:author="Paul Janssen" w:date="2020-06-10T18:25:00Z"/>
                    </w:rPr>
                  </w:pPr>
                  <w:ins w:id="173" w:author="Paul Janssen" w:date="2020-06-10T18:25:00Z">
                    <w:r>
                      <w:t>hoort bij maximaal 1 utiliteitsnet</w:t>
                    </w:r>
                  </w:ins>
                </w:p>
              </w:tc>
            </w:tr>
            <w:tr w:rsidR="00115446" w:rsidRPr="00A25D4D" w14:paraId="651854E3" w14:textId="77777777" w:rsidTr="00B50B58">
              <w:trPr>
                <w:tblHeader/>
                <w:tblCellSpacing w:w="0" w:type="dxa"/>
                <w:ins w:id="174" w:author="Paul Janssen" w:date="2020-06-10T18:25:00Z"/>
              </w:trPr>
              <w:tc>
                <w:tcPr>
                  <w:tcW w:w="360" w:type="dxa"/>
                  <w:hideMark/>
                </w:tcPr>
                <w:p w14:paraId="5540563C" w14:textId="77777777" w:rsidR="00115446" w:rsidRPr="00A25D4D" w:rsidRDefault="00115446" w:rsidP="00115446">
                  <w:pPr>
                    <w:jc w:val="left"/>
                    <w:rPr>
                      <w:ins w:id="175" w:author="Paul Janssen" w:date="2020-06-10T18:25:00Z"/>
                    </w:rPr>
                  </w:pPr>
                  <w:ins w:id="176" w:author="Paul Janssen" w:date="2020-06-10T18:25:00Z">
                    <w:r w:rsidRPr="00A25D4D">
                      <w:t> </w:t>
                    </w:r>
                  </w:ins>
                </w:p>
              </w:tc>
              <w:tc>
                <w:tcPr>
                  <w:tcW w:w="1500" w:type="dxa"/>
                  <w:hideMark/>
                </w:tcPr>
                <w:p w14:paraId="2039235A" w14:textId="77777777" w:rsidR="00115446" w:rsidRPr="00A25D4D" w:rsidRDefault="00115446" w:rsidP="00115446">
                  <w:pPr>
                    <w:jc w:val="left"/>
                    <w:rPr>
                      <w:ins w:id="177" w:author="Paul Janssen" w:date="2020-06-10T18:25:00Z"/>
                    </w:rPr>
                  </w:pPr>
                  <w:ins w:id="178"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9" w:author="Paul Janssen" w:date="2020-06-10T18:25:00Z"/>
                      <w:rFonts w:ascii="Calibri" w:hAnsi="Calibri" w:cs="Calibri"/>
                      <w:sz w:val="20"/>
                      <w:szCs w:val="20"/>
                    </w:rPr>
                  </w:pPr>
                  <w:proofErr w:type="spellStart"/>
                  <w:ins w:id="180"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1" w:author="Paul Janssen" w:date="2020-06-10T18:25:00Z"/>
                      <w:rFonts w:ascii="Calibri" w:hAnsi="Calibri" w:cs="Calibri"/>
                      <w:sz w:val="20"/>
                      <w:szCs w:val="20"/>
                    </w:rPr>
                  </w:pPr>
                  <w:proofErr w:type="spellStart"/>
                  <w:ins w:id="182"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3"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4" w:author="Paul Janssen" w:date="2020-06-10T16:07:00Z">
                    <w:r w:rsidRPr="00A25D4D" w:rsidDel="00135FA7">
                      <w:delText>WION</w:delText>
                    </w:r>
                  </w:del>
                  <w:ins w:id="185"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6" w:author="Paul Janssen" w:date="2020-06-10T16:08:00Z">
              <w:r w:rsidRPr="00A25D4D" w:rsidDel="00135FA7">
                <w:rPr>
                  <w:b/>
                  <w:bCs/>
                </w:rPr>
                <w:delText>Wion</w:delText>
              </w:r>
            </w:del>
            <w:proofErr w:type="spellStart"/>
            <w:ins w:id="187"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8" w:author="Paul Janssen" w:date="2020-06-10T16:08:00Z">
                    <w:r w:rsidRPr="00A25D4D" w:rsidDel="00135FA7">
                      <w:delText>WION</w:delText>
                    </w:r>
                  </w:del>
                  <w:ins w:id="189"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90"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1" w:author="Paul Janssen" w:date="2020-06-10T18:06:00Z"/>
              </w:rPr>
            </w:pPr>
            <w:proofErr w:type="spellStart"/>
            <w:ins w:id="192"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93" w:author="Paul Janssen" w:date="2020-06-10T18:06:00Z"/>
              </w:trPr>
              <w:tc>
                <w:tcPr>
                  <w:tcW w:w="360" w:type="dxa"/>
                  <w:hideMark/>
                </w:tcPr>
                <w:p w14:paraId="1C029A5E" w14:textId="77777777" w:rsidR="00EF6C54" w:rsidRPr="00A25D4D" w:rsidRDefault="00EF6C54" w:rsidP="00EF6C54">
                  <w:pPr>
                    <w:jc w:val="left"/>
                    <w:rPr>
                      <w:ins w:id="194" w:author="Paul Janssen" w:date="2020-06-10T18:06:00Z"/>
                    </w:rPr>
                  </w:pPr>
                  <w:ins w:id="195" w:author="Paul Janssen" w:date="2020-06-10T18:06:00Z">
                    <w:r w:rsidRPr="00A25D4D">
                      <w:t> </w:t>
                    </w:r>
                  </w:ins>
                </w:p>
              </w:tc>
              <w:tc>
                <w:tcPr>
                  <w:tcW w:w="1500" w:type="dxa"/>
                  <w:hideMark/>
                </w:tcPr>
                <w:p w14:paraId="2AE8BCE6" w14:textId="77777777" w:rsidR="00EF6C54" w:rsidRPr="00A25D4D" w:rsidRDefault="00EF6C54" w:rsidP="00EF6C54">
                  <w:pPr>
                    <w:jc w:val="left"/>
                    <w:rPr>
                      <w:ins w:id="196" w:author="Paul Janssen" w:date="2020-06-10T18:06:00Z"/>
                    </w:rPr>
                  </w:pPr>
                  <w:ins w:id="197"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8" w:author="Paul Janssen" w:date="2020-06-10T18:06:00Z"/>
                    </w:rPr>
                  </w:pPr>
                  <w:ins w:id="199" w:author="Paul Janssen" w:date="2020-06-10T18:06:00Z">
                    <w:r>
                      <w:t>hoort bij maximaal 1 utiliteitsnet</w:t>
                    </w:r>
                  </w:ins>
                </w:p>
              </w:tc>
            </w:tr>
            <w:tr w:rsidR="00EF6C54" w:rsidRPr="00A25D4D" w14:paraId="1CF878C4" w14:textId="77777777" w:rsidTr="00B50B58">
              <w:trPr>
                <w:tblHeader/>
                <w:tblCellSpacing w:w="0" w:type="dxa"/>
                <w:ins w:id="200" w:author="Paul Janssen" w:date="2020-06-10T18:06:00Z"/>
              </w:trPr>
              <w:tc>
                <w:tcPr>
                  <w:tcW w:w="360" w:type="dxa"/>
                  <w:hideMark/>
                </w:tcPr>
                <w:p w14:paraId="5C3F392C" w14:textId="77777777" w:rsidR="00EF6C54" w:rsidRPr="00A25D4D" w:rsidRDefault="00EF6C54" w:rsidP="00EF6C54">
                  <w:pPr>
                    <w:jc w:val="left"/>
                    <w:rPr>
                      <w:ins w:id="201" w:author="Paul Janssen" w:date="2020-06-10T18:06:00Z"/>
                    </w:rPr>
                  </w:pPr>
                  <w:ins w:id="202" w:author="Paul Janssen" w:date="2020-06-10T18:06:00Z">
                    <w:r w:rsidRPr="00A25D4D">
                      <w:t> </w:t>
                    </w:r>
                  </w:ins>
                </w:p>
              </w:tc>
              <w:tc>
                <w:tcPr>
                  <w:tcW w:w="1500" w:type="dxa"/>
                  <w:hideMark/>
                </w:tcPr>
                <w:p w14:paraId="0081299A" w14:textId="77777777" w:rsidR="00EF6C54" w:rsidRPr="00A25D4D" w:rsidRDefault="00EF6C54" w:rsidP="00EF6C54">
                  <w:pPr>
                    <w:jc w:val="left"/>
                    <w:rPr>
                      <w:ins w:id="203" w:author="Paul Janssen" w:date="2020-06-10T18:06:00Z"/>
                    </w:rPr>
                  </w:pPr>
                  <w:ins w:id="204"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5" w:author="Paul Janssen" w:date="2020-06-10T18:06:00Z"/>
                      <w:rFonts w:ascii="Calibri" w:hAnsi="Calibri" w:cs="Calibri"/>
                      <w:sz w:val="20"/>
                      <w:szCs w:val="20"/>
                    </w:rPr>
                  </w:pPr>
                  <w:proofErr w:type="spellStart"/>
                  <w:ins w:id="206"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7" w:author="Paul Janssen" w:date="2020-06-10T18:06:00Z"/>
                      <w:rFonts w:ascii="Calibri" w:hAnsi="Calibri" w:cs="Calibri"/>
                      <w:sz w:val="20"/>
                      <w:szCs w:val="20"/>
                    </w:rPr>
                  </w:pPr>
                  <w:proofErr w:type="spellStart"/>
                  <w:ins w:id="208"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9"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10" w:author="Paul Janssen" w:date="2020-06-10T16:08:00Z">
                    <w:r w:rsidRPr="00A25D4D" w:rsidDel="00135FA7">
                      <w:delText>WION</w:delText>
                    </w:r>
                  </w:del>
                  <w:ins w:id="211"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2" w:author="Paul Janssen" w:date="2020-06-10T16:08:00Z">
                    <w:r w:rsidRPr="00A25D4D" w:rsidDel="00135FA7">
                      <w:delText>WION</w:delText>
                    </w:r>
                  </w:del>
                  <w:ins w:id="213"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4"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5" w:author="Paul Janssen" w:date="2020-06-10T18:06:00Z"/>
              </w:rPr>
            </w:pPr>
            <w:proofErr w:type="spellStart"/>
            <w:ins w:id="216"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7" w:author="Paul Janssen" w:date="2020-06-10T18:06:00Z"/>
              </w:trPr>
              <w:tc>
                <w:tcPr>
                  <w:tcW w:w="360" w:type="dxa"/>
                  <w:hideMark/>
                </w:tcPr>
                <w:p w14:paraId="5568E237" w14:textId="77777777" w:rsidR="00EF6C54" w:rsidRPr="00A25D4D" w:rsidRDefault="00EF6C54" w:rsidP="00EF6C54">
                  <w:pPr>
                    <w:jc w:val="left"/>
                    <w:rPr>
                      <w:ins w:id="218" w:author="Paul Janssen" w:date="2020-06-10T18:06:00Z"/>
                    </w:rPr>
                  </w:pPr>
                  <w:ins w:id="219" w:author="Paul Janssen" w:date="2020-06-10T18:06:00Z">
                    <w:r w:rsidRPr="00A25D4D">
                      <w:t> </w:t>
                    </w:r>
                  </w:ins>
                </w:p>
              </w:tc>
              <w:tc>
                <w:tcPr>
                  <w:tcW w:w="1500" w:type="dxa"/>
                  <w:hideMark/>
                </w:tcPr>
                <w:p w14:paraId="33BB441A" w14:textId="77777777" w:rsidR="00EF6C54" w:rsidRPr="00A25D4D" w:rsidRDefault="00EF6C54" w:rsidP="00EF6C54">
                  <w:pPr>
                    <w:jc w:val="left"/>
                    <w:rPr>
                      <w:ins w:id="220" w:author="Paul Janssen" w:date="2020-06-10T18:06:00Z"/>
                    </w:rPr>
                  </w:pPr>
                  <w:ins w:id="221"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2" w:author="Paul Janssen" w:date="2020-06-10T18:06:00Z"/>
                    </w:rPr>
                  </w:pPr>
                  <w:ins w:id="223" w:author="Paul Janssen" w:date="2020-06-10T18:06:00Z">
                    <w:r>
                      <w:t>hoort bij maximaal 1 utiliteitsnet</w:t>
                    </w:r>
                  </w:ins>
                </w:p>
              </w:tc>
            </w:tr>
            <w:tr w:rsidR="00EF6C54" w:rsidRPr="00A25D4D" w14:paraId="729BE2DE" w14:textId="77777777" w:rsidTr="00B50B58">
              <w:trPr>
                <w:tblHeader/>
                <w:tblCellSpacing w:w="0" w:type="dxa"/>
                <w:ins w:id="224" w:author="Paul Janssen" w:date="2020-06-10T18:06:00Z"/>
              </w:trPr>
              <w:tc>
                <w:tcPr>
                  <w:tcW w:w="360" w:type="dxa"/>
                  <w:hideMark/>
                </w:tcPr>
                <w:p w14:paraId="2493B62E" w14:textId="77777777" w:rsidR="00EF6C54" w:rsidRPr="00A25D4D" w:rsidRDefault="00EF6C54" w:rsidP="00EF6C54">
                  <w:pPr>
                    <w:jc w:val="left"/>
                    <w:rPr>
                      <w:ins w:id="225" w:author="Paul Janssen" w:date="2020-06-10T18:06:00Z"/>
                    </w:rPr>
                  </w:pPr>
                  <w:ins w:id="226" w:author="Paul Janssen" w:date="2020-06-10T18:06:00Z">
                    <w:r w:rsidRPr="00A25D4D">
                      <w:t> </w:t>
                    </w:r>
                  </w:ins>
                </w:p>
              </w:tc>
              <w:tc>
                <w:tcPr>
                  <w:tcW w:w="1500" w:type="dxa"/>
                  <w:hideMark/>
                </w:tcPr>
                <w:p w14:paraId="51C0BF2D" w14:textId="77777777" w:rsidR="00EF6C54" w:rsidRPr="00A25D4D" w:rsidRDefault="00EF6C54" w:rsidP="00EF6C54">
                  <w:pPr>
                    <w:jc w:val="left"/>
                    <w:rPr>
                      <w:ins w:id="227" w:author="Paul Janssen" w:date="2020-06-10T18:06:00Z"/>
                    </w:rPr>
                  </w:pPr>
                  <w:ins w:id="228"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9" w:author="Paul Janssen" w:date="2020-06-10T18:06:00Z"/>
                      <w:rFonts w:ascii="Calibri" w:hAnsi="Calibri" w:cs="Calibri"/>
                      <w:sz w:val="20"/>
                      <w:szCs w:val="20"/>
                    </w:rPr>
                  </w:pPr>
                  <w:proofErr w:type="spellStart"/>
                  <w:ins w:id="230"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1" w:author="Paul Janssen" w:date="2020-06-10T18:06:00Z"/>
                      <w:rFonts w:ascii="Calibri" w:hAnsi="Calibri" w:cs="Calibri"/>
                      <w:sz w:val="20"/>
                      <w:szCs w:val="20"/>
                    </w:rPr>
                  </w:pPr>
                  <w:proofErr w:type="spellStart"/>
                  <w:ins w:id="232"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3"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4"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5" w:author="Paul Janssen" w:date="2020-06-10T17:03:00Z">
                    <w:r w:rsidRPr="00A25D4D" w:rsidDel="00A32211">
                      <w:delText>Surface</w:delText>
                    </w:r>
                  </w:del>
                  <w:ins w:id="236"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7" w:author="Paul Janssen" w:date="2020-06-10T17:04:00Z">
                    <w:r w:rsidRPr="00A25D4D" w:rsidDel="00A32211">
                      <w:delText>Surface</w:delText>
                    </w:r>
                  </w:del>
                  <w:ins w:id="238"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40"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1" w:author="Paul Janssen" w:date="2020-06-10T17:01:00Z"/>
                    </w:rPr>
                  </w:pPr>
                  <w:proofErr w:type="spellStart"/>
                  <w:ins w:id="242"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43" w:author="Paul Janssen" w:date="2020-06-10T17:01:00Z"/>
                    </w:trPr>
                    <w:tc>
                      <w:tcPr>
                        <w:tcW w:w="360" w:type="dxa"/>
                        <w:hideMark/>
                      </w:tcPr>
                      <w:p w14:paraId="5780DE3C" w14:textId="77777777" w:rsidR="00A32211" w:rsidRPr="00A25D4D" w:rsidRDefault="00A32211" w:rsidP="00A32211">
                        <w:pPr>
                          <w:jc w:val="left"/>
                          <w:rPr>
                            <w:ins w:id="244" w:author="Paul Janssen" w:date="2020-06-10T17:01:00Z"/>
                          </w:rPr>
                        </w:pPr>
                        <w:ins w:id="245" w:author="Paul Janssen" w:date="2020-06-10T17:01:00Z">
                          <w:r w:rsidRPr="00A25D4D">
                            <w:t> </w:t>
                          </w:r>
                        </w:ins>
                      </w:p>
                    </w:tc>
                    <w:tc>
                      <w:tcPr>
                        <w:tcW w:w="1500" w:type="dxa"/>
                        <w:hideMark/>
                      </w:tcPr>
                      <w:p w14:paraId="05DA776C" w14:textId="77777777" w:rsidR="00A32211" w:rsidRPr="00A25D4D" w:rsidRDefault="00A32211" w:rsidP="00A32211">
                        <w:pPr>
                          <w:jc w:val="left"/>
                          <w:rPr>
                            <w:ins w:id="246" w:author="Paul Janssen" w:date="2020-06-10T17:01:00Z"/>
                          </w:rPr>
                        </w:pPr>
                        <w:ins w:id="247"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8" w:author="Paul Janssen" w:date="2020-06-10T17:01:00Z"/>
                          </w:rPr>
                        </w:pPr>
                        <w:ins w:id="249"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50" w:author="Paul Janssen" w:date="2020-06-10T17:01:00Z"/>
                    </w:trPr>
                    <w:tc>
                      <w:tcPr>
                        <w:tcW w:w="360" w:type="dxa"/>
                        <w:hideMark/>
                      </w:tcPr>
                      <w:p w14:paraId="453406F4" w14:textId="77777777" w:rsidR="00A32211" w:rsidRPr="00A25D4D" w:rsidRDefault="00A32211" w:rsidP="00A32211">
                        <w:pPr>
                          <w:jc w:val="left"/>
                          <w:rPr>
                            <w:ins w:id="251" w:author="Paul Janssen" w:date="2020-06-10T17:01:00Z"/>
                          </w:rPr>
                        </w:pPr>
                        <w:ins w:id="252" w:author="Paul Janssen" w:date="2020-06-10T17:01:00Z">
                          <w:r w:rsidRPr="00A25D4D">
                            <w:t> </w:t>
                          </w:r>
                        </w:ins>
                      </w:p>
                    </w:tc>
                    <w:tc>
                      <w:tcPr>
                        <w:tcW w:w="1500" w:type="dxa"/>
                        <w:hideMark/>
                      </w:tcPr>
                      <w:p w14:paraId="77FBA224" w14:textId="77777777" w:rsidR="00A32211" w:rsidRPr="00A25D4D" w:rsidRDefault="00A32211" w:rsidP="00A32211">
                        <w:pPr>
                          <w:jc w:val="left"/>
                          <w:rPr>
                            <w:ins w:id="253" w:author="Paul Janssen" w:date="2020-06-10T17:01:00Z"/>
                          </w:rPr>
                        </w:pPr>
                        <w:ins w:id="254"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5" w:author="Paul Janssen" w:date="2020-06-10T17:02:00Z"/>
                            <w:rFonts w:ascii="Calibri" w:hAnsi="Calibri" w:cs="Calibri"/>
                            <w:sz w:val="20"/>
                            <w:szCs w:val="20"/>
                          </w:rPr>
                        </w:pPr>
                        <w:proofErr w:type="spellStart"/>
                        <w:ins w:id="256"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7" w:author="Paul Janssen" w:date="2020-06-10T17:01:00Z"/>
                            <w:rFonts w:ascii="Calibri" w:hAnsi="Calibri" w:cs="Calibri"/>
                            <w:sz w:val="20"/>
                            <w:szCs w:val="20"/>
                            <w:rPrChange w:id="258" w:author="Paul Janssen" w:date="2020-06-10T17:02:00Z">
                              <w:rPr>
                                <w:ins w:id="259" w:author="Paul Janssen" w:date="2020-06-10T17:01:00Z"/>
                              </w:rPr>
                            </w:rPrChange>
                          </w:rPr>
                          <w:pPrChange w:id="260" w:author="Paul Janssen" w:date="2020-06-10T17:02:00Z">
                            <w:pPr>
                              <w:jc w:val="left"/>
                            </w:pPr>
                          </w:pPrChange>
                        </w:pPr>
                        <w:proofErr w:type="spellStart"/>
                        <w:ins w:id="261"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2" w:author="Paul Janssen" w:date="2020-06-10T17:01:00Z"/>
                    </w:rPr>
                  </w:pPr>
                </w:p>
              </w:tc>
            </w:tr>
          </w:tbl>
          <w:p w14:paraId="58143EF7" w14:textId="77777777" w:rsidR="00A32211" w:rsidRPr="00A25D4D" w:rsidRDefault="00A32211" w:rsidP="008F13CC">
            <w:pPr>
              <w:jc w:val="left"/>
              <w:rPr>
                <w:ins w:id="263" w:author="Paul Janssen" w:date="2020-06-10T17:01:00Z"/>
                <w:b/>
                <w:bCs/>
              </w:rPr>
            </w:pPr>
          </w:p>
        </w:tc>
      </w:tr>
      <w:tr w:rsidR="00A32211" w:rsidRPr="00A25D4D" w14:paraId="4F7DA757" w14:textId="77777777" w:rsidTr="00C0190C">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65"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6" w:author="Paul Janssen" w:date="2020-06-10T17:00:00Z"/>
                    </w:rPr>
                  </w:pPr>
                  <w:proofErr w:type="spellStart"/>
                  <w:ins w:id="267" w:author="Paul Janssen" w:date="2020-06-10T17:00:00Z">
                    <w:r w:rsidRPr="00A25D4D">
                      <w:rPr>
                        <w:b/>
                        <w:bCs/>
                      </w:rPr>
                      <w:t>Constraint</w:t>
                    </w:r>
                    <w:proofErr w:type="spellEnd"/>
                    <w:r w:rsidRPr="00A25D4D">
                      <w:rPr>
                        <w:b/>
                        <w:bCs/>
                      </w:rPr>
                      <w:t xml:space="preserve">: </w:t>
                    </w:r>
                  </w:ins>
                  <w:ins w:id="268"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69" w:author="Paul Janssen" w:date="2020-06-10T17:00:00Z"/>
                    </w:trPr>
                    <w:tc>
                      <w:tcPr>
                        <w:tcW w:w="360" w:type="dxa"/>
                        <w:hideMark/>
                      </w:tcPr>
                      <w:p w14:paraId="792F581C" w14:textId="77777777" w:rsidR="00A32211" w:rsidRPr="00A25D4D" w:rsidRDefault="00A32211" w:rsidP="00A32211">
                        <w:pPr>
                          <w:jc w:val="left"/>
                          <w:rPr>
                            <w:ins w:id="270" w:author="Paul Janssen" w:date="2020-06-10T17:00:00Z"/>
                          </w:rPr>
                        </w:pPr>
                        <w:ins w:id="271" w:author="Paul Janssen" w:date="2020-06-10T17:00:00Z">
                          <w:r w:rsidRPr="00A25D4D">
                            <w:t> </w:t>
                          </w:r>
                        </w:ins>
                      </w:p>
                    </w:tc>
                    <w:tc>
                      <w:tcPr>
                        <w:tcW w:w="1500" w:type="dxa"/>
                        <w:hideMark/>
                      </w:tcPr>
                      <w:p w14:paraId="28541565" w14:textId="77777777" w:rsidR="00A32211" w:rsidRPr="00A25D4D" w:rsidRDefault="00A32211" w:rsidP="00A32211">
                        <w:pPr>
                          <w:jc w:val="left"/>
                          <w:rPr>
                            <w:ins w:id="272" w:author="Paul Janssen" w:date="2020-06-10T17:00:00Z"/>
                          </w:rPr>
                        </w:pPr>
                        <w:ins w:id="273"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4" w:author="Paul Janssen" w:date="2020-06-10T17:00:00Z"/>
                          </w:rPr>
                        </w:pPr>
                        <w:ins w:id="275"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76" w:author="Paul Janssen" w:date="2020-06-10T17:00:00Z"/>
                    </w:trPr>
                    <w:tc>
                      <w:tcPr>
                        <w:tcW w:w="360" w:type="dxa"/>
                        <w:hideMark/>
                      </w:tcPr>
                      <w:p w14:paraId="20DBC098" w14:textId="77777777" w:rsidR="00A32211" w:rsidRPr="00A25D4D" w:rsidRDefault="00A32211" w:rsidP="00A32211">
                        <w:pPr>
                          <w:jc w:val="left"/>
                          <w:rPr>
                            <w:ins w:id="277" w:author="Paul Janssen" w:date="2020-06-10T17:00:00Z"/>
                          </w:rPr>
                        </w:pPr>
                        <w:ins w:id="278" w:author="Paul Janssen" w:date="2020-06-10T17:00:00Z">
                          <w:r w:rsidRPr="00A25D4D">
                            <w:t> </w:t>
                          </w:r>
                        </w:ins>
                      </w:p>
                    </w:tc>
                    <w:tc>
                      <w:tcPr>
                        <w:tcW w:w="1500" w:type="dxa"/>
                        <w:hideMark/>
                      </w:tcPr>
                      <w:p w14:paraId="297847F5" w14:textId="77777777" w:rsidR="00A32211" w:rsidRPr="00A25D4D" w:rsidRDefault="00A32211" w:rsidP="00A32211">
                        <w:pPr>
                          <w:jc w:val="left"/>
                          <w:rPr>
                            <w:ins w:id="279" w:author="Paul Janssen" w:date="2020-06-10T17:00:00Z"/>
                          </w:rPr>
                        </w:pPr>
                        <w:ins w:id="280"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1" w:author="Paul Janssen" w:date="2020-06-10T17:02:00Z"/>
                            <w:rFonts w:ascii="Calibri" w:hAnsi="Calibri" w:cs="Calibri"/>
                            <w:sz w:val="20"/>
                            <w:szCs w:val="20"/>
                          </w:rPr>
                        </w:pPr>
                        <w:proofErr w:type="spellStart"/>
                        <w:ins w:id="282"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3" w:author="Paul Janssen" w:date="2020-06-10T17:00:00Z"/>
                            <w:rFonts w:ascii="Calibri" w:hAnsi="Calibri" w:cs="Calibri"/>
                            <w:sz w:val="20"/>
                            <w:szCs w:val="20"/>
                            <w:rPrChange w:id="284" w:author="Paul Janssen" w:date="2020-06-10T17:02:00Z">
                              <w:rPr>
                                <w:ins w:id="285" w:author="Paul Janssen" w:date="2020-06-10T17:00:00Z"/>
                              </w:rPr>
                            </w:rPrChange>
                          </w:rPr>
                          <w:pPrChange w:id="286" w:author="Paul Janssen" w:date="2020-06-10T17:02:00Z">
                            <w:pPr>
                              <w:jc w:val="left"/>
                            </w:pPr>
                          </w:pPrChange>
                        </w:pPr>
                        <w:proofErr w:type="spellStart"/>
                        <w:ins w:id="287"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8" w:author="Paul Janssen" w:date="2020-06-10T17:00:00Z"/>
                    </w:rPr>
                  </w:pPr>
                </w:p>
              </w:tc>
            </w:tr>
            <w:tr w:rsidR="00137CC1" w:rsidRPr="00A25D4D" w14:paraId="626E809D" w14:textId="77777777" w:rsidTr="00B50B58">
              <w:trPr>
                <w:tblCellSpacing w:w="0" w:type="dxa"/>
                <w:ins w:id="289"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90" w:author="Paul Janssen" w:date="2020-07-06T12:54:00Z"/>
                    </w:rPr>
                  </w:pPr>
                  <w:proofErr w:type="spellStart"/>
                  <w:ins w:id="291"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292" w:author="Paul Janssen" w:date="2020-07-06T12:54:00Z"/>
                    </w:trPr>
                    <w:tc>
                      <w:tcPr>
                        <w:tcW w:w="360" w:type="dxa"/>
                        <w:hideMark/>
                      </w:tcPr>
                      <w:p w14:paraId="4C7785C3" w14:textId="77777777" w:rsidR="00137CC1" w:rsidRPr="00A25D4D" w:rsidRDefault="00137CC1" w:rsidP="00137CC1">
                        <w:pPr>
                          <w:jc w:val="left"/>
                          <w:rPr>
                            <w:ins w:id="293" w:author="Paul Janssen" w:date="2020-07-06T12:54:00Z"/>
                          </w:rPr>
                        </w:pPr>
                        <w:ins w:id="294" w:author="Paul Janssen" w:date="2020-07-06T12:54:00Z">
                          <w:r w:rsidRPr="00A25D4D">
                            <w:t> </w:t>
                          </w:r>
                        </w:ins>
                      </w:p>
                    </w:tc>
                    <w:tc>
                      <w:tcPr>
                        <w:tcW w:w="1500" w:type="dxa"/>
                        <w:hideMark/>
                      </w:tcPr>
                      <w:p w14:paraId="205355F8" w14:textId="77777777" w:rsidR="00137CC1" w:rsidRPr="00A25D4D" w:rsidRDefault="00137CC1" w:rsidP="00137CC1">
                        <w:pPr>
                          <w:jc w:val="left"/>
                          <w:rPr>
                            <w:ins w:id="295" w:author="Paul Janssen" w:date="2020-07-06T12:54:00Z"/>
                          </w:rPr>
                        </w:pPr>
                        <w:ins w:id="296"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297" w:author="Paul Janssen" w:date="2020-07-06T12:54:00Z"/>
                          </w:rPr>
                        </w:pPr>
                        <w:ins w:id="298" w:author="Paul Janssen" w:date="2020-07-06T12:54:00Z">
                          <w:r>
                            <w:t>hoort bij maximaal 1 utiliteitsnet</w:t>
                          </w:r>
                        </w:ins>
                      </w:p>
                    </w:tc>
                  </w:tr>
                  <w:tr w:rsidR="00137CC1" w:rsidRPr="00A25D4D" w14:paraId="49584F9F" w14:textId="77777777" w:rsidTr="00137CC1">
                    <w:trPr>
                      <w:tblHeader/>
                      <w:tblCellSpacing w:w="0" w:type="dxa"/>
                      <w:ins w:id="299" w:author="Paul Janssen" w:date="2020-07-06T12:54:00Z"/>
                    </w:trPr>
                    <w:tc>
                      <w:tcPr>
                        <w:tcW w:w="360" w:type="dxa"/>
                        <w:hideMark/>
                      </w:tcPr>
                      <w:p w14:paraId="128AC8E5" w14:textId="77777777" w:rsidR="00137CC1" w:rsidRPr="00A25D4D" w:rsidRDefault="00137CC1" w:rsidP="00137CC1">
                        <w:pPr>
                          <w:jc w:val="left"/>
                          <w:rPr>
                            <w:ins w:id="300" w:author="Paul Janssen" w:date="2020-07-06T12:54:00Z"/>
                          </w:rPr>
                        </w:pPr>
                        <w:ins w:id="301" w:author="Paul Janssen" w:date="2020-07-06T12:54:00Z">
                          <w:r w:rsidRPr="00A25D4D">
                            <w:t> </w:t>
                          </w:r>
                        </w:ins>
                      </w:p>
                    </w:tc>
                    <w:tc>
                      <w:tcPr>
                        <w:tcW w:w="1500" w:type="dxa"/>
                        <w:hideMark/>
                      </w:tcPr>
                      <w:p w14:paraId="7149BD39" w14:textId="77777777" w:rsidR="00137CC1" w:rsidRPr="00A25D4D" w:rsidRDefault="00137CC1" w:rsidP="00137CC1">
                        <w:pPr>
                          <w:jc w:val="left"/>
                          <w:rPr>
                            <w:ins w:id="302" w:author="Paul Janssen" w:date="2020-07-06T12:54:00Z"/>
                          </w:rPr>
                        </w:pPr>
                        <w:ins w:id="303"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04" w:author="Paul Janssen" w:date="2020-07-06T12:54:00Z"/>
                            <w:rFonts w:ascii="Calibri" w:hAnsi="Calibri" w:cs="Calibri"/>
                            <w:sz w:val="20"/>
                            <w:szCs w:val="20"/>
                          </w:rPr>
                        </w:pPr>
                        <w:proofErr w:type="spellStart"/>
                        <w:ins w:id="305"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06" w:author="Paul Janssen" w:date="2020-07-06T12:54:00Z"/>
                            <w:rFonts w:ascii="Calibri" w:hAnsi="Calibri" w:cs="Calibri"/>
                            <w:sz w:val="20"/>
                            <w:szCs w:val="20"/>
                          </w:rPr>
                        </w:pPr>
                        <w:proofErr w:type="spellStart"/>
                        <w:ins w:id="307"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08" w:author="Paul Janssen" w:date="2020-07-06T12:53:00Z"/>
                      <w:b/>
                      <w:bCs/>
                    </w:rPr>
                  </w:pPr>
                </w:p>
              </w:tc>
            </w:tr>
          </w:tbl>
          <w:p w14:paraId="39FA3986" w14:textId="77777777" w:rsidR="00A32211" w:rsidRPr="00A25D4D" w:rsidRDefault="00A32211" w:rsidP="008F13CC">
            <w:pPr>
              <w:jc w:val="left"/>
              <w:rPr>
                <w:ins w:id="309"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lastRenderedPageBreak/>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10"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11" w:author="Paul Janssen" w:date="2020-06-10T17:54:00Z"/>
              </w:rPr>
            </w:pPr>
            <w:proofErr w:type="spellStart"/>
            <w:ins w:id="312" w:author="Paul Janssen" w:date="2020-06-10T17:54: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13" w:author="Paul Janssen" w:date="2020-06-10T17:54:00Z"/>
              </w:trPr>
              <w:tc>
                <w:tcPr>
                  <w:tcW w:w="360" w:type="dxa"/>
                  <w:hideMark/>
                </w:tcPr>
                <w:p w14:paraId="54DAEF42" w14:textId="77777777" w:rsidR="00A92388" w:rsidRPr="00A25D4D" w:rsidRDefault="00A92388" w:rsidP="00A92388">
                  <w:pPr>
                    <w:jc w:val="left"/>
                    <w:rPr>
                      <w:ins w:id="314" w:author="Paul Janssen" w:date="2020-06-10T17:54:00Z"/>
                    </w:rPr>
                  </w:pPr>
                  <w:ins w:id="315" w:author="Paul Janssen" w:date="2020-06-10T17:54:00Z">
                    <w:r w:rsidRPr="00A25D4D">
                      <w:t> </w:t>
                    </w:r>
                  </w:ins>
                </w:p>
              </w:tc>
              <w:tc>
                <w:tcPr>
                  <w:tcW w:w="1500" w:type="dxa"/>
                  <w:hideMark/>
                </w:tcPr>
                <w:p w14:paraId="6E199E60" w14:textId="77777777" w:rsidR="00A92388" w:rsidRPr="00A25D4D" w:rsidRDefault="00A92388" w:rsidP="00A92388">
                  <w:pPr>
                    <w:jc w:val="left"/>
                    <w:rPr>
                      <w:ins w:id="316" w:author="Paul Janssen" w:date="2020-06-10T17:54:00Z"/>
                    </w:rPr>
                  </w:pPr>
                  <w:ins w:id="317"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18" w:author="Paul Janssen" w:date="2020-06-10T17:54:00Z"/>
                    </w:rPr>
                  </w:pPr>
                  <w:ins w:id="319" w:author="Paul Janssen" w:date="2020-06-10T17:54:00Z">
                    <w:r>
                      <w:t>hoort bij maximaal 1 utiliteitsnet</w:t>
                    </w:r>
                  </w:ins>
                </w:p>
              </w:tc>
            </w:tr>
            <w:tr w:rsidR="00A92388" w:rsidRPr="00A25D4D" w14:paraId="6FFB7D6D" w14:textId="77777777" w:rsidTr="00B50B58">
              <w:trPr>
                <w:tblHeader/>
                <w:tblCellSpacing w:w="0" w:type="dxa"/>
                <w:ins w:id="320" w:author="Paul Janssen" w:date="2020-06-10T17:54:00Z"/>
              </w:trPr>
              <w:tc>
                <w:tcPr>
                  <w:tcW w:w="360" w:type="dxa"/>
                  <w:hideMark/>
                </w:tcPr>
                <w:p w14:paraId="730AEC40" w14:textId="77777777" w:rsidR="00A92388" w:rsidRPr="00A25D4D" w:rsidRDefault="00A92388" w:rsidP="00A92388">
                  <w:pPr>
                    <w:jc w:val="left"/>
                    <w:rPr>
                      <w:ins w:id="321" w:author="Paul Janssen" w:date="2020-06-10T17:54:00Z"/>
                    </w:rPr>
                  </w:pPr>
                  <w:ins w:id="322" w:author="Paul Janssen" w:date="2020-06-10T17:54:00Z">
                    <w:r w:rsidRPr="00A25D4D">
                      <w:t> </w:t>
                    </w:r>
                  </w:ins>
                </w:p>
              </w:tc>
              <w:tc>
                <w:tcPr>
                  <w:tcW w:w="1500" w:type="dxa"/>
                  <w:hideMark/>
                </w:tcPr>
                <w:p w14:paraId="05165002" w14:textId="77777777" w:rsidR="00A92388" w:rsidRPr="00A25D4D" w:rsidRDefault="00A92388" w:rsidP="00A92388">
                  <w:pPr>
                    <w:jc w:val="left"/>
                    <w:rPr>
                      <w:ins w:id="323" w:author="Paul Janssen" w:date="2020-06-10T17:54:00Z"/>
                    </w:rPr>
                  </w:pPr>
                  <w:ins w:id="324"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25" w:author="Paul Janssen" w:date="2020-06-10T17:54:00Z"/>
                      <w:rFonts w:ascii="Calibri" w:hAnsi="Calibri" w:cs="Calibri"/>
                      <w:sz w:val="20"/>
                      <w:szCs w:val="20"/>
                    </w:rPr>
                  </w:pPr>
                  <w:proofErr w:type="spellStart"/>
                  <w:ins w:id="326"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27" w:author="Paul Janssen" w:date="2020-06-10T17:54:00Z"/>
                      <w:rFonts w:ascii="Calibri" w:hAnsi="Calibri" w:cs="Calibri"/>
                      <w:sz w:val="20"/>
                      <w:szCs w:val="20"/>
                    </w:rPr>
                  </w:pPr>
                  <w:proofErr w:type="spellStart"/>
                  <w:ins w:id="328"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29"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lastRenderedPageBreak/>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30"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31" w:author="Paul Janssen" w:date="2020-06-10T17:16:00Z"/>
              </w:rPr>
            </w:pPr>
            <w:ins w:id="332"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33" w:author="Paul Janssen" w:date="2020-06-10T17:16:00Z"/>
              </w:trPr>
              <w:tc>
                <w:tcPr>
                  <w:tcW w:w="360" w:type="dxa"/>
                  <w:hideMark/>
                </w:tcPr>
                <w:p w14:paraId="7A327809" w14:textId="77777777" w:rsidR="006B3319" w:rsidRPr="00A25D4D" w:rsidRDefault="006B3319" w:rsidP="006B3319">
                  <w:pPr>
                    <w:jc w:val="left"/>
                    <w:rPr>
                      <w:ins w:id="334" w:author="Paul Janssen" w:date="2020-06-10T17:16:00Z"/>
                    </w:rPr>
                  </w:pPr>
                  <w:ins w:id="335" w:author="Paul Janssen" w:date="2020-06-10T17:16:00Z">
                    <w:r w:rsidRPr="00A25D4D">
                      <w:t> </w:t>
                    </w:r>
                  </w:ins>
                </w:p>
              </w:tc>
              <w:tc>
                <w:tcPr>
                  <w:tcW w:w="1500" w:type="dxa"/>
                  <w:hideMark/>
                </w:tcPr>
                <w:p w14:paraId="7D33EC60" w14:textId="77777777" w:rsidR="006B3319" w:rsidRPr="00A25D4D" w:rsidRDefault="006B3319" w:rsidP="006B3319">
                  <w:pPr>
                    <w:jc w:val="left"/>
                    <w:rPr>
                      <w:ins w:id="336" w:author="Paul Janssen" w:date="2020-06-10T17:16:00Z"/>
                    </w:rPr>
                  </w:pPr>
                  <w:ins w:id="337" w:author="Paul Janssen" w:date="2020-06-10T17:16:00Z">
                    <w:r w:rsidRPr="00A25D4D">
                      <w:t>Type:</w:t>
                    </w:r>
                  </w:ins>
                </w:p>
              </w:tc>
              <w:tc>
                <w:tcPr>
                  <w:tcW w:w="0" w:type="auto"/>
                  <w:hideMark/>
                </w:tcPr>
                <w:p w14:paraId="4C00097F" w14:textId="47723A1A" w:rsidR="006B3319" w:rsidRPr="00A25D4D" w:rsidRDefault="006B3319" w:rsidP="006B3319">
                  <w:pPr>
                    <w:jc w:val="left"/>
                    <w:rPr>
                      <w:ins w:id="338" w:author="Paul Janssen" w:date="2020-06-10T17:16:00Z"/>
                    </w:rPr>
                  </w:pPr>
                  <w:proofErr w:type="spellStart"/>
                  <w:ins w:id="339" w:author="Paul Janssen" w:date="2020-06-10T17:17:00Z">
                    <w:r>
                      <w:t>Boolean</w:t>
                    </w:r>
                  </w:ins>
                  <w:proofErr w:type="spellEnd"/>
                </w:p>
              </w:tc>
            </w:tr>
            <w:tr w:rsidR="006B3319" w:rsidRPr="00A25D4D" w14:paraId="1778FCD6" w14:textId="77777777" w:rsidTr="00B50B58">
              <w:trPr>
                <w:tblHeader/>
                <w:tblCellSpacing w:w="0" w:type="dxa"/>
                <w:ins w:id="340" w:author="Paul Janssen" w:date="2020-06-10T17:16:00Z"/>
              </w:trPr>
              <w:tc>
                <w:tcPr>
                  <w:tcW w:w="360" w:type="dxa"/>
                  <w:hideMark/>
                </w:tcPr>
                <w:p w14:paraId="1D9676F0" w14:textId="77777777" w:rsidR="006B3319" w:rsidRPr="00A25D4D" w:rsidRDefault="006B3319" w:rsidP="006B3319">
                  <w:pPr>
                    <w:jc w:val="left"/>
                    <w:rPr>
                      <w:ins w:id="341" w:author="Paul Janssen" w:date="2020-06-10T17:16:00Z"/>
                    </w:rPr>
                  </w:pPr>
                  <w:ins w:id="342" w:author="Paul Janssen" w:date="2020-06-10T17:16:00Z">
                    <w:r w:rsidRPr="00A25D4D">
                      <w:t> </w:t>
                    </w:r>
                  </w:ins>
                </w:p>
              </w:tc>
              <w:tc>
                <w:tcPr>
                  <w:tcW w:w="1500" w:type="dxa"/>
                  <w:hideMark/>
                </w:tcPr>
                <w:p w14:paraId="305DA67C" w14:textId="77777777" w:rsidR="006B3319" w:rsidRPr="00A25D4D" w:rsidRDefault="006B3319" w:rsidP="006B3319">
                  <w:pPr>
                    <w:jc w:val="left"/>
                    <w:rPr>
                      <w:ins w:id="343" w:author="Paul Janssen" w:date="2020-06-10T17:16:00Z"/>
                    </w:rPr>
                  </w:pPr>
                  <w:ins w:id="344" w:author="Paul Janssen" w:date="2020-06-10T17:16:00Z">
                    <w:r w:rsidRPr="00A25D4D">
                      <w:t>Naam</w:t>
                    </w:r>
                  </w:ins>
                </w:p>
              </w:tc>
              <w:tc>
                <w:tcPr>
                  <w:tcW w:w="0" w:type="auto"/>
                  <w:hideMark/>
                </w:tcPr>
                <w:p w14:paraId="13C8BFF6" w14:textId="77777777" w:rsidR="006B3319" w:rsidRPr="00A25D4D" w:rsidRDefault="006B3319" w:rsidP="006B3319">
                  <w:pPr>
                    <w:jc w:val="left"/>
                    <w:rPr>
                      <w:ins w:id="345" w:author="Paul Janssen" w:date="2020-06-10T17:16:00Z"/>
                    </w:rPr>
                  </w:pPr>
                </w:p>
              </w:tc>
            </w:tr>
            <w:tr w:rsidR="006B3319" w:rsidRPr="00A25D4D" w14:paraId="36943E52" w14:textId="77777777" w:rsidTr="00B50B58">
              <w:trPr>
                <w:tblHeader/>
                <w:tblCellSpacing w:w="0" w:type="dxa"/>
                <w:ins w:id="346" w:author="Paul Janssen" w:date="2020-06-10T17:16:00Z"/>
              </w:trPr>
              <w:tc>
                <w:tcPr>
                  <w:tcW w:w="360" w:type="dxa"/>
                  <w:hideMark/>
                </w:tcPr>
                <w:p w14:paraId="178867A0" w14:textId="77777777" w:rsidR="006B3319" w:rsidRPr="00A25D4D" w:rsidRDefault="006B3319" w:rsidP="006B3319">
                  <w:pPr>
                    <w:jc w:val="left"/>
                    <w:rPr>
                      <w:ins w:id="347" w:author="Paul Janssen" w:date="2020-06-10T17:16:00Z"/>
                    </w:rPr>
                  </w:pPr>
                  <w:ins w:id="348" w:author="Paul Janssen" w:date="2020-06-10T17:16:00Z">
                    <w:r w:rsidRPr="00A25D4D">
                      <w:t> </w:t>
                    </w:r>
                  </w:ins>
                </w:p>
              </w:tc>
              <w:tc>
                <w:tcPr>
                  <w:tcW w:w="1500" w:type="dxa"/>
                  <w:hideMark/>
                </w:tcPr>
                <w:p w14:paraId="66FC1C58" w14:textId="77777777" w:rsidR="006B3319" w:rsidRPr="00A25D4D" w:rsidRDefault="006B3319" w:rsidP="006B3319">
                  <w:pPr>
                    <w:jc w:val="left"/>
                    <w:rPr>
                      <w:ins w:id="349" w:author="Paul Janssen" w:date="2020-06-10T17:16:00Z"/>
                    </w:rPr>
                  </w:pPr>
                  <w:ins w:id="350"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51" w:author="Paul Janssen" w:date="2020-06-10T17:16:00Z"/>
                      <w:rFonts w:ascii="Calibri" w:hAnsi="Calibri" w:cs="Calibri"/>
                      <w:sz w:val="20"/>
                      <w:szCs w:val="20"/>
                      <w:rPrChange w:id="352" w:author="Paul Janssen" w:date="2020-06-10T17:18:00Z">
                        <w:rPr>
                          <w:ins w:id="353" w:author="Paul Janssen" w:date="2020-06-10T17:16:00Z"/>
                        </w:rPr>
                      </w:rPrChange>
                    </w:rPr>
                    <w:pPrChange w:id="354" w:author="Paul Janssen" w:date="2020-06-10T17:18:00Z">
                      <w:pPr>
                        <w:jc w:val="left"/>
                      </w:pPr>
                    </w:pPrChange>
                  </w:pPr>
                  <w:ins w:id="355"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56" w:author="Paul Janssen" w:date="2020-06-10T17:16:00Z"/>
              </w:trPr>
              <w:tc>
                <w:tcPr>
                  <w:tcW w:w="360" w:type="dxa"/>
                  <w:hideMark/>
                </w:tcPr>
                <w:p w14:paraId="7027B0D2" w14:textId="77777777" w:rsidR="006B3319" w:rsidRPr="00A25D4D" w:rsidRDefault="006B3319" w:rsidP="006B3319">
                  <w:pPr>
                    <w:jc w:val="left"/>
                    <w:rPr>
                      <w:ins w:id="357" w:author="Paul Janssen" w:date="2020-06-10T17:16:00Z"/>
                    </w:rPr>
                  </w:pPr>
                  <w:ins w:id="358" w:author="Paul Janssen" w:date="2020-06-10T17:16:00Z">
                    <w:r w:rsidRPr="00A25D4D">
                      <w:t> </w:t>
                    </w:r>
                  </w:ins>
                </w:p>
              </w:tc>
              <w:tc>
                <w:tcPr>
                  <w:tcW w:w="1500" w:type="dxa"/>
                  <w:hideMark/>
                </w:tcPr>
                <w:p w14:paraId="3DB74ABF" w14:textId="77777777" w:rsidR="006B3319" w:rsidRPr="00A25D4D" w:rsidRDefault="006B3319" w:rsidP="006B3319">
                  <w:pPr>
                    <w:jc w:val="left"/>
                    <w:rPr>
                      <w:ins w:id="359" w:author="Paul Janssen" w:date="2020-06-10T17:16:00Z"/>
                    </w:rPr>
                  </w:pPr>
                  <w:proofErr w:type="spellStart"/>
                  <w:ins w:id="360"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61" w:author="Paul Janssen" w:date="2020-06-10T17:16:00Z"/>
                    </w:rPr>
                  </w:pPr>
                  <w:ins w:id="362" w:author="Paul Janssen" w:date="2020-06-10T17:17:00Z">
                    <w:r>
                      <w:t>0..</w:t>
                    </w:r>
                  </w:ins>
                  <w:ins w:id="363" w:author="Paul Janssen" w:date="2020-06-10T17:16:00Z">
                    <w:r w:rsidRPr="00A25D4D">
                      <w:t>1</w:t>
                    </w:r>
                  </w:ins>
                </w:p>
              </w:tc>
            </w:tr>
          </w:tbl>
          <w:p w14:paraId="1E4B92F2" w14:textId="77777777" w:rsidR="006B3319" w:rsidRPr="00A25D4D" w:rsidRDefault="006B3319" w:rsidP="008F13CC">
            <w:pPr>
              <w:jc w:val="left"/>
              <w:rPr>
                <w:ins w:id="364" w:author="Paul Janssen" w:date="2020-06-10T17:16:00Z"/>
                <w:b/>
                <w:bCs/>
              </w:rPr>
            </w:pPr>
          </w:p>
        </w:tc>
      </w:tr>
      <w:tr w:rsidR="006B3319" w:rsidRPr="00A25D4D" w14:paraId="6C4BAE2E" w14:textId="77777777" w:rsidTr="00C0190C">
        <w:trPr>
          <w:tblCellSpacing w:w="0" w:type="dxa"/>
          <w:ins w:id="365"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66" w:author="Paul Janssen" w:date="2020-06-10T17:16:00Z"/>
              </w:rPr>
            </w:pPr>
            <w:ins w:id="367"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68" w:author="Paul Janssen" w:date="2020-06-10T17:16:00Z"/>
              </w:trPr>
              <w:tc>
                <w:tcPr>
                  <w:tcW w:w="360" w:type="dxa"/>
                  <w:hideMark/>
                </w:tcPr>
                <w:p w14:paraId="1BD45540" w14:textId="77777777" w:rsidR="006B3319" w:rsidRPr="00A25D4D" w:rsidRDefault="006B3319" w:rsidP="006B3319">
                  <w:pPr>
                    <w:jc w:val="left"/>
                    <w:rPr>
                      <w:ins w:id="369" w:author="Paul Janssen" w:date="2020-06-10T17:16:00Z"/>
                    </w:rPr>
                  </w:pPr>
                  <w:ins w:id="370" w:author="Paul Janssen" w:date="2020-06-10T17:16:00Z">
                    <w:r w:rsidRPr="00A25D4D">
                      <w:t> </w:t>
                    </w:r>
                  </w:ins>
                </w:p>
              </w:tc>
              <w:tc>
                <w:tcPr>
                  <w:tcW w:w="1500" w:type="dxa"/>
                  <w:hideMark/>
                </w:tcPr>
                <w:p w14:paraId="3BD747D3" w14:textId="77777777" w:rsidR="006B3319" w:rsidRPr="00A25D4D" w:rsidRDefault="006B3319" w:rsidP="006B3319">
                  <w:pPr>
                    <w:jc w:val="left"/>
                    <w:rPr>
                      <w:ins w:id="371" w:author="Paul Janssen" w:date="2020-06-10T17:16:00Z"/>
                    </w:rPr>
                  </w:pPr>
                  <w:ins w:id="372" w:author="Paul Janssen" w:date="2020-06-10T17:16:00Z">
                    <w:r w:rsidRPr="00A25D4D">
                      <w:t>Type:</w:t>
                    </w:r>
                  </w:ins>
                </w:p>
              </w:tc>
              <w:tc>
                <w:tcPr>
                  <w:tcW w:w="0" w:type="auto"/>
                  <w:hideMark/>
                </w:tcPr>
                <w:p w14:paraId="4CEB3FBF" w14:textId="20E562CC" w:rsidR="006B3319" w:rsidRPr="00A25D4D" w:rsidRDefault="006B3319" w:rsidP="006B3319">
                  <w:pPr>
                    <w:jc w:val="left"/>
                    <w:rPr>
                      <w:ins w:id="373" w:author="Paul Janssen" w:date="2020-06-10T17:16:00Z"/>
                    </w:rPr>
                  </w:pPr>
                  <w:proofErr w:type="spellStart"/>
                  <w:ins w:id="374" w:author="Paul Janssen" w:date="2020-06-10T17:17:00Z">
                    <w:r>
                      <w:t>Boolean</w:t>
                    </w:r>
                  </w:ins>
                  <w:proofErr w:type="spellEnd"/>
                </w:p>
              </w:tc>
            </w:tr>
            <w:tr w:rsidR="006B3319" w:rsidRPr="00A25D4D" w14:paraId="00AB513A" w14:textId="77777777" w:rsidTr="00B50B58">
              <w:trPr>
                <w:tblHeader/>
                <w:tblCellSpacing w:w="0" w:type="dxa"/>
                <w:ins w:id="375" w:author="Paul Janssen" w:date="2020-06-10T17:16:00Z"/>
              </w:trPr>
              <w:tc>
                <w:tcPr>
                  <w:tcW w:w="360" w:type="dxa"/>
                  <w:hideMark/>
                </w:tcPr>
                <w:p w14:paraId="32A1E246" w14:textId="77777777" w:rsidR="006B3319" w:rsidRPr="00A25D4D" w:rsidRDefault="006B3319" w:rsidP="006B3319">
                  <w:pPr>
                    <w:jc w:val="left"/>
                    <w:rPr>
                      <w:ins w:id="376" w:author="Paul Janssen" w:date="2020-06-10T17:16:00Z"/>
                    </w:rPr>
                  </w:pPr>
                  <w:ins w:id="377" w:author="Paul Janssen" w:date="2020-06-10T17:16:00Z">
                    <w:r w:rsidRPr="00A25D4D">
                      <w:t> </w:t>
                    </w:r>
                  </w:ins>
                </w:p>
              </w:tc>
              <w:tc>
                <w:tcPr>
                  <w:tcW w:w="1500" w:type="dxa"/>
                  <w:hideMark/>
                </w:tcPr>
                <w:p w14:paraId="07725300" w14:textId="77777777" w:rsidR="006B3319" w:rsidRPr="00A25D4D" w:rsidRDefault="006B3319" w:rsidP="006B3319">
                  <w:pPr>
                    <w:jc w:val="left"/>
                    <w:rPr>
                      <w:ins w:id="378" w:author="Paul Janssen" w:date="2020-06-10T17:16:00Z"/>
                    </w:rPr>
                  </w:pPr>
                  <w:ins w:id="379" w:author="Paul Janssen" w:date="2020-06-10T17:16:00Z">
                    <w:r w:rsidRPr="00A25D4D">
                      <w:t>Naam</w:t>
                    </w:r>
                  </w:ins>
                </w:p>
              </w:tc>
              <w:tc>
                <w:tcPr>
                  <w:tcW w:w="0" w:type="auto"/>
                  <w:hideMark/>
                </w:tcPr>
                <w:p w14:paraId="47E6E9FC" w14:textId="77777777" w:rsidR="006B3319" w:rsidRPr="00A25D4D" w:rsidRDefault="006B3319" w:rsidP="006B3319">
                  <w:pPr>
                    <w:jc w:val="left"/>
                    <w:rPr>
                      <w:ins w:id="380" w:author="Paul Janssen" w:date="2020-06-10T17:16:00Z"/>
                    </w:rPr>
                  </w:pPr>
                </w:p>
              </w:tc>
            </w:tr>
            <w:tr w:rsidR="006B3319" w:rsidRPr="00A25D4D" w14:paraId="7BD9B5CB" w14:textId="77777777" w:rsidTr="00B50B58">
              <w:trPr>
                <w:tblHeader/>
                <w:tblCellSpacing w:w="0" w:type="dxa"/>
                <w:ins w:id="381" w:author="Paul Janssen" w:date="2020-06-10T17:16:00Z"/>
              </w:trPr>
              <w:tc>
                <w:tcPr>
                  <w:tcW w:w="360" w:type="dxa"/>
                  <w:hideMark/>
                </w:tcPr>
                <w:p w14:paraId="4757C808" w14:textId="77777777" w:rsidR="006B3319" w:rsidRPr="00A25D4D" w:rsidRDefault="006B3319" w:rsidP="006B3319">
                  <w:pPr>
                    <w:jc w:val="left"/>
                    <w:rPr>
                      <w:ins w:id="382" w:author="Paul Janssen" w:date="2020-06-10T17:16:00Z"/>
                    </w:rPr>
                  </w:pPr>
                  <w:ins w:id="383" w:author="Paul Janssen" w:date="2020-06-10T17:16:00Z">
                    <w:r w:rsidRPr="00A25D4D">
                      <w:t> </w:t>
                    </w:r>
                  </w:ins>
                </w:p>
              </w:tc>
              <w:tc>
                <w:tcPr>
                  <w:tcW w:w="1500" w:type="dxa"/>
                  <w:hideMark/>
                </w:tcPr>
                <w:p w14:paraId="0DA1A9F6" w14:textId="77777777" w:rsidR="006B3319" w:rsidRPr="00A25D4D" w:rsidRDefault="006B3319" w:rsidP="006B3319">
                  <w:pPr>
                    <w:jc w:val="left"/>
                    <w:rPr>
                      <w:ins w:id="384" w:author="Paul Janssen" w:date="2020-06-10T17:16:00Z"/>
                    </w:rPr>
                  </w:pPr>
                  <w:ins w:id="385"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86" w:author="Paul Janssen" w:date="2020-06-10T17:16:00Z"/>
                      <w:rFonts w:ascii="Calibri" w:hAnsi="Calibri" w:cs="Calibri"/>
                      <w:sz w:val="20"/>
                      <w:szCs w:val="20"/>
                      <w:rPrChange w:id="387" w:author="Paul Janssen" w:date="2020-06-10T17:18:00Z">
                        <w:rPr>
                          <w:ins w:id="388" w:author="Paul Janssen" w:date="2020-06-10T17:16:00Z"/>
                        </w:rPr>
                      </w:rPrChange>
                    </w:rPr>
                    <w:pPrChange w:id="389" w:author="Paul Janssen" w:date="2020-06-10T17:18:00Z">
                      <w:pPr>
                        <w:jc w:val="left"/>
                      </w:pPr>
                    </w:pPrChange>
                  </w:pPr>
                  <w:ins w:id="390"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91" w:author="Paul Janssen" w:date="2020-06-10T17:16:00Z"/>
              </w:trPr>
              <w:tc>
                <w:tcPr>
                  <w:tcW w:w="360" w:type="dxa"/>
                  <w:hideMark/>
                </w:tcPr>
                <w:p w14:paraId="6A202767" w14:textId="77777777" w:rsidR="006B3319" w:rsidRPr="00A25D4D" w:rsidRDefault="006B3319" w:rsidP="006B3319">
                  <w:pPr>
                    <w:jc w:val="left"/>
                    <w:rPr>
                      <w:ins w:id="392" w:author="Paul Janssen" w:date="2020-06-10T17:16:00Z"/>
                    </w:rPr>
                  </w:pPr>
                  <w:ins w:id="393" w:author="Paul Janssen" w:date="2020-06-10T17:16:00Z">
                    <w:r w:rsidRPr="00A25D4D">
                      <w:t> </w:t>
                    </w:r>
                  </w:ins>
                </w:p>
              </w:tc>
              <w:tc>
                <w:tcPr>
                  <w:tcW w:w="1500" w:type="dxa"/>
                  <w:hideMark/>
                </w:tcPr>
                <w:p w14:paraId="6E948197" w14:textId="77777777" w:rsidR="006B3319" w:rsidRPr="00A25D4D" w:rsidRDefault="006B3319" w:rsidP="006B3319">
                  <w:pPr>
                    <w:jc w:val="left"/>
                    <w:rPr>
                      <w:ins w:id="394" w:author="Paul Janssen" w:date="2020-06-10T17:16:00Z"/>
                    </w:rPr>
                  </w:pPr>
                  <w:proofErr w:type="spellStart"/>
                  <w:ins w:id="395"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96" w:author="Paul Janssen" w:date="2020-06-10T17:16:00Z"/>
                    </w:rPr>
                  </w:pPr>
                  <w:ins w:id="397" w:author="Paul Janssen" w:date="2020-06-10T17:17:00Z">
                    <w:r>
                      <w:t>0..</w:t>
                    </w:r>
                  </w:ins>
                  <w:ins w:id="398" w:author="Paul Janssen" w:date="2020-06-10T17:16:00Z">
                    <w:r w:rsidRPr="00A25D4D">
                      <w:t>1</w:t>
                    </w:r>
                  </w:ins>
                </w:p>
              </w:tc>
            </w:tr>
          </w:tbl>
          <w:p w14:paraId="0CEFF30B" w14:textId="77777777" w:rsidR="006B3319" w:rsidRPr="00A25D4D" w:rsidRDefault="006B3319" w:rsidP="008F13CC">
            <w:pPr>
              <w:jc w:val="left"/>
              <w:rPr>
                <w:ins w:id="399"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00" w:author="Paul Janssen" w:date="2020-06-10T17:12:00Z">
                    <w:r w:rsidRPr="00A25D4D" w:rsidDel="006B3319">
                      <w:delText>CharacterString</w:delText>
                    </w:r>
                  </w:del>
                  <w:ins w:id="401"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02" w:author="Paul Janssen" w:date="2020-06-10T17:13:00Z">
                    <w:r>
                      <w:t>Het adres of dichtstbijzijnd adres van de locatie van de werkzaamheden waar de gebiedsinformatie-aanvraag voor is ingediend.</w:t>
                    </w:r>
                  </w:ins>
                  <w:del w:id="403"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04"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05" w:author="Paul Janssen" w:date="2020-06-10T17:14:00Z"/>
              </w:rPr>
            </w:pPr>
            <w:ins w:id="406"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07" w:author="Paul Janssen" w:date="2020-06-10T17:14:00Z"/>
              </w:trPr>
              <w:tc>
                <w:tcPr>
                  <w:tcW w:w="360" w:type="dxa"/>
                  <w:hideMark/>
                </w:tcPr>
                <w:p w14:paraId="115FB888" w14:textId="77777777" w:rsidR="006B3319" w:rsidRPr="00A25D4D" w:rsidRDefault="006B3319" w:rsidP="006B3319">
                  <w:pPr>
                    <w:jc w:val="left"/>
                    <w:rPr>
                      <w:ins w:id="408" w:author="Paul Janssen" w:date="2020-06-10T17:14:00Z"/>
                    </w:rPr>
                  </w:pPr>
                  <w:ins w:id="409" w:author="Paul Janssen" w:date="2020-06-10T17:14:00Z">
                    <w:r w:rsidRPr="00A25D4D">
                      <w:t> </w:t>
                    </w:r>
                  </w:ins>
                </w:p>
              </w:tc>
              <w:tc>
                <w:tcPr>
                  <w:tcW w:w="1500" w:type="dxa"/>
                  <w:hideMark/>
                </w:tcPr>
                <w:p w14:paraId="2036E431" w14:textId="77777777" w:rsidR="006B3319" w:rsidRPr="00A25D4D" w:rsidRDefault="006B3319" w:rsidP="006B3319">
                  <w:pPr>
                    <w:jc w:val="left"/>
                    <w:rPr>
                      <w:ins w:id="410" w:author="Paul Janssen" w:date="2020-06-10T17:14:00Z"/>
                    </w:rPr>
                  </w:pPr>
                  <w:ins w:id="411" w:author="Paul Janssen" w:date="2020-06-10T17:14:00Z">
                    <w:r w:rsidRPr="00A25D4D">
                      <w:t>Type:</w:t>
                    </w:r>
                  </w:ins>
                </w:p>
              </w:tc>
              <w:tc>
                <w:tcPr>
                  <w:tcW w:w="0" w:type="auto"/>
                  <w:hideMark/>
                </w:tcPr>
                <w:p w14:paraId="74DCFAC6" w14:textId="77777777" w:rsidR="006B3319" w:rsidRPr="00A25D4D" w:rsidRDefault="006B3319" w:rsidP="006B3319">
                  <w:pPr>
                    <w:jc w:val="left"/>
                    <w:rPr>
                      <w:ins w:id="412" w:author="Paul Janssen" w:date="2020-06-10T17:14:00Z"/>
                    </w:rPr>
                  </w:pPr>
                  <w:ins w:id="413" w:author="Paul Janssen" w:date="2020-06-10T17:14:00Z">
                    <w:r>
                      <w:t>Adres</w:t>
                    </w:r>
                  </w:ins>
                </w:p>
              </w:tc>
            </w:tr>
            <w:tr w:rsidR="006B3319" w:rsidRPr="00A25D4D" w14:paraId="58F7089A" w14:textId="77777777" w:rsidTr="00B50B58">
              <w:trPr>
                <w:tblHeader/>
                <w:tblCellSpacing w:w="0" w:type="dxa"/>
                <w:ins w:id="414" w:author="Paul Janssen" w:date="2020-06-10T17:14:00Z"/>
              </w:trPr>
              <w:tc>
                <w:tcPr>
                  <w:tcW w:w="360" w:type="dxa"/>
                  <w:hideMark/>
                </w:tcPr>
                <w:p w14:paraId="38021492" w14:textId="77777777" w:rsidR="006B3319" w:rsidRPr="00A25D4D" w:rsidRDefault="006B3319" w:rsidP="006B3319">
                  <w:pPr>
                    <w:jc w:val="left"/>
                    <w:rPr>
                      <w:ins w:id="415" w:author="Paul Janssen" w:date="2020-06-10T17:14:00Z"/>
                    </w:rPr>
                  </w:pPr>
                  <w:ins w:id="416" w:author="Paul Janssen" w:date="2020-06-10T17:14:00Z">
                    <w:r w:rsidRPr="00A25D4D">
                      <w:t> </w:t>
                    </w:r>
                  </w:ins>
                </w:p>
              </w:tc>
              <w:tc>
                <w:tcPr>
                  <w:tcW w:w="1500" w:type="dxa"/>
                  <w:hideMark/>
                </w:tcPr>
                <w:p w14:paraId="42DBEA46" w14:textId="77777777" w:rsidR="006B3319" w:rsidRPr="00A25D4D" w:rsidRDefault="006B3319" w:rsidP="006B3319">
                  <w:pPr>
                    <w:jc w:val="left"/>
                    <w:rPr>
                      <w:ins w:id="417" w:author="Paul Janssen" w:date="2020-06-10T17:14:00Z"/>
                    </w:rPr>
                  </w:pPr>
                  <w:ins w:id="418" w:author="Paul Janssen" w:date="2020-06-10T17:14:00Z">
                    <w:r w:rsidRPr="00A25D4D">
                      <w:t>Naam</w:t>
                    </w:r>
                  </w:ins>
                </w:p>
              </w:tc>
              <w:tc>
                <w:tcPr>
                  <w:tcW w:w="0" w:type="auto"/>
                  <w:hideMark/>
                </w:tcPr>
                <w:p w14:paraId="09B752FA" w14:textId="77777777" w:rsidR="006B3319" w:rsidRPr="00A25D4D" w:rsidRDefault="006B3319" w:rsidP="006B3319">
                  <w:pPr>
                    <w:jc w:val="left"/>
                    <w:rPr>
                      <w:ins w:id="419" w:author="Paul Janssen" w:date="2020-06-10T17:14:00Z"/>
                    </w:rPr>
                  </w:pPr>
                </w:p>
              </w:tc>
            </w:tr>
            <w:tr w:rsidR="006B3319" w:rsidRPr="00A25D4D" w14:paraId="720051D1" w14:textId="77777777" w:rsidTr="00B50B58">
              <w:trPr>
                <w:tblHeader/>
                <w:tblCellSpacing w:w="0" w:type="dxa"/>
                <w:ins w:id="420" w:author="Paul Janssen" w:date="2020-06-10T17:14:00Z"/>
              </w:trPr>
              <w:tc>
                <w:tcPr>
                  <w:tcW w:w="360" w:type="dxa"/>
                  <w:hideMark/>
                </w:tcPr>
                <w:p w14:paraId="1811D63D" w14:textId="77777777" w:rsidR="006B3319" w:rsidRPr="00A25D4D" w:rsidRDefault="006B3319" w:rsidP="006B3319">
                  <w:pPr>
                    <w:jc w:val="left"/>
                    <w:rPr>
                      <w:ins w:id="421" w:author="Paul Janssen" w:date="2020-06-10T17:14:00Z"/>
                    </w:rPr>
                  </w:pPr>
                  <w:ins w:id="422" w:author="Paul Janssen" w:date="2020-06-10T17:14:00Z">
                    <w:r w:rsidRPr="00A25D4D">
                      <w:t> </w:t>
                    </w:r>
                  </w:ins>
                </w:p>
              </w:tc>
              <w:tc>
                <w:tcPr>
                  <w:tcW w:w="1500" w:type="dxa"/>
                  <w:hideMark/>
                </w:tcPr>
                <w:p w14:paraId="7F5490E9" w14:textId="77777777" w:rsidR="006B3319" w:rsidRPr="00A25D4D" w:rsidRDefault="006B3319" w:rsidP="006B3319">
                  <w:pPr>
                    <w:jc w:val="left"/>
                    <w:rPr>
                      <w:ins w:id="423" w:author="Paul Janssen" w:date="2020-06-10T17:14:00Z"/>
                    </w:rPr>
                  </w:pPr>
                  <w:ins w:id="424" w:author="Paul Janssen" w:date="2020-06-10T17:14:00Z">
                    <w:r w:rsidRPr="00A25D4D">
                      <w:t>Definitie:</w:t>
                    </w:r>
                  </w:ins>
                </w:p>
              </w:tc>
              <w:tc>
                <w:tcPr>
                  <w:tcW w:w="0" w:type="auto"/>
                  <w:hideMark/>
                </w:tcPr>
                <w:p w14:paraId="6A484808" w14:textId="45BEEC28" w:rsidR="006B3319" w:rsidRPr="00A25D4D" w:rsidRDefault="006B3319" w:rsidP="006B3319">
                  <w:pPr>
                    <w:jc w:val="left"/>
                    <w:rPr>
                      <w:ins w:id="425" w:author="Paul Janssen" w:date="2020-06-10T17:14:00Z"/>
                    </w:rPr>
                  </w:pPr>
                  <w:ins w:id="426"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27" w:author="Paul Janssen" w:date="2020-06-10T17:14:00Z"/>
              </w:trPr>
              <w:tc>
                <w:tcPr>
                  <w:tcW w:w="360" w:type="dxa"/>
                  <w:hideMark/>
                </w:tcPr>
                <w:p w14:paraId="114FA2E2" w14:textId="77777777" w:rsidR="006B3319" w:rsidRPr="00A25D4D" w:rsidRDefault="006B3319" w:rsidP="006B3319">
                  <w:pPr>
                    <w:jc w:val="left"/>
                    <w:rPr>
                      <w:ins w:id="428" w:author="Paul Janssen" w:date="2020-06-10T17:14:00Z"/>
                    </w:rPr>
                  </w:pPr>
                  <w:ins w:id="429" w:author="Paul Janssen" w:date="2020-06-10T17:14:00Z">
                    <w:r w:rsidRPr="00A25D4D">
                      <w:t> </w:t>
                    </w:r>
                  </w:ins>
                </w:p>
              </w:tc>
              <w:tc>
                <w:tcPr>
                  <w:tcW w:w="1500" w:type="dxa"/>
                  <w:hideMark/>
                </w:tcPr>
                <w:p w14:paraId="37287791" w14:textId="77777777" w:rsidR="006B3319" w:rsidRPr="00A25D4D" w:rsidRDefault="006B3319" w:rsidP="006B3319">
                  <w:pPr>
                    <w:jc w:val="left"/>
                    <w:rPr>
                      <w:ins w:id="430" w:author="Paul Janssen" w:date="2020-06-10T17:14:00Z"/>
                    </w:rPr>
                  </w:pPr>
                  <w:proofErr w:type="spellStart"/>
                  <w:ins w:id="431"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32" w:author="Paul Janssen" w:date="2020-06-10T17:14:00Z"/>
                    </w:rPr>
                  </w:pPr>
                  <w:ins w:id="433" w:author="Paul Janssen" w:date="2020-06-10T17:15:00Z">
                    <w:r>
                      <w:t>0..</w:t>
                    </w:r>
                  </w:ins>
                  <w:ins w:id="434" w:author="Paul Janssen" w:date="2020-06-10T17:14:00Z">
                    <w:r w:rsidRPr="00A25D4D">
                      <w:t>1</w:t>
                    </w:r>
                  </w:ins>
                </w:p>
              </w:tc>
            </w:tr>
          </w:tbl>
          <w:p w14:paraId="20123F84" w14:textId="77777777" w:rsidR="006B3319" w:rsidRPr="00A25D4D" w:rsidRDefault="006B3319" w:rsidP="008F13CC">
            <w:pPr>
              <w:jc w:val="left"/>
              <w:rPr>
                <w:ins w:id="435"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lastRenderedPageBreak/>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lastRenderedPageBreak/>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36"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37" w:author="Paul Janssen" w:date="2020-07-06T12:26:00Z"/>
              </w:rPr>
            </w:pPr>
            <w:proofErr w:type="spellStart"/>
            <w:ins w:id="438" w:author="Paul Janssen" w:date="2020-07-06T12:26:00Z">
              <w:r w:rsidRPr="00422E39">
                <w:rPr>
                  <w:b/>
                  <w:bCs/>
                </w:rPr>
                <w:t>Constraint</w:t>
              </w:r>
              <w:proofErr w:type="spellEnd"/>
              <w:r w:rsidRPr="00422E39">
                <w:rPr>
                  <w:b/>
                  <w:bCs/>
                </w:rPr>
                <w:t xml:space="preserve">: </w:t>
              </w:r>
            </w:ins>
            <w:ins w:id="439"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40" w:author="Paul Janssen" w:date="2020-07-06T12:26:00Z"/>
              </w:trPr>
              <w:tc>
                <w:tcPr>
                  <w:tcW w:w="360" w:type="dxa"/>
                  <w:hideMark/>
                </w:tcPr>
                <w:p w14:paraId="54DE9E34" w14:textId="77777777" w:rsidR="00422E39" w:rsidRPr="00422E39" w:rsidRDefault="00422E39" w:rsidP="00422E39">
                  <w:pPr>
                    <w:jc w:val="left"/>
                    <w:rPr>
                      <w:ins w:id="441" w:author="Paul Janssen" w:date="2020-07-06T12:26:00Z"/>
                    </w:rPr>
                  </w:pPr>
                  <w:ins w:id="442" w:author="Paul Janssen" w:date="2020-07-06T12:26:00Z">
                    <w:r w:rsidRPr="00422E39">
                      <w:t> </w:t>
                    </w:r>
                  </w:ins>
                </w:p>
              </w:tc>
              <w:tc>
                <w:tcPr>
                  <w:tcW w:w="1500" w:type="dxa"/>
                  <w:hideMark/>
                </w:tcPr>
                <w:p w14:paraId="7B680FD2" w14:textId="77777777" w:rsidR="00422E39" w:rsidRPr="00422E39" w:rsidRDefault="00422E39" w:rsidP="00422E39">
                  <w:pPr>
                    <w:jc w:val="left"/>
                    <w:rPr>
                      <w:ins w:id="443" w:author="Paul Janssen" w:date="2020-07-06T12:26:00Z"/>
                    </w:rPr>
                  </w:pPr>
                  <w:ins w:id="444"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45" w:author="Paul Janssen" w:date="2020-07-06T12:26:00Z"/>
                    </w:rPr>
                  </w:pPr>
                  <w:proofErr w:type="spellStart"/>
                  <w:ins w:id="446"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47" w:author="Paul Janssen" w:date="2020-07-06T12:26:00Z"/>
              </w:trPr>
              <w:tc>
                <w:tcPr>
                  <w:tcW w:w="360" w:type="dxa"/>
                  <w:hideMark/>
                </w:tcPr>
                <w:p w14:paraId="040396C9" w14:textId="77777777" w:rsidR="00422E39" w:rsidRPr="00422E39" w:rsidRDefault="00422E39" w:rsidP="00422E39">
                  <w:pPr>
                    <w:jc w:val="left"/>
                    <w:rPr>
                      <w:ins w:id="448" w:author="Paul Janssen" w:date="2020-07-06T12:26:00Z"/>
                    </w:rPr>
                  </w:pPr>
                  <w:ins w:id="449" w:author="Paul Janssen" w:date="2020-07-06T12:26:00Z">
                    <w:r w:rsidRPr="00422E39">
                      <w:t> </w:t>
                    </w:r>
                  </w:ins>
                </w:p>
              </w:tc>
              <w:tc>
                <w:tcPr>
                  <w:tcW w:w="1500" w:type="dxa"/>
                  <w:hideMark/>
                </w:tcPr>
                <w:p w14:paraId="18BC5764" w14:textId="77777777" w:rsidR="00422E39" w:rsidRPr="00422E39" w:rsidRDefault="00422E39" w:rsidP="00422E39">
                  <w:pPr>
                    <w:jc w:val="left"/>
                    <w:rPr>
                      <w:ins w:id="450" w:author="Paul Janssen" w:date="2020-07-06T12:26:00Z"/>
                    </w:rPr>
                  </w:pPr>
                  <w:ins w:id="451"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52" w:author="Paul Janssen" w:date="2020-07-06T12:27:00Z"/>
                      <w:rFonts w:cs="Calibri"/>
                      <w:rPrChange w:id="453" w:author="Paul Janssen" w:date="2020-07-06T12:28:00Z">
                        <w:rPr>
                          <w:ins w:id="454" w:author="Paul Janssen" w:date="2020-07-06T12:27:00Z"/>
                          <w:rFonts w:ascii="Calibri" w:hAnsi="Calibri" w:cs="Calibri"/>
                          <w:sz w:val="20"/>
                          <w:szCs w:val="20"/>
                        </w:rPr>
                      </w:rPrChange>
                    </w:rPr>
                  </w:pPr>
                  <w:proofErr w:type="spellStart"/>
                  <w:ins w:id="455" w:author="Paul Janssen" w:date="2020-07-06T12:27:00Z">
                    <w:r w:rsidRPr="00422E39">
                      <w:rPr>
                        <w:rFonts w:cs="Calibri"/>
                        <w:rPrChange w:id="456" w:author="Paul Janssen" w:date="2020-07-06T12:28:00Z">
                          <w:rPr>
                            <w:rFonts w:ascii="Calibri" w:hAnsi="Calibri" w:cs="Calibri"/>
                            <w:sz w:val="20"/>
                            <w:szCs w:val="20"/>
                          </w:rPr>
                        </w:rPrChange>
                      </w:rPr>
                      <w:t>Inv</w:t>
                    </w:r>
                    <w:proofErr w:type="spellEnd"/>
                    <w:r w:rsidRPr="00422E39">
                      <w:rPr>
                        <w:rFonts w:cs="Calibri"/>
                        <w:rPrChange w:id="457"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58" w:author="Paul Janssen" w:date="2020-07-06T12:26:00Z"/>
                      <w:rFonts w:cs="Calibri"/>
                    </w:rPr>
                    <w:pPrChange w:id="459" w:author="Paul Janssen" w:date="2020-07-06T12:27:00Z">
                      <w:pPr>
                        <w:jc w:val="left"/>
                      </w:pPr>
                    </w:pPrChange>
                  </w:pPr>
                  <w:proofErr w:type="spellStart"/>
                  <w:ins w:id="460" w:author="Paul Janssen" w:date="2020-07-06T12:27:00Z">
                    <w:r w:rsidRPr="00422E39">
                      <w:rPr>
                        <w:rFonts w:cs="Calibri"/>
                        <w:rPrChange w:id="461" w:author="Paul Janssen" w:date="2020-07-06T12:28:00Z">
                          <w:rPr>
                            <w:rFonts w:ascii="Calibri" w:hAnsi="Calibri" w:cs="Calibri"/>
                            <w:sz w:val="20"/>
                            <w:szCs w:val="20"/>
                          </w:rPr>
                        </w:rPrChange>
                      </w:rPr>
                      <w:t>self.</w:t>
                    </w:r>
                  </w:ins>
                  <w:ins w:id="462" w:author="Paul Janssen" w:date="2020-07-06T12:28:00Z">
                    <w:r>
                      <w:rPr>
                        <w:rFonts w:cs="Calibri"/>
                      </w:rPr>
                      <w:t>locatieOmschrijving</w:t>
                    </w:r>
                  </w:ins>
                  <w:ins w:id="463" w:author="Paul Janssen" w:date="2020-07-06T12:27:00Z">
                    <w:r w:rsidRPr="00422E39">
                      <w:rPr>
                        <w:rFonts w:cs="Calibri"/>
                        <w:rPrChange w:id="464" w:author="Paul Janssen" w:date="2020-07-06T12:28:00Z">
                          <w:rPr>
                            <w:rFonts w:ascii="Calibri" w:hAnsi="Calibri" w:cs="Calibri"/>
                            <w:sz w:val="20"/>
                            <w:szCs w:val="20"/>
                          </w:rPr>
                        </w:rPrChange>
                      </w:rPr>
                      <w:t>.size</w:t>
                    </w:r>
                    <w:proofErr w:type="spellEnd"/>
                    <w:r w:rsidRPr="00422E39">
                      <w:rPr>
                        <w:rFonts w:cs="Calibri"/>
                        <w:rPrChange w:id="465" w:author="Paul Janssen" w:date="2020-07-06T12:28:00Z">
                          <w:rPr>
                            <w:rFonts w:ascii="Calibri" w:hAnsi="Calibri" w:cs="Calibri"/>
                            <w:sz w:val="20"/>
                            <w:szCs w:val="20"/>
                          </w:rPr>
                        </w:rPrChange>
                      </w:rPr>
                      <w:t xml:space="preserve">() </w:t>
                    </w:r>
                  </w:ins>
                  <w:ins w:id="466" w:author="Paul Janssen" w:date="2020-07-06T12:31:00Z">
                    <w:r>
                      <w:rPr>
                        <w:rFonts w:cs="Calibri"/>
                      </w:rPr>
                      <w:t>&lt;</w:t>
                    </w:r>
                  </w:ins>
                  <w:ins w:id="467" w:author="Paul Janssen" w:date="2020-07-06T12:27:00Z">
                    <w:r w:rsidRPr="00422E39">
                      <w:rPr>
                        <w:rFonts w:cs="Calibri"/>
                        <w:rPrChange w:id="468"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69"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70"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71">
          <w:tblGrid>
            <w:gridCol w:w="9132"/>
          </w:tblGrid>
        </w:tblGridChange>
      </w:tblGrid>
      <w:tr w:rsidR="00C0190C" w:rsidRPr="00A25D4D" w14:paraId="4FED59B6" w14:textId="77777777" w:rsidTr="00EF6C54">
        <w:trPr>
          <w:trHeight w:val="225"/>
          <w:tblHeader/>
          <w:tblCellSpacing w:w="0" w:type="dxa"/>
          <w:trPrChange w:id="472" w:author="Paul Janssen" w:date="2020-06-10T18:09: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73" w:author="Paul Janssen" w:date="2020-06-10T18:09: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7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lastRenderedPageBreak/>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7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lastRenderedPageBreak/>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7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80"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1"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8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8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8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8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lastRenderedPageBreak/>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0" w:author="Paul Janssen" w:date="2020-06-10T17:25:00Z">
                    <w:r w:rsidR="001555C3">
                      <w:t xml:space="preserve"> </w:t>
                    </w:r>
                    <w:proofErr w:type="spellStart"/>
                    <w:r w:rsidR="001555C3">
                      <w:t>belanghebbende</w:t>
                    </w:r>
                  </w:ins>
                  <w:del w:id="491"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2" w:author="Paul Janssen" w:date="2020-06-10T17:25:00Z">
                    <w:r w:rsidR="001555C3">
                      <w:t xml:space="preserve"> belanghebbende</w:t>
                    </w:r>
                  </w:ins>
                  <w:del w:id="493"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4" w:author="Paul Janssen" w:date="2020-06-10T17:25:00Z">
                    <w:r w:rsidR="001555C3">
                      <w:t xml:space="preserve"> </w:t>
                    </w:r>
                    <w:proofErr w:type="spellStart"/>
                    <w:r w:rsidR="001555C3">
                      <w:t>belanghebbende</w:t>
                    </w:r>
                  </w:ins>
                  <w:del w:id="495"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96" w:author="Paul Janssen" w:date="2020-06-10T17:25:00Z">
                    <w:r w:rsidR="001555C3">
                      <w:t xml:space="preserve"> belanghebbende</w:t>
                    </w:r>
                  </w:ins>
                  <w:del w:id="497"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98" w:author="Paul Janssen" w:date="2020-06-10T17:25:00Z">
                    <w:r w:rsidR="001555C3">
                      <w:t xml:space="preserve"> </w:t>
                    </w:r>
                    <w:proofErr w:type="spellStart"/>
                    <w:r w:rsidR="001555C3">
                      <w:t>belanghebbende</w:t>
                    </w:r>
                  </w:ins>
                  <w:del w:id="499"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00" w:author="Paul Janssen" w:date="2020-06-10T17:25:00Z">
                    <w:r w:rsidRPr="00A25D4D" w:rsidDel="001555C3">
                      <w:delText>beheerdersinformatie</w:delText>
                    </w:r>
                  </w:del>
                  <w:ins w:id="501"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0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04" w:author="Paul Janssen" w:date="2020-06-10T16:08:00Z">
                    <w:r w:rsidRPr="00A25D4D" w:rsidDel="00135FA7">
                      <w:delText>WION</w:delText>
                    </w:r>
                  </w:del>
                  <w:ins w:id="505"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lastRenderedPageBreak/>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lastRenderedPageBreak/>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06"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7" w:author="Paul Janssen" w:date="2020-06-10T18:19:00Z"/>
              </w:trPr>
              <w:tc>
                <w:tcPr>
                  <w:tcW w:w="360" w:type="dxa"/>
                </w:tcPr>
                <w:p w14:paraId="79C708B7" w14:textId="77777777" w:rsidR="005C5480" w:rsidRPr="00A25D4D" w:rsidRDefault="005C5480" w:rsidP="008F13CC">
                  <w:pPr>
                    <w:jc w:val="left"/>
                    <w:rPr>
                      <w:ins w:id="508" w:author="Paul Janssen" w:date="2020-06-10T18:19:00Z"/>
                    </w:rPr>
                  </w:pPr>
                </w:p>
              </w:tc>
              <w:tc>
                <w:tcPr>
                  <w:tcW w:w="1500" w:type="dxa"/>
                </w:tcPr>
                <w:p w14:paraId="63A64B8A" w14:textId="2CABA571" w:rsidR="005C5480" w:rsidRPr="00A25D4D" w:rsidRDefault="005C5480" w:rsidP="008F13CC">
                  <w:pPr>
                    <w:jc w:val="left"/>
                    <w:rPr>
                      <w:ins w:id="509" w:author="Paul Janssen" w:date="2020-06-10T18:19:00Z"/>
                    </w:rPr>
                  </w:pPr>
                  <w:ins w:id="510"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11" w:author="Paul Janssen" w:date="2020-06-10T18:19:00Z"/>
                    </w:rPr>
                    <w:pPrChange w:id="512" w:author="Paul Janssen" w:date="2020-06-10T18:19:00Z">
                      <w:pPr>
                        <w:jc w:val="left"/>
                      </w:pPr>
                    </w:pPrChange>
                  </w:pPr>
                  <w:ins w:id="513"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14"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15"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16"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17"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18"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19"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20" w:author="Paul Janssen" w:date="2020-06-10T16:15:00Z">
                    <w:r w:rsidRPr="00A25D4D" w:rsidDel="007252B2">
                      <w:delText>1</w:delText>
                    </w:r>
                  </w:del>
                  <w:ins w:id="521"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22"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23" w:author="Paul Janssen" w:date="2020-06-10T16:16:00Z"/>
              </w:rPr>
            </w:pPr>
            <w:proofErr w:type="spellStart"/>
            <w:ins w:id="524" w:author="Paul Janssen" w:date="2020-06-10T16:16:00Z">
              <w:r w:rsidRPr="00A25D4D">
                <w:rPr>
                  <w:b/>
                  <w:bCs/>
                </w:rPr>
                <w:t>Constraint</w:t>
              </w:r>
              <w:proofErr w:type="spellEnd"/>
              <w:r w:rsidRPr="00A25D4D">
                <w:rPr>
                  <w:b/>
                  <w:bCs/>
                </w:rPr>
                <w:t xml:space="preserve">: </w:t>
              </w:r>
            </w:ins>
            <w:proofErr w:type="spellStart"/>
            <w:ins w:id="525"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26" w:author="Paul Janssen" w:date="2020-06-10T16:16:00Z"/>
              </w:trPr>
              <w:tc>
                <w:tcPr>
                  <w:tcW w:w="360" w:type="dxa"/>
                  <w:hideMark/>
                </w:tcPr>
                <w:p w14:paraId="7B9E3DB8" w14:textId="77777777" w:rsidR="007252B2" w:rsidRPr="00A25D4D" w:rsidRDefault="007252B2" w:rsidP="007252B2">
                  <w:pPr>
                    <w:jc w:val="left"/>
                    <w:rPr>
                      <w:ins w:id="527" w:author="Paul Janssen" w:date="2020-06-10T16:16:00Z"/>
                    </w:rPr>
                  </w:pPr>
                  <w:ins w:id="528" w:author="Paul Janssen" w:date="2020-06-10T16:16:00Z">
                    <w:r w:rsidRPr="00A25D4D">
                      <w:t> </w:t>
                    </w:r>
                  </w:ins>
                </w:p>
              </w:tc>
              <w:tc>
                <w:tcPr>
                  <w:tcW w:w="1500" w:type="dxa"/>
                  <w:hideMark/>
                </w:tcPr>
                <w:p w14:paraId="00B2BFCC" w14:textId="77777777" w:rsidR="007252B2" w:rsidRPr="00A25D4D" w:rsidRDefault="007252B2" w:rsidP="007252B2">
                  <w:pPr>
                    <w:jc w:val="left"/>
                    <w:rPr>
                      <w:ins w:id="529" w:author="Paul Janssen" w:date="2020-06-10T16:16:00Z"/>
                    </w:rPr>
                  </w:pPr>
                  <w:ins w:id="530"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31" w:author="Paul Janssen" w:date="2020-06-10T16:16:00Z"/>
                    </w:rPr>
                  </w:pPr>
                  <w:ins w:id="532"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33" w:author="Paul Janssen" w:date="2020-06-10T16:16:00Z"/>
              </w:trPr>
              <w:tc>
                <w:tcPr>
                  <w:tcW w:w="360" w:type="dxa"/>
                  <w:hideMark/>
                </w:tcPr>
                <w:p w14:paraId="1DA66754" w14:textId="77777777" w:rsidR="007252B2" w:rsidRPr="00A25D4D" w:rsidRDefault="007252B2" w:rsidP="007252B2">
                  <w:pPr>
                    <w:jc w:val="left"/>
                    <w:rPr>
                      <w:ins w:id="534" w:author="Paul Janssen" w:date="2020-06-10T16:16:00Z"/>
                    </w:rPr>
                  </w:pPr>
                  <w:ins w:id="535" w:author="Paul Janssen" w:date="2020-06-10T16:16:00Z">
                    <w:r w:rsidRPr="00A25D4D">
                      <w:t> </w:t>
                    </w:r>
                  </w:ins>
                </w:p>
              </w:tc>
              <w:tc>
                <w:tcPr>
                  <w:tcW w:w="1500" w:type="dxa"/>
                  <w:hideMark/>
                </w:tcPr>
                <w:p w14:paraId="13D6D55D" w14:textId="77777777" w:rsidR="007252B2" w:rsidRPr="00A25D4D" w:rsidRDefault="007252B2" w:rsidP="007252B2">
                  <w:pPr>
                    <w:jc w:val="left"/>
                    <w:rPr>
                      <w:ins w:id="536" w:author="Paul Janssen" w:date="2020-06-10T16:16:00Z"/>
                    </w:rPr>
                  </w:pPr>
                  <w:ins w:id="537"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8" w:author="Paul Janssen" w:date="2020-06-10T16:18:00Z"/>
                      <w:rFonts w:ascii="Calibri" w:hAnsi="Calibri" w:cs="Calibri"/>
                      <w:sz w:val="20"/>
                      <w:szCs w:val="20"/>
                    </w:rPr>
                  </w:pPr>
                  <w:proofErr w:type="spellStart"/>
                  <w:ins w:id="539"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40" w:author="Paul Janssen" w:date="2020-06-10T16:16:00Z"/>
                    </w:rPr>
                  </w:pPr>
                  <w:proofErr w:type="spellStart"/>
                  <w:ins w:id="541"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42"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43" w:author="Paul Janssen" w:date="2020-06-10T16:08:00Z">
                    <w:r w:rsidRPr="00A25D4D" w:rsidDel="00135FA7">
                      <w:delText>WION</w:delText>
                    </w:r>
                  </w:del>
                  <w:ins w:id="544"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lastRenderedPageBreak/>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5"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6" w:author="Paul Janssen" w:date="2020-06-10T17:52:00Z"/>
              </w:rPr>
            </w:pPr>
            <w:proofErr w:type="spellStart"/>
            <w:ins w:id="547"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48" w:author="Paul Janssen" w:date="2020-06-10T17:52:00Z"/>
              </w:trPr>
              <w:tc>
                <w:tcPr>
                  <w:tcW w:w="360" w:type="dxa"/>
                  <w:hideMark/>
                </w:tcPr>
                <w:p w14:paraId="1A6A83DA" w14:textId="77777777" w:rsidR="00A92388" w:rsidRPr="00A25D4D" w:rsidRDefault="00A92388" w:rsidP="00A92388">
                  <w:pPr>
                    <w:jc w:val="left"/>
                    <w:rPr>
                      <w:ins w:id="549" w:author="Paul Janssen" w:date="2020-06-10T17:52:00Z"/>
                    </w:rPr>
                  </w:pPr>
                  <w:ins w:id="550" w:author="Paul Janssen" w:date="2020-06-10T17:52:00Z">
                    <w:r w:rsidRPr="00A25D4D">
                      <w:t> </w:t>
                    </w:r>
                  </w:ins>
                </w:p>
              </w:tc>
              <w:tc>
                <w:tcPr>
                  <w:tcW w:w="1500" w:type="dxa"/>
                  <w:hideMark/>
                </w:tcPr>
                <w:p w14:paraId="0351002A" w14:textId="77777777" w:rsidR="00A92388" w:rsidRPr="00A25D4D" w:rsidRDefault="00A92388" w:rsidP="00A92388">
                  <w:pPr>
                    <w:jc w:val="left"/>
                    <w:rPr>
                      <w:ins w:id="551" w:author="Paul Janssen" w:date="2020-06-10T17:52:00Z"/>
                    </w:rPr>
                  </w:pPr>
                  <w:ins w:id="552"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53" w:author="Paul Janssen" w:date="2020-06-10T17:52:00Z"/>
                    </w:rPr>
                  </w:pPr>
                  <w:ins w:id="554" w:author="Paul Janssen" w:date="2020-06-10T17:52:00Z">
                    <w:r>
                      <w:t>hoort bij maximaal 1 utiliteitsnet</w:t>
                    </w:r>
                  </w:ins>
                </w:p>
              </w:tc>
            </w:tr>
            <w:tr w:rsidR="00A92388" w:rsidRPr="00A25D4D" w14:paraId="7E910C3E" w14:textId="77777777" w:rsidTr="00B50B58">
              <w:trPr>
                <w:tblHeader/>
                <w:tblCellSpacing w:w="0" w:type="dxa"/>
                <w:ins w:id="555" w:author="Paul Janssen" w:date="2020-06-10T17:52:00Z"/>
              </w:trPr>
              <w:tc>
                <w:tcPr>
                  <w:tcW w:w="360" w:type="dxa"/>
                  <w:hideMark/>
                </w:tcPr>
                <w:p w14:paraId="01305B5B" w14:textId="77777777" w:rsidR="00A92388" w:rsidRPr="00A25D4D" w:rsidRDefault="00A92388" w:rsidP="00A92388">
                  <w:pPr>
                    <w:jc w:val="left"/>
                    <w:rPr>
                      <w:ins w:id="556" w:author="Paul Janssen" w:date="2020-06-10T17:52:00Z"/>
                    </w:rPr>
                  </w:pPr>
                  <w:ins w:id="557" w:author="Paul Janssen" w:date="2020-06-10T17:52:00Z">
                    <w:r w:rsidRPr="00A25D4D">
                      <w:t> </w:t>
                    </w:r>
                  </w:ins>
                </w:p>
              </w:tc>
              <w:tc>
                <w:tcPr>
                  <w:tcW w:w="1500" w:type="dxa"/>
                  <w:hideMark/>
                </w:tcPr>
                <w:p w14:paraId="372D5414" w14:textId="77777777" w:rsidR="00A92388" w:rsidRPr="00A25D4D" w:rsidRDefault="00A92388" w:rsidP="00A92388">
                  <w:pPr>
                    <w:jc w:val="left"/>
                    <w:rPr>
                      <w:ins w:id="558" w:author="Paul Janssen" w:date="2020-06-10T17:52:00Z"/>
                    </w:rPr>
                  </w:pPr>
                  <w:ins w:id="559"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60" w:author="Paul Janssen" w:date="2020-06-10T17:52:00Z"/>
                      <w:rFonts w:ascii="Calibri" w:hAnsi="Calibri" w:cs="Calibri"/>
                      <w:sz w:val="20"/>
                      <w:szCs w:val="20"/>
                    </w:rPr>
                  </w:pPr>
                  <w:proofErr w:type="spellStart"/>
                  <w:ins w:id="561"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62" w:author="Paul Janssen" w:date="2020-06-10T17:52:00Z"/>
                      <w:rFonts w:ascii="Calibri" w:hAnsi="Calibri" w:cs="Calibri"/>
                      <w:sz w:val="20"/>
                      <w:szCs w:val="20"/>
                    </w:rPr>
                  </w:pPr>
                  <w:proofErr w:type="spellStart"/>
                  <w:ins w:id="563"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64"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5" w:author="Paul Janssen" w:date="2020-06-10T16:08:00Z">
                    <w:r w:rsidRPr="00A25D4D" w:rsidDel="00135FA7">
                      <w:delText>WION</w:delText>
                    </w:r>
                  </w:del>
                  <w:ins w:id="566"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lastRenderedPageBreak/>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7"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8" w:author="Paul Janssen" w:date="2020-06-10T17:50:00Z"/>
              </w:rPr>
            </w:pPr>
            <w:proofErr w:type="spellStart"/>
            <w:ins w:id="569"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570" w:author="Paul Janssen" w:date="2020-06-10T17:50:00Z"/>
              </w:trPr>
              <w:tc>
                <w:tcPr>
                  <w:tcW w:w="360" w:type="dxa"/>
                  <w:hideMark/>
                </w:tcPr>
                <w:p w14:paraId="1E759F95" w14:textId="77777777" w:rsidR="00924D70" w:rsidRPr="00A25D4D" w:rsidRDefault="00924D70" w:rsidP="00924D70">
                  <w:pPr>
                    <w:jc w:val="left"/>
                    <w:rPr>
                      <w:ins w:id="571" w:author="Paul Janssen" w:date="2020-06-10T17:50:00Z"/>
                    </w:rPr>
                  </w:pPr>
                  <w:ins w:id="572" w:author="Paul Janssen" w:date="2020-06-10T17:50:00Z">
                    <w:r w:rsidRPr="00A25D4D">
                      <w:t> </w:t>
                    </w:r>
                  </w:ins>
                </w:p>
              </w:tc>
              <w:tc>
                <w:tcPr>
                  <w:tcW w:w="1500" w:type="dxa"/>
                  <w:hideMark/>
                </w:tcPr>
                <w:p w14:paraId="2177EA27" w14:textId="77777777" w:rsidR="00924D70" w:rsidRPr="00A25D4D" w:rsidRDefault="00924D70" w:rsidP="00924D70">
                  <w:pPr>
                    <w:jc w:val="left"/>
                    <w:rPr>
                      <w:ins w:id="573" w:author="Paul Janssen" w:date="2020-06-10T17:50:00Z"/>
                    </w:rPr>
                  </w:pPr>
                  <w:ins w:id="574"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5" w:author="Paul Janssen" w:date="2020-06-10T17:50:00Z"/>
                    </w:rPr>
                  </w:pPr>
                  <w:ins w:id="576" w:author="Paul Janssen" w:date="2020-06-10T17:51:00Z">
                    <w:r>
                      <w:t>hoort bij maximaal 1 utiliteitsnet</w:t>
                    </w:r>
                  </w:ins>
                </w:p>
              </w:tc>
            </w:tr>
            <w:tr w:rsidR="00924D70" w:rsidRPr="00A25D4D" w14:paraId="219101E6" w14:textId="77777777" w:rsidTr="00B50B58">
              <w:trPr>
                <w:tblHeader/>
                <w:tblCellSpacing w:w="0" w:type="dxa"/>
                <w:ins w:id="577" w:author="Paul Janssen" w:date="2020-06-10T17:50:00Z"/>
              </w:trPr>
              <w:tc>
                <w:tcPr>
                  <w:tcW w:w="360" w:type="dxa"/>
                  <w:hideMark/>
                </w:tcPr>
                <w:p w14:paraId="420E2DFE" w14:textId="77777777" w:rsidR="00924D70" w:rsidRPr="00A25D4D" w:rsidRDefault="00924D70" w:rsidP="00924D70">
                  <w:pPr>
                    <w:jc w:val="left"/>
                    <w:rPr>
                      <w:ins w:id="578" w:author="Paul Janssen" w:date="2020-06-10T17:50:00Z"/>
                    </w:rPr>
                  </w:pPr>
                  <w:ins w:id="579" w:author="Paul Janssen" w:date="2020-06-10T17:50:00Z">
                    <w:r w:rsidRPr="00A25D4D">
                      <w:t> </w:t>
                    </w:r>
                  </w:ins>
                </w:p>
              </w:tc>
              <w:tc>
                <w:tcPr>
                  <w:tcW w:w="1500" w:type="dxa"/>
                  <w:hideMark/>
                </w:tcPr>
                <w:p w14:paraId="35074297" w14:textId="77777777" w:rsidR="00924D70" w:rsidRPr="00A25D4D" w:rsidRDefault="00924D70" w:rsidP="00924D70">
                  <w:pPr>
                    <w:jc w:val="left"/>
                    <w:rPr>
                      <w:ins w:id="580" w:author="Paul Janssen" w:date="2020-06-10T17:50:00Z"/>
                    </w:rPr>
                  </w:pPr>
                  <w:ins w:id="581"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82" w:author="Paul Janssen" w:date="2020-06-10T17:51:00Z"/>
                      <w:rFonts w:ascii="Calibri" w:hAnsi="Calibri" w:cs="Calibri"/>
                      <w:sz w:val="20"/>
                      <w:szCs w:val="20"/>
                    </w:rPr>
                  </w:pPr>
                  <w:proofErr w:type="spellStart"/>
                  <w:ins w:id="583"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84" w:author="Paul Janssen" w:date="2020-06-10T17:50:00Z"/>
                      <w:rFonts w:ascii="Calibri" w:hAnsi="Calibri" w:cs="Calibri"/>
                      <w:sz w:val="20"/>
                      <w:szCs w:val="20"/>
                      <w:rPrChange w:id="585" w:author="Paul Janssen" w:date="2020-06-10T17:51:00Z">
                        <w:rPr>
                          <w:ins w:id="586" w:author="Paul Janssen" w:date="2020-06-10T17:50:00Z"/>
                        </w:rPr>
                      </w:rPrChange>
                    </w:rPr>
                    <w:pPrChange w:id="587" w:author="Paul Janssen" w:date="2020-06-10T17:51:00Z">
                      <w:pPr>
                        <w:jc w:val="left"/>
                      </w:pPr>
                    </w:pPrChange>
                  </w:pPr>
                  <w:proofErr w:type="spellStart"/>
                  <w:ins w:id="588"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9"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90"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91">
          <w:tblGrid>
            <w:gridCol w:w="9132"/>
          </w:tblGrid>
        </w:tblGridChange>
      </w:tblGrid>
      <w:tr w:rsidR="00C0190C" w:rsidRPr="00A25D4D" w14:paraId="771055ED" w14:textId="77777777" w:rsidTr="00EF6C54">
        <w:trPr>
          <w:trHeight w:val="225"/>
          <w:tblHeader/>
          <w:tblCellSpacing w:w="0" w:type="dxa"/>
          <w:trPrChange w:id="592"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3"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94"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5"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6" w:author="Paul Janssen" w:date="2020-06-10T18:04:00Z"/>
          <w:trPrChange w:id="597"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8"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9" w:author="Paul Janssen" w:date="2020-06-10T18:04:00Z"/>
              </w:rPr>
            </w:pPr>
            <w:proofErr w:type="spellStart"/>
            <w:ins w:id="600"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01" w:author="Paul Janssen" w:date="2020-06-10T18:04:00Z"/>
              </w:trPr>
              <w:tc>
                <w:tcPr>
                  <w:tcW w:w="360" w:type="dxa"/>
                  <w:hideMark/>
                </w:tcPr>
                <w:p w14:paraId="38C5C8E9" w14:textId="77777777" w:rsidR="00EF6C54" w:rsidRPr="00A25D4D" w:rsidRDefault="00EF6C54" w:rsidP="00EF6C54">
                  <w:pPr>
                    <w:jc w:val="left"/>
                    <w:rPr>
                      <w:ins w:id="602" w:author="Paul Janssen" w:date="2020-06-10T18:04:00Z"/>
                    </w:rPr>
                  </w:pPr>
                  <w:ins w:id="603" w:author="Paul Janssen" w:date="2020-06-10T18:04:00Z">
                    <w:r w:rsidRPr="00A25D4D">
                      <w:t> </w:t>
                    </w:r>
                  </w:ins>
                </w:p>
              </w:tc>
              <w:tc>
                <w:tcPr>
                  <w:tcW w:w="1500" w:type="dxa"/>
                  <w:hideMark/>
                </w:tcPr>
                <w:p w14:paraId="16B95EC6" w14:textId="77777777" w:rsidR="00EF6C54" w:rsidRPr="00A25D4D" w:rsidRDefault="00EF6C54" w:rsidP="00EF6C54">
                  <w:pPr>
                    <w:jc w:val="left"/>
                    <w:rPr>
                      <w:ins w:id="604" w:author="Paul Janssen" w:date="2020-06-10T18:04:00Z"/>
                    </w:rPr>
                  </w:pPr>
                  <w:ins w:id="605"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6" w:author="Paul Janssen" w:date="2020-06-10T18:04:00Z"/>
                    </w:rPr>
                  </w:pPr>
                  <w:ins w:id="607" w:author="Paul Janssen" w:date="2020-06-10T18:04:00Z">
                    <w:r>
                      <w:t>hoort bij maximaal 1 utiliteitsnet</w:t>
                    </w:r>
                  </w:ins>
                </w:p>
              </w:tc>
            </w:tr>
            <w:tr w:rsidR="00EF6C54" w:rsidRPr="00A25D4D" w14:paraId="64DE32F2" w14:textId="77777777" w:rsidTr="00B50B58">
              <w:trPr>
                <w:tblHeader/>
                <w:tblCellSpacing w:w="0" w:type="dxa"/>
                <w:ins w:id="608" w:author="Paul Janssen" w:date="2020-06-10T18:04:00Z"/>
              </w:trPr>
              <w:tc>
                <w:tcPr>
                  <w:tcW w:w="360" w:type="dxa"/>
                  <w:hideMark/>
                </w:tcPr>
                <w:p w14:paraId="0333E4EB" w14:textId="77777777" w:rsidR="00EF6C54" w:rsidRPr="00A25D4D" w:rsidRDefault="00EF6C54" w:rsidP="00EF6C54">
                  <w:pPr>
                    <w:jc w:val="left"/>
                    <w:rPr>
                      <w:ins w:id="609" w:author="Paul Janssen" w:date="2020-06-10T18:04:00Z"/>
                    </w:rPr>
                  </w:pPr>
                  <w:ins w:id="610" w:author="Paul Janssen" w:date="2020-06-10T18:04:00Z">
                    <w:r w:rsidRPr="00A25D4D">
                      <w:t> </w:t>
                    </w:r>
                  </w:ins>
                </w:p>
              </w:tc>
              <w:tc>
                <w:tcPr>
                  <w:tcW w:w="1500" w:type="dxa"/>
                  <w:hideMark/>
                </w:tcPr>
                <w:p w14:paraId="78E1CF67" w14:textId="77777777" w:rsidR="00EF6C54" w:rsidRPr="00A25D4D" w:rsidRDefault="00EF6C54" w:rsidP="00EF6C54">
                  <w:pPr>
                    <w:jc w:val="left"/>
                    <w:rPr>
                      <w:ins w:id="611" w:author="Paul Janssen" w:date="2020-06-10T18:04:00Z"/>
                    </w:rPr>
                  </w:pPr>
                  <w:ins w:id="612"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13" w:author="Paul Janssen" w:date="2020-06-10T18:04:00Z"/>
                      <w:rFonts w:ascii="Calibri" w:hAnsi="Calibri" w:cs="Calibri"/>
                      <w:sz w:val="20"/>
                      <w:szCs w:val="20"/>
                    </w:rPr>
                  </w:pPr>
                  <w:proofErr w:type="spellStart"/>
                  <w:ins w:id="614"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5" w:author="Paul Janssen" w:date="2020-06-10T18:04:00Z"/>
                      <w:rFonts w:ascii="Calibri" w:hAnsi="Calibri" w:cs="Calibri"/>
                      <w:sz w:val="20"/>
                      <w:szCs w:val="20"/>
                    </w:rPr>
                  </w:pPr>
                  <w:proofErr w:type="spellStart"/>
                  <w:ins w:id="616"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7"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lastRenderedPageBreak/>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8"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9" w:author="Paul Janssen" w:date="2020-06-10T17:10:00Z"/>
              </w:rPr>
            </w:pPr>
            <w:proofErr w:type="spellStart"/>
            <w:ins w:id="620"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21" w:author="Paul Janssen" w:date="2020-06-10T17:10:00Z"/>
              </w:trPr>
              <w:tc>
                <w:tcPr>
                  <w:tcW w:w="360" w:type="dxa"/>
                  <w:hideMark/>
                </w:tcPr>
                <w:p w14:paraId="550674FA" w14:textId="77777777" w:rsidR="006B3319" w:rsidRPr="00A25D4D" w:rsidRDefault="006B3319" w:rsidP="006B3319">
                  <w:pPr>
                    <w:jc w:val="left"/>
                    <w:rPr>
                      <w:ins w:id="622" w:author="Paul Janssen" w:date="2020-06-10T17:10:00Z"/>
                    </w:rPr>
                  </w:pPr>
                  <w:ins w:id="623" w:author="Paul Janssen" w:date="2020-06-10T17:10:00Z">
                    <w:r w:rsidRPr="00A25D4D">
                      <w:t> </w:t>
                    </w:r>
                  </w:ins>
                </w:p>
              </w:tc>
              <w:tc>
                <w:tcPr>
                  <w:tcW w:w="1500" w:type="dxa"/>
                  <w:hideMark/>
                </w:tcPr>
                <w:p w14:paraId="73C27C60" w14:textId="77777777" w:rsidR="006B3319" w:rsidRPr="00A25D4D" w:rsidRDefault="006B3319" w:rsidP="006B3319">
                  <w:pPr>
                    <w:jc w:val="left"/>
                    <w:rPr>
                      <w:ins w:id="624" w:author="Paul Janssen" w:date="2020-06-10T17:10:00Z"/>
                    </w:rPr>
                  </w:pPr>
                  <w:ins w:id="625"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6" w:author="Paul Janssen" w:date="2020-06-10T17:10:00Z"/>
                    </w:rPr>
                  </w:pPr>
                  <w:ins w:id="627" w:author="Paul Janssen" w:date="2020-06-10T17:11:00Z">
                    <w:r>
                      <w:t>Label heeft maximaal 40 karakters</w:t>
                    </w:r>
                  </w:ins>
                </w:p>
              </w:tc>
            </w:tr>
            <w:tr w:rsidR="006B3319" w:rsidRPr="00A25D4D" w14:paraId="2A5F2626" w14:textId="77777777" w:rsidTr="00B50B58">
              <w:trPr>
                <w:tblHeader/>
                <w:tblCellSpacing w:w="0" w:type="dxa"/>
                <w:ins w:id="628" w:author="Paul Janssen" w:date="2020-06-10T17:10:00Z"/>
              </w:trPr>
              <w:tc>
                <w:tcPr>
                  <w:tcW w:w="360" w:type="dxa"/>
                  <w:hideMark/>
                </w:tcPr>
                <w:p w14:paraId="6B1FAFA7" w14:textId="77777777" w:rsidR="006B3319" w:rsidRPr="00A25D4D" w:rsidRDefault="006B3319" w:rsidP="006B3319">
                  <w:pPr>
                    <w:jc w:val="left"/>
                    <w:rPr>
                      <w:ins w:id="629" w:author="Paul Janssen" w:date="2020-06-10T17:10:00Z"/>
                    </w:rPr>
                  </w:pPr>
                  <w:ins w:id="630" w:author="Paul Janssen" w:date="2020-06-10T17:10:00Z">
                    <w:r w:rsidRPr="00A25D4D">
                      <w:t> </w:t>
                    </w:r>
                  </w:ins>
                </w:p>
              </w:tc>
              <w:tc>
                <w:tcPr>
                  <w:tcW w:w="1500" w:type="dxa"/>
                  <w:hideMark/>
                </w:tcPr>
                <w:p w14:paraId="39A29C92" w14:textId="77777777" w:rsidR="006B3319" w:rsidRPr="00A25D4D" w:rsidRDefault="006B3319" w:rsidP="006B3319">
                  <w:pPr>
                    <w:jc w:val="left"/>
                    <w:rPr>
                      <w:ins w:id="631" w:author="Paul Janssen" w:date="2020-06-10T17:10:00Z"/>
                    </w:rPr>
                  </w:pPr>
                  <w:ins w:id="632"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33" w:author="Paul Janssen" w:date="2020-06-10T17:11:00Z"/>
                      <w:rFonts w:ascii="Calibri" w:hAnsi="Calibri" w:cs="Calibri"/>
                      <w:sz w:val="20"/>
                      <w:szCs w:val="20"/>
                    </w:rPr>
                  </w:pPr>
                  <w:proofErr w:type="spellStart"/>
                  <w:ins w:id="634"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35" w:author="Paul Janssen" w:date="2020-06-10T17:10:00Z"/>
                    </w:rPr>
                  </w:pPr>
                  <w:proofErr w:type="spellStart"/>
                  <w:ins w:id="636"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37" w:author="Paul Janssen" w:date="2020-07-06T12:32:00Z">
                    <w:r w:rsidR="00422E39">
                      <w:rPr>
                        <w:rFonts w:ascii="Calibri" w:hAnsi="Calibri" w:cs="Calibri"/>
                        <w:sz w:val="20"/>
                        <w:szCs w:val="20"/>
                      </w:rPr>
                      <w:t>&lt;</w:t>
                    </w:r>
                  </w:ins>
                  <w:ins w:id="638"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39"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40" w:author="Paul Janssen" w:date="2020-06-10T18:21:00Z"/>
                      <w:rFonts w:ascii="Calibri" w:hAnsi="Calibri" w:cs="Calibri"/>
                      <w:sz w:val="20"/>
                      <w:szCs w:val="20"/>
                    </w:rPr>
                  </w:pPr>
                  <w:ins w:id="641"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42" w:author="Paul Janssen" w:date="2020-06-10T18:21:00Z"/>
                      <w:rFonts w:ascii="Calibri" w:hAnsi="Calibri" w:cs="Calibri"/>
                      <w:sz w:val="20"/>
                      <w:szCs w:val="20"/>
                    </w:rPr>
                  </w:pPr>
                  <w:ins w:id="643"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44" w:author="Paul Janssen" w:date="2020-06-10T18:21:00Z"/>
                      <w:rFonts w:ascii="Calibri" w:hAnsi="Calibri" w:cs="Calibri"/>
                      <w:sz w:val="20"/>
                      <w:szCs w:val="20"/>
                    </w:rPr>
                  </w:pPr>
                  <w:ins w:id="645"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46"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7" w:author="Paul Janssen" w:date="2020-06-10T16:08:00Z">
                    <w:r w:rsidRPr="00A25D4D" w:rsidDel="00135FA7">
                      <w:delText>WION</w:delText>
                    </w:r>
                  </w:del>
                  <w:del w:id="648"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lastRenderedPageBreak/>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9" w:author="Paul Janssen" w:date="2020-06-10T16:08:00Z">
                    <w:r w:rsidRPr="00A25D4D" w:rsidDel="00135FA7">
                      <w:delText>WION</w:delText>
                    </w:r>
                  </w:del>
                  <w:ins w:id="650"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51"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52" w:author="Paul Janssen" w:date="2020-06-10T17:37:00Z"/>
              </w:rPr>
            </w:pPr>
            <w:proofErr w:type="spellStart"/>
            <w:ins w:id="653" w:author="Paul Janssen" w:date="2020-06-10T17:37:00Z">
              <w:r w:rsidRPr="00A25D4D">
                <w:rPr>
                  <w:b/>
                  <w:bCs/>
                </w:rPr>
                <w:t>Constraint</w:t>
              </w:r>
              <w:proofErr w:type="spellEnd"/>
              <w:r w:rsidRPr="00A25D4D">
                <w:rPr>
                  <w:b/>
                  <w:bCs/>
                </w:rPr>
                <w:t xml:space="preserve">: </w:t>
              </w:r>
            </w:ins>
            <w:proofErr w:type="spellStart"/>
            <w:ins w:id="654"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55" w:author="Paul Janssen" w:date="2020-06-10T17:37:00Z"/>
              </w:trPr>
              <w:tc>
                <w:tcPr>
                  <w:tcW w:w="360" w:type="dxa"/>
                  <w:hideMark/>
                </w:tcPr>
                <w:p w14:paraId="357172EC" w14:textId="77777777" w:rsidR="003D6A25" w:rsidRPr="00A25D4D" w:rsidRDefault="003D6A25" w:rsidP="003D6A25">
                  <w:pPr>
                    <w:jc w:val="left"/>
                    <w:rPr>
                      <w:ins w:id="656" w:author="Paul Janssen" w:date="2020-06-10T17:37:00Z"/>
                    </w:rPr>
                  </w:pPr>
                  <w:ins w:id="657" w:author="Paul Janssen" w:date="2020-06-10T17:37:00Z">
                    <w:r w:rsidRPr="00A25D4D">
                      <w:lastRenderedPageBreak/>
                      <w:t> </w:t>
                    </w:r>
                  </w:ins>
                </w:p>
              </w:tc>
              <w:tc>
                <w:tcPr>
                  <w:tcW w:w="1500" w:type="dxa"/>
                  <w:hideMark/>
                </w:tcPr>
                <w:p w14:paraId="5C52A817" w14:textId="77777777" w:rsidR="003D6A25" w:rsidRPr="00A25D4D" w:rsidRDefault="003D6A25" w:rsidP="003D6A25">
                  <w:pPr>
                    <w:jc w:val="left"/>
                    <w:rPr>
                      <w:ins w:id="658" w:author="Paul Janssen" w:date="2020-06-10T17:37:00Z"/>
                    </w:rPr>
                  </w:pPr>
                  <w:ins w:id="659" w:author="Paul Janssen" w:date="2020-06-10T17:37:00Z">
                    <w:r w:rsidRPr="00A25D4D">
                      <w:t>Natuurlijke taal:</w:t>
                    </w:r>
                  </w:ins>
                </w:p>
              </w:tc>
              <w:tc>
                <w:tcPr>
                  <w:tcW w:w="0" w:type="auto"/>
                  <w:hideMark/>
                </w:tcPr>
                <w:p w14:paraId="530D223F" w14:textId="77777777" w:rsidR="003D6A25" w:rsidRDefault="003D6A25" w:rsidP="003D6A25">
                  <w:pPr>
                    <w:jc w:val="left"/>
                    <w:rPr>
                      <w:ins w:id="660" w:author="Paul Janssen" w:date="2020-06-10T17:39:00Z"/>
                    </w:rPr>
                  </w:pPr>
                  <w:ins w:id="661"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62" w:author="Paul Janssen" w:date="2020-06-10T17:40:00Z"/>
                      <w:rFonts w:ascii="Calibri" w:hAnsi="Calibri" w:cs="Calibri"/>
                      <w:sz w:val="20"/>
                      <w:szCs w:val="20"/>
                    </w:rPr>
                  </w:pPr>
                  <w:ins w:id="663"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64" w:author="Paul Janssen" w:date="2020-06-10T17:38:00Z"/>
                      <w:rFonts w:ascii="Calibri" w:hAnsi="Calibri" w:cs="Calibri"/>
                      <w:sz w:val="20"/>
                      <w:szCs w:val="20"/>
                    </w:rPr>
                    <w:pPrChange w:id="665" w:author="Paul Janssen" w:date="2020-06-10T17:39:00Z">
                      <w:pPr>
                        <w:autoSpaceDE w:val="0"/>
                        <w:autoSpaceDN w:val="0"/>
                        <w:adjustRightInd w:val="0"/>
                        <w:spacing w:after="80" w:line="240" w:lineRule="auto"/>
                        <w:jc w:val="left"/>
                      </w:pPr>
                    </w:pPrChange>
                  </w:pPr>
                  <w:proofErr w:type="spellStart"/>
                  <w:ins w:id="666"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7" w:author="Paul Janssen" w:date="2020-06-10T17:38:00Z"/>
                      <w:rFonts w:ascii="Calibri" w:hAnsi="Calibri" w:cs="Calibri"/>
                      <w:sz w:val="20"/>
                      <w:szCs w:val="20"/>
                    </w:rPr>
                  </w:pPr>
                  <w:proofErr w:type="spellStart"/>
                  <w:ins w:id="668"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9" w:author="Paul Janssen" w:date="2020-06-10T17:38:00Z"/>
                      <w:rFonts w:ascii="Calibri" w:hAnsi="Calibri" w:cs="Calibri"/>
                      <w:sz w:val="20"/>
                      <w:szCs w:val="20"/>
                    </w:rPr>
                  </w:pPr>
                  <w:proofErr w:type="spellStart"/>
                  <w:ins w:id="670"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71" w:author="Paul Janssen" w:date="2020-06-10T17:38:00Z"/>
                      <w:rFonts w:ascii="Calibri" w:hAnsi="Calibri" w:cs="Calibri"/>
                      <w:sz w:val="20"/>
                      <w:szCs w:val="20"/>
                    </w:rPr>
                  </w:pPr>
                  <w:proofErr w:type="spellStart"/>
                  <w:ins w:id="672"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73" w:author="Paul Janssen" w:date="2020-06-10T17:38:00Z"/>
                      <w:rFonts w:ascii="Calibri" w:hAnsi="Calibri" w:cs="Calibri"/>
                      <w:sz w:val="20"/>
                      <w:szCs w:val="20"/>
                    </w:rPr>
                  </w:pPr>
                  <w:proofErr w:type="spellStart"/>
                  <w:ins w:id="674"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75" w:author="Paul Janssen" w:date="2020-06-10T17:38:00Z"/>
                      <w:rFonts w:ascii="Calibri" w:hAnsi="Calibri" w:cs="Calibri"/>
                      <w:sz w:val="20"/>
                      <w:szCs w:val="20"/>
                    </w:rPr>
                  </w:pPr>
                  <w:proofErr w:type="spellStart"/>
                  <w:ins w:id="67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7" w:author="Paul Janssen" w:date="2020-06-10T17:37:00Z"/>
                    </w:rPr>
                  </w:pPr>
                </w:p>
              </w:tc>
            </w:tr>
            <w:tr w:rsidR="003D6A25" w:rsidRPr="00A25D4D" w14:paraId="3C988D0A" w14:textId="77777777" w:rsidTr="00B50B58">
              <w:trPr>
                <w:tblHeader/>
                <w:tblCellSpacing w:w="0" w:type="dxa"/>
                <w:ins w:id="678" w:author="Paul Janssen" w:date="2020-06-10T17:37:00Z"/>
              </w:trPr>
              <w:tc>
                <w:tcPr>
                  <w:tcW w:w="360" w:type="dxa"/>
                  <w:hideMark/>
                </w:tcPr>
                <w:p w14:paraId="611D7D1C" w14:textId="77777777" w:rsidR="003D6A25" w:rsidRPr="00A25D4D" w:rsidRDefault="003D6A25" w:rsidP="003D6A25">
                  <w:pPr>
                    <w:jc w:val="left"/>
                    <w:rPr>
                      <w:ins w:id="679" w:author="Paul Janssen" w:date="2020-06-10T17:37:00Z"/>
                    </w:rPr>
                  </w:pPr>
                  <w:ins w:id="680" w:author="Paul Janssen" w:date="2020-06-10T17:37:00Z">
                    <w:r w:rsidRPr="00A25D4D">
                      <w:t> </w:t>
                    </w:r>
                  </w:ins>
                </w:p>
              </w:tc>
              <w:tc>
                <w:tcPr>
                  <w:tcW w:w="1500" w:type="dxa"/>
                  <w:hideMark/>
                </w:tcPr>
                <w:p w14:paraId="43558DD0" w14:textId="77777777" w:rsidR="003D6A25" w:rsidRPr="00A25D4D" w:rsidRDefault="003D6A25" w:rsidP="003D6A25">
                  <w:pPr>
                    <w:jc w:val="left"/>
                    <w:rPr>
                      <w:ins w:id="681" w:author="Paul Janssen" w:date="2020-06-10T17:37:00Z"/>
                    </w:rPr>
                  </w:pPr>
                  <w:ins w:id="682"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83" w:author="Paul Janssen" w:date="2020-06-10T17:37:00Z"/>
                    </w:rPr>
                    <w:pPrChange w:id="684" w:author="Paul Janssen" w:date="2020-06-10T17:39:00Z">
                      <w:pPr>
                        <w:jc w:val="left"/>
                      </w:pPr>
                    </w:pPrChange>
                  </w:pPr>
                  <w:ins w:id="685"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86"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lastRenderedPageBreak/>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7"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88">
          <w:tblGrid>
            <w:gridCol w:w="9132"/>
          </w:tblGrid>
        </w:tblGridChange>
      </w:tblGrid>
      <w:tr w:rsidR="00C0190C" w:rsidRPr="00A25D4D" w14:paraId="30872283" w14:textId="77777777" w:rsidTr="00EF6C54">
        <w:trPr>
          <w:trHeight w:val="225"/>
          <w:tblHeader/>
          <w:tblCellSpacing w:w="0" w:type="dxa"/>
          <w:trPrChange w:id="689"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90"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9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2"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93" w:author="Paul Janssen" w:date="2020-06-10T18:03:00Z"/>
          <w:trPrChange w:id="694"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95"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96" w:author="Paul Janssen" w:date="2020-06-10T18:03:00Z"/>
              </w:rPr>
            </w:pPr>
            <w:proofErr w:type="spellStart"/>
            <w:ins w:id="697"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698" w:author="Paul Janssen" w:date="2020-06-10T18:03:00Z"/>
              </w:trPr>
              <w:tc>
                <w:tcPr>
                  <w:tcW w:w="360" w:type="dxa"/>
                  <w:hideMark/>
                </w:tcPr>
                <w:p w14:paraId="36303E65" w14:textId="77777777" w:rsidR="00EF6C54" w:rsidRPr="00A25D4D" w:rsidRDefault="00EF6C54" w:rsidP="00EF6C54">
                  <w:pPr>
                    <w:jc w:val="left"/>
                    <w:rPr>
                      <w:ins w:id="699" w:author="Paul Janssen" w:date="2020-06-10T18:03:00Z"/>
                    </w:rPr>
                  </w:pPr>
                  <w:ins w:id="700" w:author="Paul Janssen" w:date="2020-06-10T18:03:00Z">
                    <w:r w:rsidRPr="00A25D4D">
                      <w:t> </w:t>
                    </w:r>
                  </w:ins>
                </w:p>
              </w:tc>
              <w:tc>
                <w:tcPr>
                  <w:tcW w:w="1500" w:type="dxa"/>
                  <w:hideMark/>
                </w:tcPr>
                <w:p w14:paraId="73D67591" w14:textId="77777777" w:rsidR="00EF6C54" w:rsidRPr="00A25D4D" w:rsidRDefault="00EF6C54" w:rsidP="00EF6C54">
                  <w:pPr>
                    <w:jc w:val="left"/>
                    <w:rPr>
                      <w:ins w:id="701" w:author="Paul Janssen" w:date="2020-06-10T18:03:00Z"/>
                    </w:rPr>
                  </w:pPr>
                  <w:ins w:id="702"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03" w:author="Paul Janssen" w:date="2020-06-10T18:03:00Z"/>
                    </w:rPr>
                  </w:pPr>
                  <w:ins w:id="704" w:author="Paul Janssen" w:date="2020-06-10T18:03:00Z">
                    <w:r>
                      <w:t>hoort bij maximaal 1 utiliteitsnet</w:t>
                    </w:r>
                  </w:ins>
                </w:p>
              </w:tc>
            </w:tr>
            <w:tr w:rsidR="00EF6C54" w:rsidRPr="00A25D4D" w14:paraId="15E5ABD1" w14:textId="77777777" w:rsidTr="00B50B58">
              <w:trPr>
                <w:tblHeader/>
                <w:tblCellSpacing w:w="0" w:type="dxa"/>
                <w:ins w:id="705" w:author="Paul Janssen" w:date="2020-06-10T18:03:00Z"/>
              </w:trPr>
              <w:tc>
                <w:tcPr>
                  <w:tcW w:w="360" w:type="dxa"/>
                  <w:hideMark/>
                </w:tcPr>
                <w:p w14:paraId="6AE0B50C" w14:textId="77777777" w:rsidR="00EF6C54" w:rsidRPr="00A25D4D" w:rsidRDefault="00EF6C54" w:rsidP="00EF6C54">
                  <w:pPr>
                    <w:jc w:val="left"/>
                    <w:rPr>
                      <w:ins w:id="706" w:author="Paul Janssen" w:date="2020-06-10T18:03:00Z"/>
                    </w:rPr>
                  </w:pPr>
                  <w:ins w:id="707" w:author="Paul Janssen" w:date="2020-06-10T18:03:00Z">
                    <w:r w:rsidRPr="00A25D4D">
                      <w:t> </w:t>
                    </w:r>
                  </w:ins>
                </w:p>
              </w:tc>
              <w:tc>
                <w:tcPr>
                  <w:tcW w:w="1500" w:type="dxa"/>
                  <w:hideMark/>
                </w:tcPr>
                <w:p w14:paraId="498E76C9" w14:textId="77777777" w:rsidR="00EF6C54" w:rsidRPr="00A25D4D" w:rsidRDefault="00EF6C54" w:rsidP="00EF6C54">
                  <w:pPr>
                    <w:jc w:val="left"/>
                    <w:rPr>
                      <w:ins w:id="708" w:author="Paul Janssen" w:date="2020-06-10T18:03:00Z"/>
                    </w:rPr>
                  </w:pPr>
                  <w:ins w:id="709"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10" w:author="Paul Janssen" w:date="2020-06-10T18:03:00Z"/>
                      <w:rFonts w:ascii="Calibri" w:hAnsi="Calibri" w:cs="Calibri"/>
                      <w:sz w:val="20"/>
                      <w:szCs w:val="20"/>
                    </w:rPr>
                  </w:pPr>
                  <w:proofErr w:type="spellStart"/>
                  <w:ins w:id="711"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12" w:author="Paul Janssen" w:date="2020-06-10T18:03:00Z"/>
                      <w:rFonts w:ascii="Calibri" w:hAnsi="Calibri" w:cs="Calibri"/>
                      <w:sz w:val="20"/>
                      <w:szCs w:val="20"/>
                    </w:rPr>
                  </w:pPr>
                  <w:proofErr w:type="spellStart"/>
                  <w:ins w:id="713"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14"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15"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16">
          <w:tblGrid>
            <w:gridCol w:w="9132"/>
          </w:tblGrid>
        </w:tblGridChange>
      </w:tblGrid>
      <w:tr w:rsidR="00C0190C" w:rsidRPr="00A25D4D" w14:paraId="7ECE5E85" w14:textId="77777777" w:rsidTr="00EF6C54">
        <w:trPr>
          <w:trHeight w:val="225"/>
          <w:tblHeader/>
          <w:tblCellSpacing w:w="0" w:type="dxa"/>
          <w:trPrChange w:id="717"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8"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1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20"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21" w:author="Paul Janssen" w:date="2020-06-10T18:02:00Z"/>
          <w:trPrChange w:id="722"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23"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24" w:author="Paul Janssen" w:date="2020-06-10T18:02:00Z"/>
              </w:rPr>
            </w:pPr>
            <w:proofErr w:type="spellStart"/>
            <w:ins w:id="725"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26" w:author="Paul Janssen" w:date="2020-06-10T18:02:00Z"/>
              </w:trPr>
              <w:tc>
                <w:tcPr>
                  <w:tcW w:w="360" w:type="dxa"/>
                  <w:hideMark/>
                </w:tcPr>
                <w:p w14:paraId="74A78446" w14:textId="77777777" w:rsidR="00EF6C54" w:rsidRPr="00A25D4D" w:rsidRDefault="00EF6C54" w:rsidP="00EF6C54">
                  <w:pPr>
                    <w:jc w:val="left"/>
                    <w:rPr>
                      <w:ins w:id="727" w:author="Paul Janssen" w:date="2020-06-10T18:02:00Z"/>
                    </w:rPr>
                  </w:pPr>
                  <w:ins w:id="728" w:author="Paul Janssen" w:date="2020-06-10T18:02:00Z">
                    <w:r w:rsidRPr="00A25D4D">
                      <w:t> </w:t>
                    </w:r>
                  </w:ins>
                </w:p>
              </w:tc>
              <w:tc>
                <w:tcPr>
                  <w:tcW w:w="1500" w:type="dxa"/>
                  <w:hideMark/>
                </w:tcPr>
                <w:p w14:paraId="598A7800" w14:textId="77777777" w:rsidR="00EF6C54" w:rsidRPr="00A25D4D" w:rsidRDefault="00EF6C54" w:rsidP="00EF6C54">
                  <w:pPr>
                    <w:jc w:val="left"/>
                    <w:rPr>
                      <w:ins w:id="729" w:author="Paul Janssen" w:date="2020-06-10T18:02:00Z"/>
                    </w:rPr>
                  </w:pPr>
                  <w:ins w:id="730"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31" w:author="Paul Janssen" w:date="2020-06-10T18:02:00Z"/>
                    </w:rPr>
                  </w:pPr>
                  <w:ins w:id="732" w:author="Paul Janssen" w:date="2020-06-10T18:02:00Z">
                    <w:r>
                      <w:t>hoort bij maximaal 1 utiliteitsnet</w:t>
                    </w:r>
                  </w:ins>
                </w:p>
              </w:tc>
            </w:tr>
            <w:tr w:rsidR="00EF6C54" w:rsidRPr="00A25D4D" w14:paraId="1A90E829" w14:textId="77777777" w:rsidTr="00B50B58">
              <w:trPr>
                <w:tblHeader/>
                <w:tblCellSpacing w:w="0" w:type="dxa"/>
                <w:ins w:id="733" w:author="Paul Janssen" w:date="2020-06-10T18:02:00Z"/>
              </w:trPr>
              <w:tc>
                <w:tcPr>
                  <w:tcW w:w="360" w:type="dxa"/>
                  <w:hideMark/>
                </w:tcPr>
                <w:p w14:paraId="1784A501" w14:textId="77777777" w:rsidR="00EF6C54" w:rsidRPr="00A25D4D" w:rsidRDefault="00EF6C54" w:rsidP="00EF6C54">
                  <w:pPr>
                    <w:jc w:val="left"/>
                    <w:rPr>
                      <w:ins w:id="734" w:author="Paul Janssen" w:date="2020-06-10T18:02:00Z"/>
                    </w:rPr>
                  </w:pPr>
                  <w:ins w:id="735" w:author="Paul Janssen" w:date="2020-06-10T18:02:00Z">
                    <w:r w:rsidRPr="00A25D4D">
                      <w:t> </w:t>
                    </w:r>
                  </w:ins>
                </w:p>
              </w:tc>
              <w:tc>
                <w:tcPr>
                  <w:tcW w:w="1500" w:type="dxa"/>
                  <w:hideMark/>
                </w:tcPr>
                <w:p w14:paraId="56BAC452" w14:textId="77777777" w:rsidR="00EF6C54" w:rsidRPr="00A25D4D" w:rsidRDefault="00EF6C54" w:rsidP="00EF6C54">
                  <w:pPr>
                    <w:jc w:val="left"/>
                    <w:rPr>
                      <w:ins w:id="736" w:author="Paul Janssen" w:date="2020-06-10T18:02:00Z"/>
                    </w:rPr>
                  </w:pPr>
                  <w:ins w:id="737"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8" w:author="Paul Janssen" w:date="2020-06-10T18:02:00Z"/>
                      <w:rFonts w:ascii="Calibri" w:hAnsi="Calibri" w:cs="Calibri"/>
                      <w:sz w:val="20"/>
                      <w:szCs w:val="20"/>
                    </w:rPr>
                  </w:pPr>
                  <w:proofErr w:type="spellStart"/>
                  <w:ins w:id="739"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40" w:author="Paul Janssen" w:date="2020-06-10T18:02:00Z"/>
                      <w:rFonts w:ascii="Calibri" w:hAnsi="Calibri" w:cs="Calibri"/>
                      <w:sz w:val="20"/>
                      <w:szCs w:val="20"/>
                    </w:rPr>
                  </w:pPr>
                  <w:proofErr w:type="spellStart"/>
                  <w:ins w:id="741"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42"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lastRenderedPageBreak/>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43"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44"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lastRenderedPageBreak/>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lastRenderedPageBreak/>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5"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46">
          <w:tblGrid>
            <w:gridCol w:w="9132"/>
          </w:tblGrid>
        </w:tblGridChange>
      </w:tblGrid>
      <w:tr w:rsidR="00C0190C" w:rsidRPr="00A25D4D" w14:paraId="05ADE9E8" w14:textId="77777777" w:rsidTr="00EF6C54">
        <w:trPr>
          <w:trHeight w:val="225"/>
          <w:tblHeader/>
          <w:tblCellSpacing w:w="0" w:type="dxa"/>
          <w:trPrChange w:id="747"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8"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0"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51" w:author="Paul Janssen" w:date="2020-06-10T18:05:00Z"/>
          <w:trPrChange w:id="752"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53"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4" w:author="Paul Janssen" w:date="2020-06-10T18:05:00Z"/>
              </w:rPr>
            </w:pPr>
            <w:proofErr w:type="spellStart"/>
            <w:ins w:id="755"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756" w:author="Paul Janssen" w:date="2020-06-10T18:05:00Z"/>
              </w:trPr>
              <w:tc>
                <w:tcPr>
                  <w:tcW w:w="360" w:type="dxa"/>
                  <w:hideMark/>
                </w:tcPr>
                <w:p w14:paraId="37F5F722" w14:textId="77777777" w:rsidR="00EF6C54" w:rsidRPr="00A25D4D" w:rsidRDefault="00EF6C54" w:rsidP="00EF6C54">
                  <w:pPr>
                    <w:jc w:val="left"/>
                    <w:rPr>
                      <w:ins w:id="757" w:author="Paul Janssen" w:date="2020-06-10T18:05:00Z"/>
                    </w:rPr>
                  </w:pPr>
                  <w:ins w:id="758" w:author="Paul Janssen" w:date="2020-06-10T18:05:00Z">
                    <w:r w:rsidRPr="00A25D4D">
                      <w:t> </w:t>
                    </w:r>
                  </w:ins>
                </w:p>
              </w:tc>
              <w:tc>
                <w:tcPr>
                  <w:tcW w:w="1500" w:type="dxa"/>
                  <w:hideMark/>
                </w:tcPr>
                <w:p w14:paraId="72169CC7" w14:textId="77777777" w:rsidR="00EF6C54" w:rsidRPr="00A25D4D" w:rsidRDefault="00EF6C54" w:rsidP="00EF6C54">
                  <w:pPr>
                    <w:jc w:val="left"/>
                    <w:rPr>
                      <w:ins w:id="759" w:author="Paul Janssen" w:date="2020-06-10T18:05:00Z"/>
                    </w:rPr>
                  </w:pPr>
                  <w:ins w:id="760"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61" w:author="Paul Janssen" w:date="2020-06-10T18:05:00Z"/>
                    </w:rPr>
                  </w:pPr>
                  <w:ins w:id="762" w:author="Paul Janssen" w:date="2020-06-10T18:05:00Z">
                    <w:r>
                      <w:t>hoort bij maximaal 1 utiliteitsnet</w:t>
                    </w:r>
                  </w:ins>
                </w:p>
              </w:tc>
            </w:tr>
            <w:tr w:rsidR="00EF6C54" w:rsidRPr="00A25D4D" w14:paraId="410F22A9" w14:textId="77777777" w:rsidTr="00B50B58">
              <w:trPr>
                <w:tblHeader/>
                <w:tblCellSpacing w:w="0" w:type="dxa"/>
                <w:ins w:id="763" w:author="Paul Janssen" w:date="2020-06-10T18:05:00Z"/>
              </w:trPr>
              <w:tc>
                <w:tcPr>
                  <w:tcW w:w="360" w:type="dxa"/>
                  <w:hideMark/>
                </w:tcPr>
                <w:p w14:paraId="010A2907" w14:textId="77777777" w:rsidR="00EF6C54" w:rsidRPr="00A25D4D" w:rsidRDefault="00EF6C54" w:rsidP="00EF6C54">
                  <w:pPr>
                    <w:jc w:val="left"/>
                    <w:rPr>
                      <w:ins w:id="764" w:author="Paul Janssen" w:date="2020-06-10T18:05:00Z"/>
                    </w:rPr>
                  </w:pPr>
                  <w:ins w:id="765" w:author="Paul Janssen" w:date="2020-06-10T18:05:00Z">
                    <w:r w:rsidRPr="00A25D4D">
                      <w:t> </w:t>
                    </w:r>
                  </w:ins>
                </w:p>
              </w:tc>
              <w:tc>
                <w:tcPr>
                  <w:tcW w:w="1500" w:type="dxa"/>
                  <w:hideMark/>
                </w:tcPr>
                <w:p w14:paraId="7DD496EE" w14:textId="77777777" w:rsidR="00EF6C54" w:rsidRPr="00A25D4D" w:rsidRDefault="00EF6C54" w:rsidP="00EF6C54">
                  <w:pPr>
                    <w:jc w:val="left"/>
                    <w:rPr>
                      <w:ins w:id="766" w:author="Paul Janssen" w:date="2020-06-10T18:05:00Z"/>
                    </w:rPr>
                  </w:pPr>
                  <w:ins w:id="767"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8" w:author="Paul Janssen" w:date="2020-06-10T18:05:00Z"/>
                      <w:rFonts w:ascii="Calibri" w:hAnsi="Calibri" w:cs="Calibri"/>
                      <w:sz w:val="20"/>
                      <w:szCs w:val="20"/>
                    </w:rPr>
                  </w:pPr>
                  <w:proofErr w:type="spellStart"/>
                  <w:ins w:id="769"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70" w:author="Paul Janssen" w:date="2020-06-10T18:05:00Z"/>
                      <w:rFonts w:ascii="Calibri" w:hAnsi="Calibri" w:cs="Calibri"/>
                      <w:sz w:val="20"/>
                      <w:szCs w:val="20"/>
                    </w:rPr>
                  </w:pPr>
                  <w:proofErr w:type="spellStart"/>
                  <w:ins w:id="771"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72"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lastRenderedPageBreak/>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3"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74">
          <w:tblGrid>
            <w:gridCol w:w="9132"/>
          </w:tblGrid>
        </w:tblGridChange>
      </w:tblGrid>
      <w:tr w:rsidR="00C0190C" w:rsidRPr="00A25D4D" w14:paraId="470EC403" w14:textId="77777777" w:rsidTr="00A92388">
        <w:trPr>
          <w:trHeight w:val="225"/>
          <w:tblHeader/>
          <w:tblCellSpacing w:w="0" w:type="dxa"/>
          <w:trPrChange w:id="775"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6"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8"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9" w:author="Paul Janssen" w:date="2020-06-10T18:01:00Z"/>
          <w:trPrChange w:id="780"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81"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82" w:author="Paul Janssen" w:date="2020-06-10T18:01:00Z"/>
              </w:rPr>
            </w:pPr>
            <w:proofErr w:type="spellStart"/>
            <w:ins w:id="783"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784" w:author="Paul Janssen" w:date="2020-06-10T18:01:00Z"/>
              </w:trPr>
              <w:tc>
                <w:tcPr>
                  <w:tcW w:w="360" w:type="dxa"/>
                  <w:hideMark/>
                </w:tcPr>
                <w:p w14:paraId="3E72C73D" w14:textId="77777777" w:rsidR="00A92388" w:rsidRPr="00A25D4D" w:rsidRDefault="00A92388" w:rsidP="00A92388">
                  <w:pPr>
                    <w:jc w:val="left"/>
                    <w:rPr>
                      <w:ins w:id="785" w:author="Paul Janssen" w:date="2020-06-10T18:01:00Z"/>
                    </w:rPr>
                  </w:pPr>
                  <w:ins w:id="786" w:author="Paul Janssen" w:date="2020-06-10T18:01:00Z">
                    <w:r w:rsidRPr="00A25D4D">
                      <w:t> </w:t>
                    </w:r>
                  </w:ins>
                </w:p>
              </w:tc>
              <w:tc>
                <w:tcPr>
                  <w:tcW w:w="1500" w:type="dxa"/>
                  <w:hideMark/>
                </w:tcPr>
                <w:p w14:paraId="545255F6" w14:textId="77777777" w:rsidR="00A92388" w:rsidRPr="00A25D4D" w:rsidRDefault="00A92388" w:rsidP="00A92388">
                  <w:pPr>
                    <w:jc w:val="left"/>
                    <w:rPr>
                      <w:ins w:id="787" w:author="Paul Janssen" w:date="2020-06-10T18:01:00Z"/>
                    </w:rPr>
                  </w:pPr>
                  <w:ins w:id="788"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9" w:author="Paul Janssen" w:date="2020-06-10T18:01:00Z"/>
                    </w:rPr>
                  </w:pPr>
                  <w:ins w:id="790" w:author="Paul Janssen" w:date="2020-06-10T18:01:00Z">
                    <w:r>
                      <w:t>hoort bij maximaal 1 utiliteitsnet</w:t>
                    </w:r>
                  </w:ins>
                </w:p>
              </w:tc>
            </w:tr>
            <w:tr w:rsidR="00A92388" w:rsidRPr="00A25D4D" w14:paraId="7010B4D7" w14:textId="77777777" w:rsidTr="00B50B58">
              <w:trPr>
                <w:tblHeader/>
                <w:tblCellSpacing w:w="0" w:type="dxa"/>
                <w:ins w:id="791" w:author="Paul Janssen" w:date="2020-06-10T18:01:00Z"/>
              </w:trPr>
              <w:tc>
                <w:tcPr>
                  <w:tcW w:w="360" w:type="dxa"/>
                  <w:hideMark/>
                </w:tcPr>
                <w:p w14:paraId="2A62DBD5" w14:textId="77777777" w:rsidR="00A92388" w:rsidRPr="00A25D4D" w:rsidRDefault="00A92388" w:rsidP="00A92388">
                  <w:pPr>
                    <w:jc w:val="left"/>
                    <w:rPr>
                      <w:ins w:id="792" w:author="Paul Janssen" w:date="2020-06-10T18:01:00Z"/>
                    </w:rPr>
                  </w:pPr>
                  <w:ins w:id="793" w:author="Paul Janssen" w:date="2020-06-10T18:01:00Z">
                    <w:r w:rsidRPr="00A25D4D">
                      <w:t> </w:t>
                    </w:r>
                  </w:ins>
                </w:p>
              </w:tc>
              <w:tc>
                <w:tcPr>
                  <w:tcW w:w="1500" w:type="dxa"/>
                  <w:hideMark/>
                </w:tcPr>
                <w:p w14:paraId="2D983247" w14:textId="77777777" w:rsidR="00A92388" w:rsidRPr="00A25D4D" w:rsidRDefault="00A92388" w:rsidP="00A92388">
                  <w:pPr>
                    <w:jc w:val="left"/>
                    <w:rPr>
                      <w:ins w:id="794" w:author="Paul Janssen" w:date="2020-06-10T18:01:00Z"/>
                    </w:rPr>
                  </w:pPr>
                  <w:ins w:id="795"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6" w:author="Paul Janssen" w:date="2020-06-10T18:01:00Z"/>
                      <w:rFonts w:ascii="Calibri" w:hAnsi="Calibri" w:cs="Calibri"/>
                      <w:sz w:val="20"/>
                      <w:szCs w:val="20"/>
                    </w:rPr>
                  </w:pPr>
                  <w:proofErr w:type="spellStart"/>
                  <w:ins w:id="797"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8" w:author="Paul Janssen" w:date="2020-06-10T18:01:00Z"/>
                      <w:rFonts w:ascii="Calibri" w:hAnsi="Calibri" w:cs="Calibri"/>
                      <w:sz w:val="20"/>
                      <w:szCs w:val="20"/>
                    </w:rPr>
                  </w:pPr>
                  <w:proofErr w:type="spellStart"/>
                  <w:ins w:id="799"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800"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lastRenderedPageBreak/>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lastRenderedPageBreak/>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lastRenderedPageBreak/>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lastRenderedPageBreak/>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801" w:author="Paul Janssen" w:date="2020-06-10T16:08:00Z">
                    <w:r w:rsidRPr="00A25D4D" w:rsidDel="00135FA7">
                      <w:delText>WION</w:delText>
                    </w:r>
                  </w:del>
                  <w:ins w:id="802"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lastRenderedPageBreak/>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03" w:author="Paul Janssen" w:date="2020-06-10T16:08:00Z">
              <w:r w:rsidRPr="00A25D4D" w:rsidDel="00135FA7">
                <w:rPr>
                  <w:b/>
                  <w:bCs/>
                </w:rPr>
                <w:delText>Wion</w:delText>
              </w:r>
            </w:del>
            <w:proofErr w:type="spellStart"/>
            <w:ins w:id="804"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5" w:author="Paul Janssen" w:date="2020-06-10T16:08:00Z">
                    <w:r w:rsidRPr="00A25D4D" w:rsidDel="00135FA7">
                      <w:delText>WION</w:delText>
                    </w:r>
                  </w:del>
                  <w:ins w:id="806"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7" w:author="Paul Janssen" w:date="2020-06-10T16:08:00Z">
                    <w:r w:rsidRPr="00A25D4D" w:rsidDel="00135FA7">
                      <w:delText>WION</w:delText>
                    </w:r>
                  </w:del>
                  <w:ins w:id="808"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9" w:name="_Toc487109309"/>
      <w:r w:rsidRPr="00A25D4D">
        <w:lastRenderedPageBreak/>
        <w:t>Data types</w:t>
      </w:r>
      <w:bookmarkEnd w:id="809"/>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10" w:author="Paul Janssen" w:date="2020-07-03T10:59:00Z">
              <w:r w:rsidRPr="00A25D4D" w:rsidDel="00B50B58">
                <w:rPr>
                  <w:b/>
                  <w:bCs/>
                </w:rPr>
                <w:delText>extraEmail</w:delText>
              </w:r>
            </w:del>
            <w:proofErr w:type="spellStart"/>
            <w:ins w:id="811" w:author="Paul Janssen" w:date="2020-07-03T10:59:00Z">
              <w:r w:rsidR="00B50B58" w:rsidRPr="00A25D4D">
                <w:rPr>
                  <w:b/>
                  <w:bCs/>
                </w:rPr>
                <w:t>extra</w:t>
              </w:r>
              <w:r w:rsidR="00B50B58">
                <w:rPr>
                  <w:b/>
                  <w:bCs/>
                </w:rPr>
                <w:t>Conta</w:t>
              </w:r>
            </w:ins>
            <w:ins w:id="812"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13" w:author="Paul Janssen" w:date="2020-07-03T11:00:00Z"/>
                      <w:rFonts w:cs="Calibri"/>
                      <w:rPrChange w:id="814" w:author="Paul Janssen" w:date="2020-07-03T11:01:00Z">
                        <w:rPr>
                          <w:ins w:id="815" w:author="Paul Janssen" w:date="2020-07-03T11:00:00Z"/>
                          <w:rFonts w:ascii="Calibri" w:hAnsi="Calibri" w:cs="Calibri"/>
                          <w:sz w:val="20"/>
                          <w:szCs w:val="20"/>
                        </w:rPr>
                      </w:rPrChange>
                    </w:rPr>
                  </w:pPr>
                  <w:del w:id="816" w:author="Paul Janssen" w:date="2020-07-03T11:00:00Z">
                    <w:r w:rsidRPr="00A25D4D" w:rsidDel="00B50B58">
                      <w:delText>Ex</w:delText>
                    </w:r>
                  </w:del>
                  <w:ins w:id="817" w:author="Paul Janssen" w:date="2020-07-03T11:00:00Z">
                    <w:r w:rsidR="00B50B58" w:rsidRPr="00B50B58">
                      <w:rPr>
                        <w:rFonts w:cs="Calibri"/>
                        <w:rPrChange w:id="818"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19"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lastRenderedPageBreak/>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lastRenderedPageBreak/>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20"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21">
          <w:tblGrid>
            <w:gridCol w:w="9132"/>
          </w:tblGrid>
        </w:tblGridChange>
      </w:tblGrid>
      <w:tr w:rsidR="00C0190C" w:rsidRPr="00A25D4D" w14:paraId="02027354" w14:textId="77777777" w:rsidTr="00924D70">
        <w:trPr>
          <w:trHeight w:val="225"/>
          <w:tblHeader/>
          <w:tblCellSpacing w:w="0" w:type="dxa"/>
          <w:trPrChange w:id="822"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23"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2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26" w:author="Paul Janssen" w:date="2020-06-10T17:46:00Z"/>
          <w:trPrChange w:id="82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28"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29" w:author="Paul Janssen" w:date="2020-06-10T17:47:00Z"/>
              </w:rPr>
            </w:pPr>
            <w:ins w:id="830"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31" w:author="Paul Janssen" w:date="2020-06-10T17:47:00Z"/>
              </w:trPr>
              <w:tc>
                <w:tcPr>
                  <w:tcW w:w="360" w:type="dxa"/>
                  <w:hideMark/>
                </w:tcPr>
                <w:p w14:paraId="453D1200" w14:textId="77777777" w:rsidR="00924D70" w:rsidRPr="00A25D4D" w:rsidRDefault="00924D70" w:rsidP="00924D70">
                  <w:pPr>
                    <w:jc w:val="left"/>
                    <w:rPr>
                      <w:ins w:id="832" w:author="Paul Janssen" w:date="2020-06-10T17:47:00Z"/>
                    </w:rPr>
                  </w:pPr>
                  <w:ins w:id="833" w:author="Paul Janssen" w:date="2020-06-10T17:47:00Z">
                    <w:r w:rsidRPr="00A25D4D">
                      <w:t> </w:t>
                    </w:r>
                  </w:ins>
                </w:p>
              </w:tc>
              <w:tc>
                <w:tcPr>
                  <w:tcW w:w="1500" w:type="dxa"/>
                  <w:hideMark/>
                </w:tcPr>
                <w:p w14:paraId="52E86004" w14:textId="77777777" w:rsidR="00924D70" w:rsidRPr="00A25D4D" w:rsidRDefault="00924D70" w:rsidP="00924D70">
                  <w:pPr>
                    <w:jc w:val="left"/>
                    <w:rPr>
                      <w:ins w:id="834" w:author="Paul Janssen" w:date="2020-06-10T17:47:00Z"/>
                    </w:rPr>
                  </w:pPr>
                  <w:ins w:id="835" w:author="Paul Janssen" w:date="2020-06-10T17:47:00Z">
                    <w:r w:rsidRPr="00A25D4D">
                      <w:t>Type:</w:t>
                    </w:r>
                  </w:ins>
                </w:p>
              </w:tc>
              <w:tc>
                <w:tcPr>
                  <w:tcW w:w="0" w:type="auto"/>
                  <w:hideMark/>
                </w:tcPr>
                <w:p w14:paraId="37B86760" w14:textId="77777777" w:rsidR="00924D70" w:rsidRPr="00A25D4D" w:rsidRDefault="00924D70" w:rsidP="00924D70">
                  <w:pPr>
                    <w:jc w:val="left"/>
                    <w:rPr>
                      <w:ins w:id="836" w:author="Paul Janssen" w:date="2020-06-10T17:47:00Z"/>
                    </w:rPr>
                  </w:pPr>
                  <w:proofErr w:type="spellStart"/>
                  <w:ins w:id="837" w:author="Paul Janssen" w:date="2020-06-10T17:47:00Z">
                    <w:r w:rsidRPr="00A25D4D">
                      <w:t>CharacterString</w:t>
                    </w:r>
                    <w:proofErr w:type="spellEnd"/>
                  </w:ins>
                </w:p>
              </w:tc>
            </w:tr>
            <w:tr w:rsidR="00924D70" w:rsidRPr="00A25D4D" w14:paraId="4334305D" w14:textId="77777777" w:rsidTr="00B50B58">
              <w:trPr>
                <w:tblHeader/>
                <w:tblCellSpacing w:w="0" w:type="dxa"/>
                <w:ins w:id="838" w:author="Paul Janssen" w:date="2020-06-10T17:47:00Z"/>
              </w:trPr>
              <w:tc>
                <w:tcPr>
                  <w:tcW w:w="360" w:type="dxa"/>
                  <w:hideMark/>
                </w:tcPr>
                <w:p w14:paraId="38B82C76" w14:textId="77777777" w:rsidR="00924D70" w:rsidRPr="00A25D4D" w:rsidRDefault="00924D70" w:rsidP="00924D70">
                  <w:pPr>
                    <w:jc w:val="left"/>
                    <w:rPr>
                      <w:ins w:id="839" w:author="Paul Janssen" w:date="2020-06-10T17:47:00Z"/>
                    </w:rPr>
                  </w:pPr>
                  <w:ins w:id="840" w:author="Paul Janssen" w:date="2020-06-10T17:47:00Z">
                    <w:r w:rsidRPr="00A25D4D">
                      <w:t> </w:t>
                    </w:r>
                  </w:ins>
                </w:p>
              </w:tc>
              <w:tc>
                <w:tcPr>
                  <w:tcW w:w="1500" w:type="dxa"/>
                  <w:hideMark/>
                </w:tcPr>
                <w:p w14:paraId="0C8E6A69" w14:textId="77777777" w:rsidR="00924D70" w:rsidRPr="00A25D4D" w:rsidRDefault="00924D70" w:rsidP="00924D70">
                  <w:pPr>
                    <w:jc w:val="left"/>
                    <w:rPr>
                      <w:ins w:id="841" w:author="Paul Janssen" w:date="2020-06-10T17:47:00Z"/>
                    </w:rPr>
                  </w:pPr>
                  <w:ins w:id="842" w:author="Paul Janssen" w:date="2020-06-10T17:47:00Z">
                    <w:r w:rsidRPr="00A25D4D">
                      <w:t>Naam</w:t>
                    </w:r>
                  </w:ins>
                </w:p>
              </w:tc>
              <w:tc>
                <w:tcPr>
                  <w:tcW w:w="0" w:type="auto"/>
                  <w:hideMark/>
                </w:tcPr>
                <w:p w14:paraId="4E94F2D2" w14:textId="77777777" w:rsidR="00924D70" w:rsidRPr="00A25D4D" w:rsidRDefault="00924D70" w:rsidP="00924D70">
                  <w:pPr>
                    <w:jc w:val="left"/>
                    <w:rPr>
                      <w:ins w:id="843" w:author="Paul Janssen" w:date="2020-06-10T17:47:00Z"/>
                    </w:rPr>
                  </w:pPr>
                  <w:proofErr w:type="spellStart"/>
                  <w:ins w:id="844"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845" w:author="Paul Janssen" w:date="2020-06-10T17:47:00Z"/>
              </w:trPr>
              <w:tc>
                <w:tcPr>
                  <w:tcW w:w="360" w:type="dxa"/>
                  <w:hideMark/>
                </w:tcPr>
                <w:p w14:paraId="443043F7" w14:textId="77777777" w:rsidR="00924D70" w:rsidRPr="00A25D4D" w:rsidRDefault="00924D70" w:rsidP="00924D70">
                  <w:pPr>
                    <w:jc w:val="left"/>
                    <w:rPr>
                      <w:ins w:id="846" w:author="Paul Janssen" w:date="2020-06-10T17:47:00Z"/>
                    </w:rPr>
                  </w:pPr>
                  <w:ins w:id="847" w:author="Paul Janssen" w:date="2020-06-10T17:47:00Z">
                    <w:r w:rsidRPr="00A25D4D">
                      <w:t> </w:t>
                    </w:r>
                  </w:ins>
                </w:p>
              </w:tc>
              <w:tc>
                <w:tcPr>
                  <w:tcW w:w="1500" w:type="dxa"/>
                  <w:hideMark/>
                </w:tcPr>
                <w:p w14:paraId="0AAC2EF4" w14:textId="77777777" w:rsidR="00924D70" w:rsidRPr="00A25D4D" w:rsidRDefault="00924D70" w:rsidP="00924D70">
                  <w:pPr>
                    <w:jc w:val="left"/>
                    <w:rPr>
                      <w:ins w:id="848" w:author="Paul Janssen" w:date="2020-06-10T17:47:00Z"/>
                    </w:rPr>
                  </w:pPr>
                  <w:ins w:id="849" w:author="Paul Janssen" w:date="2020-06-10T17:47:00Z">
                    <w:r w:rsidRPr="00A25D4D">
                      <w:t>Definitie:</w:t>
                    </w:r>
                  </w:ins>
                </w:p>
              </w:tc>
              <w:tc>
                <w:tcPr>
                  <w:tcW w:w="0" w:type="auto"/>
                  <w:hideMark/>
                </w:tcPr>
                <w:p w14:paraId="0A92006A" w14:textId="77777777" w:rsidR="00924D70" w:rsidRPr="00A25D4D" w:rsidRDefault="00924D70" w:rsidP="00924D70">
                  <w:pPr>
                    <w:jc w:val="left"/>
                    <w:rPr>
                      <w:ins w:id="850" w:author="Paul Janssen" w:date="2020-06-10T17:47:00Z"/>
                    </w:rPr>
                  </w:pPr>
                  <w:ins w:id="851"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852" w:author="Paul Janssen" w:date="2020-06-10T17:47:00Z"/>
              </w:trPr>
              <w:tc>
                <w:tcPr>
                  <w:tcW w:w="360" w:type="dxa"/>
                  <w:hideMark/>
                </w:tcPr>
                <w:p w14:paraId="4996D33E" w14:textId="77777777" w:rsidR="00924D70" w:rsidRPr="00A25D4D" w:rsidRDefault="00924D70" w:rsidP="00924D70">
                  <w:pPr>
                    <w:jc w:val="left"/>
                    <w:rPr>
                      <w:ins w:id="853" w:author="Paul Janssen" w:date="2020-06-10T17:47:00Z"/>
                    </w:rPr>
                  </w:pPr>
                  <w:ins w:id="854" w:author="Paul Janssen" w:date="2020-06-10T17:47:00Z">
                    <w:r w:rsidRPr="00A25D4D">
                      <w:t> </w:t>
                    </w:r>
                  </w:ins>
                </w:p>
              </w:tc>
              <w:tc>
                <w:tcPr>
                  <w:tcW w:w="1500" w:type="dxa"/>
                  <w:hideMark/>
                </w:tcPr>
                <w:p w14:paraId="3A32DF38" w14:textId="77777777" w:rsidR="00924D70" w:rsidRPr="00A25D4D" w:rsidRDefault="00924D70" w:rsidP="00924D70">
                  <w:pPr>
                    <w:jc w:val="left"/>
                    <w:rPr>
                      <w:ins w:id="855" w:author="Paul Janssen" w:date="2020-06-10T17:47:00Z"/>
                    </w:rPr>
                  </w:pPr>
                  <w:ins w:id="856"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57" w:author="Paul Janssen" w:date="2020-06-10T17:47:00Z"/>
                    </w:rPr>
                  </w:pPr>
                  <w:ins w:id="858"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859" w:author="Paul Janssen" w:date="2020-06-10T17:47:00Z"/>
              </w:trPr>
              <w:tc>
                <w:tcPr>
                  <w:tcW w:w="360" w:type="dxa"/>
                  <w:hideMark/>
                </w:tcPr>
                <w:p w14:paraId="0BB1E227" w14:textId="77777777" w:rsidR="00924D70" w:rsidRPr="00A25D4D" w:rsidRDefault="00924D70" w:rsidP="00924D70">
                  <w:pPr>
                    <w:jc w:val="left"/>
                    <w:rPr>
                      <w:ins w:id="860" w:author="Paul Janssen" w:date="2020-06-10T17:47:00Z"/>
                    </w:rPr>
                  </w:pPr>
                  <w:ins w:id="861" w:author="Paul Janssen" w:date="2020-06-10T17:47:00Z">
                    <w:r w:rsidRPr="00A25D4D">
                      <w:t> </w:t>
                    </w:r>
                  </w:ins>
                </w:p>
              </w:tc>
              <w:tc>
                <w:tcPr>
                  <w:tcW w:w="1500" w:type="dxa"/>
                  <w:hideMark/>
                </w:tcPr>
                <w:p w14:paraId="423DB168" w14:textId="77777777" w:rsidR="00924D70" w:rsidRPr="00A25D4D" w:rsidRDefault="00924D70" w:rsidP="00924D70">
                  <w:pPr>
                    <w:jc w:val="left"/>
                    <w:rPr>
                      <w:ins w:id="862" w:author="Paul Janssen" w:date="2020-06-10T17:47:00Z"/>
                    </w:rPr>
                  </w:pPr>
                  <w:proofErr w:type="spellStart"/>
                  <w:ins w:id="863"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64" w:author="Paul Janssen" w:date="2020-06-10T17:47:00Z"/>
                    </w:rPr>
                  </w:pPr>
                  <w:ins w:id="865" w:author="Paul Janssen" w:date="2020-06-10T17:47:00Z">
                    <w:r w:rsidRPr="00A25D4D">
                      <w:t>0..1</w:t>
                    </w:r>
                  </w:ins>
                </w:p>
              </w:tc>
            </w:tr>
          </w:tbl>
          <w:p w14:paraId="0C2A60D8" w14:textId="77777777" w:rsidR="00924D70" w:rsidRPr="00A25D4D" w:rsidRDefault="00924D70" w:rsidP="008F13CC">
            <w:pPr>
              <w:jc w:val="left"/>
              <w:rPr>
                <w:ins w:id="866" w:author="Paul Janssen" w:date="2020-06-10T17:46:00Z"/>
                <w:b/>
                <w:bCs/>
              </w:rPr>
            </w:pPr>
          </w:p>
        </w:tc>
      </w:tr>
      <w:tr w:rsidR="00C0190C" w:rsidRPr="00A25D4D" w14:paraId="5794CA8D" w14:textId="77777777" w:rsidTr="00924D70">
        <w:trPr>
          <w:tblCellSpacing w:w="0" w:type="dxa"/>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6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lastRenderedPageBreak/>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7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lastRenderedPageBreak/>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7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7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7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79"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8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82" w:author="Paul Janssen" w:date="2020-06-10T17:47:00Z"/>
          <w:trPrChange w:id="88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85" w:author="Paul Janssen" w:date="2020-06-10T17:47:00Z"/>
              </w:rPr>
            </w:pPr>
            <w:del w:id="886" w:author="Paul Janssen" w:date="2020-06-10T17:47:00Z">
              <w:r w:rsidRPr="00A25D4D" w:rsidDel="00924D70">
                <w:rPr>
                  <w:b/>
                  <w:bCs/>
                </w:rPr>
                <w:delText>Attribuut: BAGid</w:delText>
              </w:r>
            </w:del>
            <w:del w:id="887"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88" w:author="Paul Janssen" w:date="2020-06-10T17:47:00Z"/>
              </w:trPr>
              <w:tc>
                <w:tcPr>
                  <w:tcW w:w="360" w:type="dxa"/>
                  <w:hideMark/>
                </w:tcPr>
                <w:p w14:paraId="0287F22A" w14:textId="40E11D9C" w:rsidR="00C0190C" w:rsidRPr="00A25D4D" w:rsidDel="00924D70" w:rsidRDefault="00C0190C" w:rsidP="008F13CC">
                  <w:pPr>
                    <w:jc w:val="left"/>
                    <w:rPr>
                      <w:del w:id="889" w:author="Paul Janssen" w:date="2020-06-10T17:47:00Z"/>
                    </w:rPr>
                  </w:pPr>
                  <w:del w:id="890"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91" w:author="Paul Janssen" w:date="2020-06-10T17:47:00Z"/>
                    </w:rPr>
                  </w:pPr>
                  <w:del w:id="892"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93" w:author="Paul Janssen" w:date="2020-06-10T17:47:00Z"/>
                    </w:rPr>
                  </w:pPr>
                  <w:del w:id="894"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95" w:author="Paul Janssen" w:date="2020-06-10T17:47:00Z"/>
              </w:trPr>
              <w:tc>
                <w:tcPr>
                  <w:tcW w:w="360" w:type="dxa"/>
                  <w:hideMark/>
                </w:tcPr>
                <w:p w14:paraId="79E2B7D3" w14:textId="4C1C0049" w:rsidR="00C0190C" w:rsidRPr="00A25D4D" w:rsidDel="00924D70" w:rsidRDefault="00C0190C" w:rsidP="008F13CC">
                  <w:pPr>
                    <w:jc w:val="left"/>
                    <w:rPr>
                      <w:del w:id="896" w:author="Paul Janssen" w:date="2020-06-10T17:47:00Z"/>
                    </w:rPr>
                  </w:pPr>
                  <w:del w:id="897"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98" w:author="Paul Janssen" w:date="2020-06-10T17:47:00Z"/>
                    </w:rPr>
                  </w:pPr>
                  <w:del w:id="899"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900" w:author="Paul Janssen" w:date="2020-06-10T17:47:00Z"/>
                    </w:rPr>
                  </w:pPr>
                  <w:del w:id="901" w:author="Paul Janssen" w:date="2020-06-10T17:47:00Z">
                    <w:r w:rsidRPr="00A25D4D" w:rsidDel="00924D70">
                      <w:delText>BAGid</w:delText>
                    </w:r>
                  </w:del>
                  <w:del w:id="902" w:author="Paul Janssen" w:date="2020-06-10T17:45:00Z">
                    <w:r w:rsidRPr="00A25D4D" w:rsidDel="00924D70">
                      <w:delText>AdresseerbaarObject</w:delText>
                    </w:r>
                  </w:del>
                  <w:del w:id="903"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04" w:author="Paul Janssen" w:date="2020-06-10T17:47:00Z"/>
              </w:trPr>
              <w:tc>
                <w:tcPr>
                  <w:tcW w:w="360" w:type="dxa"/>
                  <w:hideMark/>
                </w:tcPr>
                <w:p w14:paraId="0DF8F3F6" w14:textId="70D7B6A3" w:rsidR="00C0190C" w:rsidRPr="00A25D4D" w:rsidDel="00924D70" w:rsidRDefault="00C0190C" w:rsidP="008F13CC">
                  <w:pPr>
                    <w:jc w:val="left"/>
                    <w:rPr>
                      <w:del w:id="905" w:author="Paul Janssen" w:date="2020-06-10T17:47:00Z"/>
                    </w:rPr>
                  </w:pPr>
                  <w:del w:id="906"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07" w:author="Paul Janssen" w:date="2020-06-10T17:47:00Z"/>
                    </w:rPr>
                  </w:pPr>
                  <w:del w:id="908"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09" w:author="Paul Janssen" w:date="2020-06-10T17:47:00Z"/>
                    </w:rPr>
                  </w:pPr>
                  <w:del w:id="910"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11" w:author="Paul Janssen" w:date="2020-06-10T17:47:00Z"/>
              </w:trPr>
              <w:tc>
                <w:tcPr>
                  <w:tcW w:w="360" w:type="dxa"/>
                  <w:hideMark/>
                </w:tcPr>
                <w:p w14:paraId="4F301E99" w14:textId="0FDB0923" w:rsidR="00C0190C" w:rsidRPr="00A25D4D" w:rsidDel="00924D70" w:rsidRDefault="00C0190C" w:rsidP="008F13CC">
                  <w:pPr>
                    <w:jc w:val="left"/>
                    <w:rPr>
                      <w:del w:id="912" w:author="Paul Janssen" w:date="2020-06-10T17:47:00Z"/>
                    </w:rPr>
                  </w:pPr>
                  <w:del w:id="913"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14" w:author="Paul Janssen" w:date="2020-06-10T17:47:00Z"/>
                    </w:rPr>
                  </w:pPr>
                  <w:del w:id="915"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16" w:author="Paul Janssen" w:date="2020-06-10T17:47:00Z"/>
                    </w:rPr>
                  </w:pPr>
                  <w:del w:id="917"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18" w:author="Paul Janssen" w:date="2020-06-10T17:47:00Z"/>
              </w:trPr>
              <w:tc>
                <w:tcPr>
                  <w:tcW w:w="360" w:type="dxa"/>
                  <w:hideMark/>
                </w:tcPr>
                <w:p w14:paraId="61B01497" w14:textId="1DD81CF6" w:rsidR="00C0190C" w:rsidRPr="00A25D4D" w:rsidDel="00924D70" w:rsidRDefault="00C0190C" w:rsidP="008F13CC">
                  <w:pPr>
                    <w:jc w:val="left"/>
                    <w:rPr>
                      <w:del w:id="919" w:author="Paul Janssen" w:date="2020-06-10T17:47:00Z"/>
                    </w:rPr>
                  </w:pPr>
                  <w:del w:id="920"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21" w:author="Paul Janssen" w:date="2020-06-10T17:47:00Z"/>
                    </w:rPr>
                  </w:pPr>
                  <w:del w:id="922"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23" w:author="Paul Janssen" w:date="2020-06-10T17:47:00Z"/>
                    </w:rPr>
                  </w:pPr>
                  <w:del w:id="924"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25"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lastRenderedPageBreak/>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lastRenderedPageBreak/>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lastRenderedPageBreak/>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lastRenderedPageBreak/>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26" w:author="Paul Janssen" w:date="2020-06-10T17:05:00Z">
                    <w:r w:rsidRPr="00A25D4D" w:rsidDel="00A32211">
                      <w:delText>2</w:delText>
                    </w:r>
                  </w:del>
                  <w:ins w:id="927"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lastRenderedPageBreak/>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28" w:name="_Toc487109310"/>
      <w:r w:rsidRPr="00A25D4D">
        <w:t>Enumeraties en codelijsten</w:t>
      </w:r>
      <w:bookmarkEnd w:id="928"/>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lastRenderedPageBreak/>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lastRenderedPageBreak/>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lastRenderedPageBreak/>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29" w:author="Paul Janssen" w:date="2020-06-10T18:30:00Z"/>
          <w:sz w:val="16"/>
          <w:szCs w:val="16"/>
        </w:rPr>
      </w:pPr>
      <w:proofErr w:type="spellStart"/>
      <w:ins w:id="930"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31"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32" w:author="Paul Janssen" w:date="2020-06-10T18:30:00Z"/>
              </w:rPr>
            </w:pPr>
            <w:proofErr w:type="spellStart"/>
            <w:ins w:id="933" w:author="Paul Janssen" w:date="2020-06-10T18:33:00Z">
              <w:r>
                <w:rPr>
                  <w:b/>
                  <w:bCs/>
                </w:rPr>
                <w:t>OverigAppurtenanceType</w:t>
              </w:r>
            </w:ins>
            <w:ins w:id="934"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35"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36"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37">
                <w:tblGrid>
                  <w:gridCol w:w="360"/>
                  <w:gridCol w:w="1500"/>
                  <w:gridCol w:w="6316"/>
                </w:tblGrid>
              </w:tblGridChange>
            </w:tblGrid>
            <w:tr w:rsidR="00115446" w:rsidRPr="00A25D4D" w14:paraId="7F06008E" w14:textId="77777777" w:rsidTr="00115446">
              <w:trPr>
                <w:tblHeader/>
                <w:tblCellSpacing w:w="0" w:type="dxa"/>
                <w:ins w:id="938" w:author="Paul Janssen" w:date="2020-06-10T18:30:00Z"/>
                <w:trPrChange w:id="939" w:author="Paul Janssen" w:date="2020-06-10T18:32:00Z">
                  <w:trPr>
                    <w:tblHeader/>
                    <w:tblCellSpacing w:w="0" w:type="dxa"/>
                  </w:trPr>
                </w:trPrChange>
              </w:trPr>
              <w:tc>
                <w:tcPr>
                  <w:tcW w:w="360" w:type="dxa"/>
                  <w:hideMark/>
                  <w:tcPrChange w:id="940" w:author="Paul Janssen" w:date="2020-06-10T18:32:00Z">
                    <w:tcPr>
                      <w:tcW w:w="360" w:type="dxa"/>
                      <w:hideMark/>
                    </w:tcPr>
                  </w:tcPrChange>
                </w:tcPr>
                <w:p w14:paraId="07ED45EA" w14:textId="77777777" w:rsidR="00115446" w:rsidRPr="00A25D4D" w:rsidRDefault="00115446" w:rsidP="00B50B58">
                  <w:pPr>
                    <w:jc w:val="left"/>
                    <w:rPr>
                      <w:ins w:id="941" w:author="Paul Janssen" w:date="2020-06-10T18:30:00Z"/>
                    </w:rPr>
                  </w:pPr>
                  <w:ins w:id="942" w:author="Paul Janssen" w:date="2020-06-10T18:30:00Z">
                    <w:r w:rsidRPr="00A25D4D">
                      <w:t> </w:t>
                    </w:r>
                  </w:ins>
                </w:p>
              </w:tc>
              <w:tc>
                <w:tcPr>
                  <w:tcW w:w="1500" w:type="dxa"/>
                  <w:hideMark/>
                  <w:tcPrChange w:id="943" w:author="Paul Janssen" w:date="2020-06-10T18:32:00Z">
                    <w:tcPr>
                      <w:tcW w:w="1500" w:type="dxa"/>
                      <w:hideMark/>
                    </w:tcPr>
                  </w:tcPrChange>
                </w:tcPr>
                <w:p w14:paraId="349FD077" w14:textId="77777777" w:rsidR="00115446" w:rsidRPr="00A25D4D" w:rsidRDefault="00115446" w:rsidP="00B50B58">
                  <w:pPr>
                    <w:jc w:val="left"/>
                    <w:rPr>
                      <w:ins w:id="944" w:author="Paul Janssen" w:date="2020-06-10T18:30:00Z"/>
                    </w:rPr>
                  </w:pPr>
                  <w:ins w:id="945" w:author="Paul Janssen" w:date="2020-06-10T18:30:00Z">
                    <w:r w:rsidRPr="00A25D4D">
                      <w:t>Naam</w:t>
                    </w:r>
                  </w:ins>
                </w:p>
              </w:tc>
              <w:tc>
                <w:tcPr>
                  <w:tcW w:w="6787" w:type="dxa"/>
                  <w:hideMark/>
                  <w:tcPrChange w:id="946" w:author="Paul Janssen" w:date="2020-06-10T18:32:00Z">
                    <w:tcPr>
                      <w:tcW w:w="0" w:type="auto"/>
                      <w:hideMark/>
                    </w:tcPr>
                  </w:tcPrChange>
                </w:tcPr>
                <w:p w14:paraId="720D3061" w14:textId="77777777" w:rsidR="00115446" w:rsidRPr="00A25D4D" w:rsidRDefault="00115446" w:rsidP="00B50B58">
                  <w:pPr>
                    <w:jc w:val="left"/>
                    <w:rPr>
                      <w:ins w:id="947" w:author="Paul Janssen" w:date="2020-06-10T18:30:00Z"/>
                    </w:rPr>
                  </w:pPr>
                </w:p>
              </w:tc>
            </w:tr>
            <w:tr w:rsidR="00115446" w:rsidRPr="00A25D4D" w14:paraId="24C0614E" w14:textId="77777777" w:rsidTr="00115446">
              <w:trPr>
                <w:tblHeader/>
                <w:tblCellSpacing w:w="0" w:type="dxa"/>
                <w:ins w:id="948" w:author="Paul Janssen" w:date="2020-06-10T18:30:00Z"/>
                <w:trPrChange w:id="949" w:author="Paul Janssen" w:date="2020-06-10T18:32:00Z">
                  <w:trPr>
                    <w:tblHeader/>
                    <w:tblCellSpacing w:w="0" w:type="dxa"/>
                  </w:trPr>
                </w:trPrChange>
              </w:trPr>
              <w:tc>
                <w:tcPr>
                  <w:tcW w:w="360" w:type="dxa"/>
                  <w:hideMark/>
                  <w:tcPrChange w:id="950" w:author="Paul Janssen" w:date="2020-06-10T18:32:00Z">
                    <w:tcPr>
                      <w:tcW w:w="360" w:type="dxa"/>
                      <w:hideMark/>
                    </w:tcPr>
                  </w:tcPrChange>
                </w:tcPr>
                <w:p w14:paraId="24504997" w14:textId="77777777" w:rsidR="00115446" w:rsidRPr="00A25D4D" w:rsidRDefault="00115446" w:rsidP="00B50B58">
                  <w:pPr>
                    <w:jc w:val="left"/>
                    <w:rPr>
                      <w:ins w:id="951" w:author="Paul Janssen" w:date="2020-06-10T18:30:00Z"/>
                    </w:rPr>
                  </w:pPr>
                  <w:ins w:id="952" w:author="Paul Janssen" w:date="2020-06-10T18:30:00Z">
                    <w:r w:rsidRPr="00A25D4D">
                      <w:t> </w:t>
                    </w:r>
                  </w:ins>
                </w:p>
              </w:tc>
              <w:tc>
                <w:tcPr>
                  <w:tcW w:w="1500" w:type="dxa"/>
                  <w:hideMark/>
                  <w:tcPrChange w:id="953" w:author="Paul Janssen" w:date="2020-06-10T18:32:00Z">
                    <w:tcPr>
                      <w:tcW w:w="1500" w:type="dxa"/>
                      <w:hideMark/>
                    </w:tcPr>
                  </w:tcPrChange>
                </w:tcPr>
                <w:p w14:paraId="3723DF07" w14:textId="77777777" w:rsidR="00115446" w:rsidRPr="00A25D4D" w:rsidRDefault="00115446" w:rsidP="00B50B58">
                  <w:pPr>
                    <w:jc w:val="left"/>
                    <w:rPr>
                      <w:ins w:id="954" w:author="Paul Janssen" w:date="2020-06-10T18:30:00Z"/>
                    </w:rPr>
                  </w:pPr>
                  <w:ins w:id="955" w:author="Paul Janssen" w:date="2020-06-10T18:30:00Z">
                    <w:r w:rsidRPr="00A25D4D">
                      <w:t>Definitie:</w:t>
                    </w:r>
                  </w:ins>
                </w:p>
              </w:tc>
              <w:tc>
                <w:tcPr>
                  <w:tcW w:w="6787" w:type="dxa"/>
                  <w:hideMark/>
                  <w:tcPrChange w:id="956"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57" w:author="Paul Janssen" w:date="2020-06-10T18:30:00Z"/>
                      <w:rFonts w:ascii="Calibri" w:hAnsi="Calibri" w:cs="Calibri"/>
                      <w:sz w:val="20"/>
                      <w:szCs w:val="20"/>
                      <w:rPrChange w:id="958" w:author="Paul Janssen" w:date="2020-06-10T18:32:00Z">
                        <w:rPr>
                          <w:ins w:id="959" w:author="Paul Janssen" w:date="2020-06-10T18:30:00Z"/>
                        </w:rPr>
                      </w:rPrChange>
                    </w:rPr>
                    <w:pPrChange w:id="960" w:author="Paul Janssen" w:date="2020-06-10T18:32:00Z">
                      <w:pPr>
                        <w:jc w:val="left"/>
                      </w:pPr>
                    </w:pPrChange>
                  </w:pPr>
                  <w:ins w:id="961"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62" w:author="Paul Janssen" w:date="2020-06-10T18:30:00Z"/>
                <w:trPrChange w:id="963" w:author="Paul Janssen" w:date="2020-06-10T18:32:00Z">
                  <w:trPr>
                    <w:tblHeader/>
                    <w:tblCellSpacing w:w="0" w:type="dxa"/>
                  </w:trPr>
                </w:trPrChange>
              </w:trPr>
              <w:tc>
                <w:tcPr>
                  <w:tcW w:w="360" w:type="dxa"/>
                  <w:hideMark/>
                  <w:tcPrChange w:id="964" w:author="Paul Janssen" w:date="2020-06-10T18:32:00Z">
                    <w:tcPr>
                      <w:tcW w:w="360" w:type="dxa"/>
                      <w:hideMark/>
                    </w:tcPr>
                  </w:tcPrChange>
                </w:tcPr>
                <w:p w14:paraId="0361B1C0" w14:textId="77777777" w:rsidR="00115446" w:rsidRPr="00A25D4D" w:rsidRDefault="00115446" w:rsidP="00B50B58">
                  <w:pPr>
                    <w:jc w:val="left"/>
                    <w:rPr>
                      <w:ins w:id="965" w:author="Paul Janssen" w:date="2020-06-10T18:30:00Z"/>
                    </w:rPr>
                  </w:pPr>
                  <w:ins w:id="966" w:author="Paul Janssen" w:date="2020-06-10T18:30:00Z">
                    <w:r w:rsidRPr="00A25D4D">
                      <w:t> </w:t>
                    </w:r>
                  </w:ins>
                </w:p>
              </w:tc>
              <w:tc>
                <w:tcPr>
                  <w:tcW w:w="1500" w:type="dxa"/>
                  <w:hideMark/>
                  <w:tcPrChange w:id="967" w:author="Paul Janssen" w:date="2020-06-10T18:32:00Z">
                    <w:tcPr>
                      <w:tcW w:w="1500" w:type="dxa"/>
                      <w:hideMark/>
                    </w:tcPr>
                  </w:tcPrChange>
                </w:tcPr>
                <w:p w14:paraId="55ECC001" w14:textId="77777777" w:rsidR="00115446" w:rsidRPr="00A25D4D" w:rsidRDefault="00115446" w:rsidP="00B50B58">
                  <w:pPr>
                    <w:jc w:val="left"/>
                    <w:rPr>
                      <w:ins w:id="968" w:author="Paul Janssen" w:date="2020-06-10T18:30:00Z"/>
                    </w:rPr>
                  </w:pPr>
                  <w:ins w:id="969" w:author="Paul Janssen" w:date="2020-06-10T18:30:00Z">
                    <w:r w:rsidRPr="00A25D4D">
                      <w:t>Subtype van:</w:t>
                    </w:r>
                  </w:ins>
                </w:p>
              </w:tc>
              <w:tc>
                <w:tcPr>
                  <w:tcW w:w="6787" w:type="dxa"/>
                  <w:hideMark/>
                  <w:tcPrChange w:id="970" w:author="Paul Janssen" w:date="2020-06-10T18:32:00Z">
                    <w:tcPr>
                      <w:tcW w:w="0" w:type="auto"/>
                      <w:hideMark/>
                    </w:tcPr>
                  </w:tcPrChange>
                </w:tcPr>
                <w:p w14:paraId="768EDB79" w14:textId="1C6ED85D" w:rsidR="00115446" w:rsidRPr="00A25D4D" w:rsidRDefault="00115446" w:rsidP="00B50B58">
                  <w:pPr>
                    <w:jc w:val="left"/>
                    <w:rPr>
                      <w:ins w:id="971" w:author="Paul Janssen" w:date="2020-06-10T18:30:00Z"/>
                    </w:rPr>
                  </w:pPr>
                  <w:proofErr w:type="spellStart"/>
                  <w:ins w:id="972" w:author="Paul Janssen" w:date="2020-06-10T18:32:00Z">
                    <w:r>
                      <w:t>Appu</w:t>
                    </w:r>
                    <w:r w:rsidR="00D85B48">
                      <w:t>rtenanceType</w:t>
                    </w:r>
                  </w:ins>
                  <w:ins w:id="973" w:author="Paul Janssen" w:date="2020-06-10T18:33:00Z">
                    <w:r w:rsidR="00D85B48">
                      <w:t>Value</w:t>
                    </w:r>
                  </w:ins>
                  <w:proofErr w:type="spellEnd"/>
                </w:p>
              </w:tc>
            </w:tr>
            <w:tr w:rsidR="00115446" w:rsidRPr="00A25D4D" w14:paraId="4401D77F" w14:textId="77777777" w:rsidTr="00115446">
              <w:trPr>
                <w:tblHeader/>
                <w:tblCellSpacing w:w="0" w:type="dxa"/>
                <w:ins w:id="974" w:author="Paul Janssen" w:date="2020-06-10T18:30:00Z"/>
                <w:trPrChange w:id="975" w:author="Paul Janssen" w:date="2020-06-10T18:32:00Z">
                  <w:trPr>
                    <w:tblHeader/>
                    <w:tblCellSpacing w:w="0" w:type="dxa"/>
                  </w:trPr>
                </w:trPrChange>
              </w:trPr>
              <w:tc>
                <w:tcPr>
                  <w:tcW w:w="360" w:type="dxa"/>
                  <w:hideMark/>
                  <w:tcPrChange w:id="976" w:author="Paul Janssen" w:date="2020-06-10T18:32:00Z">
                    <w:tcPr>
                      <w:tcW w:w="360" w:type="dxa"/>
                      <w:hideMark/>
                    </w:tcPr>
                  </w:tcPrChange>
                </w:tcPr>
                <w:p w14:paraId="06BA6A0F" w14:textId="77777777" w:rsidR="00115446" w:rsidRPr="00A25D4D" w:rsidRDefault="00115446" w:rsidP="00B50B58">
                  <w:pPr>
                    <w:jc w:val="left"/>
                    <w:rPr>
                      <w:ins w:id="977" w:author="Paul Janssen" w:date="2020-06-10T18:30:00Z"/>
                    </w:rPr>
                  </w:pPr>
                  <w:ins w:id="978" w:author="Paul Janssen" w:date="2020-06-10T18:30:00Z">
                    <w:r w:rsidRPr="00A25D4D">
                      <w:t> </w:t>
                    </w:r>
                  </w:ins>
                </w:p>
              </w:tc>
              <w:tc>
                <w:tcPr>
                  <w:tcW w:w="1500" w:type="dxa"/>
                  <w:hideMark/>
                  <w:tcPrChange w:id="979" w:author="Paul Janssen" w:date="2020-06-10T18:32:00Z">
                    <w:tcPr>
                      <w:tcW w:w="1500" w:type="dxa"/>
                      <w:hideMark/>
                    </w:tcPr>
                  </w:tcPrChange>
                </w:tcPr>
                <w:p w14:paraId="3883662A" w14:textId="77777777" w:rsidR="00115446" w:rsidRPr="00A25D4D" w:rsidRDefault="00115446" w:rsidP="00B50B58">
                  <w:pPr>
                    <w:jc w:val="left"/>
                    <w:rPr>
                      <w:ins w:id="980" w:author="Paul Janssen" w:date="2020-06-10T18:30:00Z"/>
                    </w:rPr>
                  </w:pPr>
                  <w:ins w:id="981" w:author="Paul Janssen" w:date="2020-06-10T18:30:00Z">
                    <w:r w:rsidRPr="00A25D4D">
                      <w:t>Omschrijving:</w:t>
                    </w:r>
                  </w:ins>
                </w:p>
              </w:tc>
              <w:tc>
                <w:tcPr>
                  <w:tcW w:w="6787" w:type="dxa"/>
                  <w:hideMark/>
                  <w:tcPrChange w:id="982" w:author="Paul Janssen" w:date="2020-06-10T18:32:00Z">
                    <w:tcPr>
                      <w:tcW w:w="0" w:type="auto"/>
                      <w:hideMark/>
                    </w:tcPr>
                  </w:tcPrChange>
                </w:tcPr>
                <w:p w14:paraId="23F33340" w14:textId="77777777" w:rsidR="00115446" w:rsidRPr="00A25D4D" w:rsidRDefault="00115446" w:rsidP="00B50B58">
                  <w:pPr>
                    <w:jc w:val="left"/>
                    <w:rPr>
                      <w:ins w:id="983" w:author="Paul Janssen" w:date="2020-06-10T18:30:00Z"/>
                    </w:rPr>
                  </w:pPr>
                  <w:ins w:id="984"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85" w:author="Paul Janssen" w:date="2020-06-10T18:30:00Z"/>
                <w:trPrChange w:id="986" w:author="Paul Janssen" w:date="2020-06-10T18:32:00Z">
                  <w:trPr>
                    <w:tblHeader/>
                    <w:tblCellSpacing w:w="0" w:type="dxa"/>
                  </w:trPr>
                </w:trPrChange>
              </w:trPr>
              <w:tc>
                <w:tcPr>
                  <w:tcW w:w="360" w:type="dxa"/>
                  <w:hideMark/>
                  <w:tcPrChange w:id="987" w:author="Paul Janssen" w:date="2020-06-10T18:32:00Z">
                    <w:tcPr>
                      <w:tcW w:w="360" w:type="dxa"/>
                      <w:hideMark/>
                    </w:tcPr>
                  </w:tcPrChange>
                </w:tcPr>
                <w:p w14:paraId="15B4F449" w14:textId="77777777" w:rsidR="00115446" w:rsidRPr="00A25D4D" w:rsidRDefault="00115446" w:rsidP="00B50B58">
                  <w:pPr>
                    <w:jc w:val="left"/>
                    <w:rPr>
                      <w:ins w:id="988" w:author="Paul Janssen" w:date="2020-06-10T18:30:00Z"/>
                    </w:rPr>
                  </w:pPr>
                  <w:ins w:id="989" w:author="Paul Janssen" w:date="2020-06-10T18:30:00Z">
                    <w:r w:rsidRPr="00A25D4D">
                      <w:t> </w:t>
                    </w:r>
                  </w:ins>
                </w:p>
              </w:tc>
              <w:tc>
                <w:tcPr>
                  <w:tcW w:w="1500" w:type="dxa"/>
                  <w:hideMark/>
                  <w:tcPrChange w:id="990" w:author="Paul Janssen" w:date="2020-06-10T18:32:00Z">
                    <w:tcPr>
                      <w:tcW w:w="1500" w:type="dxa"/>
                      <w:hideMark/>
                    </w:tcPr>
                  </w:tcPrChange>
                </w:tcPr>
                <w:p w14:paraId="5A0C637E" w14:textId="77777777" w:rsidR="00115446" w:rsidRPr="00A25D4D" w:rsidRDefault="00115446" w:rsidP="00B50B58">
                  <w:pPr>
                    <w:jc w:val="left"/>
                    <w:rPr>
                      <w:ins w:id="991" w:author="Paul Janssen" w:date="2020-06-10T18:30:00Z"/>
                    </w:rPr>
                  </w:pPr>
                  <w:ins w:id="992" w:author="Paul Janssen" w:date="2020-06-10T18:30:00Z">
                    <w:r w:rsidRPr="00A25D4D">
                      <w:t>Stereotypes:</w:t>
                    </w:r>
                  </w:ins>
                </w:p>
              </w:tc>
              <w:tc>
                <w:tcPr>
                  <w:tcW w:w="6787" w:type="dxa"/>
                  <w:hideMark/>
                  <w:tcPrChange w:id="993" w:author="Paul Janssen" w:date="2020-06-10T18:32:00Z">
                    <w:tcPr>
                      <w:tcW w:w="0" w:type="auto"/>
                      <w:hideMark/>
                    </w:tcPr>
                  </w:tcPrChange>
                </w:tcPr>
                <w:p w14:paraId="2851C3D9" w14:textId="77777777" w:rsidR="00115446" w:rsidRPr="00A25D4D" w:rsidRDefault="00115446" w:rsidP="00B50B58">
                  <w:pPr>
                    <w:jc w:val="left"/>
                    <w:rPr>
                      <w:ins w:id="994" w:author="Paul Janssen" w:date="2020-06-10T18:30:00Z"/>
                    </w:rPr>
                  </w:pPr>
                  <w:ins w:id="995"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96" w:author="Paul Janssen" w:date="2020-06-10T18:30:00Z"/>
                <w:trPrChange w:id="997" w:author="Paul Janssen" w:date="2020-06-10T18:32:00Z">
                  <w:trPr>
                    <w:tblHeader/>
                    <w:tblCellSpacing w:w="0" w:type="dxa"/>
                  </w:trPr>
                </w:trPrChange>
              </w:trPr>
              <w:tc>
                <w:tcPr>
                  <w:tcW w:w="360" w:type="dxa"/>
                  <w:hideMark/>
                  <w:tcPrChange w:id="998" w:author="Paul Janssen" w:date="2020-06-10T18:32:00Z">
                    <w:tcPr>
                      <w:tcW w:w="360" w:type="dxa"/>
                      <w:hideMark/>
                    </w:tcPr>
                  </w:tcPrChange>
                </w:tcPr>
                <w:p w14:paraId="363DD5FF" w14:textId="77777777" w:rsidR="00115446" w:rsidRPr="00A25D4D" w:rsidRDefault="00115446" w:rsidP="00B50B58">
                  <w:pPr>
                    <w:jc w:val="left"/>
                    <w:rPr>
                      <w:ins w:id="999" w:author="Paul Janssen" w:date="2020-06-10T18:30:00Z"/>
                    </w:rPr>
                  </w:pPr>
                  <w:ins w:id="1000" w:author="Paul Janssen" w:date="2020-06-10T18:30:00Z">
                    <w:r w:rsidRPr="00A25D4D">
                      <w:t> </w:t>
                    </w:r>
                  </w:ins>
                </w:p>
              </w:tc>
              <w:tc>
                <w:tcPr>
                  <w:tcW w:w="1500" w:type="dxa"/>
                  <w:hideMark/>
                  <w:tcPrChange w:id="1001" w:author="Paul Janssen" w:date="2020-06-10T18:32:00Z">
                    <w:tcPr>
                      <w:tcW w:w="1500" w:type="dxa"/>
                      <w:hideMark/>
                    </w:tcPr>
                  </w:tcPrChange>
                </w:tcPr>
                <w:p w14:paraId="7D476F4D" w14:textId="77777777" w:rsidR="00115446" w:rsidRPr="00A25D4D" w:rsidRDefault="00115446" w:rsidP="00B50B58">
                  <w:pPr>
                    <w:jc w:val="left"/>
                    <w:rPr>
                      <w:ins w:id="1002" w:author="Paul Janssen" w:date="2020-06-10T18:30:00Z"/>
                    </w:rPr>
                  </w:pPr>
                  <w:proofErr w:type="spellStart"/>
                  <w:ins w:id="1003" w:author="Paul Janssen" w:date="2020-06-10T18:30:00Z">
                    <w:r w:rsidRPr="00A25D4D">
                      <w:t>Governance</w:t>
                    </w:r>
                    <w:proofErr w:type="spellEnd"/>
                    <w:r w:rsidRPr="00A25D4D">
                      <w:t>:</w:t>
                    </w:r>
                  </w:ins>
                </w:p>
              </w:tc>
              <w:tc>
                <w:tcPr>
                  <w:tcW w:w="6787" w:type="dxa"/>
                  <w:hideMark/>
                  <w:tcPrChange w:id="1004" w:author="Paul Janssen" w:date="2020-06-10T18:32:00Z">
                    <w:tcPr>
                      <w:tcW w:w="0" w:type="auto"/>
                      <w:hideMark/>
                    </w:tcPr>
                  </w:tcPrChange>
                </w:tcPr>
                <w:p w14:paraId="3885CABE" w14:textId="77777777" w:rsidR="00115446" w:rsidRPr="00A25D4D" w:rsidRDefault="00115446" w:rsidP="00B50B58">
                  <w:pPr>
                    <w:jc w:val="left"/>
                    <w:rPr>
                      <w:ins w:id="1005" w:author="Paul Janssen" w:date="2020-06-10T18:30:00Z"/>
                    </w:rPr>
                  </w:pPr>
                  <w:proofErr w:type="spellStart"/>
                  <w:ins w:id="1006" w:author="Paul Janssen" w:date="2020-06-10T18:30:00Z">
                    <w:r w:rsidRPr="00A25D4D">
                      <w:t>Uitbreidbaar</w:t>
                    </w:r>
                    <w:proofErr w:type="spellEnd"/>
                  </w:ins>
                </w:p>
              </w:tc>
            </w:tr>
          </w:tbl>
          <w:p w14:paraId="79258CF8" w14:textId="77777777" w:rsidR="00115446" w:rsidRPr="00A25D4D" w:rsidRDefault="00115446" w:rsidP="00B50B58">
            <w:pPr>
              <w:jc w:val="left"/>
              <w:rPr>
                <w:ins w:id="1007"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lastRenderedPageBreak/>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lastRenderedPageBreak/>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lastRenderedPageBreak/>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08" w:name="_Toc487109311"/>
      <w:r w:rsidRPr="00A25D4D">
        <w:lastRenderedPageBreak/>
        <w:t xml:space="preserve">Kandidaat types en </w:t>
      </w:r>
      <w:proofErr w:type="spellStart"/>
      <w:r w:rsidRPr="00A25D4D">
        <w:t>placeholders</w:t>
      </w:r>
      <w:bookmarkEnd w:id="1008"/>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lastRenderedPageBreak/>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lastRenderedPageBreak/>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lastRenderedPageBreak/>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lastRenderedPageBreak/>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lastRenderedPageBreak/>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lastRenderedPageBreak/>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lastRenderedPageBreak/>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lastRenderedPageBreak/>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lastRenderedPageBreak/>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09" w:name="_Toc487109312"/>
      <w:r>
        <w:t>G</w:t>
      </w:r>
      <w:r w:rsidRPr="00A25D4D">
        <w:t>eïmporteerde types (informatief)</w:t>
      </w:r>
      <w:bookmarkEnd w:id="1009"/>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lastRenderedPageBreak/>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10" w:name="_Toc402785738"/>
    </w:p>
    <w:p w14:paraId="625F6269" w14:textId="11F5D105" w:rsidR="00D421C4" w:rsidRDefault="00D421C4" w:rsidP="000E0786">
      <w:pPr>
        <w:pStyle w:val="Hoofdstuktitel"/>
        <w:jc w:val="left"/>
      </w:pPr>
      <w:bookmarkStart w:id="1011" w:name="_Toc399786906"/>
      <w:bookmarkStart w:id="1012" w:name="_Toc487109313"/>
      <w:r>
        <w:t xml:space="preserve">Bijlage 4: Alle </w:t>
      </w:r>
      <w:r w:rsidR="00135FA7">
        <w:t>IMKL</w:t>
      </w:r>
      <w:r w:rsidR="00355231">
        <w:t xml:space="preserve"> </w:t>
      </w:r>
      <w:proofErr w:type="spellStart"/>
      <w:r w:rsidR="00C2546C">
        <w:t>waardelijsten</w:t>
      </w:r>
      <w:proofErr w:type="spellEnd"/>
      <w:r>
        <w:t xml:space="preserve"> samen</w:t>
      </w:r>
      <w:bookmarkEnd w:id="1011"/>
      <w:bookmarkEnd w:id="1012"/>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10"/>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C4341" w14:textId="77777777" w:rsidR="00C2227F" w:rsidRDefault="00C2227F">
      <w:r>
        <w:separator/>
      </w:r>
    </w:p>
    <w:p w14:paraId="44CCEF21" w14:textId="77777777" w:rsidR="00C2227F" w:rsidRDefault="00C2227F"/>
  </w:endnote>
  <w:endnote w:type="continuationSeparator" w:id="0">
    <w:p w14:paraId="3584EF2F" w14:textId="77777777" w:rsidR="00C2227F" w:rsidRDefault="00C2227F">
      <w:r>
        <w:continuationSeparator/>
      </w:r>
    </w:p>
    <w:p w14:paraId="47D89EF6" w14:textId="77777777" w:rsidR="00C2227F" w:rsidRDefault="00C22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7CC1" w14:paraId="72796150" w14:textId="77777777">
      <w:tc>
        <w:tcPr>
          <w:tcW w:w="648" w:type="dxa"/>
        </w:tcPr>
        <w:p w14:paraId="76822A31" w14:textId="77777777" w:rsidR="00137CC1" w:rsidRPr="00E2691E" w:rsidRDefault="00137CC1"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5ED91822" w:rsidR="00137CC1" w:rsidRDefault="00137CC1" w:rsidP="00BB25BB">
          <w:r w:rsidRPr="00E2691E">
            <w:t xml:space="preserve">Geonovum – </w:t>
          </w:r>
          <w:r>
            <w:fldChar w:fldCharType="begin"/>
          </w:r>
          <w:r>
            <w:instrText xml:space="preserve"> REF Rapporttitel \h </w:instrText>
          </w:r>
          <w:r>
            <w:fldChar w:fldCharType="separate"/>
          </w:r>
          <w:r w:rsidR="0009699B">
            <w:rPr>
              <w:b/>
              <w:bCs/>
            </w:rPr>
            <w:t>Fout! Verwijzingsbron niet gevonden.</w:t>
          </w:r>
          <w:r>
            <w:fldChar w:fldCharType="end"/>
          </w:r>
        </w:p>
      </w:tc>
    </w:tr>
  </w:tbl>
  <w:p w14:paraId="3597352C" w14:textId="77777777" w:rsidR="00137CC1" w:rsidRDefault="00137CC1" w:rsidP="00064FFB"/>
  <w:p w14:paraId="04DF9D3F" w14:textId="77777777" w:rsidR="00137CC1" w:rsidRDefault="00137CC1" w:rsidP="00064FFB"/>
  <w:p w14:paraId="11A03F93" w14:textId="77777777" w:rsidR="00137CC1" w:rsidRDefault="00137C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7CC1" w:rsidRDefault="00137CC1"/>
  <w:p w14:paraId="32D5E7B1" w14:textId="77777777" w:rsidR="00137CC1" w:rsidRDefault="00137C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7CC1" w14:paraId="425AA979" w14:textId="77777777">
      <w:trPr>
        <w:trHeight w:val="182"/>
      </w:trPr>
      <w:tc>
        <w:tcPr>
          <w:tcW w:w="540" w:type="dxa"/>
        </w:tcPr>
        <w:p w14:paraId="5290E4C9" w14:textId="77777777" w:rsidR="00137CC1" w:rsidRPr="007008A1" w:rsidRDefault="00137CC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7CC1" w:rsidRPr="007008A1" w:rsidRDefault="00137CC1" w:rsidP="006B763D">
          <w:pPr>
            <w:rPr>
              <w:sz w:val="14"/>
              <w:szCs w:val="14"/>
            </w:rPr>
          </w:pPr>
          <w:r>
            <w:rPr>
              <w:sz w:val="14"/>
              <w:szCs w:val="14"/>
            </w:rPr>
            <w:t>Rapport IMKL - Objectcatalogus</w:t>
          </w:r>
        </w:p>
      </w:tc>
    </w:tr>
  </w:tbl>
  <w:p w14:paraId="2B2468E4" w14:textId="77777777" w:rsidR="00137CC1" w:rsidRDefault="00137CC1"/>
  <w:p w14:paraId="2ED8B5D1" w14:textId="77777777" w:rsidR="00137CC1" w:rsidRDefault="00137C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2FF74" w14:textId="77777777" w:rsidR="00C2227F" w:rsidRDefault="00C2227F">
      <w:r>
        <w:separator/>
      </w:r>
    </w:p>
    <w:p w14:paraId="441EC7AD" w14:textId="77777777" w:rsidR="00C2227F" w:rsidRDefault="00C2227F"/>
  </w:footnote>
  <w:footnote w:type="continuationSeparator" w:id="0">
    <w:p w14:paraId="696B4AF3" w14:textId="77777777" w:rsidR="00C2227F" w:rsidRDefault="00C2227F">
      <w:r>
        <w:continuationSeparator/>
      </w:r>
    </w:p>
    <w:p w14:paraId="54273F97" w14:textId="77777777" w:rsidR="00C2227F" w:rsidRDefault="00C222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7CC1" w:rsidRDefault="00137CC1" w:rsidP="00064FFB">
    <w:pPr>
      <w:jc w:val="center"/>
    </w:pPr>
  </w:p>
  <w:p w14:paraId="455C12D4" w14:textId="77777777" w:rsidR="00137CC1" w:rsidRDefault="00137CC1">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7CC1" w:rsidRDefault="00137CC1"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7CC1" w:rsidRDefault="00137C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9699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6E9A"/>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22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323</TotalTime>
  <Pages>1</Pages>
  <Words>20944</Words>
  <Characters>115195</Characters>
  <Application>Microsoft Office Word</Application>
  <DocSecurity>0</DocSecurity>
  <Lines>959</Lines>
  <Paragraphs>271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135868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27</cp:revision>
  <cp:lastPrinted>2020-07-09T13:11:00Z</cp:lastPrinted>
  <dcterms:created xsi:type="dcterms:W3CDTF">2017-06-30T12:01:00Z</dcterms:created>
  <dcterms:modified xsi:type="dcterms:W3CDTF">2020-07-09T13:12:00Z</dcterms:modified>
</cp:coreProperties>
</file>