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2DE71" w14:textId="77777777" w:rsidR="00672722" w:rsidRPr="00BB3722" w:rsidRDefault="00672722" w:rsidP="000E0786">
      <w:pPr>
        <w:spacing w:line="240" w:lineRule="atLeast"/>
        <w:jc w:val="left"/>
      </w:pPr>
    </w:p>
    <w:p w14:paraId="48AC65C0" w14:textId="77777777" w:rsidR="00672722" w:rsidRPr="00BB3722" w:rsidRDefault="00672722" w:rsidP="000E0786">
      <w:pPr>
        <w:spacing w:line="240" w:lineRule="atLeast"/>
        <w:jc w:val="left"/>
      </w:pPr>
    </w:p>
    <w:p w14:paraId="18C84248" w14:textId="77777777" w:rsidR="00672722" w:rsidRPr="00BB3722" w:rsidRDefault="00672722" w:rsidP="000E0786">
      <w:pPr>
        <w:spacing w:line="240" w:lineRule="atLeast"/>
        <w:jc w:val="left"/>
      </w:pPr>
    </w:p>
    <w:p w14:paraId="55A37B3A" w14:textId="77777777" w:rsidR="00672722" w:rsidRPr="00BB3722" w:rsidRDefault="00F20B34" w:rsidP="000E0786">
      <w:pPr>
        <w:spacing w:line="240" w:lineRule="atLeast"/>
        <w:jc w:val="left"/>
      </w:pPr>
      <w:r>
        <w:rPr>
          <w:noProof/>
        </w:rPr>
        <w:pict w14:anchorId="4CF4BA0E">
          <v:shapetype id="_x0000_t202" coordsize="21600,21600" o:spt="202" path="m,l,21600r21600,l21600,xe">
            <v:stroke joinstyle="miter"/>
            <v:path gradientshapeok="t" o:connecttype="rect"/>
          </v:shapetype>
          <v:shape id="Text Box 2" o:spid="_x0000_s1026" type="#_x0000_t202" style="position:absolute;margin-left:18pt;margin-top:9pt;width:387pt;height:93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" stroked="f">
            <v:textbox>
              <w:txbxContent>
                <w:p w14:paraId="63B4B6E3" w14:textId="77777777" w:rsidR="00137CC1" w:rsidRDefault="00137CC1" w:rsidP="007911E4">
                  <w:pPr>
                    <w:spacing w:line="360" w:lineRule="auto"/>
                    <w:ind w:left="14" w:hanging="14"/>
                    <w:rPr>
                      <w:sz w:val="28"/>
                      <w:szCs w:val="28"/>
                    </w:rPr>
                  </w:pPr>
                  <w:r>
                    <w:rPr>
                      <w:sz w:val="28"/>
                      <w:szCs w:val="28"/>
                    </w:rPr>
                    <w:t>Rapport</w:t>
                  </w:r>
                </w:p>
                <w:p w14:paraId="26D8FBA2" w14:textId="1456DC13" w:rsidR="00137CC1" w:rsidRDefault="00137CC1" w:rsidP="00BB3722">
                  <w:pPr>
                    <w:spacing w:line="360" w:lineRule="auto"/>
                    <w:ind w:left="14" w:hanging="14"/>
                    <w:rPr>
                      <w:sz w:val="28"/>
                      <w:szCs w:val="28"/>
                    </w:rPr>
                  </w:pPr>
                  <w:r>
                    <w:rPr>
                      <w:sz w:val="28"/>
                      <w:szCs w:val="28"/>
                    </w:rPr>
                    <w:t>IMKL - Objectcatalogus</w:t>
                  </w:r>
                </w:p>
                <w:p w14:paraId="6D3A2F2B" w14:textId="036E4F7D" w:rsidR="00137CC1" w:rsidRPr="00050D03" w:rsidRDefault="00137CC1" w:rsidP="00FC25D2">
                  <w:pPr>
                    <w:spacing w:line="360" w:lineRule="auto"/>
                    <w:ind w:left="14" w:hanging="14"/>
                    <w:jc w:val="left"/>
                    <w:rPr>
                      <w:sz w:val="20"/>
                      <w:szCs w:val="20"/>
                    </w:rPr>
                  </w:pPr>
                  <w:r>
                    <w:rPr>
                      <w:sz w:val="20"/>
                      <w:szCs w:val="20"/>
                    </w:rPr>
                    <w:t>onderdeel van Informatiemodel Kabels en Leidingen (IMKL)</w:t>
                  </w:r>
                </w:p>
              </w:txbxContent>
            </v:textbox>
            <w10:wrap type="square"/>
          </v:shape>
        </w:pict>
      </w:r>
    </w:p>
    <w:p w14:paraId="7BBB4D50" w14:textId="77777777" w:rsidR="00672722" w:rsidRPr="00BB3722" w:rsidRDefault="00672722" w:rsidP="000E0786">
      <w:pPr>
        <w:spacing w:line="240" w:lineRule="atLeast"/>
        <w:jc w:val="left"/>
      </w:pPr>
    </w:p>
    <w:p w14:paraId="5B91EFD2" w14:textId="77777777" w:rsidR="00672722" w:rsidRPr="00BB3722" w:rsidRDefault="00672722" w:rsidP="000E0786">
      <w:pPr>
        <w:spacing w:line="240" w:lineRule="atLeast"/>
        <w:jc w:val="left"/>
      </w:pPr>
    </w:p>
    <w:p w14:paraId="08AA2B93" w14:textId="77777777" w:rsidR="00672722" w:rsidRPr="00BB3722" w:rsidRDefault="00672722" w:rsidP="000E0786">
      <w:pPr>
        <w:spacing w:line="240" w:lineRule="atLeast"/>
        <w:jc w:val="left"/>
      </w:pPr>
    </w:p>
    <w:p w14:paraId="0356698B" w14:textId="77777777" w:rsidR="00672722" w:rsidRPr="00BB3722" w:rsidRDefault="00672722" w:rsidP="000E0786">
      <w:pPr>
        <w:spacing w:line="240" w:lineRule="atLeast"/>
        <w:jc w:val="left"/>
      </w:pPr>
    </w:p>
    <w:p w14:paraId="251BA362" w14:textId="77777777" w:rsidR="00672722" w:rsidRPr="00BB3722" w:rsidRDefault="00672722" w:rsidP="000E0786">
      <w:pPr>
        <w:spacing w:line="240" w:lineRule="atLeast"/>
        <w:jc w:val="left"/>
      </w:pPr>
    </w:p>
    <w:p w14:paraId="3057AEAF" w14:textId="77777777" w:rsidR="00672722" w:rsidRPr="00BB3722" w:rsidRDefault="00672722" w:rsidP="000E0786">
      <w:pPr>
        <w:spacing w:line="240" w:lineRule="atLeast"/>
        <w:jc w:val="left"/>
      </w:pPr>
    </w:p>
    <w:p w14:paraId="2ED53F60" w14:textId="77777777" w:rsidR="00672722" w:rsidRPr="00BB3722" w:rsidRDefault="00672722" w:rsidP="000E0786">
      <w:pPr>
        <w:spacing w:line="240" w:lineRule="atLeast"/>
        <w:jc w:val="left"/>
      </w:pPr>
    </w:p>
    <w:p w14:paraId="45ED0A82" w14:textId="77777777" w:rsidR="00672722" w:rsidRPr="00BB3722" w:rsidRDefault="00672722" w:rsidP="000E0786">
      <w:pPr>
        <w:spacing w:line="240" w:lineRule="atLeast"/>
        <w:jc w:val="left"/>
      </w:pPr>
    </w:p>
    <w:p w14:paraId="31B905C1" w14:textId="29A89022" w:rsidR="00672722" w:rsidRPr="00BB3722" w:rsidRDefault="00447FC6" w:rsidP="000E0786">
      <w:pPr>
        <w:spacing w:line="240" w:lineRule="atLeast"/>
        <w:jc w:val="left"/>
        <w:sectPr w:rsidR="00672722" w:rsidRPr="00BB3722" w:rsidSect="00EC1EEF">
          <w:headerReference w:type="default" r:id="rId8"/>
          <w:footerReference w:type="even" r:id="rId9"/>
          <w:footerReference w:type="default" r:id="rId10"/>
          <w:pgSz w:w="11906" w:h="16838" w:code="9"/>
          <w:pgMar w:top="2552" w:right="1622" w:bottom="1531" w:left="1622" w:header="0" w:footer="57" w:gutter="0"/>
          <w:cols w:space="708"/>
          <w:docGrid w:linePitch="360"/>
        </w:sectPr>
      </w:pPr>
      <w:r>
        <w:rPr>
          <w:noProof/>
        </w:rPr>
        <w:drawing>
          <wp:anchor distT="0" distB="0" distL="114300" distR="114300" simplePos="0" relativeHeight="251664384" behindDoc="0" locked="0" layoutInCell="1" allowOverlap="1" wp14:anchorId="63927E7B" wp14:editId="060B14E5">
            <wp:simplePos x="0" y="0"/>
            <wp:positionH relativeFrom="column">
              <wp:posOffset>-137160</wp:posOffset>
            </wp:positionH>
            <wp:positionV relativeFrom="paragraph">
              <wp:posOffset>5935345</wp:posOffset>
            </wp:positionV>
            <wp:extent cx="838200" cy="304800"/>
            <wp:effectExtent l="0" t="0" r="0" b="0"/>
            <wp:wrapSquare wrapText="bothSides"/>
            <wp:docPr id="57"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38200" cy="304800"/>
                    </a:xfrm>
                    <a:prstGeom prst="rect">
                      <a:avLst/>
                    </a:prstGeom>
                    <a:noFill/>
                    <a:ln>
                      <a:noFill/>
                    </a:ln>
                  </pic:spPr>
                </pic:pic>
              </a:graphicData>
            </a:graphic>
          </wp:anchor>
        </w:drawing>
      </w:r>
      <w:r w:rsidR="00F20B34">
        <w:rPr>
          <w:noProof/>
        </w:rPr>
        <w:pict w14:anchorId="722D515B">
          <v:shape id="Tekstvak 7" o:spid="_x0000_s1027" type="#_x0000_t202" style="position:absolute;margin-left:-17.9pt;margin-top:449.95pt;width:501.05pt;height:44.8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" stroked="f">
            <v:textbox>
              <w:txbxContent>
                <w:p w14:paraId="1C22474D" w14:textId="77777777" w:rsidR="00137CC1" w:rsidRPr="00672722" w:rsidRDefault="00137CC1" w:rsidP="00813CE2">
                  <w:pPr>
                    <w:rPr>
                      <w:b/>
                    </w:rPr>
                  </w:pPr>
                  <w:r>
                    <w:rPr>
                      <w:b/>
                    </w:rPr>
                    <w:t>rechtenbeleid</w:t>
                  </w:r>
                </w:p>
                <w:p w14:paraId="6A161A21" w14:textId="3F95E72C" w:rsidR="00137CC1" w:rsidRDefault="00137CC1" w:rsidP="00813CE2">
                  <w:pPr>
                    <w:ind w:left="709" w:firstLine="709"/>
                  </w:pPr>
                  <w:r w:rsidRPr="00D774FF">
                    <w:t xml:space="preserve">Naamsvermelding-GeenAfgeleideWerken </w:t>
                  </w:r>
                  <w:del w:id="0" w:author="Paul Janssen" w:date="2020-06-16T16:40:00Z">
                    <w:r w:rsidRPr="00D774FF" w:rsidDel="000955F0">
                      <w:delText>3</w:delText>
                    </w:r>
                  </w:del>
                  <w:ins w:id="1" w:author="Paul Janssen" w:date="2020-06-16T16:40:00Z">
                    <w:r>
                      <w:t>4</w:t>
                    </w:r>
                  </w:ins>
                  <w:r w:rsidRPr="00D774FF">
                    <w:t>.0 Nederland</w:t>
                  </w:r>
                </w:p>
                <w:p w14:paraId="6CF556ED" w14:textId="04595285" w:rsidR="00137CC1" w:rsidRDefault="00137CC1" w:rsidP="00813CE2">
                  <w:pPr>
                    <w:ind w:left="709" w:firstLine="709"/>
                  </w:pPr>
                  <w:r w:rsidRPr="00D774FF">
                    <w:t xml:space="preserve">(CC BY-ND </w:t>
                  </w:r>
                  <w:r>
                    <w:t>4</w:t>
                  </w:r>
                  <w:r w:rsidRPr="00D774FF">
                    <w:t>.0)</w:t>
                  </w:r>
                  <w:r>
                    <w:t xml:space="preserve"> </w:t>
                  </w:r>
                  <w:r>
                    <w:tab/>
                  </w:r>
                </w:p>
                <w:p w14:paraId="1B14B45E" w14:textId="77777777" w:rsidR="00137CC1" w:rsidRDefault="00137CC1" w:rsidP="00813CE2">
                  <w:pPr>
                    <w:ind w:left="709" w:firstLine="709"/>
                  </w:pPr>
                </w:p>
                <w:p w14:paraId="04582DC7" w14:textId="77777777" w:rsidR="00137CC1" w:rsidRPr="002564CF" w:rsidRDefault="00137CC1" w:rsidP="00813CE2">
                  <w:r w:rsidRPr="00D774FF" w:rsidDel="000A350C">
                    <w:t xml:space="preserve"> </w:t>
                  </w:r>
                </w:p>
              </w:txbxContent>
            </v:textbox>
            <w10:wrap type="square"/>
          </v:shape>
        </w:pict>
      </w:r>
      <w:r w:rsidR="00F20B34">
        <w:rPr>
          <w:noProof/>
        </w:rPr>
        <w:pict w14:anchorId="4F970ACA">
          <v:shape id="Text Box 7" o:spid="_x0000_s1028" type="#_x0000_t202" style="position:absolute;margin-left:-18pt;margin-top:342pt;width:171pt;height:36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" stroked="f">
            <v:textbox>
              <w:txbxContent>
                <w:p w14:paraId="5FAC5347" w14:textId="77777777" w:rsidR="00137CC1" w:rsidRPr="00672722" w:rsidRDefault="00137CC1" w:rsidP="00796267">
                  <w:pPr>
                    <w:rPr>
                      <w:b/>
                    </w:rPr>
                  </w:pPr>
                  <w:r w:rsidRPr="00672722">
                    <w:rPr>
                      <w:b/>
                    </w:rPr>
                    <w:t>versie</w:t>
                  </w:r>
                </w:p>
                <w:p w14:paraId="7103C021" w14:textId="26DABE44" w:rsidR="00137CC1" w:rsidRPr="00870DA6" w:rsidRDefault="00137CC1" w:rsidP="00796267">
                  <w:r>
                    <w:t>2.</w:t>
                  </w:r>
                  <w:r w:rsidR="00E00A90">
                    <w:t>0 voor consultatie</w:t>
                  </w:r>
                </w:p>
              </w:txbxContent>
            </v:textbox>
            <w10:wrap type="square"/>
          </v:shape>
        </w:pict>
      </w:r>
      <w:r w:rsidR="00F20B34">
        <w:rPr>
          <w:noProof/>
        </w:rPr>
        <w:pict w14:anchorId="7085D59A">
          <v:shape id="Text Box 6" o:spid="_x0000_s1029" type="#_x0000_t202" style="position:absolute;margin-left:-18pt;margin-top:270pt;width:171pt;height:36pt;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" stroked="f">
            <v:textbox>
              <w:txbxContent>
                <w:p w14:paraId="580C3804" w14:textId="77777777" w:rsidR="00137CC1" w:rsidRDefault="00137CC1" w:rsidP="00672722">
                  <w:pPr>
                    <w:jc w:val="left"/>
                    <w:rPr>
                      <w:b/>
                    </w:rPr>
                  </w:pPr>
                  <w:r w:rsidRPr="00672722">
                    <w:rPr>
                      <w:b/>
                    </w:rPr>
                    <w:t>datum</w:t>
                  </w:r>
                </w:p>
                <w:p w14:paraId="67CDDD0C" w14:textId="1CABBC95" w:rsidR="00137CC1" w:rsidRPr="004419AB" w:rsidRDefault="00FC25D2" w:rsidP="00672722">
                  <w:pPr>
                    <w:jc w:val="left"/>
                  </w:pPr>
                  <w:r>
                    <w:t>9</w:t>
                  </w:r>
                  <w:r w:rsidR="00137CC1">
                    <w:t xml:space="preserve"> ju</w:t>
                  </w:r>
                  <w:r w:rsidR="00E00A90">
                    <w:t>l</w:t>
                  </w:r>
                  <w:r w:rsidR="00137CC1">
                    <w:t>i 2020</w:t>
                  </w:r>
                </w:p>
              </w:txbxContent>
            </v:textbox>
            <w10:wrap type="square"/>
          </v:shape>
        </w:pict>
      </w:r>
      <w:r w:rsidR="00F20B34">
        <w:rPr>
          <w:noProof/>
        </w:rPr>
        <w:pict w14:anchorId="59605633">
          <v:shape id="Text Box 3" o:spid="_x0000_s1030" type="#_x0000_t202" style="position:absolute;margin-left:18pt;margin-top:18pt;width:396pt;height:39pt;z-index:2516561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" stroked="f">
            <v:textbox>
              <w:txbxContent>
                <w:p w14:paraId="00A491DA" w14:textId="77777777" w:rsidR="00137CC1" w:rsidRPr="00D761FB" w:rsidRDefault="00137CC1" w:rsidP="00796267">
                  <w:pPr>
                    <w:rPr>
                      <w:sz w:val="24"/>
                      <w:szCs w:val="24"/>
                    </w:rPr>
                  </w:pPr>
                  <w:bookmarkStart w:id="2" w:name="Opdrachtgever"/>
                  <w:r w:rsidRPr="00FD130F">
                    <w:rPr>
                      <w:sz w:val="24"/>
                      <w:szCs w:val="24"/>
                    </w:rPr>
                    <w:t>Geonovum</w:t>
                  </w:r>
                  <w:bookmarkEnd w:id="2"/>
                </w:p>
              </w:txbxContent>
            </v:textbox>
            <w10:wrap type="square"/>
          </v:shape>
        </w:pict>
      </w:r>
    </w:p>
    <w:p w14:paraId="221E7F80" w14:textId="77777777" w:rsidR="00D2625A" w:rsidRPr="006222DE" w:rsidRDefault="00D100A8" w:rsidP="000E0786">
      <w:pPr>
        <w:spacing w:line="240" w:lineRule="atLeast"/>
        <w:jc w:val="left"/>
        <w:rPr>
          <w:sz w:val="20"/>
          <w:szCs w:val="20"/>
        </w:rPr>
      </w:pPr>
      <w:r w:rsidRPr="006222DE">
        <w:rPr>
          <w:sz w:val="20"/>
          <w:szCs w:val="20"/>
        </w:rPr>
        <w:lastRenderedPageBreak/>
        <w:t>Inhoudsopgave</w:t>
      </w:r>
    </w:p>
    <w:p w14:paraId="070E28CC" w14:textId="77777777" w:rsidR="001E18AC" w:rsidRPr="006222DE" w:rsidRDefault="001E18AC" w:rsidP="000E0786">
      <w:pPr>
        <w:spacing w:line="240" w:lineRule="atLeast"/>
        <w:jc w:val="left"/>
        <w:rPr>
          <w:sz w:val="20"/>
          <w:szCs w:val="20"/>
        </w:rPr>
      </w:pPr>
    </w:p>
    <w:p w14:paraId="453FBEAD" w14:textId="435A5855" w:rsidR="007060DF" w:rsidRDefault="000215EF" w:rsidP="007060DF">
      <w:pPr>
        <w:pStyle w:val="Inhopg3"/>
        <w:ind w:left="0"/>
        <w:rPr>
          <w:rFonts w:asciiTheme="minorHAnsi" w:eastAsiaTheme="minorEastAsia" w:hAnsiTheme="minorHAnsi" w:cstheme="minorBidi"/>
          <w:noProof/>
          <w:sz w:val="22"/>
          <w:szCs w:val="22"/>
        </w:rPr>
      </w:pPr>
      <w:r w:rsidRPr="006222DE">
        <w:rPr>
          <w:b/>
          <w:sz w:val="20"/>
          <w:szCs w:val="20"/>
        </w:rPr>
        <w:fldChar w:fldCharType="begin"/>
      </w:r>
      <w:r w:rsidR="00063973" w:rsidRPr="006222DE">
        <w:rPr>
          <w:b/>
          <w:sz w:val="20"/>
          <w:szCs w:val="20"/>
        </w:rPr>
        <w:instrText xml:space="preserve"> TOC \o "1-4" \f \h \z \t "Hoofdstuktitel;1;Paragraaftitel;2;subparagraaftitel;3;Bijlagen;4;Bijlageparagraaf;5" </w:instrText>
      </w:r>
      <w:r w:rsidRPr="006222DE">
        <w:rPr>
          <w:b/>
          <w:sz w:val="20"/>
          <w:szCs w:val="20"/>
        </w:rPr>
        <w:fldChar w:fldCharType="separate"/>
      </w:r>
      <w:hyperlink w:anchor="_Toc487109306" w:history="1">
        <w:r w:rsidR="007060DF" w:rsidRPr="002D1F08">
          <w:rPr>
            <w:rStyle w:val="Hyperlink"/>
            <w:noProof/>
            <w:lang w:val="fr-FR"/>
          </w:rPr>
          <w:t>Objectcatalogus metadata</w:t>
        </w:r>
        <w:r w:rsidR="007060DF">
          <w:rPr>
            <w:noProof/>
            <w:webHidden/>
          </w:rPr>
          <w:tab/>
        </w:r>
        <w:r w:rsidR="007060DF">
          <w:rPr>
            <w:noProof/>
            <w:webHidden/>
          </w:rPr>
          <w:fldChar w:fldCharType="begin"/>
        </w:r>
        <w:r w:rsidR="007060DF">
          <w:rPr>
            <w:noProof/>
            <w:webHidden/>
          </w:rPr>
          <w:instrText xml:space="preserve"> PAGEREF _Toc487109306 \h </w:instrText>
        </w:r>
        <w:r w:rsidR="007060DF">
          <w:rPr>
            <w:noProof/>
            <w:webHidden/>
          </w:rPr>
        </w:r>
        <w:r w:rsidR="007060DF">
          <w:rPr>
            <w:noProof/>
            <w:webHidden/>
          </w:rPr>
          <w:fldChar w:fldCharType="separate"/>
        </w:r>
        <w:r w:rsidR="0009699B">
          <w:rPr>
            <w:noProof/>
            <w:webHidden/>
          </w:rPr>
          <w:t>4</w:t>
        </w:r>
        <w:r w:rsidR="007060DF">
          <w:rPr>
            <w:noProof/>
            <w:webHidden/>
          </w:rPr>
          <w:fldChar w:fldCharType="end"/>
        </w:r>
      </w:hyperlink>
    </w:p>
    <w:p w14:paraId="3982BEE7" w14:textId="0BC4A4F0" w:rsidR="007060DF" w:rsidRDefault="00F20B34" w:rsidP="007060DF">
      <w:pPr>
        <w:pStyle w:val="Inhopg3"/>
        <w:ind w:left="0"/>
        <w:rPr>
          <w:rFonts w:asciiTheme="minorHAnsi" w:eastAsiaTheme="minorEastAsia" w:hAnsiTheme="minorHAnsi" w:cstheme="minorBidi"/>
          <w:noProof/>
          <w:sz w:val="22"/>
          <w:szCs w:val="22"/>
        </w:rPr>
      </w:pPr>
      <w:hyperlink w:anchor="_Toc487109307" w:history="1">
        <w:r w:rsidR="007060DF" w:rsidRPr="002D1F08">
          <w:rPr>
            <w:rStyle w:val="Hyperlink"/>
            <w:noProof/>
          </w:rPr>
          <w:t>Types gedefinieerd in de objectcatalogus:</w:t>
        </w:r>
        <w:r w:rsidR="007060DF">
          <w:rPr>
            <w:noProof/>
            <w:webHidden/>
          </w:rPr>
          <w:tab/>
        </w:r>
        <w:r w:rsidR="007060DF">
          <w:rPr>
            <w:noProof/>
            <w:webHidden/>
          </w:rPr>
          <w:fldChar w:fldCharType="begin"/>
        </w:r>
        <w:r w:rsidR="007060DF">
          <w:rPr>
            <w:noProof/>
            <w:webHidden/>
          </w:rPr>
          <w:instrText xml:space="preserve"> PAGEREF _Toc487109307 \h </w:instrText>
        </w:r>
        <w:r w:rsidR="007060DF">
          <w:rPr>
            <w:noProof/>
            <w:webHidden/>
          </w:rPr>
        </w:r>
        <w:r w:rsidR="007060DF">
          <w:rPr>
            <w:noProof/>
            <w:webHidden/>
          </w:rPr>
          <w:fldChar w:fldCharType="separate"/>
        </w:r>
        <w:r w:rsidR="0009699B">
          <w:rPr>
            <w:noProof/>
            <w:webHidden/>
          </w:rPr>
          <w:t>4</w:t>
        </w:r>
        <w:r w:rsidR="007060DF">
          <w:rPr>
            <w:noProof/>
            <w:webHidden/>
          </w:rPr>
          <w:fldChar w:fldCharType="end"/>
        </w:r>
      </w:hyperlink>
    </w:p>
    <w:p w14:paraId="67E26567" w14:textId="7E0F9454" w:rsidR="007060DF" w:rsidRDefault="00F20B34" w:rsidP="007060DF">
      <w:pPr>
        <w:pStyle w:val="Inhopg3"/>
        <w:ind w:left="0"/>
        <w:rPr>
          <w:rFonts w:asciiTheme="minorHAnsi" w:eastAsiaTheme="minorEastAsia" w:hAnsiTheme="minorHAnsi" w:cstheme="minorBidi"/>
          <w:noProof/>
          <w:sz w:val="22"/>
          <w:szCs w:val="22"/>
        </w:rPr>
      </w:pPr>
      <w:hyperlink w:anchor="_Toc487109308" w:history="1">
        <w:r w:rsidR="007060DF" w:rsidRPr="002D1F08">
          <w:rPr>
            <w:rStyle w:val="Hyperlink"/>
            <w:noProof/>
          </w:rPr>
          <w:t>Geo object types</w:t>
        </w:r>
        <w:r w:rsidR="007060DF">
          <w:rPr>
            <w:noProof/>
            <w:webHidden/>
          </w:rPr>
          <w:tab/>
        </w:r>
        <w:r w:rsidR="007060DF">
          <w:rPr>
            <w:noProof/>
            <w:webHidden/>
          </w:rPr>
          <w:tab/>
        </w:r>
        <w:r w:rsidR="007060DF">
          <w:rPr>
            <w:noProof/>
            <w:webHidden/>
          </w:rPr>
          <w:fldChar w:fldCharType="begin"/>
        </w:r>
        <w:r w:rsidR="007060DF">
          <w:rPr>
            <w:noProof/>
            <w:webHidden/>
          </w:rPr>
          <w:instrText xml:space="preserve"> PAGEREF _Toc487109308 \h </w:instrText>
        </w:r>
        <w:r w:rsidR="007060DF">
          <w:rPr>
            <w:noProof/>
            <w:webHidden/>
          </w:rPr>
        </w:r>
        <w:r w:rsidR="007060DF">
          <w:rPr>
            <w:noProof/>
            <w:webHidden/>
          </w:rPr>
          <w:fldChar w:fldCharType="separate"/>
        </w:r>
        <w:r w:rsidR="0009699B">
          <w:rPr>
            <w:noProof/>
            <w:webHidden/>
          </w:rPr>
          <w:t>7</w:t>
        </w:r>
        <w:r w:rsidR="007060DF">
          <w:rPr>
            <w:noProof/>
            <w:webHidden/>
          </w:rPr>
          <w:fldChar w:fldCharType="end"/>
        </w:r>
      </w:hyperlink>
    </w:p>
    <w:p w14:paraId="7359172D" w14:textId="36BA53C0" w:rsidR="007060DF" w:rsidRDefault="00C2227F" w:rsidP="007060DF">
      <w:pPr>
        <w:pStyle w:val="Inhopg3"/>
        <w:ind w:left="0"/>
        <w:rPr>
          <w:rFonts w:asciiTheme="minorHAnsi" w:eastAsiaTheme="minorEastAsia" w:hAnsiTheme="minorHAnsi" w:cstheme="minorBidi"/>
          <w:noProof/>
          <w:sz w:val="22"/>
          <w:szCs w:val="22"/>
        </w:rPr>
      </w:pPr>
      <w:r>
        <w:fldChar w:fldCharType="begin"/>
      </w:r>
      <w:r>
        <w:instrText xml:space="preserve"> HYPERLINK \l "_Toc487109309" </w:instrText>
      </w:r>
      <w:r>
        <w:fldChar w:fldCharType="separate"/>
      </w:r>
      <w:r w:rsidR="007060DF" w:rsidRPr="002D1F08">
        <w:rPr>
          <w:rStyle w:val="Hyperlink"/>
          <w:noProof/>
        </w:rPr>
        <w:t>Data types</w:t>
      </w:r>
      <w:r w:rsidR="007060DF">
        <w:rPr>
          <w:noProof/>
          <w:webHidden/>
        </w:rPr>
        <w:tab/>
      </w:r>
      <w:r w:rsidR="007060DF">
        <w:rPr>
          <w:noProof/>
          <w:webHidden/>
        </w:rPr>
        <w:tab/>
      </w:r>
      <w:r w:rsidR="007060DF">
        <w:rPr>
          <w:noProof/>
          <w:webHidden/>
        </w:rPr>
        <w:tab/>
      </w:r>
      <w:r w:rsidR="007060DF">
        <w:rPr>
          <w:noProof/>
          <w:webHidden/>
        </w:rPr>
        <w:fldChar w:fldCharType="begin"/>
      </w:r>
      <w:r w:rsidR="007060DF">
        <w:rPr>
          <w:noProof/>
          <w:webHidden/>
        </w:rPr>
        <w:instrText xml:space="preserve"> PAGEREF _Toc487109309 \h </w:instrText>
      </w:r>
      <w:r w:rsidR="007060DF">
        <w:rPr>
          <w:noProof/>
          <w:webHidden/>
        </w:rPr>
      </w:r>
      <w:r w:rsidR="007060DF">
        <w:rPr>
          <w:noProof/>
          <w:webHidden/>
        </w:rPr>
        <w:fldChar w:fldCharType="separate"/>
      </w:r>
      <w:ins w:id="3" w:author="Paul Janssen" w:date="2020-07-09T15:11:00Z">
        <w:r w:rsidR="0009699B">
          <w:rPr>
            <w:noProof/>
            <w:webHidden/>
          </w:rPr>
          <w:t>47</w:t>
        </w:r>
      </w:ins>
      <w:del w:id="4" w:author="Paul Janssen" w:date="2020-07-09T15:11:00Z">
        <w:r w:rsidR="001B44CE" w:rsidDel="0009699B">
          <w:rPr>
            <w:noProof/>
            <w:webHidden/>
          </w:rPr>
          <w:delText>43</w:delText>
        </w:r>
      </w:del>
      <w:r w:rsidR="007060DF">
        <w:rPr>
          <w:noProof/>
          <w:webHidden/>
        </w:rPr>
        <w:fldChar w:fldCharType="end"/>
      </w:r>
      <w:r>
        <w:rPr>
          <w:noProof/>
        </w:rPr>
        <w:fldChar w:fldCharType="end"/>
      </w:r>
    </w:p>
    <w:p w14:paraId="3BDB15BB" w14:textId="252BC2B2" w:rsidR="007060DF" w:rsidRDefault="00C2227F" w:rsidP="007060DF">
      <w:pPr>
        <w:pStyle w:val="Inhopg3"/>
        <w:ind w:left="0"/>
        <w:rPr>
          <w:rFonts w:asciiTheme="minorHAnsi" w:eastAsiaTheme="minorEastAsia" w:hAnsiTheme="minorHAnsi" w:cstheme="minorBidi"/>
          <w:noProof/>
          <w:sz w:val="22"/>
          <w:szCs w:val="22"/>
        </w:rPr>
      </w:pPr>
      <w:r>
        <w:fldChar w:fldCharType="begin"/>
      </w:r>
      <w:r>
        <w:instrText xml:space="preserve"> HYPERLINK \l "_Toc487109310" </w:instrText>
      </w:r>
      <w:r>
        <w:fldChar w:fldCharType="separate"/>
      </w:r>
      <w:r w:rsidR="007060DF" w:rsidRPr="002D1F08">
        <w:rPr>
          <w:rStyle w:val="Hyperlink"/>
          <w:noProof/>
        </w:rPr>
        <w:t>Enumeraties en codelijsten</w:t>
      </w:r>
      <w:r w:rsidR="007060DF">
        <w:rPr>
          <w:noProof/>
          <w:webHidden/>
        </w:rPr>
        <w:tab/>
      </w:r>
      <w:r w:rsidR="007060DF">
        <w:rPr>
          <w:noProof/>
          <w:webHidden/>
        </w:rPr>
        <w:fldChar w:fldCharType="begin"/>
      </w:r>
      <w:r w:rsidR="007060DF">
        <w:rPr>
          <w:noProof/>
          <w:webHidden/>
        </w:rPr>
        <w:instrText xml:space="preserve"> PAGEREF _Toc487109310 \h </w:instrText>
      </w:r>
      <w:r w:rsidR="007060DF">
        <w:rPr>
          <w:noProof/>
          <w:webHidden/>
        </w:rPr>
      </w:r>
      <w:r w:rsidR="007060DF">
        <w:rPr>
          <w:noProof/>
          <w:webHidden/>
        </w:rPr>
        <w:fldChar w:fldCharType="separate"/>
      </w:r>
      <w:ins w:id="5" w:author="Paul Janssen" w:date="2020-07-09T15:11:00Z">
        <w:r w:rsidR="0009699B">
          <w:rPr>
            <w:noProof/>
            <w:webHidden/>
          </w:rPr>
          <w:t>53</w:t>
        </w:r>
      </w:ins>
      <w:del w:id="6" w:author="Paul Janssen" w:date="2020-07-09T15:11:00Z">
        <w:r w:rsidR="001B44CE" w:rsidDel="0009699B">
          <w:rPr>
            <w:noProof/>
            <w:webHidden/>
          </w:rPr>
          <w:delText>50</w:delText>
        </w:r>
      </w:del>
      <w:r w:rsidR="007060DF">
        <w:rPr>
          <w:noProof/>
          <w:webHidden/>
        </w:rPr>
        <w:fldChar w:fldCharType="end"/>
      </w:r>
      <w:r>
        <w:rPr>
          <w:noProof/>
        </w:rPr>
        <w:fldChar w:fldCharType="end"/>
      </w:r>
    </w:p>
    <w:p w14:paraId="5EDD6E7D" w14:textId="1AD8E741" w:rsidR="007060DF" w:rsidRDefault="00C2227F" w:rsidP="007060DF">
      <w:pPr>
        <w:pStyle w:val="Inhopg3"/>
        <w:ind w:left="0"/>
        <w:rPr>
          <w:rFonts w:asciiTheme="minorHAnsi" w:eastAsiaTheme="minorEastAsia" w:hAnsiTheme="minorHAnsi" w:cstheme="minorBidi"/>
          <w:noProof/>
          <w:sz w:val="22"/>
          <w:szCs w:val="22"/>
        </w:rPr>
      </w:pPr>
      <w:r>
        <w:fldChar w:fldCharType="begin"/>
      </w:r>
      <w:r>
        <w:instrText xml:space="preserve"> HYPERLINK \l "_Toc487109311" </w:instrText>
      </w:r>
      <w:r>
        <w:fldChar w:fldCharType="separate"/>
      </w:r>
      <w:r w:rsidR="007060DF" w:rsidRPr="002D1F08">
        <w:rPr>
          <w:rStyle w:val="Hyperlink"/>
          <w:noProof/>
        </w:rPr>
        <w:t>Kandidaat types en placeholders</w:t>
      </w:r>
      <w:r w:rsidR="007060DF">
        <w:rPr>
          <w:noProof/>
          <w:webHidden/>
        </w:rPr>
        <w:tab/>
      </w:r>
      <w:r w:rsidR="007060DF">
        <w:rPr>
          <w:noProof/>
          <w:webHidden/>
        </w:rPr>
        <w:fldChar w:fldCharType="begin"/>
      </w:r>
      <w:r w:rsidR="007060DF">
        <w:rPr>
          <w:noProof/>
          <w:webHidden/>
        </w:rPr>
        <w:instrText xml:space="preserve"> PAGEREF _Toc487109311 \h </w:instrText>
      </w:r>
      <w:r w:rsidR="007060DF">
        <w:rPr>
          <w:noProof/>
          <w:webHidden/>
        </w:rPr>
      </w:r>
      <w:r w:rsidR="007060DF">
        <w:rPr>
          <w:noProof/>
          <w:webHidden/>
        </w:rPr>
        <w:fldChar w:fldCharType="separate"/>
      </w:r>
      <w:ins w:id="7" w:author="Paul Janssen" w:date="2020-07-09T15:11:00Z">
        <w:r w:rsidR="0009699B">
          <w:rPr>
            <w:noProof/>
            <w:webHidden/>
          </w:rPr>
          <w:t>59</w:t>
        </w:r>
      </w:ins>
      <w:del w:id="8" w:author="Paul Janssen" w:date="2020-07-09T15:11:00Z">
        <w:r w:rsidR="001B44CE" w:rsidDel="0009699B">
          <w:rPr>
            <w:noProof/>
            <w:webHidden/>
          </w:rPr>
          <w:delText>55</w:delText>
        </w:r>
      </w:del>
      <w:r w:rsidR="007060DF">
        <w:rPr>
          <w:noProof/>
          <w:webHidden/>
        </w:rPr>
        <w:fldChar w:fldCharType="end"/>
      </w:r>
      <w:r>
        <w:rPr>
          <w:noProof/>
        </w:rPr>
        <w:fldChar w:fldCharType="end"/>
      </w:r>
    </w:p>
    <w:p w14:paraId="6FE49D28" w14:textId="0E2C721F" w:rsidR="007060DF" w:rsidRDefault="00C2227F" w:rsidP="007060DF">
      <w:pPr>
        <w:pStyle w:val="Inhopg3"/>
        <w:ind w:left="0"/>
        <w:rPr>
          <w:rFonts w:asciiTheme="minorHAnsi" w:eastAsiaTheme="minorEastAsia" w:hAnsiTheme="minorHAnsi" w:cstheme="minorBidi"/>
          <w:noProof/>
          <w:sz w:val="22"/>
          <w:szCs w:val="22"/>
        </w:rPr>
      </w:pPr>
      <w:r>
        <w:fldChar w:fldCharType="begin"/>
      </w:r>
      <w:r>
        <w:instrText xml:space="preserve"> HYPERLINK \l "_Toc487109312" </w:instrText>
      </w:r>
      <w:r>
        <w:fldChar w:fldCharType="separate"/>
      </w:r>
      <w:r w:rsidR="007060DF" w:rsidRPr="002D1F08">
        <w:rPr>
          <w:rStyle w:val="Hyperlink"/>
          <w:noProof/>
        </w:rPr>
        <w:t>Geïmporteerde types (informatief)</w:t>
      </w:r>
      <w:r w:rsidR="007060DF">
        <w:rPr>
          <w:noProof/>
          <w:webHidden/>
        </w:rPr>
        <w:tab/>
      </w:r>
      <w:r w:rsidR="007060DF">
        <w:rPr>
          <w:noProof/>
          <w:webHidden/>
        </w:rPr>
        <w:fldChar w:fldCharType="begin"/>
      </w:r>
      <w:r w:rsidR="007060DF">
        <w:rPr>
          <w:noProof/>
          <w:webHidden/>
        </w:rPr>
        <w:instrText xml:space="preserve"> PAGEREF _Toc487109312 \h </w:instrText>
      </w:r>
      <w:r w:rsidR="007060DF">
        <w:rPr>
          <w:noProof/>
          <w:webHidden/>
        </w:rPr>
      </w:r>
      <w:r w:rsidR="007060DF">
        <w:rPr>
          <w:noProof/>
          <w:webHidden/>
        </w:rPr>
        <w:fldChar w:fldCharType="separate"/>
      </w:r>
      <w:ins w:id="9" w:author="Paul Janssen" w:date="2020-07-09T15:11:00Z">
        <w:r w:rsidR="0009699B">
          <w:rPr>
            <w:noProof/>
            <w:webHidden/>
          </w:rPr>
          <w:t>70</w:t>
        </w:r>
      </w:ins>
      <w:del w:id="10" w:author="Paul Janssen" w:date="2020-07-09T15:11:00Z">
        <w:r w:rsidR="001B44CE" w:rsidDel="0009699B">
          <w:rPr>
            <w:noProof/>
            <w:webHidden/>
          </w:rPr>
          <w:delText>66</w:delText>
        </w:r>
      </w:del>
      <w:r w:rsidR="007060DF">
        <w:rPr>
          <w:noProof/>
          <w:webHidden/>
        </w:rPr>
        <w:fldChar w:fldCharType="end"/>
      </w:r>
      <w:r>
        <w:rPr>
          <w:noProof/>
        </w:rPr>
        <w:fldChar w:fldCharType="end"/>
      </w:r>
    </w:p>
    <w:p w14:paraId="306DE904" w14:textId="5A22CA01" w:rsidR="007060DF" w:rsidRDefault="00C2227F" w:rsidP="007060DF">
      <w:pPr>
        <w:pStyle w:val="Inhopg1"/>
        <w:numPr>
          <w:ilvl w:val="0"/>
          <w:numId w:val="0"/>
        </w:numPr>
        <w:ind w:left="360" w:hanging="360"/>
        <w:rPr>
          <w:rFonts w:asciiTheme="minorHAnsi" w:eastAsiaTheme="minorEastAsia" w:hAnsiTheme="minorHAnsi" w:cstheme="minorBidi"/>
          <w:sz w:val="22"/>
          <w:szCs w:val="22"/>
        </w:rPr>
      </w:pPr>
      <w:r>
        <w:fldChar w:fldCharType="begin"/>
      </w:r>
      <w:r>
        <w:instrText xml:space="preserve"> HYPERLINK \l "_Toc487109313" </w:instrText>
      </w:r>
      <w:r>
        <w:fldChar w:fldCharType="separate"/>
      </w:r>
      <w:r w:rsidR="007060DF" w:rsidRPr="002D1F08">
        <w:rPr>
          <w:rStyle w:val="Hyperlink"/>
        </w:rPr>
        <w:t xml:space="preserve">Bijlage 4: Alle </w:t>
      </w:r>
      <w:r w:rsidR="00135FA7">
        <w:rPr>
          <w:rStyle w:val="Hyperlink"/>
        </w:rPr>
        <w:t>IMKL</w:t>
      </w:r>
      <w:r w:rsidR="007060DF" w:rsidRPr="002D1F08">
        <w:rPr>
          <w:rStyle w:val="Hyperlink"/>
        </w:rPr>
        <w:t xml:space="preserve"> waardelijsten samen</w:t>
      </w:r>
      <w:r w:rsidR="007060DF">
        <w:rPr>
          <w:webHidden/>
        </w:rPr>
        <w:tab/>
      </w:r>
      <w:r w:rsidR="007060DF">
        <w:rPr>
          <w:webHidden/>
        </w:rPr>
        <w:fldChar w:fldCharType="begin"/>
      </w:r>
      <w:r w:rsidR="007060DF">
        <w:rPr>
          <w:webHidden/>
        </w:rPr>
        <w:instrText xml:space="preserve"> PAGEREF _Toc487109313 \h </w:instrText>
      </w:r>
      <w:r w:rsidR="007060DF">
        <w:rPr>
          <w:webHidden/>
        </w:rPr>
      </w:r>
      <w:r w:rsidR="007060DF">
        <w:rPr>
          <w:webHidden/>
        </w:rPr>
        <w:fldChar w:fldCharType="separate"/>
      </w:r>
      <w:ins w:id="11" w:author="Paul Janssen" w:date="2020-07-09T15:11:00Z">
        <w:r w:rsidR="0009699B">
          <w:rPr>
            <w:webHidden/>
          </w:rPr>
          <w:t>73</w:t>
        </w:r>
      </w:ins>
      <w:del w:id="12" w:author="Paul Janssen" w:date="2020-07-09T15:11:00Z">
        <w:r w:rsidR="001B44CE" w:rsidDel="0009699B">
          <w:rPr>
            <w:webHidden/>
          </w:rPr>
          <w:delText>70</w:delText>
        </w:r>
      </w:del>
      <w:r w:rsidR="007060DF">
        <w:rPr>
          <w:webHidden/>
        </w:rPr>
        <w:fldChar w:fldCharType="end"/>
      </w:r>
      <w:r>
        <w:fldChar w:fldCharType="end"/>
      </w:r>
    </w:p>
    <w:p w14:paraId="0390FE12" w14:textId="77777777" w:rsidR="00085436" w:rsidRPr="00BB3722" w:rsidRDefault="000215EF" w:rsidP="000E0786">
      <w:pPr>
        <w:pStyle w:val="Inleidingnatitel"/>
        <w:spacing w:after="0"/>
        <w:jc w:val="left"/>
        <w:outlineLvl w:val="0"/>
        <w:rPr>
          <w:b w:val="0"/>
          <w:noProof/>
        </w:rPr>
      </w:pPr>
      <w:r w:rsidRPr="006222DE">
        <w:rPr>
          <w:b w:val="0"/>
          <w:noProof/>
          <w:sz w:val="20"/>
          <w:szCs w:val="20"/>
        </w:rPr>
        <w:fldChar w:fldCharType="end"/>
      </w:r>
    </w:p>
    <w:p w14:paraId="6C6FB42E" w14:textId="77777777" w:rsidR="00800D12" w:rsidRPr="00BB3722" w:rsidRDefault="00800D12" w:rsidP="000E0786">
      <w:pPr>
        <w:spacing w:line="240" w:lineRule="auto"/>
        <w:jc w:val="left"/>
      </w:pPr>
      <w:r w:rsidRPr="00BB3722">
        <w:br w:type="page"/>
      </w:r>
    </w:p>
    <w:p w14:paraId="14603908" w14:textId="77777777" w:rsidR="00800D12" w:rsidRPr="00BB3722" w:rsidRDefault="00800D12" w:rsidP="000E0786">
      <w:pPr>
        <w:spacing w:line="240" w:lineRule="auto"/>
        <w:jc w:val="left"/>
      </w:pPr>
      <w:r w:rsidRPr="00BB3722">
        <w:lastRenderedPageBreak/>
        <w:t>Versiebeheer</w:t>
      </w:r>
    </w:p>
    <w:p w14:paraId="4A78A62C" w14:textId="77777777" w:rsidR="00800D12" w:rsidRPr="00BB3722" w:rsidRDefault="00800D12" w:rsidP="000E0786">
      <w:pPr>
        <w:jc w:val="left"/>
      </w:pPr>
    </w:p>
    <w:p w14:paraId="118BBDA7" w14:textId="77777777" w:rsidR="00800D12" w:rsidRPr="00BB3722" w:rsidRDefault="00800D12" w:rsidP="000E0786">
      <w:pPr>
        <w:jc w:val="left"/>
      </w:pPr>
      <w:r w:rsidRPr="00BB3722">
        <w:t>Dit document is aan verandering onderhevig. Het versiebeheer van het document geeft inzicht in wijzigen en de actualiteit ervan.</w:t>
      </w:r>
    </w:p>
    <w:p w14:paraId="38F77713" w14:textId="77777777" w:rsidR="00800D12" w:rsidRPr="00BB3722" w:rsidRDefault="00800D12" w:rsidP="000E0786">
      <w:pPr>
        <w:jc w:val="left"/>
      </w:pPr>
    </w:p>
    <w:tbl>
      <w:tblPr>
        <w:tblW w:w="0" w:type="auto"/>
        <w:tblBorders>
          <w:insideH w:val="single" w:sz="4" w:space="0" w:color="auto"/>
          <w:insideV w:val="single" w:sz="4" w:space="0" w:color="auto"/>
        </w:tblBorders>
        <w:tblLayout w:type="fixed"/>
        <w:tblLook w:val="00A0" w:firstRow="1" w:lastRow="0" w:firstColumn="1" w:lastColumn="0" w:noHBand="0" w:noVBand="0"/>
      </w:tblPr>
      <w:tblGrid>
        <w:gridCol w:w="817"/>
        <w:gridCol w:w="1843"/>
        <w:gridCol w:w="992"/>
        <w:gridCol w:w="5226"/>
      </w:tblGrid>
      <w:tr w:rsidR="00800D12" w:rsidRPr="00BB3722" w14:paraId="499F2F1D" w14:textId="77777777" w:rsidTr="00CC1783">
        <w:tc>
          <w:tcPr>
            <w:tcW w:w="817" w:type="dxa"/>
          </w:tcPr>
          <w:p w14:paraId="089FF1B7" w14:textId="77777777" w:rsidR="00800D12" w:rsidRPr="00BB3722" w:rsidRDefault="00800D12" w:rsidP="000E0786">
            <w:pPr>
              <w:jc w:val="left"/>
              <w:rPr>
                <w:b/>
              </w:rPr>
            </w:pPr>
            <w:r w:rsidRPr="00BB3722">
              <w:rPr>
                <w:b/>
              </w:rPr>
              <w:t>Versie</w:t>
            </w:r>
          </w:p>
        </w:tc>
        <w:tc>
          <w:tcPr>
            <w:tcW w:w="1843" w:type="dxa"/>
          </w:tcPr>
          <w:p w14:paraId="7B08BCD6" w14:textId="77777777" w:rsidR="00800D12" w:rsidRPr="00BB3722" w:rsidRDefault="00800D12" w:rsidP="000E0786">
            <w:pPr>
              <w:jc w:val="left"/>
              <w:rPr>
                <w:b/>
              </w:rPr>
            </w:pPr>
            <w:r w:rsidRPr="00BB3722">
              <w:rPr>
                <w:b/>
              </w:rPr>
              <w:t>Datum</w:t>
            </w:r>
          </w:p>
        </w:tc>
        <w:tc>
          <w:tcPr>
            <w:tcW w:w="992" w:type="dxa"/>
          </w:tcPr>
          <w:p w14:paraId="19416943" w14:textId="77777777" w:rsidR="00800D12" w:rsidRPr="00BB3722" w:rsidRDefault="00800D12" w:rsidP="000E0786">
            <w:pPr>
              <w:jc w:val="left"/>
              <w:rPr>
                <w:b/>
              </w:rPr>
            </w:pPr>
            <w:r w:rsidRPr="00BB3722">
              <w:rPr>
                <w:b/>
              </w:rPr>
              <w:t>Status</w:t>
            </w:r>
          </w:p>
        </w:tc>
        <w:tc>
          <w:tcPr>
            <w:tcW w:w="5226" w:type="dxa"/>
          </w:tcPr>
          <w:p w14:paraId="7D6FEB34" w14:textId="77777777" w:rsidR="00800D12" w:rsidRPr="00BB3722" w:rsidRDefault="00800D12" w:rsidP="000E0786">
            <w:pPr>
              <w:jc w:val="left"/>
              <w:rPr>
                <w:b/>
              </w:rPr>
            </w:pPr>
            <w:r w:rsidRPr="00BB3722">
              <w:rPr>
                <w:b/>
              </w:rPr>
              <w:t xml:space="preserve">Aanpassing </w:t>
            </w:r>
          </w:p>
        </w:tc>
      </w:tr>
      <w:tr w:rsidR="00D85B48" w:rsidRPr="00BB3722" w14:paraId="268D4800" w14:textId="77777777" w:rsidTr="00CC1783">
        <w:trPr>
          <w:ins w:id="13" w:author="Paul Janssen" w:date="2020-06-10T18:37:00Z"/>
        </w:trPr>
        <w:tc>
          <w:tcPr>
            <w:tcW w:w="817" w:type="dxa"/>
          </w:tcPr>
          <w:p w14:paraId="5C7B683E" w14:textId="15F02E97" w:rsidR="00D85B48" w:rsidRDefault="00D85B48" w:rsidP="000E0786">
            <w:pPr>
              <w:jc w:val="left"/>
              <w:rPr>
                <w:ins w:id="14" w:author="Paul Janssen" w:date="2020-06-10T18:37:00Z"/>
              </w:rPr>
            </w:pPr>
            <w:ins w:id="15" w:author="Paul Janssen" w:date="2020-06-10T18:37:00Z">
              <w:r>
                <w:t>2.0io</w:t>
              </w:r>
            </w:ins>
          </w:p>
        </w:tc>
        <w:tc>
          <w:tcPr>
            <w:tcW w:w="1843" w:type="dxa"/>
          </w:tcPr>
          <w:p w14:paraId="055B0C5C" w14:textId="5E51C7E2" w:rsidR="00D85B48" w:rsidRDefault="00D85B48" w:rsidP="000E0786">
            <w:pPr>
              <w:jc w:val="left"/>
              <w:rPr>
                <w:ins w:id="16" w:author="Paul Janssen" w:date="2020-06-10T18:37:00Z"/>
              </w:rPr>
            </w:pPr>
            <w:ins w:id="17" w:author="Paul Janssen" w:date="2020-06-10T18:37:00Z">
              <w:r>
                <w:t>20200</w:t>
              </w:r>
            </w:ins>
            <w:ins w:id="18" w:author="Paul Janssen" w:date="2020-07-09T13:55:00Z">
              <w:r w:rsidR="00FC25D2">
                <w:t>709</w:t>
              </w:r>
            </w:ins>
          </w:p>
        </w:tc>
        <w:tc>
          <w:tcPr>
            <w:tcW w:w="992" w:type="dxa"/>
          </w:tcPr>
          <w:p w14:paraId="10F5E63D" w14:textId="19C1C9BD" w:rsidR="00D85B48" w:rsidRDefault="00FC25D2" w:rsidP="000E0786">
            <w:pPr>
              <w:jc w:val="left"/>
              <w:rPr>
                <w:ins w:id="19" w:author="Paul Janssen" w:date="2020-06-10T18:37:00Z"/>
              </w:rPr>
            </w:pPr>
            <w:ins w:id="20" w:author="Paul Janssen" w:date="2020-07-09T13:55:00Z">
              <w:r>
                <w:t>consultatieversie</w:t>
              </w:r>
            </w:ins>
          </w:p>
        </w:tc>
        <w:tc>
          <w:tcPr>
            <w:tcW w:w="5226" w:type="dxa"/>
          </w:tcPr>
          <w:p w14:paraId="448E6A35" w14:textId="0B868A10" w:rsidR="00D85B48" w:rsidRDefault="00D85B48" w:rsidP="000E0786">
            <w:pPr>
              <w:jc w:val="left"/>
              <w:rPr>
                <w:ins w:id="21" w:author="Paul Janssen" w:date="2020-06-10T18:37:00Z"/>
              </w:rPr>
            </w:pPr>
            <w:ins w:id="22" w:author="Paul Janssen" w:date="2020-06-10T18:37:00Z">
              <w:r>
                <w:t>Update naar versie 2.0io</w:t>
              </w:r>
            </w:ins>
          </w:p>
        </w:tc>
      </w:tr>
      <w:tr w:rsidR="00DD250F" w:rsidRPr="00BB3722" w14:paraId="79819279" w14:textId="77777777" w:rsidTr="00CC1783">
        <w:tc>
          <w:tcPr>
            <w:tcW w:w="817" w:type="dxa"/>
          </w:tcPr>
          <w:p w14:paraId="7ADF43DF" w14:textId="77777777" w:rsidR="00DD250F" w:rsidRDefault="00DD250F" w:rsidP="000E0786">
            <w:pPr>
              <w:jc w:val="left"/>
            </w:pPr>
            <w:r>
              <w:t>1.2.1</w:t>
            </w:r>
          </w:p>
        </w:tc>
        <w:tc>
          <w:tcPr>
            <w:tcW w:w="1843" w:type="dxa"/>
          </w:tcPr>
          <w:p w14:paraId="623BC822" w14:textId="77777777" w:rsidR="00DD250F" w:rsidRDefault="007060DF" w:rsidP="000E0786">
            <w:pPr>
              <w:jc w:val="left"/>
            </w:pPr>
            <w:r>
              <w:t>20170706</w:t>
            </w:r>
          </w:p>
        </w:tc>
        <w:tc>
          <w:tcPr>
            <w:tcW w:w="992" w:type="dxa"/>
          </w:tcPr>
          <w:p w14:paraId="2A799F96" w14:textId="77777777" w:rsidR="00DD250F" w:rsidRDefault="00DD250F" w:rsidP="000E0786">
            <w:pPr>
              <w:jc w:val="left"/>
            </w:pPr>
            <w:r>
              <w:t>publiek</w:t>
            </w:r>
          </w:p>
        </w:tc>
        <w:tc>
          <w:tcPr>
            <w:tcW w:w="5226" w:type="dxa"/>
          </w:tcPr>
          <w:p w14:paraId="16EC122A" w14:textId="77777777" w:rsidR="00DD250F" w:rsidRDefault="00DD250F" w:rsidP="000E0786">
            <w:pPr>
              <w:jc w:val="left"/>
            </w:pPr>
            <w:r>
              <w:t>Update naar versie 1.2.1</w:t>
            </w:r>
          </w:p>
        </w:tc>
      </w:tr>
      <w:tr w:rsidR="000E0786" w:rsidRPr="00BB3722" w14:paraId="58ADFEC7" w14:textId="77777777" w:rsidTr="00CC1783">
        <w:tc>
          <w:tcPr>
            <w:tcW w:w="817" w:type="dxa"/>
          </w:tcPr>
          <w:p w14:paraId="7ADD1527" w14:textId="77777777" w:rsidR="000E0786" w:rsidRDefault="000E0786" w:rsidP="000E0786">
            <w:pPr>
              <w:jc w:val="left"/>
            </w:pPr>
            <w:r>
              <w:t>1.2</w:t>
            </w:r>
          </w:p>
        </w:tc>
        <w:tc>
          <w:tcPr>
            <w:tcW w:w="1843" w:type="dxa"/>
          </w:tcPr>
          <w:p w14:paraId="0E817A46" w14:textId="77777777" w:rsidR="000E0786" w:rsidRDefault="000E0786" w:rsidP="000E0786">
            <w:pPr>
              <w:jc w:val="left"/>
            </w:pPr>
            <w:r>
              <w:t>20170331</w:t>
            </w:r>
          </w:p>
        </w:tc>
        <w:tc>
          <w:tcPr>
            <w:tcW w:w="992" w:type="dxa"/>
          </w:tcPr>
          <w:p w14:paraId="183C81B6" w14:textId="77777777" w:rsidR="000E0786" w:rsidRDefault="000E0786" w:rsidP="000E0786">
            <w:pPr>
              <w:jc w:val="left"/>
            </w:pPr>
            <w:r>
              <w:t>publiek</w:t>
            </w:r>
          </w:p>
        </w:tc>
        <w:tc>
          <w:tcPr>
            <w:tcW w:w="5226" w:type="dxa"/>
          </w:tcPr>
          <w:p w14:paraId="6448D205" w14:textId="77777777" w:rsidR="000E0786" w:rsidRDefault="000E0786" w:rsidP="000E0786">
            <w:pPr>
              <w:jc w:val="left"/>
            </w:pPr>
            <w:r>
              <w:t>Update naar versie 1.2</w:t>
            </w:r>
          </w:p>
        </w:tc>
      </w:tr>
      <w:tr w:rsidR="0053715C" w:rsidRPr="00BB3722" w14:paraId="6E51B3AA" w14:textId="77777777" w:rsidTr="00CC1783">
        <w:tc>
          <w:tcPr>
            <w:tcW w:w="817" w:type="dxa"/>
          </w:tcPr>
          <w:p w14:paraId="261406E4" w14:textId="77777777" w:rsidR="0053715C" w:rsidRDefault="0053715C" w:rsidP="000E0786">
            <w:pPr>
              <w:jc w:val="left"/>
            </w:pPr>
            <w:r>
              <w:t>1.2RC1</w:t>
            </w:r>
          </w:p>
        </w:tc>
        <w:tc>
          <w:tcPr>
            <w:tcW w:w="1843" w:type="dxa"/>
          </w:tcPr>
          <w:p w14:paraId="69591033" w14:textId="77777777" w:rsidR="0053715C" w:rsidRDefault="0053715C" w:rsidP="000E0786">
            <w:pPr>
              <w:jc w:val="left"/>
            </w:pPr>
            <w:r>
              <w:t>20170310</w:t>
            </w:r>
          </w:p>
        </w:tc>
        <w:tc>
          <w:tcPr>
            <w:tcW w:w="992" w:type="dxa"/>
          </w:tcPr>
          <w:p w14:paraId="18CF5749" w14:textId="77777777" w:rsidR="0053715C" w:rsidRDefault="0053715C" w:rsidP="000E0786">
            <w:pPr>
              <w:jc w:val="left"/>
            </w:pPr>
            <w:r>
              <w:t>publiek</w:t>
            </w:r>
          </w:p>
        </w:tc>
        <w:tc>
          <w:tcPr>
            <w:tcW w:w="5226" w:type="dxa"/>
          </w:tcPr>
          <w:p w14:paraId="65544E6E" w14:textId="77777777" w:rsidR="0053715C" w:rsidRDefault="0053715C" w:rsidP="000E0786">
            <w:pPr>
              <w:jc w:val="left"/>
            </w:pPr>
            <w:r>
              <w:t>Update naar versie 1.2</w:t>
            </w:r>
            <w:r w:rsidR="00992639">
              <w:t>RC1</w:t>
            </w:r>
          </w:p>
        </w:tc>
      </w:tr>
      <w:tr w:rsidR="00B55BCA" w:rsidRPr="00BB3722" w14:paraId="00B64F2C" w14:textId="77777777" w:rsidTr="00CC1783">
        <w:tc>
          <w:tcPr>
            <w:tcW w:w="817" w:type="dxa"/>
          </w:tcPr>
          <w:p w14:paraId="4F667B91" w14:textId="77777777" w:rsidR="00B55BCA" w:rsidRDefault="00B55BCA" w:rsidP="000E0786">
            <w:pPr>
              <w:jc w:val="left"/>
            </w:pPr>
            <w:r>
              <w:t>1.1</w:t>
            </w:r>
          </w:p>
        </w:tc>
        <w:tc>
          <w:tcPr>
            <w:tcW w:w="1843" w:type="dxa"/>
          </w:tcPr>
          <w:p w14:paraId="299F386D" w14:textId="77777777" w:rsidR="00B55BCA" w:rsidRDefault="00B55BCA" w:rsidP="000E0786">
            <w:pPr>
              <w:jc w:val="left"/>
            </w:pPr>
            <w:r>
              <w:t>20160603</w:t>
            </w:r>
          </w:p>
        </w:tc>
        <w:tc>
          <w:tcPr>
            <w:tcW w:w="992" w:type="dxa"/>
          </w:tcPr>
          <w:p w14:paraId="5C4483C4" w14:textId="77777777" w:rsidR="00B55BCA" w:rsidRDefault="00B55BCA" w:rsidP="000E0786">
            <w:pPr>
              <w:jc w:val="left"/>
            </w:pPr>
            <w:r>
              <w:t>publiek</w:t>
            </w:r>
          </w:p>
        </w:tc>
        <w:tc>
          <w:tcPr>
            <w:tcW w:w="5226" w:type="dxa"/>
          </w:tcPr>
          <w:p w14:paraId="4B7FCBB2" w14:textId="77777777" w:rsidR="00B55BCA" w:rsidRDefault="00B55BCA" w:rsidP="000E0786">
            <w:pPr>
              <w:jc w:val="left"/>
            </w:pPr>
            <w:r>
              <w:t>Kleine aanpassing</w:t>
            </w:r>
          </w:p>
        </w:tc>
      </w:tr>
      <w:tr w:rsidR="00E13C29" w:rsidRPr="00BB3722" w14:paraId="31B67386" w14:textId="77777777" w:rsidTr="00CC1783">
        <w:tc>
          <w:tcPr>
            <w:tcW w:w="817" w:type="dxa"/>
          </w:tcPr>
          <w:p w14:paraId="6D0806DA" w14:textId="77777777" w:rsidR="00E13C29" w:rsidRDefault="00E13C29" w:rsidP="000E0786">
            <w:pPr>
              <w:jc w:val="left"/>
            </w:pPr>
            <w:r>
              <w:t>1.1</w:t>
            </w:r>
          </w:p>
        </w:tc>
        <w:tc>
          <w:tcPr>
            <w:tcW w:w="1843" w:type="dxa"/>
          </w:tcPr>
          <w:p w14:paraId="67FBB80E" w14:textId="77777777" w:rsidR="00E13C29" w:rsidRDefault="00E13C29" w:rsidP="000E0786">
            <w:pPr>
              <w:jc w:val="left"/>
            </w:pPr>
            <w:r>
              <w:t>20160527</w:t>
            </w:r>
          </w:p>
        </w:tc>
        <w:tc>
          <w:tcPr>
            <w:tcW w:w="992" w:type="dxa"/>
          </w:tcPr>
          <w:p w14:paraId="3ED0D4D1" w14:textId="77777777" w:rsidR="00E13C29" w:rsidRDefault="00E13C29" w:rsidP="000E0786">
            <w:pPr>
              <w:jc w:val="left"/>
            </w:pPr>
            <w:r>
              <w:t>publiek</w:t>
            </w:r>
          </w:p>
        </w:tc>
        <w:tc>
          <w:tcPr>
            <w:tcW w:w="5226" w:type="dxa"/>
          </w:tcPr>
          <w:p w14:paraId="6C8126B2" w14:textId="77777777" w:rsidR="00E13C29" w:rsidRDefault="00E13C29" w:rsidP="000E0786">
            <w:pPr>
              <w:jc w:val="left"/>
            </w:pPr>
            <w:r>
              <w:t xml:space="preserve">Voor een paar </w:t>
            </w:r>
            <w:proofErr w:type="spellStart"/>
            <w:r>
              <w:t>constraints</w:t>
            </w:r>
            <w:proofErr w:type="spellEnd"/>
            <w:r>
              <w:t xml:space="preserve"> de OCL toegevoegd</w:t>
            </w:r>
          </w:p>
        </w:tc>
      </w:tr>
      <w:tr w:rsidR="00D128FB" w:rsidRPr="00BB3722" w14:paraId="15E5F712" w14:textId="77777777" w:rsidTr="00CC1783">
        <w:tc>
          <w:tcPr>
            <w:tcW w:w="817" w:type="dxa"/>
          </w:tcPr>
          <w:p w14:paraId="3F7AB512" w14:textId="77777777" w:rsidR="00D128FB" w:rsidRDefault="00D128FB" w:rsidP="000E0786">
            <w:pPr>
              <w:jc w:val="left"/>
            </w:pPr>
            <w:r>
              <w:t>1.1RC1</w:t>
            </w:r>
          </w:p>
        </w:tc>
        <w:tc>
          <w:tcPr>
            <w:tcW w:w="1843" w:type="dxa"/>
          </w:tcPr>
          <w:p w14:paraId="618141C3" w14:textId="77777777" w:rsidR="00D128FB" w:rsidRDefault="00D128FB" w:rsidP="000E0786">
            <w:pPr>
              <w:jc w:val="left"/>
            </w:pPr>
            <w:r>
              <w:t>20160514</w:t>
            </w:r>
          </w:p>
        </w:tc>
        <w:tc>
          <w:tcPr>
            <w:tcW w:w="992" w:type="dxa"/>
          </w:tcPr>
          <w:p w14:paraId="36C4C7F5" w14:textId="77777777" w:rsidR="00D128FB" w:rsidRDefault="00D128FB" w:rsidP="000E0786">
            <w:pPr>
              <w:jc w:val="left"/>
            </w:pPr>
            <w:r>
              <w:t>publiek</w:t>
            </w:r>
          </w:p>
        </w:tc>
        <w:tc>
          <w:tcPr>
            <w:tcW w:w="5226" w:type="dxa"/>
          </w:tcPr>
          <w:p w14:paraId="3637CDFB" w14:textId="77777777" w:rsidR="00D128FB" w:rsidRDefault="00D128FB" w:rsidP="000E0786">
            <w:pPr>
              <w:jc w:val="left"/>
            </w:pPr>
            <w:r>
              <w:t>Update naar publieke RC1 versie</w:t>
            </w:r>
          </w:p>
        </w:tc>
      </w:tr>
      <w:tr w:rsidR="00533EF8" w:rsidRPr="00BB3722" w14:paraId="3F25E382" w14:textId="77777777" w:rsidTr="00CC1783">
        <w:tc>
          <w:tcPr>
            <w:tcW w:w="817" w:type="dxa"/>
          </w:tcPr>
          <w:p w14:paraId="32441BB2" w14:textId="77777777" w:rsidR="00533EF8" w:rsidRDefault="00533EF8" w:rsidP="000E0786">
            <w:pPr>
              <w:jc w:val="left"/>
            </w:pPr>
            <w:r>
              <w:t xml:space="preserve">1.1RC1 </w:t>
            </w:r>
          </w:p>
        </w:tc>
        <w:tc>
          <w:tcPr>
            <w:tcW w:w="1843" w:type="dxa"/>
          </w:tcPr>
          <w:p w14:paraId="79E7514E" w14:textId="77777777" w:rsidR="00533EF8" w:rsidRDefault="00533EF8" w:rsidP="000E0786">
            <w:pPr>
              <w:jc w:val="left"/>
            </w:pPr>
            <w:r>
              <w:t>20160422</w:t>
            </w:r>
          </w:p>
        </w:tc>
        <w:tc>
          <w:tcPr>
            <w:tcW w:w="992" w:type="dxa"/>
          </w:tcPr>
          <w:p w14:paraId="3A270EC7" w14:textId="77777777" w:rsidR="00533EF8" w:rsidRDefault="00533EF8" w:rsidP="000E0786">
            <w:pPr>
              <w:jc w:val="left"/>
            </w:pPr>
            <w:r>
              <w:t>concept</w:t>
            </w:r>
          </w:p>
        </w:tc>
        <w:tc>
          <w:tcPr>
            <w:tcW w:w="5226" w:type="dxa"/>
          </w:tcPr>
          <w:p w14:paraId="076EC26F" w14:textId="77777777" w:rsidR="00533EF8" w:rsidRPr="006D2B7D" w:rsidRDefault="000B37E2" w:rsidP="000E0786">
            <w:pPr>
              <w:jc w:val="left"/>
            </w:pPr>
            <w:r>
              <w:t>Inhoud vervangen als gevolg model aanpassingen</w:t>
            </w:r>
          </w:p>
        </w:tc>
      </w:tr>
      <w:tr w:rsidR="00447D73" w:rsidRPr="00BB3722" w14:paraId="435C9E2F" w14:textId="77777777" w:rsidTr="00CC1783">
        <w:tc>
          <w:tcPr>
            <w:tcW w:w="817" w:type="dxa"/>
          </w:tcPr>
          <w:p w14:paraId="2B95BB22" w14:textId="77777777" w:rsidR="00447D73" w:rsidRDefault="00447D73" w:rsidP="000E0786">
            <w:pPr>
              <w:jc w:val="left"/>
            </w:pPr>
            <w:r>
              <w:t>1.0RC1</w:t>
            </w:r>
          </w:p>
        </w:tc>
        <w:tc>
          <w:tcPr>
            <w:tcW w:w="1843" w:type="dxa"/>
          </w:tcPr>
          <w:p w14:paraId="2A38D714" w14:textId="77777777" w:rsidR="00447D73" w:rsidRDefault="00447D73" w:rsidP="000E0786">
            <w:pPr>
              <w:jc w:val="left"/>
            </w:pPr>
            <w:r>
              <w:t>20151120</w:t>
            </w:r>
          </w:p>
        </w:tc>
        <w:tc>
          <w:tcPr>
            <w:tcW w:w="992" w:type="dxa"/>
          </w:tcPr>
          <w:p w14:paraId="619FD7EE" w14:textId="77777777" w:rsidR="00447D73" w:rsidRDefault="00447D73" w:rsidP="000E0786">
            <w:pPr>
              <w:jc w:val="left"/>
            </w:pPr>
            <w:r>
              <w:t>publicatie</w:t>
            </w:r>
          </w:p>
        </w:tc>
        <w:tc>
          <w:tcPr>
            <w:tcW w:w="5226" w:type="dxa"/>
          </w:tcPr>
          <w:p w14:paraId="4C2BB21B" w14:textId="77777777" w:rsidR="00447D73" w:rsidRPr="006D2B7D" w:rsidRDefault="00447D73" w:rsidP="000E0786">
            <w:pPr>
              <w:jc w:val="left"/>
            </w:pPr>
          </w:p>
        </w:tc>
      </w:tr>
      <w:tr w:rsidR="00835884" w:rsidRPr="00BB3722" w14:paraId="59DD8D88" w14:textId="77777777" w:rsidTr="00CC1783">
        <w:tc>
          <w:tcPr>
            <w:tcW w:w="817" w:type="dxa"/>
          </w:tcPr>
          <w:p w14:paraId="532D4BE3" w14:textId="77777777" w:rsidR="00835884" w:rsidRDefault="00835884" w:rsidP="000E0786">
            <w:pPr>
              <w:jc w:val="left"/>
            </w:pPr>
            <w:r>
              <w:t>099</w:t>
            </w:r>
          </w:p>
        </w:tc>
        <w:tc>
          <w:tcPr>
            <w:tcW w:w="1843" w:type="dxa"/>
          </w:tcPr>
          <w:p w14:paraId="0BC52300" w14:textId="77777777" w:rsidR="00835884" w:rsidRDefault="00835884" w:rsidP="000E0786">
            <w:pPr>
              <w:jc w:val="left"/>
            </w:pPr>
            <w:r>
              <w:t>20151111</w:t>
            </w:r>
          </w:p>
        </w:tc>
        <w:tc>
          <w:tcPr>
            <w:tcW w:w="992" w:type="dxa"/>
          </w:tcPr>
          <w:p w14:paraId="24DC812E" w14:textId="77777777" w:rsidR="00835884" w:rsidRDefault="00835884" w:rsidP="000E0786">
            <w:pPr>
              <w:jc w:val="left"/>
            </w:pPr>
            <w:r>
              <w:t>concept</w:t>
            </w:r>
          </w:p>
        </w:tc>
        <w:tc>
          <w:tcPr>
            <w:tcW w:w="5226" w:type="dxa"/>
          </w:tcPr>
          <w:p w14:paraId="3A5494CF" w14:textId="77777777" w:rsidR="00835884" w:rsidRPr="006D2B7D" w:rsidRDefault="00835884" w:rsidP="000E0786">
            <w:pPr>
              <w:jc w:val="left"/>
            </w:pPr>
            <w:r w:rsidRPr="00447D73">
              <w:t>Meerdere aanpassingen vanuit UML.</w:t>
            </w:r>
            <w:r w:rsidR="00E87BCB" w:rsidRPr="00447D73">
              <w:t xml:space="preserve"> Met geel aangeven nieuw toegevoegde elementen.</w:t>
            </w:r>
          </w:p>
        </w:tc>
      </w:tr>
      <w:tr w:rsidR="00164A64" w:rsidRPr="00BB3722" w14:paraId="036E3B1E" w14:textId="77777777" w:rsidTr="00CC1783">
        <w:tc>
          <w:tcPr>
            <w:tcW w:w="817" w:type="dxa"/>
          </w:tcPr>
          <w:p w14:paraId="238B8D6C" w14:textId="77777777" w:rsidR="00164A64" w:rsidRDefault="00164A64" w:rsidP="000E0786">
            <w:pPr>
              <w:jc w:val="left"/>
            </w:pPr>
            <w:r>
              <w:t>096</w:t>
            </w:r>
          </w:p>
        </w:tc>
        <w:tc>
          <w:tcPr>
            <w:tcW w:w="1843" w:type="dxa"/>
          </w:tcPr>
          <w:p w14:paraId="3BBD3B1B" w14:textId="77777777" w:rsidR="00164A64" w:rsidRDefault="00164A64" w:rsidP="000E0786">
            <w:pPr>
              <w:jc w:val="left"/>
            </w:pPr>
            <w:r>
              <w:t>20150619</w:t>
            </w:r>
          </w:p>
        </w:tc>
        <w:tc>
          <w:tcPr>
            <w:tcW w:w="992" w:type="dxa"/>
          </w:tcPr>
          <w:p w14:paraId="65915099" w14:textId="77777777" w:rsidR="00164A64" w:rsidRDefault="00164A64" w:rsidP="000E0786">
            <w:pPr>
              <w:jc w:val="left"/>
            </w:pPr>
            <w:r>
              <w:t>concept</w:t>
            </w:r>
          </w:p>
        </w:tc>
        <w:tc>
          <w:tcPr>
            <w:tcW w:w="5226" w:type="dxa"/>
          </w:tcPr>
          <w:p w14:paraId="12CDFCF7" w14:textId="77777777" w:rsidR="00164A64" w:rsidRPr="006D2B7D" w:rsidRDefault="00164A64" w:rsidP="000E0786">
            <w:pPr>
              <w:jc w:val="left"/>
            </w:pPr>
            <w:r w:rsidRPr="006D2B7D">
              <w:t xml:space="preserve">Meerdere aanpassingen vanuit UML. </w:t>
            </w:r>
            <w:r w:rsidRPr="006D2B7D">
              <w:rPr>
                <w:u w:val="single"/>
              </w:rPr>
              <w:t>Alle</w:t>
            </w:r>
            <w:r w:rsidRPr="006D2B7D">
              <w:t xml:space="preserve"> INSPIRE gerelateerde objecttypen en attributen zijn nu ook opgenomen. In de vorige versie waren die voor een gedeelte weggelaten.</w:t>
            </w:r>
          </w:p>
        </w:tc>
      </w:tr>
      <w:tr w:rsidR="00C659B9" w:rsidRPr="00BB3722" w14:paraId="1BACDF2E" w14:textId="77777777" w:rsidTr="00CC1783">
        <w:tc>
          <w:tcPr>
            <w:tcW w:w="817" w:type="dxa"/>
          </w:tcPr>
          <w:p w14:paraId="36DEA7E5" w14:textId="77777777" w:rsidR="00C659B9" w:rsidRDefault="00C659B9" w:rsidP="000E0786">
            <w:pPr>
              <w:jc w:val="left"/>
            </w:pPr>
            <w:r>
              <w:t>09</w:t>
            </w:r>
            <w:r w:rsidR="00992EE1">
              <w:t>5</w:t>
            </w:r>
          </w:p>
        </w:tc>
        <w:tc>
          <w:tcPr>
            <w:tcW w:w="1843" w:type="dxa"/>
          </w:tcPr>
          <w:p w14:paraId="16DBC64C" w14:textId="77777777" w:rsidR="00C659B9" w:rsidRDefault="00C659B9" w:rsidP="000E0786">
            <w:pPr>
              <w:jc w:val="left"/>
            </w:pPr>
            <w:r>
              <w:t>2015 02 02</w:t>
            </w:r>
          </w:p>
        </w:tc>
        <w:tc>
          <w:tcPr>
            <w:tcW w:w="992" w:type="dxa"/>
          </w:tcPr>
          <w:p w14:paraId="08531DBE" w14:textId="77777777" w:rsidR="00C659B9" w:rsidRDefault="00C659B9" w:rsidP="000E0786">
            <w:pPr>
              <w:jc w:val="left"/>
            </w:pPr>
            <w:r>
              <w:t>concept</w:t>
            </w:r>
          </w:p>
        </w:tc>
        <w:tc>
          <w:tcPr>
            <w:tcW w:w="5226" w:type="dxa"/>
          </w:tcPr>
          <w:p w14:paraId="77A8A41D" w14:textId="77777777" w:rsidR="00C659B9" w:rsidRPr="006D2B7D" w:rsidRDefault="00992EE1" w:rsidP="000E0786">
            <w:pPr>
              <w:jc w:val="left"/>
            </w:pPr>
            <w:r w:rsidRPr="006D2B7D">
              <w:t xml:space="preserve">Meerdere aanpassingen. Gepubliceerd op </w:t>
            </w:r>
            <w:proofErr w:type="spellStart"/>
            <w:r w:rsidRPr="006D2B7D">
              <w:t>github</w:t>
            </w:r>
            <w:proofErr w:type="spellEnd"/>
          </w:p>
        </w:tc>
      </w:tr>
      <w:tr w:rsidR="0022612C" w:rsidRPr="00BB3722" w14:paraId="3CB84CA6" w14:textId="77777777" w:rsidTr="00CC1783">
        <w:tc>
          <w:tcPr>
            <w:tcW w:w="817" w:type="dxa"/>
          </w:tcPr>
          <w:p w14:paraId="51FA97E4" w14:textId="77777777" w:rsidR="0022612C" w:rsidRDefault="0022612C" w:rsidP="000E0786">
            <w:pPr>
              <w:jc w:val="left"/>
            </w:pPr>
            <w:r>
              <w:t>09</w:t>
            </w:r>
          </w:p>
        </w:tc>
        <w:tc>
          <w:tcPr>
            <w:tcW w:w="1843" w:type="dxa"/>
          </w:tcPr>
          <w:p w14:paraId="15A1D7CD" w14:textId="77777777" w:rsidR="0022612C" w:rsidRDefault="0022612C" w:rsidP="000E0786">
            <w:pPr>
              <w:jc w:val="left"/>
            </w:pPr>
            <w:r>
              <w:t>2014 12 18</w:t>
            </w:r>
          </w:p>
        </w:tc>
        <w:tc>
          <w:tcPr>
            <w:tcW w:w="992" w:type="dxa"/>
          </w:tcPr>
          <w:p w14:paraId="7CE0A25E" w14:textId="77777777" w:rsidR="0022612C" w:rsidRDefault="0022612C" w:rsidP="000E0786">
            <w:pPr>
              <w:jc w:val="left"/>
            </w:pPr>
            <w:r>
              <w:t>concept</w:t>
            </w:r>
          </w:p>
        </w:tc>
        <w:tc>
          <w:tcPr>
            <w:tcW w:w="5226" w:type="dxa"/>
          </w:tcPr>
          <w:p w14:paraId="50C1FA9D" w14:textId="77777777" w:rsidR="0022612C" w:rsidRPr="006D2B7D" w:rsidRDefault="0022612C" w:rsidP="000E0786">
            <w:pPr>
              <w:jc w:val="left"/>
            </w:pPr>
          </w:p>
        </w:tc>
      </w:tr>
      <w:tr w:rsidR="00800D12" w:rsidRPr="00BB3722" w14:paraId="16E97633" w14:textId="77777777" w:rsidTr="00CC1783">
        <w:tc>
          <w:tcPr>
            <w:tcW w:w="817" w:type="dxa"/>
          </w:tcPr>
          <w:p w14:paraId="05616090" w14:textId="77777777" w:rsidR="00800D12" w:rsidRPr="00BB3722" w:rsidRDefault="00CC1783" w:rsidP="000E0786">
            <w:pPr>
              <w:jc w:val="left"/>
            </w:pPr>
            <w:r>
              <w:t>02</w:t>
            </w:r>
          </w:p>
        </w:tc>
        <w:tc>
          <w:tcPr>
            <w:tcW w:w="1843" w:type="dxa"/>
          </w:tcPr>
          <w:p w14:paraId="03C22924" w14:textId="77777777" w:rsidR="00800D12" w:rsidRPr="00BB3722" w:rsidRDefault="00CC1783" w:rsidP="000E0786">
            <w:pPr>
              <w:jc w:val="left"/>
            </w:pPr>
            <w:r>
              <w:t>2014 11 03</w:t>
            </w:r>
          </w:p>
        </w:tc>
        <w:tc>
          <w:tcPr>
            <w:tcW w:w="992" w:type="dxa"/>
          </w:tcPr>
          <w:p w14:paraId="4AB0FFBA" w14:textId="77777777" w:rsidR="00800D12" w:rsidRPr="00BB3722" w:rsidRDefault="00CC1783" w:rsidP="000E0786">
            <w:pPr>
              <w:jc w:val="left"/>
            </w:pPr>
            <w:r>
              <w:t>concept</w:t>
            </w:r>
          </w:p>
        </w:tc>
        <w:tc>
          <w:tcPr>
            <w:tcW w:w="5226" w:type="dxa"/>
          </w:tcPr>
          <w:p w14:paraId="034F5E83" w14:textId="77777777" w:rsidR="00800D12" w:rsidRPr="006D2B7D" w:rsidRDefault="00800D12" w:rsidP="000E0786">
            <w:pPr>
              <w:jc w:val="left"/>
            </w:pPr>
            <w:r w:rsidRPr="006D2B7D">
              <w:t>Aanvullende informatie</w:t>
            </w:r>
          </w:p>
        </w:tc>
      </w:tr>
    </w:tbl>
    <w:p w14:paraId="15683542" w14:textId="77777777" w:rsidR="00BB3722" w:rsidRPr="00BB3722" w:rsidRDefault="00BB3722" w:rsidP="000E0786">
      <w:pPr>
        <w:jc w:val="left"/>
        <w:sectPr w:rsidR="00BB3722" w:rsidRPr="00BB3722" w:rsidSect="00EC1EEF">
          <w:headerReference w:type="default" r:id="rId12"/>
          <w:footerReference w:type="default" r:id="rId13"/>
          <w:pgSz w:w="11906" w:h="16838" w:code="9"/>
          <w:pgMar w:top="2552" w:right="1622" w:bottom="1531" w:left="1622" w:header="0" w:footer="57" w:gutter="0"/>
          <w:cols w:space="708"/>
          <w:docGrid w:linePitch="360"/>
        </w:sectPr>
      </w:pPr>
    </w:p>
    <w:p w14:paraId="59CFEE55" w14:textId="77777777" w:rsidR="001E18AC" w:rsidRPr="00BB3722" w:rsidRDefault="001E18AC" w:rsidP="000E0786">
      <w:pPr>
        <w:pStyle w:val="Hoofdstukx"/>
        <w:jc w:val="left"/>
      </w:pPr>
      <w:bookmarkStart w:id="23" w:name="_Toc188091997"/>
    </w:p>
    <w:bookmarkEnd w:id="23"/>
    <w:p w14:paraId="18F7060D" w14:textId="76353327" w:rsidR="00BB3722" w:rsidRPr="0022612C" w:rsidRDefault="00A51A82" w:rsidP="000E0786">
      <w:pPr>
        <w:spacing w:before="100" w:beforeAutospacing="1" w:after="100" w:afterAutospacing="1" w:line="240" w:lineRule="auto"/>
        <w:jc w:val="left"/>
        <w:outlineLvl w:val="1"/>
        <w:rPr>
          <w:b/>
          <w:bCs/>
          <w:color w:val="000000"/>
          <w:sz w:val="24"/>
          <w:szCs w:val="24"/>
          <w:lang w:val="fr-FR"/>
        </w:rPr>
      </w:pPr>
      <w:r w:rsidRPr="00A51A82">
        <w:rPr>
          <w:b/>
          <w:bCs/>
          <w:color w:val="000000"/>
          <w:sz w:val="24"/>
          <w:szCs w:val="24"/>
        </w:rPr>
        <w:t xml:space="preserve">Applicatie schema </w:t>
      </w:r>
      <w:r w:rsidR="00135FA7">
        <w:rPr>
          <w:b/>
          <w:bCs/>
          <w:color w:val="000000"/>
          <w:sz w:val="24"/>
          <w:szCs w:val="24"/>
        </w:rPr>
        <w:t>IMKL</w:t>
      </w:r>
      <w:r w:rsidRPr="00A51A82">
        <w:rPr>
          <w:b/>
          <w:bCs/>
          <w:color w:val="000000"/>
          <w:sz w:val="24"/>
          <w:szCs w:val="24"/>
        </w:rPr>
        <w:t xml:space="preserve">: </w:t>
      </w:r>
      <w:proofErr w:type="spellStart"/>
      <w:r w:rsidRPr="00A51A82">
        <w:rPr>
          <w:b/>
          <w:bCs/>
          <w:color w:val="000000"/>
          <w:sz w:val="24"/>
          <w:szCs w:val="24"/>
        </w:rPr>
        <w:t>Obje</w:t>
      </w:r>
      <w:r w:rsidR="003F09AA" w:rsidRPr="0022612C">
        <w:rPr>
          <w:b/>
          <w:bCs/>
          <w:color w:val="000000"/>
          <w:sz w:val="24"/>
          <w:szCs w:val="24"/>
          <w:lang w:val="fr-FR"/>
        </w:rPr>
        <w:t>ct</w:t>
      </w:r>
      <w:r w:rsidR="00BB3722" w:rsidRPr="0022612C">
        <w:rPr>
          <w:b/>
          <w:bCs/>
          <w:color w:val="000000"/>
          <w:sz w:val="24"/>
          <w:szCs w:val="24"/>
          <w:lang w:val="fr-FR"/>
        </w:rPr>
        <w:t>catalogus</w:t>
      </w:r>
      <w:proofErr w:type="spellEnd"/>
    </w:p>
    <w:p w14:paraId="57AFEC06" w14:textId="181F9A38" w:rsidR="00D421C4" w:rsidRDefault="00E05B46" w:rsidP="000E0786">
      <w:pPr>
        <w:jc w:val="left"/>
      </w:pPr>
      <w:bookmarkStart w:id="24" w:name="_Toc402784787"/>
      <w:bookmarkEnd w:id="24"/>
      <w:r w:rsidRPr="00E05B46">
        <w:t xml:space="preserve">Dit document bevat alle objecttypen, hun attributen en relaties, </w:t>
      </w:r>
      <w:proofErr w:type="spellStart"/>
      <w:r w:rsidRPr="00E05B46">
        <w:t>waardelijsten</w:t>
      </w:r>
      <w:proofErr w:type="spellEnd"/>
      <w:r w:rsidRPr="00E05B46">
        <w:t xml:space="preserve"> die in </w:t>
      </w:r>
      <w:r w:rsidR="00135FA7">
        <w:t>IMKL</w:t>
      </w:r>
      <w:r w:rsidRPr="00E05B46">
        <w:t xml:space="preserve"> voorkomen. </w:t>
      </w:r>
      <w:r w:rsidR="00F22FB3">
        <w:t xml:space="preserve">Voor de </w:t>
      </w:r>
      <w:proofErr w:type="spellStart"/>
      <w:r w:rsidR="00F22FB3">
        <w:t>waardelijsten</w:t>
      </w:r>
      <w:proofErr w:type="spellEnd"/>
      <w:r w:rsidR="00F22FB3">
        <w:t xml:space="preserve"> geldt dat de in de lijsten voorkomende waarden in een apart </w:t>
      </w:r>
      <w:proofErr w:type="spellStart"/>
      <w:r w:rsidR="00F22FB3">
        <w:t>excel</w:t>
      </w:r>
      <w:proofErr w:type="spellEnd"/>
      <w:r w:rsidR="00F22FB3">
        <w:t xml:space="preserve"> en RDF document zijn gepubliceerd. </w:t>
      </w:r>
      <w:r>
        <w:t xml:space="preserve">Alle informatie-elementen zijn voorzien van een definitie en eventueel een toelichting. Het document is daarmee een normatief onderdeel van de dataspecificatie </w:t>
      </w:r>
      <w:r w:rsidR="00135FA7">
        <w:t>IMKL</w:t>
      </w:r>
      <w:r>
        <w:t>.</w:t>
      </w:r>
    </w:p>
    <w:p w14:paraId="12FE9114" w14:textId="77777777" w:rsidR="00E05B46" w:rsidRDefault="00E05B46" w:rsidP="000E0786">
      <w:pPr>
        <w:jc w:val="left"/>
      </w:pPr>
    </w:p>
    <w:p w14:paraId="4B105926" w14:textId="77777777" w:rsidR="00E05B46" w:rsidRDefault="00E05B46" w:rsidP="000E0786">
      <w:pPr>
        <w:jc w:val="left"/>
      </w:pPr>
      <w:r>
        <w:t>De informatie-elementen zijn onderverdeeld in de volgende groepen:</w:t>
      </w:r>
    </w:p>
    <w:p w14:paraId="4D38D913" w14:textId="77777777" w:rsidR="00E05B46" w:rsidRDefault="00E05B46" w:rsidP="000E0786">
      <w:pPr>
        <w:pStyle w:val="Lijstalinea"/>
        <w:numPr>
          <w:ilvl w:val="0"/>
          <w:numId w:val="31"/>
        </w:numPr>
        <w:jc w:val="left"/>
      </w:pPr>
      <w:proofErr w:type="spellStart"/>
      <w:r>
        <w:t>geo</w:t>
      </w:r>
      <w:proofErr w:type="spellEnd"/>
      <w:r>
        <w:t xml:space="preserve"> obje</w:t>
      </w:r>
      <w:r w:rsidR="00C2546C">
        <w:t>cttypen: Een gestructureerd informatie element met iden</w:t>
      </w:r>
      <w:r w:rsidR="00E87BCB">
        <w:t xml:space="preserve">titeit. Specifiek voor </w:t>
      </w:r>
      <w:proofErr w:type="spellStart"/>
      <w:r w:rsidR="00E87BCB">
        <w:t>geo</w:t>
      </w:r>
      <w:proofErr w:type="spellEnd"/>
      <w:r w:rsidR="00E87BCB">
        <w:t>-infor</w:t>
      </w:r>
      <w:r w:rsidR="00C2546C">
        <w:t>matie een geografisch object;</w:t>
      </w:r>
    </w:p>
    <w:p w14:paraId="18EC98AE" w14:textId="77777777" w:rsidR="00C2546C" w:rsidRDefault="00C2546C" w:rsidP="000E0786">
      <w:pPr>
        <w:pStyle w:val="Lijstalinea"/>
        <w:numPr>
          <w:ilvl w:val="0"/>
          <w:numId w:val="31"/>
        </w:numPr>
        <w:jc w:val="left"/>
      </w:pPr>
      <w:r>
        <w:t>datatypen: Een gestructureerd data type zonder identiteit;</w:t>
      </w:r>
    </w:p>
    <w:p w14:paraId="47A9F878" w14:textId="77777777" w:rsidR="00C2546C" w:rsidRDefault="00C2546C" w:rsidP="000E0786">
      <w:pPr>
        <w:pStyle w:val="Lijstalinea"/>
        <w:numPr>
          <w:ilvl w:val="0"/>
          <w:numId w:val="31"/>
        </w:numPr>
        <w:jc w:val="left"/>
      </w:pPr>
      <w:r>
        <w:t xml:space="preserve">enumeraties en codelijsten: </w:t>
      </w:r>
      <w:proofErr w:type="spellStart"/>
      <w:r>
        <w:t>waardelijsten</w:t>
      </w:r>
      <w:proofErr w:type="spellEnd"/>
      <w:r w:rsidR="00F22FB3">
        <w:t>. Van de codelijsten zijn de waarden niet in dit document opgenomen</w:t>
      </w:r>
      <w:r>
        <w:t>;</w:t>
      </w:r>
    </w:p>
    <w:p w14:paraId="5EADE258" w14:textId="77777777" w:rsidR="00C2546C" w:rsidRDefault="00C2546C" w:rsidP="000E0786">
      <w:pPr>
        <w:pStyle w:val="Lijstalinea"/>
        <w:numPr>
          <w:ilvl w:val="0"/>
          <w:numId w:val="31"/>
        </w:numPr>
        <w:jc w:val="left"/>
      </w:pPr>
      <w:proofErr w:type="spellStart"/>
      <w:r>
        <w:t>kandidaattypes</w:t>
      </w:r>
      <w:proofErr w:type="spellEnd"/>
      <w:r>
        <w:t xml:space="preserve"> en </w:t>
      </w:r>
      <w:proofErr w:type="spellStart"/>
      <w:r>
        <w:t>placeholders</w:t>
      </w:r>
      <w:proofErr w:type="spellEnd"/>
      <w:r>
        <w:t>: informatie-elementen die als kandidaat worden gebruikt en uitgebreid mogen worden;</w:t>
      </w:r>
    </w:p>
    <w:p w14:paraId="4FD12023" w14:textId="77777777" w:rsidR="00C2546C" w:rsidRDefault="00C2546C" w:rsidP="000E0786">
      <w:pPr>
        <w:pStyle w:val="Lijstalinea"/>
        <w:numPr>
          <w:ilvl w:val="0"/>
          <w:numId w:val="31"/>
        </w:numPr>
        <w:jc w:val="left"/>
      </w:pPr>
      <w:r>
        <w:t>geïmporteerde types: informatie-elementen die worden geïmporteerd uit een ander package en daar worden beschreven.</w:t>
      </w:r>
    </w:p>
    <w:p w14:paraId="24CAB436" w14:textId="77777777" w:rsidR="00E05B46" w:rsidRPr="00E05B46" w:rsidRDefault="00E05B46" w:rsidP="000E0786">
      <w:pPr>
        <w:jc w:val="left"/>
      </w:pPr>
    </w:p>
    <w:p w14:paraId="0F7038C3" w14:textId="77777777" w:rsidR="00533EF8" w:rsidRDefault="0022612C" w:rsidP="000E0786">
      <w:pPr>
        <w:pStyle w:val="Kop3"/>
        <w:jc w:val="left"/>
        <w:rPr>
          <w:lang w:val="fr-FR"/>
        </w:rPr>
      </w:pPr>
      <w:bookmarkStart w:id="25" w:name="_Toc487109306"/>
      <w:proofErr w:type="spellStart"/>
      <w:r w:rsidRPr="00835884">
        <w:rPr>
          <w:lang w:val="fr-FR"/>
        </w:rPr>
        <w:t>Objectcatalogus</w:t>
      </w:r>
      <w:proofErr w:type="spellEnd"/>
      <w:r w:rsidRPr="00835884">
        <w:rPr>
          <w:lang w:val="fr-FR"/>
        </w:rPr>
        <w:t xml:space="preserve"> </w:t>
      </w:r>
      <w:proofErr w:type="spellStart"/>
      <w:r w:rsidRPr="00835884">
        <w:rPr>
          <w:lang w:val="fr-FR"/>
        </w:rPr>
        <w:t>metadata</w:t>
      </w:r>
      <w:bookmarkEnd w:id="25"/>
      <w:proofErr w:type="spellEnd"/>
    </w:p>
    <w:p w14:paraId="5F3E4CB5" w14:textId="77777777" w:rsidR="00D128FB" w:rsidRDefault="00D128FB" w:rsidP="000E0786">
      <w:pPr>
        <w:jc w:val="left"/>
        <w:rPr>
          <w:lang w:val="fr-FR"/>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0"/>
        <w:gridCol w:w="6132"/>
      </w:tblGrid>
      <w:tr w:rsidR="0053715C" w:rsidRPr="00211078" w14:paraId="63E9EFF7"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74119A9C" w14:textId="77777777" w:rsidR="0053715C" w:rsidRPr="00211078" w:rsidRDefault="0053715C" w:rsidP="000E0786">
            <w:pPr>
              <w:jc w:val="left"/>
            </w:pPr>
            <w:r>
              <w:t>Objectcatalogus metadata:</w:t>
            </w:r>
            <w:r w:rsidDel="005D68B2">
              <w:t xml:space="preserve"> </w:t>
            </w:r>
            <w:bookmarkStart w:id="26" w:name="_Toc449098876"/>
            <w:r w:rsidRPr="00211078">
              <w:t>Naam van feature catalogus</w:t>
            </w:r>
          </w:p>
        </w:tc>
        <w:tc>
          <w:tcPr>
            <w:tcW w:w="0" w:type="auto"/>
            <w:tcBorders>
              <w:top w:val="outset" w:sz="6" w:space="0" w:color="auto"/>
              <w:left w:val="outset" w:sz="6" w:space="0" w:color="auto"/>
              <w:bottom w:val="outset" w:sz="6" w:space="0" w:color="auto"/>
              <w:right w:val="outset" w:sz="6" w:space="0" w:color="auto"/>
            </w:tcBorders>
            <w:hideMark/>
          </w:tcPr>
          <w:p w14:paraId="62655139" w14:textId="41D52B87" w:rsidR="0053715C" w:rsidRPr="00211078" w:rsidRDefault="00135FA7" w:rsidP="000E0786">
            <w:pPr>
              <w:jc w:val="left"/>
            </w:pPr>
            <w:r>
              <w:t>IMKL</w:t>
            </w:r>
          </w:p>
        </w:tc>
      </w:tr>
      <w:tr w:rsidR="0053715C" w:rsidRPr="00211078" w14:paraId="76DEE5A8"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20A7C507" w14:textId="77777777" w:rsidR="0053715C" w:rsidRPr="00211078" w:rsidRDefault="0053715C" w:rsidP="000E0786">
            <w:pPr>
              <w:jc w:val="left"/>
            </w:pPr>
            <w:r w:rsidRPr="00211078">
              <w:t>Scope</w:t>
            </w:r>
          </w:p>
        </w:tc>
        <w:tc>
          <w:tcPr>
            <w:tcW w:w="0" w:type="auto"/>
            <w:tcBorders>
              <w:top w:val="outset" w:sz="6" w:space="0" w:color="auto"/>
              <w:left w:val="outset" w:sz="6" w:space="0" w:color="auto"/>
              <w:bottom w:val="outset" w:sz="6" w:space="0" w:color="auto"/>
              <w:right w:val="outset" w:sz="6" w:space="0" w:color="auto"/>
            </w:tcBorders>
            <w:hideMark/>
          </w:tcPr>
          <w:p w14:paraId="5F3E5F67" w14:textId="02B95444" w:rsidR="0053715C" w:rsidRPr="00211078" w:rsidRDefault="00135FA7" w:rsidP="000E0786">
            <w:pPr>
              <w:jc w:val="left"/>
            </w:pPr>
            <w:r>
              <w:t>IMKL</w:t>
            </w:r>
          </w:p>
        </w:tc>
      </w:tr>
      <w:tr w:rsidR="0053715C" w:rsidRPr="00211078" w14:paraId="0891DD80"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601D45CE" w14:textId="77777777" w:rsidR="0053715C" w:rsidRPr="00211078" w:rsidRDefault="0053715C" w:rsidP="000E0786">
            <w:pPr>
              <w:jc w:val="left"/>
            </w:pPr>
            <w:r w:rsidRPr="00211078">
              <w:t>Versienummer</w:t>
            </w:r>
          </w:p>
        </w:tc>
        <w:tc>
          <w:tcPr>
            <w:tcW w:w="0" w:type="auto"/>
            <w:tcBorders>
              <w:top w:val="outset" w:sz="6" w:space="0" w:color="auto"/>
              <w:left w:val="outset" w:sz="6" w:space="0" w:color="auto"/>
              <w:bottom w:val="outset" w:sz="6" w:space="0" w:color="auto"/>
              <w:right w:val="outset" w:sz="6" w:space="0" w:color="auto"/>
            </w:tcBorders>
            <w:hideMark/>
          </w:tcPr>
          <w:p w14:paraId="5E0BDFB4" w14:textId="046A2F0F" w:rsidR="0053715C" w:rsidRPr="00211078" w:rsidRDefault="0053715C" w:rsidP="000E0786">
            <w:pPr>
              <w:jc w:val="left"/>
            </w:pPr>
            <w:r w:rsidRPr="00211078">
              <w:t xml:space="preserve">IMKL versie </w:t>
            </w:r>
            <w:r w:rsidR="00135FA7">
              <w:t>2.0io</w:t>
            </w:r>
          </w:p>
        </w:tc>
      </w:tr>
      <w:tr w:rsidR="0053715C" w:rsidRPr="00211078" w14:paraId="06EFE66D"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5EEB3A8F" w14:textId="77777777" w:rsidR="0053715C" w:rsidRPr="00211078" w:rsidRDefault="0053715C" w:rsidP="000E0786">
            <w:pPr>
              <w:jc w:val="left"/>
            </w:pPr>
            <w:r w:rsidRPr="00211078">
              <w:t>Versiedatum</w:t>
            </w:r>
          </w:p>
        </w:tc>
        <w:tc>
          <w:tcPr>
            <w:tcW w:w="0" w:type="auto"/>
            <w:tcBorders>
              <w:top w:val="outset" w:sz="6" w:space="0" w:color="auto"/>
              <w:left w:val="outset" w:sz="6" w:space="0" w:color="auto"/>
              <w:bottom w:val="outset" w:sz="6" w:space="0" w:color="auto"/>
              <w:right w:val="outset" w:sz="6" w:space="0" w:color="auto"/>
            </w:tcBorders>
            <w:hideMark/>
          </w:tcPr>
          <w:p w14:paraId="01326F99" w14:textId="44CB3A56" w:rsidR="0053715C" w:rsidRPr="00211078" w:rsidRDefault="0053715C" w:rsidP="000E0786">
            <w:pPr>
              <w:jc w:val="left"/>
            </w:pPr>
            <w:r w:rsidRPr="00211078">
              <w:t>20</w:t>
            </w:r>
            <w:r w:rsidR="00135FA7">
              <w:t>20</w:t>
            </w:r>
            <w:r w:rsidRPr="00211078">
              <w:t>-0</w:t>
            </w:r>
            <w:r w:rsidR="00C0190C">
              <w:t>6</w:t>
            </w:r>
            <w:r w:rsidRPr="00211078">
              <w:t>-</w:t>
            </w:r>
            <w:r w:rsidR="00135FA7">
              <w:t>xx</w:t>
            </w:r>
          </w:p>
        </w:tc>
      </w:tr>
      <w:tr w:rsidR="0053715C" w:rsidRPr="00211078" w14:paraId="755DEF2C"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3C678CA9" w14:textId="77777777" w:rsidR="0053715C" w:rsidRPr="00211078" w:rsidRDefault="0053715C" w:rsidP="000E0786">
            <w:pPr>
              <w:jc w:val="left"/>
            </w:pPr>
            <w:r w:rsidRPr="00211078">
              <w:t>Herkomst Definities</w:t>
            </w:r>
          </w:p>
        </w:tc>
        <w:tc>
          <w:tcPr>
            <w:tcW w:w="0" w:type="auto"/>
            <w:tcBorders>
              <w:top w:val="outset" w:sz="6" w:space="0" w:color="auto"/>
              <w:left w:val="outset" w:sz="6" w:space="0" w:color="auto"/>
              <w:bottom w:val="outset" w:sz="6" w:space="0" w:color="auto"/>
              <w:right w:val="outset" w:sz="6" w:space="0" w:color="auto"/>
            </w:tcBorders>
            <w:hideMark/>
          </w:tcPr>
          <w:p w14:paraId="6B8C030D" w14:textId="3455D5FB" w:rsidR="0053715C" w:rsidRPr="00211078" w:rsidRDefault="00135FA7" w:rsidP="000E0786">
            <w:pPr>
              <w:jc w:val="left"/>
            </w:pPr>
            <w:r>
              <w:t>Informatiemodel</w:t>
            </w:r>
            <w:r w:rsidR="0053715C" w:rsidRPr="00211078">
              <w:t xml:space="preserve"> </w:t>
            </w:r>
            <w:r>
              <w:t>IMKL</w:t>
            </w:r>
          </w:p>
        </w:tc>
      </w:tr>
    </w:tbl>
    <w:p w14:paraId="2FAD6917" w14:textId="77777777" w:rsidR="0053715C" w:rsidRDefault="0053715C" w:rsidP="000E0786">
      <w:pPr>
        <w:jc w:val="left"/>
      </w:pPr>
    </w:p>
    <w:p w14:paraId="2AA565CF" w14:textId="77777777" w:rsidR="0053715C" w:rsidRDefault="0053715C" w:rsidP="000E0786">
      <w:pPr>
        <w:jc w:val="left"/>
      </w:pPr>
    </w:p>
    <w:p w14:paraId="263F707F" w14:textId="77777777" w:rsidR="00D128FB" w:rsidRDefault="0053715C" w:rsidP="000E0786">
      <w:pPr>
        <w:pStyle w:val="Kop3"/>
        <w:jc w:val="left"/>
      </w:pPr>
      <w:bookmarkStart w:id="27" w:name="_Toc487109307"/>
      <w:r w:rsidRPr="00F73526">
        <w:t xml:space="preserve">Types gedefinieerd in de </w:t>
      </w:r>
      <w:r>
        <w:t>object</w:t>
      </w:r>
      <w:r w:rsidRPr="00F73526">
        <w:t>catalogus</w:t>
      </w:r>
      <w:bookmarkEnd w:id="26"/>
      <w:r>
        <w:t>:</w:t>
      </w:r>
      <w:bookmarkEnd w:id="27"/>
      <w:r>
        <w:t xml:space="preserve"> </w:t>
      </w:r>
    </w:p>
    <w:p w14:paraId="6ACB77C0" w14:textId="77777777" w:rsidR="000E0786" w:rsidRPr="006B0035" w:rsidRDefault="000E0786" w:rsidP="000E0786">
      <w:pPr>
        <w:pStyle w:val="Normaalweb"/>
        <w:jc w:val="left"/>
        <w:rPr>
          <w:rFonts w:ascii="Verdana" w:hAnsi="Verdana"/>
          <w:sz w:val="16"/>
          <w:szCs w:val="16"/>
        </w:rPr>
      </w:pPr>
    </w:p>
    <w:tbl>
      <w:tblPr>
        <w:tblW w:w="9206" w:type="dxa"/>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50"/>
        <w:gridCol w:w="3632"/>
        <w:gridCol w:w="1524"/>
      </w:tblGrid>
      <w:tr w:rsidR="000E0786" w:rsidRPr="006B0035" w14:paraId="549B9EA7" w14:textId="77777777" w:rsidTr="000E0786">
        <w:trPr>
          <w:trHeight w:val="225"/>
          <w:tblHeader/>
          <w:tblCellSpacing w:w="0" w:type="dxa"/>
        </w:trPr>
        <w:tc>
          <w:tcPr>
            <w:tcW w:w="4050" w:type="dxa"/>
            <w:tcBorders>
              <w:top w:val="outset" w:sz="6" w:space="0" w:color="auto"/>
              <w:left w:val="outset" w:sz="6" w:space="0" w:color="auto"/>
              <w:bottom w:val="outset" w:sz="6" w:space="0" w:color="auto"/>
              <w:right w:val="outset" w:sz="6" w:space="0" w:color="auto"/>
            </w:tcBorders>
            <w:shd w:val="clear" w:color="auto" w:fill="E6E6E6"/>
            <w:vAlign w:val="center"/>
            <w:hideMark/>
          </w:tcPr>
          <w:p w14:paraId="1ABDE2C2" w14:textId="77777777" w:rsidR="000E0786" w:rsidRPr="006B0035" w:rsidRDefault="000E0786" w:rsidP="000E0786">
            <w:pPr>
              <w:jc w:val="left"/>
            </w:pPr>
            <w:r w:rsidRPr="006B0035">
              <w:rPr>
                <w:b/>
                <w:bCs/>
              </w:rPr>
              <w:t>Type</w:t>
            </w:r>
          </w:p>
        </w:tc>
        <w:tc>
          <w:tcPr>
            <w:tcW w:w="3632" w:type="dxa"/>
            <w:tcBorders>
              <w:top w:val="outset" w:sz="6" w:space="0" w:color="auto"/>
              <w:left w:val="outset" w:sz="6" w:space="0" w:color="auto"/>
              <w:bottom w:val="outset" w:sz="6" w:space="0" w:color="auto"/>
              <w:right w:val="outset" w:sz="6" w:space="0" w:color="auto"/>
            </w:tcBorders>
            <w:shd w:val="clear" w:color="auto" w:fill="E6E6E6"/>
            <w:vAlign w:val="center"/>
            <w:hideMark/>
          </w:tcPr>
          <w:p w14:paraId="01B0F66F" w14:textId="77777777" w:rsidR="000E0786" w:rsidRPr="006B0035" w:rsidRDefault="000E0786" w:rsidP="000E0786">
            <w:pPr>
              <w:jc w:val="left"/>
            </w:pPr>
            <w:r w:rsidRPr="006B0035">
              <w:rPr>
                <w:b/>
                <w:bCs/>
              </w:rPr>
              <w:t>Package</w:t>
            </w:r>
          </w:p>
        </w:tc>
        <w:tc>
          <w:tcPr>
            <w:tcW w:w="1524" w:type="dxa"/>
            <w:tcBorders>
              <w:top w:val="outset" w:sz="6" w:space="0" w:color="auto"/>
              <w:left w:val="outset" w:sz="6" w:space="0" w:color="auto"/>
              <w:bottom w:val="outset" w:sz="6" w:space="0" w:color="auto"/>
              <w:right w:val="outset" w:sz="6" w:space="0" w:color="auto"/>
            </w:tcBorders>
            <w:shd w:val="clear" w:color="auto" w:fill="E6E6E6"/>
            <w:vAlign w:val="center"/>
            <w:hideMark/>
          </w:tcPr>
          <w:p w14:paraId="7CEABE83" w14:textId="77777777" w:rsidR="000E0786" w:rsidRPr="006B0035" w:rsidRDefault="000E0786" w:rsidP="000E0786">
            <w:pPr>
              <w:jc w:val="left"/>
            </w:pPr>
            <w:r w:rsidRPr="006B0035">
              <w:rPr>
                <w:b/>
                <w:bCs/>
              </w:rPr>
              <w:t>Stereotypes</w:t>
            </w:r>
          </w:p>
        </w:tc>
      </w:tr>
      <w:tr w:rsidR="000E0786" w:rsidRPr="006B0035" w14:paraId="06AE436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224F32" w14:textId="77777777" w:rsidR="000E0786" w:rsidRPr="006B0035" w:rsidRDefault="000E0786" w:rsidP="000E0786">
            <w:pPr>
              <w:jc w:val="left"/>
            </w:pPr>
            <w:proofErr w:type="spellStart"/>
            <w:r w:rsidRPr="006B0035">
              <w:t>AanduidingEisVoorzorgsmaatregel</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C452BE5" w14:textId="70C1B24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4B1DE6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C68F4F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5C976A" w14:textId="77777777" w:rsidR="000E0786" w:rsidRPr="006B0035" w:rsidRDefault="000E0786" w:rsidP="000E0786">
            <w:pPr>
              <w:jc w:val="left"/>
            </w:pPr>
            <w:proofErr w:type="spellStart"/>
            <w:r w:rsidRPr="006B0035">
              <w:t>AanvraagSoortContact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929A4EA" w14:textId="2280F95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DA84B99"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6EC3FBF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8A6D0A" w14:textId="77777777" w:rsidR="000E0786" w:rsidRPr="006B0035" w:rsidRDefault="000E0786" w:rsidP="000E0786">
            <w:pPr>
              <w:jc w:val="left"/>
            </w:pPr>
            <w:proofErr w:type="spellStart"/>
            <w:r w:rsidRPr="006B0035">
              <w:t>AanvraagSoortValue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685F325" w14:textId="0B79997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BCDBC78"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2FB2527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A631A8" w14:textId="77777777" w:rsidR="000E0786" w:rsidRPr="006B0035" w:rsidRDefault="000E0786" w:rsidP="000E0786">
            <w:pPr>
              <w:jc w:val="left"/>
            </w:pPr>
            <w:r w:rsidRPr="006B0035">
              <w:t>Aanvrager</w:t>
            </w:r>
          </w:p>
        </w:tc>
        <w:tc>
          <w:tcPr>
            <w:tcW w:w="0" w:type="auto"/>
            <w:tcBorders>
              <w:top w:val="outset" w:sz="6" w:space="0" w:color="auto"/>
              <w:left w:val="outset" w:sz="6" w:space="0" w:color="auto"/>
              <w:bottom w:val="outset" w:sz="6" w:space="0" w:color="auto"/>
              <w:right w:val="outset" w:sz="6" w:space="0" w:color="auto"/>
            </w:tcBorders>
            <w:hideMark/>
          </w:tcPr>
          <w:p w14:paraId="55CBEED8" w14:textId="762C6F3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B96B534"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4D4F638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12C9D7" w14:textId="77777777" w:rsidR="000E0786" w:rsidRPr="006B0035" w:rsidRDefault="000E0786" w:rsidP="000E0786">
            <w:pPr>
              <w:jc w:val="left"/>
            </w:pPr>
            <w:r w:rsidRPr="006B0035">
              <w:t>Achtergrondkaart</w:t>
            </w:r>
          </w:p>
        </w:tc>
        <w:tc>
          <w:tcPr>
            <w:tcW w:w="0" w:type="auto"/>
            <w:tcBorders>
              <w:top w:val="outset" w:sz="6" w:space="0" w:color="auto"/>
              <w:left w:val="outset" w:sz="6" w:space="0" w:color="auto"/>
              <w:bottom w:val="outset" w:sz="6" w:space="0" w:color="auto"/>
              <w:right w:val="outset" w:sz="6" w:space="0" w:color="auto"/>
            </w:tcBorders>
            <w:hideMark/>
          </w:tcPr>
          <w:p w14:paraId="56D62DCC" w14:textId="7AB6F06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1A7CC24"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0771352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9AA4C51" w14:textId="77777777" w:rsidR="000E0786" w:rsidRPr="006B0035" w:rsidRDefault="000E0786" w:rsidP="000E0786">
            <w:pPr>
              <w:jc w:val="left"/>
            </w:pPr>
            <w:proofErr w:type="spellStart"/>
            <w:r w:rsidRPr="006B0035">
              <w:t>AchtergrondkaartSoortValue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53EBF8E" w14:textId="7CEEDEF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3477571"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2B0354A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104553" w14:textId="77777777" w:rsidR="000E0786" w:rsidRPr="006B0035" w:rsidRDefault="000E0786" w:rsidP="000E0786">
            <w:pPr>
              <w:jc w:val="left"/>
            </w:pPr>
            <w:r w:rsidRPr="006B0035">
              <w:t>Adres</w:t>
            </w:r>
          </w:p>
        </w:tc>
        <w:tc>
          <w:tcPr>
            <w:tcW w:w="0" w:type="auto"/>
            <w:tcBorders>
              <w:top w:val="outset" w:sz="6" w:space="0" w:color="auto"/>
              <w:left w:val="outset" w:sz="6" w:space="0" w:color="auto"/>
              <w:bottom w:val="outset" w:sz="6" w:space="0" w:color="auto"/>
              <w:right w:val="outset" w:sz="6" w:space="0" w:color="auto"/>
            </w:tcBorders>
            <w:hideMark/>
          </w:tcPr>
          <w:p w14:paraId="1440512E" w14:textId="5443F42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27704E4"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60D2F34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D26800" w14:textId="77777777" w:rsidR="000E0786" w:rsidRPr="006B0035" w:rsidRDefault="000E0786" w:rsidP="000E0786">
            <w:pPr>
              <w:jc w:val="left"/>
            </w:pPr>
            <w:r w:rsidRPr="006B0035">
              <w:t>Annotatie</w:t>
            </w:r>
          </w:p>
        </w:tc>
        <w:tc>
          <w:tcPr>
            <w:tcW w:w="0" w:type="auto"/>
            <w:tcBorders>
              <w:top w:val="outset" w:sz="6" w:space="0" w:color="auto"/>
              <w:left w:val="outset" w:sz="6" w:space="0" w:color="auto"/>
              <w:bottom w:val="outset" w:sz="6" w:space="0" w:color="auto"/>
              <w:right w:val="outset" w:sz="6" w:space="0" w:color="auto"/>
            </w:tcBorders>
            <w:hideMark/>
          </w:tcPr>
          <w:p w14:paraId="57ECABBA" w14:textId="399456D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D84F5B5"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4D39AA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CAB791" w14:textId="77777777" w:rsidR="000E0786" w:rsidRPr="006B0035" w:rsidRDefault="000E0786" w:rsidP="000E0786">
            <w:pPr>
              <w:jc w:val="left"/>
            </w:pPr>
            <w:proofErr w:type="spellStart"/>
            <w:r w:rsidRPr="006B0035">
              <w:t>AnnotatieTypeValue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6F0FCEE" w14:textId="38C81C5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6242CB2"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0CBEF60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DFF6F8" w14:textId="77777777" w:rsidR="000E0786" w:rsidRPr="006B0035" w:rsidRDefault="000E0786" w:rsidP="000E0786">
            <w:pPr>
              <w:jc w:val="left"/>
            </w:pPr>
            <w:proofErr w:type="spellStart"/>
            <w:r w:rsidRPr="006B0035">
              <w:t>Appurtenance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F1251D3" w14:textId="2FCE3F0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CD9DB4D"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AEE676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F181AD" w14:textId="77777777" w:rsidR="000E0786" w:rsidRPr="006B0035" w:rsidRDefault="000E0786" w:rsidP="000E0786">
            <w:pPr>
              <w:jc w:val="left"/>
            </w:pPr>
            <w:r w:rsidRPr="006B0035">
              <w:t>Beheerder</w:t>
            </w:r>
          </w:p>
        </w:tc>
        <w:tc>
          <w:tcPr>
            <w:tcW w:w="0" w:type="auto"/>
            <w:tcBorders>
              <w:top w:val="outset" w:sz="6" w:space="0" w:color="auto"/>
              <w:left w:val="outset" w:sz="6" w:space="0" w:color="auto"/>
              <w:bottom w:val="outset" w:sz="6" w:space="0" w:color="auto"/>
              <w:right w:val="outset" w:sz="6" w:space="0" w:color="auto"/>
            </w:tcBorders>
            <w:hideMark/>
          </w:tcPr>
          <w:p w14:paraId="10088B7D" w14:textId="777825B2"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2DBF262"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0EB928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00BC8B" w14:textId="77777777" w:rsidR="000E0786" w:rsidRPr="006B0035" w:rsidRDefault="000E0786" w:rsidP="000E0786">
            <w:pPr>
              <w:jc w:val="left"/>
            </w:pPr>
            <w:r w:rsidRPr="006B0035">
              <w:t>Belang</w:t>
            </w:r>
          </w:p>
        </w:tc>
        <w:tc>
          <w:tcPr>
            <w:tcW w:w="0" w:type="auto"/>
            <w:tcBorders>
              <w:top w:val="outset" w:sz="6" w:space="0" w:color="auto"/>
              <w:left w:val="outset" w:sz="6" w:space="0" w:color="auto"/>
              <w:bottom w:val="outset" w:sz="6" w:space="0" w:color="auto"/>
              <w:right w:val="outset" w:sz="6" w:space="0" w:color="auto"/>
            </w:tcBorders>
            <w:hideMark/>
          </w:tcPr>
          <w:p w14:paraId="224E0534" w14:textId="76ABEC1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62A542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E45310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61BCAF" w14:textId="77777777" w:rsidR="000E0786" w:rsidRPr="006B0035" w:rsidRDefault="000E0786" w:rsidP="000E0786">
            <w:pPr>
              <w:jc w:val="left"/>
            </w:pPr>
            <w:r w:rsidRPr="006B0035">
              <w:t>BelangGeneriek</w:t>
            </w:r>
          </w:p>
        </w:tc>
        <w:tc>
          <w:tcPr>
            <w:tcW w:w="0" w:type="auto"/>
            <w:tcBorders>
              <w:top w:val="outset" w:sz="6" w:space="0" w:color="auto"/>
              <w:left w:val="outset" w:sz="6" w:space="0" w:color="auto"/>
              <w:bottom w:val="outset" w:sz="6" w:space="0" w:color="auto"/>
              <w:right w:val="outset" w:sz="6" w:space="0" w:color="auto"/>
            </w:tcBorders>
            <w:hideMark/>
          </w:tcPr>
          <w:p w14:paraId="4890456A" w14:textId="6B03F6F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1C3C40E"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464040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773250" w14:textId="77777777" w:rsidR="000E0786" w:rsidRPr="006B0035" w:rsidRDefault="000E0786" w:rsidP="000E0786">
            <w:pPr>
              <w:jc w:val="left"/>
            </w:pPr>
            <w:r w:rsidRPr="006B0035">
              <w:t>Belanghebbende</w:t>
            </w:r>
          </w:p>
        </w:tc>
        <w:tc>
          <w:tcPr>
            <w:tcW w:w="0" w:type="auto"/>
            <w:tcBorders>
              <w:top w:val="outset" w:sz="6" w:space="0" w:color="auto"/>
              <w:left w:val="outset" w:sz="6" w:space="0" w:color="auto"/>
              <w:bottom w:val="outset" w:sz="6" w:space="0" w:color="auto"/>
              <w:right w:val="outset" w:sz="6" w:space="0" w:color="auto"/>
            </w:tcBorders>
            <w:hideMark/>
          </w:tcPr>
          <w:p w14:paraId="0AD1ED33" w14:textId="5234DE3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285719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74C2662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FA52C9" w14:textId="77777777" w:rsidR="000E0786" w:rsidRPr="006B0035" w:rsidRDefault="000E0786" w:rsidP="000E0786">
            <w:pPr>
              <w:jc w:val="left"/>
            </w:pPr>
            <w:proofErr w:type="spellStart"/>
            <w:r w:rsidRPr="006B0035">
              <w:t>BestandMediaTypeValue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D46BA3E" w14:textId="49F2841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D63B276"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CE7884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D6E2BA" w14:textId="77777777" w:rsidR="000E0786" w:rsidRPr="006B0035" w:rsidRDefault="000E0786" w:rsidP="000E0786">
            <w:pPr>
              <w:jc w:val="left"/>
            </w:pPr>
            <w:r w:rsidRPr="006B0035">
              <w:t>Bijlage</w:t>
            </w:r>
          </w:p>
        </w:tc>
        <w:tc>
          <w:tcPr>
            <w:tcW w:w="0" w:type="auto"/>
            <w:tcBorders>
              <w:top w:val="outset" w:sz="6" w:space="0" w:color="auto"/>
              <w:left w:val="outset" w:sz="6" w:space="0" w:color="auto"/>
              <w:bottom w:val="outset" w:sz="6" w:space="0" w:color="auto"/>
              <w:right w:val="outset" w:sz="6" w:space="0" w:color="auto"/>
            </w:tcBorders>
            <w:hideMark/>
          </w:tcPr>
          <w:p w14:paraId="2EC4E8B1" w14:textId="700C080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31F9016"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563295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635E3C" w14:textId="77777777" w:rsidR="000E0786" w:rsidRPr="006B0035" w:rsidRDefault="000E0786" w:rsidP="000E0786">
            <w:pPr>
              <w:jc w:val="left"/>
            </w:pPr>
            <w:proofErr w:type="spellStart"/>
            <w:r w:rsidRPr="006B0035">
              <w:lastRenderedPageBreak/>
              <w:t>BijlageTypeValue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4231337" w14:textId="4799D69B"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0A502A4"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25969A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36C22E" w14:textId="77777777" w:rsidR="000E0786" w:rsidRPr="006B0035" w:rsidRDefault="000E0786" w:rsidP="000E0786">
            <w:pPr>
              <w:jc w:val="left"/>
            </w:pPr>
            <w:proofErr w:type="spellStart"/>
            <w:r w:rsidRPr="006B0035">
              <w:t>BuisleidingTypeValue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7C4400B" w14:textId="4631F5E2"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ED9BDF7"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4D4E0D5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36D2A1" w14:textId="77777777" w:rsidR="000E0786" w:rsidRPr="006B0035" w:rsidRDefault="000E0786" w:rsidP="000E0786">
            <w:pPr>
              <w:jc w:val="left"/>
            </w:pPr>
            <w:proofErr w:type="spellStart"/>
            <w:r w:rsidRPr="006B0035">
              <w:t>BuisSpecifiek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13B55B6" w14:textId="3445890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C53FE42"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4F95B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624A2C" w14:textId="77777777" w:rsidR="000E0786" w:rsidRPr="006B0035" w:rsidRDefault="000E0786" w:rsidP="000E0786">
            <w:pPr>
              <w:jc w:val="left"/>
            </w:pPr>
            <w:proofErr w:type="spellStart"/>
            <w:r w:rsidRPr="006B0035">
              <w:t>ConditionOfFacilityIMKLValue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3C46116" w14:textId="1F9DBD7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FCD606F"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1812833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2C2A9C" w14:textId="77777777" w:rsidR="000E0786" w:rsidRPr="006B0035" w:rsidRDefault="000E0786" w:rsidP="000E0786">
            <w:pPr>
              <w:jc w:val="left"/>
            </w:pPr>
            <w:r w:rsidRPr="006B0035">
              <w:t>Contact</w:t>
            </w:r>
          </w:p>
        </w:tc>
        <w:tc>
          <w:tcPr>
            <w:tcW w:w="0" w:type="auto"/>
            <w:tcBorders>
              <w:top w:val="outset" w:sz="6" w:space="0" w:color="auto"/>
              <w:left w:val="outset" w:sz="6" w:space="0" w:color="auto"/>
              <w:bottom w:val="outset" w:sz="6" w:space="0" w:color="auto"/>
              <w:right w:val="outset" w:sz="6" w:space="0" w:color="auto"/>
            </w:tcBorders>
            <w:hideMark/>
          </w:tcPr>
          <w:p w14:paraId="326B8B46" w14:textId="52D87F6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2CAC5C8"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38837F7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3FBA1B" w14:textId="77777777" w:rsidR="000E0786" w:rsidRPr="006B0035" w:rsidRDefault="000E0786" w:rsidP="000E0786">
            <w:pPr>
              <w:jc w:val="left"/>
            </w:pPr>
            <w:proofErr w:type="spellStart"/>
            <w:r w:rsidRPr="006B0035">
              <w:t>ContainerLeidingelement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CD36657" w14:textId="6F504EB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509EAD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F3533C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BDE301" w14:textId="77777777" w:rsidR="000E0786" w:rsidRPr="006B0035" w:rsidRDefault="000E0786" w:rsidP="000E0786">
            <w:pPr>
              <w:jc w:val="left"/>
            </w:pPr>
            <w:r w:rsidRPr="006B0035">
              <w:t>Diepte</w:t>
            </w:r>
          </w:p>
        </w:tc>
        <w:tc>
          <w:tcPr>
            <w:tcW w:w="0" w:type="auto"/>
            <w:tcBorders>
              <w:top w:val="outset" w:sz="6" w:space="0" w:color="auto"/>
              <w:left w:val="outset" w:sz="6" w:space="0" w:color="auto"/>
              <w:bottom w:val="outset" w:sz="6" w:space="0" w:color="auto"/>
              <w:right w:val="outset" w:sz="6" w:space="0" w:color="auto"/>
            </w:tcBorders>
            <w:hideMark/>
          </w:tcPr>
          <w:p w14:paraId="3ABA70FC" w14:textId="565CD51E"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D8D424D"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F2C9F8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102EC9" w14:textId="77777777" w:rsidR="000E0786" w:rsidRPr="006B0035" w:rsidRDefault="000E0786" w:rsidP="000E0786">
            <w:pPr>
              <w:jc w:val="left"/>
            </w:pPr>
            <w:proofErr w:type="spellStart"/>
            <w:r w:rsidRPr="006B0035">
              <w:t>DiepteAangrijpingspuntValue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2DFB886" w14:textId="469ED9D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BB6CEE9"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3617501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EFF034" w14:textId="77777777" w:rsidR="000E0786" w:rsidRPr="006B0035" w:rsidRDefault="000E0786" w:rsidP="000E0786">
            <w:pPr>
              <w:jc w:val="left"/>
            </w:pPr>
            <w:proofErr w:type="spellStart"/>
            <w:r w:rsidRPr="006B0035">
              <w:t>DiepteNAP</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8DEDAA7" w14:textId="58EA437B"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876F163"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AFC0A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673B46" w14:textId="77777777" w:rsidR="000E0786" w:rsidRPr="006B0035" w:rsidRDefault="000E0786" w:rsidP="000E0786">
            <w:pPr>
              <w:jc w:val="left"/>
            </w:pPr>
            <w:proofErr w:type="spellStart"/>
            <w:r w:rsidRPr="006B0035">
              <w:t>DiepteTovMaaiveld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E59AE85" w14:textId="5A93A95A"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188DFBD"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8D6840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33B2AC" w14:textId="77777777" w:rsidR="000E0786" w:rsidRPr="006B0035" w:rsidRDefault="000E0786" w:rsidP="000E0786">
            <w:pPr>
              <w:jc w:val="left"/>
            </w:pPr>
            <w:proofErr w:type="spellStart"/>
            <w:r w:rsidRPr="006B0035">
              <w:t>Duct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45A400F" w14:textId="151A0938"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558558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7811A4E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939B70" w14:textId="77777777" w:rsidR="000E0786" w:rsidRPr="006B0035" w:rsidRDefault="000E0786" w:rsidP="000E0786">
            <w:pPr>
              <w:jc w:val="left"/>
            </w:pPr>
            <w:proofErr w:type="spellStart"/>
            <w:r w:rsidRPr="006B0035">
              <w:t>EffectcontourDodelijk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1BF1FE8" w14:textId="17F90C1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C37E9D0"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7518DDB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F12C88" w14:textId="77777777" w:rsidR="000E0786" w:rsidRPr="006B0035" w:rsidRDefault="000E0786" w:rsidP="000E0786">
            <w:pPr>
              <w:jc w:val="left"/>
            </w:pPr>
            <w:proofErr w:type="spellStart"/>
            <w:r w:rsidRPr="006B0035">
              <w:t>EffectScenarioType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A4630CD" w14:textId="52BE9D6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1CB08AE"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4E0E3E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FF9664" w14:textId="77777777" w:rsidR="000E0786" w:rsidRPr="006B0035" w:rsidRDefault="000E0786" w:rsidP="000E0786">
            <w:pPr>
              <w:jc w:val="left"/>
            </w:pPr>
            <w:proofErr w:type="spellStart"/>
            <w:r w:rsidRPr="006B0035">
              <w:t>EigenTopografie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939688C" w14:textId="7564C91A"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A6CA41E"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B353A54"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93AF97" w14:textId="77777777" w:rsidR="000E0786" w:rsidRPr="006B0035" w:rsidRDefault="000E0786" w:rsidP="000E0786">
            <w:pPr>
              <w:jc w:val="left"/>
            </w:pPr>
            <w:proofErr w:type="spellStart"/>
            <w:r w:rsidRPr="006B0035">
              <w:t>EigenTopografieStatusValue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6C4272C" w14:textId="7DD93388"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E1F8B71"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588760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40B7EE9" w14:textId="77777777" w:rsidR="000E0786" w:rsidRPr="006B0035" w:rsidRDefault="000E0786" w:rsidP="000E0786">
            <w:pPr>
              <w:jc w:val="left"/>
            </w:pPr>
            <w:proofErr w:type="spellStart"/>
            <w:r w:rsidRPr="006B0035">
              <w:t>EisVoorzorgsmaatregelBijlage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81074AE" w14:textId="205C2BB2"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A590E5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E114B4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25A505" w14:textId="77777777" w:rsidR="000E0786" w:rsidRPr="006B0035" w:rsidRDefault="000E0786" w:rsidP="000E0786">
            <w:pPr>
              <w:jc w:val="left"/>
            </w:pPr>
            <w:proofErr w:type="spellStart"/>
            <w:r w:rsidRPr="006B0035">
              <w:t>ElectricityAppurtenanceTypeIMKLValue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23871A1" w14:textId="5D68CF75"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A6C0BE6"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58365F1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828D28" w14:textId="77777777" w:rsidR="000E0786" w:rsidRPr="006B0035" w:rsidRDefault="000E0786" w:rsidP="000E0786">
            <w:pPr>
              <w:jc w:val="left"/>
            </w:pPr>
            <w:r w:rsidRPr="006B0035">
              <w:t>Elektriciteitskabel</w:t>
            </w:r>
          </w:p>
        </w:tc>
        <w:tc>
          <w:tcPr>
            <w:tcW w:w="0" w:type="auto"/>
            <w:tcBorders>
              <w:top w:val="outset" w:sz="6" w:space="0" w:color="auto"/>
              <w:left w:val="outset" w:sz="6" w:space="0" w:color="auto"/>
              <w:bottom w:val="outset" w:sz="6" w:space="0" w:color="auto"/>
              <w:right w:val="outset" w:sz="6" w:space="0" w:color="auto"/>
            </w:tcBorders>
            <w:hideMark/>
          </w:tcPr>
          <w:p w14:paraId="236E1C9D" w14:textId="25C0C99C"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24C67C9"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83381B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E9C8DF" w14:textId="77777777" w:rsidR="000E0786" w:rsidRPr="006B0035" w:rsidRDefault="000E0786" w:rsidP="000E0786">
            <w:pPr>
              <w:jc w:val="left"/>
            </w:pPr>
            <w:proofErr w:type="spellStart"/>
            <w:r w:rsidRPr="006B0035">
              <w:t>ExtraDetailinfo</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BCBE79A" w14:textId="45720FB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88101E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0C3BEBA"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033DAB" w14:textId="77777777" w:rsidR="000E0786" w:rsidRPr="006B0035" w:rsidRDefault="000E0786" w:rsidP="000E0786">
            <w:pPr>
              <w:jc w:val="left"/>
            </w:pPr>
            <w:proofErr w:type="spellStart"/>
            <w:r w:rsidRPr="006B0035">
              <w:t>ExtraDetailInfoTypeValue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6617ED8" w14:textId="031DF91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54C0760"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48007D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7898AC" w14:textId="77777777" w:rsidR="000E0786" w:rsidRPr="006B0035" w:rsidRDefault="000E0786" w:rsidP="000E0786">
            <w:pPr>
              <w:jc w:val="left"/>
            </w:pPr>
            <w:proofErr w:type="spellStart"/>
            <w:r w:rsidRPr="006B0035">
              <w:t>ExtraGeometrie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D85D3AD" w14:textId="2DA6C8EB"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21681D8"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250C26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B8E0A6" w14:textId="77777777" w:rsidR="000E0786" w:rsidRPr="006B0035" w:rsidRDefault="000E0786" w:rsidP="000E0786">
            <w:pPr>
              <w:jc w:val="left"/>
            </w:pPr>
            <w:proofErr w:type="spellStart"/>
            <w:r w:rsidRPr="006B0035">
              <w:t>ExtraInformatie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58F26BB" w14:textId="5016798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FCDB977"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B4802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3FB247" w14:textId="77777777" w:rsidR="000E0786" w:rsidRPr="006B0035" w:rsidRDefault="000E0786" w:rsidP="000E0786">
            <w:pPr>
              <w:jc w:val="left"/>
            </w:pPr>
            <w:proofErr w:type="spellStart"/>
            <w:r w:rsidRPr="006B0035">
              <w:t>GebiedsinformatieAanvraag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9A7301A" w14:textId="7CBD810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DED14E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0AC588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49CF8AD" w14:textId="77777777" w:rsidR="000E0786" w:rsidRPr="006B0035" w:rsidRDefault="000E0786" w:rsidP="000E0786">
            <w:pPr>
              <w:jc w:val="left"/>
            </w:pPr>
            <w:proofErr w:type="spellStart"/>
            <w:r w:rsidRPr="006B0035">
              <w:t>GebiedsinformatieLevering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4FCE8A7" w14:textId="18110FD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5762669"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0AB9BFA"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CCC002" w14:textId="77777777" w:rsidR="000E0786" w:rsidRPr="006B0035" w:rsidRDefault="000E0786" w:rsidP="000E0786">
            <w:pPr>
              <w:jc w:val="left"/>
            </w:pPr>
            <w:r w:rsidRPr="006B0035">
              <w:t>Graafpolygoon</w:t>
            </w:r>
          </w:p>
        </w:tc>
        <w:tc>
          <w:tcPr>
            <w:tcW w:w="0" w:type="auto"/>
            <w:tcBorders>
              <w:top w:val="outset" w:sz="6" w:space="0" w:color="auto"/>
              <w:left w:val="outset" w:sz="6" w:space="0" w:color="auto"/>
              <w:bottom w:val="outset" w:sz="6" w:space="0" w:color="auto"/>
              <w:right w:val="outset" w:sz="6" w:space="0" w:color="auto"/>
            </w:tcBorders>
            <w:hideMark/>
          </w:tcPr>
          <w:p w14:paraId="4FEED076" w14:textId="31C5B3CA"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7C02080"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5E8EED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8B989F" w14:textId="77777777" w:rsidR="000E0786" w:rsidRPr="006B0035" w:rsidRDefault="000E0786" w:rsidP="000E0786">
            <w:pPr>
              <w:jc w:val="left"/>
            </w:pPr>
            <w:proofErr w:type="spellStart"/>
            <w:r w:rsidRPr="006B0035">
              <w:t>IMKLBasis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06AB43A" w14:textId="7455E5EC"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890CBD7"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B67EE7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1F91FD" w14:textId="77777777" w:rsidR="000E0786" w:rsidRPr="006B0035" w:rsidRDefault="000E0786" w:rsidP="000E0786">
            <w:pPr>
              <w:jc w:val="left"/>
            </w:pPr>
            <w:r w:rsidRPr="006B0035">
              <w:t>Informatiepolygoon</w:t>
            </w:r>
          </w:p>
        </w:tc>
        <w:tc>
          <w:tcPr>
            <w:tcW w:w="0" w:type="auto"/>
            <w:tcBorders>
              <w:top w:val="outset" w:sz="6" w:space="0" w:color="auto"/>
              <w:left w:val="outset" w:sz="6" w:space="0" w:color="auto"/>
              <w:bottom w:val="outset" w:sz="6" w:space="0" w:color="auto"/>
              <w:right w:val="outset" w:sz="6" w:space="0" w:color="auto"/>
            </w:tcBorders>
            <w:hideMark/>
          </w:tcPr>
          <w:p w14:paraId="6A304F41" w14:textId="4551C78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A5D613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0AE85F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3564B6" w14:textId="77777777" w:rsidR="000E0786" w:rsidRPr="006B0035" w:rsidRDefault="000E0786" w:rsidP="000E0786">
            <w:pPr>
              <w:jc w:val="left"/>
            </w:pPr>
            <w:proofErr w:type="spellStart"/>
            <w:r w:rsidRPr="006B0035">
              <w:t>Kabelbed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4658D82" w14:textId="209C88B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6F28394"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4DF5FE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55BC88" w14:textId="77777777" w:rsidR="000E0786" w:rsidRPr="006B0035" w:rsidRDefault="000E0786" w:rsidP="000E0786">
            <w:pPr>
              <w:jc w:val="left"/>
            </w:pPr>
            <w:proofErr w:type="spellStart"/>
            <w:r w:rsidRPr="006B0035">
              <w:t>KabelEnLeidingContainer</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E2E6D8B" w14:textId="03F1E65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62D59E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1CFCFC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6F8227" w14:textId="77777777" w:rsidR="000E0786" w:rsidRPr="006B0035" w:rsidRDefault="000E0786" w:rsidP="000E0786">
            <w:pPr>
              <w:jc w:val="left"/>
            </w:pPr>
            <w:proofErr w:type="spellStart"/>
            <w:r w:rsidRPr="006B0035">
              <w:t>KabelOfLeiding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8E0EC75" w14:textId="0854057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7DC199F"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115153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6348DA" w14:textId="77777777" w:rsidR="000E0786" w:rsidRPr="006B0035" w:rsidRDefault="000E0786" w:rsidP="000E0786">
            <w:pPr>
              <w:jc w:val="left"/>
            </w:pPr>
            <w:proofErr w:type="spellStart"/>
            <w:r w:rsidRPr="006B0035">
              <w:t>KabelSpecifiek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7EED68C" w14:textId="37521EA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0A97C5E"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3B456A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DC9F01" w14:textId="77777777" w:rsidR="000E0786" w:rsidRPr="006B0035" w:rsidRDefault="000E0786" w:rsidP="000E0786">
            <w:pPr>
              <w:jc w:val="left"/>
            </w:pPr>
            <w:r w:rsidRPr="006B0035">
              <w:t>Kast</w:t>
            </w:r>
          </w:p>
        </w:tc>
        <w:tc>
          <w:tcPr>
            <w:tcW w:w="0" w:type="auto"/>
            <w:tcBorders>
              <w:top w:val="outset" w:sz="6" w:space="0" w:color="auto"/>
              <w:left w:val="outset" w:sz="6" w:space="0" w:color="auto"/>
              <w:bottom w:val="outset" w:sz="6" w:space="0" w:color="auto"/>
              <w:right w:val="outset" w:sz="6" w:space="0" w:color="auto"/>
            </w:tcBorders>
            <w:hideMark/>
          </w:tcPr>
          <w:p w14:paraId="7ACC94AB" w14:textId="11F1911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57063E0"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7BB0FE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6DFD92" w14:textId="77777777" w:rsidR="000E0786" w:rsidRPr="006B0035" w:rsidRDefault="000E0786" w:rsidP="000E0786">
            <w:pPr>
              <w:jc w:val="left"/>
            </w:pPr>
            <w:r w:rsidRPr="006B0035">
              <w:t>Label</w:t>
            </w:r>
          </w:p>
        </w:tc>
        <w:tc>
          <w:tcPr>
            <w:tcW w:w="0" w:type="auto"/>
            <w:tcBorders>
              <w:top w:val="outset" w:sz="6" w:space="0" w:color="auto"/>
              <w:left w:val="outset" w:sz="6" w:space="0" w:color="auto"/>
              <w:bottom w:val="outset" w:sz="6" w:space="0" w:color="auto"/>
              <w:right w:val="outset" w:sz="6" w:space="0" w:color="auto"/>
            </w:tcBorders>
            <w:hideMark/>
          </w:tcPr>
          <w:p w14:paraId="7EA591E4" w14:textId="166AF20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0DADF73"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8D962E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5EC613" w14:textId="77777777" w:rsidR="000E0786" w:rsidRPr="006B0035" w:rsidRDefault="000E0786" w:rsidP="000E0786">
            <w:pPr>
              <w:jc w:val="left"/>
            </w:pPr>
            <w:r w:rsidRPr="006B0035">
              <w:t>Labelpositie</w:t>
            </w:r>
          </w:p>
        </w:tc>
        <w:tc>
          <w:tcPr>
            <w:tcW w:w="0" w:type="auto"/>
            <w:tcBorders>
              <w:top w:val="outset" w:sz="6" w:space="0" w:color="auto"/>
              <w:left w:val="outset" w:sz="6" w:space="0" w:color="auto"/>
              <w:bottom w:val="outset" w:sz="6" w:space="0" w:color="auto"/>
              <w:right w:val="outset" w:sz="6" w:space="0" w:color="auto"/>
            </w:tcBorders>
            <w:hideMark/>
          </w:tcPr>
          <w:p w14:paraId="54E18B9C" w14:textId="76D4BC9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BB5CF2A"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219CBF7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B37636" w14:textId="77777777" w:rsidR="000E0786" w:rsidRPr="006B0035" w:rsidRDefault="000E0786" w:rsidP="000E0786">
            <w:pPr>
              <w:jc w:val="left"/>
            </w:pPr>
            <w:proofErr w:type="spellStart"/>
            <w:r w:rsidRPr="006B0035">
              <w:t>LabelpositieValue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DCA9DA1" w14:textId="37F7BFA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10E032D"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381233F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695A0C" w14:textId="77777777" w:rsidR="000E0786" w:rsidRPr="006B0035" w:rsidRDefault="000E0786" w:rsidP="000E0786">
            <w:pPr>
              <w:jc w:val="left"/>
            </w:pPr>
            <w:r w:rsidRPr="006B0035">
              <w:t>Leidingelement</w:t>
            </w:r>
          </w:p>
        </w:tc>
        <w:tc>
          <w:tcPr>
            <w:tcW w:w="0" w:type="auto"/>
            <w:tcBorders>
              <w:top w:val="outset" w:sz="6" w:space="0" w:color="auto"/>
              <w:left w:val="outset" w:sz="6" w:space="0" w:color="auto"/>
              <w:bottom w:val="outset" w:sz="6" w:space="0" w:color="auto"/>
              <w:right w:val="outset" w:sz="6" w:space="0" w:color="auto"/>
            </w:tcBorders>
            <w:hideMark/>
          </w:tcPr>
          <w:p w14:paraId="05B04BD7" w14:textId="6C8EBEB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75A2389"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3D43BB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601B24" w14:textId="77777777" w:rsidR="000E0786" w:rsidRPr="006B0035" w:rsidRDefault="000E0786" w:rsidP="000E0786">
            <w:pPr>
              <w:jc w:val="left"/>
            </w:pPr>
            <w:r w:rsidRPr="006B0035">
              <w:t>Maatvoering</w:t>
            </w:r>
          </w:p>
        </w:tc>
        <w:tc>
          <w:tcPr>
            <w:tcW w:w="0" w:type="auto"/>
            <w:tcBorders>
              <w:top w:val="outset" w:sz="6" w:space="0" w:color="auto"/>
              <w:left w:val="outset" w:sz="6" w:space="0" w:color="auto"/>
              <w:bottom w:val="outset" w:sz="6" w:space="0" w:color="auto"/>
              <w:right w:val="outset" w:sz="6" w:space="0" w:color="auto"/>
            </w:tcBorders>
            <w:hideMark/>
          </w:tcPr>
          <w:p w14:paraId="5AFE0573" w14:textId="7AEF910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E23F0A8"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4DF82D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04B248" w14:textId="77777777" w:rsidR="000E0786" w:rsidRPr="006B0035" w:rsidRDefault="000E0786" w:rsidP="000E0786">
            <w:pPr>
              <w:jc w:val="left"/>
            </w:pPr>
            <w:proofErr w:type="spellStart"/>
            <w:r w:rsidRPr="006B0035">
              <w:t>MaatvoeringsTypeValue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F3827DB" w14:textId="16D5D5DC"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85DE322"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4F8B9F0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AA623F" w14:textId="77777777" w:rsidR="000E0786" w:rsidRPr="006B0035" w:rsidRDefault="000E0786" w:rsidP="000E0786">
            <w:pPr>
              <w:jc w:val="left"/>
            </w:pPr>
            <w:r w:rsidRPr="006B0035">
              <w:t>Mangat</w:t>
            </w:r>
          </w:p>
        </w:tc>
        <w:tc>
          <w:tcPr>
            <w:tcW w:w="0" w:type="auto"/>
            <w:tcBorders>
              <w:top w:val="outset" w:sz="6" w:space="0" w:color="auto"/>
              <w:left w:val="outset" w:sz="6" w:space="0" w:color="auto"/>
              <w:bottom w:val="outset" w:sz="6" w:space="0" w:color="auto"/>
              <w:right w:val="outset" w:sz="6" w:space="0" w:color="auto"/>
            </w:tcBorders>
            <w:hideMark/>
          </w:tcPr>
          <w:p w14:paraId="7C87C7F3" w14:textId="7B3CFF93"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00EB6E8"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FC239F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61751D" w14:textId="77777777" w:rsidR="000E0786" w:rsidRPr="006B0035" w:rsidRDefault="000E0786" w:rsidP="000E0786">
            <w:pPr>
              <w:jc w:val="left"/>
            </w:pPr>
            <w:r w:rsidRPr="006B0035">
              <w:t>Mantelbuis</w:t>
            </w:r>
          </w:p>
        </w:tc>
        <w:tc>
          <w:tcPr>
            <w:tcW w:w="0" w:type="auto"/>
            <w:tcBorders>
              <w:top w:val="outset" w:sz="6" w:space="0" w:color="auto"/>
              <w:left w:val="outset" w:sz="6" w:space="0" w:color="auto"/>
              <w:bottom w:val="outset" w:sz="6" w:space="0" w:color="auto"/>
              <w:right w:val="outset" w:sz="6" w:space="0" w:color="auto"/>
            </w:tcBorders>
            <w:hideMark/>
          </w:tcPr>
          <w:p w14:paraId="47D6B446" w14:textId="34AD3DE3"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2CEB9FF"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7646E5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9357EE8" w14:textId="77777777" w:rsidR="000E0786" w:rsidRPr="006B0035" w:rsidRDefault="000E0786" w:rsidP="000E0786">
            <w:pPr>
              <w:jc w:val="left"/>
            </w:pPr>
            <w:r w:rsidRPr="006B0035">
              <w:t>Mast</w:t>
            </w:r>
          </w:p>
        </w:tc>
        <w:tc>
          <w:tcPr>
            <w:tcW w:w="0" w:type="auto"/>
            <w:tcBorders>
              <w:top w:val="outset" w:sz="6" w:space="0" w:color="auto"/>
              <w:left w:val="outset" w:sz="6" w:space="0" w:color="auto"/>
              <w:bottom w:val="outset" w:sz="6" w:space="0" w:color="auto"/>
              <w:right w:val="outset" w:sz="6" w:space="0" w:color="auto"/>
            </w:tcBorders>
            <w:hideMark/>
          </w:tcPr>
          <w:p w14:paraId="14527881" w14:textId="364BFF8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AE5A7D5"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FC5833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EA0941" w14:textId="77777777" w:rsidR="000E0786" w:rsidRPr="006B0035" w:rsidRDefault="000E0786" w:rsidP="000E0786">
            <w:pPr>
              <w:jc w:val="left"/>
            </w:pPr>
            <w:proofErr w:type="spellStart"/>
            <w:r w:rsidRPr="006B0035">
              <w:t>NauwkeurigheidDiepteValue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771A993" w14:textId="0A0EA4F5"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E8357A1"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402C6CF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46E87C" w14:textId="77777777" w:rsidR="000E0786" w:rsidRPr="006B0035" w:rsidRDefault="000E0786" w:rsidP="000E0786">
            <w:pPr>
              <w:jc w:val="left"/>
            </w:pPr>
            <w:proofErr w:type="spellStart"/>
            <w:r w:rsidRPr="006B0035">
              <w:t>NauwkeurigheidXYvalue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651B64A" w14:textId="61A3CEE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7CAF52B"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0FBA36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5DA47E" w14:textId="77777777" w:rsidR="000E0786" w:rsidRPr="006B0035" w:rsidRDefault="000E0786" w:rsidP="000E0786">
            <w:pPr>
              <w:jc w:val="left"/>
            </w:pPr>
            <w:r w:rsidRPr="006B0035">
              <w:t>NEN3610ID</w:t>
            </w:r>
          </w:p>
        </w:tc>
        <w:tc>
          <w:tcPr>
            <w:tcW w:w="0" w:type="auto"/>
            <w:tcBorders>
              <w:top w:val="outset" w:sz="6" w:space="0" w:color="auto"/>
              <w:left w:val="outset" w:sz="6" w:space="0" w:color="auto"/>
              <w:bottom w:val="outset" w:sz="6" w:space="0" w:color="auto"/>
              <w:right w:val="outset" w:sz="6" w:space="0" w:color="auto"/>
            </w:tcBorders>
            <w:hideMark/>
          </w:tcPr>
          <w:p w14:paraId="3A7C17F1" w14:textId="40F89E9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5AF4BCC"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1044213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B7AB04" w14:textId="77777777" w:rsidR="000E0786" w:rsidRPr="006B0035" w:rsidRDefault="000E0786" w:rsidP="000E0786">
            <w:pPr>
              <w:jc w:val="left"/>
            </w:pPr>
            <w:proofErr w:type="spellStart"/>
            <w:r w:rsidRPr="006B0035">
              <w:t>OilGasChemicalsAppurtenanceTypeIMKLValue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12865C9" w14:textId="5938A10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5D5A5BE"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07E888E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BAD2C6" w14:textId="77777777" w:rsidR="000E0786" w:rsidRPr="006B0035" w:rsidRDefault="000E0786" w:rsidP="000E0786">
            <w:pPr>
              <w:jc w:val="left"/>
            </w:pPr>
            <w:proofErr w:type="spellStart"/>
            <w:r w:rsidRPr="006B0035">
              <w:lastRenderedPageBreak/>
              <w:t>OilGasChemicalsProductTypeIMKLValue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A34AFF6" w14:textId="1CE46D93"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24F5124"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15F114F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D9C46F" w14:textId="77777777" w:rsidR="000E0786" w:rsidRPr="006B0035" w:rsidRDefault="000E0786" w:rsidP="000E0786">
            <w:pPr>
              <w:jc w:val="left"/>
            </w:pPr>
            <w:proofErr w:type="spellStart"/>
            <w:r w:rsidRPr="006B0035">
              <w:t>OlieGasChemicalienPijpleiding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351DC73" w14:textId="4609A71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682E0A5"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0945FBE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BE8F1D" w14:textId="77777777" w:rsidR="000E0786" w:rsidRPr="006B0035" w:rsidRDefault="000E0786" w:rsidP="000E0786">
            <w:pPr>
              <w:jc w:val="left"/>
            </w:pPr>
            <w:r w:rsidRPr="006B0035">
              <w:t>Opdrachtgever</w:t>
            </w:r>
          </w:p>
        </w:tc>
        <w:tc>
          <w:tcPr>
            <w:tcW w:w="0" w:type="auto"/>
            <w:tcBorders>
              <w:top w:val="outset" w:sz="6" w:space="0" w:color="auto"/>
              <w:left w:val="outset" w:sz="6" w:space="0" w:color="auto"/>
              <w:bottom w:val="outset" w:sz="6" w:space="0" w:color="auto"/>
              <w:right w:val="outset" w:sz="6" w:space="0" w:color="auto"/>
            </w:tcBorders>
            <w:hideMark/>
          </w:tcPr>
          <w:p w14:paraId="158532A4" w14:textId="1F1C4C9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1F46EA8"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786A89F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DD6A5D" w14:textId="77777777" w:rsidR="000E0786" w:rsidRPr="006B0035" w:rsidRDefault="000E0786" w:rsidP="000E0786">
            <w:pPr>
              <w:jc w:val="left"/>
            </w:pPr>
            <w:r w:rsidRPr="006B0035">
              <w:t>Organisatie</w:t>
            </w:r>
          </w:p>
        </w:tc>
        <w:tc>
          <w:tcPr>
            <w:tcW w:w="0" w:type="auto"/>
            <w:tcBorders>
              <w:top w:val="outset" w:sz="6" w:space="0" w:color="auto"/>
              <w:left w:val="outset" w:sz="6" w:space="0" w:color="auto"/>
              <w:bottom w:val="outset" w:sz="6" w:space="0" w:color="auto"/>
              <w:right w:val="outset" w:sz="6" w:space="0" w:color="auto"/>
            </w:tcBorders>
            <w:hideMark/>
          </w:tcPr>
          <w:p w14:paraId="35465A63" w14:textId="4AC385E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7065151"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C80B3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3B6DAC" w14:textId="77777777" w:rsidR="000E0786" w:rsidRPr="006B0035" w:rsidRDefault="000E0786" w:rsidP="000E0786">
            <w:pPr>
              <w:jc w:val="left"/>
            </w:pPr>
            <w:proofErr w:type="spellStart"/>
            <w:r w:rsidRPr="006B0035">
              <w:t>Orientatiepolygoon</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4EB2817" w14:textId="242CB6D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C6DD493"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966419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672396" w14:textId="77777777" w:rsidR="000E0786" w:rsidRPr="006B0035" w:rsidRDefault="000E0786" w:rsidP="000E0786">
            <w:pPr>
              <w:jc w:val="left"/>
            </w:pPr>
            <w:r w:rsidRPr="006B0035">
              <w:t>Overig</w:t>
            </w:r>
          </w:p>
        </w:tc>
        <w:tc>
          <w:tcPr>
            <w:tcW w:w="0" w:type="auto"/>
            <w:tcBorders>
              <w:top w:val="outset" w:sz="6" w:space="0" w:color="auto"/>
              <w:left w:val="outset" w:sz="6" w:space="0" w:color="auto"/>
              <w:bottom w:val="outset" w:sz="6" w:space="0" w:color="auto"/>
              <w:right w:val="outset" w:sz="6" w:space="0" w:color="auto"/>
            </w:tcBorders>
            <w:hideMark/>
          </w:tcPr>
          <w:p w14:paraId="2FCD01BE" w14:textId="33B61618"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6C89E1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D85B48" w:rsidRPr="006B0035" w14:paraId="3ABB22A7" w14:textId="77777777" w:rsidTr="000E0786">
        <w:trPr>
          <w:tblCellSpacing w:w="0" w:type="dxa"/>
          <w:ins w:id="28" w:author="Paul Janssen" w:date="2020-06-10T18:35:00Z"/>
        </w:trPr>
        <w:tc>
          <w:tcPr>
            <w:tcW w:w="0" w:type="auto"/>
            <w:tcBorders>
              <w:top w:val="outset" w:sz="6" w:space="0" w:color="auto"/>
              <w:left w:val="outset" w:sz="6" w:space="0" w:color="auto"/>
              <w:bottom w:val="outset" w:sz="6" w:space="0" w:color="auto"/>
              <w:right w:val="outset" w:sz="6" w:space="0" w:color="auto"/>
            </w:tcBorders>
          </w:tcPr>
          <w:p w14:paraId="443084C1" w14:textId="382D466C" w:rsidR="00D85B48" w:rsidRPr="006B0035" w:rsidRDefault="00D85B48" w:rsidP="00D85B48">
            <w:pPr>
              <w:jc w:val="left"/>
              <w:rPr>
                <w:ins w:id="29" w:author="Paul Janssen" w:date="2020-06-10T18:35:00Z"/>
              </w:rPr>
            </w:pPr>
            <w:proofErr w:type="spellStart"/>
            <w:ins w:id="30" w:author="Paul Janssen" w:date="2020-06-10T18:35:00Z">
              <w:r w:rsidRPr="00D85B48">
                <w:rPr>
                  <w:rPrChange w:id="31" w:author="Paul Janssen" w:date="2020-06-10T18:35:00Z">
                    <w:rPr>
                      <w:b/>
                      <w:bCs/>
                    </w:rPr>
                  </w:rPrChange>
                </w:rPr>
                <w:t>OverigAppurtenanceTypeIMKLValue</w:t>
              </w:r>
              <w:proofErr w:type="spellEnd"/>
            </w:ins>
          </w:p>
        </w:tc>
        <w:tc>
          <w:tcPr>
            <w:tcW w:w="0" w:type="auto"/>
            <w:tcBorders>
              <w:top w:val="outset" w:sz="6" w:space="0" w:color="auto"/>
              <w:left w:val="outset" w:sz="6" w:space="0" w:color="auto"/>
              <w:bottom w:val="outset" w:sz="6" w:space="0" w:color="auto"/>
              <w:right w:val="outset" w:sz="6" w:space="0" w:color="auto"/>
            </w:tcBorders>
          </w:tcPr>
          <w:p w14:paraId="1461C216" w14:textId="1F8452B9" w:rsidR="00D85B48" w:rsidRDefault="00D85B48" w:rsidP="00D85B48">
            <w:pPr>
              <w:jc w:val="left"/>
              <w:rPr>
                <w:ins w:id="32" w:author="Paul Janssen" w:date="2020-06-10T18:35:00Z"/>
              </w:rPr>
            </w:pPr>
            <w:ins w:id="33" w:author="Paul Janssen" w:date="2020-06-10T18:35:00Z">
              <w:r>
                <w:t>IMKL</w:t>
              </w:r>
            </w:ins>
          </w:p>
        </w:tc>
        <w:tc>
          <w:tcPr>
            <w:tcW w:w="1524" w:type="dxa"/>
            <w:tcBorders>
              <w:top w:val="outset" w:sz="6" w:space="0" w:color="auto"/>
              <w:left w:val="outset" w:sz="6" w:space="0" w:color="auto"/>
              <w:bottom w:val="outset" w:sz="6" w:space="0" w:color="auto"/>
              <w:right w:val="outset" w:sz="6" w:space="0" w:color="auto"/>
            </w:tcBorders>
          </w:tcPr>
          <w:p w14:paraId="055F793F" w14:textId="11B8D130" w:rsidR="00D85B48" w:rsidRPr="006B0035" w:rsidRDefault="00D85B48" w:rsidP="00D85B48">
            <w:pPr>
              <w:jc w:val="left"/>
              <w:rPr>
                <w:ins w:id="34" w:author="Paul Janssen" w:date="2020-06-10T18:35:00Z"/>
              </w:rPr>
            </w:pPr>
            <w:ins w:id="35" w:author="Paul Janssen" w:date="2020-06-10T18:35:00Z">
              <w:r w:rsidRPr="006B0035">
                <w:t>«</w:t>
              </w:r>
              <w:proofErr w:type="spellStart"/>
              <w:r w:rsidRPr="006B0035">
                <w:t>codeList</w:t>
              </w:r>
              <w:proofErr w:type="spellEnd"/>
              <w:r w:rsidRPr="006B0035">
                <w:t>»</w:t>
              </w:r>
            </w:ins>
          </w:p>
        </w:tc>
      </w:tr>
      <w:tr w:rsidR="00D85B48" w:rsidRPr="006B0035" w14:paraId="04D71FC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EFC24F" w14:textId="77777777" w:rsidR="00D85B48" w:rsidRPr="006B0035" w:rsidRDefault="00D85B48" w:rsidP="00D85B48">
            <w:pPr>
              <w:jc w:val="left"/>
            </w:pPr>
            <w:proofErr w:type="spellStart"/>
            <w:r w:rsidRPr="006B0035">
              <w:t>OverigSpecifiek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2FE12DC" w14:textId="52B8B592"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8266AAC"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7D4A1EE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EAE039" w14:textId="77777777" w:rsidR="00D85B48" w:rsidRPr="006B0035" w:rsidRDefault="00D85B48" w:rsidP="00D85B48">
            <w:pPr>
              <w:jc w:val="left"/>
            </w:pPr>
            <w:proofErr w:type="spellStart"/>
            <w:r w:rsidRPr="006B0035">
              <w:t>PipeMaterialTypeIMKLValue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CA8B6C3" w14:textId="79A7BD1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F781854"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3DD1DD7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90CD07" w14:textId="77777777" w:rsidR="00D85B48" w:rsidRPr="006B0035" w:rsidRDefault="00D85B48" w:rsidP="00D85B48">
            <w:pPr>
              <w:jc w:val="left"/>
            </w:pPr>
            <w:proofErr w:type="spellStart"/>
            <w:r w:rsidRPr="006B0035">
              <w:t>PostbusAdres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1164D1A" w14:textId="163127C6"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F98A3D5" w14:textId="77777777" w:rsidR="00D85B48" w:rsidRPr="006B0035" w:rsidRDefault="00D85B48" w:rsidP="00D85B48">
            <w:pPr>
              <w:jc w:val="left"/>
            </w:pPr>
            <w:r w:rsidRPr="006B0035">
              <w:t>«</w:t>
            </w:r>
            <w:proofErr w:type="spellStart"/>
            <w:r w:rsidRPr="006B0035">
              <w:t>dataType</w:t>
            </w:r>
            <w:proofErr w:type="spellEnd"/>
            <w:r w:rsidRPr="006B0035">
              <w:t>»</w:t>
            </w:r>
          </w:p>
        </w:tc>
      </w:tr>
      <w:tr w:rsidR="00D85B48" w:rsidRPr="006B0035" w14:paraId="5AA4D32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2B370A" w14:textId="77777777" w:rsidR="00D85B48" w:rsidRPr="006B0035" w:rsidRDefault="00D85B48" w:rsidP="00D85B48">
            <w:pPr>
              <w:jc w:val="left"/>
            </w:pPr>
            <w:r w:rsidRPr="006B0035">
              <w:t>Rioolleiding</w:t>
            </w:r>
          </w:p>
        </w:tc>
        <w:tc>
          <w:tcPr>
            <w:tcW w:w="0" w:type="auto"/>
            <w:tcBorders>
              <w:top w:val="outset" w:sz="6" w:space="0" w:color="auto"/>
              <w:left w:val="outset" w:sz="6" w:space="0" w:color="auto"/>
              <w:bottom w:val="outset" w:sz="6" w:space="0" w:color="auto"/>
              <w:right w:val="outset" w:sz="6" w:space="0" w:color="auto"/>
            </w:tcBorders>
            <w:hideMark/>
          </w:tcPr>
          <w:p w14:paraId="0FEB55AD" w14:textId="13ACE191"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242758F"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6E99A8E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446D36" w14:textId="77777777" w:rsidR="00D85B48" w:rsidRPr="006B0035" w:rsidRDefault="00D85B48" w:rsidP="00D85B48">
            <w:pPr>
              <w:jc w:val="left"/>
            </w:pPr>
            <w:proofErr w:type="spellStart"/>
            <w:r w:rsidRPr="006B0035">
              <w:t>RioolleidingTypeValue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C1E6A63" w14:textId="09462BE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5E43388"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5806E26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F22846" w14:textId="77777777" w:rsidR="00D85B48" w:rsidRPr="006B0035" w:rsidRDefault="00D85B48" w:rsidP="00D85B48">
            <w:pPr>
              <w:jc w:val="left"/>
            </w:pPr>
            <w:proofErr w:type="spellStart"/>
            <w:r w:rsidRPr="006B0035">
              <w:t>SewerAppurtenanceTypeIMKLValue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FFFC44B" w14:textId="037DB8C9"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21A5A4B"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36E2AE6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28B6F4" w14:textId="77777777" w:rsidR="00D85B48" w:rsidRPr="006B0035" w:rsidRDefault="00D85B48" w:rsidP="00D85B48">
            <w:pPr>
              <w:jc w:val="left"/>
            </w:pPr>
            <w:proofErr w:type="spellStart"/>
            <w:r w:rsidRPr="006B0035">
              <w:t>SoortWerkzaamhedenValue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3FF7C32" w14:textId="2BCF1728"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B4C3D90"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493832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489CD3" w14:textId="77777777" w:rsidR="00D85B48" w:rsidRPr="006B0035" w:rsidRDefault="00D85B48" w:rsidP="00D85B48">
            <w:pPr>
              <w:jc w:val="left"/>
            </w:pPr>
            <w:proofErr w:type="spellStart"/>
            <w:r w:rsidRPr="006B0035">
              <w:t>StedelijkWaterSpecifiek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9B51F79" w14:textId="2A8A0F62"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485301C"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3331AE34"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1A6479" w14:textId="77777777" w:rsidR="00D85B48" w:rsidRPr="006B0035" w:rsidRDefault="00D85B48" w:rsidP="00D85B48">
            <w:pPr>
              <w:jc w:val="left"/>
            </w:pPr>
            <w:proofErr w:type="spellStart"/>
            <w:r w:rsidRPr="006B0035">
              <w:t>TechnischGebouw</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18D6DD8" w14:textId="0B107937"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9BBC2EB"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0A8B3184"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F4CC0C" w14:textId="77777777" w:rsidR="00D85B48" w:rsidRPr="006B0035" w:rsidRDefault="00D85B48" w:rsidP="00D85B48">
            <w:pPr>
              <w:jc w:val="left"/>
            </w:pPr>
            <w:r w:rsidRPr="006B0035">
              <w:t>Telecommunicatiekabel</w:t>
            </w:r>
          </w:p>
        </w:tc>
        <w:tc>
          <w:tcPr>
            <w:tcW w:w="0" w:type="auto"/>
            <w:tcBorders>
              <w:top w:val="outset" w:sz="6" w:space="0" w:color="auto"/>
              <w:left w:val="outset" w:sz="6" w:space="0" w:color="auto"/>
              <w:bottom w:val="outset" w:sz="6" w:space="0" w:color="auto"/>
              <w:right w:val="outset" w:sz="6" w:space="0" w:color="auto"/>
            </w:tcBorders>
            <w:hideMark/>
          </w:tcPr>
          <w:p w14:paraId="3144A2F4" w14:textId="2D6DAC0F"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12C4621"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65056ED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F73A0C" w14:textId="77777777" w:rsidR="00D85B48" w:rsidRPr="006B0035" w:rsidRDefault="00D85B48" w:rsidP="00D85B48">
            <w:pPr>
              <w:jc w:val="left"/>
            </w:pPr>
            <w:proofErr w:type="spellStart"/>
            <w:r w:rsidRPr="006B0035">
              <w:t>TelecommunicationsAppurtenanceTypeIMKLValue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F7A8E76" w14:textId="1FD8BDCE"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BB8363B"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3ED15F4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792BA8" w14:textId="77777777" w:rsidR="00D85B48" w:rsidRPr="006B0035" w:rsidRDefault="00D85B48" w:rsidP="00D85B48">
            <w:pPr>
              <w:jc w:val="left"/>
            </w:pPr>
            <w:proofErr w:type="spellStart"/>
            <w:r w:rsidRPr="006B0035">
              <w:t>TelecommunicationsCableMaterialTypeIMKLValue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F8C9CCD" w14:textId="7B87642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0685D56"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6D0E63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40A84C" w14:textId="77777777" w:rsidR="00D85B48" w:rsidRPr="006B0035" w:rsidRDefault="00D85B48" w:rsidP="00D85B48">
            <w:pPr>
              <w:jc w:val="left"/>
            </w:pPr>
            <w:r w:rsidRPr="006B0035">
              <w:t>Thema</w:t>
            </w:r>
          </w:p>
        </w:tc>
        <w:tc>
          <w:tcPr>
            <w:tcW w:w="0" w:type="auto"/>
            <w:tcBorders>
              <w:top w:val="outset" w:sz="6" w:space="0" w:color="auto"/>
              <w:left w:val="outset" w:sz="6" w:space="0" w:color="auto"/>
              <w:bottom w:val="outset" w:sz="6" w:space="0" w:color="auto"/>
              <w:right w:val="outset" w:sz="6" w:space="0" w:color="auto"/>
            </w:tcBorders>
            <w:hideMark/>
          </w:tcPr>
          <w:p w14:paraId="28851F63" w14:textId="2148EC63"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611E027"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2723E04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1C83FD" w14:textId="77777777" w:rsidR="00D85B48" w:rsidRPr="006B0035" w:rsidRDefault="00D85B48" w:rsidP="00D85B48">
            <w:pPr>
              <w:jc w:val="left"/>
            </w:pPr>
            <w:proofErr w:type="spellStart"/>
            <w:r w:rsidRPr="006B0035">
              <w:t>ThermalAppurtenanceTypeIMKLValue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C006550" w14:textId="1A9DC77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63B9730"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0866922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600DD0" w14:textId="77777777" w:rsidR="00D85B48" w:rsidRPr="006B0035" w:rsidRDefault="00D85B48" w:rsidP="00D85B48">
            <w:pPr>
              <w:jc w:val="left"/>
            </w:pPr>
            <w:proofErr w:type="spellStart"/>
            <w:r w:rsidRPr="006B0035">
              <w:t>ThermalProductTypeIMKLValue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DFEAE5E" w14:textId="2F31511D"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E7422C4"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6091AF4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016038" w14:textId="77777777" w:rsidR="00D85B48" w:rsidRPr="006B0035" w:rsidRDefault="00D85B48" w:rsidP="00D85B48">
            <w:pPr>
              <w:jc w:val="left"/>
            </w:pPr>
            <w:proofErr w:type="spellStart"/>
            <w:r w:rsidRPr="006B0035">
              <w:t>ThermischePijpleiding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9D528D2" w14:textId="6115B106"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18BF062"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1216C0C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FD074F" w14:textId="77777777" w:rsidR="00D85B48" w:rsidRPr="006B0035" w:rsidRDefault="00D85B48" w:rsidP="00D85B48">
            <w:pPr>
              <w:jc w:val="left"/>
            </w:pPr>
            <w:proofErr w:type="spellStart"/>
            <w:r w:rsidRPr="006B0035">
              <w:t>TopografischObjectTypeValue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90E5278" w14:textId="471EA088"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57E873A"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5762F8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DEE136C" w14:textId="77777777" w:rsidR="00D85B48" w:rsidRPr="006B0035" w:rsidRDefault="00D85B48" w:rsidP="00D85B48">
            <w:pPr>
              <w:jc w:val="left"/>
            </w:pPr>
            <w:r w:rsidRPr="006B0035">
              <w:t>Toren</w:t>
            </w:r>
          </w:p>
        </w:tc>
        <w:tc>
          <w:tcPr>
            <w:tcW w:w="0" w:type="auto"/>
            <w:tcBorders>
              <w:top w:val="outset" w:sz="6" w:space="0" w:color="auto"/>
              <w:left w:val="outset" w:sz="6" w:space="0" w:color="auto"/>
              <w:bottom w:val="outset" w:sz="6" w:space="0" w:color="auto"/>
              <w:right w:val="outset" w:sz="6" w:space="0" w:color="auto"/>
            </w:tcBorders>
            <w:hideMark/>
          </w:tcPr>
          <w:p w14:paraId="016BBF26" w14:textId="3675845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D90CF07"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DC3114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D83B12" w14:textId="77777777" w:rsidR="00D85B48" w:rsidRPr="006B0035" w:rsidRDefault="00D85B48" w:rsidP="00D85B48">
            <w:pPr>
              <w:jc w:val="left"/>
            </w:pPr>
            <w:r w:rsidRPr="006B0035">
              <w:t>Transportroute</w:t>
            </w:r>
          </w:p>
        </w:tc>
        <w:tc>
          <w:tcPr>
            <w:tcW w:w="0" w:type="auto"/>
            <w:tcBorders>
              <w:top w:val="outset" w:sz="6" w:space="0" w:color="auto"/>
              <w:left w:val="outset" w:sz="6" w:space="0" w:color="auto"/>
              <w:bottom w:val="outset" w:sz="6" w:space="0" w:color="auto"/>
              <w:right w:val="outset" w:sz="6" w:space="0" w:color="auto"/>
            </w:tcBorders>
            <w:hideMark/>
          </w:tcPr>
          <w:p w14:paraId="245ED371" w14:textId="2133AE4D"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4E26ED7"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0889527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7BF06C" w14:textId="77777777" w:rsidR="00D85B48" w:rsidRPr="006B0035" w:rsidRDefault="00D85B48" w:rsidP="00D85B48">
            <w:pPr>
              <w:jc w:val="left"/>
            </w:pPr>
            <w:r w:rsidRPr="006B0035">
              <w:t>Transportroutedeel</w:t>
            </w:r>
          </w:p>
        </w:tc>
        <w:tc>
          <w:tcPr>
            <w:tcW w:w="0" w:type="auto"/>
            <w:tcBorders>
              <w:top w:val="outset" w:sz="6" w:space="0" w:color="auto"/>
              <w:left w:val="outset" w:sz="6" w:space="0" w:color="auto"/>
              <w:bottom w:val="outset" w:sz="6" w:space="0" w:color="auto"/>
              <w:right w:val="outset" w:sz="6" w:space="0" w:color="auto"/>
            </w:tcBorders>
            <w:hideMark/>
          </w:tcPr>
          <w:p w14:paraId="70C32836" w14:textId="1BD21D1A"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9EA9CAD"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7185FFB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2D9339" w14:textId="77777777" w:rsidR="00D85B48" w:rsidRPr="006B0035" w:rsidRDefault="00D85B48" w:rsidP="00D85B48">
            <w:pPr>
              <w:jc w:val="left"/>
            </w:pPr>
            <w:proofErr w:type="spellStart"/>
            <w:r w:rsidRPr="006B0035">
              <w:t>TransportrouteRisico</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A75AC13" w14:textId="013A6BA2"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F5741DA"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0866680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B0002C" w14:textId="77777777" w:rsidR="00D85B48" w:rsidRPr="006B0035" w:rsidRDefault="00D85B48" w:rsidP="00D85B48">
            <w:pPr>
              <w:jc w:val="left"/>
            </w:pPr>
            <w:r w:rsidRPr="006B0035">
              <w:t>Utiliteitsnet</w:t>
            </w:r>
          </w:p>
        </w:tc>
        <w:tc>
          <w:tcPr>
            <w:tcW w:w="0" w:type="auto"/>
            <w:tcBorders>
              <w:top w:val="outset" w:sz="6" w:space="0" w:color="auto"/>
              <w:left w:val="outset" w:sz="6" w:space="0" w:color="auto"/>
              <w:bottom w:val="outset" w:sz="6" w:space="0" w:color="auto"/>
              <w:right w:val="outset" w:sz="6" w:space="0" w:color="auto"/>
            </w:tcBorders>
            <w:hideMark/>
          </w:tcPr>
          <w:p w14:paraId="47037904" w14:textId="637B266D"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B4670E8"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957F4E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B26043" w14:textId="77777777" w:rsidR="00D85B48" w:rsidRPr="006B0035" w:rsidRDefault="00D85B48" w:rsidP="00D85B48">
            <w:pPr>
              <w:jc w:val="left"/>
            </w:pPr>
            <w:proofErr w:type="spellStart"/>
            <w:r w:rsidRPr="006B0035">
              <w:t>UtilityNetworkTypeIMKLValue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523C440" w14:textId="2CA10A24"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82CCA41"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2AB150E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E5A50B4" w14:textId="77777777" w:rsidR="00D85B48" w:rsidRPr="006B0035" w:rsidRDefault="00D85B48" w:rsidP="00D85B48">
            <w:pPr>
              <w:jc w:val="left"/>
            </w:pPr>
            <w:r w:rsidRPr="006B0035">
              <w:t>Veiligheidsgebied</w:t>
            </w:r>
          </w:p>
        </w:tc>
        <w:tc>
          <w:tcPr>
            <w:tcW w:w="0" w:type="auto"/>
            <w:tcBorders>
              <w:top w:val="outset" w:sz="6" w:space="0" w:color="auto"/>
              <w:left w:val="outset" w:sz="6" w:space="0" w:color="auto"/>
              <w:bottom w:val="outset" w:sz="6" w:space="0" w:color="auto"/>
              <w:right w:val="outset" w:sz="6" w:space="0" w:color="auto"/>
            </w:tcBorders>
            <w:hideMark/>
          </w:tcPr>
          <w:p w14:paraId="09D6D1A0" w14:textId="0B13C655"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1349E80"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009C4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79241A" w14:textId="77777777" w:rsidR="00D85B48" w:rsidRPr="006B0035" w:rsidRDefault="00D85B48" w:rsidP="00D85B48">
            <w:pPr>
              <w:jc w:val="left"/>
            </w:pPr>
            <w:proofErr w:type="spellStart"/>
            <w:r w:rsidRPr="006B0035">
              <w:t>WaterAppurtenanceTypeIMKLValue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56ADB28" w14:textId="3E22CC73"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F663B9D"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7B5CCA9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CC4952" w14:textId="77777777" w:rsidR="00D85B48" w:rsidRPr="006B0035" w:rsidRDefault="00D85B48" w:rsidP="00D85B48">
            <w:pPr>
              <w:jc w:val="left"/>
            </w:pPr>
            <w:r w:rsidRPr="006B0035">
              <w:t>Waterleiding</w:t>
            </w:r>
          </w:p>
        </w:tc>
        <w:tc>
          <w:tcPr>
            <w:tcW w:w="0" w:type="auto"/>
            <w:tcBorders>
              <w:top w:val="outset" w:sz="6" w:space="0" w:color="auto"/>
              <w:left w:val="outset" w:sz="6" w:space="0" w:color="auto"/>
              <w:bottom w:val="outset" w:sz="6" w:space="0" w:color="auto"/>
              <w:right w:val="outset" w:sz="6" w:space="0" w:color="auto"/>
            </w:tcBorders>
            <w:hideMark/>
          </w:tcPr>
          <w:p w14:paraId="3525820A" w14:textId="186C3F9A"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AFA9CC2"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3748CAB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D4F679" w14:textId="77777777" w:rsidR="00D85B48" w:rsidRPr="006B0035" w:rsidRDefault="00D85B48" w:rsidP="00D85B48">
            <w:pPr>
              <w:jc w:val="left"/>
            </w:pPr>
            <w:proofErr w:type="spellStart"/>
            <w:r w:rsidRPr="006B0035">
              <w:t>WaterTypeIMKLValue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2003DEC" w14:textId="605A5511"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E5468E3"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56F2A3E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95D13A" w14:textId="77777777" w:rsidR="00D85B48" w:rsidRPr="006B0035" w:rsidRDefault="00D85B48" w:rsidP="00D85B48">
            <w:pPr>
              <w:jc w:val="left"/>
            </w:pPr>
            <w:proofErr w:type="spellStart"/>
            <w:r w:rsidRPr="006B0035">
              <w:t>PipeMaterialTypeValue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4889CD9" w14:textId="77777777" w:rsidR="00D85B48" w:rsidRPr="006B0035" w:rsidRDefault="00D85B48" w:rsidP="00D85B48">
            <w:pPr>
              <w:jc w:val="left"/>
              <w:rPr>
                <w:lang w:val="en-GB"/>
              </w:rPr>
            </w:pPr>
            <w:r w:rsidRPr="006B0035">
              <w:rPr>
                <w:lang w:val="en-GB"/>
              </w:rPr>
              <w:t>Common Extended Utility Network Elements</w:t>
            </w:r>
          </w:p>
        </w:tc>
        <w:tc>
          <w:tcPr>
            <w:tcW w:w="1524" w:type="dxa"/>
            <w:tcBorders>
              <w:top w:val="outset" w:sz="6" w:space="0" w:color="auto"/>
              <w:left w:val="outset" w:sz="6" w:space="0" w:color="auto"/>
              <w:bottom w:val="outset" w:sz="6" w:space="0" w:color="auto"/>
              <w:right w:val="outset" w:sz="6" w:space="0" w:color="auto"/>
            </w:tcBorders>
            <w:hideMark/>
          </w:tcPr>
          <w:p w14:paraId="17F61790"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D971A2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870F1E" w14:textId="77777777" w:rsidR="00D85B48" w:rsidRPr="006B0035" w:rsidRDefault="00D85B48" w:rsidP="00D85B48">
            <w:pPr>
              <w:jc w:val="left"/>
            </w:pPr>
            <w:proofErr w:type="spellStart"/>
            <w:r w:rsidRPr="006B0035">
              <w:t>UtilityNetwork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95BB3D7"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6E0EEC96"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841ACD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D2EDC2" w14:textId="77777777" w:rsidR="00D85B48" w:rsidRPr="006B0035" w:rsidRDefault="00D85B48" w:rsidP="00D85B48">
            <w:pPr>
              <w:jc w:val="left"/>
            </w:pPr>
            <w:r w:rsidRPr="006B0035">
              <w:t>Cabinet</w:t>
            </w:r>
          </w:p>
        </w:tc>
        <w:tc>
          <w:tcPr>
            <w:tcW w:w="0" w:type="auto"/>
            <w:tcBorders>
              <w:top w:val="outset" w:sz="6" w:space="0" w:color="auto"/>
              <w:left w:val="outset" w:sz="6" w:space="0" w:color="auto"/>
              <w:bottom w:val="outset" w:sz="6" w:space="0" w:color="auto"/>
              <w:right w:val="outset" w:sz="6" w:space="0" w:color="auto"/>
            </w:tcBorders>
            <w:hideMark/>
          </w:tcPr>
          <w:p w14:paraId="0EF81009"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D8BD39A"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3609B33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906B2D" w14:textId="77777777" w:rsidR="00D85B48" w:rsidRPr="006B0035" w:rsidRDefault="00D85B48" w:rsidP="00D85B48">
            <w:pPr>
              <w:jc w:val="left"/>
            </w:pPr>
            <w:proofErr w:type="spellStart"/>
            <w:r w:rsidRPr="006B0035">
              <w:t>UtilityNetworkTypeValue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16C8A98"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7C0DBC9C"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623013F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2E340E" w14:textId="77777777" w:rsidR="00D85B48" w:rsidRPr="006B0035" w:rsidRDefault="00D85B48" w:rsidP="00D85B48">
            <w:pPr>
              <w:jc w:val="left"/>
            </w:pPr>
            <w:proofErr w:type="spellStart"/>
            <w:r w:rsidRPr="006B0035">
              <w:t>UtilityLinkSet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08FD174"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08633D37"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64B5CA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79B76D" w14:textId="77777777" w:rsidR="00D85B48" w:rsidRPr="006B0035" w:rsidRDefault="00D85B48" w:rsidP="00D85B48">
            <w:pPr>
              <w:jc w:val="left"/>
            </w:pPr>
            <w:r w:rsidRPr="006B0035">
              <w:t>Pipe</w:t>
            </w:r>
          </w:p>
        </w:tc>
        <w:tc>
          <w:tcPr>
            <w:tcW w:w="0" w:type="auto"/>
            <w:tcBorders>
              <w:top w:val="outset" w:sz="6" w:space="0" w:color="auto"/>
              <w:left w:val="outset" w:sz="6" w:space="0" w:color="auto"/>
              <w:bottom w:val="outset" w:sz="6" w:space="0" w:color="auto"/>
              <w:right w:val="outset" w:sz="6" w:space="0" w:color="auto"/>
            </w:tcBorders>
            <w:hideMark/>
          </w:tcPr>
          <w:p w14:paraId="7D7EB73F"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0148E640"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496F284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1A8256" w14:textId="77777777" w:rsidR="00D85B48" w:rsidRPr="006B0035" w:rsidRDefault="00D85B48" w:rsidP="00D85B48">
            <w:pPr>
              <w:jc w:val="left"/>
            </w:pPr>
            <w:proofErr w:type="spellStart"/>
            <w:r w:rsidRPr="006B0035">
              <w:t>Pole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D06D596"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3A3CCC1C"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31908BA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6A4C3F" w14:textId="77777777" w:rsidR="00D85B48" w:rsidRPr="006B0035" w:rsidRDefault="00D85B48" w:rsidP="00D85B48">
            <w:pPr>
              <w:jc w:val="left"/>
            </w:pPr>
            <w:proofErr w:type="spellStart"/>
            <w:r w:rsidRPr="006B0035">
              <w:t>Duct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0FBD5CB"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48459C78"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0E340D8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493F69" w14:textId="77777777" w:rsidR="00D85B48" w:rsidRPr="006B0035" w:rsidRDefault="00D85B48" w:rsidP="00D85B48">
            <w:pPr>
              <w:jc w:val="left"/>
            </w:pPr>
            <w:proofErr w:type="spellStart"/>
            <w:r w:rsidRPr="006B0035">
              <w:t>Tower</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2126128"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6261658"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6915C79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F6D80A" w14:textId="77777777" w:rsidR="00D85B48" w:rsidRPr="006B0035" w:rsidRDefault="00D85B48" w:rsidP="00D85B48">
            <w:pPr>
              <w:jc w:val="left"/>
            </w:pPr>
            <w:r w:rsidRPr="006B0035">
              <w:t>Cable</w:t>
            </w:r>
          </w:p>
        </w:tc>
        <w:tc>
          <w:tcPr>
            <w:tcW w:w="0" w:type="auto"/>
            <w:tcBorders>
              <w:top w:val="outset" w:sz="6" w:space="0" w:color="auto"/>
              <w:left w:val="outset" w:sz="6" w:space="0" w:color="auto"/>
              <w:bottom w:val="outset" w:sz="6" w:space="0" w:color="auto"/>
              <w:right w:val="outset" w:sz="6" w:space="0" w:color="auto"/>
            </w:tcBorders>
            <w:hideMark/>
          </w:tcPr>
          <w:p w14:paraId="01CAF118"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618FEA20"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03CFFF6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97916E" w14:textId="77777777" w:rsidR="00D85B48" w:rsidRPr="006B0035" w:rsidRDefault="00D85B48" w:rsidP="00D85B48">
            <w:pPr>
              <w:jc w:val="left"/>
            </w:pPr>
            <w:proofErr w:type="spellStart"/>
            <w:r w:rsidRPr="006B0035">
              <w:t>UtilityDeliveryTypeValue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8B2CFB2"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2ED6DC59"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2CDF4E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85C751" w14:textId="77777777" w:rsidR="00D85B48" w:rsidRPr="006B0035" w:rsidRDefault="00D85B48" w:rsidP="00D85B48">
            <w:pPr>
              <w:jc w:val="left"/>
            </w:pPr>
            <w:proofErr w:type="spellStart"/>
            <w:r w:rsidRPr="006B0035">
              <w:lastRenderedPageBreak/>
              <w:t>Manhole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03C5167"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50BDA99"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7FA7C99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39FDAA" w14:textId="77777777" w:rsidR="00D85B48" w:rsidRPr="006B0035" w:rsidRDefault="00D85B48" w:rsidP="00D85B48">
            <w:pPr>
              <w:jc w:val="left"/>
            </w:pPr>
            <w:proofErr w:type="spellStart"/>
            <w:r w:rsidRPr="006B0035">
              <w:t>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5C54D3B"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6D30AE9E"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077A924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EDE97E" w14:textId="77777777" w:rsidR="00D85B48" w:rsidRPr="006B0035" w:rsidRDefault="00D85B48" w:rsidP="00D85B48">
            <w:pPr>
              <w:jc w:val="left"/>
            </w:pPr>
            <w:proofErr w:type="spellStart"/>
            <w:r w:rsidRPr="006B0035">
              <w:t>Appurtenance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C236ACD"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5C5271E"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1A5E1C9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4A623F" w14:textId="77777777" w:rsidR="00D85B48" w:rsidRPr="006B0035" w:rsidRDefault="00D85B48" w:rsidP="00D85B48">
            <w:pPr>
              <w:jc w:val="left"/>
            </w:pPr>
            <w:proofErr w:type="spellStart"/>
            <w:r w:rsidRPr="006B0035">
              <w:t>SpecificAppurtenanceTypeValue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4A7C40F"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23193DA1"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275A3B1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7B6AD4" w14:textId="77777777" w:rsidR="00D85B48" w:rsidRPr="006B0035" w:rsidRDefault="00D85B48" w:rsidP="00D85B48">
            <w:pPr>
              <w:jc w:val="left"/>
            </w:pPr>
            <w:proofErr w:type="spellStart"/>
            <w:r w:rsidRPr="006B0035">
              <w:t>WarningTypeValue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4BE13AB"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4B0559FE"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54991272"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98D431" w14:textId="77777777" w:rsidR="00D85B48" w:rsidRPr="006B0035" w:rsidRDefault="00D85B48" w:rsidP="00D85B48">
            <w:pPr>
              <w:jc w:val="left"/>
            </w:pPr>
            <w:proofErr w:type="spellStart"/>
            <w:r w:rsidRPr="006B0035">
              <w:t>ElectricityAppurtenanceTypeValue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1112D8C" w14:textId="77777777" w:rsidR="00D85B48" w:rsidRPr="006B0035" w:rsidRDefault="00D85B48" w:rsidP="00D85B48">
            <w:pPr>
              <w:jc w:val="left"/>
            </w:pPr>
            <w:r w:rsidRPr="006B0035">
              <w:t>Electricity Network</w:t>
            </w:r>
          </w:p>
        </w:tc>
        <w:tc>
          <w:tcPr>
            <w:tcW w:w="1524" w:type="dxa"/>
            <w:tcBorders>
              <w:top w:val="outset" w:sz="6" w:space="0" w:color="auto"/>
              <w:left w:val="outset" w:sz="6" w:space="0" w:color="auto"/>
              <w:bottom w:val="outset" w:sz="6" w:space="0" w:color="auto"/>
              <w:right w:val="outset" w:sz="6" w:space="0" w:color="auto"/>
            </w:tcBorders>
            <w:hideMark/>
          </w:tcPr>
          <w:p w14:paraId="4B0D3438"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2389749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6591E8" w14:textId="77777777" w:rsidR="00D85B48" w:rsidRPr="006B0035" w:rsidRDefault="00D85B48" w:rsidP="00D85B48">
            <w:pPr>
              <w:jc w:val="left"/>
            </w:pPr>
            <w:proofErr w:type="spellStart"/>
            <w:r w:rsidRPr="006B0035">
              <w:t>ElectricityCable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69B39BD" w14:textId="77777777" w:rsidR="00D85B48" w:rsidRPr="006B0035" w:rsidRDefault="00D85B48" w:rsidP="00D85B48">
            <w:pPr>
              <w:jc w:val="left"/>
            </w:pPr>
            <w:r w:rsidRPr="006B0035">
              <w:t>Electricity Network</w:t>
            </w:r>
          </w:p>
        </w:tc>
        <w:tc>
          <w:tcPr>
            <w:tcW w:w="1524" w:type="dxa"/>
            <w:tcBorders>
              <w:top w:val="outset" w:sz="6" w:space="0" w:color="auto"/>
              <w:left w:val="outset" w:sz="6" w:space="0" w:color="auto"/>
              <w:bottom w:val="outset" w:sz="6" w:space="0" w:color="auto"/>
              <w:right w:val="outset" w:sz="6" w:space="0" w:color="auto"/>
            </w:tcBorders>
            <w:hideMark/>
          </w:tcPr>
          <w:p w14:paraId="4C02D3F0"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6E564A4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4A3C29" w14:textId="77777777" w:rsidR="00D85B48" w:rsidRPr="006B0035" w:rsidRDefault="00D85B48" w:rsidP="00D85B48">
            <w:pPr>
              <w:jc w:val="left"/>
            </w:pPr>
            <w:proofErr w:type="spellStart"/>
            <w:r w:rsidRPr="006B0035">
              <w:t>OilGasChemicalsPipe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9F2EE67" w14:textId="77777777" w:rsidR="00D85B48" w:rsidRPr="006B0035" w:rsidRDefault="00D85B48" w:rsidP="00D85B48">
            <w:pPr>
              <w:jc w:val="left"/>
            </w:pPr>
            <w:r w:rsidRPr="006B0035">
              <w:t>Oil-Gas-</w:t>
            </w:r>
            <w:proofErr w:type="spellStart"/>
            <w:r w:rsidRPr="006B0035">
              <w:t>Chemicals</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17B0A27D"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2E326AC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F6D9BAD" w14:textId="77777777" w:rsidR="00D85B48" w:rsidRPr="006B0035" w:rsidRDefault="00D85B48" w:rsidP="00D85B48">
            <w:pPr>
              <w:jc w:val="left"/>
            </w:pPr>
            <w:proofErr w:type="spellStart"/>
            <w:r w:rsidRPr="006B0035">
              <w:t>OilGasChemicalsProductTypeValue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AFA3A1A" w14:textId="77777777" w:rsidR="00D85B48" w:rsidRPr="006B0035" w:rsidRDefault="00D85B48" w:rsidP="00D85B48">
            <w:pPr>
              <w:jc w:val="left"/>
            </w:pPr>
            <w:r w:rsidRPr="006B0035">
              <w:t>Oil-Gas-</w:t>
            </w:r>
            <w:proofErr w:type="spellStart"/>
            <w:r w:rsidRPr="006B0035">
              <w:t>Chemicals</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5C93D3D5"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0619347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37D479" w14:textId="77777777" w:rsidR="00D85B48" w:rsidRPr="006B0035" w:rsidRDefault="00D85B48" w:rsidP="00D85B48">
            <w:pPr>
              <w:jc w:val="left"/>
            </w:pPr>
            <w:proofErr w:type="spellStart"/>
            <w:r w:rsidRPr="006B0035">
              <w:t>OilGasChemicalsAppurtenanceTypeValue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BDF00EB" w14:textId="77777777" w:rsidR="00D85B48" w:rsidRPr="006B0035" w:rsidRDefault="00D85B48" w:rsidP="00D85B48">
            <w:pPr>
              <w:jc w:val="left"/>
            </w:pPr>
            <w:r w:rsidRPr="006B0035">
              <w:t>Oil-Gas-</w:t>
            </w:r>
            <w:proofErr w:type="spellStart"/>
            <w:r w:rsidRPr="006B0035">
              <w:t>Chemicals</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53324D8"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2643DCD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FF2D80" w14:textId="77777777" w:rsidR="00D85B48" w:rsidRPr="006B0035" w:rsidRDefault="00D85B48" w:rsidP="00D85B48">
            <w:pPr>
              <w:jc w:val="left"/>
            </w:pPr>
            <w:proofErr w:type="spellStart"/>
            <w:r w:rsidRPr="006B0035">
              <w:t>SewerWaterTypeValue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B8140AB" w14:textId="77777777" w:rsidR="00D85B48" w:rsidRPr="006B0035" w:rsidRDefault="00D85B48" w:rsidP="00D85B48">
            <w:pPr>
              <w:jc w:val="left"/>
            </w:pPr>
            <w:proofErr w:type="spellStart"/>
            <w:r w:rsidRPr="006B0035">
              <w:t>Sewer</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89AD0AA"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7167F66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7C81E5" w14:textId="77777777" w:rsidR="00D85B48" w:rsidRPr="006B0035" w:rsidRDefault="00D85B48" w:rsidP="00D85B48">
            <w:pPr>
              <w:jc w:val="left"/>
            </w:pPr>
            <w:proofErr w:type="spellStart"/>
            <w:r w:rsidRPr="006B0035">
              <w:t>SewerPipe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78FFAD9" w14:textId="77777777" w:rsidR="00D85B48" w:rsidRPr="006B0035" w:rsidRDefault="00D85B48" w:rsidP="00D85B48">
            <w:pPr>
              <w:jc w:val="left"/>
            </w:pPr>
            <w:proofErr w:type="spellStart"/>
            <w:r w:rsidRPr="006B0035">
              <w:t>Sewer</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9970357"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D4E35F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648012" w14:textId="77777777" w:rsidR="00D85B48" w:rsidRPr="006B0035" w:rsidRDefault="00D85B48" w:rsidP="00D85B48">
            <w:pPr>
              <w:jc w:val="left"/>
            </w:pPr>
            <w:proofErr w:type="spellStart"/>
            <w:r w:rsidRPr="006B0035">
              <w:t>SewerAppurtenanceTypeValue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6920448" w14:textId="77777777" w:rsidR="00D85B48" w:rsidRPr="006B0035" w:rsidRDefault="00D85B48" w:rsidP="00D85B48">
            <w:pPr>
              <w:jc w:val="left"/>
            </w:pPr>
            <w:proofErr w:type="spellStart"/>
            <w:r w:rsidRPr="006B0035">
              <w:t>Sewer</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5ABB44E0"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50AABC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7A2B57" w14:textId="77777777" w:rsidR="00D85B48" w:rsidRPr="006B0035" w:rsidRDefault="00D85B48" w:rsidP="00D85B48">
            <w:pPr>
              <w:jc w:val="left"/>
            </w:pPr>
            <w:proofErr w:type="spellStart"/>
            <w:r w:rsidRPr="006B0035">
              <w:t>TelecommunicationsAppurtenanceTypeValue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5DD68D2" w14:textId="77777777" w:rsidR="00D85B48" w:rsidRPr="006B0035" w:rsidRDefault="00D85B48" w:rsidP="00D85B48">
            <w:pPr>
              <w:jc w:val="left"/>
            </w:pPr>
            <w:r w:rsidRPr="006B0035">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14:paraId="6A0B0D50"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77F2B08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6CB27B" w14:textId="77777777" w:rsidR="00D85B48" w:rsidRPr="006B0035" w:rsidRDefault="00D85B48" w:rsidP="00D85B48">
            <w:pPr>
              <w:jc w:val="left"/>
            </w:pPr>
            <w:proofErr w:type="spellStart"/>
            <w:r w:rsidRPr="006B0035">
              <w:t>TelecommunicationsCableMaterialTypeValue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607F392" w14:textId="77777777" w:rsidR="00D85B48" w:rsidRPr="006B0035" w:rsidRDefault="00D85B48" w:rsidP="00D85B48">
            <w:pPr>
              <w:jc w:val="left"/>
            </w:pPr>
            <w:r w:rsidRPr="006B0035">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14:paraId="2A180E8B"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06F3ED4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46C0B0F" w14:textId="77777777" w:rsidR="00D85B48" w:rsidRPr="006B0035" w:rsidRDefault="00D85B48" w:rsidP="00D85B48">
            <w:pPr>
              <w:jc w:val="left"/>
            </w:pPr>
            <w:proofErr w:type="spellStart"/>
            <w:r w:rsidRPr="006B0035">
              <w:t>TelecommunicationsCable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FF0FF6A" w14:textId="77777777" w:rsidR="00D85B48" w:rsidRPr="006B0035" w:rsidRDefault="00D85B48" w:rsidP="00D85B48">
            <w:pPr>
              <w:jc w:val="left"/>
            </w:pPr>
            <w:r w:rsidRPr="006B0035">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14:paraId="4B834B7E"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35A3543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E281BA" w14:textId="77777777" w:rsidR="00D85B48" w:rsidRPr="006B0035" w:rsidRDefault="00D85B48" w:rsidP="00D85B48">
            <w:pPr>
              <w:jc w:val="left"/>
            </w:pPr>
            <w:proofErr w:type="spellStart"/>
            <w:r w:rsidRPr="006B0035">
              <w:t>ThermalPipe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A979A9B" w14:textId="77777777" w:rsidR="00D85B48" w:rsidRPr="006B0035" w:rsidRDefault="00D85B48" w:rsidP="00D85B48">
            <w:pPr>
              <w:jc w:val="left"/>
            </w:pPr>
            <w:proofErr w:type="spellStart"/>
            <w:r w:rsidRPr="006B0035">
              <w:t>Thermal</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5130493"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BED112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E1BF01" w14:textId="77777777" w:rsidR="00D85B48" w:rsidRPr="006B0035" w:rsidRDefault="00D85B48" w:rsidP="00D85B48">
            <w:pPr>
              <w:jc w:val="left"/>
            </w:pPr>
            <w:proofErr w:type="spellStart"/>
            <w:r w:rsidRPr="006B0035">
              <w:t>ThermalAppurtenanceTypeValue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0697615" w14:textId="77777777" w:rsidR="00D85B48" w:rsidRPr="006B0035" w:rsidRDefault="00D85B48" w:rsidP="00D85B48">
            <w:pPr>
              <w:jc w:val="left"/>
            </w:pPr>
            <w:proofErr w:type="spellStart"/>
            <w:r w:rsidRPr="006B0035">
              <w:t>Thermal</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78E3F2F8"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C756F7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0B7BECA" w14:textId="77777777" w:rsidR="00D85B48" w:rsidRPr="006B0035" w:rsidRDefault="00D85B48" w:rsidP="00D85B48">
            <w:pPr>
              <w:jc w:val="left"/>
            </w:pPr>
            <w:proofErr w:type="spellStart"/>
            <w:r w:rsidRPr="006B0035">
              <w:t>WaterPipe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41F1903" w14:textId="77777777" w:rsidR="00D85B48" w:rsidRPr="006B0035" w:rsidRDefault="00D85B48" w:rsidP="00D85B48">
            <w:pPr>
              <w:jc w:val="left"/>
            </w:pPr>
            <w:r w:rsidRPr="006B0035">
              <w:t>Water Network</w:t>
            </w:r>
          </w:p>
        </w:tc>
        <w:tc>
          <w:tcPr>
            <w:tcW w:w="1524" w:type="dxa"/>
            <w:tcBorders>
              <w:top w:val="outset" w:sz="6" w:space="0" w:color="auto"/>
              <w:left w:val="outset" w:sz="6" w:space="0" w:color="auto"/>
              <w:bottom w:val="outset" w:sz="6" w:space="0" w:color="auto"/>
              <w:right w:val="outset" w:sz="6" w:space="0" w:color="auto"/>
            </w:tcBorders>
            <w:hideMark/>
          </w:tcPr>
          <w:p w14:paraId="080F4276"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582A1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416CA9" w14:textId="77777777" w:rsidR="00D85B48" w:rsidRPr="006B0035" w:rsidRDefault="00D85B48" w:rsidP="00D85B48">
            <w:pPr>
              <w:jc w:val="left"/>
            </w:pPr>
            <w:proofErr w:type="spellStart"/>
            <w:r w:rsidRPr="006B0035">
              <w:t>WaterAppurtenanceTypeValue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8F28015" w14:textId="77777777" w:rsidR="00D85B48" w:rsidRPr="006B0035" w:rsidRDefault="00D85B48" w:rsidP="00D85B48">
            <w:pPr>
              <w:jc w:val="left"/>
            </w:pPr>
            <w:r w:rsidRPr="006B0035">
              <w:t>Water Network</w:t>
            </w:r>
          </w:p>
        </w:tc>
        <w:tc>
          <w:tcPr>
            <w:tcW w:w="1524" w:type="dxa"/>
            <w:tcBorders>
              <w:top w:val="outset" w:sz="6" w:space="0" w:color="auto"/>
              <w:left w:val="outset" w:sz="6" w:space="0" w:color="auto"/>
              <w:bottom w:val="outset" w:sz="6" w:space="0" w:color="auto"/>
              <w:right w:val="outset" w:sz="6" w:space="0" w:color="auto"/>
            </w:tcBorders>
            <w:hideMark/>
          </w:tcPr>
          <w:p w14:paraId="0A28AD07"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1785D59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82977D" w14:textId="77777777" w:rsidR="00D85B48" w:rsidRPr="006B0035" w:rsidRDefault="00D85B48" w:rsidP="00D85B48">
            <w:pPr>
              <w:jc w:val="left"/>
            </w:pPr>
            <w:proofErr w:type="spellStart"/>
            <w:r w:rsidRPr="006B0035">
              <w:t>WaterTypeValue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FFA5E1E" w14:textId="77777777" w:rsidR="00D85B48" w:rsidRPr="006B0035" w:rsidRDefault="00D85B48" w:rsidP="00D85B48">
            <w:pPr>
              <w:jc w:val="left"/>
            </w:pPr>
            <w:r w:rsidRPr="006B0035">
              <w:t>Water Network</w:t>
            </w:r>
          </w:p>
        </w:tc>
        <w:tc>
          <w:tcPr>
            <w:tcW w:w="1524" w:type="dxa"/>
            <w:tcBorders>
              <w:top w:val="outset" w:sz="6" w:space="0" w:color="auto"/>
              <w:left w:val="outset" w:sz="6" w:space="0" w:color="auto"/>
              <w:bottom w:val="outset" w:sz="6" w:space="0" w:color="auto"/>
              <w:right w:val="outset" w:sz="6" w:space="0" w:color="auto"/>
            </w:tcBorders>
            <w:hideMark/>
          </w:tcPr>
          <w:p w14:paraId="62F97838"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3E1E591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5F9BC9" w14:textId="77777777" w:rsidR="00D85B48" w:rsidRPr="006B0035" w:rsidRDefault="00D85B48" w:rsidP="00D85B48">
            <w:pPr>
              <w:jc w:val="left"/>
            </w:pPr>
            <w:proofErr w:type="spellStart"/>
            <w:r w:rsidRPr="006B0035">
              <w:t>ThermalProductTypeValue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2E81BA6" w14:textId="77777777" w:rsidR="00D85B48" w:rsidRPr="006B0035" w:rsidRDefault="00D85B48" w:rsidP="00D85B48">
            <w:pPr>
              <w:jc w:val="left"/>
            </w:pPr>
            <w:proofErr w:type="spellStart"/>
            <w:r w:rsidRPr="006B0035">
              <w:t>Thermal</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7D79A0E4" w14:textId="77777777" w:rsidR="00D85B48" w:rsidRPr="006B0035" w:rsidRDefault="00D85B48" w:rsidP="00D85B48">
            <w:pPr>
              <w:jc w:val="left"/>
            </w:pPr>
            <w:r w:rsidRPr="006B0035">
              <w:t>«</w:t>
            </w:r>
            <w:proofErr w:type="spellStart"/>
            <w:r w:rsidRPr="006B0035">
              <w:t>codeList</w:t>
            </w:r>
            <w:proofErr w:type="spellEnd"/>
            <w:r w:rsidRPr="006B0035">
              <w:t>»</w:t>
            </w:r>
          </w:p>
        </w:tc>
      </w:tr>
    </w:tbl>
    <w:p w14:paraId="2D4DAB57" w14:textId="77777777" w:rsidR="000E0786" w:rsidRPr="000E0786" w:rsidRDefault="000E0786" w:rsidP="000E0786">
      <w:pPr>
        <w:jc w:val="left"/>
      </w:pPr>
    </w:p>
    <w:p w14:paraId="17B30179" w14:textId="77777777" w:rsidR="00C0190C" w:rsidRPr="00A25D4D" w:rsidRDefault="00C0190C" w:rsidP="00C0190C">
      <w:pPr>
        <w:pStyle w:val="Kop3"/>
      </w:pPr>
      <w:bookmarkStart w:id="36" w:name="_Toc487109308"/>
      <w:proofErr w:type="spellStart"/>
      <w:r w:rsidRPr="00A25D4D">
        <w:t>Geo</w:t>
      </w:r>
      <w:proofErr w:type="spellEnd"/>
      <w:r w:rsidRPr="00A25D4D">
        <w:t xml:space="preserve"> object types</w:t>
      </w:r>
      <w:bookmarkEnd w:id="36"/>
    </w:p>
    <w:p w14:paraId="494C42C4" w14:textId="77777777" w:rsidR="00C0190C" w:rsidRPr="00A25D4D" w:rsidRDefault="00C0190C" w:rsidP="008F13CC">
      <w:pPr>
        <w:pStyle w:val="Kop5"/>
        <w:jc w:val="left"/>
        <w:rPr>
          <w:sz w:val="16"/>
          <w:szCs w:val="16"/>
        </w:rPr>
      </w:pPr>
      <w:proofErr w:type="spellStart"/>
      <w:r w:rsidRPr="00A25D4D">
        <w:rPr>
          <w:sz w:val="16"/>
          <w:szCs w:val="16"/>
        </w:rPr>
        <w:t>AanduidingEisVoorzorgsmaatregel</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7AB453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AA41CE" w14:textId="77777777" w:rsidR="00C0190C" w:rsidRPr="00A25D4D" w:rsidRDefault="00C0190C" w:rsidP="008F13CC">
            <w:pPr>
              <w:jc w:val="left"/>
            </w:pPr>
            <w:proofErr w:type="spellStart"/>
            <w:r w:rsidRPr="00A25D4D">
              <w:rPr>
                <w:b/>
                <w:bCs/>
              </w:rPr>
              <w:t>AanduidingEisVoorzorgsmaatregel</w:t>
            </w:r>
            <w:proofErr w:type="spellEnd"/>
          </w:p>
        </w:tc>
      </w:tr>
      <w:tr w:rsidR="00C0190C" w:rsidRPr="00A25D4D" w14:paraId="224AFA1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494C6C2" w14:textId="77777777" w:rsidTr="00C0190C">
              <w:trPr>
                <w:tblHeader/>
                <w:tblCellSpacing w:w="0" w:type="dxa"/>
              </w:trPr>
              <w:tc>
                <w:tcPr>
                  <w:tcW w:w="360" w:type="dxa"/>
                  <w:hideMark/>
                </w:tcPr>
                <w:p w14:paraId="608A3BF8" w14:textId="77777777" w:rsidR="00C0190C" w:rsidRPr="00A25D4D" w:rsidRDefault="00C0190C" w:rsidP="008F13CC">
                  <w:pPr>
                    <w:jc w:val="left"/>
                  </w:pPr>
                  <w:r w:rsidRPr="00A25D4D">
                    <w:t> </w:t>
                  </w:r>
                </w:p>
              </w:tc>
              <w:tc>
                <w:tcPr>
                  <w:tcW w:w="1500" w:type="dxa"/>
                  <w:hideMark/>
                </w:tcPr>
                <w:p w14:paraId="322B8AC3" w14:textId="77777777" w:rsidR="00C0190C" w:rsidRPr="00A25D4D" w:rsidRDefault="00C0190C" w:rsidP="008F13CC">
                  <w:pPr>
                    <w:jc w:val="left"/>
                  </w:pPr>
                  <w:r w:rsidRPr="00A25D4D">
                    <w:t>Naam</w:t>
                  </w:r>
                </w:p>
              </w:tc>
              <w:tc>
                <w:tcPr>
                  <w:tcW w:w="0" w:type="auto"/>
                  <w:hideMark/>
                </w:tcPr>
                <w:p w14:paraId="4B77235F" w14:textId="77777777" w:rsidR="00C0190C" w:rsidRPr="00A25D4D" w:rsidRDefault="00C0190C" w:rsidP="008F13CC">
                  <w:pPr>
                    <w:jc w:val="left"/>
                  </w:pPr>
                </w:p>
              </w:tc>
            </w:tr>
            <w:tr w:rsidR="00C0190C" w:rsidRPr="00A25D4D" w14:paraId="6D6522B3" w14:textId="77777777" w:rsidTr="00C0190C">
              <w:trPr>
                <w:tblHeader/>
                <w:tblCellSpacing w:w="0" w:type="dxa"/>
              </w:trPr>
              <w:tc>
                <w:tcPr>
                  <w:tcW w:w="360" w:type="dxa"/>
                  <w:hideMark/>
                </w:tcPr>
                <w:p w14:paraId="4A99D2BF" w14:textId="77777777" w:rsidR="00C0190C" w:rsidRPr="00A25D4D" w:rsidRDefault="00C0190C" w:rsidP="008F13CC">
                  <w:pPr>
                    <w:jc w:val="left"/>
                  </w:pPr>
                  <w:r w:rsidRPr="00A25D4D">
                    <w:t> </w:t>
                  </w:r>
                </w:p>
              </w:tc>
              <w:tc>
                <w:tcPr>
                  <w:tcW w:w="1500" w:type="dxa"/>
                  <w:hideMark/>
                </w:tcPr>
                <w:p w14:paraId="0A36D42A" w14:textId="77777777" w:rsidR="00C0190C" w:rsidRPr="00A25D4D" w:rsidRDefault="00C0190C" w:rsidP="008F13CC">
                  <w:pPr>
                    <w:jc w:val="left"/>
                  </w:pPr>
                  <w:r w:rsidRPr="00A25D4D">
                    <w:t>Definitie:</w:t>
                  </w:r>
                </w:p>
              </w:tc>
              <w:tc>
                <w:tcPr>
                  <w:tcW w:w="0" w:type="auto"/>
                  <w:hideMark/>
                </w:tcPr>
                <w:p w14:paraId="7475FC83" w14:textId="77777777" w:rsidR="00C0190C" w:rsidRPr="00A25D4D" w:rsidRDefault="00C0190C" w:rsidP="008F13CC">
                  <w:pPr>
                    <w:jc w:val="left"/>
                  </w:pPr>
                  <w:r w:rsidRPr="00A25D4D">
                    <w:t xml:space="preserve">Aanduiding van een netelement waarop een eis voorzorgsmaatregel van toepassing is. Dit is een wettelijke eis. </w:t>
                  </w:r>
                </w:p>
              </w:tc>
            </w:tr>
            <w:tr w:rsidR="00C0190C" w:rsidRPr="00A25D4D" w14:paraId="68D195E8" w14:textId="77777777" w:rsidTr="00C0190C">
              <w:trPr>
                <w:tblHeader/>
                <w:tblCellSpacing w:w="0" w:type="dxa"/>
              </w:trPr>
              <w:tc>
                <w:tcPr>
                  <w:tcW w:w="360" w:type="dxa"/>
                  <w:hideMark/>
                </w:tcPr>
                <w:p w14:paraId="5BF129A2" w14:textId="77777777" w:rsidR="00C0190C" w:rsidRPr="00A25D4D" w:rsidRDefault="00C0190C" w:rsidP="008F13CC">
                  <w:pPr>
                    <w:jc w:val="left"/>
                  </w:pPr>
                  <w:r w:rsidRPr="00A25D4D">
                    <w:t> </w:t>
                  </w:r>
                </w:p>
              </w:tc>
              <w:tc>
                <w:tcPr>
                  <w:tcW w:w="1500" w:type="dxa"/>
                  <w:hideMark/>
                </w:tcPr>
                <w:p w14:paraId="4DD70863" w14:textId="77777777" w:rsidR="00C0190C" w:rsidRPr="00A25D4D" w:rsidRDefault="00C0190C" w:rsidP="008F13CC">
                  <w:pPr>
                    <w:jc w:val="left"/>
                  </w:pPr>
                  <w:r w:rsidRPr="00A25D4D">
                    <w:t>Subtype van:</w:t>
                  </w:r>
                </w:p>
              </w:tc>
              <w:tc>
                <w:tcPr>
                  <w:tcW w:w="0" w:type="auto"/>
                  <w:hideMark/>
                </w:tcPr>
                <w:p w14:paraId="4D69A451" w14:textId="77777777" w:rsidR="00C0190C" w:rsidRPr="00A25D4D" w:rsidRDefault="00C0190C" w:rsidP="008F13CC">
                  <w:pPr>
                    <w:jc w:val="left"/>
                  </w:pPr>
                  <w:proofErr w:type="spellStart"/>
                  <w:r w:rsidRPr="00A25D4D">
                    <w:t>ExtraInformatie</w:t>
                  </w:r>
                  <w:proofErr w:type="spellEnd"/>
                </w:p>
              </w:tc>
            </w:tr>
            <w:tr w:rsidR="00C0190C" w:rsidRPr="00A25D4D" w14:paraId="4A526C17" w14:textId="77777777" w:rsidTr="00C0190C">
              <w:trPr>
                <w:tblHeader/>
                <w:tblCellSpacing w:w="0" w:type="dxa"/>
              </w:trPr>
              <w:tc>
                <w:tcPr>
                  <w:tcW w:w="360" w:type="dxa"/>
                  <w:hideMark/>
                </w:tcPr>
                <w:p w14:paraId="4B70E75B" w14:textId="77777777" w:rsidR="00C0190C" w:rsidRPr="00A25D4D" w:rsidRDefault="00C0190C" w:rsidP="008F13CC">
                  <w:pPr>
                    <w:jc w:val="left"/>
                  </w:pPr>
                  <w:r w:rsidRPr="00A25D4D">
                    <w:t> </w:t>
                  </w:r>
                </w:p>
              </w:tc>
              <w:tc>
                <w:tcPr>
                  <w:tcW w:w="1500" w:type="dxa"/>
                  <w:hideMark/>
                </w:tcPr>
                <w:p w14:paraId="4568747C" w14:textId="77777777" w:rsidR="00C0190C" w:rsidRPr="00A25D4D" w:rsidRDefault="00C0190C" w:rsidP="008F13CC">
                  <w:pPr>
                    <w:jc w:val="left"/>
                  </w:pPr>
                  <w:r w:rsidRPr="00A25D4D">
                    <w:t>Omschrijving:</w:t>
                  </w:r>
                </w:p>
              </w:tc>
              <w:tc>
                <w:tcPr>
                  <w:tcW w:w="0" w:type="auto"/>
                  <w:hideMark/>
                </w:tcPr>
                <w:p w14:paraId="53499E80" w14:textId="77777777" w:rsidR="00C0190C" w:rsidRPr="00A25D4D" w:rsidRDefault="00C0190C" w:rsidP="008F13CC">
                  <w:pPr>
                    <w:jc w:val="left"/>
                  </w:pPr>
                  <w:r w:rsidRPr="00A25D4D">
                    <w:t xml:space="preserve">Een eis voorzorgsmaatregel is altijd gekoppeld aan een net of aan een element daarvan. Omdat de voorzorgsmaatregel van toepassing kan zijn op delen van een element is ze als apart geometrisch vlakobject gedefinieerd. </w:t>
                  </w:r>
                </w:p>
              </w:tc>
            </w:tr>
            <w:tr w:rsidR="00C0190C" w:rsidRPr="00A25D4D" w14:paraId="4F8C27A8" w14:textId="77777777" w:rsidTr="00C0190C">
              <w:trPr>
                <w:tblHeader/>
                <w:tblCellSpacing w:w="0" w:type="dxa"/>
              </w:trPr>
              <w:tc>
                <w:tcPr>
                  <w:tcW w:w="360" w:type="dxa"/>
                  <w:hideMark/>
                </w:tcPr>
                <w:p w14:paraId="57099528" w14:textId="77777777" w:rsidR="00C0190C" w:rsidRPr="00A25D4D" w:rsidRDefault="00C0190C" w:rsidP="008F13CC">
                  <w:pPr>
                    <w:jc w:val="left"/>
                  </w:pPr>
                  <w:r w:rsidRPr="00A25D4D">
                    <w:t> </w:t>
                  </w:r>
                </w:p>
              </w:tc>
              <w:tc>
                <w:tcPr>
                  <w:tcW w:w="1500" w:type="dxa"/>
                  <w:hideMark/>
                </w:tcPr>
                <w:p w14:paraId="25AC0177" w14:textId="77777777" w:rsidR="00C0190C" w:rsidRPr="00A25D4D" w:rsidRDefault="00C0190C" w:rsidP="008F13CC">
                  <w:pPr>
                    <w:jc w:val="left"/>
                  </w:pPr>
                  <w:r w:rsidRPr="00A25D4D">
                    <w:t>Stereotypes:</w:t>
                  </w:r>
                </w:p>
              </w:tc>
              <w:tc>
                <w:tcPr>
                  <w:tcW w:w="0" w:type="auto"/>
                  <w:hideMark/>
                </w:tcPr>
                <w:p w14:paraId="52C0F53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EDA285B" w14:textId="77777777" w:rsidR="00C0190C" w:rsidRPr="00A25D4D" w:rsidRDefault="00C0190C" w:rsidP="008F13CC">
            <w:pPr>
              <w:jc w:val="left"/>
            </w:pPr>
          </w:p>
        </w:tc>
      </w:tr>
      <w:tr w:rsidR="00C0190C" w:rsidRPr="00A25D4D" w14:paraId="2617161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69CFDA" w14:textId="77777777" w:rsidR="00C0190C" w:rsidRPr="00A25D4D" w:rsidRDefault="00C0190C" w:rsidP="008F13CC">
            <w:pPr>
              <w:jc w:val="left"/>
            </w:pPr>
            <w:r w:rsidRPr="00A25D4D">
              <w:rPr>
                <w:b/>
                <w:bCs/>
              </w:rPr>
              <w:t xml:space="preserve">Attribuut: </w:t>
            </w:r>
            <w:proofErr w:type="spellStart"/>
            <w:r w:rsidRPr="00A25D4D">
              <w:rPr>
                <w:b/>
                <w:bCs/>
              </w:rPr>
              <w:t>eisVoorzorgsmaatregel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536C368" w14:textId="77777777" w:rsidTr="00C0190C">
              <w:trPr>
                <w:tblHeader/>
                <w:tblCellSpacing w:w="0" w:type="dxa"/>
              </w:trPr>
              <w:tc>
                <w:tcPr>
                  <w:tcW w:w="360" w:type="dxa"/>
                  <w:hideMark/>
                </w:tcPr>
                <w:p w14:paraId="4357A334" w14:textId="77777777" w:rsidR="00C0190C" w:rsidRPr="00A25D4D" w:rsidRDefault="00C0190C" w:rsidP="008F13CC">
                  <w:pPr>
                    <w:jc w:val="left"/>
                  </w:pPr>
                  <w:r w:rsidRPr="00A25D4D">
                    <w:t> </w:t>
                  </w:r>
                </w:p>
              </w:tc>
              <w:tc>
                <w:tcPr>
                  <w:tcW w:w="1500" w:type="dxa"/>
                  <w:hideMark/>
                </w:tcPr>
                <w:p w14:paraId="141CE6E6" w14:textId="77777777" w:rsidR="00C0190C" w:rsidRPr="00A25D4D" w:rsidRDefault="00C0190C" w:rsidP="008F13CC">
                  <w:pPr>
                    <w:jc w:val="left"/>
                  </w:pPr>
                  <w:r w:rsidRPr="00A25D4D">
                    <w:t>Type:</w:t>
                  </w:r>
                </w:p>
              </w:tc>
              <w:tc>
                <w:tcPr>
                  <w:tcW w:w="0" w:type="auto"/>
                  <w:hideMark/>
                </w:tcPr>
                <w:p w14:paraId="33D2B356" w14:textId="77777777" w:rsidR="00C0190C" w:rsidRPr="00A25D4D" w:rsidRDefault="00C0190C" w:rsidP="008F13CC">
                  <w:pPr>
                    <w:jc w:val="left"/>
                  </w:pPr>
                  <w:proofErr w:type="spellStart"/>
                  <w:r w:rsidRPr="00A25D4D">
                    <w:t>CharacterString</w:t>
                  </w:r>
                  <w:proofErr w:type="spellEnd"/>
                </w:p>
              </w:tc>
            </w:tr>
            <w:tr w:rsidR="00C0190C" w:rsidRPr="00A25D4D" w14:paraId="64674485" w14:textId="77777777" w:rsidTr="00C0190C">
              <w:trPr>
                <w:tblHeader/>
                <w:tblCellSpacing w:w="0" w:type="dxa"/>
              </w:trPr>
              <w:tc>
                <w:tcPr>
                  <w:tcW w:w="360" w:type="dxa"/>
                  <w:hideMark/>
                </w:tcPr>
                <w:p w14:paraId="10F34C78" w14:textId="77777777" w:rsidR="00C0190C" w:rsidRPr="00A25D4D" w:rsidRDefault="00C0190C" w:rsidP="008F13CC">
                  <w:pPr>
                    <w:jc w:val="left"/>
                  </w:pPr>
                  <w:r w:rsidRPr="00A25D4D">
                    <w:t> </w:t>
                  </w:r>
                </w:p>
              </w:tc>
              <w:tc>
                <w:tcPr>
                  <w:tcW w:w="1500" w:type="dxa"/>
                  <w:hideMark/>
                </w:tcPr>
                <w:p w14:paraId="60C94958" w14:textId="77777777" w:rsidR="00C0190C" w:rsidRPr="00A25D4D" w:rsidRDefault="00C0190C" w:rsidP="008F13CC">
                  <w:pPr>
                    <w:jc w:val="left"/>
                  </w:pPr>
                  <w:r w:rsidRPr="00A25D4D">
                    <w:t>Naam</w:t>
                  </w:r>
                </w:p>
              </w:tc>
              <w:tc>
                <w:tcPr>
                  <w:tcW w:w="0" w:type="auto"/>
                  <w:hideMark/>
                </w:tcPr>
                <w:p w14:paraId="250FA630" w14:textId="77777777" w:rsidR="00C0190C" w:rsidRPr="00A25D4D" w:rsidRDefault="00C0190C" w:rsidP="008F13CC">
                  <w:pPr>
                    <w:jc w:val="left"/>
                  </w:pPr>
                </w:p>
              </w:tc>
            </w:tr>
            <w:tr w:rsidR="00C0190C" w:rsidRPr="00A25D4D" w14:paraId="75F6B973" w14:textId="77777777" w:rsidTr="00C0190C">
              <w:trPr>
                <w:tblHeader/>
                <w:tblCellSpacing w:w="0" w:type="dxa"/>
              </w:trPr>
              <w:tc>
                <w:tcPr>
                  <w:tcW w:w="360" w:type="dxa"/>
                  <w:hideMark/>
                </w:tcPr>
                <w:p w14:paraId="68BC8E49" w14:textId="77777777" w:rsidR="00C0190C" w:rsidRPr="00A25D4D" w:rsidRDefault="00C0190C" w:rsidP="008F13CC">
                  <w:pPr>
                    <w:jc w:val="left"/>
                  </w:pPr>
                  <w:r w:rsidRPr="00A25D4D">
                    <w:t> </w:t>
                  </w:r>
                </w:p>
              </w:tc>
              <w:tc>
                <w:tcPr>
                  <w:tcW w:w="1500" w:type="dxa"/>
                  <w:hideMark/>
                </w:tcPr>
                <w:p w14:paraId="24AB7CE9" w14:textId="77777777" w:rsidR="00C0190C" w:rsidRPr="00A25D4D" w:rsidRDefault="00C0190C" w:rsidP="008F13CC">
                  <w:pPr>
                    <w:jc w:val="left"/>
                  </w:pPr>
                  <w:r w:rsidRPr="00A25D4D">
                    <w:t>Definitie:</w:t>
                  </w:r>
                </w:p>
              </w:tc>
              <w:tc>
                <w:tcPr>
                  <w:tcW w:w="0" w:type="auto"/>
                  <w:hideMark/>
                </w:tcPr>
                <w:p w14:paraId="61E3A9D2" w14:textId="77777777" w:rsidR="00C0190C" w:rsidRPr="00A25D4D" w:rsidRDefault="00C0190C" w:rsidP="008F13CC">
                  <w:pPr>
                    <w:jc w:val="left"/>
                  </w:pPr>
                  <w:r w:rsidRPr="00A25D4D">
                    <w:t xml:space="preserve">Vermelding of er voorzorgsmaatregelen getroffen dienen te worden. Aangegeven wordt wat de voorzorgsmaatregel is. </w:t>
                  </w:r>
                </w:p>
              </w:tc>
            </w:tr>
            <w:tr w:rsidR="00C0190C" w:rsidRPr="00A25D4D" w14:paraId="7ACE95F7" w14:textId="77777777" w:rsidTr="00C0190C">
              <w:trPr>
                <w:tblHeader/>
                <w:tblCellSpacing w:w="0" w:type="dxa"/>
              </w:trPr>
              <w:tc>
                <w:tcPr>
                  <w:tcW w:w="360" w:type="dxa"/>
                  <w:hideMark/>
                </w:tcPr>
                <w:p w14:paraId="15355AA7" w14:textId="77777777" w:rsidR="00C0190C" w:rsidRPr="00A25D4D" w:rsidRDefault="00C0190C" w:rsidP="008F13CC">
                  <w:pPr>
                    <w:jc w:val="left"/>
                  </w:pPr>
                  <w:r w:rsidRPr="00A25D4D">
                    <w:t> </w:t>
                  </w:r>
                </w:p>
              </w:tc>
              <w:tc>
                <w:tcPr>
                  <w:tcW w:w="1500" w:type="dxa"/>
                  <w:hideMark/>
                </w:tcPr>
                <w:p w14:paraId="3AE38578" w14:textId="77777777" w:rsidR="00C0190C" w:rsidRPr="00A25D4D" w:rsidRDefault="00C0190C" w:rsidP="008F13CC">
                  <w:pPr>
                    <w:jc w:val="left"/>
                  </w:pPr>
                  <w:r w:rsidRPr="00A25D4D">
                    <w:t>Omschrijving:</w:t>
                  </w:r>
                </w:p>
              </w:tc>
              <w:tc>
                <w:tcPr>
                  <w:tcW w:w="0" w:type="auto"/>
                  <w:hideMark/>
                </w:tcPr>
                <w:p w14:paraId="45842D67" w14:textId="77777777" w:rsidR="00C0190C" w:rsidRPr="00A25D4D" w:rsidRDefault="00C0190C" w:rsidP="008F13CC">
                  <w:pPr>
                    <w:jc w:val="left"/>
                  </w:pPr>
                  <w:r w:rsidRPr="00A25D4D">
                    <w:t>Dit attribuut is bij de aanlevering aan de LV niet ingevuld. Dit attribuut is verplicht bij de uitlevering.</w:t>
                  </w:r>
                </w:p>
              </w:tc>
            </w:tr>
            <w:tr w:rsidR="00C0190C" w:rsidRPr="00A25D4D" w14:paraId="3D122FD9" w14:textId="77777777" w:rsidTr="00C0190C">
              <w:trPr>
                <w:tblHeader/>
                <w:tblCellSpacing w:w="0" w:type="dxa"/>
              </w:trPr>
              <w:tc>
                <w:tcPr>
                  <w:tcW w:w="360" w:type="dxa"/>
                  <w:hideMark/>
                </w:tcPr>
                <w:p w14:paraId="625C24DB" w14:textId="77777777" w:rsidR="00C0190C" w:rsidRPr="00A25D4D" w:rsidRDefault="00C0190C" w:rsidP="008F13CC">
                  <w:pPr>
                    <w:jc w:val="left"/>
                  </w:pPr>
                  <w:r w:rsidRPr="00A25D4D">
                    <w:t> </w:t>
                  </w:r>
                </w:p>
              </w:tc>
              <w:tc>
                <w:tcPr>
                  <w:tcW w:w="1500" w:type="dxa"/>
                  <w:hideMark/>
                </w:tcPr>
                <w:p w14:paraId="03FED6C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825560" w14:textId="77777777" w:rsidR="00C0190C" w:rsidRPr="00A25D4D" w:rsidRDefault="00C0190C" w:rsidP="008F13CC">
                  <w:pPr>
                    <w:jc w:val="left"/>
                  </w:pPr>
                  <w:r w:rsidRPr="00A25D4D">
                    <w:t>0..1</w:t>
                  </w:r>
                </w:p>
              </w:tc>
            </w:tr>
          </w:tbl>
          <w:p w14:paraId="7DC267DA" w14:textId="77777777" w:rsidR="00C0190C" w:rsidRPr="00A25D4D" w:rsidRDefault="00C0190C" w:rsidP="008F13CC">
            <w:pPr>
              <w:jc w:val="left"/>
            </w:pPr>
          </w:p>
        </w:tc>
      </w:tr>
      <w:tr w:rsidR="00C0190C" w:rsidRPr="00A25D4D" w14:paraId="15F955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B79951" w14:textId="77777777" w:rsidR="00C0190C" w:rsidRPr="00A25D4D" w:rsidRDefault="00C0190C" w:rsidP="008F13CC">
            <w:pPr>
              <w:jc w:val="left"/>
            </w:pPr>
            <w:r w:rsidRPr="00A25D4D">
              <w:rPr>
                <w:b/>
                <w:bCs/>
              </w:rPr>
              <w:t xml:space="preserve">Attribuut: </w:t>
            </w:r>
            <w:proofErr w:type="spellStart"/>
            <w:r w:rsidRPr="00A25D4D">
              <w:rPr>
                <w:b/>
                <w:bCs/>
              </w:rPr>
              <w:t>contactVoorzorgsmaatregel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98A652E" w14:textId="77777777" w:rsidTr="00C0190C">
              <w:trPr>
                <w:tblHeader/>
                <w:tblCellSpacing w:w="0" w:type="dxa"/>
              </w:trPr>
              <w:tc>
                <w:tcPr>
                  <w:tcW w:w="360" w:type="dxa"/>
                  <w:hideMark/>
                </w:tcPr>
                <w:p w14:paraId="4481A945" w14:textId="77777777" w:rsidR="00C0190C" w:rsidRPr="00A25D4D" w:rsidRDefault="00C0190C" w:rsidP="008F13CC">
                  <w:pPr>
                    <w:jc w:val="left"/>
                  </w:pPr>
                  <w:r w:rsidRPr="00A25D4D">
                    <w:t> </w:t>
                  </w:r>
                </w:p>
              </w:tc>
              <w:tc>
                <w:tcPr>
                  <w:tcW w:w="1500" w:type="dxa"/>
                  <w:hideMark/>
                </w:tcPr>
                <w:p w14:paraId="3D4784AC" w14:textId="77777777" w:rsidR="00C0190C" w:rsidRPr="00A25D4D" w:rsidRDefault="00C0190C" w:rsidP="008F13CC">
                  <w:pPr>
                    <w:jc w:val="left"/>
                  </w:pPr>
                  <w:r w:rsidRPr="00A25D4D">
                    <w:t>Type:</w:t>
                  </w:r>
                </w:p>
              </w:tc>
              <w:tc>
                <w:tcPr>
                  <w:tcW w:w="0" w:type="auto"/>
                  <w:hideMark/>
                </w:tcPr>
                <w:p w14:paraId="7BB994B2" w14:textId="77777777" w:rsidR="00C0190C" w:rsidRPr="00A25D4D" w:rsidRDefault="00C0190C" w:rsidP="008F13CC">
                  <w:pPr>
                    <w:jc w:val="left"/>
                  </w:pPr>
                  <w:r w:rsidRPr="00A25D4D">
                    <w:t>Contact</w:t>
                  </w:r>
                </w:p>
              </w:tc>
            </w:tr>
            <w:tr w:rsidR="00C0190C" w:rsidRPr="00A25D4D" w14:paraId="01D29866" w14:textId="77777777" w:rsidTr="00C0190C">
              <w:trPr>
                <w:tblHeader/>
                <w:tblCellSpacing w:w="0" w:type="dxa"/>
              </w:trPr>
              <w:tc>
                <w:tcPr>
                  <w:tcW w:w="360" w:type="dxa"/>
                  <w:hideMark/>
                </w:tcPr>
                <w:p w14:paraId="6D585A91" w14:textId="77777777" w:rsidR="00C0190C" w:rsidRPr="00A25D4D" w:rsidRDefault="00C0190C" w:rsidP="008F13CC">
                  <w:pPr>
                    <w:jc w:val="left"/>
                  </w:pPr>
                  <w:r w:rsidRPr="00A25D4D">
                    <w:t> </w:t>
                  </w:r>
                </w:p>
              </w:tc>
              <w:tc>
                <w:tcPr>
                  <w:tcW w:w="1500" w:type="dxa"/>
                  <w:hideMark/>
                </w:tcPr>
                <w:p w14:paraId="71976A1A" w14:textId="77777777" w:rsidR="00C0190C" w:rsidRPr="00A25D4D" w:rsidRDefault="00C0190C" w:rsidP="008F13CC">
                  <w:pPr>
                    <w:jc w:val="left"/>
                  </w:pPr>
                  <w:r w:rsidRPr="00A25D4D">
                    <w:t>Naam</w:t>
                  </w:r>
                </w:p>
              </w:tc>
              <w:tc>
                <w:tcPr>
                  <w:tcW w:w="0" w:type="auto"/>
                  <w:hideMark/>
                </w:tcPr>
                <w:p w14:paraId="58CE6A58" w14:textId="77777777" w:rsidR="00C0190C" w:rsidRPr="00A25D4D" w:rsidRDefault="00C0190C" w:rsidP="008F13CC">
                  <w:pPr>
                    <w:jc w:val="left"/>
                  </w:pPr>
                </w:p>
              </w:tc>
            </w:tr>
            <w:tr w:rsidR="00C0190C" w:rsidRPr="00A25D4D" w14:paraId="79D82E0B" w14:textId="77777777" w:rsidTr="00C0190C">
              <w:trPr>
                <w:tblHeader/>
                <w:tblCellSpacing w:w="0" w:type="dxa"/>
              </w:trPr>
              <w:tc>
                <w:tcPr>
                  <w:tcW w:w="360" w:type="dxa"/>
                  <w:hideMark/>
                </w:tcPr>
                <w:p w14:paraId="072D4026" w14:textId="77777777" w:rsidR="00C0190C" w:rsidRPr="00A25D4D" w:rsidRDefault="00C0190C" w:rsidP="008F13CC">
                  <w:pPr>
                    <w:jc w:val="left"/>
                  </w:pPr>
                  <w:r w:rsidRPr="00A25D4D">
                    <w:t> </w:t>
                  </w:r>
                </w:p>
              </w:tc>
              <w:tc>
                <w:tcPr>
                  <w:tcW w:w="1500" w:type="dxa"/>
                  <w:hideMark/>
                </w:tcPr>
                <w:p w14:paraId="6E02A308" w14:textId="77777777" w:rsidR="00C0190C" w:rsidRPr="00A25D4D" w:rsidRDefault="00C0190C" w:rsidP="008F13CC">
                  <w:pPr>
                    <w:jc w:val="left"/>
                  </w:pPr>
                  <w:r w:rsidRPr="00A25D4D">
                    <w:t>Definitie:</w:t>
                  </w:r>
                </w:p>
              </w:tc>
              <w:tc>
                <w:tcPr>
                  <w:tcW w:w="0" w:type="auto"/>
                  <w:hideMark/>
                </w:tcPr>
                <w:p w14:paraId="763567B3" w14:textId="77777777" w:rsidR="00C0190C" w:rsidRPr="00A25D4D" w:rsidRDefault="00C0190C" w:rsidP="008F13CC">
                  <w:pPr>
                    <w:jc w:val="left"/>
                  </w:pPr>
                  <w:r w:rsidRPr="00A25D4D">
                    <w:t>Contactgegevens behorende bij EV.</w:t>
                  </w:r>
                </w:p>
              </w:tc>
            </w:tr>
            <w:tr w:rsidR="00C0190C" w:rsidRPr="00A25D4D" w14:paraId="61A8BC20" w14:textId="77777777" w:rsidTr="00C0190C">
              <w:trPr>
                <w:tblHeader/>
                <w:tblCellSpacing w:w="0" w:type="dxa"/>
              </w:trPr>
              <w:tc>
                <w:tcPr>
                  <w:tcW w:w="360" w:type="dxa"/>
                  <w:hideMark/>
                </w:tcPr>
                <w:p w14:paraId="756B4B1D" w14:textId="77777777" w:rsidR="00C0190C" w:rsidRPr="00A25D4D" w:rsidRDefault="00C0190C" w:rsidP="008F13CC">
                  <w:pPr>
                    <w:jc w:val="left"/>
                  </w:pPr>
                  <w:r w:rsidRPr="00A25D4D">
                    <w:lastRenderedPageBreak/>
                    <w:t> </w:t>
                  </w:r>
                </w:p>
              </w:tc>
              <w:tc>
                <w:tcPr>
                  <w:tcW w:w="1500" w:type="dxa"/>
                  <w:hideMark/>
                </w:tcPr>
                <w:p w14:paraId="302D7FC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C8B28CA" w14:textId="77777777" w:rsidR="00C0190C" w:rsidRPr="00A25D4D" w:rsidRDefault="00C0190C" w:rsidP="008F13CC">
                  <w:pPr>
                    <w:jc w:val="left"/>
                  </w:pPr>
                  <w:r w:rsidRPr="00A25D4D">
                    <w:t>1</w:t>
                  </w:r>
                </w:p>
              </w:tc>
            </w:tr>
          </w:tbl>
          <w:p w14:paraId="2146034D" w14:textId="77777777" w:rsidR="00C0190C" w:rsidRPr="00A25D4D" w:rsidRDefault="00C0190C" w:rsidP="008F13CC">
            <w:pPr>
              <w:jc w:val="left"/>
            </w:pPr>
          </w:p>
        </w:tc>
      </w:tr>
      <w:tr w:rsidR="00C0190C" w:rsidRPr="00A25D4D" w14:paraId="2BAEE2E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43704A" w14:textId="77777777" w:rsidR="00C0190C" w:rsidRPr="00A25D4D" w:rsidRDefault="00C0190C" w:rsidP="008F13CC">
            <w:pPr>
              <w:jc w:val="left"/>
            </w:pPr>
            <w:r w:rsidRPr="00A25D4D">
              <w:rPr>
                <w:b/>
                <w:bCs/>
              </w:rPr>
              <w:lastRenderedPageBreak/>
              <w:t xml:space="preserve">Attribuut: </w:t>
            </w:r>
            <w:proofErr w:type="spellStart"/>
            <w:r w:rsidRPr="00A25D4D">
              <w:rPr>
                <w:b/>
                <w:bCs/>
              </w:rPr>
              <w:t>netbeheerderNetOmschrijving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F5F1A0" w14:textId="77777777" w:rsidTr="00C0190C">
              <w:trPr>
                <w:tblHeader/>
                <w:tblCellSpacing w:w="0" w:type="dxa"/>
              </w:trPr>
              <w:tc>
                <w:tcPr>
                  <w:tcW w:w="360" w:type="dxa"/>
                  <w:hideMark/>
                </w:tcPr>
                <w:p w14:paraId="4B377B2F" w14:textId="77777777" w:rsidR="00C0190C" w:rsidRPr="00A25D4D" w:rsidRDefault="00C0190C" w:rsidP="008F13CC">
                  <w:pPr>
                    <w:jc w:val="left"/>
                  </w:pPr>
                  <w:r w:rsidRPr="00A25D4D">
                    <w:t> </w:t>
                  </w:r>
                </w:p>
              </w:tc>
              <w:tc>
                <w:tcPr>
                  <w:tcW w:w="1500" w:type="dxa"/>
                  <w:hideMark/>
                </w:tcPr>
                <w:p w14:paraId="2A7D8BAC" w14:textId="77777777" w:rsidR="00C0190C" w:rsidRPr="00A25D4D" w:rsidRDefault="00C0190C" w:rsidP="008F13CC">
                  <w:pPr>
                    <w:jc w:val="left"/>
                  </w:pPr>
                  <w:r w:rsidRPr="00A25D4D">
                    <w:t>Type:</w:t>
                  </w:r>
                </w:p>
              </w:tc>
              <w:tc>
                <w:tcPr>
                  <w:tcW w:w="0" w:type="auto"/>
                  <w:hideMark/>
                </w:tcPr>
                <w:p w14:paraId="2D6417E8" w14:textId="77777777" w:rsidR="00C0190C" w:rsidRPr="00A25D4D" w:rsidRDefault="00C0190C" w:rsidP="008F13CC">
                  <w:pPr>
                    <w:jc w:val="left"/>
                  </w:pPr>
                  <w:proofErr w:type="spellStart"/>
                  <w:r w:rsidRPr="00A25D4D">
                    <w:t>CharacterString</w:t>
                  </w:r>
                  <w:proofErr w:type="spellEnd"/>
                </w:p>
              </w:tc>
            </w:tr>
            <w:tr w:rsidR="00C0190C" w:rsidRPr="00A25D4D" w14:paraId="2478DCE4" w14:textId="77777777" w:rsidTr="00C0190C">
              <w:trPr>
                <w:tblHeader/>
                <w:tblCellSpacing w:w="0" w:type="dxa"/>
              </w:trPr>
              <w:tc>
                <w:tcPr>
                  <w:tcW w:w="360" w:type="dxa"/>
                  <w:hideMark/>
                </w:tcPr>
                <w:p w14:paraId="3D4378DE" w14:textId="77777777" w:rsidR="00C0190C" w:rsidRPr="00A25D4D" w:rsidRDefault="00C0190C" w:rsidP="008F13CC">
                  <w:pPr>
                    <w:jc w:val="left"/>
                  </w:pPr>
                  <w:r w:rsidRPr="00A25D4D">
                    <w:t> </w:t>
                  </w:r>
                </w:p>
              </w:tc>
              <w:tc>
                <w:tcPr>
                  <w:tcW w:w="1500" w:type="dxa"/>
                  <w:hideMark/>
                </w:tcPr>
                <w:p w14:paraId="6080AC4C" w14:textId="77777777" w:rsidR="00C0190C" w:rsidRPr="00A25D4D" w:rsidRDefault="00C0190C" w:rsidP="008F13CC">
                  <w:pPr>
                    <w:jc w:val="left"/>
                  </w:pPr>
                  <w:r w:rsidRPr="00A25D4D">
                    <w:t>Naam</w:t>
                  </w:r>
                </w:p>
              </w:tc>
              <w:tc>
                <w:tcPr>
                  <w:tcW w:w="0" w:type="auto"/>
                  <w:hideMark/>
                </w:tcPr>
                <w:p w14:paraId="435EBCAC" w14:textId="77777777" w:rsidR="00C0190C" w:rsidRPr="00A25D4D" w:rsidRDefault="00C0190C" w:rsidP="008F13CC">
                  <w:pPr>
                    <w:jc w:val="left"/>
                  </w:pPr>
                </w:p>
              </w:tc>
            </w:tr>
            <w:tr w:rsidR="00C0190C" w:rsidRPr="00A25D4D" w14:paraId="34955599" w14:textId="77777777" w:rsidTr="00C0190C">
              <w:trPr>
                <w:tblHeader/>
                <w:tblCellSpacing w:w="0" w:type="dxa"/>
              </w:trPr>
              <w:tc>
                <w:tcPr>
                  <w:tcW w:w="360" w:type="dxa"/>
                  <w:hideMark/>
                </w:tcPr>
                <w:p w14:paraId="4BBED877" w14:textId="77777777" w:rsidR="00C0190C" w:rsidRPr="00A25D4D" w:rsidRDefault="00C0190C" w:rsidP="008F13CC">
                  <w:pPr>
                    <w:jc w:val="left"/>
                  </w:pPr>
                  <w:r w:rsidRPr="00A25D4D">
                    <w:t> </w:t>
                  </w:r>
                </w:p>
              </w:tc>
              <w:tc>
                <w:tcPr>
                  <w:tcW w:w="1500" w:type="dxa"/>
                  <w:hideMark/>
                </w:tcPr>
                <w:p w14:paraId="73832B90" w14:textId="77777777" w:rsidR="00C0190C" w:rsidRPr="00A25D4D" w:rsidRDefault="00C0190C" w:rsidP="008F13CC">
                  <w:pPr>
                    <w:jc w:val="left"/>
                  </w:pPr>
                  <w:r w:rsidRPr="00A25D4D">
                    <w:t>Definitie:</w:t>
                  </w:r>
                </w:p>
              </w:tc>
              <w:tc>
                <w:tcPr>
                  <w:tcW w:w="0" w:type="auto"/>
                  <w:hideMark/>
                </w:tcPr>
                <w:p w14:paraId="0A2B2774" w14:textId="77777777" w:rsidR="00C0190C" w:rsidRPr="00A25D4D" w:rsidRDefault="00C0190C" w:rsidP="008F13CC">
                  <w:pPr>
                    <w:jc w:val="left"/>
                  </w:pPr>
                  <w:r w:rsidRPr="00A25D4D">
                    <w:t>Omschrijving bij een risico classificering die aan (onderdeel van een) kabel- of leiding netwerk gegeven kan worden. Op basis van dit risico moeten mogelijk voorzorgsmaatregelen getroffen worden bij het uitvoeren van werkzaamheden.</w:t>
                  </w:r>
                </w:p>
              </w:tc>
            </w:tr>
            <w:tr w:rsidR="00C0190C" w:rsidRPr="00A25D4D" w14:paraId="0DD93103" w14:textId="77777777" w:rsidTr="00C0190C">
              <w:trPr>
                <w:tblHeader/>
                <w:tblCellSpacing w:w="0" w:type="dxa"/>
              </w:trPr>
              <w:tc>
                <w:tcPr>
                  <w:tcW w:w="360" w:type="dxa"/>
                  <w:hideMark/>
                </w:tcPr>
                <w:p w14:paraId="60019ADB" w14:textId="77777777" w:rsidR="00C0190C" w:rsidRPr="00A25D4D" w:rsidRDefault="00C0190C" w:rsidP="008F13CC">
                  <w:pPr>
                    <w:jc w:val="left"/>
                  </w:pPr>
                  <w:r w:rsidRPr="00A25D4D">
                    <w:t> </w:t>
                  </w:r>
                </w:p>
              </w:tc>
              <w:tc>
                <w:tcPr>
                  <w:tcW w:w="1500" w:type="dxa"/>
                  <w:hideMark/>
                </w:tcPr>
                <w:p w14:paraId="389EC05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D44A776" w14:textId="77777777" w:rsidR="00C0190C" w:rsidRPr="00A25D4D" w:rsidRDefault="00C0190C" w:rsidP="008F13CC">
                  <w:pPr>
                    <w:jc w:val="left"/>
                  </w:pPr>
                  <w:r w:rsidRPr="00A25D4D">
                    <w:t>0..1</w:t>
                  </w:r>
                </w:p>
              </w:tc>
            </w:tr>
          </w:tbl>
          <w:p w14:paraId="6039FD14" w14:textId="77777777" w:rsidR="00C0190C" w:rsidRPr="00A25D4D" w:rsidRDefault="00C0190C" w:rsidP="008F13CC">
            <w:pPr>
              <w:jc w:val="left"/>
            </w:pPr>
          </w:p>
        </w:tc>
      </w:tr>
      <w:tr w:rsidR="00C0190C" w:rsidRPr="00A25D4D" w14:paraId="6F8B5FF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445ED5" w14:textId="77777777" w:rsidR="00C0190C" w:rsidRPr="00A25D4D" w:rsidRDefault="00C0190C" w:rsidP="008F13CC">
            <w:pPr>
              <w:jc w:val="left"/>
            </w:pPr>
            <w:r w:rsidRPr="00A25D4D">
              <w:rPr>
                <w:b/>
                <w:bCs/>
              </w:rPr>
              <w:t xml:space="preserve">Attribuut: </w:t>
            </w:r>
            <w:proofErr w:type="spellStart"/>
            <w:r w:rsidRPr="00A25D4D">
              <w:rPr>
                <w:b/>
                <w:bCs/>
              </w:rPr>
              <w:t>netbeheerderNetAanduiding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B485EEA" w14:textId="77777777" w:rsidTr="00C0190C">
              <w:trPr>
                <w:tblHeader/>
                <w:tblCellSpacing w:w="0" w:type="dxa"/>
              </w:trPr>
              <w:tc>
                <w:tcPr>
                  <w:tcW w:w="360" w:type="dxa"/>
                  <w:hideMark/>
                </w:tcPr>
                <w:p w14:paraId="2CF70F2F" w14:textId="77777777" w:rsidR="00C0190C" w:rsidRPr="00A25D4D" w:rsidRDefault="00C0190C" w:rsidP="008F13CC">
                  <w:pPr>
                    <w:jc w:val="left"/>
                  </w:pPr>
                  <w:r w:rsidRPr="00A25D4D">
                    <w:t> </w:t>
                  </w:r>
                </w:p>
              </w:tc>
              <w:tc>
                <w:tcPr>
                  <w:tcW w:w="1500" w:type="dxa"/>
                  <w:hideMark/>
                </w:tcPr>
                <w:p w14:paraId="1D0E5704" w14:textId="77777777" w:rsidR="00C0190C" w:rsidRPr="00A25D4D" w:rsidRDefault="00C0190C" w:rsidP="008F13CC">
                  <w:pPr>
                    <w:jc w:val="left"/>
                  </w:pPr>
                  <w:r w:rsidRPr="00A25D4D">
                    <w:t>Type:</w:t>
                  </w:r>
                </w:p>
              </w:tc>
              <w:tc>
                <w:tcPr>
                  <w:tcW w:w="0" w:type="auto"/>
                  <w:hideMark/>
                </w:tcPr>
                <w:p w14:paraId="4A2CFF3B" w14:textId="77777777" w:rsidR="00C0190C" w:rsidRPr="00A25D4D" w:rsidRDefault="00C0190C" w:rsidP="008F13CC">
                  <w:pPr>
                    <w:jc w:val="left"/>
                  </w:pPr>
                  <w:proofErr w:type="spellStart"/>
                  <w:r w:rsidRPr="00A25D4D">
                    <w:t>CharacterString</w:t>
                  </w:r>
                  <w:proofErr w:type="spellEnd"/>
                </w:p>
              </w:tc>
            </w:tr>
            <w:tr w:rsidR="00C0190C" w:rsidRPr="00A25D4D" w14:paraId="0940BC3F" w14:textId="77777777" w:rsidTr="00C0190C">
              <w:trPr>
                <w:tblHeader/>
                <w:tblCellSpacing w:w="0" w:type="dxa"/>
              </w:trPr>
              <w:tc>
                <w:tcPr>
                  <w:tcW w:w="360" w:type="dxa"/>
                  <w:hideMark/>
                </w:tcPr>
                <w:p w14:paraId="626E00BC" w14:textId="77777777" w:rsidR="00C0190C" w:rsidRPr="00A25D4D" w:rsidRDefault="00C0190C" w:rsidP="008F13CC">
                  <w:pPr>
                    <w:jc w:val="left"/>
                  </w:pPr>
                  <w:r w:rsidRPr="00A25D4D">
                    <w:t> </w:t>
                  </w:r>
                </w:p>
              </w:tc>
              <w:tc>
                <w:tcPr>
                  <w:tcW w:w="1500" w:type="dxa"/>
                  <w:hideMark/>
                </w:tcPr>
                <w:p w14:paraId="311F224F" w14:textId="77777777" w:rsidR="00C0190C" w:rsidRPr="00A25D4D" w:rsidRDefault="00C0190C" w:rsidP="008F13CC">
                  <w:pPr>
                    <w:jc w:val="left"/>
                  </w:pPr>
                  <w:r w:rsidRPr="00A25D4D">
                    <w:t>Naam</w:t>
                  </w:r>
                </w:p>
              </w:tc>
              <w:tc>
                <w:tcPr>
                  <w:tcW w:w="0" w:type="auto"/>
                  <w:hideMark/>
                </w:tcPr>
                <w:p w14:paraId="12740DC3" w14:textId="77777777" w:rsidR="00C0190C" w:rsidRPr="00A25D4D" w:rsidRDefault="00C0190C" w:rsidP="008F13CC">
                  <w:pPr>
                    <w:jc w:val="left"/>
                  </w:pPr>
                </w:p>
              </w:tc>
            </w:tr>
            <w:tr w:rsidR="00C0190C" w:rsidRPr="00A25D4D" w14:paraId="07804BBE" w14:textId="77777777" w:rsidTr="00C0190C">
              <w:trPr>
                <w:tblHeader/>
                <w:tblCellSpacing w:w="0" w:type="dxa"/>
              </w:trPr>
              <w:tc>
                <w:tcPr>
                  <w:tcW w:w="360" w:type="dxa"/>
                  <w:hideMark/>
                </w:tcPr>
                <w:p w14:paraId="13827E87" w14:textId="77777777" w:rsidR="00C0190C" w:rsidRPr="00A25D4D" w:rsidRDefault="00C0190C" w:rsidP="008F13CC">
                  <w:pPr>
                    <w:jc w:val="left"/>
                  </w:pPr>
                  <w:r w:rsidRPr="00A25D4D">
                    <w:t> </w:t>
                  </w:r>
                </w:p>
              </w:tc>
              <w:tc>
                <w:tcPr>
                  <w:tcW w:w="1500" w:type="dxa"/>
                  <w:hideMark/>
                </w:tcPr>
                <w:p w14:paraId="103CB905" w14:textId="77777777" w:rsidR="00C0190C" w:rsidRPr="00A25D4D" w:rsidRDefault="00C0190C" w:rsidP="008F13CC">
                  <w:pPr>
                    <w:jc w:val="left"/>
                  </w:pPr>
                  <w:r w:rsidRPr="00A25D4D">
                    <w:t>Definitie:</w:t>
                  </w:r>
                </w:p>
              </w:tc>
              <w:tc>
                <w:tcPr>
                  <w:tcW w:w="0" w:type="auto"/>
                  <w:hideMark/>
                </w:tcPr>
                <w:p w14:paraId="04929C3C" w14:textId="77777777" w:rsidR="00C0190C" w:rsidRPr="00A25D4D" w:rsidRDefault="00C0190C" w:rsidP="008F13CC">
                  <w:pPr>
                    <w:jc w:val="left"/>
                  </w:pPr>
                  <w:r w:rsidRPr="00A25D4D">
                    <w:t>Aanduiding van het risico dat aan een utiliteitsnet of netelement gegeven kan worden ten behoeve van de bepaling of en welke voorzorgsmaatregelen getroffen dienen te worden.</w:t>
                  </w:r>
                </w:p>
              </w:tc>
            </w:tr>
            <w:tr w:rsidR="00C0190C" w:rsidRPr="00A25D4D" w14:paraId="3262C281" w14:textId="77777777" w:rsidTr="00C0190C">
              <w:trPr>
                <w:tblHeader/>
                <w:tblCellSpacing w:w="0" w:type="dxa"/>
              </w:trPr>
              <w:tc>
                <w:tcPr>
                  <w:tcW w:w="360" w:type="dxa"/>
                  <w:hideMark/>
                </w:tcPr>
                <w:p w14:paraId="5FE6765D" w14:textId="77777777" w:rsidR="00C0190C" w:rsidRPr="00A25D4D" w:rsidRDefault="00C0190C" w:rsidP="008F13CC">
                  <w:pPr>
                    <w:jc w:val="left"/>
                  </w:pPr>
                  <w:r w:rsidRPr="00A25D4D">
                    <w:t> </w:t>
                  </w:r>
                </w:p>
              </w:tc>
              <w:tc>
                <w:tcPr>
                  <w:tcW w:w="1500" w:type="dxa"/>
                  <w:hideMark/>
                </w:tcPr>
                <w:p w14:paraId="2757AC6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97E6E85" w14:textId="77777777" w:rsidR="00C0190C" w:rsidRPr="00A25D4D" w:rsidRDefault="00C0190C" w:rsidP="008F13CC">
                  <w:pPr>
                    <w:jc w:val="left"/>
                  </w:pPr>
                  <w:r w:rsidRPr="00A25D4D">
                    <w:t>1</w:t>
                  </w:r>
                </w:p>
              </w:tc>
            </w:tr>
          </w:tbl>
          <w:p w14:paraId="11CC8EB5" w14:textId="77777777" w:rsidR="00C0190C" w:rsidRPr="00A25D4D" w:rsidRDefault="00C0190C" w:rsidP="008F13CC">
            <w:pPr>
              <w:jc w:val="left"/>
            </w:pPr>
          </w:p>
        </w:tc>
      </w:tr>
      <w:tr w:rsidR="00C0190C" w:rsidRPr="00A25D4D" w14:paraId="0FA7661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EC5E24" w14:textId="77777777" w:rsidR="00C0190C" w:rsidRPr="00A25D4D" w:rsidRDefault="00C0190C" w:rsidP="008F13CC">
            <w:pPr>
              <w:jc w:val="left"/>
            </w:pPr>
            <w:r w:rsidRPr="00A25D4D">
              <w:rPr>
                <w:b/>
                <w:bCs/>
              </w:rPr>
              <w:t xml:space="preserve">Attribuut: </w:t>
            </w:r>
            <w:proofErr w:type="spellStart"/>
            <w:r w:rsidRPr="00A25D4D">
              <w:rPr>
                <w:b/>
                <w:bCs/>
              </w:rPr>
              <w:t>netbeheerderWerkAanduiding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8DDECA1" w14:textId="77777777" w:rsidTr="00C0190C">
              <w:trPr>
                <w:tblHeader/>
                <w:tblCellSpacing w:w="0" w:type="dxa"/>
              </w:trPr>
              <w:tc>
                <w:tcPr>
                  <w:tcW w:w="360" w:type="dxa"/>
                  <w:hideMark/>
                </w:tcPr>
                <w:p w14:paraId="16E470E9" w14:textId="77777777" w:rsidR="00C0190C" w:rsidRPr="00A25D4D" w:rsidRDefault="00C0190C" w:rsidP="008F13CC">
                  <w:pPr>
                    <w:jc w:val="left"/>
                  </w:pPr>
                  <w:r w:rsidRPr="00A25D4D">
                    <w:t> </w:t>
                  </w:r>
                </w:p>
              </w:tc>
              <w:tc>
                <w:tcPr>
                  <w:tcW w:w="1500" w:type="dxa"/>
                  <w:hideMark/>
                </w:tcPr>
                <w:p w14:paraId="54CC485A" w14:textId="77777777" w:rsidR="00C0190C" w:rsidRPr="00A25D4D" w:rsidRDefault="00C0190C" w:rsidP="008F13CC">
                  <w:pPr>
                    <w:jc w:val="left"/>
                  </w:pPr>
                  <w:r w:rsidRPr="00A25D4D">
                    <w:t>Type:</w:t>
                  </w:r>
                </w:p>
              </w:tc>
              <w:tc>
                <w:tcPr>
                  <w:tcW w:w="0" w:type="auto"/>
                  <w:hideMark/>
                </w:tcPr>
                <w:p w14:paraId="3C0076E4" w14:textId="77777777" w:rsidR="00C0190C" w:rsidRPr="00A25D4D" w:rsidRDefault="00C0190C" w:rsidP="008F13CC">
                  <w:pPr>
                    <w:jc w:val="left"/>
                  </w:pPr>
                  <w:proofErr w:type="spellStart"/>
                  <w:r w:rsidRPr="00A25D4D">
                    <w:t>CharacterString</w:t>
                  </w:r>
                  <w:proofErr w:type="spellEnd"/>
                </w:p>
              </w:tc>
            </w:tr>
            <w:tr w:rsidR="00C0190C" w:rsidRPr="00A25D4D" w14:paraId="26665725" w14:textId="77777777" w:rsidTr="00C0190C">
              <w:trPr>
                <w:tblHeader/>
                <w:tblCellSpacing w:w="0" w:type="dxa"/>
              </w:trPr>
              <w:tc>
                <w:tcPr>
                  <w:tcW w:w="360" w:type="dxa"/>
                  <w:hideMark/>
                </w:tcPr>
                <w:p w14:paraId="74CBDA97" w14:textId="77777777" w:rsidR="00C0190C" w:rsidRPr="00A25D4D" w:rsidRDefault="00C0190C" w:rsidP="008F13CC">
                  <w:pPr>
                    <w:jc w:val="left"/>
                  </w:pPr>
                  <w:r w:rsidRPr="00A25D4D">
                    <w:t> </w:t>
                  </w:r>
                </w:p>
              </w:tc>
              <w:tc>
                <w:tcPr>
                  <w:tcW w:w="1500" w:type="dxa"/>
                  <w:hideMark/>
                </w:tcPr>
                <w:p w14:paraId="4B8DC7AB" w14:textId="77777777" w:rsidR="00C0190C" w:rsidRPr="00A25D4D" w:rsidRDefault="00C0190C" w:rsidP="008F13CC">
                  <w:pPr>
                    <w:jc w:val="left"/>
                  </w:pPr>
                  <w:r w:rsidRPr="00A25D4D">
                    <w:t>Naam</w:t>
                  </w:r>
                </w:p>
              </w:tc>
              <w:tc>
                <w:tcPr>
                  <w:tcW w:w="0" w:type="auto"/>
                  <w:hideMark/>
                </w:tcPr>
                <w:p w14:paraId="1931CBDB" w14:textId="77777777" w:rsidR="00C0190C" w:rsidRPr="00A25D4D" w:rsidRDefault="00C0190C" w:rsidP="008F13CC">
                  <w:pPr>
                    <w:jc w:val="left"/>
                  </w:pPr>
                </w:p>
              </w:tc>
            </w:tr>
            <w:tr w:rsidR="00C0190C" w:rsidRPr="00A25D4D" w14:paraId="17080024" w14:textId="77777777" w:rsidTr="00C0190C">
              <w:trPr>
                <w:tblHeader/>
                <w:tblCellSpacing w:w="0" w:type="dxa"/>
              </w:trPr>
              <w:tc>
                <w:tcPr>
                  <w:tcW w:w="360" w:type="dxa"/>
                  <w:hideMark/>
                </w:tcPr>
                <w:p w14:paraId="3F29DDF7" w14:textId="77777777" w:rsidR="00C0190C" w:rsidRPr="00A25D4D" w:rsidRDefault="00C0190C" w:rsidP="008F13CC">
                  <w:pPr>
                    <w:jc w:val="left"/>
                  </w:pPr>
                  <w:r w:rsidRPr="00A25D4D">
                    <w:t> </w:t>
                  </w:r>
                </w:p>
              </w:tc>
              <w:tc>
                <w:tcPr>
                  <w:tcW w:w="1500" w:type="dxa"/>
                  <w:hideMark/>
                </w:tcPr>
                <w:p w14:paraId="4435170F" w14:textId="77777777" w:rsidR="00C0190C" w:rsidRPr="00A25D4D" w:rsidRDefault="00C0190C" w:rsidP="008F13CC">
                  <w:pPr>
                    <w:jc w:val="left"/>
                  </w:pPr>
                  <w:r w:rsidRPr="00A25D4D">
                    <w:t>Definitie:</w:t>
                  </w:r>
                </w:p>
              </w:tc>
              <w:tc>
                <w:tcPr>
                  <w:tcW w:w="0" w:type="auto"/>
                  <w:hideMark/>
                </w:tcPr>
                <w:p w14:paraId="43C27B7B" w14:textId="77777777" w:rsidR="00C0190C" w:rsidRPr="00A25D4D" w:rsidRDefault="00C0190C" w:rsidP="008F13CC">
                  <w:pPr>
                    <w:jc w:val="left"/>
                  </w:pPr>
                  <w:r w:rsidRPr="00A25D4D">
                    <w:t>Aanduiding van het risico dat aan de soort werkzaamheden gegeven is bij de bepaling van de te nemen eis voorzorgsmaatregelen.</w:t>
                  </w:r>
                </w:p>
              </w:tc>
            </w:tr>
            <w:tr w:rsidR="00C0190C" w:rsidRPr="00A25D4D" w14:paraId="606D0C87" w14:textId="77777777" w:rsidTr="00C0190C">
              <w:trPr>
                <w:tblHeader/>
                <w:tblCellSpacing w:w="0" w:type="dxa"/>
              </w:trPr>
              <w:tc>
                <w:tcPr>
                  <w:tcW w:w="360" w:type="dxa"/>
                  <w:hideMark/>
                </w:tcPr>
                <w:p w14:paraId="28FA327B" w14:textId="77777777" w:rsidR="00C0190C" w:rsidRPr="00A25D4D" w:rsidRDefault="00C0190C" w:rsidP="008F13CC">
                  <w:pPr>
                    <w:jc w:val="left"/>
                  </w:pPr>
                  <w:r w:rsidRPr="00A25D4D">
                    <w:t> </w:t>
                  </w:r>
                </w:p>
              </w:tc>
              <w:tc>
                <w:tcPr>
                  <w:tcW w:w="1500" w:type="dxa"/>
                  <w:hideMark/>
                </w:tcPr>
                <w:p w14:paraId="216F648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96FC889" w14:textId="77777777" w:rsidR="00C0190C" w:rsidRPr="00A25D4D" w:rsidRDefault="00C0190C" w:rsidP="008F13CC">
                  <w:pPr>
                    <w:jc w:val="left"/>
                  </w:pPr>
                  <w:r w:rsidRPr="00A25D4D">
                    <w:t>0..1</w:t>
                  </w:r>
                </w:p>
              </w:tc>
            </w:tr>
          </w:tbl>
          <w:p w14:paraId="5286924D" w14:textId="77777777" w:rsidR="00C0190C" w:rsidRPr="00A25D4D" w:rsidRDefault="00C0190C" w:rsidP="008F13CC">
            <w:pPr>
              <w:jc w:val="left"/>
            </w:pPr>
          </w:p>
        </w:tc>
      </w:tr>
      <w:tr w:rsidR="00C0190C" w:rsidRPr="00A25D4D" w14:paraId="5677E0A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04838F"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23C7335" w14:textId="77777777" w:rsidTr="00C0190C">
              <w:trPr>
                <w:tblHeader/>
                <w:tblCellSpacing w:w="0" w:type="dxa"/>
              </w:trPr>
              <w:tc>
                <w:tcPr>
                  <w:tcW w:w="360" w:type="dxa"/>
                  <w:hideMark/>
                </w:tcPr>
                <w:p w14:paraId="5C37BA72" w14:textId="77777777" w:rsidR="00C0190C" w:rsidRPr="00A25D4D" w:rsidRDefault="00C0190C" w:rsidP="008F13CC">
                  <w:pPr>
                    <w:jc w:val="left"/>
                  </w:pPr>
                  <w:r w:rsidRPr="00A25D4D">
                    <w:t> </w:t>
                  </w:r>
                </w:p>
              </w:tc>
              <w:tc>
                <w:tcPr>
                  <w:tcW w:w="1500" w:type="dxa"/>
                  <w:hideMark/>
                </w:tcPr>
                <w:p w14:paraId="60F89BC7" w14:textId="77777777" w:rsidR="00C0190C" w:rsidRPr="00A25D4D" w:rsidRDefault="00C0190C" w:rsidP="008F13CC">
                  <w:pPr>
                    <w:jc w:val="left"/>
                  </w:pPr>
                  <w:r w:rsidRPr="00A25D4D">
                    <w:t>Type:</w:t>
                  </w:r>
                </w:p>
              </w:tc>
              <w:tc>
                <w:tcPr>
                  <w:tcW w:w="0" w:type="auto"/>
                  <w:hideMark/>
                </w:tcPr>
                <w:p w14:paraId="3C7CFE81" w14:textId="0BF2722B" w:rsidR="00C0190C" w:rsidRPr="00A25D4D" w:rsidRDefault="00C0190C" w:rsidP="008F13CC">
                  <w:pPr>
                    <w:jc w:val="left"/>
                  </w:pPr>
                  <w:proofErr w:type="spellStart"/>
                  <w:r w:rsidRPr="00A25D4D">
                    <w:t>GM_</w:t>
                  </w:r>
                  <w:del w:id="37" w:author="Paul Janssen" w:date="2020-06-10T17:06:00Z">
                    <w:r w:rsidRPr="00A25D4D" w:rsidDel="00A32211">
                      <w:delText>Surface</w:delText>
                    </w:r>
                  </w:del>
                  <w:ins w:id="38" w:author="Paul Janssen" w:date="2020-06-10T17:06:00Z">
                    <w:r w:rsidR="00A32211">
                      <w:t>Object</w:t>
                    </w:r>
                  </w:ins>
                  <w:proofErr w:type="spellEnd"/>
                </w:p>
              </w:tc>
            </w:tr>
            <w:tr w:rsidR="00C0190C" w:rsidRPr="00A25D4D" w14:paraId="32932E46" w14:textId="77777777" w:rsidTr="00C0190C">
              <w:trPr>
                <w:tblHeader/>
                <w:tblCellSpacing w:w="0" w:type="dxa"/>
              </w:trPr>
              <w:tc>
                <w:tcPr>
                  <w:tcW w:w="360" w:type="dxa"/>
                  <w:hideMark/>
                </w:tcPr>
                <w:p w14:paraId="041C71A7" w14:textId="77777777" w:rsidR="00C0190C" w:rsidRPr="00A25D4D" w:rsidRDefault="00C0190C" w:rsidP="008F13CC">
                  <w:pPr>
                    <w:jc w:val="left"/>
                  </w:pPr>
                  <w:r w:rsidRPr="00A25D4D">
                    <w:t> </w:t>
                  </w:r>
                </w:p>
              </w:tc>
              <w:tc>
                <w:tcPr>
                  <w:tcW w:w="1500" w:type="dxa"/>
                  <w:hideMark/>
                </w:tcPr>
                <w:p w14:paraId="5240CC63" w14:textId="77777777" w:rsidR="00C0190C" w:rsidRPr="00A25D4D" w:rsidRDefault="00C0190C" w:rsidP="008F13CC">
                  <w:pPr>
                    <w:jc w:val="left"/>
                  </w:pPr>
                  <w:r w:rsidRPr="00A25D4D">
                    <w:t>Naam</w:t>
                  </w:r>
                </w:p>
              </w:tc>
              <w:tc>
                <w:tcPr>
                  <w:tcW w:w="0" w:type="auto"/>
                  <w:hideMark/>
                </w:tcPr>
                <w:p w14:paraId="1AEDDF10" w14:textId="77777777" w:rsidR="00C0190C" w:rsidRPr="00A25D4D" w:rsidRDefault="00C0190C" w:rsidP="008F13CC">
                  <w:pPr>
                    <w:jc w:val="left"/>
                  </w:pPr>
                </w:p>
              </w:tc>
            </w:tr>
            <w:tr w:rsidR="00C0190C" w:rsidRPr="00A25D4D" w14:paraId="6FDA15AB" w14:textId="77777777" w:rsidTr="00C0190C">
              <w:trPr>
                <w:tblHeader/>
                <w:tblCellSpacing w:w="0" w:type="dxa"/>
              </w:trPr>
              <w:tc>
                <w:tcPr>
                  <w:tcW w:w="360" w:type="dxa"/>
                  <w:hideMark/>
                </w:tcPr>
                <w:p w14:paraId="5362F584" w14:textId="77777777" w:rsidR="00C0190C" w:rsidRPr="00A25D4D" w:rsidRDefault="00C0190C" w:rsidP="008F13CC">
                  <w:pPr>
                    <w:jc w:val="left"/>
                  </w:pPr>
                  <w:r w:rsidRPr="00A25D4D">
                    <w:t> </w:t>
                  </w:r>
                </w:p>
              </w:tc>
              <w:tc>
                <w:tcPr>
                  <w:tcW w:w="1500" w:type="dxa"/>
                  <w:hideMark/>
                </w:tcPr>
                <w:p w14:paraId="1671AABD" w14:textId="77777777" w:rsidR="00C0190C" w:rsidRPr="00A25D4D" w:rsidRDefault="00C0190C" w:rsidP="008F13CC">
                  <w:pPr>
                    <w:jc w:val="left"/>
                  </w:pPr>
                  <w:r w:rsidRPr="00A25D4D">
                    <w:t>Definitie:</w:t>
                  </w:r>
                </w:p>
              </w:tc>
              <w:tc>
                <w:tcPr>
                  <w:tcW w:w="0" w:type="auto"/>
                  <w:hideMark/>
                </w:tcPr>
                <w:p w14:paraId="21AFC9B6" w14:textId="77777777" w:rsidR="00C0190C" w:rsidRPr="00A25D4D" w:rsidRDefault="00C0190C" w:rsidP="008F13CC">
                  <w:pPr>
                    <w:jc w:val="left"/>
                  </w:pPr>
                  <w:r w:rsidRPr="00A25D4D">
                    <w:t xml:space="preserve">Geometrie die aangeeft op welk element een eis voorzorgsmaatregel van toepassing is en of een strook aangeeft waar de maatregel van toepassing is. </w:t>
                  </w:r>
                </w:p>
              </w:tc>
            </w:tr>
            <w:tr w:rsidR="00C0190C" w:rsidRPr="00A25D4D" w14:paraId="5BCC4239" w14:textId="77777777" w:rsidTr="00C0190C">
              <w:trPr>
                <w:tblHeader/>
                <w:tblCellSpacing w:w="0" w:type="dxa"/>
              </w:trPr>
              <w:tc>
                <w:tcPr>
                  <w:tcW w:w="360" w:type="dxa"/>
                  <w:hideMark/>
                </w:tcPr>
                <w:p w14:paraId="1C7E3710" w14:textId="77777777" w:rsidR="00C0190C" w:rsidRPr="00A25D4D" w:rsidRDefault="00C0190C" w:rsidP="008F13CC">
                  <w:pPr>
                    <w:jc w:val="left"/>
                  </w:pPr>
                  <w:r w:rsidRPr="00A25D4D">
                    <w:t> </w:t>
                  </w:r>
                </w:p>
              </w:tc>
              <w:tc>
                <w:tcPr>
                  <w:tcW w:w="1500" w:type="dxa"/>
                  <w:hideMark/>
                </w:tcPr>
                <w:p w14:paraId="311310B1" w14:textId="77777777" w:rsidR="00C0190C" w:rsidRPr="00A25D4D" w:rsidRDefault="00C0190C" w:rsidP="008F13CC">
                  <w:pPr>
                    <w:jc w:val="left"/>
                  </w:pPr>
                  <w:r w:rsidRPr="00A25D4D">
                    <w:t>Omschrijving:</w:t>
                  </w:r>
                </w:p>
              </w:tc>
              <w:tc>
                <w:tcPr>
                  <w:tcW w:w="0" w:type="auto"/>
                  <w:hideMark/>
                </w:tcPr>
                <w:p w14:paraId="437432C3" w14:textId="77777777" w:rsidR="00C0190C" w:rsidRPr="00A25D4D" w:rsidRDefault="00C0190C" w:rsidP="008F13CC">
                  <w:pPr>
                    <w:jc w:val="left"/>
                  </w:pPr>
                  <w:r w:rsidRPr="00A25D4D">
                    <w:t xml:space="preserve">Als de geometrie alleen dient om het leidingelement aan te duiden is er een standaard strook van 1 meter aan weerszijden van de kabel of leiding of leidingelement. Indien nodig kan voor meer zichtbaarheid een bredere strook worden aangegeven. Als het een werkelijke strook betreft is de afstand afhankelijk van de specifieke situatie. </w:t>
                  </w:r>
                </w:p>
              </w:tc>
            </w:tr>
            <w:tr w:rsidR="00C0190C" w:rsidRPr="00A25D4D" w14:paraId="65BA1C0E" w14:textId="77777777" w:rsidTr="00C0190C">
              <w:trPr>
                <w:tblHeader/>
                <w:tblCellSpacing w:w="0" w:type="dxa"/>
              </w:trPr>
              <w:tc>
                <w:tcPr>
                  <w:tcW w:w="360" w:type="dxa"/>
                  <w:hideMark/>
                </w:tcPr>
                <w:p w14:paraId="46156750" w14:textId="77777777" w:rsidR="00C0190C" w:rsidRPr="00A25D4D" w:rsidRDefault="00C0190C" w:rsidP="008F13CC">
                  <w:pPr>
                    <w:jc w:val="left"/>
                  </w:pPr>
                  <w:r w:rsidRPr="00A25D4D">
                    <w:t> </w:t>
                  </w:r>
                </w:p>
              </w:tc>
              <w:tc>
                <w:tcPr>
                  <w:tcW w:w="1500" w:type="dxa"/>
                  <w:hideMark/>
                </w:tcPr>
                <w:p w14:paraId="3E29436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00B8A01" w14:textId="77777777" w:rsidR="00C0190C" w:rsidRPr="00A25D4D" w:rsidRDefault="00C0190C" w:rsidP="008F13CC">
                  <w:pPr>
                    <w:jc w:val="left"/>
                  </w:pPr>
                  <w:r w:rsidRPr="00A25D4D">
                    <w:t>1</w:t>
                  </w:r>
                </w:p>
              </w:tc>
            </w:tr>
          </w:tbl>
          <w:p w14:paraId="2FD3412B" w14:textId="77777777" w:rsidR="00C0190C" w:rsidRPr="00A25D4D" w:rsidRDefault="00C0190C" w:rsidP="008F13CC">
            <w:pPr>
              <w:jc w:val="left"/>
            </w:pPr>
          </w:p>
        </w:tc>
      </w:tr>
      <w:tr w:rsidR="00C0190C" w:rsidRPr="00A25D4D" w14:paraId="085ECD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F2D5F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5BDA40E" w14:textId="77777777" w:rsidTr="00C0190C">
              <w:trPr>
                <w:tblHeader/>
                <w:tblCellSpacing w:w="0" w:type="dxa"/>
              </w:trPr>
              <w:tc>
                <w:tcPr>
                  <w:tcW w:w="360" w:type="dxa"/>
                  <w:hideMark/>
                </w:tcPr>
                <w:p w14:paraId="32082AE5" w14:textId="77777777" w:rsidR="00C0190C" w:rsidRPr="00A25D4D" w:rsidRDefault="00C0190C" w:rsidP="008F13CC">
                  <w:pPr>
                    <w:jc w:val="left"/>
                  </w:pPr>
                  <w:r w:rsidRPr="00A25D4D">
                    <w:t> </w:t>
                  </w:r>
                </w:p>
              </w:tc>
              <w:tc>
                <w:tcPr>
                  <w:tcW w:w="1500" w:type="dxa"/>
                  <w:hideMark/>
                </w:tcPr>
                <w:p w14:paraId="7E6260D0" w14:textId="77777777" w:rsidR="00C0190C" w:rsidRPr="00A25D4D" w:rsidRDefault="00C0190C" w:rsidP="008F13CC">
                  <w:pPr>
                    <w:jc w:val="left"/>
                  </w:pPr>
                  <w:r w:rsidRPr="00A25D4D">
                    <w:t>Natuurlijke taal:</w:t>
                  </w:r>
                </w:p>
              </w:tc>
              <w:tc>
                <w:tcPr>
                  <w:tcW w:w="0" w:type="auto"/>
                  <w:hideMark/>
                </w:tcPr>
                <w:p w14:paraId="1F2912A9" w14:textId="77777777" w:rsidR="00C0190C" w:rsidRPr="00A25D4D" w:rsidRDefault="00C0190C" w:rsidP="008F13CC">
                  <w:pPr>
                    <w:jc w:val="left"/>
                  </w:pPr>
                  <w:r w:rsidRPr="00A25D4D">
                    <w:t xml:space="preserve">Regels bij uitlevering. Bij uitlevering is het attribuut </w:t>
                  </w:r>
                  <w:proofErr w:type="spellStart"/>
                  <w:r w:rsidRPr="00A25D4D">
                    <w:t>EisVoorzorgsmaatregel</w:t>
                  </w:r>
                  <w:proofErr w:type="spellEnd"/>
                  <w:r w:rsidRPr="00A25D4D">
                    <w:t xml:space="preserve"> ingevuld </w:t>
                  </w:r>
                </w:p>
              </w:tc>
            </w:tr>
            <w:tr w:rsidR="00C0190C" w:rsidRPr="00A25D4D" w14:paraId="6113BF80" w14:textId="77777777" w:rsidTr="00C0190C">
              <w:trPr>
                <w:tblHeader/>
                <w:tblCellSpacing w:w="0" w:type="dxa"/>
              </w:trPr>
              <w:tc>
                <w:tcPr>
                  <w:tcW w:w="360" w:type="dxa"/>
                  <w:hideMark/>
                </w:tcPr>
                <w:p w14:paraId="574B6B93" w14:textId="77777777" w:rsidR="00C0190C" w:rsidRPr="00A25D4D" w:rsidRDefault="00C0190C" w:rsidP="008F13CC">
                  <w:pPr>
                    <w:jc w:val="left"/>
                  </w:pPr>
                  <w:r w:rsidRPr="00A25D4D">
                    <w:t> </w:t>
                  </w:r>
                </w:p>
              </w:tc>
              <w:tc>
                <w:tcPr>
                  <w:tcW w:w="1500" w:type="dxa"/>
                  <w:hideMark/>
                </w:tcPr>
                <w:p w14:paraId="036AD2FA" w14:textId="77777777" w:rsidR="00C0190C" w:rsidRPr="00A25D4D" w:rsidRDefault="00C0190C" w:rsidP="008F13CC">
                  <w:pPr>
                    <w:jc w:val="left"/>
                  </w:pPr>
                  <w:r w:rsidRPr="00A25D4D">
                    <w:t>OCL:</w:t>
                  </w:r>
                </w:p>
              </w:tc>
              <w:tc>
                <w:tcPr>
                  <w:tcW w:w="0" w:type="auto"/>
                  <w:hideMark/>
                </w:tcPr>
                <w:p w14:paraId="342C7BDD" w14:textId="77777777" w:rsidR="00C0190C" w:rsidRDefault="00C0190C" w:rsidP="008F13CC">
                  <w:pPr>
                    <w:jc w:val="left"/>
                  </w:pPr>
                  <w:proofErr w:type="spellStart"/>
                  <w:r w:rsidRPr="00A25D4D">
                    <w:t>Inv</w:t>
                  </w:r>
                  <w:proofErr w:type="spellEnd"/>
                  <w:r w:rsidRPr="00A25D4D">
                    <w:t xml:space="preserve"> </w:t>
                  </w:r>
                  <w:proofErr w:type="spellStart"/>
                  <w:r w:rsidRPr="00A25D4D">
                    <w:t>BijUitlevering</w:t>
                  </w:r>
                  <w:r>
                    <w:t>EisVoorzorgsmaatregelVerplicht</w:t>
                  </w:r>
                  <w:proofErr w:type="spellEnd"/>
                  <w:r>
                    <w:t>:</w:t>
                  </w:r>
                </w:p>
                <w:p w14:paraId="2998AC39"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self.eisVoorzorgsmaatregel</w:t>
                  </w:r>
                  <w:proofErr w:type="spellEnd"/>
                  <w:r w:rsidRPr="00A25D4D">
                    <w:t>-&gt;</w:t>
                  </w:r>
                  <w:proofErr w:type="spellStart"/>
                  <w:r w:rsidRPr="00A25D4D">
                    <w:t>notEmpty</w:t>
                  </w:r>
                  <w:proofErr w:type="spellEnd"/>
                  <w:r w:rsidRPr="00A25D4D">
                    <w:t>()</w:t>
                  </w:r>
                </w:p>
              </w:tc>
            </w:tr>
          </w:tbl>
          <w:p w14:paraId="4DA68590" w14:textId="77777777" w:rsidR="00C0190C" w:rsidRPr="00A25D4D" w:rsidRDefault="00C0190C" w:rsidP="008F13CC">
            <w:pPr>
              <w:jc w:val="left"/>
            </w:pPr>
          </w:p>
        </w:tc>
      </w:tr>
      <w:tr w:rsidR="00C0190C" w:rsidRPr="00A25D4D" w14:paraId="70D585D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EBD4EA"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ContactNaamTelEmail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DEC9AC" w14:textId="77777777" w:rsidTr="00C0190C">
              <w:trPr>
                <w:tblHeader/>
                <w:tblCellSpacing w:w="0" w:type="dxa"/>
              </w:trPr>
              <w:tc>
                <w:tcPr>
                  <w:tcW w:w="360" w:type="dxa"/>
                  <w:hideMark/>
                </w:tcPr>
                <w:p w14:paraId="6D53F344" w14:textId="77777777" w:rsidR="00C0190C" w:rsidRPr="00A25D4D" w:rsidRDefault="00C0190C" w:rsidP="008F13CC">
                  <w:pPr>
                    <w:jc w:val="left"/>
                  </w:pPr>
                  <w:r w:rsidRPr="00A25D4D">
                    <w:t> </w:t>
                  </w:r>
                </w:p>
              </w:tc>
              <w:tc>
                <w:tcPr>
                  <w:tcW w:w="1500" w:type="dxa"/>
                  <w:hideMark/>
                </w:tcPr>
                <w:p w14:paraId="48A864E0" w14:textId="77777777" w:rsidR="00C0190C" w:rsidRPr="00A25D4D" w:rsidRDefault="00C0190C" w:rsidP="008F13CC">
                  <w:pPr>
                    <w:jc w:val="left"/>
                  </w:pPr>
                  <w:r w:rsidRPr="00A25D4D">
                    <w:t>Natuurlijke taal:</w:t>
                  </w:r>
                </w:p>
              </w:tc>
              <w:tc>
                <w:tcPr>
                  <w:tcW w:w="0" w:type="auto"/>
                  <w:hideMark/>
                </w:tcPr>
                <w:p w14:paraId="7F32B1E0" w14:textId="77777777" w:rsidR="00C0190C" w:rsidRPr="00A25D4D" w:rsidRDefault="00C0190C" w:rsidP="008F13CC">
                  <w:pPr>
                    <w:jc w:val="left"/>
                  </w:pPr>
                  <w:r w:rsidRPr="00A25D4D">
                    <w:t xml:space="preserve">Contact heeft naam, telefoon en email </w:t>
                  </w:r>
                </w:p>
              </w:tc>
            </w:tr>
            <w:tr w:rsidR="00C0190C" w:rsidRPr="00A25D4D" w14:paraId="6A49C91F" w14:textId="77777777" w:rsidTr="00C0190C">
              <w:trPr>
                <w:tblHeader/>
                <w:tblCellSpacing w:w="0" w:type="dxa"/>
              </w:trPr>
              <w:tc>
                <w:tcPr>
                  <w:tcW w:w="360" w:type="dxa"/>
                  <w:hideMark/>
                </w:tcPr>
                <w:p w14:paraId="3BEBA985" w14:textId="77777777" w:rsidR="00C0190C" w:rsidRPr="00A25D4D" w:rsidRDefault="00C0190C" w:rsidP="008F13CC">
                  <w:pPr>
                    <w:jc w:val="left"/>
                  </w:pPr>
                  <w:r w:rsidRPr="00A25D4D">
                    <w:t> </w:t>
                  </w:r>
                </w:p>
              </w:tc>
              <w:tc>
                <w:tcPr>
                  <w:tcW w:w="1500" w:type="dxa"/>
                  <w:hideMark/>
                </w:tcPr>
                <w:p w14:paraId="5AD32B95" w14:textId="77777777" w:rsidR="00C0190C" w:rsidRPr="00A25D4D" w:rsidRDefault="00C0190C" w:rsidP="008F13CC">
                  <w:pPr>
                    <w:jc w:val="left"/>
                  </w:pPr>
                  <w:r w:rsidRPr="00A25D4D">
                    <w:t>OCL:</w:t>
                  </w:r>
                </w:p>
              </w:tc>
              <w:tc>
                <w:tcPr>
                  <w:tcW w:w="0" w:type="auto"/>
                  <w:hideMark/>
                </w:tcPr>
                <w:p w14:paraId="723BCBEB" w14:textId="77777777" w:rsidR="00C0190C" w:rsidRDefault="00C0190C" w:rsidP="008F13CC">
                  <w:pPr>
                    <w:jc w:val="left"/>
                  </w:pPr>
                  <w:proofErr w:type="spellStart"/>
                  <w:r w:rsidRPr="00A25D4D">
                    <w:t>Inv</w:t>
                  </w:r>
                  <w:proofErr w:type="spellEnd"/>
                  <w:r w:rsidRPr="00A25D4D">
                    <w:t xml:space="preserve"> </w:t>
                  </w:r>
                  <w:proofErr w:type="spellStart"/>
                  <w:r w:rsidRPr="00A25D4D">
                    <w:t>ContactNaamTelEmail</w:t>
                  </w:r>
                  <w:proofErr w:type="spellEnd"/>
                  <w:r w:rsidRPr="00A25D4D">
                    <w:t xml:space="preserve">: </w:t>
                  </w:r>
                </w:p>
                <w:p w14:paraId="7B0AD993" w14:textId="77777777" w:rsidR="00C0190C" w:rsidRPr="00A25D4D" w:rsidRDefault="00C0190C" w:rsidP="008F13CC">
                  <w:pPr>
                    <w:jc w:val="left"/>
                  </w:pPr>
                  <w:proofErr w:type="spellStart"/>
                  <w:r w:rsidRPr="00A25D4D">
                    <w:t>self.contactVoorzorgsMaatregel.naam.notEmpty</w:t>
                  </w:r>
                  <w:proofErr w:type="spellEnd"/>
                  <w:r w:rsidRPr="00A25D4D">
                    <w:t xml:space="preserve">() </w:t>
                  </w:r>
                  <w:proofErr w:type="spellStart"/>
                  <w:r w:rsidRPr="00A25D4D">
                    <w:t>and</w:t>
                  </w:r>
                  <w:proofErr w:type="spellEnd"/>
                  <w:r w:rsidRPr="00A25D4D">
                    <w:t xml:space="preserve"> </w:t>
                  </w:r>
                  <w:proofErr w:type="spellStart"/>
                  <w:r w:rsidRPr="00A25D4D">
                    <w:t>self.contactVoorzorgsMaatregel.telefoon.notEmpty</w:t>
                  </w:r>
                  <w:proofErr w:type="spellEnd"/>
                  <w:r w:rsidRPr="00A25D4D">
                    <w:t xml:space="preserve">() </w:t>
                  </w:r>
                  <w:proofErr w:type="spellStart"/>
                  <w:r w:rsidRPr="00A25D4D">
                    <w:t>and</w:t>
                  </w:r>
                  <w:proofErr w:type="spellEnd"/>
                  <w:r w:rsidRPr="00A25D4D">
                    <w:t xml:space="preserve"> </w:t>
                  </w:r>
                  <w:proofErr w:type="spellStart"/>
                  <w:r w:rsidRPr="00A25D4D">
                    <w:t>self.contactVoorzorgsMaatregel.email.notEmpty</w:t>
                  </w:r>
                  <w:proofErr w:type="spellEnd"/>
                  <w:r w:rsidRPr="00A25D4D">
                    <w:t>()</w:t>
                  </w:r>
                </w:p>
              </w:tc>
            </w:tr>
          </w:tbl>
          <w:p w14:paraId="2BB599AF" w14:textId="77777777" w:rsidR="00C0190C" w:rsidRPr="00A25D4D" w:rsidRDefault="00C0190C" w:rsidP="008F13CC">
            <w:pPr>
              <w:jc w:val="left"/>
            </w:pPr>
          </w:p>
        </w:tc>
      </w:tr>
      <w:tr w:rsidR="00A32211" w:rsidRPr="00A25D4D" w14:paraId="056808D9" w14:textId="77777777" w:rsidTr="00C0190C">
        <w:trPr>
          <w:tblCellSpacing w:w="0" w:type="dxa"/>
          <w:ins w:id="39" w:author="Paul Janssen" w:date="2020-06-10T17:07:00Z"/>
        </w:trPr>
        <w:tc>
          <w:tcPr>
            <w:tcW w:w="0" w:type="auto"/>
            <w:tcBorders>
              <w:top w:val="outset" w:sz="6" w:space="0" w:color="auto"/>
              <w:left w:val="outset" w:sz="6" w:space="0" w:color="auto"/>
              <w:bottom w:val="outset" w:sz="6" w:space="0" w:color="auto"/>
              <w:right w:val="outset" w:sz="6" w:space="0" w:color="auto"/>
            </w:tcBorders>
          </w:tcPr>
          <w:p w14:paraId="64D1BE91" w14:textId="74C962F3" w:rsidR="00A32211" w:rsidRPr="00A25D4D" w:rsidRDefault="00A32211" w:rsidP="00A32211">
            <w:pPr>
              <w:jc w:val="left"/>
              <w:rPr>
                <w:ins w:id="40" w:author="Paul Janssen" w:date="2020-06-10T17:07:00Z"/>
              </w:rPr>
            </w:pPr>
            <w:proofErr w:type="spellStart"/>
            <w:ins w:id="41" w:author="Paul Janssen" w:date="2020-06-10T17:07:00Z">
              <w:r w:rsidRPr="00A25D4D">
                <w:rPr>
                  <w:b/>
                  <w:bCs/>
                </w:rPr>
                <w:t>Constraint</w:t>
              </w:r>
              <w:proofErr w:type="spellEnd"/>
              <w:r w:rsidRPr="00A25D4D">
                <w:rPr>
                  <w:b/>
                  <w:bCs/>
                </w:rPr>
                <w:t xml:space="preserve">: </w:t>
              </w:r>
            </w:ins>
            <w:proofErr w:type="spellStart"/>
            <w:ins w:id="42" w:author="Paul Janssen" w:date="2020-06-10T17:08:00Z">
              <w:r w:rsidRPr="00A32211">
                <w:rPr>
                  <w:b/>
                  <w:bCs/>
                </w:rPr>
                <w:t>GeometrieVlakOfMultivlak</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A32211" w:rsidRPr="00A25D4D" w14:paraId="63C03626" w14:textId="77777777" w:rsidTr="00B50B58">
              <w:trPr>
                <w:tblHeader/>
                <w:tblCellSpacing w:w="0" w:type="dxa"/>
                <w:ins w:id="43" w:author="Paul Janssen" w:date="2020-06-10T17:07:00Z"/>
              </w:trPr>
              <w:tc>
                <w:tcPr>
                  <w:tcW w:w="360" w:type="dxa"/>
                  <w:hideMark/>
                </w:tcPr>
                <w:p w14:paraId="5D88BA48" w14:textId="77777777" w:rsidR="00A32211" w:rsidRPr="00A25D4D" w:rsidRDefault="00A32211" w:rsidP="00A32211">
                  <w:pPr>
                    <w:jc w:val="left"/>
                    <w:rPr>
                      <w:ins w:id="44" w:author="Paul Janssen" w:date="2020-06-10T17:07:00Z"/>
                    </w:rPr>
                  </w:pPr>
                  <w:ins w:id="45" w:author="Paul Janssen" w:date="2020-06-10T17:07:00Z">
                    <w:r w:rsidRPr="00A25D4D">
                      <w:t> </w:t>
                    </w:r>
                  </w:ins>
                </w:p>
              </w:tc>
              <w:tc>
                <w:tcPr>
                  <w:tcW w:w="1500" w:type="dxa"/>
                  <w:hideMark/>
                </w:tcPr>
                <w:p w14:paraId="615F54CA" w14:textId="77777777" w:rsidR="00A32211" w:rsidRPr="00A25D4D" w:rsidRDefault="00A32211" w:rsidP="00A32211">
                  <w:pPr>
                    <w:jc w:val="left"/>
                    <w:rPr>
                      <w:ins w:id="46" w:author="Paul Janssen" w:date="2020-06-10T17:07:00Z"/>
                    </w:rPr>
                  </w:pPr>
                  <w:ins w:id="47" w:author="Paul Janssen" w:date="2020-06-10T17:07:00Z">
                    <w:r w:rsidRPr="00A25D4D">
                      <w:t>Natuurlijke taal:</w:t>
                    </w:r>
                  </w:ins>
                </w:p>
              </w:tc>
              <w:tc>
                <w:tcPr>
                  <w:tcW w:w="0" w:type="auto"/>
                  <w:hideMark/>
                </w:tcPr>
                <w:p w14:paraId="2144B428" w14:textId="46DDB072" w:rsidR="00A32211" w:rsidRPr="00A25D4D" w:rsidRDefault="00A32211" w:rsidP="00A32211">
                  <w:pPr>
                    <w:jc w:val="left"/>
                    <w:rPr>
                      <w:ins w:id="48" w:author="Paul Janssen" w:date="2020-06-10T17:07:00Z"/>
                    </w:rPr>
                  </w:pPr>
                  <w:ins w:id="49" w:author="Paul Janssen" w:date="2020-06-10T17:08:00Z">
                    <w:r>
                      <w:t xml:space="preserve">Geometrie is vlak of </w:t>
                    </w:r>
                    <w:proofErr w:type="spellStart"/>
                    <w:r>
                      <w:t>multivlak</w:t>
                    </w:r>
                  </w:ins>
                  <w:proofErr w:type="spellEnd"/>
                </w:p>
              </w:tc>
            </w:tr>
            <w:tr w:rsidR="00A32211" w:rsidRPr="00A25D4D" w14:paraId="1113EBB9" w14:textId="77777777" w:rsidTr="00B50B58">
              <w:trPr>
                <w:tblHeader/>
                <w:tblCellSpacing w:w="0" w:type="dxa"/>
                <w:ins w:id="50" w:author="Paul Janssen" w:date="2020-06-10T17:07:00Z"/>
              </w:trPr>
              <w:tc>
                <w:tcPr>
                  <w:tcW w:w="360" w:type="dxa"/>
                  <w:hideMark/>
                </w:tcPr>
                <w:p w14:paraId="5FEA44EA" w14:textId="77777777" w:rsidR="00A32211" w:rsidRPr="00A25D4D" w:rsidRDefault="00A32211" w:rsidP="00A32211">
                  <w:pPr>
                    <w:jc w:val="left"/>
                    <w:rPr>
                      <w:ins w:id="51" w:author="Paul Janssen" w:date="2020-06-10T17:07:00Z"/>
                    </w:rPr>
                  </w:pPr>
                  <w:ins w:id="52" w:author="Paul Janssen" w:date="2020-06-10T17:07:00Z">
                    <w:r w:rsidRPr="00A25D4D">
                      <w:t> </w:t>
                    </w:r>
                  </w:ins>
                </w:p>
              </w:tc>
              <w:tc>
                <w:tcPr>
                  <w:tcW w:w="1500" w:type="dxa"/>
                  <w:hideMark/>
                </w:tcPr>
                <w:p w14:paraId="3962C18A" w14:textId="77777777" w:rsidR="00A32211" w:rsidRPr="00A25D4D" w:rsidRDefault="00A32211" w:rsidP="00A32211">
                  <w:pPr>
                    <w:jc w:val="left"/>
                    <w:rPr>
                      <w:ins w:id="53" w:author="Paul Janssen" w:date="2020-06-10T17:07:00Z"/>
                    </w:rPr>
                  </w:pPr>
                  <w:ins w:id="54" w:author="Paul Janssen" w:date="2020-06-10T17:07:00Z">
                    <w:r w:rsidRPr="00A25D4D">
                      <w:t>OCL:</w:t>
                    </w:r>
                  </w:ins>
                </w:p>
              </w:tc>
              <w:tc>
                <w:tcPr>
                  <w:tcW w:w="0" w:type="auto"/>
                  <w:hideMark/>
                </w:tcPr>
                <w:p w14:paraId="6A039A46" w14:textId="77777777" w:rsidR="00A32211" w:rsidRPr="00A32211" w:rsidRDefault="00A32211" w:rsidP="00A32211">
                  <w:pPr>
                    <w:autoSpaceDE w:val="0"/>
                    <w:autoSpaceDN w:val="0"/>
                    <w:adjustRightInd w:val="0"/>
                    <w:spacing w:after="80" w:line="240" w:lineRule="auto"/>
                    <w:jc w:val="left"/>
                    <w:rPr>
                      <w:ins w:id="55" w:author="Paul Janssen" w:date="2020-06-10T17:08:00Z"/>
                      <w:rFonts w:ascii="Calibri" w:hAnsi="Calibri" w:cs="Calibri"/>
                      <w:sz w:val="20"/>
                      <w:szCs w:val="20"/>
                    </w:rPr>
                  </w:pPr>
                  <w:proofErr w:type="spellStart"/>
                  <w:ins w:id="56" w:author="Paul Janssen" w:date="2020-06-10T17:08:00Z">
                    <w:r w:rsidRPr="00A32211">
                      <w:rPr>
                        <w:rFonts w:ascii="Calibri" w:hAnsi="Calibri" w:cs="Calibri"/>
                        <w:sz w:val="20"/>
                        <w:szCs w:val="20"/>
                      </w:rPr>
                      <w:t>Inv</w:t>
                    </w:r>
                    <w:proofErr w:type="spellEnd"/>
                    <w:r w:rsidRPr="00A32211">
                      <w:rPr>
                        <w:rFonts w:ascii="Calibri" w:hAnsi="Calibri" w:cs="Calibri"/>
                        <w:sz w:val="20"/>
                        <w:szCs w:val="20"/>
                      </w:rPr>
                      <w:t xml:space="preserve"> </w:t>
                    </w:r>
                    <w:proofErr w:type="spellStart"/>
                    <w:r w:rsidRPr="00A32211">
                      <w:rPr>
                        <w:rFonts w:ascii="Calibri" w:hAnsi="Calibri" w:cs="Calibri"/>
                        <w:sz w:val="20"/>
                        <w:szCs w:val="20"/>
                      </w:rPr>
                      <w:t>GeometrieVlakOfMultivlak</w:t>
                    </w:r>
                    <w:proofErr w:type="spellEnd"/>
                    <w:r w:rsidRPr="00A32211">
                      <w:rPr>
                        <w:rFonts w:ascii="Calibri" w:hAnsi="Calibri" w:cs="Calibri"/>
                        <w:sz w:val="20"/>
                        <w:szCs w:val="20"/>
                      </w:rPr>
                      <w:t>:</w:t>
                    </w:r>
                  </w:ins>
                </w:p>
                <w:p w14:paraId="65C9FDA1" w14:textId="6A1BB7E3" w:rsidR="00A32211" w:rsidRPr="00A25D4D" w:rsidRDefault="00A32211">
                  <w:pPr>
                    <w:autoSpaceDE w:val="0"/>
                    <w:autoSpaceDN w:val="0"/>
                    <w:adjustRightInd w:val="0"/>
                    <w:spacing w:after="80" w:line="240" w:lineRule="auto"/>
                    <w:jc w:val="left"/>
                    <w:rPr>
                      <w:ins w:id="57" w:author="Paul Janssen" w:date="2020-06-10T17:07:00Z"/>
                    </w:rPr>
                    <w:pPrChange w:id="58" w:author="Paul Janssen" w:date="2020-06-10T17:09:00Z">
                      <w:pPr>
                        <w:jc w:val="left"/>
                      </w:pPr>
                    </w:pPrChange>
                  </w:pPr>
                  <w:proofErr w:type="spellStart"/>
                  <w:ins w:id="59" w:author="Paul Janssen" w:date="2020-06-10T17:08:00Z">
                    <w:r w:rsidRPr="00A32211">
                      <w:rPr>
                        <w:rFonts w:ascii="Calibri" w:hAnsi="Calibri" w:cs="Calibri"/>
                        <w:sz w:val="20"/>
                        <w:szCs w:val="20"/>
                      </w:rPr>
                      <w:t>self.geometrie.oclIsKindOf</w:t>
                    </w:r>
                    <w:proofErr w:type="spellEnd"/>
                    <w:r w:rsidRPr="00A32211">
                      <w:rPr>
                        <w:rFonts w:ascii="Calibri" w:hAnsi="Calibri" w:cs="Calibri"/>
                        <w:sz w:val="20"/>
                        <w:szCs w:val="20"/>
                      </w:rPr>
                      <w:t>(</w:t>
                    </w:r>
                    <w:proofErr w:type="spellStart"/>
                    <w:r w:rsidRPr="00A32211">
                      <w:rPr>
                        <w:rFonts w:ascii="Calibri" w:hAnsi="Calibri" w:cs="Calibri"/>
                        <w:sz w:val="20"/>
                        <w:szCs w:val="20"/>
                      </w:rPr>
                      <w:t>GM_Surface</w:t>
                    </w:r>
                    <w:proofErr w:type="spellEnd"/>
                    <w:r w:rsidRPr="00A32211">
                      <w:rPr>
                        <w:rFonts w:ascii="Calibri" w:hAnsi="Calibri" w:cs="Calibri"/>
                        <w:sz w:val="20"/>
                        <w:szCs w:val="20"/>
                      </w:rPr>
                      <w:t xml:space="preserve">) or </w:t>
                    </w:r>
                    <w:proofErr w:type="spellStart"/>
                    <w:r w:rsidRPr="00A32211">
                      <w:rPr>
                        <w:rFonts w:ascii="Calibri" w:hAnsi="Calibri" w:cs="Calibri"/>
                        <w:sz w:val="20"/>
                        <w:szCs w:val="20"/>
                      </w:rPr>
                      <w:t>self.oclIsKindOf</w:t>
                    </w:r>
                    <w:proofErr w:type="spellEnd"/>
                    <w:r w:rsidRPr="00A32211">
                      <w:rPr>
                        <w:rFonts w:ascii="Calibri" w:hAnsi="Calibri" w:cs="Calibri"/>
                        <w:sz w:val="20"/>
                        <w:szCs w:val="20"/>
                      </w:rPr>
                      <w:t>(</w:t>
                    </w:r>
                    <w:proofErr w:type="spellStart"/>
                    <w:r w:rsidRPr="00A32211">
                      <w:rPr>
                        <w:rFonts w:ascii="Calibri" w:hAnsi="Calibri" w:cs="Calibri"/>
                        <w:sz w:val="20"/>
                        <w:szCs w:val="20"/>
                      </w:rPr>
                      <w:t>GM_MultiSurface</w:t>
                    </w:r>
                  </w:ins>
                  <w:proofErr w:type="spellEnd"/>
                </w:p>
              </w:tc>
            </w:tr>
          </w:tbl>
          <w:p w14:paraId="373EF5CA" w14:textId="77777777" w:rsidR="00A32211" w:rsidRPr="00A25D4D" w:rsidRDefault="00A32211" w:rsidP="008F13CC">
            <w:pPr>
              <w:jc w:val="left"/>
              <w:rPr>
                <w:ins w:id="60" w:author="Paul Janssen" w:date="2020-06-10T17:07:00Z"/>
                <w:b/>
                <w:bCs/>
              </w:rPr>
            </w:pPr>
          </w:p>
        </w:tc>
      </w:tr>
    </w:tbl>
    <w:p w14:paraId="4A7D97CC" w14:textId="77777777" w:rsidR="00C0190C" w:rsidRPr="00A25D4D" w:rsidRDefault="00C0190C" w:rsidP="008F13CC">
      <w:pPr>
        <w:pStyle w:val="Kop5"/>
        <w:jc w:val="left"/>
        <w:rPr>
          <w:sz w:val="16"/>
          <w:szCs w:val="16"/>
        </w:rPr>
      </w:pPr>
      <w:r w:rsidRPr="00A25D4D">
        <w:rPr>
          <w:sz w:val="16"/>
          <w:szCs w:val="16"/>
        </w:rPr>
        <w:t>Annotatie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CE0C81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F355A94" w14:textId="77777777" w:rsidR="00C0190C" w:rsidRPr="00A25D4D" w:rsidRDefault="00C0190C" w:rsidP="008F13CC">
            <w:pPr>
              <w:jc w:val="left"/>
            </w:pPr>
            <w:r w:rsidRPr="00A25D4D">
              <w:rPr>
                <w:b/>
                <w:bCs/>
              </w:rPr>
              <w:t>Annotatie</w:t>
            </w:r>
          </w:p>
        </w:tc>
      </w:tr>
      <w:tr w:rsidR="00C0190C" w:rsidRPr="00A25D4D" w14:paraId="2BFAEF6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9B9175" w14:textId="77777777" w:rsidTr="00C0190C">
              <w:trPr>
                <w:tblHeader/>
                <w:tblCellSpacing w:w="0" w:type="dxa"/>
              </w:trPr>
              <w:tc>
                <w:tcPr>
                  <w:tcW w:w="360" w:type="dxa"/>
                  <w:hideMark/>
                </w:tcPr>
                <w:p w14:paraId="66680805" w14:textId="77777777" w:rsidR="00C0190C" w:rsidRPr="00A25D4D" w:rsidRDefault="00C0190C" w:rsidP="008F13CC">
                  <w:pPr>
                    <w:jc w:val="left"/>
                  </w:pPr>
                  <w:r w:rsidRPr="00A25D4D">
                    <w:t> </w:t>
                  </w:r>
                </w:p>
              </w:tc>
              <w:tc>
                <w:tcPr>
                  <w:tcW w:w="1500" w:type="dxa"/>
                  <w:hideMark/>
                </w:tcPr>
                <w:p w14:paraId="40088B79" w14:textId="77777777" w:rsidR="00C0190C" w:rsidRPr="00A25D4D" w:rsidRDefault="00C0190C" w:rsidP="008F13CC">
                  <w:pPr>
                    <w:jc w:val="left"/>
                  </w:pPr>
                  <w:r w:rsidRPr="00A25D4D">
                    <w:t>Naam</w:t>
                  </w:r>
                </w:p>
              </w:tc>
              <w:tc>
                <w:tcPr>
                  <w:tcW w:w="0" w:type="auto"/>
                  <w:hideMark/>
                </w:tcPr>
                <w:p w14:paraId="22DB6AC3" w14:textId="77777777" w:rsidR="00C0190C" w:rsidRPr="00A25D4D" w:rsidRDefault="00C0190C" w:rsidP="008F13CC">
                  <w:pPr>
                    <w:jc w:val="left"/>
                  </w:pPr>
                </w:p>
              </w:tc>
            </w:tr>
            <w:tr w:rsidR="00C0190C" w:rsidRPr="00A25D4D" w14:paraId="0DE685E4" w14:textId="77777777" w:rsidTr="00C0190C">
              <w:trPr>
                <w:tblHeader/>
                <w:tblCellSpacing w:w="0" w:type="dxa"/>
              </w:trPr>
              <w:tc>
                <w:tcPr>
                  <w:tcW w:w="360" w:type="dxa"/>
                  <w:hideMark/>
                </w:tcPr>
                <w:p w14:paraId="29280E72" w14:textId="77777777" w:rsidR="00C0190C" w:rsidRPr="00A25D4D" w:rsidRDefault="00C0190C" w:rsidP="008F13CC">
                  <w:pPr>
                    <w:jc w:val="left"/>
                  </w:pPr>
                  <w:r w:rsidRPr="00A25D4D">
                    <w:lastRenderedPageBreak/>
                    <w:t> </w:t>
                  </w:r>
                </w:p>
              </w:tc>
              <w:tc>
                <w:tcPr>
                  <w:tcW w:w="1500" w:type="dxa"/>
                  <w:hideMark/>
                </w:tcPr>
                <w:p w14:paraId="00BEF632" w14:textId="77777777" w:rsidR="00C0190C" w:rsidRPr="00A25D4D" w:rsidRDefault="00C0190C" w:rsidP="008F13CC">
                  <w:pPr>
                    <w:jc w:val="left"/>
                  </w:pPr>
                  <w:r w:rsidRPr="00A25D4D">
                    <w:t>Definitie:</w:t>
                  </w:r>
                </w:p>
              </w:tc>
              <w:tc>
                <w:tcPr>
                  <w:tcW w:w="0" w:type="auto"/>
                  <w:hideMark/>
                </w:tcPr>
                <w:p w14:paraId="38F79A48" w14:textId="77777777" w:rsidR="00C0190C" w:rsidRPr="00A25D4D" w:rsidRDefault="00C0190C" w:rsidP="008F13CC">
                  <w:pPr>
                    <w:jc w:val="left"/>
                  </w:pPr>
                  <w:r w:rsidRPr="00A25D4D">
                    <w:rPr>
                      <w:color w:val="1D1819"/>
                    </w:rPr>
                    <w:t>Teksten en symbolen weergegeven in het kaartbeeld.</w:t>
                  </w:r>
                  <w:r w:rsidRPr="00A25D4D">
                    <w:t xml:space="preserve"> </w:t>
                  </w:r>
                </w:p>
              </w:tc>
            </w:tr>
            <w:tr w:rsidR="00C0190C" w:rsidRPr="00A25D4D" w14:paraId="4ED56B92" w14:textId="77777777" w:rsidTr="00C0190C">
              <w:trPr>
                <w:tblHeader/>
                <w:tblCellSpacing w:w="0" w:type="dxa"/>
              </w:trPr>
              <w:tc>
                <w:tcPr>
                  <w:tcW w:w="360" w:type="dxa"/>
                  <w:hideMark/>
                </w:tcPr>
                <w:p w14:paraId="5FAB3093" w14:textId="77777777" w:rsidR="00C0190C" w:rsidRPr="00A25D4D" w:rsidRDefault="00C0190C" w:rsidP="008F13CC">
                  <w:pPr>
                    <w:jc w:val="left"/>
                  </w:pPr>
                  <w:r w:rsidRPr="00A25D4D">
                    <w:t> </w:t>
                  </w:r>
                </w:p>
              </w:tc>
              <w:tc>
                <w:tcPr>
                  <w:tcW w:w="1500" w:type="dxa"/>
                  <w:hideMark/>
                </w:tcPr>
                <w:p w14:paraId="457372CF" w14:textId="77777777" w:rsidR="00C0190C" w:rsidRPr="00A25D4D" w:rsidRDefault="00C0190C" w:rsidP="008F13CC">
                  <w:pPr>
                    <w:jc w:val="left"/>
                  </w:pPr>
                  <w:r w:rsidRPr="00A25D4D">
                    <w:t>Subtype van:</w:t>
                  </w:r>
                </w:p>
              </w:tc>
              <w:tc>
                <w:tcPr>
                  <w:tcW w:w="0" w:type="auto"/>
                  <w:hideMark/>
                </w:tcPr>
                <w:p w14:paraId="79084F41" w14:textId="77777777" w:rsidR="00C0190C" w:rsidRPr="00A25D4D" w:rsidRDefault="00C0190C" w:rsidP="008F13CC">
                  <w:pPr>
                    <w:jc w:val="left"/>
                  </w:pPr>
                  <w:proofErr w:type="spellStart"/>
                  <w:r w:rsidRPr="00A25D4D">
                    <w:t>ExtraInformatie</w:t>
                  </w:r>
                  <w:proofErr w:type="spellEnd"/>
                </w:p>
              </w:tc>
            </w:tr>
            <w:tr w:rsidR="00C0190C" w:rsidRPr="00A25D4D" w14:paraId="2AEAECB4" w14:textId="77777777" w:rsidTr="00C0190C">
              <w:trPr>
                <w:tblHeader/>
                <w:tblCellSpacing w:w="0" w:type="dxa"/>
              </w:trPr>
              <w:tc>
                <w:tcPr>
                  <w:tcW w:w="360" w:type="dxa"/>
                  <w:hideMark/>
                </w:tcPr>
                <w:p w14:paraId="6C8C9CB9" w14:textId="77777777" w:rsidR="00C0190C" w:rsidRPr="00A25D4D" w:rsidRDefault="00C0190C" w:rsidP="008F13CC">
                  <w:pPr>
                    <w:jc w:val="left"/>
                  </w:pPr>
                  <w:r w:rsidRPr="00A25D4D">
                    <w:t> </w:t>
                  </w:r>
                </w:p>
              </w:tc>
              <w:tc>
                <w:tcPr>
                  <w:tcW w:w="1500" w:type="dxa"/>
                  <w:hideMark/>
                </w:tcPr>
                <w:p w14:paraId="6965597E" w14:textId="77777777" w:rsidR="00C0190C" w:rsidRPr="00A25D4D" w:rsidRDefault="00C0190C" w:rsidP="008F13CC">
                  <w:pPr>
                    <w:jc w:val="left"/>
                  </w:pPr>
                  <w:r w:rsidRPr="00A25D4D">
                    <w:t>Omschrijving:</w:t>
                  </w:r>
                </w:p>
              </w:tc>
              <w:tc>
                <w:tcPr>
                  <w:tcW w:w="0" w:type="auto"/>
                  <w:hideMark/>
                </w:tcPr>
                <w:p w14:paraId="70273360" w14:textId="77777777" w:rsidR="00C0190C" w:rsidRPr="00A25D4D" w:rsidRDefault="00C0190C" w:rsidP="008F13CC">
                  <w:pPr>
                    <w:jc w:val="left"/>
                  </w:pPr>
                  <w:r w:rsidRPr="00A25D4D">
                    <w:t>Via het “</w:t>
                  </w:r>
                  <w:proofErr w:type="spellStart"/>
                  <w:r w:rsidRPr="00A25D4D">
                    <w:t>annotatieType</w:t>
                  </w:r>
                  <w:proofErr w:type="spellEnd"/>
                  <w:r w:rsidRPr="00A25D4D">
                    <w:t xml:space="preserve">” attribuut kan het soort annotatie of maatvoering object worden bepaald – voor visualisatie - en via het attribuut “label” kan de tekst of numerieke waarde worden doorgegeven. </w:t>
                  </w:r>
                </w:p>
              </w:tc>
            </w:tr>
            <w:tr w:rsidR="00C0190C" w:rsidRPr="00A25D4D" w14:paraId="49618759" w14:textId="77777777" w:rsidTr="00C0190C">
              <w:trPr>
                <w:tblHeader/>
                <w:tblCellSpacing w:w="0" w:type="dxa"/>
              </w:trPr>
              <w:tc>
                <w:tcPr>
                  <w:tcW w:w="360" w:type="dxa"/>
                  <w:hideMark/>
                </w:tcPr>
                <w:p w14:paraId="11876E90" w14:textId="77777777" w:rsidR="00C0190C" w:rsidRPr="00A25D4D" w:rsidRDefault="00C0190C" w:rsidP="008F13CC">
                  <w:pPr>
                    <w:jc w:val="left"/>
                  </w:pPr>
                  <w:r w:rsidRPr="00A25D4D">
                    <w:t> </w:t>
                  </w:r>
                </w:p>
              </w:tc>
              <w:tc>
                <w:tcPr>
                  <w:tcW w:w="1500" w:type="dxa"/>
                  <w:hideMark/>
                </w:tcPr>
                <w:p w14:paraId="13A9547F" w14:textId="77777777" w:rsidR="00C0190C" w:rsidRPr="00A25D4D" w:rsidRDefault="00C0190C" w:rsidP="008F13CC">
                  <w:pPr>
                    <w:jc w:val="left"/>
                  </w:pPr>
                  <w:r w:rsidRPr="00A25D4D">
                    <w:t>Stereotypes:</w:t>
                  </w:r>
                </w:p>
              </w:tc>
              <w:tc>
                <w:tcPr>
                  <w:tcW w:w="0" w:type="auto"/>
                  <w:hideMark/>
                </w:tcPr>
                <w:p w14:paraId="621B38D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D922DFC" w14:textId="77777777" w:rsidR="00C0190C" w:rsidRPr="00A25D4D" w:rsidRDefault="00C0190C" w:rsidP="008F13CC">
            <w:pPr>
              <w:jc w:val="left"/>
            </w:pPr>
          </w:p>
        </w:tc>
      </w:tr>
      <w:tr w:rsidR="00C0190C" w:rsidRPr="00A25D4D" w14:paraId="0E4C79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4BFB1AA" w14:textId="77777777" w:rsidR="00C0190C" w:rsidRPr="00A25D4D" w:rsidRDefault="00C0190C" w:rsidP="008F13CC">
            <w:pPr>
              <w:jc w:val="left"/>
            </w:pPr>
            <w:r w:rsidRPr="00A25D4D">
              <w:rPr>
                <w:b/>
                <w:bCs/>
              </w:rPr>
              <w:lastRenderedPageBreak/>
              <w:t xml:space="preserve">Attribuut: </w:t>
            </w:r>
            <w:proofErr w:type="spellStart"/>
            <w:r w:rsidRPr="00A25D4D">
              <w:rPr>
                <w:b/>
                <w:bCs/>
              </w:rPr>
              <w:t>annotatieType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EC6745C" w14:textId="77777777" w:rsidTr="00C0190C">
              <w:trPr>
                <w:tblHeader/>
                <w:tblCellSpacing w:w="0" w:type="dxa"/>
              </w:trPr>
              <w:tc>
                <w:tcPr>
                  <w:tcW w:w="360" w:type="dxa"/>
                  <w:hideMark/>
                </w:tcPr>
                <w:p w14:paraId="590F9FC5" w14:textId="77777777" w:rsidR="00C0190C" w:rsidRPr="00A25D4D" w:rsidRDefault="00C0190C" w:rsidP="008F13CC">
                  <w:pPr>
                    <w:jc w:val="left"/>
                  </w:pPr>
                  <w:r w:rsidRPr="00A25D4D">
                    <w:t> </w:t>
                  </w:r>
                </w:p>
              </w:tc>
              <w:tc>
                <w:tcPr>
                  <w:tcW w:w="1500" w:type="dxa"/>
                  <w:hideMark/>
                </w:tcPr>
                <w:p w14:paraId="477140AD" w14:textId="77777777" w:rsidR="00C0190C" w:rsidRPr="00A25D4D" w:rsidRDefault="00C0190C" w:rsidP="008F13CC">
                  <w:pPr>
                    <w:jc w:val="left"/>
                  </w:pPr>
                  <w:r w:rsidRPr="00A25D4D">
                    <w:t>Type:</w:t>
                  </w:r>
                </w:p>
              </w:tc>
              <w:tc>
                <w:tcPr>
                  <w:tcW w:w="0" w:type="auto"/>
                  <w:hideMark/>
                </w:tcPr>
                <w:p w14:paraId="5ECB0D34" w14:textId="77777777" w:rsidR="00C0190C" w:rsidRPr="00A25D4D" w:rsidRDefault="00C0190C" w:rsidP="008F13CC">
                  <w:pPr>
                    <w:jc w:val="left"/>
                  </w:pPr>
                  <w:proofErr w:type="spellStart"/>
                  <w:r w:rsidRPr="00A25D4D">
                    <w:t>AnnotatieTypeValue</w:t>
                  </w:r>
                  <w:proofErr w:type="spellEnd"/>
                </w:p>
              </w:tc>
            </w:tr>
            <w:tr w:rsidR="00C0190C" w:rsidRPr="00A25D4D" w14:paraId="0E9B22CE" w14:textId="77777777" w:rsidTr="00C0190C">
              <w:trPr>
                <w:tblHeader/>
                <w:tblCellSpacing w:w="0" w:type="dxa"/>
              </w:trPr>
              <w:tc>
                <w:tcPr>
                  <w:tcW w:w="360" w:type="dxa"/>
                  <w:hideMark/>
                </w:tcPr>
                <w:p w14:paraId="0E6AB98D" w14:textId="77777777" w:rsidR="00C0190C" w:rsidRPr="00A25D4D" w:rsidRDefault="00C0190C" w:rsidP="008F13CC">
                  <w:pPr>
                    <w:jc w:val="left"/>
                  </w:pPr>
                  <w:r w:rsidRPr="00A25D4D">
                    <w:t> </w:t>
                  </w:r>
                </w:p>
              </w:tc>
              <w:tc>
                <w:tcPr>
                  <w:tcW w:w="1500" w:type="dxa"/>
                  <w:hideMark/>
                </w:tcPr>
                <w:p w14:paraId="2F5D1EAE" w14:textId="77777777" w:rsidR="00C0190C" w:rsidRPr="00A25D4D" w:rsidRDefault="00C0190C" w:rsidP="008F13CC">
                  <w:pPr>
                    <w:jc w:val="left"/>
                  </w:pPr>
                  <w:r w:rsidRPr="00A25D4D">
                    <w:t>Naam</w:t>
                  </w:r>
                </w:p>
              </w:tc>
              <w:tc>
                <w:tcPr>
                  <w:tcW w:w="0" w:type="auto"/>
                  <w:hideMark/>
                </w:tcPr>
                <w:p w14:paraId="226EC57D" w14:textId="77777777" w:rsidR="00C0190C" w:rsidRPr="00A25D4D" w:rsidRDefault="00C0190C" w:rsidP="008F13CC">
                  <w:pPr>
                    <w:jc w:val="left"/>
                  </w:pPr>
                </w:p>
              </w:tc>
            </w:tr>
            <w:tr w:rsidR="00C0190C" w:rsidRPr="00A25D4D" w14:paraId="307E75D9" w14:textId="77777777" w:rsidTr="00C0190C">
              <w:trPr>
                <w:tblHeader/>
                <w:tblCellSpacing w:w="0" w:type="dxa"/>
              </w:trPr>
              <w:tc>
                <w:tcPr>
                  <w:tcW w:w="360" w:type="dxa"/>
                  <w:hideMark/>
                </w:tcPr>
                <w:p w14:paraId="7092FCDE" w14:textId="77777777" w:rsidR="00C0190C" w:rsidRPr="00A25D4D" w:rsidRDefault="00C0190C" w:rsidP="008F13CC">
                  <w:pPr>
                    <w:jc w:val="left"/>
                  </w:pPr>
                  <w:r w:rsidRPr="00A25D4D">
                    <w:t> </w:t>
                  </w:r>
                </w:p>
              </w:tc>
              <w:tc>
                <w:tcPr>
                  <w:tcW w:w="1500" w:type="dxa"/>
                  <w:hideMark/>
                </w:tcPr>
                <w:p w14:paraId="51FBCE27" w14:textId="77777777" w:rsidR="00C0190C" w:rsidRPr="00A25D4D" w:rsidRDefault="00C0190C" w:rsidP="008F13CC">
                  <w:pPr>
                    <w:jc w:val="left"/>
                  </w:pPr>
                  <w:r w:rsidRPr="00A25D4D">
                    <w:t>Definitie:</w:t>
                  </w:r>
                </w:p>
              </w:tc>
              <w:tc>
                <w:tcPr>
                  <w:tcW w:w="0" w:type="auto"/>
                  <w:hideMark/>
                </w:tcPr>
                <w:p w14:paraId="44209199" w14:textId="77777777" w:rsidR="00C0190C" w:rsidRPr="00A25D4D" w:rsidRDefault="00C0190C" w:rsidP="008F13CC">
                  <w:pPr>
                    <w:jc w:val="left"/>
                  </w:pPr>
                  <w:r w:rsidRPr="00A25D4D">
                    <w:t xml:space="preserve">Aard van de opgenomen annotatie </w:t>
                  </w:r>
                </w:p>
              </w:tc>
            </w:tr>
            <w:tr w:rsidR="00C0190C" w:rsidRPr="00A25D4D" w14:paraId="79D8CAF4" w14:textId="77777777" w:rsidTr="00C0190C">
              <w:trPr>
                <w:tblHeader/>
                <w:tblCellSpacing w:w="0" w:type="dxa"/>
              </w:trPr>
              <w:tc>
                <w:tcPr>
                  <w:tcW w:w="360" w:type="dxa"/>
                  <w:hideMark/>
                </w:tcPr>
                <w:p w14:paraId="7E7BC272" w14:textId="77777777" w:rsidR="00C0190C" w:rsidRPr="00A25D4D" w:rsidRDefault="00C0190C" w:rsidP="008F13CC">
                  <w:pPr>
                    <w:jc w:val="left"/>
                  </w:pPr>
                  <w:r w:rsidRPr="00A25D4D">
                    <w:t> </w:t>
                  </w:r>
                </w:p>
              </w:tc>
              <w:tc>
                <w:tcPr>
                  <w:tcW w:w="1500" w:type="dxa"/>
                  <w:hideMark/>
                </w:tcPr>
                <w:p w14:paraId="6CDF8D97" w14:textId="77777777" w:rsidR="00C0190C" w:rsidRPr="00A25D4D" w:rsidRDefault="00C0190C" w:rsidP="008F13CC">
                  <w:pPr>
                    <w:jc w:val="left"/>
                  </w:pPr>
                  <w:r w:rsidRPr="00A25D4D">
                    <w:t>Omschrijving:</w:t>
                  </w:r>
                </w:p>
              </w:tc>
              <w:tc>
                <w:tcPr>
                  <w:tcW w:w="0" w:type="auto"/>
                  <w:hideMark/>
                </w:tcPr>
                <w:p w14:paraId="5747D590" w14:textId="77777777" w:rsidR="00C0190C" w:rsidRPr="00A25D4D" w:rsidRDefault="00C0190C" w:rsidP="008F13CC">
                  <w:pPr>
                    <w:jc w:val="left"/>
                  </w:pPr>
                  <w:r w:rsidRPr="00A25D4D">
                    <w:t xml:space="preserve">Annotatie kan voor o.a. maatvoering getypeerd zijn. </w:t>
                  </w:r>
                </w:p>
              </w:tc>
            </w:tr>
            <w:tr w:rsidR="00C0190C" w:rsidRPr="00A25D4D" w14:paraId="5F6BD5A7" w14:textId="77777777" w:rsidTr="00C0190C">
              <w:trPr>
                <w:tblHeader/>
                <w:tblCellSpacing w:w="0" w:type="dxa"/>
              </w:trPr>
              <w:tc>
                <w:tcPr>
                  <w:tcW w:w="360" w:type="dxa"/>
                  <w:hideMark/>
                </w:tcPr>
                <w:p w14:paraId="0CEEE416" w14:textId="77777777" w:rsidR="00C0190C" w:rsidRPr="00A25D4D" w:rsidRDefault="00C0190C" w:rsidP="008F13CC">
                  <w:pPr>
                    <w:jc w:val="left"/>
                  </w:pPr>
                  <w:r w:rsidRPr="00A25D4D">
                    <w:t> </w:t>
                  </w:r>
                </w:p>
              </w:tc>
              <w:tc>
                <w:tcPr>
                  <w:tcW w:w="1500" w:type="dxa"/>
                  <w:hideMark/>
                </w:tcPr>
                <w:p w14:paraId="43B0D3C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1B8F3BF" w14:textId="77777777" w:rsidR="00C0190C" w:rsidRPr="00A25D4D" w:rsidRDefault="00C0190C" w:rsidP="008F13CC">
                  <w:pPr>
                    <w:jc w:val="left"/>
                  </w:pPr>
                  <w:r w:rsidRPr="00A25D4D">
                    <w:t>1</w:t>
                  </w:r>
                </w:p>
              </w:tc>
            </w:tr>
          </w:tbl>
          <w:p w14:paraId="46F05DD4" w14:textId="77777777" w:rsidR="00C0190C" w:rsidRPr="00A25D4D" w:rsidRDefault="00C0190C" w:rsidP="008F13CC">
            <w:pPr>
              <w:jc w:val="left"/>
            </w:pPr>
          </w:p>
        </w:tc>
      </w:tr>
      <w:tr w:rsidR="00C0190C" w:rsidRPr="00A25D4D" w14:paraId="61A7FED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CB509E" w14:textId="77777777" w:rsidR="00C0190C" w:rsidRPr="00A25D4D" w:rsidRDefault="00C0190C" w:rsidP="008F13CC">
            <w:pPr>
              <w:jc w:val="left"/>
            </w:pPr>
            <w:r w:rsidRPr="00A25D4D">
              <w:rPr>
                <w:b/>
                <w:bCs/>
              </w:rPr>
              <w:t>Attribuut: rotatiehoek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B0C854" w14:textId="77777777" w:rsidTr="00C0190C">
              <w:trPr>
                <w:tblHeader/>
                <w:tblCellSpacing w:w="0" w:type="dxa"/>
              </w:trPr>
              <w:tc>
                <w:tcPr>
                  <w:tcW w:w="360" w:type="dxa"/>
                  <w:hideMark/>
                </w:tcPr>
                <w:p w14:paraId="60E07FC9" w14:textId="77777777" w:rsidR="00C0190C" w:rsidRPr="00A25D4D" w:rsidRDefault="00C0190C" w:rsidP="008F13CC">
                  <w:pPr>
                    <w:jc w:val="left"/>
                  </w:pPr>
                  <w:r w:rsidRPr="00A25D4D">
                    <w:t> </w:t>
                  </w:r>
                </w:p>
              </w:tc>
              <w:tc>
                <w:tcPr>
                  <w:tcW w:w="1500" w:type="dxa"/>
                  <w:hideMark/>
                </w:tcPr>
                <w:p w14:paraId="1F931950" w14:textId="77777777" w:rsidR="00C0190C" w:rsidRPr="00A25D4D" w:rsidRDefault="00C0190C" w:rsidP="008F13CC">
                  <w:pPr>
                    <w:jc w:val="left"/>
                  </w:pPr>
                  <w:r w:rsidRPr="00A25D4D">
                    <w:t>Type:</w:t>
                  </w:r>
                </w:p>
              </w:tc>
              <w:tc>
                <w:tcPr>
                  <w:tcW w:w="0" w:type="auto"/>
                  <w:hideMark/>
                </w:tcPr>
                <w:p w14:paraId="693EDCFD" w14:textId="77777777" w:rsidR="00C0190C" w:rsidRPr="00A25D4D" w:rsidRDefault="00C0190C" w:rsidP="008F13CC">
                  <w:pPr>
                    <w:jc w:val="left"/>
                  </w:pPr>
                  <w:proofErr w:type="spellStart"/>
                  <w:r w:rsidRPr="00A25D4D">
                    <w:t>Measure</w:t>
                  </w:r>
                  <w:proofErr w:type="spellEnd"/>
                </w:p>
              </w:tc>
            </w:tr>
            <w:tr w:rsidR="00C0190C" w:rsidRPr="00A25D4D" w14:paraId="385DFB7B" w14:textId="77777777" w:rsidTr="00C0190C">
              <w:trPr>
                <w:tblHeader/>
                <w:tblCellSpacing w:w="0" w:type="dxa"/>
              </w:trPr>
              <w:tc>
                <w:tcPr>
                  <w:tcW w:w="360" w:type="dxa"/>
                  <w:hideMark/>
                </w:tcPr>
                <w:p w14:paraId="38020001" w14:textId="77777777" w:rsidR="00C0190C" w:rsidRPr="00A25D4D" w:rsidRDefault="00C0190C" w:rsidP="008F13CC">
                  <w:pPr>
                    <w:jc w:val="left"/>
                  </w:pPr>
                  <w:r w:rsidRPr="00A25D4D">
                    <w:t> </w:t>
                  </w:r>
                </w:p>
              </w:tc>
              <w:tc>
                <w:tcPr>
                  <w:tcW w:w="1500" w:type="dxa"/>
                  <w:hideMark/>
                </w:tcPr>
                <w:p w14:paraId="3FC6F6C3" w14:textId="77777777" w:rsidR="00C0190C" w:rsidRPr="00A25D4D" w:rsidRDefault="00C0190C" w:rsidP="008F13CC">
                  <w:pPr>
                    <w:jc w:val="left"/>
                  </w:pPr>
                  <w:r w:rsidRPr="00A25D4D">
                    <w:t>Naam</w:t>
                  </w:r>
                </w:p>
              </w:tc>
              <w:tc>
                <w:tcPr>
                  <w:tcW w:w="0" w:type="auto"/>
                  <w:hideMark/>
                </w:tcPr>
                <w:p w14:paraId="4EF56CDB" w14:textId="77777777" w:rsidR="00C0190C" w:rsidRPr="00A25D4D" w:rsidRDefault="00C0190C" w:rsidP="008F13CC">
                  <w:pPr>
                    <w:jc w:val="left"/>
                  </w:pPr>
                </w:p>
              </w:tc>
            </w:tr>
            <w:tr w:rsidR="00C0190C" w:rsidRPr="00A25D4D" w14:paraId="0D39B9DE" w14:textId="77777777" w:rsidTr="00C0190C">
              <w:trPr>
                <w:tblHeader/>
                <w:tblCellSpacing w:w="0" w:type="dxa"/>
              </w:trPr>
              <w:tc>
                <w:tcPr>
                  <w:tcW w:w="360" w:type="dxa"/>
                  <w:hideMark/>
                </w:tcPr>
                <w:p w14:paraId="08856312" w14:textId="77777777" w:rsidR="00C0190C" w:rsidRPr="00A25D4D" w:rsidRDefault="00C0190C" w:rsidP="008F13CC">
                  <w:pPr>
                    <w:jc w:val="left"/>
                  </w:pPr>
                  <w:r w:rsidRPr="00A25D4D">
                    <w:t> </w:t>
                  </w:r>
                </w:p>
              </w:tc>
              <w:tc>
                <w:tcPr>
                  <w:tcW w:w="1500" w:type="dxa"/>
                  <w:hideMark/>
                </w:tcPr>
                <w:p w14:paraId="003664A9" w14:textId="77777777" w:rsidR="00C0190C" w:rsidRPr="00A25D4D" w:rsidRDefault="00C0190C" w:rsidP="008F13CC">
                  <w:pPr>
                    <w:jc w:val="left"/>
                  </w:pPr>
                  <w:r w:rsidRPr="00A25D4D">
                    <w:t>Definitie:</w:t>
                  </w:r>
                </w:p>
              </w:tc>
              <w:tc>
                <w:tcPr>
                  <w:tcW w:w="0" w:type="auto"/>
                  <w:hideMark/>
                </w:tcPr>
                <w:p w14:paraId="41C066EF" w14:textId="77777777" w:rsidR="00C0190C" w:rsidRPr="00A25D4D" w:rsidRDefault="00C0190C" w:rsidP="008F13CC">
                  <w:pPr>
                    <w:jc w:val="left"/>
                  </w:pPr>
                  <w:r w:rsidRPr="00A25D4D">
                    <w:t xml:space="preserve">Hoek waaronder een labeltekst of symbool wordt weergegeven. </w:t>
                  </w:r>
                </w:p>
              </w:tc>
            </w:tr>
            <w:tr w:rsidR="00C0190C" w:rsidRPr="00A25D4D" w14:paraId="634CF431" w14:textId="77777777" w:rsidTr="00C0190C">
              <w:trPr>
                <w:tblHeader/>
                <w:tblCellSpacing w:w="0" w:type="dxa"/>
              </w:trPr>
              <w:tc>
                <w:tcPr>
                  <w:tcW w:w="360" w:type="dxa"/>
                  <w:hideMark/>
                </w:tcPr>
                <w:p w14:paraId="7A9C2FBE" w14:textId="77777777" w:rsidR="00C0190C" w:rsidRPr="00A25D4D" w:rsidRDefault="00C0190C" w:rsidP="008F13CC">
                  <w:pPr>
                    <w:jc w:val="left"/>
                  </w:pPr>
                  <w:r w:rsidRPr="00A25D4D">
                    <w:t> </w:t>
                  </w:r>
                </w:p>
              </w:tc>
              <w:tc>
                <w:tcPr>
                  <w:tcW w:w="1500" w:type="dxa"/>
                  <w:hideMark/>
                </w:tcPr>
                <w:p w14:paraId="54E091C5" w14:textId="77777777" w:rsidR="00C0190C" w:rsidRPr="00A25D4D" w:rsidRDefault="00C0190C" w:rsidP="008F13CC">
                  <w:pPr>
                    <w:jc w:val="left"/>
                  </w:pPr>
                  <w:r w:rsidRPr="00A25D4D">
                    <w:t>Omschrijving:</w:t>
                  </w:r>
                </w:p>
              </w:tc>
              <w:tc>
                <w:tcPr>
                  <w:tcW w:w="0" w:type="auto"/>
                  <w:hideMark/>
                </w:tcPr>
                <w:p w14:paraId="4645153F" w14:textId="77777777" w:rsidR="00C0190C" w:rsidRPr="00A25D4D" w:rsidRDefault="00C0190C" w:rsidP="008F13CC">
                  <w:pPr>
                    <w:jc w:val="left"/>
                  </w:pPr>
                  <w:r w:rsidRPr="00A25D4D">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5637A83F" w14:textId="77777777" w:rsidTr="00C0190C">
              <w:trPr>
                <w:tblHeader/>
                <w:tblCellSpacing w:w="0" w:type="dxa"/>
              </w:trPr>
              <w:tc>
                <w:tcPr>
                  <w:tcW w:w="360" w:type="dxa"/>
                  <w:hideMark/>
                </w:tcPr>
                <w:p w14:paraId="1A40E1A2" w14:textId="77777777" w:rsidR="00C0190C" w:rsidRPr="00A25D4D" w:rsidRDefault="00C0190C" w:rsidP="008F13CC">
                  <w:pPr>
                    <w:jc w:val="left"/>
                  </w:pPr>
                  <w:r w:rsidRPr="00A25D4D">
                    <w:t> </w:t>
                  </w:r>
                </w:p>
              </w:tc>
              <w:tc>
                <w:tcPr>
                  <w:tcW w:w="1500" w:type="dxa"/>
                  <w:hideMark/>
                </w:tcPr>
                <w:p w14:paraId="461CB18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5D48D25" w14:textId="77777777" w:rsidR="00C0190C" w:rsidRPr="00A25D4D" w:rsidRDefault="00C0190C" w:rsidP="008F13CC">
                  <w:pPr>
                    <w:jc w:val="left"/>
                  </w:pPr>
                  <w:r w:rsidRPr="00A25D4D">
                    <w:t>0..1</w:t>
                  </w:r>
                </w:p>
              </w:tc>
            </w:tr>
          </w:tbl>
          <w:p w14:paraId="303E50A1" w14:textId="77777777" w:rsidR="00C0190C" w:rsidRPr="00A25D4D" w:rsidRDefault="00C0190C" w:rsidP="008F13CC">
            <w:pPr>
              <w:jc w:val="left"/>
            </w:pPr>
          </w:p>
        </w:tc>
      </w:tr>
      <w:tr w:rsidR="00C0190C" w:rsidRPr="00A25D4D" w14:paraId="2563D12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E93DFA" w14:textId="77777777" w:rsidR="00C0190C" w:rsidRPr="00A25D4D" w:rsidRDefault="00C0190C" w:rsidP="008F13CC">
            <w:pPr>
              <w:jc w:val="left"/>
            </w:pPr>
            <w:r w:rsidRPr="00A25D4D">
              <w:rPr>
                <w:b/>
                <w:bCs/>
              </w:rPr>
              <w:t>Attribuut: labelpositie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7D4F15" w14:textId="77777777" w:rsidTr="00C0190C">
              <w:trPr>
                <w:tblHeader/>
                <w:tblCellSpacing w:w="0" w:type="dxa"/>
              </w:trPr>
              <w:tc>
                <w:tcPr>
                  <w:tcW w:w="360" w:type="dxa"/>
                  <w:hideMark/>
                </w:tcPr>
                <w:p w14:paraId="02FB638F" w14:textId="77777777" w:rsidR="00C0190C" w:rsidRPr="00A25D4D" w:rsidRDefault="00C0190C" w:rsidP="008F13CC">
                  <w:pPr>
                    <w:jc w:val="left"/>
                  </w:pPr>
                  <w:r w:rsidRPr="00A25D4D">
                    <w:t> </w:t>
                  </w:r>
                </w:p>
              </w:tc>
              <w:tc>
                <w:tcPr>
                  <w:tcW w:w="1500" w:type="dxa"/>
                  <w:hideMark/>
                </w:tcPr>
                <w:p w14:paraId="01272039" w14:textId="77777777" w:rsidR="00C0190C" w:rsidRPr="00A25D4D" w:rsidRDefault="00C0190C" w:rsidP="008F13CC">
                  <w:pPr>
                    <w:jc w:val="left"/>
                  </w:pPr>
                  <w:r w:rsidRPr="00A25D4D">
                    <w:t>Type:</w:t>
                  </w:r>
                </w:p>
              </w:tc>
              <w:tc>
                <w:tcPr>
                  <w:tcW w:w="0" w:type="auto"/>
                  <w:hideMark/>
                </w:tcPr>
                <w:p w14:paraId="550BD1D2" w14:textId="77777777" w:rsidR="00C0190C" w:rsidRPr="00A25D4D" w:rsidRDefault="00C0190C" w:rsidP="008F13CC">
                  <w:pPr>
                    <w:jc w:val="left"/>
                  </w:pPr>
                  <w:r w:rsidRPr="00A25D4D">
                    <w:t>Labelpositie</w:t>
                  </w:r>
                </w:p>
              </w:tc>
            </w:tr>
            <w:tr w:rsidR="00C0190C" w:rsidRPr="00A25D4D" w14:paraId="2ACCE596" w14:textId="77777777" w:rsidTr="00C0190C">
              <w:trPr>
                <w:tblHeader/>
                <w:tblCellSpacing w:w="0" w:type="dxa"/>
              </w:trPr>
              <w:tc>
                <w:tcPr>
                  <w:tcW w:w="360" w:type="dxa"/>
                  <w:hideMark/>
                </w:tcPr>
                <w:p w14:paraId="7F4FB1A4" w14:textId="77777777" w:rsidR="00C0190C" w:rsidRPr="00A25D4D" w:rsidRDefault="00C0190C" w:rsidP="008F13CC">
                  <w:pPr>
                    <w:jc w:val="left"/>
                  </w:pPr>
                  <w:r w:rsidRPr="00A25D4D">
                    <w:t> </w:t>
                  </w:r>
                </w:p>
              </w:tc>
              <w:tc>
                <w:tcPr>
                  <w:tcW w:w="1500" w:type="dxa"/>
                  <w:hideMark/>
                </w:tcPr>
                <w:p w14:paraId="2F5ED8B1" w14:textId="77777777" w:rsidR="00C0190C" w:rsidRPr="00A25D4D" w:rsidRDefault="00C0190C" w:rsidP="008F13CC">
                  <w:pPr>
                    <w:jc w:val="left"/>
                  </w:pPr>
                  <w:r w:rsidRPr="00A25D4D">
                    <w:t>Naam</w:t>
                  </w:r>
                </w:p>
              </w:tc>
              <w:tc>
                <w:tcPr>
                  <w:tcW w:w="0" w:type="auto"/>
                  <w:hideMark/>
                </w:tcPr>
                <w:p w14:paraId="64ABB85E" w14:textId="77777777" w:rsidR="00C0190C" w:rsidRPr="00A25D4D" w:rsidRDefault="00C0190C" w:rsidP="008F13CC">
                  <w:pPr>
                    <w:jc w:val="left"/>
                  </w:pPr>
                </w:p>
              </w:tc>
            </w:tr>
            <w:tr w:rsidR="00C0190C" w:rsidRPr="00A25D4D" w14:paraId="6646AE13" w14:textId="77777777" w:rsidTr="00C0190C">
              <w:trPr>
                <w:tblHeader/>
                <w:tblCellSpacing w:w="0" w:type="dxa"/>
              </w:trPr>
              <w:tc>
                <w:tcPr>
                  <w:tcW w:w="360" w:type="dxa"/>
                  <w:hideMark/>
                </w:tcPr>
                <w:p w14:paraId="11907380" w14:textId="77777777" w:rsidR="00C0190C" w:rsidRPr="00A25D4D" w:rsidRDefault="00C0190C" w:rsidP="008F13CC">
                  <w:pPr>
                    <w:jc w:val="left"/>
                  </w:pPr>
                  <w:r w:rsidRPr="00A25D4D">
                    <w:t> </w:t>
                  </w:r>
                </w:p>
              </w:tc>
              <w:tc>
                <w:tcPr>
                  <w:tcW w:w="1500" w:type="dxa"/>
                  <w:hideMark/>
                </w:tcPr>
                <w:p w14:paraId="6DABBE54" w14:textId="77777777" w:rsidR="00C0190C" w:rsidRPr="00A25D4D" w:rsidRDefault="00C0190C" w:rsidP="008F13CC">
                  <w:pPr>
                    <w:jc w:val="left"/>
                  </w:pPr>
                  <w:r w:rsidRPr="00A25D4D">
                    <w:t>Definitie:</w:t>
                  </w:r>
                </w:p>
              </w:tc>
              <w:tc>
                <w:tcPr>
                  <w:tcW w:w="0" w:type="auto"/>
                  <w:hideMark/>
                </w:tcPr>
                <w:p w14:paraId="70B18BA2" w14:textId="77777777" w:rsidR="00C0190C" w:rsidRPr="00A25D4D" w:rsidRDefault="00C0190C" w:rsidP="008F13CC">
                  <w:pPr>
                    <w:jc w:val="left"/>
                  </w:pPr>
                  <w:r w:rsidRPr="00A25D4D">
                    <w:t xml:space="preserve">Plaats van de labeltekst t.o.v. plaatsingspunt. </w:t>
                  </w:r>
                </w:p>
              </w:tc>
            </w:tr>
            <w:tr w:rsidR="00C0190C" w:rsidRPr="00A25D4D" w14:paraId="6CCABC40" w14:textId="77777777" w:rsidTr="00C0190C">
              <w:trPr>
                <w:tblHeader/>
                <w:tblCellSpacing w:w="0" w:type="dxa"/>
              </w:trPr>
              <w:tc>
                <w:tcPr>
                  <w:tcW w:w="360" w:type="dxa"/>
                  <w:hideMark/>
                </w:tcPr>
                <w:p w14:paraId="40910238" w14:textId="77777777" w:rsidR="00C0190C" w:rsidRPr="00A25D4D" w:rsidRDefault="00C0190C" w:rsidP="008F13CC">
                  <w:pPr>
                    <w:jc w:val="left"/>
                  </w:pPr>
                  <w:r w:rsidRPr="00A25D4D">
                    <w:t> </w:t>
                  </w:r>
                </w:p>
              </w:tc>
              <w:tc>
                <w:tcPr>
                  <w:tcW w:w="1500" w:type="dxa"/>
                  <w:hideMark/>
                </w:tcPr>
                <w:p w14:paraId="160EE6B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4B632E1" w14:textId="77777777" w:rsidR="00C0190C" w:rsidRPr="00A25D4D" w:rsidRDefault="00C0190C" w:rsidP="008F13CC">
                  <w:pPr>
                    <w:jc w:val="left"/>
                  </w:pPr>
                  <w:r w:rsidRPr="00A25D4D">
                    <w:t>0..1</w:t>
                  </w:r>
                </w:p>
              </w:tc>
            </w:tr>
          </w:tbl>
          <w:p w14:paraId="38A4CD46" w14:textId="77777777" w:rsidR="00C0190C" w:rsidRPr="00A25D4D" w:rsidRDefault="00C0190C" w:rsidP="008F13CC">
            <w:pPr>
              <w:jc w:val="left"/>
            </w:pPr>
          </w:p>
        </w:tc>
      </w:tr>
      <w:tr w:rsidR="00C0190C" w:rsidRPr="00A25D4D" w14:paraId="606E44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5C3731"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21F5FF9" w14:textId="77777777" w:rsidTr="00C0190C">
              <w:trPr>
                <w:tblHeader/>
                <w:tblCellSpacing w:w="0" w:type="dxa"/>
              </w:trPr>
              <w:tc>
                <w:tcPr>
                  <w:tcW w:w="360" w:type="dxa"/>
                  <w:hideMark/>
                </w:tcPr>
                <w:p w14:paraId="49BDFABD" w14:textId="77777777" w:rsidR="00C0190C" w:rsidRPr="00A25D4D" w:rsidRDefault="00C0190C" w:rsidP="008F13CC">
                  <w:pPr>
                    <w:jc w:val="left"/>
                  </w:pPr>
                  <w:r w:rsidRPr="00A25D4D">
                    <w:t> </w:t>
                  </w:r>
                </w:p>
              </w:tc>
              <w:tc>
                <w:tcPr>
                  <w:tcW w:w="1500" w:type="dxa"/>
                  <w:hideMark/>
                </w:tcPr>
                <w:p w14:paraId="1848F763" w14:textId="77777777" w:rsidR="00C0190C" w:rsidRPr="00A25D4D" w:rsidRDefault="00C0190C" w:rsidP="008F13CC">
                  <w:pPr>
                    <w:jc w:val="left"/>
                  </w:pPr>
                  <w:r w:rsidRPr="00A25D4D">
                    <w:t>Type:</w:t>
                  </w:r>
                </w:p>
              </w:tc>
              <w:tc>
                <w:tcPr>
                  <w:tcW w:w="0" w:type="auto"/>
                  <w:hideMark/>
                </w:tcPr>
                <w:p w14:paraId="42473DEC" w14:textId="77777777" w:rsidR="00C0190C" w:rsidRPr="00A25D4D" w:rsidRDefault="00C0190C" w:rsidP="008F13CC">
                  <w:pPr>
                    <w:jc w:val="left"/>
                  </w:pPr>
                  <w:proofErr w:type="spellStart"/>
                  <w:r w:rsidRPr="00A25D4D">
                    <w:t>GM_Object</w:t>
                  </w:r>
                  <w:proofErr w:type="spellEnd"/>
                </w:p>
              </w:tc>
            </w:tr>
            <w:tr w:rsidR="00C0190C" w:rsidRPr="00A25D4D" w14:paraId="2AA690C2" w14:textId="77777777" w:rsidTr="00C0190C">
              <w:trPr>
                <w:tblHeader/>
                <w:tblCellSpacing w:w="0" w:type="dxa"/>
              </w:trPr>
              <w:tc>
                <w:tcPr>
                  <w:tcW w:w="360" w:type="dxa"/>
                  <w:hideMark/>
                </w:tcPr>
                <w:p w14:paraId="48B1BA1C" w14:textId="77777777" w:rsidR="00C0190C" w:rsidRPr="00A25D4D" w:rsidRDefault="00C0190C" w:rsidP="008F13CC">
                  <w:pPr>
                    <w:jc w:val="left"/>
                  </w:pPr>
                  <w:r w:rsidRPr="00A25D4D">
                    <w:t> </w:t>
                  </w:r>
                </w:p>
              </w:tc>
              <w:tc>
                <w:tcPr>
                  <w:tcW w:w="1500" w:type="dxa"/>
                  <w:hideMark/>
                </w:tcPr>
                <w:p w14:paraId="653D982A" w14:textId="77777777" w:rsidR="00C0190C" w:rsidRPr="00A25D4D" w:rsidRDefault="00C0190C" w:rsidP="008F13CC">
                  <w:pPr>
                    <w:jc w:val="left"/>
                  </w:pPr>
                  <w:r w:rsidRPr="00A25D4D">
                    <w:t>Naam</w:t>
                  </w:r>
                </w:p>
              </w:tc>
              <w:tc>
                <w:tcPr>
                  <w:tcW w:w="0" w:type="auto"/>
                  <w:hideMark/>
                </w:tcPr>
                <w:p w14:paraId="070374DA" w14:textId="77777777" w:rsidR="00C0190C" w:rsidRPr="00A25D4D" w:rsidRDefault="00C0190C" w:rsidP="008F13CC">
                  <w:pPr>
                    <w:jc w:val="left"/>
                  </w:pPr>
                </w:p>
              </w:tc>
            </w:tr>
            <w:tr w:rsidR="00C0190C" w:rsidRPr="00A25D4D" w14:paraId="1A765A7E" w14:textId="77777777" w:rsidTr="00C0190C">
              <w:trPr>
                <w:tblHeader/>
                <w:tblCellSpacing w:w="0" w:type="dxa"/>
              </w:trPr>
              <w:tc>
                <w:tcPr>
                  <w:tcW w:w="360" w:type="dxa"/>
                  <w:hideMark/>
                </w:tcPr>
                <w:p w14:paraId="530C39D8" w14:textId="77777777" w:rsidR="00C0190C" w:rsidRPr="00A25D4D" w:rsidRDefault="00C0190C" w:rsidP="008F13CC">
                  <w:pPr>
                    <w:jc w:val="left"/>
                  </w:pPr>
                  <w:r w:rsidRPr="00A25D4D">
                    <w:t> </w:t>
                  </w:r>
                </w:p>
              </w:tc>
              <w:tc>
                <w:tcPr>
                  <w:tcW w:w="1500" w:type="dxa"/>
                  <w:hideMark/>
                </w:tcPr>
                <w:p w14:paraId="1713E55E" w14:textId="77777777" w:rsidR="00C0190C" w:rsidRPr="00A25D4D" w:rsidRDefault="00C0190C" w:rsidP="008F13CC">
                  <w:pPr>
                    <w:jc w:val="left"/>
                  </w:pPr>
                  <w:r w:rsidRPr="00A25D4D">
                    <w:t>Definitie:</w:t>
                  </w:r>
                </w:p>
              </w:tc>
              <w:tc>
                <w:tcPr>
                  <w:tcW w:w="0" w:type="auto"/>
                  <w:hideMark/>
                </w:tcPr>
                <w:p w14:paraId="71530F14" w14:textId="77777777" w:rsidR="00C0190C" w:rsidRPr="00A25D4D" w:rsidRDefault="00C0190C" w:rsidP="008F13CC">
                  <w:pPr>
                    <w:jc w:val="left"/>
                  </w:pPr>
                  <w:r w:rsidRPr="00A25D4D">
                    <w:t xml:space="preserve">Positie of geometrie van de annotatie. </w:t>
                  </w:r>
                </w:p>
              </w:tc>
            </w:tr>
            <w:tr w:rsidR="00C0190C" w:rsidRPr="00A25D4D" w14:paraId="685524DD" w14:textId="77777777" w:rsidTr="00C0190C">
              <w:trPr>
                <w:tblHeader/>
                <w:tblCellSpacing w:w="0" w:type="dxa"/>
              </w:trPr>
              <w:tc>
                <w:tcPr>
                  <w:tcW w:w="360" w:type="dxa"/>
                  <w:hideMark/>
                </w:tcPr>
                <w:p w14:paraId="497A60B9" w14:textId="77777777" w:rsidR="00C0190C" w:rsidRPr="00A25D4D" w:rsidRDefault="00C0190C" w:rsidP="008F13CC">
                  <w:pPr>
                    <w:jc w:val="left"/>
                  </w:pPr>
                  <w:r w:rsidRPr="00A25D4D">
                    <w:t> </w:t>
                  </w:r>
                </w:p>
              </w:tc>
              <w:tc>
                <w:tcPr>
                  <w:tcW w:w="1500" w:type="dxa"/>
                  <w:hideMark/>
                </w:tcPr>
                <w:p w14:paraId="76DD87F3" w14:textId="77777777" w:rsidR="00C0190C" w:rsidRPr="00A25D4D" w:rsidRDefault="00C0190C" w:rsidP="008F13CC">
                  <w:pPr>
                    <w:jc w:val="left"/>
                  </w:pPr>
                  <w:r w:rsidRPr="00A25D4D">
                    <w:t>Omschrijving:</w:t>
                  </w:r>
                </w:p>
              </w:tc>
              <w:tc>
                <w:tcPr>
                  <w:tcW w:w="0" w:type="auto"/>
                  <w:hideMark/>
                </w:tcPr>
                <w:p w14:paraId="2BB560F3" w14:textId="77777777" w:rsidR="00C0190C" w:rsidRPr="00A25D4D" w:rsidRDefault="00C0190C" w:rsidP="008F13CC">
                  <w:pPr>
                    <w:jc w:val="left"/>
                  </w:pPr>
                  <w:r w:rsidRPr="00A25D4D">
                    <w:t xml:space="preserve">Afhankelijk van het type annotatie betreft het een plaatsingspunt van het label of de geometrie van de annotatie. </w:t>
                  </w:r>
                </w:p>
              </w:tc>
            </w:tr>
            <w:tr w:rsidR="00C0190C" w:rsidRPr="00A25D4D" w14:paraId="34674708" w14:textId="77777777" w:rsidTr="00C0190C">
              <w:trPr>
                <w:tblHeader/>
                <w:tblCellSpacing w:w="0" w:type="dxa"/>
              </w:trPr>
              <w:tc>
                <w:tcPr>
                  <w:tcW w:w="360" w:type="dxa"/>
                  <w:hideMark/>
                </w:tcPr>
                <w:p w14:paraId="25742347" w14:textId="77777777" w:rsidR="00C0190C" w:rsidRPr="00A25D4D" w:rsidRDefault="00C0190C" w:rsidP="008F13CC">
                  <w:pPr>
                    <w:jc w:val="left"/>
                  </w:pPr>
                  <w:r w:rsidRPr="00A25D4D">
                    <w:t> </w:t>
                  </w:r>
                </w:p>
              </w:tc>
              <w:tc>
                <w:tcPr>
                  <w:tcW w:w="1500" w:type="dxa"/>
                  <w:hideMark/>
                </w:tcPr>
                <w:p w14:paraId="737A315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1C38237" w14:textId="77777777" w:rsidR="00C0190C" w:rsidRPr="00A25D4D" w:rsidRDefault="00C0190C" w:rsidP="008F13CC">
                  <w:pPr>
                    <w:jc w:val="left"/>
                  </w:pPr>
                  <w:r w:rsidRPr="00A25D4D">
                    <w:t>1</w:t>
                  </w:r>
                </w:p>
              </w:tc>
            </w:tr>
          </w:tbl>
          <w:p w14:paraId="791CC995" w14:textId="77777777" w:rsidR="00C0190C" w:rsidRPr="00A25D4D" w:rsidRDefault="00C0190C" w:rsidP="008F13CC">
            <w:pPr>
              <w:jc w:val="left"/>
            </w:pPr>
          </w:p>
        </w:tc>
      </w:tr>
      <w:tr w:rsidR="00C0190C" w:rsidRPr="007060DF" w14:paraId="088716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46C795"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GeometrieLijnOfPunt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332802F" w14:textId="77777777" w:rsidTr="00C0190C">
              <w:trPr>
                <w:tblHeader/>
                <w:tblCellSpacing w:w="0" w:type="dxa"/>
              </w:trPr>
              <w:tc>
                <w:tcPr>
                  <w:tcW w:w="360" w:type="dxa"/>
                  <w:hideMark/>
                </w:tcPr>
                <w:p w14:paraId="136353E2" w14:textId="77777777" w:rsidR="00C0190C" w:rsidRPr="00A25D4D" w:rsidRDefault="00C0190C" w:rsidP="008F13CC">
                  <w:pPr>
                    <w:jc w:val="left"/>
                  </w:pPr>
                  <w:r w:rsidRPr="00A25D4D">
                    <w:t> </w:t>
                  </w:r>
                </w:p>
              </w:tc>
              <w:tc>
                <w:tcPr>
                  <w:tcW w:w="1500" w:type="dxa"/>
                  <w:hideMark/>
                </w:tcPr>
                <w:p w14:paraId="6495B3C8" w14:textId="77777777" w:rsidR="00C0190C" w:rsidRPr="00A25D4D" w:rsidRDefault="00C0190C" w:rsidP="008F13CC">
                  <w:pPr>
                    <w:jc w:val="left"/>
                  </w:pPr>
                  <w:r w:rsidRPr="00A25D4D">
                    <w:t>Natuurlijke taal:</w:t>
                  </w:r>
                </w:p>
              </w:tc>
              <w:tc>
                <w:tcPr>
                  <w:tcW w:w="0" w:type="auto"/>
                  <w:hideMark/>
                </w:tcPr>
                <w:p w14:paraId="5E1EEB37" w14:textId="77777777" w:rsidR="00C0190C" w:rsidRPr="00A25D4D" w:rsidRDefault="00C0190C" w:rsidP="008F13CC">
                  <w:pPr>
                    <w:jc w:val="left"/>
                  </w:pPr>
                  <w:r w:rsidRPr="00A25D4D">
                    <w:t xml:space="preserve">annotatielijn, </w:t>
                  </w:r>
                  <w:proofErr w:type="spellStart"/>
                  <w:r w:rsidRPr="00A25D4D">
                    <w:t>annotatiepijlEnkel</w:t>
                  </w:r>
                  <w:proofErr w:type="spellEnd"/>
                  <w:r w:rsidRPr="00A25D4D">
                    <w:t xml:space="preserve"> en </w:t>
                  </w:r>
                  <w:proofErr w:type="spellStart"/>
                  <w:r w:rsidRPr="00A25D4D">
                    <w:t>annotatiepijlDubbel</w:t>
                  </w:r>
                  <w:proofErr w:type="spellEnd"/>
                  <w:r w:rsidRPr="00A25D4D">
                    <w:t xml:space="preserve"> hebben een lijngeometrie. Andere een puntgeometrie </w:t>
                  </w:r>
                </w:p>
              </w:tc>
            </w:tr>
            <w:tr w:rsidR="00C0190C" w:rsidRPr="007060DF" w14:paraId="1A1EF745" w14:textId="77777777" w:rsidTr="00C0190C">
              <w:trPr>
                <w:tblHeader/>
                <w:tblCellSpacing w:w="0" w:type="dxa"/>
              </w:trPr>
              <w:tc>
                <w:tcPr>
                  <w:tcW w:w="360" w:type="dxa"/>
                  <w:hideMark/>
                </w:tcPr>
                <w:p w14:paraId="236C77CC" w14:textId="77777777" w:rsidR="00C0190C" w:rsidRPr="00A25D4D" w:rsidRDefault="00C0190C" w:rsidP="008F13CC">
                  <w:pPr>
                    <w:jc w:val="left"/>
                  </w:pPr>
                  <w:r w:rsidRPr="00A25D4D">
                    <w:t> </w:t>
                  </w:r>
                </w:p>
              </w:tc>
              <w:tc>
                <w:tcPr>
                  <w:tcW w:w="1500" w:type="dxa"/>
                  <w:hideMark/>
                </w:tcPr>
                <w:p w14:paraId="133C9618" w14:textId="77777777" w:rsidR="00C0190C" w:rsidRPr="00A25D4D" w:rsidRDefault="00C0190C" w:rsidP="008F13CC">
                  <w:pPr>
                    <w:jc w:val="left"/>
                  </w:pPr>
                  <w:r w:rsidRPr="00A25D4D">
                    <w:t>OCL:</w:t>
                  </w:r>
                </w:p>
              </w:tc>
              <w:tc>
                <w:tcPr>
                  <w:tcW w:w="0" w:type="auto"/>
                  <w:hideMark/>
                </w:tcPr>
                <w:p w14:paraId="1656C70D"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if </w:t>
                  </w:r>
                  <w:proofErr w:type="spellStart"/>
                  <w:r w:rsidRPr="00A25D4D">
                    <w:rPr>
                      <w:lang w:val="en-GB"/>
                    </w:rPr>
                    <w:t>self.annotatieType</w:t>
                  </w:r>
                  <w:proofErr w:type="spellEnd"/>
                  <w:r w:rsidRPr="00A25D4D">
                    <w:rPr>
                      <w:lang w:val="en-GB"/>
                    </w:rPr>
                    <w:t xml:space="preserve"> = </w:t>
                  </w:r>
                  <w:proofErr w:type="spellStart"/>
                  <w:r w:rsidRPr="00A25D4D">
                    <w:rPr>
                      <w:lang w:val="en-GB"/>
                    </w:rPr>
                    <w:t>AnnotatieTypeValue</w:t>
                  </w:r>
                  <w:proofErr w:type="spellEnd"/>
                  <w:r w:rsidRPr="00A25D4D">
                    <w:rPr>
                      <w:lang w:val="en-GB"/>
                    </w:rPr>
                    <w:t>::'</w:t>
                  </w:r>
                  <w:proofErr w:type="spellStart"/>
                  <w:r w:rsidRPr="00A25D4D">
                    <w:rPr>
                      <w:lang w:val="en-GB"/>
                    </w:rPr>
                    <w:t>annotatielijn</w:t>
                  </w:r>
                  <w:proofErr w:type="spellEnd"/>
                  <w:r w:rsidRPr="00A25D4D">
                    <w:rPr>
                      <w:lang w:val="en-GB"/>
                    </w:rPr>
                    <w:t xml:space="preserve">' or </w:t>
                  </w:r>
                  <w:proofErr w:type="spellStart"/>
                  <w:r w:rsidRPr="00A25D4D">
                    <w:rPr>
                      <w:lang w:val="en-GB"/>
                    </w:rPr>
                    <w:t>self.annotatieType</w:t>
                  </w:r>
                  <w:proofErr w:type="spellEnd"/>
                  <w:r w:rsidRPr="00A25D4D">
                    <w:rPr>
                      <w:lang w:val="en-GB"/>
                    </w:rPr>
                    <w:t xml:space="preserve"> = </w:t>
                  </w:r>
                  <w:proofErr w:type="spellStart"/>
                  <w:r w:rsidRPr="00A25D4D">
                    <w:rPr>
                      <w:lang w:val="en-GB"/>
                    </w:rPr>
                    <w:t>AnnotatieTypeValue</w:t>
                  </w:r>
                  <w:proofErr w:type="spellEnd"/>
                  <w:r w:rsidRPr="00A25D4D">
                    <w:rPr>
                      <w:lang w:val="en-GB"/>
                    </w:rPr>
                    <w:t>::'</w:t>
                  </w:r>
                  <w:proofErr w:type="spellStart"/>
                  <w:r w:rsidRPr="00A25D4D">
                    <w:rPr>
                      <w:lang w:val="en-GB"/>
                    </w:rPr>
                    <w:t>annotatiepijlEnkelgericht</w:t>
                  </w:r>
                  <w:proofErr w:type="spellEnd"/>
                  <w:r w:rsidRPr="00A25D4D">
                    <w:rPr>
                      <w:lang w:val="en-GB"/>
                    </w:rPr>
                    <w:t xml:space="preserve">' or </w:t>
                  </w:r>
                  <w:proofErr w:type="spellStart"/>
                  <w:r w:rsidRPr="00A25D4D">
                    <w:rPr>
                      <w:lang w:val="en-GB"/>
                    </w:rPr>
                    <w:t>self.annotatieType</w:t>
                  </w:r>
                  <w:proofErr w:type="spellEnd"/>
                  <w:r w:rsidRPr="00A25D4D">
                    <w:rPr>
                      <w:lang w:val="en-GB"/>
                    </w:rPr>
                    <w:t xml:space="preserve"> = </w:t>
                  </w:r>
                  <w:proofErr w:type="spellStart"/>
                  <w:r w:rsidRPr="00A25D4D">
                    <w:rPr>
                      <w:lang w:val="en-GB"/>
                    </w:rPr>
                    <w:t>AnnotatieTypeValue</w:t>
                  </w:r>
                  <w:proofErr w:type="spellEnd"/>
                  <w:r w:rsidRPr="00A25D4D">
                    <w:rPr>
                      <w:lang w:val="en-GB"/>
                    </w:rPr>
                    <w:t>::'</w:t>
                  </w:r>
                  <w:proofErr w:type="spellStart"/>
                  <w:r w:rsidRPr="00A25D4D">
                    <w:rPr>
                      <w:lang w:val="en-GB"/>
                    </w:rPr>
                    <w:t>annotatiepijlDubbelgericht</w:t>
                  </w:r>
                  <w:proofErr w:type="spellEnd"/>
                  <w:r w:rsidRPr="00A25D4D">
                    <w:rPr>
                      <w:lang w:val="en-GB"/>
                    </w:rPr>
                    <w:t xml:space="preserve">' then </w:t>
                  </w:r>
                  <w:proofErr w:type="spellStart"/>
                  <w:r w:rsidRPr="00A25D4D">
                    <w:rPr>
                      <w:lang w:val="en-GB"/>
                    </w:rPr>
                    <w:t>self.ligging.oclIsKindOf</w:t>
                  </w:r>
                  <w:proofErr w:type="spellEnd"/>
                  <w:r w:rsidRPr="00A25D4D">
                    <w:rPr>
                      <w:lang w:val="en-GB"/>
                    </w:rPr>
                    <w:t>(</w:t>
                  </w:r>
                  <w:proofErr w:type="spellStart"/>
                  <w:r w:rsidRPr="00A25D4D">
                    <w:rPr>
                      <w:lang w:val="en-GB"/>
                    </w:rPr>
                    <w:t>GM_Curve</w:t>
                  </w:r>
                  <w:proofErr w:type="spellEnd"/>
                  <w:r w:rsidRPr="00A25D4D">
                    <w:rPr>
                      <w:lang w:val="en-GB"/>
                    </w:rPr>
                    <w:t xml:space="preserve">) else </w:t>
                  </w:r>
                  <w:proofErr w:type="spellStart"/>
                  <w:r w:rsidRPr="00A25D4D">
                    <w:rPr>
                      <w:lang w:val="en-GB"/>
                    </w:rPr>
                    <w:t>self.ligging.oclIsKindOf</w:t>
                  </w:r>
                  <w:proofErr w:type="spellEnd"/>
                  <w:r w:rsidRPr="00A25D4D">
                    <w:rPr>
                      <w:lang w:val="en-GB"/>
                    </w:rPr>
                    <w:t>(</w:t>
                  </w:r>
                  <w:proofErr w:type="spellStart"/>
                  <w:r w:rsidRPr="00A25D4D">
                    <w:rPr>
                      <w:lang w:val="en-GB"/>
                    </w:rPr>
                    <w:t>GM_Point</w:t>
                  </w:r>
                  <w:proofErr w:type="spellEnd"/>
                  <w:r w:rsidRPr="00A25D4D">
                    <w:rPr>
                      <w:lang w:val="en-GB"/>
                    </w:rPr>
                    <w:t xml:space="preserve">) </w:t>
                  </w:r>
                </w:p>
              </w:tc>
            </w:tr>
          </w:tbl>
          <w:p w14:paraId="3100D8BA" w14:textId="77777777" w:rsidR="00C0190C" w:rsidRPr="00A25D4D" w:rsidRDefault="00C0190C" w:rsidP="008F13CC">
            <w:pPr>
              <w:jc w:val="left"/>
              <w:rPr>
                <w:lang w:val="en-GB"/>
              </w:rPr>
            </w:pPr>
          </w:p>
        </w:tc>
      </w:tr>
      <w:tr w:rsidR="00C0190C" w:rsidRPr="00D72144" w14:paraId="0355F85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662A05"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RotatiehoekBijPijlpuntLabel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F5E6A5D" w14:textId="77777777" w:rsidTr="00C0190C">
              <w:trPr>
                <w:tblHeader/>
                <w:tblCellSpacing w:w="0" w:type="dxa"/>
              </w:trPr>
              <w:tc>
                <w:tcPr>
                  <w:tcW w:w="360" w:type="dxa"/>
                  <w:hideMark/>
                </w:tcPr>
                <w:p w14:paraId="0766E33A" w14:textId="77777777" w:rsidR="00C0190C" w:rsidRPr="00A25D4D" w:rsidRDefault="00C0190C" w:rsidP="008F13CC">
                  <w:pPr>
                    <w:jc w:val="left"/>
                  </w:pPr>
                  <w:r w:rsidRPr="00A25D4D">
                    <w:t> </w:t>
                  </w:r>
                </w:p>
              </w:tc>
              <w:tc>
                <w:tcPr>
                  <w:tcW w:w="1500" w:type="dxa"/>
                  <w:hideMark/>
                </w:tcPr>
                <w:p w14:paraId="1127E0A5" w14:textId="77777777" w:rsidR="00C0190C" w:rsidRPr="00A25D4D" w:rsidRDefault="00C0190C" w:rsidP="008F13CC">
                  <w:pPr>
                    <w:jc w:val="left"/>
                  </w:pPr>
                  <w:r w:rsidRPr="00A25D4D">
                    <w:t>Natuurlijke taal:</w:t>
                  </w:r>
                </w:p>
              </w:tc>
              <w:tc>
                <w:tcPr>
                  <w:tcW w:w="0" w:type="auto"/>
                  <w:hideMark/>
                </w:tcPr>
                <w:p w14:paraId="41E1D2BD" w14:textId="77777777" w:rsidR="00C0190C" w:rsidRPr="00A25D4D" w:rsidRDefault="00C0190C" w:rsidP="008F13CC">
                  <w:pPr>
                    <w:jc w:val="left"/>
                  </w:pPr>
                  <w:r w:rsidRPr="00A25D4D">
                    <w:t xml:space="preserve">Rotatiehoek alleen bij pijlpunt en label </w:t>
                  </w:r>
                </w:p>
              </w:tc>
            </w:tr>
            <w:tr w:rsidR="00C0190C" w:rsidRPr="00D72144" w14:paraId="311F52AA" w14:textId="77777777" w:rsidTr="00C0190C">
              <w:trPr>
                <w:tblHeader/>
                <w:tblCellSpacing w:w="0" w:type="dxa"/>
              </w:trPr>
              <w:tc>
                <w:tcPr>
                  <w:tcW w:w="360" w:type="dxa"/>
                  <w:hideMark/>
                </w:tcPr>
                <w:p w14:paraId="34233320" w14:textId="77777777" w:rsidR="00C0190C" w:rsidRPr="00A25D4D" w:rsidRDefault="00C0190C" w:rsidP="008F13CC">
                  <w:pPr>
                    <w:jc w:val="left"/>
                  </w:pPr>
                  <w:r w:rsidRPr="00A25D4D">
                    <w:t> </w:t>
                  </w:r>
                </w:p>
              </w:tc>
              <w:tc>
                <w:tcPr>
                  <w:tcW w:w="1500" w:type="dxa"/>
                  <w:hideMark/>
                </w:tcPr>
                <w:p w14:paraId="456D1516" w14:textId="77777777" w:rsidR="00C0190C" w:rsidRPr="00A25D4D" w:rsidRDefault="00C0190C" w:rsidP="008F13CC">
                  <w:pPr>
                    <w:jc w:val="left"/>
                  </w:pPr>
                  <w:r w:rsidRPr="00A25D4D">
                    <w:t>OCL:</w:t>
                  </w:r>
                </w:p>
              </w:tc>
              <w:tc>
                <w:tcPr>
                  <w:tcW w:w="0" w:type="auto"/>
                  <w:hideMark/>
                </w:tcPr>
                <w:p w14:paraId="04CECB42" w14:textId="77777777" w:rsidR="00C0190C" w:rsidRDefault="00C0190C" w:rsidP="008F13CC">
                  <w:pPr>
                    <w:jc w:val="left"/>
                    <w:rPr>
                      <w:lang w:val="en-GB"/>
                    </w:rPr>
                  </w:pPr>
                  <w:proofErr w:type="spellStart"/>
                  <w:r w:rsidRPr="00A25D4D">
                    <w:rPr>
                      <w:lang w:val="en-GB"/>
                    </w:rPr>
                    <w:t>Inv</w:t>
                  </w:r>
                  <w:proofErr w:type="spellEnd"/>
                  <w:r w:rsidRPr="00A25D4D">
                    <w:rPr>
                      <w:lang w:val="en-GB"/>
                    </w:rPr>
                    <w:t>: if (</w:t>
                  </w:r>
                  <w:proofErr w:type="spellStart"/>
                  <w:r w:rsidRPr="00A25D4D">
                    <w:rPr>
                      <w:lang w:val="en-GB"/>
                    </w:rPr>
                    <w:t>self.annotatieType</w:t>
                  </w:r>
                  <w:proofErr w:type="spellEnd"/>
                  <w:r w:rsidRPr="00A25D4D">
                    <w:rPr>
                      <w:lang w:val="en-GB"/>
                    </w:rPr>
                    <w:t xml:space="preserve">= </w:t>
                  </w:r>
                  <w:proofErr w:type="spellStart"/>
                  <w:r w:rsidRPr="00A25D4D">
                    <w:rPr>
                      <w:lang w:val="en-GB"/>
                    </w:rPr>
                    <w:t>AnnotatieTypeValue</w:t>
                  </w:r>
                  <w:proofErr w:type="spellEnd"/>
                  <w:r w:rsidRPr="00A25D4D">
                    <w:rPr>
                      <w:lang w:val="en-GB"/>
                    </w:rPr>
                    <w:t>::</w:t>
                  </w:r>
                  <w:proofErr w:type="spellStart"/>
                  <w:r w:rsidRPr="00A25D4D">
                    <w:rPr>
                      <w:lang w:val="en-GB"/>
                    </w:rPr>
                    <w:t>annotatiepijlpunt</w:t>
                  </w:r>
                  <w:proofErr w:type="spellEnd"/>
                  <w:r w:rsidRPr="00A25D4D">
                    <w:rPr>
                      <w:lang w:val="en-GB"/>
                    </w:rPr>
                    <w:t xml:space="preserve"> or </w:t>
                  </w:r>
                  <w:proofErr w:type="spellStart"/>
                  <w:r w:rsidRPr="00A25D4D">
                    <w:rPr>
                      <w:lang w:val="en-GB"/>
                    </w:rPr>
                    <w:t>self.annotatieType</w:t>
                  </w:r>
                  <w:proofErr w:type="spellEnd"/>
                  <w:r w:rsidRPr="00A25D4D">
                    <w:rPr>
                      <w:lang w:val="en-GB"/>
                    </w:rPr>
                    <w:t xml:space="preserve">= </w:t>
                  </w:r>
                  <w:proofErr w:type="spellStart"/>
                  <w:r w:rsidRPr="00A25D4D">
                    <w:rPr>
                      <w:lang w:val="en-GB"/>
                    </w:rPr>
                    <w:t>AnnotatieTypeValue</w:t>
                  </w:r>
                  <w:proofErr w:type="spellEnd"/>
                  <w:r w:rsidRPr="00A25D4D">
                    <w:rPr>
                      <w:lang w:val="en-GB"/>
                    </w:rPr>
                    <w:t>::</w:t>
                  </w:r>
                  <w:proofErr w:type="spellStart"/>
                  <w:r w:rsidRPr="00A25D4D">
                    <w:rPr>
                      <w:lang w:val="en-GB"/>
                    </w:rPr>
                    <w:t>annotatielabel</w:t>
                  </w:r>
                  <w:proofErr w:type="spellEnd"/>
                  <w:r w:rsidRPr="00A25D4D">
                    <w:rPr>
                      <w:lang w:val="en-GB"/>
                    </w:rPr>
                    <w:t xml:space="preserve">) then </w:t>
                  </w:r>
                </w:p>
                <w:p w14:paraId="0C58436D" w14:textId="77777777" w:rsidR="00C0190C" w:rsidRPr="00A25D4D" w:rsidRDefault="00C0190C" w:rsidP="008F13CC">
                  <w:pPr>
                    <w:jc w:val="left"/>
                    <w:rPr>
                      <w:lang w:val="en-GB"/>
                    </w:rPr>
                  </w:pPr>
                  <w:proofErr w:type="spellStart"/>
                  <w:r w:rsidRPr="00A25D4D">
                    <w:rPr>
                      <w:lang w:val="en-GB"/>
                    </w:rPr>
                    <w:t>self.rotatiehoek</w:t>
                  </w:r>
                  <w:proofErr w:type="spellEnd"/>
                  <w:r w:rsidRPr="00A25D4D">
                    <w:rPr>
                      <w:lang w:val="en-GB"/>
                    </w:rPr>
                    <w:t xml:space="preserve"> -&gt; </w:t>
                  </w:r>
                  <w:proofErr w:type="spellStart"/>
                  <w:r w:rsidRPr="00A25D4D">
                    <w:rPr>
                      <w:lang w:val="en-GB"/>
                    </w:rPr>
                    <w:t>notEmpty</w:t>
                  </w:r>
                  <w:proofErr w:type="spellEnd"/>
                  <w:r w:rsidRPr="00A25D4D">
                    <w:rPr>
                      <w:lang w:val="en-GB"/>
                    </w:rPr>
                    <w:t>()</w:t>
                  </w:r>
                </w:p>
              </w:tc>
            </w:tr>
          </w:tbl>
          <w:p w14:paraId="19B301BA" w14:textId="77777777" w:rsidR="00C0190C" w:rsidRPr="00A25D4D" w:rsidRDefault="00C0190C" w:rsidP="008F13CC">
            <w:pPr>
              <w:jc w:val="left"/>
              <w:rPr>
                <w:lang w:val="en-GB"/>
              </w:rPr>
            </w:pPr>
          </w:p>
        </w:tc>
      </w:tr>
      <w:tr w:rsidR="00C0190C" w:rsidRPr="00A25D4D" w14:paraId="398CAD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25DFA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B302BB" w14:textId="77777777" w:rsidTr="00C0190C">
              <w:trPr>
                <w:tblHeader/>
                <w:tblCellSpacing w:w="0" w:type="dxa"/>
              </w:trPr>
              <w:tc>
                <w:tcPr>
                  <w:tcW w:w="360" w:type="dxa"/>
                  <w:hideMark/>
                </w:tcPr>
                <w:p w14:paraId="0C02CC2A" w14:textId="77777777" w:rsidR="00C0190C" w:rsidRPr="00A25D4D" w:rsidRDefault="00C0190C" w:rsidP="008F13CC">
                  <w:pPr>
                    <w:jc w:val="left"/>
                  </w:pPr>
                  <w:r w:rsidRPr="00A25D4D">
                    <w:lastRenderedPageBreak/>
                    <w:t> </w:t>
                  </w:r>
                </w:p>
              </w:tc>
              <w:tc>
                <w:tcPr>
                  <w:tcW w:w="1500" w:type="dxa"/>
                  <w:hideMark/>
                </w:tcPr>
                <w:p w14:paraId="625F1257" w14:textId="77777777" w:rsidR="00C0190C" w:rsidRPr="00A25D4D" w:rsidRDefault="00C0190C" w:rsidP="008F13CC">
                  <w:pPr>
                    <w:jc w:val="left"/>
                  </w:pPr>
                  <w:r w:rsidRPr="00A25D4D">
                    <w:t>Natuurlijke taal:</w:t>
                  </w:r>
                </w:p>
              </w:tc>
              <w:tc>
                <w:tcPr>
                  <w:tcW w:w="0" w:type="auto"/>
                  <w:hideMark/>
                </w:tcPr>
                <w:p w14:paraId="744F7E73" w14:textId="77777777" w:rsidR="00C0190C" w:rsidRPr="00A25D4D" w:rsidRDefault="00C0190C" w:rsidP="008F13CC">
                  <w:pPr>
                    <w:jc w:val="left"/>
                  </w:pPr>
                  <w:r w:rsidRPr="00A25D4D">
                    <w:t xml:space="preserve">Rotatiehoek is in graden </w:t>
                  </w:r>
                </w:p>
              </w:tc>
            </w:tr>
            <w:tr w:rsidR="00C0190C" w:rsidRPr="00A25D4D" w14:paraId="6AB9A382" w14:textId="77777777" w:rsidTr="00C0190C">
              <w:trPr>
                <w:tblHeader/>
                <w:tblCellSpacing w:w="0" w:type="dxa"/>
              </w:trPr>
              <w:tc>
                <w:tcPr>
                  <w:tcW w:w="360" w:type="dxa"/>
                  <w:hideMark/>
                </w:tcPr>
                <w:p w14:paraId="767C8AA2" w14:textId="77777777" w:rsidR="00C0190C" w:rsidRPr="00A25D4D" w:rsidRDefault="00C0190C" w:rsidP="008F13CC">
                  <w:pPr>
                    <w:jc w:val="left"/>
                  </w:pPr>
                  <w:r w:rsidRPr="00A25D4D">
                    <w:t> </w:t>
                  </w:r>
                </w:p>
              </w:tc>
              <w:tc>
                <w:tcPr>
                  <w:tcW w:w="1500" w:type="dxa"/>
                  <w:hideMark/>
                </w:tcPr>
                <w:p w14:paraId="22DF6CBA" w14:textId="77777777" w:rsidR="00C0190C" w:rsidRPr="00A25D4D" w:rsidRDefault="00C0190C" w:rsidP="008F13CC">
                  <w:pPr>
                    <w:jc w:val="left"/>
                  </w:pPr>
                  <w:r w:rsidRPr="00A25D4D">
                    <w:t>OCL:</w:t>
                  </w:r>
                </w:p>
              </w:tc>
              <w:tc>
                <w:tcPr>
                  <w:tcW w:w="0" w:type="auto"/>
                  <w:hideMark/>
                </w:tcPr>
                <w:p w14:paraId="705AE96B"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6EC292F5" w14:textId="77777777" w:rsidR="00C0190C" w:rsidRPr="00A25D4D" w:rsidRDefault="00C0190C" w:rsidP="008F13CC">
            <w:pPr>
              <w:jc w:val="left"/>
            </w:pPr>
          </w:p>
        </w:tc>
      </w:tr>
      <w:tr w:rsidR="00C0190C" w:rsidRPr="00A25D4D" w14:paraId="4AF7DB6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FA214F"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WaardeEnPositieVerplichtBijLabel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2F22BA" w14:textId="77777777" w:rsidTr="00C0190C">
              <w:trPr>
                <w:tblHeader/>
                <w:tblCellSpacing w:w="0" w:type="dxa"/>
              </w:trPr>
              <w:tc>
                <w:tcPr>
                  <w:tcW w:w="360" w:type="dxa"/>
                  <w:hideMark/>
                </w:tcPr>
                <w:p w14:paraId="6ADCD253" w14:textId="77777777" w:rsidR="00C0190C" w:rsidRPr="00A25D4D" w:rsidRDefault="00C0190C" w:rsidP="008F13CC">
                  <w:pPr>
                    <w:jc w:val="left"/>
                  </w:pPr>
                  <w:r w:rsidRPr="00A25D4D">
                    <w:t> </w:t>
                  </w:r>
                </w:p>
              </w:tc>
              <w:tc>
                <w:tcPr>
                  <w:tcW w:w="1500" w:type="dxa"/>
                  <w:hideMark/>
                </w:tcPr>
                <w:p w14:paraId="347DB94F" w14:textId="77777777" w:rsidR="00C0190C" w:rsidRPr="00A25D4D" w:rsidRDefault="00C0190C" w:rsidP="008F13CC">
                  <w:pPr>
                    <w:jc w:val="left"/>
                  </w:pPr>
                  <w:r w:rsidRPr="00A25D4D">
                    <w:t>Natuurlijke taal:</w:t>
                  </w:r>
                </w:p>
              </w:tc>
              <w:tc>
                <w:tcPr>
                  <w:tcW w:w="0" w:type="auto"/>
                  <w:hideMark/>
                </w:tcPr>
                <w:p w14:paraId="563AC89D" w14:textId="77777777" w:rsidR="00C0190C" w:rsidRPr="00A25D4D" w:rsidRDefault="00C0190C" w:rsidP="008F13CC">
                  <w:pPr>
                    <w:jc w:val="left"/>
                  </w:pPr>
                  <w:r w:rsidRPr="00A25D4D">
                    <w:t xml:space="preserve">er is een labelwaarde en een labelpositie verplicht bij een label </w:t>
                  </w:r>
                </w:p>
              </w:tc>
            </w:tr>
            <w:tr w:rsidR="00C0190C" w:rsidRPr="00A25D4D" w14:paraId="560EEBE0" w14:textId="77777777" w:rsidTr="00C0190C">
              <w:trPr>
                <w:tblHeader/>
                <w:tblCellSpacing w:w="0" w:type="dxa"/>
              </w:trPr>
              <w:tc>
                <w:tcPr>
                  <w:tcW w:w="360" w:type="dxa"/>
                  <w:hideMark/>
                </w:tcPr>
                <w:p w14:paraId="3353FE6E" w14:textId="77777777" w:rsidR="00C0190C" w:rsidRPr="00A25D4D" w:rsidRDefault="00C0190C" w:rsidP="008F13CC">
                  <w:pPr>
                    <w:jc w:val="left"/>
                  </w:pPr>
                  <w:r w:rsidRPr="00A25D4D">
                    <w:t> </w:t>
                  </w:r>
                </w:p>
              </w:tc>
              <w:tc>
                <w:tcPr>
                  <w:tcW w:w="1500" w:type="dxa"/>
                  <w:hideMark/>
                </w:tcPr>
                <w:p w14:paraId="38549907" w14:textId="77777777" w:rsidR="00C0190C" w:rsidRPr="00A25D4D" w:rsidRDefault="00C0190C" w:rsidP="008F13CC">
                  <w:pPr>
                    <w:jc w:val="left"/>
                  </w:pPr>
                  <w:r w:rsidRPr="00A25D4D">
                    <w:t>OCL:</w:t>
                  </w:r>
                </w:p>
              </w:tc>
              <w:tc>
                <w:tcPr>
                  <w:tcW w:w="0" w:type="auto"/>
                  <w:hideMark/>
                </w:tcPr>
                <w:p w14:paraId="207F7DEF"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maatvoeringslabel</w:t>
                  </w:r>
                  <w:proofErr w:type="spellEnd"/>
                  <w:r w:rsidRPr="00A25D4D">
                    <w:t xml:space="preserve">) </w:t>
                  </w:r>
                  <w:proofErr w:type="spellStart"/>
                  <w:r w:rsidRPr="00A25D4D">
                    <w:t>then</w:t>
                  </w:r>
                  <w:proofErr w:type="spellEnd"/>
                  <w:r w:rsidRPr="00A25D4D">
                    <w:t xml:space="preserve"> </w:t>
                  </w:r>
                  <w:proofErr w:type="spellStart"/>
                  <w:r w:rsidRPr="00A25D4D">
                    <w:t>self.label</w:t>
                  </w:r>
                  <w:proofErr w:type="spellEnd"/>
                  <w:r w:rsidRPr="00A25D4D">
                    <w:t xml:space="preserve"> -&gt; </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self.labelpositie</w:t>
                  </w:r>
                  <w:proofErr w:type="spellEnd"/>
                  <w:r w:rsidRPr="00A25D4D">
                    <w:t xml:space="preserve"> -&gt; </w:t>
                  </w:r>
                  <w:proofErr w:type="spellStart"/>
                  <w:r w:rsidRPr="00A25D4D">
                    <w:t>notEmpty</w:t>
                  </w:r>
                  <w:proofErr w:type="spellEnd"/>
                  <w:r w:rsidRPr="00A25D4D">
                    <w:t>()</w:t>
                  </w:r>
                </w:p>
              </w:tc>
            </w:tr>
          </w:tbl>
          <w:p w14:paraId="157BD71B" w14:textId="77777777" w:rsidR="00C0190C" w:rsidRPr="00A25D4D" w:rsidRDefault="00C0190C" w:rsidP="008F13CC">
            <w:pPr>
              <w:jc w:val="left"/>
            </w:pPr>
          </w:p>
        </w:tc>
      </w:tr>
    </w:tbl>
    <w:p w14:paraId="21A91241" w14:textId="77777777" w:rsidR="00C0190C" w:rsidRPr="00A25D4D" w:rsidRDefault="00C0190C" w:rsidP="008F13CC">
      <w:pPr>
        <w:pStyle w:val="Kop5"/>
        <w:jc w:val="left"/>
        <w:rPr>
          <w:sz w:val="16"/>
          <w:szCs w:val="16"/>
        </w:rPr>
      </w:pPr>
      <w:proofErr w:type="spellStart"/>
      <w:r w:rsidRPr="00A25D4D">
        <w:rPr>
          <w:sz w:val="16"/>
          <w:szCs w:val="16"/>
        </w:rPr>
        <w:t>Appurtenance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7313A1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E2E098C" w14:textId="77777777" w:rsidR="00C0190C" w:rsidRPr="00A25D4D" w:rsidRDefault="00C0190C" w:rsidP="008F13CC">
            <w:pPr>
              <w:jc w:val="left"/>
            </w:pPr>
            <w:proofErr w:type="spellStart"/>
            <w:r w:rsidRPr="00A25D4D">
              <w:rPr>
                <w:b/>
                <w:bCs/>
              </w:rPr>
              <w:t>Appurtenance</w:t>
            </w:r>
            <w:proofErr w:type="spellEnd"/>
          </w:p>
        </w:tc>
      </w:tr>
      <w:tr w:rsidR="00C0190C" w:rsidRPr="00A25D4D" w14:paraId="1C027E7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99F787C" w14:textId="77777777" w:rsidTr="00C0190C">
              <w:trPr>
                <w:tblHeader/>
                <w:tblCellSpacing w:w="0" w:type="dxa"/>
              </w:trPr>
              <w:tc>
                <w:tcPr>
                  <w:tcW w:w="360" w:type="dxa"/>
                  <w:hideMark/>
                </w:tcPr>
                <w:p w14:paraId="368D81E8" w14:textId="77777777" w:rsidR="00C0190C" w:rsidRPr="00A25D4D" w:rsidRDefault="00C0190C" w:rsidP="008F13CC">
                  <w:pPr>
                    <w:jc w:val="left"/>
                  </w:pPr>
                  <w:r w:rsidRPr="00A25D4D">
                    <w:t> </w:t>
                  </w:r>
                </w:p>
              </w:tc>
              <w:tc>
                <w:tcPr>
                  <w:tcW w:w="1500" w:type="dxa"/>
                  <w:hideMark/>
                </w:tcPr>
                <w:p w14:paraId="6DBD7220" w14:textId="77777777" w:rsidR="00C0190C" w:rsidRPr="00A25D4D" w:rsidRDefault="00C0190C" w:rsidP="008F13CC">
                  <w:pPr>
                    <w:jc w:val="left"/>
                  </w:pPr>
                  <w:r w:rsidRPr="00A25D4D">
                    <w:t>Naam</w:t>
                  </w:r>
                </w:p>
              </w:tc>
              <w:tc>
                <w:tcPr>
                  <w:tcW w:w="0" w:type="auto"/>
                  <w:hideMark/>
                </w:tcPr>
                <w:p w14:paraId="17D03575" w14:textId="77777777" w:rsidR="00C0190C" w:rsidRPr="00A25D4D" w:rsidRDefault="00C0190C" w:rsidP="008F13CC">
                  <w:pPr>
                    <w:jc w:val="left"/>
                  </w:pPr>
                </w:p>
              </w:tc>
            </w:tr>
            <w:tr w:rsidR="00C0190C" w:rsidRPr="00A25D4D" w14:paraId="5DFFDA79" w14:textId="77777777" w:rsidTr="00C0190C">
              <w:trPr>
                <w:tblHeader/>
                <w:tblCellSpacing w:w="0" w:type="dxa"/>
              </w:trPr>
              <w:tc>
                <w:tcPr>
                  <w:tcW w:w="360" w:type="dxa"/>
                  <w:hideMark/>
                </w:tcPr>
                <w:p w14:paraId="65DE029D" w14:textId="77777777" w:rsidR="00C0190C" w:rsidRPr="00A25D4D" w:rsidRDefault="00C0190C" w:rsidP="008F13CC">
                  <w:pPr>
                    <w:jc w:val="left"/>
                  </w:pPr>
                  <w:r w:rsidRPr="00A25D4D">
                    <w:t> </w:t>
                  </w:r>
                </w:p>
              </w:tc>
              <w:tc>
                <w:tcPr>
                  <w:tcW w:w="1500" w:type="dxa"/>
                  <w:hideMark/>
                </w:tcPr>
                <w:p w14:paraId="11172B83" w14:textId="77777777" w:rsidR="00C0190C" w:rsidRPr="00A25D4D" w:rsidRDefault="00C0190C" w:rsidP="008F13CC">
                  <w:pPr>
                    <w:jc w:val="left"/>
                  </w:pPr>
                  <w:r w:rsidRPr="00A25D4D">
                    <w:t>Definitie:</w:t>
                  </w:r>
                </w:p>
              </w:tc>
              <w:tc>
                <w:tcPr>
                  <w:tcW w:w="0" w:type="auto"/>
                  <w:hideMark/>
                </w:tcPr>
                <w:p w14:paraId="40ECF856" w14:textId="77777777" w:rsidR="00C0190C" w:rsidRPr="00A25D4D" w:rsidRDefault="00C0190C" w:rsidP="008F13CC">
                  <w:pPr>
                    <w:jc w:val="left"/>
                  </w:pPr>
                  <w:r w:rsidRPr="00A25D4D">
                    <w:t xml:space="preserve">Een leidingelement dat door zijn type wordt beschreven (via het attribuut </w:t>
                  </w:r>
                  <w:proofErr w:type="spellStart"/>
                  <w:r w:rsidRPr="00A25D4D">
                    <w:t>appurtenanceType</w:t>
                  </w:r>
                  <w:proofErr w:type="spellEnd"/>
                  <w:r w:rsidRPr="00A25D4D">
                    <w:t xml:space="preserve">). </w:t>
                  </w:r>
                </w:p>
              </w:tc>
            </w:tr>
            <w:tr w:rsidR="00C0190C" w:rsidRPr="00A25D4D" w14:paraId="4F494A69" w14:textId="77777777" w:rsidTr="00C0190C">
              <w:trPr>
                <w:tblHeader/>
                <w:tblCellSpacing w:w="0" w:type="dxa"/>
              </w:trPr>
              <w:tc>
                <w:tcPr>
                  <w:tcW w:w="360" w:type="dxa"/>
                  <w:hideMark/>
                </w:tcPr>
                <w:p w14:paraId="3B6D4EFD" w14:textId="77777777" w:rsidR="00C0190C" w:rsidRPr="00A25D4D" w:rsidRDefault="00C0190C" w:rsidP="008F13CC">
                  <w:pPr>
                    <w:jc w:val="left"/>
                  </w:pPr>
                  <w:r w:rsidRPr="00A25D4D">
                    <w:t> </w:t>
                  </w:r>
                </w:p>
              </w:tc>
              <w:tc>
                <w:tcPr>
                  <w:tcW w:w="1500" w:type="dxa"/>
                  <w:hideMark/>
                </w:tcPr>
                <w:p w14:paraId="6B7C237D" w14:textId="77777777" w:rsidR="00C0190C" w:rsidRPr="00A25D4D" w:rsidRDefault="00C0190C" w:rsidP="008F13CC">
                  <w:pPr>
                    <w:jc w:val="left"/>
                  </w:pPr>
                  <w:r w:rsidRPr="00A25D4D">
                    <w:t>Herkomst:</w:t>
                  </w:r>
                </w:p>
              </w:tc>
              <w:tc>
                <w:tcPr>
                  <w:tcW w:w="0" w:type="auto"/>
                  <w:hideMark/>
                </w:tcPr>
                <w:p w14:paraId="146A5B9D" w14:textId="77777777" w:rsidR="00C0190C" w:rsidRPr="00A25D4D" w:rsidRDefault="00C0190C" w:rsidP="008F13CC">
                  <w:pPr>
                    <w:jc w:val="left"/>
                  </w:pPr>
                  <w:r w:rsidRPr="00A25D4D">
                    <w:t>Inspire</w:t>
                  </w:r>
                </w:p>
              </w:tc>
            </w:tr>
            <w:tr w:rsidR="00C0190C" w:rsidRPr="00A25D4D" w14:paraId="61272013" w14:textId="77777777" w:rsidTr="00C0190C">
              <w:trPr>
                <w:tblHeader/>
                <w:tblCellSpacing w:w="0" w:type="dxa"/>
              </w:trPr>
              <w:tc>
                <w:tcPr>
                  <w:tcW w:w="360" w:type="dxa"/>
                  <w:hideMark/>
                </w:tcPr>
                <w:p w14:paraId="49B876B6" w14:textId="77777777" w:rsidR="00C0190C" w:rsidRPr="00A25D4D" w:rsidRDefault="00C0190C" w:rsidP="008F13CC">
                  <w:pPr>
                    <w:jc w:val="left"/>
                  </w:pPr>
                  <w:r w:rsidRPr="00A25D4D">
                    <w:t> </w:t>
                  </w:r>
                </w:p>
              </w:tc>
              <w:tc>
                <w:tcPr>
                  <w:tcW w:w="1500" w:type="dxa"/>
                  <w:hideMark/>
                </w:tcPr>
                <w:p w14:paraId="44AEF26B" w14:textId="77777777" w:rsidR="00C0190C" w:rsidRPr="00A25D4D" w:rsidRDefault="00C0190C" w:rsidP="008F13CC">
                  <w:pPr>
                    <w:jc w:val="left"/>
                  </w:pPr>
                  <w:r w:rsidRPr="00A25D4D">
                    <w:t>Subtype van:</w:t>
                  </w:r>
                </w:p>
              </w:tc>
              <w:tc>
                <w:tcPr>
                  <w:tcW w:w="0" w:type="auto"/>
                  <w:hideMark/>
                </w:tcPr>
                <w:p w14:paraId="0696C599" w14:textId="77777777" w:rsidR="00C0190C" w:rsidRPr="00A25D4D" w:rsidRDefault="00C0190C" w:rsidP="008F13CC">
                  <w:pPr>
                    <w:jc w:val="left"/>
                  </w:pPr>
                  <w:r w:rsidRPr="00A25D4D">
                    <w:t xml:space="preserve">Leidingelement, </w:t>
                  </w:r>
                  <w:proofErr w:type="spellStart"/>
                  <w:r w:rsidRPr="00A25D4D">
                    <w:t>Appurtenance</w:t>
                  </w:r>
                  <w:proofErr w:type="spellEnd"/>
                </w:p>
              </w:tc>
            </w:tr>
            <w:tr w:rsidR="00C0190C" w:rsidRPr="00A25D4D" w14:paraId="310E4D63" w14:textId="77777777" w:rsidTr="00C0190C">
              <w:trPr>
                <w:tblHeader/>
                <w:tblCellSpacing w:w="0" w:type="dxa"/>
              </w:trPr>
              <w:tc>
                <w:tcPr>
                  <w:tcW w:w="360" w:type="dxa"/>
                  <w:hideMark/>
                </w:tcPr>
                <w:p w14:paraId="35065A29" w14:textId="77777777" w:rsidR="00C0190C" w:rsidRPr="00A25D4D" w:rsidRDefault="00C0190C" w:rsidP="008F13CC">
                  <w:pPr>
                    <w:jc w:val="left"/>
                  </w:pPr>
                  <w:r w:rsidRPr="00A25D4D">
                    <w:t> </w:t>
                  </w:r>
                </w:p>
              </w:tc>
              <w:tc>
                <w:tcPr>
                  <w:tcW w:w="1500" w:type="dxa"/>
                  <w:hideMark/>
                </w:tcPr>
                <w:p w14:paraId="4FBDA7E4" w14:textId="77777777" w:rsidR="00C0190C" w:rsidRPr="00A25D4D" w:rsidRDefault="00C0190C" w:rsidP="008F13CC">
                  <w:pPr>
                    <w:jc w:val="left"/>
                  </w:pPr>
                  <w:r w:rsidRPr="00A25D4D">
                    <w:t>Omschrijving:</w:t>
                  </w:r>
                </w:p>
              </w:tc>
              <w:tc>
                <w:tcPr>
                  <w:tcW w:w="0" w:type="auto"/>
                  <w:hideMark/>
                </w:tcPr>
                <w:p w14:paraId="39DEBD3B" w14:textId="77777777" w:rsidR="00C0190C" w:rsidRPr="00A25D4D" w:rsidRDefault="00C0190C" w:rsidP="008F13CC">
                  <w:pPr>
                    <w:jc w:val="left"/>
                  </w:pPr>
                  <w:r w:rsidRPr="00A25D4D">
                    <w:t xml:space="preserve">Bijvoorbeeld objecten zoals een schakelkast, verdeelkast, kranen, afsluiters, versterkers, </w:t>
                  </w:r>
                  <w:proofErr w:type="spellStart"/>
                  <w:r w:rsidRPr="00A25D4D">
                    <w:t>kabelmof</w:t>
                  </w:r>
                  <w:proofErr w:type="spellEnd"/>
                  <w:r w:rsidRPr="00A25D4D">
                    <w:t xml:space="preserve">, rioolput, (druk)rioolgemaal, </w:t>
                  </w:r>
                  <w:proofErr w:type="spellStart"/>
                  <w:r w:rsidRPr="00A25D4D">
                    <w:t>kathodische</w:t>
                  </w:r>
                  <w:proofErr w:type="spellEnd"/>
                  <w:r w:rsidRPr="00A25D4D">
                    <w:t xml:space="preserve"> bescherming, boorput, etc. </w:t>
                  </w:r>
                </w:p>
              </w:tc>
            </w:tr>
            <w:tr w:rsidR="00C0190C" w:rsidRPr="00A25D4D" w14:paraId="7B0D7860" w14:textId="77777777" w:rsidTr="00C0190C">
              <w:trPr>
                <w:tblHeader/>
                <w:tblCellSpacing w:w="0" w:type="dxa"/>
              </w:trPr>
              <w:tc>
                <w:tcPr>
                  <w:tcW w:w="360" w:type="dxa"/>
                  <w:hideMark/>
                </w:tcPr>
                <w:p w14:paraId="0CBB9759" w14:textId="77777777" w:rsidR="00C0190C" w:rsidRPr="00A25D4D" w:rsidRDefault="00C0190C" w:rsidP="008F13CC">
                  <w:pPr>
                    <w:jc w:val="left"/>
                  </w:pPr>
                  <w:r w:rsidRPr="00A25D4D">
                    <w:t> </w:t>
                  </w:r>
                </w:p>
              </w:tc>
              <w:tc>
                <w:tcPr>
                  <w:tcW w:w="1500" w:type="dxa"/>
                  <w:hideMark/>
                </w:tcPr>
                <w:p w14:paraId="13A9F6A5" w14:textId="77777777" w:rsidR="00C0190C" w:rsidRPr="00A25D4D" w:rsidRDefault="00C0190C" w:rsidP="008F13CC">
                  <w:pPr>
                    <w:jc w:val="left"/>
                  </w:pPr>
                  <w:r w:rsidRPr="00A25D4D">
                    <w:t>Stereotypes:</w:t>
                  </w:r>
                </w:p>
              </w:tc>
              <w:tc>
                <w:tcPr>
                  <w:tcW w:w="0" w:type="auto"/>
                  <w:hideMark/>
                </w:tcPr>
                <w:p w14:paraId="7A67CC1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ECFFBFA" w14:textId="77777777" w:rsidR="00C0190C" w:rsidRPr="00A25D4D" w:rsidRDefault="00C0190C" w:rsidP="008F13CC">
            <w:pPr>
              <w:jc w:val="left"/>
            </w:pPr>
          </w:p>
        </w:tc>
      </w:tr>
      <w:tr w:rsidR="00C0190C" w:rsidRPr="00A25D4D" w14:paraId="65605F8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BA4A23" w14:textId="77777777" w:rsidR="00C0190C" w:rsidRPr="00A25D4D" w:rsidRDefault="00C0190C" w:rsidP="008F13CC">
            <w:pPr>
              <w:jc w:val="left"/>
            </w:pPr>
            <w:r w:rsidRPr="00A25D4D">
              <w:rPr>
                <w:b/>
                <w:bCs/>
              </w:rPr>
              <w:t>Attribuut: hoogte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8E611F5" w14:textId="77777777" w:rsidTr="00C0190C">
              <w:trPr>
                <w:tblHeader/>
                <w:tblCellSpacing w:w="0" w:type="dxa"/>
              </w:trPr>
              <w:tc>
                <w:tcPr>
                  <w:tcW w:w="360" w:type="dxa"/>
                  <w:hideMark/>
                </w:tcPr>
                <w:p w14:paraId="53BAEF50" w14:textId="77777777" w:rsidR="00C0190C" w:rsidRPr="00A25D4D" w:rsidRDefault="00C0190C" w:rsidP="008F13CC">
                  <w:pPr>
                    <w:jc w:val="left"/>
                  </w:pPr>
                  <w:r w:rsidRPr="00A25D4D">
                    <w:t> </w:t>
                  </w:r>
                </w:p>
              </w:tc>
              <w:tc>
                <w:tcPr>
                  <w:tcW w:w="1500" w:type="dxa"/>
                  <w:hideMark/>
                </w:tcPr>
                <w:p w14:paraId="457BBEA8" w14:textId="77777777" w:rsidR="00C0190C" w:rsidRPr="00A25D4D" w:rsidRDefault="00C0190C" w:rsidP="008F13CC">
                  <w:pPr>
                    <w:jc w:val="left"/>
                  </w:pPr>
                  <w:r w:rsidRPr="00A25D4D">
                    <w:t>Type:</w:t>
                  </w:r>
                </w:p>
              </w:tc>
              <w:tc>
                <w:tcPr>
                  <w:tcW w:w="0" w:type="auto"/>
                  <w:hideMark/>
                </w:tcPr>
                <w:p w14:paraId="374E10C4" w14:textId="77777777" w:rsidR="00C0190C" w:rsidRPr="00A25D4D" w:rsidRDefault="00C0190C" w:rsidP="008F13CC">
                  <w:pPr>
                    <w:jc w:val="left"/>
                  </w:pPr>
                  <w:proofErr w:type="spellStart"/>
                  <w:r w:rsidRPr="00A25D4D">
                    <w:t>Length</w:t>
                  </w:r>
                  <w:proofErr w:type="spellEnd"/>
                </w:p>
              </w:tc>
            </w:tr>
            <w:tr w:rsidR="00C0190C" w:rsidRPr="00A25D4D" w14:paraId="75693A96" w14:textId="77777777" w:rsidTr="00C0190C">
              <w:trPr>
                <w:tblHeader/>
                <w:tblCellSpacing w:w="0" w:type="dxa"/>
              </w:trPr>
              <w:tc>
                <w:tcPr>
                  <w:tcW w:w="360" w:type="dxa"/>
                  <w:hideMark/>
                </w:tcPr>
                <w:p w14:paraId="3D4BCD47" w14:textId="77777777" w:rsidR="00C0190C" w:rsidRPr="00A25D4D" w:rsidRDefault="00C0190C" w:rsidP="008F13CC">
                  <w:pPr>
                    <w:jc w:val="left"/>
                  </w:pPr>
                  <w:r w:rsidRPr="00A25D4D">
                    <w:t> </w:t>
                  </w:r>
                </w:p>
              </w:tc>
              <w:tc>
                <w:tcPr>
                  <w:tcW w:w="1500" w:type="dxa"/>
                  <w:hideMark/>
                </w:tcPr>
                <w:p w14:paraId="200EFE80" w14:textId="77777777" w:rsidR="00C0190C" w:rsidRPr="00A25D4D" w:rsidRDefault="00C0190C" w:rsidP="008F13CC">
                  <w:pPr>
                    <w:jc w:val="left"/>
                  </w:pPr>
                  <w:r w:rsidRPr="00A25D4D">
                    <w:t>Naam</w:t>
                  </w:r>
                </w:p>
              </w:tc>
              <w:tc>
                <w:tcPr>
                  <w:tcW w:w="0" w:type="auto"/>
                  <w:hideMark/>
                </w:tcPr>
                <w:p w14:paraId="7A4648F1" w14:textId="77777777" w:rsidR="00C0190C" w:rsidRPr="00A25D4D" w:rsidRDefault="00C0190C" w:rsidP="008F13CC">
                  <w:pPr>
                    <w:jc w:val="left"/>
                  </w:pPr>
                </w:p>
              </w:tc>
            </w:tr>
            <w:tr w:rsidR="00C0190C" w:rsidRPr="00A25D4D" w14:paraId="20389895" w14:textId="77777777" w:rsidTr="00C0190C">
              <w:trPr>
                <w:tblHeader/>
                <w:tblCellSpacing w:w="0" w:type="dxa"/>
              </w:trPr>
              <w:tc>
                <w:tcPr>
                  <w:tcW w:w="360" w:type="dxa"/>
                  <w:hideMark/>
                </w:tcPr>
                <w:p w14:paraId="60F98234" w14:textId="77777777" w:rsidR="00C0190C" w:rsidRPr="00A25D4D" w:rsidRDefault="00C0190C" w:rsidP="008F13CC">
                  <w:pPr>
                    <w:jc w:val="left"/>
                  </w:pPr>
                  <w:r w:rsidRPr="00A25D4D">
                    <w:t> </w:t>
                  </w:r>
                </w:p>
              </w:tc>
              <w:tc>
                <w:tcPr>
                  <w:tcW w:w="1500" w:type="dxa"/>
                  <w:hideMark/>
                </w:tcPr>
                <w:p w14:paraId="5F04EC84" w14:textId="77777777" w:rsidR="00C0190C" w:rsidRPr="00A25D4D" w:rsidRDefault="00C0190C" w:rsidP="008F13CC">
                  <w:pPr>
                    <w:jc w:val="left"/>
                  </w:pPr>
                  <w:r w:rsidRPr="00A25D4D">
                    <w:t>Definitie:</w:t>
                  </w:r>
                </w:p>
              </w:tc>
              <w:tc>
                <w:tcPr>
                  <w:tcW w:w="0" w:type="auto"/>
                  <w:hideMark/>
                </w:tcPr>
                <w:p w14:paraId="5AF265CF" w14:textId="77777777" w:rsidR="00C0190C" w:rsidRPr="00A25D4D" w:rsidRDefault="00C0190C" w:rsidP="008F13CC">
                  <w:pPr>
                    <w:jc w:val="left"/>
                  </w:pPr>
                  <w:r w:rsidRPr="00A25D4D">
                    <w:t xml:space="preserve">De hoogte of lengte van het object. </w:t>
                  </w:r>
                </w:p>
              </w:tc>
            </w:tr>
            <w:tr w:rsidR="00C0190C" w:rsidRPr="00A25D4D" w14:paraId="1A55D4EE" w14:textId="77777777" w:rsidTr="00C0190C">
              <w:trPr>
                <w:tblHeader/>
                <w:tblCellSpacing w:w="0" w:type="dxa"/>
              </w:trPr>
              <w:tc>
                <w:tcPr>
                  <w:tcW w:w="360" w:type="dxa"/>
                  <w:hideMark/>
                </w:tcPr>
                <w:p w14:paraId="36425290" w14:textId="77777777" w:rsidR="00C0190C" w:rsidRPr="00A25D4D" w:rsidRDefault="00C0190C" w:rsidP="008F13CC">
                  <w:pPr>
                    <w:jc w:val="left"/>
                  </w:pPr>
                  <w:r w:rsidRPr="00A25D4D">
                    <w:t> </w:t>
                  </w:r>
                </w:p>
              </w:tc>
              <w:tc>
                <w:tcPr>
                  <w:tcW w:w="1500" w:type="dxa"/>
                  <w:hideMark/>
                </w:tcPr>
                <w:p w14:paraId="29662E43" w14:textId="77777777" w:rsidR="00C0190C" w:rsidRPr="00A25D4D" w:rsidRDefault="00C0190C" w:rsidP="008F13CC">
                  <w:pPr>
                    <w:jc w:val="left"/>
                  </w:pPr>
                  <w:r w:rsidRPr="00A25D4D">
                    <w:t>Omschrijving:</w:t>
                  </w:r>
                </w:p>
              </w:tc>
              <w:tc>
                <w:tcPr>
                  <w:tcW w:w="0" w:type="auto"/>
                  <w:hideMark/>
                </w:tcPr>
                <w:p w14:paraId="500992E9" w14:textId="454F03FF" w:rsidR="00C0190C" w:rsidRPr="00A25D4D" w:rsidRDefault="00C0190C" w:rsidP="008F13CC">
                  <w:pPr>
                    <w:jc w:val="left"/>
                  </w:pPr>
                  <w:r w:rsidRPr="00A25D4D">
                    <w:t>De hoogte betreft de lengte van het hele leidingelement in verticale richting ongeacht of er een deel onder of boven het maaiveld bevindt. Het datatype is ‘</w:t>
                  </w:r>
                  <w:proofErr w:type="spellStart"/>
                  <w:r w:rsidRPr="00A25D4D">
                    <w:t>Length</w:t>
                  </w:r>
                  <w:proofErr w:type="spellEnd"/>
                  <w:r w:rsidRPr="00A25D4D">
                    <w:t xml:space="preserve">’ waarbij de meeteenheid apart wordt gespecificeerd. Voor </w:t>
                  </w:r>
                  <w:proofErr w:type="spellStart"/>
                  <w:ins w:id="61" w:author="Paul Janssen" w:date="2020-06-10T18:16:00Z">
                    <w:r w:rsidR="005C5480">
                      <w:t>WIBON</w:t>
                    </w:r>
                  </w:ins>
                  <w:del w:id="62" w:author="Paul Janssen" w:date="2020-06-10T18:16:00Z">
                    <w:r w:rsidR="00135FA7" w:rsidDel="005C5480">
                      <w:delText>WIBON</w:delText>
                    </w:r>
                    <w:r w:rsidRPr="00A25D4D" w:rsidDel="005C5480">
                      <w:delText xml:space="preserve"> </w:delText>
                    </w:r>
                  </w:del>
                  <w:r w:rsidRPr="00A25D4D">
                    <w:t>wordt</w:t>
                  </w:r>
                  <w:proofErr w:type="spellEnd"/>
                  <w:r w:rsidRPr="00A25D4D">
                    <w:t xml:space="preserve"> er altijd meters gebruikt met maximaal 2 decimalen. De UOM wordt uitgedrukt via 1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w:t>
                  </w:r>
                </w:p>
              </w:tc>
            </w:tr>
            <w:tr w:rsidR="00C0190C" w:rsidRPr="00A25D4D" w14:paraId="0DFE1FAB" w14:textId="77777777" w:rsidTr="00C0190C">
              <w:trPr>
                <w:tblHeader/>
                <w:tblCellSpacing w:w="0" w:type="dxa"/>
              </w:trPr>
              <w:tc>
                <w:tcPr>
                  <w:tcW w:w="360" w:type="dxa"/>
                  <w:hideMark/>
                </w:tcPr>
                <w:p w14:paraId="69D67198" w14:textId="77777777" w:rsidR="00C0190C" w:rsidRPr="00A25D4D" w:rsidRDefault="00C0190C" w:rsidP="008F13CC">
                  <w:pPr>
                    <w:jc w:val="left"/>
                  </w:pPr>
                  <w:r w:rsidRPr="00A25D4D">
                    <w:t> </w:t>
                  </w:r>
                </w:p>
              </w:tc>
              <w:tc>
                <w:tcPr>
                  <w:tcW w:w="1500" w:type="dxa"/>
                  <w:hideMark/>
                </w:tcPr>
                <w:p w14:paraId="62D0CAD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F021575" w14:textId="77777777" w:rsidR="00C0190C" w:rsidRPr="00A25D4D" w:rsidRDefault="00C0190C" w:rsidP="008F13CC">
                  <w:pPr>
                    <w:jc w:val="left"/>
                  </w:pPr>
                  <w:r w:rsidRPr="00A25D4D">
                    <w:t>0..1</w:t>
                  </w:r>
                </w:p>
              </w:tc>
            </w:tr>
          </w:tbl>
          <w:p w14:paraId="6911A7D4" w14:textId="77777777" w:rsidR="00C0190C" w:rsidRPr="00A25D4D" w:rsidRDefault="00C0190C" w:rsidP="008F13CC">
            <w:pPr>
              <w:jc w:val="left"/>
            </w:pPr>
          </w:p>
        </w:tc>
      </w:tr>
      <w:tr w:rsidR="00C0190C" w:rsidRPr="007060DF" w14:paraId="46EBCC6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3CE2DB"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08B0B6" w14:textId="77777777" w:rsidTr="00C0190C">
              <w:trPr>
                <w:tblHeader/>
                <w:tblCellSpacing w:w="0" w:type="dxa"/>
              </w:trPr>
              <w:tc>
                <w:tcPr>
                  <w:tcW w:w="360" w:type="dxa"/>
                  <w:hideMark/>
                </w:tcPr>
                <w:p w14:paraId="63D7C339" w14:textId="77777777" w:rsidR="00C0190C" w:rsidRPr="00A25D4D" w:rsidRDefault="00C0190C" w:rsidP="008F13CC">
                  <w:pPr>
                    <w:jc w:val="left"/>
                  </w:pPr>
                  <w:r w:rsidRPr="00A25D4D">
                    <w:t> </w:t>
                  </w:r>
                </w:p>
              </w:tc>
              <w:tc>
                <w:tcPr>
                  <w:tcW w:w="1500" w:type="dxa"/>
                  <w:hideMark/>
                </w:tcPr>
                <w:p w14:paraId="67694F7A" w14:textId="77777777" w:rsidR="00C0190C" w:rsidRPr="00A25D4D" w:rsidRDefault="00C0190C" w:rsidP="008F13CC">
                  <w:pPr>
                    <w:jc w:val="left"/>
                  </w:pPr>
                  <w:r w:rsidRPr="00A25D4D">
                    <w:t>Natuurlijke taal:</w:t>
                  </w:r>
                </w:p>
              </w:tc>
              <w:tc>
                <w:tcPr>
                  <w:tcW w:w="0" w:type="auto"/>
                  <w:hideMark/>
                </w:tcPr>
                <w:p w14:paraId="4E1AD921" w14:textId="77777777" w:rsidR="00C0190C" w:rsidRPr="00A25D4D" w:rsidRDefault="00C0190C" w:rsidP="008F13CC">
                  <w:pPr>
                    <w:jc w:val="left"/>
                  </w:pPr>
                  <w:r w:rsidRPr="00A25D4D">
                    <w:t xml:space="preserve">Optionele INSPIRE attributen die niet worden gebruikt </w:t>
                  </w:r>
                </w:p>
              </w:tc>
            </w:tr>
            <w:tr w:rsidR="00C0190C" w:rsidRPr="007060DF" w14:paraId="055415CA" w14:textId="77777777" w:rsidTr="00C0190C">
              <w:trPr>
                <w:tblHeader/>
                <w:tblCellSpacing w:w="0" w:type="dxa"/>
              </w:trPr>
              <w:tc>
                <w:tcPr>
                  <w:tcW w:w="360" w:type="dxa"/>
                  <w:hideMark/>
                </w:tcPr>
                <w:p w14:paraId="23701B46" w14:textId="77777777" w:rsidR="00C0190C" w:rsidRPr="00A25D4D" w:rsidRDefault="00C0190C" w:rsidP="008F13CC">
                  <w:pPr>
                    <w:jc w:val="left"/>
                  </w:pPr>
                  <w:r w:rsidRPr="00A25D4D">
                    <w:t> </w:t>
                  </w:r>
                </w:p>
              </w:tc>
              <w:tc>
                <w:tcPr>
                  <w:tcW w:w="1500" w:type="dxa"/>
                  <w:hideMark/>
                </w:tcPr>
                <w:p w14:paraId="1ED3084D" w14:textId="77777777" w:rsidR="00C0190C" w:rsidRPr="00A25D4D" w:rsidRDefault="00C0190C" w:rsidP="008F13CC">
                  <w:pPr>
                    <w:jc w:val="left"/>
                  </w:pPr>
                  <w:r w:rsidRPr="00A25D4D">
                    <w:t>OCL:</w:t>
                  </w:r>
                </w:p>
              </w:tc>
              <w:tc>
                <w:tcPr>
                  <w:tcW w:w="0" w:type="auto"/>
                  <w:hideMark/>
                </w:tcPr>
                <w:p w14:paraId="20F22A79"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05D491D8" w14:textId="77777777" w:rsidR="00C0190C" w:rsidRPr="00A25D4D" w:rsidRDefault="00C0190C" w:rsidP="008F13CC">
            <w:pPr>
              <w:jc w:val="left"/>
              <w:rPr>
                <w:lang w:val="en-GB"/>
              </w:rPr>
            </w:pPr>
          </w:p>
        </w:tc>
      </w:tr>
      <w:tr w:rsidR="00C0190C" w:rsidRPr="00A25D4D" w14:paraId="79ED2F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0E844E"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8387E47" w14:textId="77777777" w:rsidTr="00C0190C">
              <w:trPr>
                <w:tblHeader/>
                <w:tblCellSpacing w:w="0" w:type="dxa"/>
              </w:trPr>
              <w:tc>
                <w:tcPr>
                  <w:tcW w:w="360" w:type="dxa"/>
                  <w:hideMark/>
                </w:tcPr>
                <w:p w14:paraId="4AF69733" w14:textId="77777777" w:rsidR="00C0190C" w:rsidRPr="00A25D4D" w:rsidRDefault="00C0190C" w:rsidP="008F13CC">
                  <w:pPr>
                    <w:jc w:val="left"/>
                  </w:pPr>
                  <w:r w:rsidRPr="00A25D4D">
                    <w:t> </w:t>
                  </w:r>
                </w:p>
              </w:tc>
              <w:tc>
                <w:tcPr>
                  <w:tcW w:w="1500" w:type="dxa"/>
                  <w:hideMark/>
                </w:tcPr>
                <w:p w14:paraId="71136AD2" w14:textId="77777777" w:rsidR="00C0190C" w:rsidRPr="00A25D4D" w:rsidRDefault="00C0190C" w:rsidP="008F13CC">
                  <w:pPr>
                    <w:jc w:val="left"/>
                  </w:pPr>
                  <w:r w:rsidRPr="00A25D4D">
                    <w:t>Natuurlijke taal:</w:t>
                  </w:r>
                </w:p>
              </w:tc>
              <w:tc>
                <w:tcPr>
                  <w:tcW w:w="0" w:type="auto"/>
                  <w:hideMark/>
                </w:tcPr>
                <w:p w14:paraId="10F5FEB1" w14:textId="77777777" w:rsidR="00C0190C" w:rsidRPr="00A25D4D" w:rsidRDefault="00C0190C" w:rsidP="008F13CC">
                  <w:pPr>
                    <w:jc w:val="left"/>
                  </w:pPr>
                  <w:r w:rsidRPr="00A25D4D">
                    <w:t xml:space="preserve">hoort bij maximaal 1 utiliteitsnet </w:t>
                  </w:r>
                </w:p>
              </w:tc>
            </w:tr>
            <w:tr w:rsidR="00C0190C" w:rsidRPr="00A25D4D" w14:paraId="51ACDDC8" w14:textId="77777777" w:rsidTr="00C0190C">
              <w:trPr>
                <w:tblHeader/>
                <w:tblCellSpacing w:w="0" w:type="dxa"/>
              </w:trPr>
              <w:tc>
                <w:tcPr>
                  <w:tcW w:w="360" w:type="dxa"/>
                  <w:hideMark/>
                </w:tcPr>
                <w:p w14:paraId="3A51498D" w14:textId="77777777" w:rsidR="00C0190C" w:rsidRPr="00A25D4D" w:rsidRDefault="00C0190C" w:rsidP="008F13CC">
                  <w:pPr>
                    <w:jc w:val="left"/>
                  </w:pPr>
                  <w:r w:rsidRPr="00A25D4D">
                    <w:t> </w:t>
                  </w:r>
                </w:p>
              </w:tc>
              <w:tc>
                <w:tcPr>
                  <w:tcW w:w="1500" w:type="dxa"/>
                  <w:hideMark/>
                </w:tcPr>
                <w:p w14:paraId="5B7F854E" w14:textId="77777777" w:rsidR="00C0190C" w:rsidRPr="00A25D4D" w:rsidRDefault="00C0190C" w:rsidP="008F13CC">
                  <w:pPr>
                    <w:jc w:val="left"/>
                  </w:pPr>
                  <w:r w:rsidRPr="00A25D4D">
                    <w:t>OCL:</w:t>
                  </w:r>
                </w:p>
              </w:tc>
              <w:tc>
                <w:tcPr>
                  <w:tcW w:w="0" w:type="auto"/>
                  <w:hideMark/>
                </w:tcPr>
                <w:p w14:paraId="4629EE6E"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6FC52A1B" w14:textId="77777777" w:rsidR="00C0190C" w:rsidRPr="00A25D4D" w:rsidRDefault="00C0190C" w:rsidP="008F13CC">
            <w:pPr>
              <w:jc w:val="left"/>
            </w:pPr>
          </w:p>
        </w:tc>
      </w:tr>
    </w:tbl>
    <w:p w14:paraId="1B478F58" w14:textId="77777777" w:rsidR="00C0190C" w:rsidRPr="00A25D4D" w:rsidRDefault="00C0190C" w:rsidP="008F13CC">
      <w:pPr>
        <w:pStyle w:val="Kop5"/>
        <w:jc w:val="left"/>
        <w:rPr>
          <w:sz w:val="16"/>
          <w:szCs w:val="16"/>
        </w:rPr>
      </w:pPr>
      <w:r w:rsidRPr="00A25D4D">
        <w:rPr>
          <w:sz w:val="16"/>
          <w:szCs w:val="16"/>
        </w:rPr>
        <w:t>Beheerder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07D311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352F491" w14:textId="77777777" w:rsidR="00C0190C" w:rsidRPr="00A25D4D" w:rsidRDefault="00C0190C" w:rsidP="008F13CC">
            <w:pPr>
              <w:jc w:val="left"/>
            </w:pPr>
            <w:r w:rsidRPr="00A25D4D">
              <w:rPr>
                <w:b/>
                <w:bCs/>
              </w:rPr>
              <w:t>Beheerder</w:t>
            </w:r>
          </w:p>
        </w:tc>
      </w:tr>
      <w:tr w:rsidR="00C0190C" w:rsidRPr="00A25D4D" w14:paraId="3E6FED0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A9944EF" w14:textId="77777777" w:rsidTr="00C0190C">
              <w:trPr>
                <w:tblHeader/>
                <w:tblCellSpacing w:w="0" w:type="dxa"/>
              </w:trPr>
              <w:tc>
                <w:tcPr>
                  <w:tcW w:w="360" w:type="dxa"/>
                  <w:hideMark/>
                </w:tcPr>
                <w:p w14:paraId="1DD15E6E" w14:textId="77777777" w:rsidR="00C0190C" w:rsidRPr="00A25D4D" w:rsidRDefault="00C0190C" w:rsidP="008F13CC">
                  <w:pPr>
                    <w:jc w:val="left"/>
                  </w:pPr>
                  <w:r w:rsidRPr="00A25D4D">
                    <w:t> </w:t>
                  </w:r>
                </w:p>
              </w:tc>
              <w:tc>
                <w:tcPr>
                  <w:tcW w:w="1500" w:type="dxa"/>
                  <w:hideMark/>
                </w:tcPr>
                <w:p w14:paraId="04206D58" w14:textId="77777777" w:rsidR="00C0190C" w:rsidRPr="00A25D4D" w:rsidRDefault="00C0190C" w:rsidP="008F13CC">
                  <w:pPr>
                    <w:jc w:val="left"/>
                  </w:pPr>
                  <w:r w:rsidRPr="00A25D4D">
                    <w:t>Naam</w:t>
                  </w:r>
                </w:p>
              </w:tc>
              <w:tc>
                <w:tcPr>
                  <w:tcW w:w="0" w:type="auto"/>
                  <w:hideMark/>
                </w:tcPr>
                <w:p w14:paraId="6B0F721A" w14:textId="77777777" w:rsidR="00C0190C" w:rsidRPr="00A25D4D" w:rsidRDefault="00C0190C" w:rsidP="008F13CC">
                  <w:pPr>
                    <w:jc w:val="left"/>
                  </w:pPr>
                </w:p>
              </w:tc>
            </w:tr>
            <w:tr w:rsidR="00C0190C" w:rsidRPr="00A25D4D" w14:paraId="5A779132" w14:textId="77777777" w:rsidTr="00C0190C">
              <w:trPr>
                <w:tblHeader/>
                <w:tblCellSpacing w:w="0" w:type="dxa"/>
              </w:trPr>
              <w:tc>
                <w:tcPr>
                  <w:tcW w:w="360" w:type="dxa"/>
                  <w:hideMark/>
                </w:tcPr>
                <w:p w14:paraId="74F65778" w14:textId="77777777" w:rsidR="00C0190C" w:rsidRPr="00A25D4D" w:rsidRDefault="00C0190C" w:rsidP="008F13CC">
                  <w:pPr>
                    <w:jc w:val="left"/>
                  </w:pPr>
                  <w:r w:rsidRPr="00A25D4D">
                    <w:t> </w:t>
                  </w:r>
                </w:p>
              </w:tc>
              <w:tc>
                <w:tcPr>
                  <w:tcW w:w="1500" w:type="dxa"/>
                  <w:hideMark/>
                </w:tcPr>
                <w:p w14:paraId="29867DD9" w14:textId="77777777" w:rsidR="00C0190C" w:rsidRPr="00A25D4D" w:rsidRDefault="00C0190C" w:rsidP="008F13CC">
                  <w:pPr>
                    <w:jc w:val="left"/>
                  </w:pPr>
                  <w:r w:rsidRPr="00A25D4D">
                    <w:t>Definitie:</w:t>
                  </w:r>
                </w:p>
              </w:tc>
              <w:tc>
                <w:tcPr>
                  <w:tcW w:w="0" w:type="auto"/>
                  <w:hideMark/>
                </w:tcPr>
                <w:p w14:paraId="2796AD00" w14:textId="77777777" w:rsidR="00C0190C" w:rsidRPr="00A25D4D" w:rsidRDefault="00C0190C" w:rsidP="008F13CC">
                  <w:pPr>
                    <w:jc w:val="left"/>
                  </w:pPr>
                  <w:r w:rsidRPr="00A25D4D">
                    <w:t xml:space="preserve">Een persoon of een organisatie die een net of een veiligheidsgebied beheert. </w:t>
                  </w:r>
                </w:p>
              </w:tc>
            </w:tr>
            <w:tr w:rsidR="00C0190C" w:rsidRPr="00A25D4D" w14:paraId="7348149E" w14:textId="77777777" w:rsidTr="00C0190C">
              <w:trPr>
                <w:tblHeader/>
                <w:tblCellSpacing w:w="0" w:type="dxa"/>
              </w:trPr>
              <w:tc>
                <w:tcPr>
                  <w:tcW w:w="360" w:type="dxa"/>
                  <w:hideMark/>
                </w:tcPr>
                <w:p w14:paraId="380A0DD8" w14:textId="77777777" w:rsidR="00C0190C" w:rsidRPr="00A25D4D" w:rsidRDefault="00C0190C" w:rsidP="008F13CC">
                  <w:pPr>
                    <w:jc w:val="left"/>
                  </w:pPr>
                  <w:r w:rsidRPr="00A25D4D">
                    <w:t> </w:t>
                  </w:r>
                </w:p>
              </w:tc>
              <w:tc>
                <w:tcPr>
                  <w:tcW w:w="1500" w:type="dxa"/>
                  <w:hideMark/>
                </w:tcPr>
                <w:p w14:paraId="74C1F9C6" w14:textId="77777777" w:rsidR="00C0190C" w:rsidRPr="00A25D4D" w:rsidRDefault="00C0190C" w:rsidP="008F13CC">
                  <w:pPr>
                    <w:jc w:val="left"/>
                  </w:pPr>
                  <w:r w:rsidRPr="00A25D4D">
                    <w:t>Subtype van:</w:t>
                  </w:r>
                </w:p>
              </w:tc>
              <w:tc>
                <w:tcPr>
                  <w:tcW w:w="0" w:type="auto"/>
                  <w:hideMark/>
                </w:tcPr>
                <w:p w14:paraId="509806C2" w14:textId="77777777" w:rsidR="00C0190C" w:rsidRPr="00A25D4D" w:rsidRDefault="00C0190C" w:rsidP="008F13CC">
                  <w:pPr>
                    <w:jc w:val="left"/>
                  </w:pPr>
                  <w:proofErr w:type="spellStart"/>
                  <w:r w:rsidRPr="00A25D4D">
                    <w:t>IMKLBasis</w:t>
                  </w:r>
                  <w:proofErr w:type="spellEnd"/>
                </w:p>
              </w:tc>
            </w:tr>
            <w:tr w:rsidR="00C0190C" w:rsidRPr="00A25D4D" w14:paraId="30354591" w14:textId="77777777" w:rsidTr="00C0190C">
              <w:trPr>
                <w:tblHeader/>
                <w:tblCellSpacing w:w="0" w:type="dxa"/>
              </w:trPr>
              <w:tc>
                <w:tcPr>
                  <w:tcW w:w="360" w:type="dxa"/>
                  <w:hideMark/>
                </w:tcPr>
                <w:p w14:paraId="2F4BF0EE" w14:textId="77777777" w:rsidR="00C0190C" w:rsidRPr="00A25D4D" w:rsidRDefault="00C0190C" w:rsidP="008F13CC">
                  <w:pPr>
                    <w:jc w:val="left"/>
                  </w:pPr>
                  <w:r w:rsidRPr="00A25D4D">
                    <w:t> </w:t>
                  </w:r>
                </w:p>
              </w:tc>
              <w:tc>
                <w:tcPr>
                  <w:tcW w:w="1500" w:type="dxa"/>
                  <w:hideMark/>
                </w:tcPr>
                <w:p w14:paraId="0F6693EF" w14:textId="77777777" w:rsidR="00C0190C" w:rsidRPr="00A25D4D" w:rsidRDefault="00C0190C" w:rsidP="008F13CC">
                  <w:pPr>
                    <w:jc w:val="left"/>
                  </w:pPr>
                  <w:r w:rsidRPr="00A25D4D">
                    <w:t>Stereotypes:</w:t>
                  </w:r>
                </w:p>
              </w:tc>
              <w:tc>
                <w:tcPr>
                  <w:tcW w:w="0" w:type="auto"/>
                  <w:hideMark/>
                </w:tcPr>
                <w:p w14:paraId="6D45F7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6BA9196" w14:textId="77777777" w:rsidR="00C0190C" w:rsidRPr="00A25D4D" w:rsidRDefault="00C0190C" w:rsidP="008F13CC">
            <w:pPr>
              <w:jc w:val="left"/>
            </w:pPr>
          </w:p>
        </w:tc>
      </w:tr>
      <w:tr w:rsidR="00C0190C" w:rsidRPr="00A25D4D" w14:paraId="6DDB09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E4EE99" w14:textId="77777777" w:rsidR="00C0190C" w:rsidRPr="00A25D4D" w:rsidRDefault="00C0190C" w:rsidP="008F13CC">
            <w:pPr>
              <w:jc w:val="left"/>
            </w:pPr>
            <w:r w:rsidRPr="00A25D4D">
              <w:rPr>
                <w:b/>
                <w:bCs/>
              </w:rPr>
              <w:t>Attribuut: bronhoudercode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48FA8EC" w14:textId="77777777" w:rsidTr="00C0190C">
              <w:trPr>
                <w:tblHeader/>
                <w:tblCellSpacing w:w="0" w:type="dxa"/>
              </w:trPr>
              <w:tc>
                <w:tcPr>
                  <w:tcW w:w="360" w:type="dxa"/>
                  <w:hideMark/>
                </w:tcPr>
                <w:p w14:paraId="77A2413D" w14:textId="77777777" w:rsidR="00C0190C" w:rsidRPr="00A25D4D" w:rsidRDefault="00C0190C" w:rsidP="008F13CC">
                  <w:pPr>
                    <w:jc w:val="left"/>
                  </w:pPr>
                  <w:r w:rsidRPr="00A25D4D">
                    <w:t> </w:t>
                  </w:r>
                </w:p>
              </w:tc>
              <w:tc>
                <w:tcPr>
                  <w:tcW w:w="1500" w:type="dxa"/>
                  <w:hideMark/>
                </w:tcPr>
                <w:p w14:paraId="26ADC350" w14:textId="77777777" w:rsidR="00C0190C" w:rsidRPr="00A25D4D" w:rsidRDefault="00C0190C" w:rsidP="008F13CC">
                  <w:pPr>
                    <w:jc w:val="left"/>
                  </w:pPr>
                  <w:r w:rsidRPr="00A25D4D">
                    <w:t>Type:</w:t>
                  </w:r>
                </w:p>
              </w:tc>
              <w:tc>
                <w:tcPr>
                  <w:tcW w:w="0" w:type="auto"/>
                  <w:hideMark/>
                </w:tcPr>
                <w:p w14:paraId="732A9B2B" w14:textId="77777777" w:rsidR="00C0190C" w:rsidRPr="00A25D4D" w:rsidRDefault="00C0190C" w:rsidP="008F13CC">
                  <w:pPr>
                    <w:jc w:val="left"/>
                  </w:pPr>
                  <w:proofErr w:type="spellStart"/>
                  <w:r w:rsidRPr="00A25D4D">
                    <w:t>CharacterString</w:t>
                  </w:r>
                  <w:proofErr w:type="spellEnd"/>
                </w:p>
              </w:tc>
            </w:tr>
            <w:tr w:rsidR="00C0190C" w:rsidRPr="00A25D4D" w14:paraId="79B9413F" w14:textId="77777777" w:rsidTr="00C0190C">
              <w:trPr>
                <w:tblHeader/>
                <w:tblCellSpacing w:w="0" w:type="dxa"/>
              </w:trPr>
              <w:tc>
                <w:tcPr>
                  <w:tcW w:w="360" w:type="dxa"/>
                  <w:hideMark/>
                </w:tcPr>
                <w:p w14:paraId="56503994" w14:textId="77777777" w:rsidR="00C0190C" w:rsidRPr="00A25D4D" w:rsidRDefault="00C0190C" w:rsidP="008F13CC">
                  <w:pPr>
                    <w:jc w:val="left"/>
                  </w:pPr>
                  <w:r w:rsidRPr="00A25D4D">
                    <w:t> </w:t>
                  </w:r>
                </w:p>
              </w:tc>
              <w:tc>
                <w:tcPr>
                  <w:tcW w:w="1500" w:type="dxa"/>
                  <w:hideMark/>
                </w:tcPr>
                <w:p w14:paraId="5EBDC66B" w14:textId="77777777" w:rsidR="00C0190C" w:rsidRPr="00A25D4D" w:rsidRDefault="00C0190C" w:rsidP="008F13CC">
                  <w:pPr>
                    <w:jc w:val="left"/>
                  </w:pPr>
                  <w:r w:rsidRPr="00A25D4D">
                    <w:t>Naam</w:t>
                  </w:r>
                </w:p>
              </w:tc>
              <w:tc>
                <w:tcPr>
                  <w:tcW w:w="0" w:type="auto"/>
                  <w:hideMark/>
                </w:tcPr>
                <w:p w14:paraId="3171E70A" w14:textId="77777777" w:rsidR="00C0190C" w:rsidRPr="00A25D4D" w:rsidRDefault="00C0190C" w:rsidP="008F13CC">
                  <w:pPr>
                    <w:jc w:val="left"/>
                  </w:pPr>
                </w:p>
              </w:tc>
            </w:tr>
            <w:tr w:rsidR="00C0190C" w:rsidRPr="00A25D4D" w14:paraId="00042183" w14:textId="77777777" w:rsidTr="00C0190C">
              <w:trPr>
                <w:tblHeader/>
                <w:tblCellSpacing w:w="0" w:type="dxa"/>
              </w:trPr>
              <w:tc>
                <w:tcPr>
                  <w:tcW w:w="360" w:type="dxa"/>
                  <w:hideMark/>
                </w:tcPr>
                <w:p w14:paraId="53090D30" w14:textId="77777777" w:rsidR="00C0190C" w:rsidRPr="00A25D4D" w:rsidRDefault="00C0190C" w:rsidP="008F13CC">
                  <w:pPr>
                    <w:jc w:val="left"/>
                  </w:pPr>
                  <w:r w:rsidRPr="00A25D4D">
                    <w:t> </w:t>
                  </w:r>
                </w:p>
              </w:tc>
              <w:tc>
                <w:tcPr>
                  <w:tcW w:w="1500" w:type="dxa"/>
                  <w:hideMark/>
                </w:tcPr>
                <w:p w14:paraId="1D4BDBA8" w14:textId="77777777" w:rsidR="00C0190C" w:rsidRPr="00A25D4D" w:rsidRDefault="00C0190C" w:rsidP="008F13CC">
                  <w:pPr>
                    <w:jc w:val="left"/>
                  </w:pPr>
                  <w:r w:rsidRPr="00A25D4D">
                    <w:t>Definitie:</w:t>
                  </w:r>
                </w:p>
              </w:tc>
              <w:tc>
                <w:tcPr>
                  <w:tcW w:w="0" w:type="auto"/>
                  <w:hideMark/>
                </w:tcPr>
                <w:p w14:paraId="0236811F" w14:textId="77777777" w:rsidR="00C0190C" w:rsidRPr="00A25D4D" w:rsidRDefault="00C0190C" w:rsidP="008F13CC">
                  <w:pPr>
                    <w:jc w:val="left"/>
                  </w:pPr>
                  <w:r w:rsidRPr="00A25D4D">
                    <w:t xml:space="preserve">Code van de beheerder. </w:t>
                  </w:r>
                </w:p>
              </w:tc>
            </w:tr>
            <w:tr w:rsidR="00C0190C" w:rsidRPr="00A25D4D" w14:paraId="5C0D6F10" w14:textId="77777777" w:rsidTr="00C0190C">
              <w:trPr>
                <w:tblHeader/>
                <w:tblCellSpacing w:w="0" w:type="dxa"/>
              </w:trPr>
              <w:tc>
                <w:tcPr>
                  <w:tcW w:w="360" w:type="dxa"/>
                  <w:hideMark/>
                </w:tcPr>
                <w:p w14:paraId="39864841" w14:textId="77777777" w:rsidR="00C0190C" w:rsidRPr="00A25D4D" w:rsidRDefault="00C0190C" w:rsidP="008F13CC">
                  <w:pPr>
                    <w:jc w:val="left"/>
                  </w:pPr>
                  <w:r w:rsidRPr="00A25D4D">
                    <w:lastRenderedPageBreak/>
                    <w:t> </w:t>
                  </w:r>
                </w:p>
              </w:tc>
              <w:tc>
                <w:tcPr>
                  <w:tcW w:w="1500" w:type="dxa"/>
                  <w:hideMark/>
                </w:tcPr>
                <w:p w14:paraId="6F8EAFC9" w14:textId="77777777" w:rsidR="00C0190C" w:rsidRPr="00A25D4D" w:rsidRDefault="00C0190C" w:rsidP="008F13CC">
                  <w:pPr>
                    <w:jc w:val="left"/>
                  </w:pPr>
                  <w:r w:rsidRPr="00A25D4D">
                    <w:t>Omschrijving:</w:t>
                  </w:r>
                </w:p>
              </w:tc>
              <w:tc>
                <w:tcPr>
                  <w:tcW w:w="0" w:type="auto"/>
                  <w:hideMark/>
                </w:tcPr>
                <w:p w14:paraId="4FFA9AB2" w14:textId="77777777" w:rsidR="00C0190C" w:rsidRPr="00A25D4D" w:rsidRDefault="00C0190C" w:rsidP="008F13CC">
                  <w:pPr>
                    <w:jc w:val="left"/>
                  </w:pPr>
                  <w:r w:rsidRPr="00A25D4D">
                    <w:t xml:space="preserve">De code bestaat uit zes alfanumerieke posities. Dit is afgestemd met het format van CBS codes voor gemeenten en provincies. </w:t>
                  </w:r>
                </w:p>
              </w:tc>
            </w:tr>
            <w:tr w:rsidR="00C0190C" w:rsidRPr="00A25D4D" w14:paraId="58459685" w14:textId="77777777" w:rsidTr="00C0190C">
              <w:trPr>
                <w:tblHeader/>
                <w:tblCellSpacing w:w="0" w:type="dxa"/>
              </w:trPr>
              <w:tc>
                <w:tcPr>
                  <w:tcW w:w="360" w:type="dxa"/>
                  <w:hideMark/>
                </w:tcPr>
                <w:p w14:paraId="0A6A8ED5" w14:textId="77777777" w:rsidR="00C0190C" w:rsidRPr="00A25D4D" w:rsidRDefault="00C0190C" w:rsidP="008F13CC">
                  <w:pPr>
                    <w:jc w:val="left"/>
                  </w:pPr>
                  <w:r w:rsidRPr="00A25D4D">
                    <w:t> </w:t>
                  </w:r>
                </w:p>
              </w:tc>
              <w:tc>
                <w:tcPr>
                  <w:tcW w:w="1500" w:type="dxa"/>
                  <w:hideMark/>
                </w:tcPr>
                <w:p w14:paraId="34F648F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58E492" w14:textId="77777777" w:rsidR="00C0190C" w:rsidRPr="00A25D4D" w:rsidRDefault="00C0190C" w:rsidP="008F13CC">
                  <w:pPr>
                    <w:jc w:val="left"/>
                  </w:pPr>
                  <w:r w:rsidRPr="00A25D4D">
                    <w:t>0..1</w:t>
                  </w:r>
                </w:p>
              </w:tc>
            </w:tr>
          </w:tbl>
          <w:p w14:paraId="00AC5239" w14:textId="77777777" w:rsidR="00C0190C" w:rsidRPr="00A25D4D" w:rsidRDefault="00C0190C" w:rsidP="008F13CC">
            <w:pPr>
              <w:jc w:val="left"/>
            </w:pPr>
          </w:p>
        </w:tc>
      </w:tr>
      <w:tr w:rsidR="00C0190C" w:rsidRPr="00A25D4D" w14:paraId="3EEAB5E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03C2AF" w14:textId="77777777" w:rsidR="00C0190C" w:rsidRPr="00A25D4D" w:rsidRDefault="00C0190C" w:rsidP="008F13CC">
            <w:pPr>
              <w:jc w:val="left"/>
            </w:pPr>
            <w:r w:rsidRPr="00A25D4D">
              <w:rPr>
                <w:b/>
                <w:bCs/>
              </w:rPr>
              <w:lastRenderedPageBreak/>
              <w:t xml:space="preserve">Attribuut: </w:t>
            </w:r>
            <w:proofErr w:type="spellStart"/>
            <w:r w:rsidRPr="00A25D4D">
              <w:rPr>
                <w:b/>
                <w:bCs/>
              </w:rPr>
              <w:t>websiteKlic</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C637A3E" w14:textId="77777777" w:rsidTr="00C0190C">
              <w:trPr>
                <w:tblHeader/>
                <w:tblCellSpacing w:w="0" w:type="dxa"/>
              </w:trPr>
              <w:tc>
                <w:tcPr>
                  <w:tcW w:w="360" w:type="dxa"/>
                  <w:hideMark/>
                </w:tcPr>
                <w:p w14:paraId="36505691" w14:textId="77777777" w:rsidR="00C0190C" w:rsidRPr="00A25D4D" w:rsidRDefault="00C0190C" w:rsidP="008F13CC">
                  <w:pPr>
                    <w:jc w:val="left"/>
                  </w:pPr>
                  <w:r w:rsidRPr="00A25D4D">
                    <w:t> </w:t>
                  </w:r>
                </w:p>
              </w:tc>
              <w:tc>
                <w:tcPr>
                  <w:tcW w:w="1500" w:type="dxa"/>
                  <w:hideMark/>
                </w:tcPr>
                <w:p w14:paraId="4315CBD9" w14:textId="77777777" w:rsidR="00C0190C" w:rsidRPr="00A25D4D" w:rsidRDefault="00C0190C" w:rsidP="008F13CC">
                  <w:pPr>
                    <w:jc w:val="left"/>
                  </w:pPr>
                  <w:r w:rsidRPr="00A25D4D">
                    <w:t>Type:</w:t>
                  </w:r>
                </w:p>
              </w:tc>
              <w:tc>
                <w:tcPr>
                  <w:tcW w:w="0" w:type="auto"/>
                  <w:hideMark/>
                </w:tcPr>
                <w:p w14:paraId="363A0F23" w14:textId="77777777" w:rsidR="00C0190C" w:rsidRPr="00A25D4D" w:rsidRDefault="00C0190C" w:rsidP="008F13CC">
                  <w:pPr>
                    <w:jc w:val="left"/>
                  </w:pPr>
                  <w:proofErr w:type="spellStart"/>
                  <w:r w:rsidRPr="00A25D4D">
                    <w:t>CharacterString</w:t>
                  </w:r>
                  <w:proofErr w:type="spellEnd"/>
                </w:p>
              </w:tc>
            </w:tr>
            <w:tr w:rsidR="00C0190C" w:rsidRPr="00A25D4D" w14:paraId="26A37348" w14:textId="77777777" w:rsidTr="00C0190C">
              <w:trPr>
                <w:tblHeader/>
                <w:tblCellSpacing w:w="0" w:type="dxa"/>
              </w:trPr>
              <w:tc>
                <w:tcPr>
                  <w:tcW w:w="360" w:type="dxa"/>
                  <w:hideMark/>
                </w:tcPr>
                <w:p w14:paraId="3F559622" w14:textId="77777777" w:rsidR="00C0190C" w:rsidRPr="00A25D4D" w:rsidRDefault="00C0190C" w:rsidP="008F13CC">
                  <w:pPr>
                    <w:jc w:val="left"/>
                  </w:pPr>
                  <w:r w:rsidRPr="00A25D4D">
                    <w:t> </w:t>
                  </w:r>
                </w:p>
              </w:tc>
              <w:tc>
                <w:tcPr>
                  <w:tcW w:w="1500" w:type="dxa"/>
                  <w:hideMark/>
                </w:tcPr>
                <w:p w14:paraId="516D68B2" w14:textId="77777777" w:rsidR="00C0190C" w:rsidRPr="00A25D4D" w:rsidRDefault="00C0190C" w:rsidP="008F13CC">
                  <w:pPr>
                    <w:jc w:val="left"/>
                  </w:pPr>
                  <w:r w:rsidRPr="00A25D4D">
                    <w:t>Naam</w:t>
                  </w:r>
                </w:p>
              </w:tc>
              <w:tc>
                <w:tcPr>
                  <w:tcW w:w="0" w:type="auto"/>
                  <w:hideMark/>
                </w:tcPr>
                <w:p w14:paraId="6D566667" w14:textId="77777777" w:rsidR="00C0190C" w:rsidRPr="00A25D4D" w:rsidRDefault="00C0190C" w:rsidP="008F13CC">
                  <w:pPr>
                    <w:jc w:val="left"/>
                  </w:pPr>
                </w:p>
              </w:tc>
            </w:tr>
            <w:tr w:rsidR="00C0190C" w:rsidRPr="00A25D4D" w14:paraId="4F510DCA" w14:textId="77777777" w:rsidTr="00C0190C">
              <w:trPr>
                <w:tblHeader/>
                <w:tblCellSpacing w:w="0" w:type="dxa"/>
              </w:trPr>
              <w:tc>
                <w:tcPr>
                  <w:tcW w:w="360" w:type="dxa"/>
                  <w:hideMark/>
                </w:tcPr>
                <w:p w14:paraId="678A605A" w14:textId="77777777" w:rsidR="00C0190C" w:rsidRPr="00A25D4D" w:rsidRDefault="00C0190C" w:rsidP="008F13CC">
                  <w:pPr>
                    <w:jc w:val="left"/>
                  </w:pPr>
                  <w:r w:rsidRPr="00A25D4D">
                    <w:t> </w:t>
                  </w:r>
                </w:p>
              </w:tc>
              <w:tc>
                <w:tcPr>
                  <w:tcW w:w="1500" w:type="dxa"/>
                  <w:hideMark/>
                </w:tcPr>
                <w:p w14:paraId="429F5CAC" w14:textId="77777777" w:rsidR="00C0190C" w:rsidRPr="00A25D4D" w:rsidRDefault="00C0190C" w:rsidP="008F13CC">
                  <w:pPr>
                    <w:jc w:val="left"/>
                  </w:pPr>
                  <w:r w:rsidRPr="00A25D4D">
                    <w:t>Definitie:</w:t>
                  </w:r>
                </w:p>
              </w:tc>
              <w:tc>
                <w:tcPr>
                  <w:tcW w:w="0" w:type="auto"/>
                  <w:hideMark/>
                </w:tcPr>
                <w:p w14:paraId="76B3159D" w14:textId="77777777" w:rsidR="00C0190C" w:rsidRPr="00A25D4D" w:rsidRDefault="00C0190C" w:rsidP="008F13CC">
                  <w:pPr>
                    <w:jc w:val="left"/>
                  </w:pPr>
                  <w:r w:rsidRPr="00A25D4D">
                    <w:t xml:space="preserve">Startpagina van de website van de (net)beheerder met specifieke informatie voor de </w:t>
                  </w:r>
                  <w:proofErr w:type="spellStart"/>
                  <w:r w:rsidRPr="00A25D4D">
                    <w:t>Klic</w:t>
                  </w:r>
                  <w:proofErr w:type="spellEnd"/>
                  <w:r w:rsidRPr="00A25D4D">
                    <w:t xml:space="preserve">-sector (graafsector). </w:t>
                  </w:r>
                </w:p>
              </w:tc>
            </w:tr>
            <w:tr w:rsidR="00C0190C" w:rsidRPr="00A25D4D" w14:paraId="49BC1A64" w14:textId="77777777" w:rsidTr="00C0190C">
              <w:trPr>
                <w:tblHeader/>
                <w:tblCellSpacing w:w="0" w:type="dxa"/>
              </w:trPr>
              <w:tc>
                <w:tcPr>
                  <w:tcW w:w="360" w:type="dxa"/>
                  <w:hideMark/>
                </w:tcPr>
                <w:p w14:paraId="738ACBA2" w14:textId="77777777" w:rsidR="00C0190C" w:rsidRPr="00A25D4D" w:rsidRDefault="00C0190C" w:rsidP="008F13CC">
                  <w:pPr>
                    <w:jc w:val="left"/>
                  </w:pPr>
                  <w:r w:rsidRPr="00A25D4D">
                    <w:t> </w:t>
                  </w:r>
                </w:p>
              </w:tc>
              <w:tc>
                <w:tcPr>
                  <w:tcW w:w="1500" w:type="dxa"/>
                  <w:hideMark/>
                </w:tcPr>
                <w:p w14:paraId="2EB2EA1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CBE926" w14:textId="77777777" w:rsidR="00C0190C" w:rsidRPr="00A25D4D" w:rsidRDefault="00C0190C" w:rsidP="008F13CC">
                  <w:pPr>
                    <w:jc w:val="left"/>
                  </w:pPr>
                  <w:r w:rsidRPr="00A25D4D">
                    <w:t>0..1</w:t>
                  </w:r>
                </w:p>
              </w:tc>
            </w:tr>
          </w:tbl>
          <w:p w14:paraId="504D4206" w14:textId="77777777" w:rsidR="00C0190C" w:rsidRPr="00A25D4D" w:rsidRDefault="00C0190C" w:rsidP="008F13CC">
            <w:pPr>
              <w:jc w:val="left"/>
            </w:pPr>
          </w:p>
        </w:tc>
      </w:tr>
      <w:tr w:rsidR="00C0190C" w:rsidRPr="00A25D4D" w14:paraId="39758CA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510A9A" w14:textId="77777777" w:rsidR="00C0190C" w:rsidRPr="00A25D4D" w:rsidRDefault="00C0190C" w:rsidP="008F13CC">
            <w:pPr>
              <w:jc w:val="left"/>
            </w:pPr>
            <w:r w:rsidRPr="00A25D4D">
              <w:rPr>
                <w:b/>
                <w:bCs/>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3B377C8" w14:textId="77777777" w:rsidTr="00C0190C">
              <w:trPr>
                <w:tblHeader/>
                <w:tblCellSpacing w:w="0" w:type="dxa"/>
              </w:trPr>
              <w:tc>
                <w:tcPr>
                  <w:tcW w:w="360" w:type="dxa"/>
                  <w:hideMark/>
                </w:tcPr>
                <w:p w14:paraId="39108BD0" w14:textId="77777777" w:rsidR="00C0190C" w:rsidRPr="00A25D4D" w:rsidRDefault="00C0190C" w:rsidP="008F13CC">
                  <w:pPr>
                    <w:jc w:val="left"/>
                  </w:pPr>
                  <w:r w:rsidRPr="00A25D4D">
                    <w:t> </w:t>
                  </w:r>
                </w:p>
              </w:tc>
              <w:tc>
                <w:tcPr>
                  <w:tcW w:w="1500" w:type="dxa"/>
                  <w:hideMark/>
                </w:tcPr>
                <w:p w14:paraId="4AD08A8C" w14:textId="77777777" w:rsidR="00C0190C" w:rsidRPr="00A25D4D" w:rsidRDefault="00C0190C" w:rsidP="008F13CC">
                  <w:pPr>
                    <w:jc w:val="left"/>
                  </w:pPr>
                  <w:r w:rsidRPr="00A25D4D">
                    <w:t>Type:</w:t>
                  </w:r>
                </w:p>
              </w:tc>
              <w:tc>
                <w:tcPr>
                  <w:tcW w:w="0" w:type="auto"/>
                  <w:hideMark/>
                </w:tcPr>
                <w:p w14:paraId="3D5FEA7C" w14:textId="77777777" w:rsidR="00C0190C" w:rsidRPr="00A25D4D" w:rsidRDefault="00C0190C" w:rsidP="008F13CC">
                  <w:pPr>
                    <w:jc w:val="left"/>
                  </w:pPr>
                  <w:r w:rsidRPr="00A25D4D">
                    <w:t>Organisatie</w:t>
                  </w:r>
                </w:p>
              </w:tc>
            </w:tr>
            <w:tr w:rsidR="00C0190C" w:rsidRPr="00A25D4D" w14:paraId="2FEC32F9" w14:textId="77777777" w:rsidTr="00C0190C">
              <w:trPr>
                <w:tblHeader/>
                <w:tblCellSpacing w:w="0" w:type="dxa"/>
              </w:trPr>
              <w:tc>
                <w:tcPr>
                  <w:tcW w:w="360" w:type="dxa"/>
                  <w:hideMark/>
                </w:tcPr>
                <w:p w14:paraId="3706FA3D" w14:textId="77777777" w:rsidR="00C0190C" w:rsidRPr="00A25D4D" w:rsidRDefault="00C0190C" w:rsidP="008F13CC">
                  <w:pPr>
                    <w:jc w:val="left"/>
                  </w:pPr>
                  <w:r w:rsidRPr="00A25D4D">
                    <w:t> </w:t>
                  </w:r>
                </w:p>
              </w:tc>
              <w:tc>
                <w:tcPr>
                  <w:tcW w:w="1500" w:type="dxa"/>
                  <w:hideMark/>
                </w:tcPr>
                <w:p w14:paraId="21BAD40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7659AB1" w14:textId="77777777" w:rsidR="00C0190C" w:rsidRPr="00A25D4D" w:rsidRDefault="00C0190C" w:rsidP="008F13CC">
                  <w:pPr>
                    <w:jc w:val="left"/>
                  </w:pPr>
                  <w:r w:rsidRPr="00A25D4D">
                    <w:t>0..1</w:t>
                  </w:r>
                </w:p>
              </w:tc>
            </w:tr>
          </w:tbl>
          <w:p w14:paraId="136C368D" w14:textId="77777777" w:rsidR="00C0190C" w:rsidRPr="00A25D4D" w:rsidRDefault="00C0190C" w:rsidP="008F13CC">
            <w:pPr>
              <w:jc w:val="left"/>
            </w:pPr>
          </w:p>
        </w:tc>
      </w:tr>
      <w:tr w:rsidR="00C0190C" w:rsidRPr="00A25D4D" w14:paraId="54B77C8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A0A1F3" w14:textId="77777777" w:rsidR="00C0190C" w:rsidRPr="00A25D4D" w:rsidRDefault="00C0190C" w:rsidP="008F13CC">
            <w:pPr>
              <w:jc w:val="left"/>
            </w:pPr>
            <w:proofErr w:type="spellStart"/>
            <w:r w:rsidRPr="00A25D4D">
              <w:rPr>
                <w:b/>
                <w:bCs/>
              </w:rPr>
              <w:t>Constraint</w:t>
            </w:r>
            <w:proofErr w:type="spellEnd"/>
            <w:r w:rsidRPr="00A25D4D">
              <w:rPr>
                <w:b/>
                <w:bCs/>
              </w:rPr>
              <w:t>: format bronhoudercode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79703E" w14:textId="77777777" w:rsidTr="00C0190C">
              <w:trPr>
                <w:tblHeader/>
                <w:tblCellSpacing w:w="0" w:type="dxa"/>
              </w:trPr>
              <w:tc>
                <w:tcPr>
                  <w:tcW w:w="360" w:type="dxa"/>
                  <w:hideMark/>
                </w:tcPr>
                <w:p w14:paraId="4671E096" w14:textId="77777777" w:rsidR="00C0190C" w:rsidRPr="00A25D4D" w:rsidRDefault="00C0190C" w:rsidP="008F13CC">
                  <w:pPr>
                    <w:jc w:val="left"/>
                  </w:pPr>
                  <w:r w:rsidRPr="00A25D4D">
                    <w:t> </w:t>
                  </w:r>
                </w:p>
              </w:tc>
              <w:tc>
                <w:tcPr>
                  <w:tcW w:w="1500" w:type="dxa"/>
                  <w:hideMark/>
                </w:tcPr>
                <w:p w14:paraId="19C1B755" w14:textId="77777777" w:rsidR="00C0190C" w:rsidRPr="00A25D4D" w:rsidRDefault="00C0190C" w:rsidP="008F13CC">
                  <w:pPr>
                    <w:jc w:val="left"/>
                  </w:pPr>
                  <w:r w:rsidRPr="00A25D4D">
                    <w:t>Natuurlijke taal:</w:t>
                  </w:r>
                </w:p>
              </w:tc>
              <w:tc>
                <w:tcPr>
                  <w:tcW w:w="0" w:type="auto"/>
                  <w:hideMark/>
                </w:tcPr>
                <w:p w14:paraId="37A2ED61" w14:textId="77777777" w:rsidR="00C0190C" w:rsidRPr="00A25D4D" w:rsidRDefault="00C0190C" w:rsidP="008F13CC">
                  <w:pPr>
                    <w:jc w:val="left"/>
                  </w:pPr>
                  <w:r w:rsidRPr="00A25D4D">
                    <w:t xml:space="preserve">Format bronhoudercode: exact 6 alfanumerieke tekens </w:t>
                  </w:r>
                </w:p>
              </w:tc>
            </w:tr>
            <w:tr w:rsidR="00C0190C" w:rsidRPr="00A25D4D" w14:paraId="3B6186F0" w14:textId="77777777" w:rsidTr="00C0190C">
              <w:trPr>
                <w:tblHeader/>
                <w:tblCellSpacing w:w="0" w:type="dxa"/>
              </w:trPr>
              <w:tc>
                <w:tcPr>
                  <w:tcW w:w="360" w:type="dxa"/>
                  <w:hideMark/>
                </w:tcPr>
                <w:p w14:paraId="4DD3B15F" w14:textId="77777777" w:rsidR="00C0190C" w:rsidRPr="00A25D4D" w:rsidRDefault="00C0190C" w:rsidP="008F13CC">
                  <w:pPr>
                    <w:jc w:val="left"/>
                  </w:pPr>
                  <w:r w:rsidRPr="00A25D4D">
                    <w:t> </w:t>
                  </w:r>
                </w:p>
              </w:tc>
              <w:tc>
                <w:tcPr>
                  <w:tcW w:w="1500" w:type="dxa"/>
                  <w:hideMark/>
                </w:tcPr>
                <w:p w14:paraId="4D4861DA" w14:textId="77777777" w:rsidR="00C0190C" w:rsidRPr="00A25D4D" w:rsidRDefault="00C0190C" w:rsidP="008F13CC">
                  <w:pPr>
                    <w:jc w:val="left"/>
                  </w:pPr>
                  <w:r w:rsidRPr="00A25D4D">
                    <w:t>OCL:</w:t>
                  </w:r>
                </w:p>
              </w:tc>
              <w:tc>
                <w:tcPr>
                  <w:tcW w:w="0" w:type="auto"/>
                  <w:hideMark/>
                </w:tcPr>
                <w:p w14:paraId="6CDED36A"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formatBronhoudercode</w:t>
                  </w:r>
                  <w:proofErr w:type="spellEnd"/>
                  <w:r w:rsidRPr="00A25D4D">
                    <w:t xml:space="preserve">: </w:t>
                  </w:r>
                  <w:proofErr w:type="spellStart"/>
                  <w:r w:rsidRPr="00A25D4D">
                    <w:t>self.broncode.regExpMatch</w:t>
                  </w:r>
                  <w:proofErr w:type="spellEnd"/>
                  <w:r w:rsidRPr="00A25D4D">
                    <w:t>('[A-Za-z0-9]{6}')</w:t>
                  </w:r>
                </w:p>
              </w:tc>
            </w:tr>
          </w:tbl>
          <w:p w14:paraId="278281BA" w14:textId="77777777" w:rsidR="00C0190C" w:rsidRPr="00A25D4D" w:rsidRDefault="00C0190C" w:rsidP="008F13CC">
            <w:pPr>
              <w:jc w:val="left"/>
            </w:pPr>
          </w:p>
        </w:tc>
      </w:tr>
    </w:tbl>
    <w:p w14:paraId="1E325870" w14:textId="77777777" w:rsidR="00C0190C" w:rsidRPr="00A25D4D" w:rsidRDefault="00C0190C" w:rsidP="008F13CC">
      <w:pPr>
        <w:pStyle w:val="Kop5"/>
        <w:jc w:val="left"/>
        <w:rPr>
          <w:sz w:val="16"/>
          <w:szCs w:val="16"/>
        </w:rPr>
      </w:pPr>
      <w:r w:rsidRPr="00A25D4D">
        <w:rPr>
          <w:sz w:val="16"/>
          <w:szCs w:val="16"/>
        </w:rPr>
        <w:t>Belang</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63" w:author="Paul Janssen" w:date="2020-06-10T17:33: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64">
          <w:tblGrid>
            <w:gridCol w:w="9132"/>
          </w:tblGrid>
        </w:tblGridChange>
      </w:tblGrid>
      <w:tr w:rsidR="00C0190C" w:rsidRPr="00A25D4D" w14:paraId="5DF81DB2" w14:textId="77777777" w:rsidTr="003D6A25">
        <w:trPr>
          <w:trHeight w:val="225"/>
          <w:tblHeader/>
          <w:tblCellSpacing w:w="0" w:type="dxa"/>
          <w:trPrChange w:id="65" w:author="Paul Janssen" w:date="2020-06-10T17:33: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66" w:author="Paul Janssen" w:date="2020-06-10T17:33: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0C77760A" w14:textId="77777777" w:rsidR="00C0190C" w:rsidRPr="00A25D4D" w:rsidRDefault="00C0190C" w:rsidP="008F13CC">
            <w:pPr>
              <w:jc w:val="left"/>
            </w:pPr>
            <w:r w:rsidRPr="00A25D4D">
              <w:rPr>
                <w:b/>
                <w:bCs/>
              </w:rPr>
              <w:t>Belang</w:t>
            </w:r>
          </w:p>
        </w:tc>
      </w:tr>
      <w:tr w:rsidR="00C0190C" w:rsidRPr="00A25D4D" w14:paraId="776BDCE6" w14:textId="77777777" w:rsidTr="003D6A25">
        <w:trPr>
          <w:tblCellSpacing w:w="0" w:type="dxa"/>
          <w:trPrChange w:id="67"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68"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1C9E08C" w14:textId="77777777" w:rsidTr="00C0190C">
              <w:trPr>
                <w:tblHeader/>
                <w:tblCellSpacing w:w="0" w:type="dxa"/>
              </w:trPr>
              <w:tc>
                <w:tcPr>
                  <w:tcW w:w="360" w:type="dxa"/>
                  <w:hideMark/>
                </w:tcPr>
                <w:p w14:paraId="12981B1F" w14:textId="77777777" w:rsidR="00C0190C" w:rsidRPr="00A25D4D" w:rsidRDefault="00C0190C" w:rsidP="008F13CC">
                  <w:pPr>
                    <w:jc w:val="left"/>
                  </w:pPr>
                  <w:r w:rsidRPr="00A25D4D">
                    <w:t> </w:t>
                  </w:r>
                </w:p>
              </w:tc>
              <w:tc>
                <w:tcPr>
                  <w:tcW w:w="1500" w:type="dxa"/>
                  <w:hideMark/>
                </w:tcPr>
                <w:p w14:paraId="7055257D" w14:textId="77777777" w:rsidR="00C0190C" w:rsidRPr="00A25D4D" w:rsidRDefault="00C0190C" w:rsidP="008F13CC">
                  <w:pPr>
                    <w:jc w:val="left"/>
                  </w:pPr>
                  <w:r w:rsidRPr="00A25D4D">
                    <w:t>Naam</w:t>
                  </w:r>
                </w:p>
              </w:tc>
              <w:tc>
                <w:tcPr>
                  <w:tcW w:w="0" w:type="auto"/>
                  <w:hideMark/>
                </w:tcPr>
                <w:p w14:paraId="0D8C1337" w14:textId="77777777" w:rsidR="00C0190C" w:rsidRPr="00A25D4D" w:rsidRDefault="00C0190C" w:rsidP="008F13CC">
                  <w:pPr>
                    <w:jc w:val="left"/>
                  </w:pPr>
                </w:p>
              </w:tc>
            </w:tr>
            <w:tr w:rsidR="00C0190C" w:rsidRPr="00A25D4D" w14:paraId="292FF512" w14:textId="77777777" w:rsidTr="00C0190C">
              <w:trPr>
                <w:tblHeader/>
                <w:tblCellSpacing w:w="0" w:type="dxa"/>
              </w:trPr>
              <w:tc>
                <w:tcPr>
                  <w:tcW w:w="360" w:type="dxa"/>
                  <w:hideMark/>
                </w:tcPr>
                <w:p w14:paraId="48B84435" w14:textId="77777777" w:rsidR="00C0190C" w:rsidRPr="00A25D4D" w:rsidRDefault="00C0190C" w:rsidP="008F13CC">
                  <w:pPr>
                    <w:jc w:val="left"/>
                  </w:pPr>
                  <w:r w:rsidRPr="00A25D4D">
                    <w:t> </w:t>
                  </w:r>
                </w:p>
              </w:tc>
              <w:tc>
                <w:tcPr>
                  <w:tcW w:w="1500" w:type="dxa"/>
                  <w:hideMark/>
                </w:tcPr>
                <w:p w14:paraId="601D8DED" w14:textId="77777777" w:rsidR="00C0190C" w:rsidRPr="00A25D4D" w:rsidRDefault="00C0190C" w:rsidP="008F13CC">
                  <w:pPr>
                    <w:jc w:val="left"/>
                  </w:pPr>
                  <w:r w:rsidRPr="00A25D4D">
                    <w:t>Definitie:</w:t>
                  </w:r>
                </w:p>
              </w:tc>
              <w:tc>
                <w:tcPr>
                  <w:tcW w:w="0" w:type="auto"/>
                  <w:hideMark/>
                </w:tcPr>
                <w:p w14:paraId="68DAB3C8" w14:textId="77777777" w:rsidR="00C0190C" w:rsidRPr="00A25D4D" w:rsidRDefault="00C0190C" w:rsidP="008F13CC">
                  <w:pPr>
                    <w:jc w:val="left"/>
                  </w:pPr>
                  <w:r w:rsidRPr="00A25D4D">
                    <w:t xml:space="preserve">Een gebied waarin een netbeheerder een of meerdere netten heeft. </w:t>
                  </w:r>
                </w:p>
              </w:tc>
            </w:tr>
            <w:tr w:rsidR="00C0190C" w:rsidRPr="00A25D4D" w14:paraId="5F7C902C" w14:textId="77777777" w:rsidTr="00C0190C">
              <w:trPr>
                <w:tblHeader/>
                <w:tblCellSpacing w:w="0" w:type="dxa"/>
              </w:trPr>
              <w:tc>
                <w:tcPr>
                  <w:tcW w:w="360" w:type="dxa"/>
                  <w:hideMark/>
                </w:tcPr>
                <w:p w14:paraId="2FD97F38" w14:textId="77777777" w:rsidR="00C0190C" w:rsidRPr="00A25D4D" w:rsidRDefault="00C0190C" w:rsidP="008F13CC">
                  <w:pPr>
                    <w:jc w:val="left"/>
                  </w:pPr>
                  <w:r w:rsidRPr="00A25D4D">
                    <w:t> </w:t>
                  </w:r>
                </w:p>
              </w:tc>
              <w:tc>
                <w:tcPr>
                  <w:tcW w:w="1500" w:type="dxa"/>
                  <w:hideMark/>
                </w:tcPr>
                <w:p w14:paraId="45F24C5A" w14:textId="77777777" w:rsidR="00C0190C" w:rsidRPr="00A25D4D" w:rsidRDefault="00C0190C" w:rsidP="008F13CC">
                  <w:pPr>
                    <w:jc w:val="left"/>
                  </w:pPr>
                  <w:r w:rsidRPr="00A25D4D">
                    <w:t>Herkomst:</w:t>
                  </w:r>
                </w:p>
              </w:tc>
              <w:tc>
                <w:tcPr>
                  <w:tcW w:w="0" w:type="auto"/>
                  <w:hideMark/>
                </w:tcPr>
                <w:p w14:paraId="7B67FDB2" w14:textId="77777777" w:rsidR="00C0190C" w:rsidRPr="00A25D4D" w:rsidRDefault="00C0190C" w:rsidP="008F13CC">
                  <w:pPr>
                    <w:jc w:val="left"/>
                  </w:pPr>
                  <w:r w:rsidRPr="00A25D4D">
                    <w:t>Bron: belangenregistratie.</w:t>
                  </w:r>
                </w:p>
              </w:tc>
            </w:tr>
            <w:tr w:rsidR="00C0190C" w:rsidRPr="00A25D4D" w14:paraId="3BA35B1A" w14:textId="77777777" w:rsidTr="00C0190C">
              <w:trPr>
                <w:tblHeader/>
                <w:tblCellSpacing w:w="0" w:type="dxa"/>
              </w:trPr>
              <w:tc>
                <w:tcPr>
                  <w:tcW w:w="360" w:type="dxa"/>
                  <w:hideMark/>
                </w:tcPr>
                <w:p w14:paraId="48B3C139" w14:textId="77777777" w:rsidR="00C0190C" w:rsidRPr="00A25D4D" w:rsidRDefault="00C0190C" w:rsidP="008F13CC">
                  <w:pPr>
                    <w:jc w:val="left"/>
                  </w:pPr>
                  <w:r w:rsidRPr="00A25D4D">
                    <w:t> </w:t>
                  </w:r>
                </w:p>
              </w:tc>
              <w:tc>
                <w:tcPr>
                  <w:tcW w:w="1500" w:type="dxa"/>
                  <w:hideMark/>
                </w:tcPr>
                <w:p w14:paraId="33088E5C" w14:textId="77777777" w:rsidR="00C0190C" w:rsidRPr="00A25D4D" w:rsidRDefault="00C0190C" w:rsidP="008F13CC">
                  <w:pPr>
                    <w:jc w:val="left"/>
                  </w:pPr>
                  <w:r w:rsidRPr="00A25D4D">
                    <w:t>Subtype van:</w:t>
                  </w:r>
                </w:p>
              </w:tc>
              <w:tc>
                <w:tcPr>
                  <w:tcW w:w="0" w:type="auto"/>
                  <w:hideMark/>
                </w:tcPr>
                <w:p w14:paraId="6A4A336A" w14:textId="77777777" w:rsidR="00C0190C" w:rsidRPr="00A25D4D" w:rsidRDefault="00C0190C" w:rsidP="008F13CC">
                  <w:pPr>
                    <w:jc w:val="left"/>
                  </w:pPr>
                  <w:r w:rsidRPr="00A25D4D">
                    <w:t>BelangGeneriek</w:t>
                  </w:r>
                </w:p>
              </w:tc>
            </w:tr>
            <w:tr w:rsidR="00C0190C" w:rsidRPr="00A25D4D" w14:paraId="2581C955" w14:textId="77777777" w:rsidTr="00C0190C">
              <w:trPr>
                <w:tblHeader/>
                <w:tblCellSpacing w:w="0" w:type="dxa"/>
              </w:trPr>
              <w:tc>
                <w:tcPr>
                  <w:tcW w:w="360" w:type="dxa"/>
                  <w:hideMark/>
                </w:tcPr>
                <w:p w14:paraId="04EAB603" w14:textId="77777777" w:rsidR="00C0190C" w:rsidRPr="00A25D4D" w:rsidRDefault="00C0190C" w:rsidP="008F13CC">
                  <w:pPr>
                    <w:jc w:val="left"/>
                  </w:pPr>
                  <w:r w:rsidRPr="00A25D4D">
                    <w:t> </w:t>
                  </w:r>
                </w:p>
              </w:tc>
              <w:tc>
                <w:tcPr>
                  <w:tcW w:w="1500" w:type="dxa"/>
                  <w:hideMark/>
                </w:tcPr>
                <w:p w14:paraId="3B554218" w14:textId="77777777" w:rsidR="00C0190C" w:rsidRPr="00A25D4D" w:rsidRDefault="00C0190C" w:rsidP="008F13CC">
                  <w:pPr>
                    <w:jc w:val="left"/>
                  </w:pPr>
                  <w:r w:rsidRPr="00A25D4D">
                    <w:t>Stereotypes:</w:t>
                  </w:r>
                </w:p>
              </w:tc>
              <w:tc>
                <w:tcPr>
                  <w:tcW w:w="0" w:type="auto"/>
                  <w:hideMark/>
                </w:tcPr>
                <w:p w14:paraId="50D5649D"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F1583BD" w14:textId="77777777" w:rsidR="00C0190C" w:rsidRPr="00A25D4D" w:rsidRDefault="00C0190C" w:rsidP="008F13CC">
            <w:pPr>
              <w:jc w:val="left"/>
            </w:pPr>
          </w:p>
        </w:tc>
      </w:tr>
      <w:tr w:rsidR="00C0190C" w:rsidRPr="00A25D4D" w14:paraId="63B1EBBB" w14:textId="77777777" w:rsidTr="003D6A25">
        <w:trPr>
          <w:tblCellSpacing w:w="0" w:type="dxa"/>
          <w:trPrChange w:id="69"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70"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00064B7C" w14:textId="77777777" w:rsidR="00C0190C" w:rsidRPr="00A25D4D" w:rsidRDefault="00C0190C" w:rsidP="008F13CC">
            <w:pPr>
              <w:jc w:val="left"/>
            </w:pPr>
            <w:r w:rsidRPr="00A25D4D">
              <w:rPr>
                <w:b/>
                <w:bCs/>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2B66B23" w14:textId="77777777" w:rsidTr="00C0190C">
              <w:trPr>
                <w:tblHeader/>
                <w:tblCellSpacing w:w="0" w:type="dxa"/>
              </w:trPr>
              <w:tc>
                <w:tcPr>
                  <w:tcW w:w="360" w:type="dxa"/>
                  <w:hideMark/>
                </w:tcPr>
                <w:p w14:paraId="0C8A8521" w14:textId="77777777" w:rsidR="00C0190C" w:rsidRPr="00A25D4D" w:rsidRDefault="00C0190C" w:rsidP="008F13CC">
                  <w:pPr>
                    <w:jc w:val="left"/>
                  </w:pPr>
                  <w:r w:rsidRPr="00A25D4D">
                    <w:t> </w:t>
                  </w:r>
                </w:p>
              </w:tc>
              <w:tc>
                <w:tcPr>
                  <w:tcW w:w="1500" w:type="dxa"/>
                  <w:hideMark/>
                </w:tcPr>
                <w:p w14:paraId="3921F57E" w14:textId="77777777" w:rsidR="00C0190C" w:rsidRPr="00A25D4D" w:rsidRDefault="00C0190C" w:rsidP="008F13CC">
                  <w:pPr>
                    <w:jc w:val="left"/>
                  </w:pPr>
                  <w:r w:rsidRPr="00A25D4D">
                    <w:t>Type:</w:t>
                  </w:r>
                </w:p>
              </w:tc>
              <w:tc>
                <w:tcPr>
                  <w:tcW w:w="0" w:type="auto"/>
                  <w:hideMark/>
                </w:tcPr>
                <w:p w14:paraId="66D3B43D" w14:textId="77777777" w:rsidR="00C0190C" w:rsidRPr="00A25D4D" w:rsidRDefault="00C0190C" w:rsidP="008F13CC">
                  <w:pPr>
                    <w:jc w:val="left"/>
                  </w:pPr>
                  <w:r w:rsidRPr="00A25D4D">
                    <w:t>Thema</w:t>
                  </w:r>
                </w:p>
              </w:tc>
            </w:tr>
            <w:tr w:rsidR="00C0190C" w:rsidRPr="00A25D4D" w14:paraId="014EF3B8" w14:textId="77777777" w:rsidTr="00C0190C">
              <w:trPr>
                <w:tblHeader/>
                <w:tblCellSpacing w:w="0" w:type="dxa"/>
              </w:trPr>
              <w:tc>
                <w:tcPr>
                  <w:tcW w:w="360" w:type="dxa"/>
                  <w:hideMark/>
                </w:tcPr>
                <w:p w14:paraId="0B391BE6" w14:textId="77777777" w:rsidR="00C0190C" w:rsidRPr="00A25D4D" w:rsidRDefault="00C0190C" w:rsidP="008F13CC">
                  <w:pPr>
                    <w:jc w:val="left"/>
                  </w:pPr>
                  <w:r w:rsidRPr="00A25D4D">
                    <w:t> </w:t>
                  </w:r>
                </w:p>
              </w:tc>
              <w:tc>
                <w:tcPr>
                  <w:tcW w:w="1500" w:type="dxa"/>
                  <w:hideMark/>
                </w:tcPr>
                <w:p w14:paraId="28EFF589" w14:textId="77777777" w:rsidR="00C0190C" w:rsidRPr="00A25D4D" w:rsidRDefault="00C0190C" w:rsidP="008F13CC">
                  <w:pPr>
                    <w:jc w:val="left"/>
                  </w:pPr>
                  <w:r w:rsidRPr="00A25D4D">
                    <w:t>Naam</w:t>
                  </w:r>
                </w:p>
              </w:tc>
              <w:tc>
                <w:tcPr>
                  <w:tcW w:w="0" w:type="auto"/>
                  <w:hideMark/>
                </w:tcPr>
                <w:p w14:paraId="18AB5E57" w14:textId="77777777" w:rsidR="00C0190C" w:rsidRPr="00A25D4D" w:rsidRDefault="00C0190C" w:rsidP="008F13CC">
                  <w:pPr>
                    <w:jc w:val="left"/>
                  </w:pPr>
                </w:p>
              </w:tc>
            </w:tr>
            <w:tr w:rsidR="00C0190C" w:rsidRPr="00A25D4D" w14:paraId="156BB5FA" w14:textId="77777777" w:rsidTr="00C0190C">
              <w:trPr>
                <w:tblHeader/>
                <w:tblCellSpacing w:w="0" w:type="dxa"/>
              </w:trPr>
              <w:tc>
                <w:tcPr>
                  <w:tcW w:w="360" w:type="dxa"/>
                  <w:hideMark/>
                </w:tcPr>
                <w:p w14:paraId="4CE89197" w14:textId="77777777" w:rsidR="00C0190C" w:rsidRPr="00A25D4D" w:rsidRDefault="00C0190C" w:rsidP="008F13CC">
                  <w:pPr>
                    <w:jc w:val="left"/>
                  </w:pPr>
                  <w:r w:rsidRPr="00A25D4D">
                    <w:t> </w:t>
                  </w:r>
                </w:p>
              </w:tc>
              <w:tc>
                <w:tcPr>
                  <w:tcW w:w="1500" w:type="dxa"/>
                  <w:hideMark/>
                </w:tcPr>
                <w:p w14:paraId="11262D18" w14:textId="77777777" w:rsidR="00C0190C" w:rsidRPr="00A25D4D" w:rsidRDefault="00C0190C" w:rsidP="008F13CC">
                  <w:pPr>
                    <w:jc w:val="left"/>
                  </w:pPr>
                  <w:r w:rsidRPr="00A25D4D">
                    <w:t>Definitie:</w:t>
                  </w:r>
                </w:p>
              </w:tc>
              <w:tc>
                <w:tcPr>
                  <w:tcW w:w="0" w:type="auto"/>
                  <w:hideMark/>
                </w:tcPr>
                <w:p w14:paraId="009CAB7E" w14:textId="77777777" w:rsidR="00C0190C" w:rsidRPr="00A25D4D" w:rsidRDefault="00C0190C" w:rsidP="008F13CC">
                  <w:pPr>
                    <w:jc w:val="left"/>
                  </w:pPr>
                  <w:r w:rsidRPr="00A25D4D">
                    <w:t xml:space="preserve">Het thema geeft aan welk type leiding het betreft en welke functie de leidingen hebben. Bijvoorbeeld datatransport, gas lage druk, laagspanning, riool etc. Gekozen kan worden uit een lijst van thema’s. </w:t>
                  </w:r>
                </w:p>
              </w:tc>
            </w:tr>
            <w:tr w:rsidR="00C0190C" w:rsidRPr="00A25D4D" w14:paraId="52729EB7" w14:textId="77777777" w:rsidTr="00C0190C">
              <w:trPr>
                <w:tblHeader/>
                <w:tblCellSpacing w:w="0" w:type="dxa"/>
              </w:trPr>
              <w:tc>
                <w:tcPr>
                  <w:tcW w:w="360" w:type="dxa"/>
                  <w:hideMark/>
                </w:tcPr>
                <w:p w14:paraId="6030E9F2" w14:textId="77777777" w:rsidR="00C0190C" w:rsidRPr="00A25D4D" w:rsidRDefault="00C0190C" w:rsidP="008F13CC">
                  <w:pPr>
                    <w:jc w:val="left"/>
                  </w:pPr>
                  <w:r w:rsidRPr="00A25D4D">
                    <w:t> </w:t>
                  </w:r>
                </w:p>
              </w:tc>
              <w:tc>
                <w:tcPr>
                  <w:tcW w:w="1500" w:type="dxa"/>
                  <w:hideMark/>
                </w:tcPr>
                <w:p w14:paraId="4F8BE21C" w14:textId="77777777" w:rsidR="00C0190C" w:rsidRPr="00A25D4D" w:rsidRDefault="00C0190C" w:rsidP="008F13CC">
                  <w:pPr>
                    <w:jc w:val="left"/>
                  </w:pPr>
                  <w:r w:rsidRPr="00A25D4D">
                    <w:t>Omschrijving:</w:t>
                  </w:r>
                </w:p>
              </w:tc>
              <w:tc>
                <w:tcPr>
                  <w:tcW w:w="0" w:type="auto"/>
                  <w:hideMark/>
                </w:tcPr>
                <w:p w14:paraId="446E31A0" w14:textId="77777777" w:rsidR="00C0190C" w:rsidRPr="00A25D4D" w:rsidRDefault="00C0190C" w:rsidP="008F13CC">
                  <w:pPr>
                    <w:jc w:val="left"/>
                  </w:pPr>
                  <w:r w:rsidRPr="00A25D4D">
                    <w:t xml:space="preserve">Opmerking: Signaleringskabels die data vervoeren vallen onder datatransport. </w:t>
                  </w:r>
                </w:p>
              </w:tc>
            </w:tr>
            <w:tr w:rsidR="00C0190C" w:rsidRPr="00A25D4D" w14:paraId="0A33DC49" w14:textId="77777777" w:rsidTr="00C0190C">
              <w:trPr>
                <w:tblHeader/>
                <w:tblCellSpacing w:w="0" w:type="dxa"/>
              </w:trPr>
              <w:tc>
                <w:tcPr>
                  <w:tcW w:w="360" w:type="dxa"/>
                  <w:hideMark/>
                </w:tcPr>
                <w:p w14:paraId="123FB949" w14:textId="77777777" w:rsidR="00C0190C" w:rsidRPr="00A25D4D" w:rsidRDefault="00C0190C" w:rsidP="008F13CC">
                  <w:pPr>
                    <w:jc w:val="left"/>
                  </w:pPr>
                  <w:r w:rsidRPr="00A25D4D">
                    <w:t> </w:t>
                  </w:r>
                </w:p>
              </w:tc>
              <w:tc>
                <w:tcPr>
                  <w:tcW w:w="1500" w:type="dxa"/>
                  <w:hideMark/>
                </w:tcPr>
                <w:p w14:paraId="31B3E1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CCEF257" w14:textId="77777777" w:rsidR="00C0190C" w:rsidRPr="00A25D4D" w:rsidRDefault="00C0190C" w:rsidP="008F13CC">
                  <w:pPr>
                    <w:jc w:val="left"/>
                  </w:pPr>
                  <w:r w:rsidRPr="00A25D4D">
                    <w:t>1..*</w:t>
                  </w:r>
                </w:p>
              </w:tc>
            </w:tr>
          </w:tbl>
          <w:p w14:paraId="0296867C" w14:textId="77777777" w:rsidR="00C0190C" w:rsidRPr="00A25D4D" w:rsidRDefault="00C0190C" w:rsidP="008F13CC">
            <w:pPr>
              <w:jc w:val="left"/>
            </w:pPr>
          </w:p>
        </w:tc>
      </w:tr>
      <w:tr w:rsidR="00C0190C" w:rsidRPr="00A25D4D" w14:paraId="19771562" w14:textId="77777777" w:rsidTr="003D6A25">
        <w:trPr>
          <w:tblCellSpacing w:w="0" w:type="dxa"/>
          <w:trPrChange w:id="71"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72"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3BAD56FA" w14:textId="77777777" w:rsidR="00C0190C" w:rsidRPr="00A25D4D" w:rsidRDefault="00C0190C" w:rsidP="008F13CC">
            <w:pPr>
              <w:jc w:val="left"/>
            </w:pPr>
            <w:r w:rsidRPr="00A25D4D">
              <w:rPr>
                <w:b/>
                <w:bCs/>
              </w:rPr>
              <w:t xml:space="preserve">Attribuut: </w:t>
            </w:r>
            <w:proofErr w:type="spellStart"/>
            <w:r w:rsidRPr="00A25D4D">
              <w:rPr>
                <w:b/>
                <w:bCs/>
              </w:rPr>
              <w:t>contactNetinformatie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A3A22EF" w14:textId="77777777" w:rsidTr="00C0190C">
              <w:trPr>
                <w:tblHeader/>
                <w:tblCellSpacing w:w="0" w:type="dxa"/>
              </w:trPr>
              <w:tc>
                <w:tcPr>
                  <w:tcW w:w="360" w:type="dxa"/>
                  <w:hideMark/>
                </w:tcPr>
                <w:p w14:paraId="03EE90D6" w14:textId="77777777" w:rsidR="00C0190C" w:rsidRPr="00A25D4D" w:rsidRDefault="00C0190C" w:rsidP="008F13CC">
                  <w:pPr>
                    <w:jc w:val="left"/>
                  </w:pPr>
                  <w:r w:rsidRPr="00A25D4D">
                    <w:t> </w:t>
                  </w:r>
                </w:p>
              </w:tc>
              <w:tc>
                <w:tcPr>
                  <w:tcW w:w="1500" w:type="dxa"/>
                  <w:hideMark/>
                </w:tcPr>
                <w:p w14:paraId="72371750" w14:textId="77777777" w:rsidR="00C0190C" w:rsidRPr="00A25D4D" w:rsidRDefault="00C0190C" w:rsidP="008F13CC">
                  <w:pPr>
                    <w:jc w:val="left"/>
                  </w:pPr>
                  <w:r w:rsidRPr="00A25D4D">
                    <w:t>Type:</w:t>
                  </w:r>
                </w:p>
              </w:tc>
              <w:tc>
                <w:tcPr>
                  <w:tcW w:w="0" w:type="auto"/>
                  <w:hideMark/>
                </w:tcPr>
                <w:p w14:paraId="46865365" w14:textId="77777777" w:rsidR="00C0190C" w:rsidRPr="00A25D4D" w:rsidRDefault="00C0190C" w:rsidP="008F13CC">
                  <w:pPr>
                    <w:jc w:val="left"/>
                  </w:pPr>
                  <w:proofErr w:type="spellStart"/>
                  <w:r w:rsidRPr="00A25D4D">
                    <w:t>AanvraagSoortContact</w:t>
                  </w:r>
                  <w:proofErr w:type="spellEnd"/>
                </w:p>
              </w:tc>
            </w:tr>
            <w:tr w:rsidR="00C0190C" w:rsidRPr="00A25D4D" w14:paraId="3E104DC7" w14:textId="77777777" w:rsidTr="00C0190C">
              <w:trPr>
                <w:tblHeader/>
                <w:tblCellSpacing w:w="0" w:type="dxa"/>
              </w:trPr>
              <w:tc>
                <w:tcPr>
                  <w:tcW w:w="360" w:type="dxa"/>
                  <w:hideMark/>
                </w:tcPr>
                <w:p w14:paraId="135AEB1E" w14:textId="77777777" w:rsidR="00C0190C" w:rsidRPr="00A25D4D" w:rsidRDefault="00C0190C" w:rsidP="008F13CC">
                  <w:pPr>
                    <w:jc w:val="left"/>
                  </w:pPr>
                  <w:r w:rsidRPr="00A25D4D">
                    <w:t> </w:t>
                  </w:r>
                </w:p>
              </w:tc>
              <w:tc>
                <w:tcPr>
                  <w:tcW w:w="1500" w:type="dxa"/>
                  <w:hideMark/>
                </w:tcPr>
                <w:p w14:paraId="21FA8B88" w14:textId="77777777" w:rsidR="00C0190C" w:rsidRPr="00A25D4D" w:rsidRDefault="00C0190C" w:rsidP="008F13CC">
                  <w:pPr>
                    <w:jc w:val="left"/>
                  </w:pPr>
                  <w:r w:rsidRPr="00A25D4D">
                    <w:t>Naam</w:t>
                  </w:r>
                </w:p>
              </w:tc>
              <w:tc>
                <w:tcPr>
                  <w:tcW w:w="0" w:type="auto"/>
                  <w:hideMark/>
                </w:tcPr>
                <w:p w14:paraId="23C7ABA3" w14:textId="77777777" w:rsidR="00C0190C" w:rsidRPr="00A25D4D" w:rsidRDefault="00C0190C" w:rsidP="008F13CC">
                  <w:pPr>
                    <w:jc w:val="left"/>
                  </w:pPr>
                </w:p>
              </w:tc>
            </w:tr>
            <w:tr w:rsidR="00C0190C" w:rsidRPr="00A25D4D" w14:paraId="19F6AE93" w14:textId="77777777" w:rsidTr="00C0190C">
              <w:trPr>
                <w:tblHeader/>
                <w:tblCellSpacing w:w="0" w:type="dxa"/>
              </w:trPr>
              <w:tc>
                <w:tcPr>
                  <w:tcW w:w="360" w:type="dxa"/>
                  <w:hideMark/>
                </w:tcPr>
                <w:p w14:paraId="1284A2AA" w14:textId="77777777" w:rsidR="00C0190C" w:rsidRPr="00A25D4D" w:rsidRDefault="00C0190C" w:rsidP="008F13CC">
                  <w:pPr>
                    <w:jc w:val="left"/>
                  </w:pPr>
                  <w:r w:rsidRPr="00A25D4D">
                    <w:t> </w:t>
                  </w:r>
                </w:p>
              </w:tc>
              <w:tc>
                <w:tcPr>
                  <w:tcW w:w="1500" w:type="dxa"/>
                  <w:hideMark/>
                </w:tcPr>
                <w:p w14:paraId="0560FF4C" w14:textId="77777777" w:rsidR="00C0190C" w:rsidRPr="00A25D4D" w:rsidRDefault="00C0190C" w:rsidP="008F13CC">
                  <w:pPr>
                    <w:jc w:val="left"/>
                  </w:pPr>
                  <w:r w:rsidRPr="00A25D4D">
                    <w:t>Definitie:</w:t>
                  </w:r>
                </w:p>
              </w:tc>
              <w:tc>
                <w:tcPr>
                  <w:tcW w:w="0" w:type="auto"/>
                  <w:hideMark/>
                </w:tcPr>
                <w:p w14:paraId="752EA82D" w14:textId="77777777" w:rsidR="00C0190C" w:rsidRPr="00A25D4D" w:rsidRDefault="00C0190C" w:rsidP="008F13CC">
                  <w:pPr>
                    <w:jc w:val="left"/>
                  </w:pPr>
                  <w:r w:rsidRPr="00A25D4D">
                    <w:t xml:space="preserve">Contactgegevens voor netinformatie. </w:t>
                  </w:r>
                </w:p>
              </w:tc>
            </w:tr>
            <w:tr w:rsidR="00C0190C" w:rsidRPr="00A25D4D" w14:paraId="270E3D03" w14:textId="77777777" w:rsidTr="00C0190C">
              <w:trPr>
                <w:tblHeader/>
                <w:tblCellSpacing w:w="0" w:type="dxa"/>
              </w:trPr>
              <w:tc>
                <w:tcPr>
                  <w:tcW w:w="360" w:type="dxa"/>
                  <w:hideMark/>
                </w:tcPr>
                <w:p w14:paraId="27940A5B" w14:textId="77777777" w:rsidR="00C0190C" w:rsidRPr="00A25D4D" w:rsidRDefault="00C0190C" w:rsidP="008F13CC">
                  <w:pPr>
                    <w:jc w:val="left"/>
                  </w:pPr>
                  <w:r w:rsidRPr="00A25D4D">
                    <w:t> </w:t>
                  </w:r>
                </w:p>
              </w:tc>
              <w:tc>
                <w:tcPr>
                  <w:tcW w:w="1500" w:type="dxa"/>
                  <w:hideMark/>
                </w:tcPr>
                <w:p w14:paraId="755E0D70" w14:textId="77777777" w:rsidR="00C0190C" w:rsidRPr="00A25D4D" w:rsidRDefault="00C0190C" w:rsidP="008F13CC">
                  <w:pPr>
                    <w:jc w:val="left"/>
                  </w:pPr>
                  <w:r w:rsidRPr="00A25D4D">
                    <w:t>Omschrijving:</w:t>
                  </w:r>
                </w:p>
              </w:tc>
              <w:tc>
                <w:tcPr>
                  <w:tcW w:w="0" w:type="auto"/>
                  <w:hideMark/>
                </w:tcPr>
                <w:p w14:paraId="34366D5C" w14:textId="77777777" w:rsidR="00C0190C" w:rsidRPr="00A25D4D" w:rsidRDefault="00C0190C" w:rsidP="008F13CC">
                  <w:pPr>
                    <w:jc w:val="left"/>
                  </w:pPr>
                  <w:r w:rsidRPr="00A25D4D">
                    <w:t xml:space="preserve">Netinformatie is informatie over een utiliteitsnet </w:t>
                  </w:r>
                </w:p>
              </w:tc>
            </w:tr>
            <w:tr w:rsidR="00C0190C" w:rsidRPr="00A25D4D" w14:paraId="715AE016" w14:textId="77777777" w:rsidTr="00C0190C">
              <w:trPr>
                <w:tblHeader/>
                <w:tblCellSpacing w:w="0" w:type="dxa"/>
              </w:trPr>
              <w:tc>
                <w:tcPr>
                  <w:tcW w:w="360" w:type="dxa"/>
                  <w:hideMark/>
                </w:tcPr>
                <w:p w14:paraId="684766B7" w14:textId="77777777" w:rsidR="00C0190C" w:rsidRPr="00A25D4D" w:rsidRDefault="00C0190C" w:rsidP="008F13CC">
                  <w:pPr>
                    <w:jc w:val="left"/>
                  </w:pPr>
                  <w:r w:rsidRPr="00A25D4D">
                    <w:t> </w:t>
                  </w:r>
                </w:p>
              </w:tc>
              <w:tc>
                <w:tcPr>
                  <w:tcW w:w="1500" w:type="dxa"/>
                  <w:hideMark/>
                </w:tcPr>
                <w:p w14:paraId="163C776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BCE2F0" w14:textId="77777777" w:rsidR="00C0190C" w:rsidRPr="00A25D4D" w:rsidRDefault="00C0190C" w:rsidP="008F13CC">
                  <w:pPr>
                    <w:jc w:val="left"/>
                  </w:pPr>
                  <w:r w:rsidRPr="00A25D4D">
                    <w:t>0..3</w:t>
                  </w:r>
                </w:p>
              </w:tc>
            </w:tr>
            <w:tr w:rsidR="00C0190C" w:rsidRPr="00A25D4D" w14:paraId="04C32C8B" w14:textId="77777777" w:rsidTr="00C0190C">
              <w:trPr>
                <w:tblHeader/>
                <w:tblCellSpacing w:w="0" w:type="dxa"/>
              </w:trPr>
              <w:tc>
                <w:tcPr>
                  <w:tcW w:w="360" w:type="dxa"/>
                  <w:hideMark/>
                </w:tcPr>
                <w:p w14:paraId="46539019" w14:textId="77777777" w:rsidR="00C0190C" w:rsidRPr="00A25D4D" w:rsidRDefault="00C0190C" w:rsidP="008F13CC">
                  <w:pPr>
                    <w:jc w:val="left"/>
                  </w:pPr>
                  <w:r w:rsidRPr="00A25D4D">
                    <w:t> </w:t>
                  </w:r>
                </w:p>
              </w:tc>
              <w:tc>
                <w:tcPr>
                  <w:tcW w:w="1500" w:type="dxa"/>
                  <w:hideMark/>
                </w:tcPr>
                <w:p w14:paraId="0ECBDC56" w14:textId="77777777" w:rsidR="00C0190C" w:rsidRPr="00A25D4D" w:rsidRDefault="00C0190C" w:rsidP="008F13CC">
                  <w:pPr>
                    <w:jc w:val="left"/>
                  </w:pPr>
                  <w:r w:rsidRPr="00A25D4D">
                    <w:t>Herkomst:</w:t>
                  </w:r>
                </w:p>
              </w:tc>
              <w:tc>
                <w:tcPr>
                  <w:tcW w:w="0" w:type="auto"/>
                  <w:hideMark/>
                </w:tcPr>
                <w:p w14:paraId="3DD08D22" w14:textId="77777777" w:rsidR="00C0190C" w:rsidRPr="00A25D4D" w:rsidRDefault="00C0190C" w:rsidP="008F13CC">
                  <w:pPr>
                    <w:jc w:val="left"/>
                  </w:pPr>
                </w:p>
              </w:tc>
            </w:tr>
          </w:tbl>
          <w:p w14:paraId="4E908625" w14:textId="77777777" w:rsidR="00C0190C" w:rsidRPr="00A25D4D" w:rsidRDefault="00C0190C" w:rsidP="008F13CC">
            <w:pPr>
              <w:jc w:val="left"/>
            </w:pPr>
          </w:p>
        </w:tc>
      </w:tr>
      <w:tr w:rsidR="00C0190C" w:rsidRPr="00A25D4D" w:rsidDel="003D6A25" w14:paraId="470B59DD" w14:textId="1CFD2B5C" w:rsidTr="003D6A25">
        <w:trPr>
          <w:tblCellSpacing w:w="0" w:type="dxa"/>
          <w:del w:id="73" w:author="Paul Janssen" w:date="2020-06-10T17:33:00Z"/>
          <w:trPrChange w:id="74"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75"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087BFF36" w14:textId="163D6CE4" w:rsidR="00C0190C" w:rsidRPr="00A25D4D" w:rsidDel="003D6A25" w:rsidRDefault="00C0190C" w:rsidP="008F13CC">
            <w:pPr>
              <w:jc w:val="left"/>
              <w:rPr>
                <w:del w:id="76" w:author="Paul Janssen" w:date="2020-06-10T17:33:00Z"/>
              </w:rPr>
            </w:pPr>
            <w:del w:id="77" w:author="Paul Janssen" w:date="2020-06-10T17:33:00Z">
              <w:r w:rsidRPr="00A25D4D" w:rsidDel="003D6A25">
                <w:rPr>
                  <w:b/>
                  <w:bCs/>
                </w:rPr>
                <w:delText>Attribuut: contactStoring</w:delText>
              </w:r>
            </w:del>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Del="003D6A25" w14:paraId="30E1001E" w14:textId="73C004FB" w:rsidTr="00C0190C">
              <w:trPr>
                <w:tblHeader/>
                <w:tblCellSpacing w:w="0" w:type="dxa"/>
                <w:del w:id="78" w:author="Paul Janssen" w:date="2020-06-10T17:33:00Z"/>
              </w:trPr>
              <w:tc>
                <w:tcPr>
                  <w:tcW w:w="360" w:type="dxa"/>
                  <w:hideMark/>
                </w:tcPr>
                <w:p w14:paraId="17FA6D59" w14:textId="53D7EAB2" w:rsidR="00C0190C" w:rsidRPr="00A25D4D" w:rsidDel="003D6A25" w:rsidRDefault="00C0190C" w:rsidP="008F13CC">
                  <w:pPr>
                    <w:jc w:val="left"/>
                    <w:rPr>
                      <w:del w:id="79" w:author="Paul Janssen" w:date="2020-06-10T17:33:00Z"/>
                    </w:rPr>
                  </w:pPr>
                  <w:del w:id="80" w:author="Paul Janssen" w:date="2020-06-10T17:33:00Z">
                    <w:r w:rsidRPr="00A25D4D" w:rsidDel="003D6A25">
                      <w:delText> </w:delText>
                    </w:r>
                  </w:del>
                </w:p>
              </w:tc>
              <w:tc>
                <w:tcPr>
                  <w:tcW w:w="1500" w:type="dxa"/>
                  <w:hideMark/>
                </w:tcPr>
                <w:p w14:paraId="7D41A1AE" w14:textId="2A1E3DB9" w:rsidR="00C0190C" w:rsidRPr="00A25D4D" w:rsidDel="003D6A25" w:rsidRDefault="00C0190C" w:rsidP="008F13CC">
                  <w:pPr>
                    <w:jc w:val="left"/>
                    <w:rPr>
                      <w:del w:id="81" w:author="Paul Janssen" w:date="2020-06-10T17:33:00Z"/>
                    </w:rPr>
                  </w:pPr>
                  <w:del w:id="82" w:author="Paul Janssen" w:date="2020-06-10T17:33:00Z">
                    <w:r w:rsidRPr="00A25D4D" w:rsidDel="003D6A25">
                      <w:delText>Type:</w:delText>
                    </w:r>
                  </w:del>
                </w:p>
              </w:tc>
              <w:tc>
                <w:tcPr>
                  <w:tcW w:w="0" w:type="auto"/>
                  <w:hideMark/>
                </w:tcPr>
                <w:p w14:paraId="59E492CF" w14:textId="6687687A" w:rsidR="00C0190C" w:rsidRPr="00A25D4D" w:rsidDel="003D6A25" w:rsidRDefault="00C0190C" w:rsidP="008F13CC">
                  <w:pPr>
                    <w:jc w:val="left"/>
                    <w:rPr>
                      <w:del w:id="83" w:author="Paul Janssen" w:date="2020-06-10T17:33:00Z"/>
                    </w:rPr>
                  </w:pPr>
                  <w:del w:id="84" w:author="Paul Janssen" w:date="2020-06-10T17:33:00Z">
                    <w:r w:rsidRPr="00A25D4D" w:rsidDel="003D6A25">
                      <w:delText>Contact</w:delText>
                    </w:r>
                  </w:del>
                </w:p>
              </w:tc>
            </w:tr>
            <w:tr w:rsidR="00C0190C" w:rsidRPr="00A25D4D" w:rsidDel="003D6A25" w14:paraId="1578B384" w14:textId="5A23ED8B" w:rsidTr="00C0190C">
              <w:trPr>
                <w:tblHeader/>
                <w:tblCellSpacing w:w="0" w:type="dxa"/>
                <w:del w:id="85" w:author="Paul Janssen" w:date="2020-06-10T17:33:00Z"/>
              </w:trPr>
              <w:tc>
                <w:tcPr>
                  <w:tcW w:w="360" w:type="dxa"/>
                  <w:hideMark/>
                </w:tcPr>
                <w:p w14:paraId="42CE4E79" w14:textId="1F72C0ED" w:rsidR="00C0190C" w:rsidRPr="00A25D4D" w:rsidDel="003D6A25" w:rsidRDefault="00C0190C" w:rsidP="008F13CC">
                  <w:pPr>
                    <w:jc w:val="left"/>
                    <w:rPr>
                      <w:del w:id="86" w:author="Paul Janssen" w:date="2020-06-10T17:33:00Z"/>
                    </w:rPr>
                  </w:pPr>
                  <w:del w:id="87" w:author="Paul Janssen" w:date="2020-06-10T17:33:00Z">
                    <w:r w:rsidRPr="00A25D4D" w:rsidDel="003D6A25">
                      <w:delText> </w:delText>
                    </w:r>
                  </w:del>
                </w:p>
              </w:tc>
              <w:tc>
                <w:tcPr>
                  <w:tcW w:w="1500" w:type="dxa"/>
                  <w:hideMark/>
                </w:tcPr>
                <w:p w14:paraId="7FA54E0C" w14:textId="4DC62745" w:rsidR="00C0190C" w:rsidRPr="00A25D4D" w:rsidDel="003D6A25" w:rsidRDefault="00C0190C" w:rsidP="008F13CC">
                  <w:pPr>
                    <w:jc w:val="left"/>
                    <w:rPr>
                      <w:del w:id="88" w:author="Paul Janssen" w:date="2020-06-10T17:33:00Z"/>
                    </w:rPr>
                  </w:pPr>
                  <w:del w:id="89" w:author="Paul Janssen" w:date="2020-06-10T17:33:00Z">
                    <w:r w:rsidRPr="00A25D4D" w:rsidDel="003D6A25">
                      <w:delText>Naam</w:delText>
                    </w:r>
                  </w:del>
                </w:p>
              </w:tc>
              <w:tc>
                <w:tcPr>
                  <w:tcW w:w="0" w:type="auto"/>
                  <w:hideMark/>
                </w:tcPr>
                <w:p w14:paraId="03B01740" w14:textId="45DD6978" w:rsidR="00C0190C" w:rsidRPr="00A25D4D" w:rsidDel="003D6A25" w:rsidRDefault="00C0190C" w:rsidP="008F13CC">
                  <w:pPr>
                    <w:jc w:val="left"/>
                    <w:rPr>
                      <w:del w:id="90" w:author="Paul Janssen" w:date="2020-06-10T17:33:00Z"/>
                    </w:rPr>
                  </w:pPr>
                </w:p>
              </w:tc>
            </w:tr>
            <w:tr w:rsidR="00C0190C" w:rsidRPr="00A25D4D" w:rsidDel="003D6A25" w14:paraId="7A5C3D71" w14:textId="6923CACF" w:rsidTr="00C0190C">
              <w:trPr>
                <w:tblHeader/>
                <w:tblCellSpacing w:w="0" w:type="dxa"/>
                <w:del w:id="91" w:author="Paul Janssen" w:date="2020-06-10T17:33:00Z"/>
              </w:trPr>
              <w:tc>
                <w:tcPr>
                  <w:tcW w:w="360" w:type="dxa"/>
                  <w:hideMark/>
                </w:tcPr>
                <w:p w14:paraId="528B8A72" w14:textId="1879FBD6" w:rsidR="00C0190C" w:rsidRPr="00A25D4D" w:rsidDel="003D6A25" w:rsidRDefault="00C0190C" w:rsidP="008F13CC">
                  <w:pPr>
                    <w:jc w:val="left"/>
                    <w:rPr>
                      <w:del w:id="92" w:author="Paul Janssen" w:date="2020-06-10T17:33:00Z"/>
                    </w:rPr>
                  </w:pPr>
                  <w:del w:id="93" w:author="Paul Janssen" w:date="2020-06-10T17:33:00Z">
                    <w:r w:rsidRPr="00A25D4D" w:rsidDel="003D6A25">
                      <w:delText> </w:delText>
                    </w:r>
                  </w:del>
                </w:p>
              </w:tc>
              <w:tc>
                <w:tcPr>
                  <w:tcW w:w="1500" w:type="dxa"/>
                  <w:hideMark/>
                </w:tcPr>
                <w:p w14:paraId="4E4B19CB" w14:textId="2AC5B8DA" w:rsidR="00C0190C" w:rsidRPr="00A25D4D" w:rsidDel="003D6A25" w:rsidRDefault="00C0190C" w:rsidP="008F13CC">
                  <w:pPr>
                    <w:jc w:val="left"/>
                    <w:rPr>
                      <w:del w:id="94" w:author="Paul Janssen" w:date="2020-06-10T17:33:00Z"/>
                    </w:rPr>
                  </w:pPr>
                  <w:del w:id="95" w:author="Paul Janssen" w:date="2020-06-10T17:33:00Z">
                    <w:r w:rsidRPr="00A25D4D" w:rsidDel="003D6A25">
                      <w:delText>Definitie:</w:delText>
                    </w:r>
                  </w:del>
                </w:p>
              </w:tc>
              <w:tc>
                <w:tcPr>
                  <w:tcW w:w="0" w:type="auto"/>
                  <w:hideMark/>
                </w:tcPr>
                <w:p w14:paraId="32296D8B" w14:textId="128A9286" w:rsidR="00C0190C" w:rsidRPr="00A25D4D" w:rsidDel="003D6A25" w:rsidRDefault="00C0190C" w:rsidP="008F13CC">
                  <w:pPr>
                    <w:jc w:val="left"/>
                    <w:rPr>
                      <w:del w:id="96" w:author="Paul Janssen" w:date="2020-06-10T17:33:00Z"/>
                    </w:rPr>
                  </w:pPr>
                  <w:del w:id="97" w:author="Paul Janssen" w:date="2020-06-10T17:33:00Z">
                    <w:r w:rsidRPr="00A25D4D" w:rsidDel="003D6A25">
                      <w:delText xml:space="preserve">Contactinformatie bij optreden storing. </w:delText>
                    </w:r>
                  </w:del>
                </w:p>
              </w:tc>
            </w:tr>
            <w:tr w:rsidR="00C0190C" w:rsidRPr="00A25D4D" w:rsidDel="003D6A25" w14:paraId="3DBBECFC" w14:textId="47BA9039" w:rsidTr="00C0190C">
              <w:trPr>
                <w:tblHeader/>
                <w:tblCellSpacing w:w="0" w:type="dxa"/>
                <w:del w:id="98" w:author="Paul Janssen" w:date="2020-06-10T17:33:00Z"/>
              </w:trPr>
              <w:tc>
                <w:tcPr>
                  <w:tcW w:w="360" w:type="dxa"/>
                  <w:hideMark/>
                </w:tcPr>
                <w:p w14:paraId="3FAE10FC" w14:textId="31FF8CFF" w:rsidR="00C0190C" w:rsidRPr="00A25D4D" w:rsidDel="003D6A25" w:rsidRDefault="00C0190C" w:rsidP="008F13CC">
                  <w:pPr>
                    <w:jc w:val="left"/>
                    <w:rPr>
                      <w:del w:id="99" w:author="Paul Janssen" w:date="2020-06-10T17:33:00Z"/>
                    </w:rPr>
                  </w:pPr>
                  <w:del w:id="100" w:author="Paul Janssen" w:date="2020-06-10T17:33:00Z">
                    <w:r w:rsidRPr="00A25D4D" w:rsidDel="003D6A25">
                      <w:delText> </w:delText>
                    </w:r>
                  </w:del>
                </w:p>
              </w:tc>
              <w:tc>
                <w:tcPr>
                  <w:tcW w:w="1500" w:type="dxa"/>
                  <w:hideMark/>
                </w:tcPr>
                <w:p w14:paraId="13CE73FC" w14:textId="6F8E8731" w:rsidR="00C0190C" w:rsidRPr="00A25D4D" w:rsidDel="003D6A25" w:rsidRDefault="00C0190C" w:rsidP="008F13CC">
                  <w:pPr>
                    <w:jc w:val="left"/>
                    <w:rPr>
                      <w:del w:id="101" w:author="Paul Janssen" w:date="2020-06-10T17:33:00Z"/>
                    </w:rPr>
                  </w:pPr>
                  <w:del w:id="102" w:author="Paul Janssen" w:date="2020-06-10T17:33:00Z">
                    <w:r w:rsidRPr="00A25D4D" w:rsidDel="003D6A25">
                      <w:delText>Multipliciteit:</w:delText>
                    </w:r>
                  </w:del>
                </w:p>
              </w:tc>
              <w:tc>
                <w:tcPr>
                  <w:tcW w:w="0" w:type="auto"/>
                  <w:hideMark/>
                </w:tcPr>
                <w:p w14:paraId="72443541" w14:textId="7BE97F03" w:rsidR="00C0190C" w:rsidRPr="00A25D4D" w:rsidDel="003D6A25" w:rsidRDefault="00C0190C" w:rsidP="008F13CC">
                  <w:pPr>
                    <w:jc w:val="left"/>
                    <w:rPr>
                      <w:del w:id="103" w:author="Paul Janssen" w:date="2020-06-10T17:33:00Z"/>
                    </w:rPr>
                  </w:pPr>
                  <w:del w:id="104" w:author="Paul Janssen" w:date="2020-06-10T17:33:00Z">
                    <w:r w:rsidRPr="00A25D4D" w:rsidDel="003D6A25">
                      <w:delText>0..1</w:delText>
                    </w:r>
                  </w:del>
                </w:p>
              </w:tc>
            </w:tr>
          </w:tbl>
          <w:p w14:paraId="6D7F4873" w14:textId="5B3BB78B" w:rsidR="00C0190C" w:rsidRPr="00A25D4D" w:rsidDel="003D6A25" w:rsidRDefault="00C0190C" w:rsidP="008F13CC">
            <w:pPr>
              <w:jc w:val="left"/>
              <w:rPr>
                <w:del w:id="105" w:author="Paul Janssen" w:date="2020-06-10T17:33:00Z"/>
              </w:rPr>
            </w:pPr>
          </w:p>
        </w:tc>
      </w:tr>
      <w:tr w:rsidR="00C0190C" w:rsidRPr="00A25D4D" w14:paraId="354967F5" w14:textId="77777777" w:rsidTr="003D6A25">
        <w:trPr>
          <w:tblCellSpacing w:w="0" w:type="dxa"/>
          <w:trPrChange w:id="106"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07"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19835751" w14:textId="77777777" w:rsidR="00C0190C" w:rsidRPr="00A25D4D" w:rsidRDefault="00C0190C" w:rsidP="008F13CC">
            <w:pPr>
              <w:jc w:val="left"/>
            </w:pPr>
            <w:r w:rsidRPr="00A25D4D">
              <w:rPr>
                <w:b/>
                <w:bCs/>
              </w:rPr>
              <w:t xml:space="preserve">Attribuut: </w:t>
            </w:r>
            <w:proofErr w:type="spellStart"/>
            <w:r w:rsidRPr="00A25D4D">
              <w:rPr>
                <w:b/>
                <w:bCs/>
              </w:rPr>
              <w:t>contactBeschadiging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2009003" w14:textId="77777777" w:rsidTr="00C0190C">
              <w:trPr>
                <w:tblHeader/>
                <w:tblCellSpacing w:w="0" w:type="dxa"/>
              </w:trPr>
              <w:tc>
                <w:tcPr>
                  <w:tcW w:w="360" w:type="dxa"/>
                  <w:hideMark/>
                </w:tcPr>
                <w:p w14:paraId="5EB984B5" w14:textId="77777777" w:rsidR="00C0190C" w:rsidRPr="00A25D4D" w:rsidRDefault="00C0190C" w:rsidP="008F13CC">
                  <w:pPr>
                    <w:jc w:val="left"/>
                  </w:pPr>
                  <w:r w:rsidRPr="00A25D4D">
                    <w:t> </w:t>
                  </w:r>
                </w:p>
              </w:tc>
              <w:tc>
                <w:tcPr>
                  <w:tcW w:w="1500" w:type="dxa"/>
                  <w:hideMark/>
                </w:tcPr>
                <w:p w14:paraId="0E24FC22" w14:textId="77777777" w:rsidR="00C0190C" w:rsidRPr="00A25D4D" w:rsidRDefault="00C0190C" w:rsidP="008F13CC">
                  <w:pPr>
                    <w:jc w:val="left"/>
                  </w:pPr>
                  <w:r w:rsidRPr="00A25D4D">
                    <w:t>Type:</w:t>
                  </w:r>
                </w:p>
              </w:tc>
              <w:tc>
                <w:tcPr>
                  <w:tcW w:w="0" w:type="auto"/>
                  <w:hideMark/>
                </w:tcPr>
                <w:p w14:paraId="3BE958CD" w14:textId="77777777" w:rsidR="00C0190C" w:rsidRPr="00A25D4D" w:rsidRDefault="00C0190C" w:rsidP="008F13CC">
                  <w:pPr>
                    <w:jc w:val="left"/>
                  </w:pPr>
                  <w:r w:rsidRPr="00A25D4D">
                    <w:t>Contact</w:t>
                  </w:r>
                </w:p>
              </w:tc>
            </w:tr>
            <w:tr w:rsidR="00C0190C" w:rsidRPr="00A25D4D" w14:paraId="679DD259" w14:textId="77777777" w:rsidTr="00C0190C">
              <w:trPr>
                <w:tblHeader/>
                <w:tblCellSpacing w:w="0" w:type="dxa"/>
              </w:trPr>
              <w:tc>
                <w:tcPr>
                  <w:tcW w:w="360" w:type="dxa"/>
                  <w:hideMark/>
                </w:tcPr>
                <w:p w14:paraId="6AA166E7" w14:textId="77777777" w:rsidR="00C0190C" w:rsidRPr="00A25D4D" w:rsidRDefault="00C0190C" w:rsidP="008F13CC">
                  <w:pPr>
                    <w:jc w:val="left"/>
                  </w:pPr>
                  <w:r w:rsidRPr="00A25D4D">
                    <w:t> </w:t>
                  </w:r>
                </w:p>
              </w:tc>
              <w:tc>
                <w:tcPr>
                  <w:tcW w:w="1500" w:type="dxa"/>
                  <w:hideMark/>
                </w:tcPr>
                <w:p w14:paraId="4CF5A561" w14:textId="77777777" w:rsidR="00C0190C" w:rsidRPr="00A25D4D" w:rsidRDefault="00C0190C" w:rsidP="008F13CC">
                  <w:pPr>
                    <w:jc w:val="left"/>
                  </w:pPr>
                  <w:r w:rsidRPr="00A25D4D">
                    <w:t>Naam</w:t>
                  </w:r>
                </w:p>
              </w:tc>
              <w:tc>
                <w:tcPr>
                  <w:tcW w:w="0" w:type="auto"/>
                  <w:hideMark/>
                </w:tcPr>
                <w:p w14:paraId="06D65594" w14:textId="77777777" w:rsidR="00C0190C" w:rsidRPr="00A25D4D" w:rsidRDefault="00C0190C" w:rsidP="008F13CC">
                  <w:pPr>
                    <w:jc w:val="left"/>
                  </w:pPr>
                </w:p>
              </w:tc>
            </w:tr>
            <w:tr w:rsidR="00C0190C" w:rsidRPr="00A25D4D" w14:paraId="791BB5A5" w14:textId="77777777" w:rsidTr="00C0190C">
              <w:trPr>
                <w:tblHeader/>
                <w:tblCellSpacing w:w="0" w:type="dxa"/>
              </w:trPr>
              <w:tc>
                <w:tcPr>
                  <w:tcW w:w="360" w:type="dxa"/>
                  <w:hideMark/>
                </w:tcPr>
                <w:p w14:paraId="2C9B9A64" w14:textId="77777777" w:rsidR="00C0190C" w:rsidRPr="00A25D4D" w:rsidRDefault="00C0190C" w:rsidP="008F13CC">
                  <w:pPr>
                    <w:jc w:val="left"/>
                  </w:pPr>
                  <w:r w:rsidRPr="00A25D4D">
                    <w:t> </w:t>
                  </w:r>
                </w:p>
              </w:tc>
              <w:tc>
                <w:tcPr>
                  <w:tcW w:w="1500" w:type="dxa"/>
                  <w:hideMark/>
                </w:tcPr>
                <w:p w14:paraId="687EC40B" w14:textId="77777777" w:rsidR="00C0190C" w:rsidRPr="00A25D4D" w:rsidRDefault="00C0190C" w:rsidP="008F13CC">
                  <w:pPr>
                    <w:jc w:val="left"/>
                  </w:pPr>
                  <w:r w:rsidRPr="00A25D4D">
                    <w:t>Definitie:</w:t>
                  </w:r>
                </w:p>
              </w:tc>
              <w:tc>
                <w:tcPr>
                  <w:tcW w:w="0" w:type="auto"/>
                  <w:hideMark/>
                </w:tcPr>
                <w:p w14:paraId="6233D267" w14:textId="77777777" w:rsidR="00C0190C" w:rsidRPr="00A25D4D" w:rsidRDefault="00C0190C" w:rsidP="008F13CC">
                  <w:pPr>
                    <w:jc w:val="left"/>
                  </w:pPr>
                  <w:r w:rsidRPr="00A25D4D">
                    <w:t xml:space="preserve">Contactinformatie bij opgetreden beschadiging. </w:t>
                  </w:r>
                </w:p>
              </w:tc>
            </w:tr>
            <w:tr w:rsidR="00C0190C" w:rsidRPr="00A25D4D" w14:paraId="21FFA5D8" w14:textId="77777777" w:rsidTr="00C0190C">
              <w:trPr>
                <w:tblHeader/>
                <w:tblCellSpacing w:w="0" w:type="dxa"/>
              </w:trPr>
              <w:tc>
                <w:tcPr>
                  <w:tcW w:w="360" w:type="dxa"/>
                  <w:hideMark/>
                </w:tcPr>
                <w:p w14:paraId="3714814A" w14:textId="77777777" w:rsidR="00C0190C" w:rsidRPr="00A25D4D" w:rsidRDefault="00C0190C" w:rsidP="008F13CC">
                  <w:pPr>
                    <w:jc w:val="left"/>
                  </w:pPr>
                  <w:r w:rsidRPr="00A25D4D">
                    <w:t> </w:t>
                  </w:r>
                </w:p>
              </w:tc>
              <w:tc>
                <w:tcPr>
                  <w:tcW w:w="1500" w:type="dxa"/>
                  <w:hideMark/>
                </w:tcPr>
                <w:p w14:paraId="28B0C19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FFF58D5" w14:textId="77777777" w:rsidR="00C0190C" w:rsidRPr="00A25D4D" w:rsidRDefault="00C0190C" w:rsidP="008F13CC">
                  <w:pPr>
                    <w:jc w:val="left"/>
                  </w:pPr>
                  <w:r w:rsidRPr="00A25D4D">
                    <w:t>0..1</w:t>
                  </w:r>
                </w:p>
              </w:tc>
            </w:tr>
          </w:tbl>
          <w:p w14:paraId="678A075D" w14:textId="77777777" w:rsidR="00C0190C" w:rsidRPr="00A25D4D" w:rsidRDefault="00C0190C" w:rsidP="008F13CC">
            <w:pPr>
              <w:jc w:val="left"/>
            </w:pPr>
          </w:p>
        </w:tc>
      </w:tr>
      <w:tr w:rsidR="00C0190C" w:rsidRPr="00A25D4D" w14:paraId="53D5D15E" w14:textId="77777777" w:rsidTr="003D6A25">
        <w:trPr>
          <w:tblCellSpacing w:w="0" w:type="dxa"/>
          <w:trPrChange w:id="108"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09"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5C25EE6E" w14:textId="77777777" w:rsidR="00C0190C" w:rsidRPr="00A25D4D" w:rsidRDefault="00C0190C" w:rsidP="008F13CC">
            <w:pPr>
              <w:jc w:val="left"/>
            </w:pPr>
            <w:r w:rsidRPr="00A25D4D">
              <w:rPr>
                <w:b/>
                <w:bCs/>
              </w:rPr>
              <w:t>Relatie: netbeheerder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343AFE" w14:textId="77777777" w:rsidTr="00C0190C">
              <w:trPr>
                <w:tblHeader/>
                <w:tblCellSpacing w:w="0" w:type="dxa"/>
              </w:trPr>
              <w:tc>
                <w:tcPr>
                  <w:tcW w:w="360" w:type="dxa"/>
                  <w:hideMark/>
                </w:tcPr>
                <w:p w14:paraId="3638D64A" w14:textId="77777777" w:rsidR="00C0190C" w:rsidRPr="00A25D4D" w:rsidRDefault="00C0190C" w:rsidP="008F13CC">
                  <w:pPr>
                    <w:jc w:val="left"/>
                  </w:pPr>
                  <w:r w:rsidRPr="00A25D4D">
                    <w:lastRenderedPageBreak/>
                    <w:t> </w:t>
                  </w:r>
                </w:p>
              </w:tc>
              <w:tc>
                <w:tcPr>
                  <w:tcW w:w="1500" w:type="dxa"/>
                  <w:hideMark/>
                </w:tcPr>
                <w:p w14:paraId="3D81B70A" w14:textId="77777777" w:rsidR="00C0190C" w:rsidRPr="00A25D4D" w:rsidRDefault="00C0190C" w:rsidP="008F13CC">
                  <w:pPr>
                    <w:jc w:val="left"/>
                  </w:pPr>
                  <w:r w:rsidRPr="00A25D4D">
                    <w:t>Type:</w:t>
                  </w:r>
                </w:p>
              </w:tc>
              <w:tc>
                <w:tcPr>
                  <w:tcW w:w="0" w:type="auto"/>
                  <w:hideMark/>
                </w:tcPr>
                <w:p w14:paraId="3457D286" w14:textId="77777777" w:rsidR="00C0190C" w:rsidRPr="00A25D4D" w:rsidRDefault="00C0190C" w:rsidP="008F13CC">
                  <w:pPr>
                    <w:jc w:val="left"/>
                  </w:pPr>
                  <w:r w:rsidRPr="00A25D4D">
                    <w:t>Beheerder</w:t>
                  </w:r>
                </w:p>
              </w:tc>
            </w:tr>
            <w:tr w:rsidR="00C0190C" w:rsidRPr="00A25D4D" w14:paraId="1B957947" w14:textId="77777777" w:rsidTr="00C0190C">
              <w:trPr>
                <w:tblHeader/>
                <w:tblCellSpacing w:w="0" w:type="dxa"/>
              </w:trPr>
              <w:tc>
                <w:tcPr>
                  <w:tcW w:w="360" w:type="dxa"/>
                  <w:hideMark/>
                </w:tcPr>
                <w:p w14:paraId="76C7F3B8" w14:textId="77777777" w:rsidR="00C0190C" w:rsidRPr="00A25D4D" w:rsidRDefault="00C0190C" w:rsidP="008F13CC">
                  <w:pPr>
                    <w:jc w:val="left"/>
                  </w:pPr>
                  <w:r w:rsidRPr="00A25D4D">
                    <w:t> </w:t>
                  </w:r>
                </w:p>
              </w:tc>
              <w:tc>
                <w:tcPr>
                  <w:tcW w:w="1500" w:type="dxa"/>
                  <w:hideMark/>
                </w:tcPr>
                <w:p w14:paraId="6FDDC4B0" w14:textId="77777777" w:rsidR="00C0190C" w:rsidRPr="00A25D4D" w:rsidRDefault="00C0190C" w:rsidP="008F13CC">
                  <w:pPr>
                    <w:jc w:val="left"/>
                  </w:pPr>
                  <w:r w:rsidRPr="00A25D4D">
                    <w:t>Naam</w:t>
                  </w:r>
                </w:p>
              </w:tc>
              <w:tc>
                <w:tcPr>
                  <w:tcW w:w="0" w:type="auto"/>
                  <w:hideMark/>
                </w:tcPr>
                <w:p w14:paraId="29CF950A" w14:textId="77777777" w:rsidR="00C0190C" w:rsidRPr="00A25D4D" w:rsidRDefault="00C0190C" w:rsidP="008F13CC">
                  <w:pPr>
                    <w:jc w:val="left"/>
                  </w:pPr>
                </w:p>
              </w:tc>
            </w:tr>
            <w:tr w:rsidR="00C0190C" w:rsidRPr="00A25D4D" w14:paraId="43368494" w14:textId="77777777" w:rsidTr="00C0190C">
              <w:trPr>
                <w:tblHeader/>
                <w:tblCellSpacing w:w="0" w:type="dxa"/>
              </w:trPr>
              <w:tc>
                <w:tcPr>
                  <w:tcW w:w="360" w:type="dxa"/>
                  <w:hideMark/>
                </w:tcPr>
                <w:p w14:paraId="505A47B3" w14:textId="77777777" w:rsidR="00C0190C" w:rsidRPr="00A25D4D" w:rsidRDefault="00C0190C" w:rsidP="008F13CC">
                  <w:pPr>
                    <w:jc w:val="left"/>
                  </w:pPr>
                  <w:r w:rsidRPr="00A25D4D">
                    <w:t> </w:t>
                  </w:r>
                </w:p>
              </w:tc>
              <w:tc>
                <w:tcPr>
                  <w:tcW w:w="1500" w:type="dxa"/>
                  <w:hideMark/>
                </w:tcPr>
                <w:p w14:paraId="327D6CA1" w14:textId="77777777" w:rsidR="00C0190C" w:rsidRPr="00A25D4D" w:rsidRDefault="00C0190C" w:rsidP="008F13CC">
                  <w:pPr>
                    <w:jc w:val="left"/>
                  </w:pPr>
                  <w:r w:rsidRPr="00A25D4D">
                    <w:t>Definitie:</w:t>
                  </w:r>
                </w:p>
              </w:tc>
              <w:tc>
                <w:tcPr>
                  <w:tcW w:w="0" w:type="auto"/>
                  <w:hideMark/>
                </w:tcPr>
                <w:p w14:paraId="10BD24B9" w14:textId="77777777" w:rsidR="00C0190C" w:rsidRPr="00A25D4D" w:rsidRDefault="00C0190C" w:rsidP="008F13CC">
                  <w:pPr>
                    <w:jc w:val="left"/>
                  </w:pPr>
                  <w:r w:rsidRPr="00A25D4D">
                    <w:t xml:space="preserve">Gegevens van de belanghebbende beheerder. </w:t>
                  </w:r>
                </w:p>
              </w:tc>
            </w:tr>
            <w:tr w:rsidR="00C0190C" w:rsidRPr="00A25D4D" w14:paraId="1BA585C2" w14:textId="77777777" w:rsidTr="00C0190C">
              <w:trPr>
                <w:tblHeader/>
                <w:tblCellSpacing w:w="0" w:type="dxa"/>
              </w:trPr>
              <w:tc>
                <w:tcPr>
                  <w:tcW w:w="360" w:type="dxa"/>
                  <w:hideMark/>
                </w:tcPr>
                <w:p w14:paraId="1D890486" w14:textId="77777777" w:rsidR="00C0190C" w:rsidRPr="00A25D4D" w:rsidRDefault="00C0190C" w:rsidP="008F13CC">
                  <w:pPr>
                    <w:jc w:val="left"/>
                  </w:pPr>
                  <w:r w:rsidRPr="00A25D4D">
                    <w:t> </w:t>
                  </w:r>
                </w:p>
              </w:tc>
              <w:tc>
                <w:tcPr>
                  <w:tcW w:w="1500" w:type="dxa"/>
                  <w:hideMark/>
                </w:tcPr>
                <w:p w14:paraId="2C7F4B9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83C190" w14:textId="77777777" w:rsidR="00C0190C" w:rsidRPr="00A25D4D" w:rsidRDefault="00C0190C" w:rsidP="008F13CC">
                  <w:pPr>
                    <w:jc w:val="left"/>
                  </w:pPr>
                  <w:r w:rsidRPr="00A25D4D">
                    <w:t>0..1</w:t>
                  </w:r>
                </w:p>
              </w:tc>
            </w:tr>
          </w:tbl>
          <w:p w14:paraId="38093227" w14:textId="77777777" w:rsidR="00C0190C" w:rsidRPr="00A25D4D" w:rsidRDefault="00C0190C" w:rsidP="008F13CC">
            <w:pPr>
              <w:jc w:val="left"/>
            </w:pPr>
          </w:p>
        </w:tc>
      </w:tr>
      <w:tr w:rsidR="00C0190C" w:rsidRPr="00A25D4D" w14:paraId="1B2C0FD8" w14:textId="77777777" w:rsidTr="003D6A25">
        <w:trPr>
          <w:tblCellSpacing w:w="0" w:type="dxa"/>
          <w:trPrChange w:id="110"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11"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4CCDDCC3"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A8CFE24" w14:textId="77777777" w:rsidTr="00C0190C">
              <w:trPr>
                <w:tblHeader/>
                <w:tblCellSpacing w:w="0" w:type="dxa"/>
              </w:trPr>
              <w:tc>
                <w:tcPr>
                  <w:tcW w:w="360" w:type="dxa"/>
                  <w:hideMark/>
                </w:tcPr>
                <w:p w14:paraId="109B07F9" w14:textId="77777777" w:rsidR="00C0190C" w:rsidRPr="00A25D4D" w:rsidRDefault="00C0190C" w:rsidP="008F13CC">
                  <w:pPr>
                    <w:jc w:val="left"/>
                  </w:pPr>
                  <w:r w:rsidRPr="00A25D4D">
                    <w:t> </w:t>
                  </w:r>
                </w:p>
              </w:tc>
              <w:tc>
                <w:tcPr>
                  <w:tcW w:w="1500" w:type="dxa"/>
                  <w:hideMark/>
                </w:tcPr>
                <w:p w14:paraId="268D9AD9" w14:textId="77777777" w:rsidR="00C0190C" w:rsidRPr="00A25D4D" w:rsidRDefault="00C0190C" w:rsidP="008F13CC">
                  <w:pPr>
                    <w:jc w:val="left"/>
                  </w:pPr>
                  <w:r w:rsidRPr="00A25D4D">
                    <w:t>Natuurlijke taal:</w:t>
                  </w:r>
                </w:p>
              </w:tc>
              <w:tc>
                <w:tcPr>
                  <w:tcW w:w="0" w:type="auto"/>
                  <w:hideMark/>
                </w:tcPr>
                <w:p w14:paraId="217A43EF" w14:textId="77777777" w:rsidR="00C0190C" w:rsidRPr="00A25D4D" w:rsidRDefault="00C0190C" w:rsidP="008F13CC">
                  <w:pPr>
                    <w:jc w:val="left"/>
                  </w:pPr>
                  <w:r w:rsidRPr="00A25D4D">
                    <w:t xml:space="preserve">Regels bij uitlevering afwezig: netbeheerder </w:t>
                  </w:r>
                </w:p>
              </w:tc>
            </w:tr>
            <w:tr w:rsidR="00C0190C" w:rsidRPr="00A25D4D" w14:paraId="61750A96" w14:textId="77777777" w:rsidTr="00C0190C">
              <w:trPr>
                <w:tblHeader/>
                <w:tblCellSpacing w:w="0" w:type="dxa"/>
              </w:trPr>
              <w:tc>
                <w:tcPr>
                  <w:tcW w:w="360" w:type="dxa"/>
                  <w:hideMark/>
                </w:tcPr>
                <w:p w14:paraId="3DFE8E82" w14:textId="77777777" w:rsidR="00C0190C" w:rsidRPr="00A25D4D" w:rsidRDefault="00C0190C" w:rsidP="008F13CC">
                  <w:pPr>
                    <w:jc w:val="left"/>
                  </w:pPr>
                  <w:r w:rsidRPr="00A25D4D">
                    <w:t> </w:t>
                  </w:r>
                </w:p>
              </w:tc>
              <w:tc>
                <w:tcPr>
                  <w:tcW w:w="1500" w:type="dxa"/>
                  <w:hideMark/>
                </w:tcPr>
                <w:p w14:paraId="69ADEC7D" w14:textId="77777777" w:rsidR="00C0190C" w:rsidRPr="00A25D4D" w:rsidRDefault="00C0190C" w:rsidP="008F13CC">
                  <w:pPr>
                    <w:jc w:val="left"/>
                  </w:pPr>
                  <w:r w:rsidRPr="00A25D4D">
                    <w:t>OCL:</w:t>
                  </w:r>
                </w:p>
              </w:tc>
              <w:tc>
                <w:tcPr>
                  <w:tcW w:w="0" w:type="auto"/>
                  <w:hideMark/>
                </w:tcPr>
                <w:p w14:paraId="50565A64" w14:textId="77777777" w:rsidR="00C0190C"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w:t>
                  </w:r>
                </w:p>
                <w:p w14:paraId="1BD68626" w14:textId="77777777" w:rsidR="00C0190C"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
                <w:p w14:paraId="0FE50ECA" w14:textId="77777777" w:rsidR="00C0190C" w:rsidRPr="00A25D4D" w:rsidRDefault="00C0190C" w:rsidP="008F13CC">
                  <w:pPr>
                    <w:jc w:val="left"/>
                  </w:pPr>
                  <w:proofErr w:type="spellStart"/>
                  <w:r w:rsidRPr="00A25D4D">
                    <w:t>self.netbeheerder</w:t>
                  </w:r>
                  <w:proofErr w:type="spellEnd"/>
                  <w:r w:rsidRPr="00A25D4D">
                    <w:t xml:space="preserve"> -&gt; </w:t>
                  </w:r>
                  <w:proofErr w:type="spellStart"/>
                  <w:r w:rsidRPr="00A25D4D">
                    <w:t>isEmpty</w:t>
                  </w:r>
                  <w:proofErr w:type="spellEnd"/>
                  <w:r w:rsidRPr="00A25D4D">
                    <w:t>()</w:t>
                  </w:r>
                </w:p>
              </w:tc>
            </w:tr>
          </w:tbl>
          <w:p w14:paraId="622406F7" w14:textId="77777777" w:rsidR="00C0190C" w:rsidRPr="00A25D4D" w:rsidRDefault="00C0190C" w:rsidP="008F13CC">
            <w:pPr>
              <w:jc w:val="left"/>
            </w:pPr>
          </w:p>
        </w:tc>
      </w:tr>
    </w:tbl>
    <w:p w14:paraId="04688A58" w14:textId="77777777" w:rsidR="00C0190C" w:rsidRPr="00A25D4D" w:rsidRDefault="00C0190C" w:rsidP="008F13CC">
      <w:pPr>
        <w:pStyle w:val="Kop5"/>
        <w:jc w:val="left"/>
        <w:rPr>
          <w:sz w:val="16"/>
          <w:szCs w:val="16"/>
        </w:rPr>
      </w:pPr>
      <w:r w:rsidRPr="00A25D4D">
        <w:rPr>
          <w:sz w:val="16"/>
          <w:szCs w:val="16"/>
        </w:rPr>
        <w:t>BelangGeneriek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467610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9900046" w14:textId="77777777" w:rsidR="00C0190C" w:rsidRPr="00A25D4D" w:rsidRDefault="00C0190C" w:rsidP="008F13CC">
            <w:pPr>
              <w:jc w:val="left"/>
            </w:pPr>
            <w:r w:rsidRPr="00A25D4D">
              <w:rPr>
                <w:b/>
                <w:bCs/>
              </w:rPr>
              <w:t xml:space="preserve">BelangGeneriek (abstract) </w:t>
            </w:r>
          </w:p>
        </w:tc>
      </w:tr>
      <w:tr w:rsidR="00C0190C" w:rsidRPr="00A25D4D" w14:paraId="3F46B52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D9F8EF3" w14:textId="77777777" w:rsidTr="00C0190C">
              <w:trPr>
                <w:tblHeader/>
                <w:tblCellSpacing w:w="0" w:type="dxa"/>
              </w:trPr>
              <w:tc>
                <w:tcPr>
                  <w:tcW w:w="360" w:type="dxa"/>
                  <w:hideMark/>
                </w:tcPr>
                <w:p w14:paraId="6D0172EC" w14:textId="77777777" w:rsidR="00C0190C" w:rsidRPr="00A25D4D" w:rsidRDefault="00C0190C" w:rsidP="008F13CC">
                  <w:pPr>
                    <w:jc w:val="left"/>
                  </w:pPr>
                  <w:r w:rsidRPr="00A25D4D">
                    <w:t> </w:t>
                  </w:r>
                </w:p>
              </w:tc>
              <w:tc>
                <w:tcPr>
                  <w:tcW w:w="1500" w:type="dxa"/>
                  <w:hideMark/>
                </w:tcPr>
                <w:p w14:paraId="6BA2C8D5" w14:textId="77777777" w:rsidR="00C0190C" w:rsidRPr="00A25D4D" w:rsidRDefault="00C0190C" w:rsidP="008F13CC">
                  <w:pPr>
                    <w:jc w:val="left"/>
                  </w:pPr>
                  <w:r w:rsidRPr="00A25D4D">
                    <w:t>Naam</w:t>
                  </w:r>
                </w:p>
              </w:tc>
              <w:tc>
                <w:tcPr>
                  <w:tcW w:w="0" w:type="auto"/>
                  <w:hideMark/>
                </w:tcPr>
                <w:p w14:paraId="5EFF9261" w14:textId="77777777" w:rsidR="00C0190C" w:rsidRPr="00A25D4D" w:rsidRDefault="00C0190C" w:rsidP="008F13CC">
                  <w:pPr>
                    <w:jc w:val="left"/>
                  </w:pPr>
                </w:p>
              </w:tc>
            </w:tr>
            <w:tr w:rsidR="00C0190C" w:rsidRPr="00A25D4D" w14:paraId="24DBAAD0" w14:textId="77777777" w:rsidTr="00C0190C">
              <w:trPr>
                <w:tblHeader/>
                <w:tblCellSpacing w:w="0" w:type="dxa"/>
              </w:trPr>
              <w:tc>
                <w:tcPr>
                  <w:tcW w:w="360" w:type="dxa"/>
                  <w:hideMark/>
                </w:tcPr>
                <w:p w14:paraId="3D3BAF7C" w14:textId="77777777" w:rsidR="00C0190C" w:rsidRPr="00A25D4D" w:rsidRDefault="00C0190C" w:rsidP="008F13CC">
                  <w:pPr>
                    <w:jc w:val="left"/>
                  </w:pPr>
                  <w:r w:rsidRPr="00A25D4D">
                    <w:t> </w:t>
                  </w:r>
                </w:p>
              </w:tc>
              <w:tc>
                <w:tcPr>
                  <w:tcW w:w="1500" w:type="dxa"/>
                  <w:hideMark/>
                </w:tcPr>
                <w:p w14:paraId="35C7EC28" w14:textId="77777777" w:rsidR="00C0190C" w:rsidRPr="00A25D4D" w:rsidRDefault="00C0190C" w:rsidP="008F13CC">
                  <w:pPr>
                    <w:jc w:val="left"/>
                  </w:pPr>
                  <w:r w:rsidRPr="00A25D4D">
                    <w:t>Definitie:</w:t>
                  </w:r>
                </w:p>
              </w:tc>
              <w:tc>
                <w:tcPr>
                  <w:tcW w:w="0" w:type="auto"/>
                  <w:hideMark/>
                </w:tcPr>
                <w:p w14:paraId="51BB98A4" w14:textId="77777777" w:rsidR="00C0190C" w:rsidRPr="00A25D4D" w:rsidRDefault="00C0190C" w:rsidP="008F13CC">
                  <w:pPr>
                    <w:jc w:val="left"/>
                  </w:pPr>
                  <w:r w:rsidRPr="00A25D4D">
                    <w:t xml:space="preserve">Een gebied waarin een netbeheerder een of meerdere netten heeft. Of het is een veiligheidsgebied. </w:t>
                  </w:r>
                </w:p>
              </w:tc>
            </w:tr>
            <w:tr w:rsidR="00C0190C" w:rsidRPr="00A25D4D" w14:paraId="5F50FA9F" w14:textId="77777777" w:rsidTr="00C0190C">
              <w:trPr>
                <w:tblHeader/>
                <w:tblCellSpacing w:w="0" w:type="dxa"/>
              </w:trPr>
              <w:tc>
                <w:tcPr>
                  <w:tcW w:w="360" w:type="dxa"/>
                  <w:hideMark/>
                </w:tcPr>
                <w:p w14:paraId="1A34C23C" w14:textId="77777777" w:rsidR="00C0190C" w:rsidRPr="00A25D4D" w:rsidRDefault="00C0190C" w:rsidP="008F13CC">
                  <w:pPr>
                    <w:jc w:val="left"/>
                  </w:pPr>
                  <w:r w:rsidRPr="00A25D4D">
                    <w:t> </w:t>
                  </w:r>
                </w:p>
              </w:tc>
              <w:tc>
                <w:tcPr>
                  <w:tcW w:w="1500" w:type="dxa"/>
                  <w:hideMark/>
                </w:tcPr>
                <w:p w14:paraId="750C3503" w14:textId="77777777" w:rsidR="00C0190C" w:rsidRPr="00A25D4D" w:rsidRDefault="00C0190C" w:rsidP="008F13CC">
                  <w:pPr>
                    <w:jc w:val="left"/>
                  </w:pPr>
                  <w:r w:rsidRPr="00A25D4D">
                    <w:t>Herkomst:</w:t>
                  </w:r>
                </w:p>
              </w:tc>
              <w:tc>
                <w:tcPr>
                  <w:tcW w:w="0" w:type="auto"/>
                  <w:hideMark/>
                </w:tcPr>
                <w:p w14:paraId="705A9D49" w14:textId="77777777" w:rsidR="00C0190C" w:rsidRPr="00A25D4D" w:rsidRDefault="00C0190C" w:rsidP="008F13CC">
                  <w:pPr>
                    <w:jc w:val="left"/>
                  </w:pPr>
                  <w:r w:rsidRPr="00A25D4D">
                    <w:t>Bron: belangenregistratie.</w:t>
                  </w:r>
                </w:p>
              </w:tc>
            </w:tr>
            <w:tr w:rsidR="00C0190C" w:rsidRPr="00A25D4D" w14:paraId="4460065D" w14:textId="77777777" w:rsidTr="00C0190C">
              <w:trPr>
                <w:tblHeader/>
                <w:tblCellSpacing w:w="0" w:type="dxa"/>
              </w:trPr>
              <w:tc>
                <w:tcPr>
                  <w:tcW w:w="360" w:type="dxa"/>
                  <w:hideMark/>
                </w:tcPr>
                <w:p w14:paraId="40AB7E67" w14:textId="77777777" w:rsidR="00C0190C" w:rsidRPr="00A25D4D" w:rsidRDefault="00C0190C" w:rsidP="008F13CC">
                  <w:pPr>
                    <w:jc w:val="left"/>
                  </w:pPr>
                  <w:r w:rsidRPr="00A25D4D">
                    <w:t> </w:t>
                  </w:r>
                </w:p>
              </w:tc>
              <w:tc>
                <w:tcPr>
                  <w:tcW w:w="1500" w:type="dxa"/>
                  <w:hideMark/>
                </w:tcPr>
                <w:p w14:paraId="0E1D0AB1" w14:textId="77777777" w:rsidR="00C0190C" w:rsidRPr="00A25D4D" w:rsidRDefault="00C0190C" w:rsidP="008F13CC">
                  <w:pPr>
                    <w:jc w:val="left"/>
                  </w:pPr>
                  <w:r w:rsidRPr="00A25D4D">
                    <w:t>Subtype van:</w:t>
                  </w:r>
                </w:p>
              </w:tc>
              <w:tc>
                <w:tcPr>
                  <w:tcW w:w="0" w:type="auto"/>
                  <w:hideMark/>
                </w:tcPr>
                <w:p w14:paraId="0B2FD08A" w14:textId="77777777" w:rsidR="00C0190C" w:rsidRPr="00A25D4D" w:rsidRDefault="00C0190C" w:rsidP="008F13CC">
                  <w:pPr>
                    <w:jc w:val="left"/>
                  </w:pPr>
                  <w:proofErr w:type="spellStart"/>
                  <w:r w:rsidRPr="00A25D4D">
                    <w:t>IMKLBasis</w:t>
                  </w:r>
                  <w:proofErr w:type="spellEnd"/>
                </w:p>
              </w:tc>
            </w:tr>
            <w:tr w:rsidR="00C0190C" w:rsidRPr="00A25D4D" w14:paraId="5A675C58" w14:textId="77777777" w:rsidTr="00C0190C">
              <w:trPr>
                <w:tblHeader/>
                <w:tblCellSpacing w:w="0" w:type="dxa"/>
              </w:trPr>
              <w:tc>
                <w:tcPr>
                  <w:tcW w:w="360" w:type="dxa"/>
                  <w:hideMark/>
                </w:tcPr>
                <w:p w14:paraId="32E0FB86" w14:textId="77777777" w:rsidR="00C0190C" w:rsidRPr="00A25D4D" w:rsidRDefault="00C0190C" w:rsidP="008F13CC">
                  <w:pPr>
                    <w:jc w:val="left"/>
                  </w:pPr>
                  <w:r w:rsidRPr="00A25D4D">
                    <w:t> </w:t>
                  </w:r>
                </w:p>
              </w:tc>
              <w:tc>
                <w:tcPr>
                  <w:tcW w:w="1500" w:type="dxa"/>
                  <w:hideMark/>
                </w:tcPr>
                <w:p w14:paraId="7C1E0012" w14:textId="77777777" w:rsidR="00C0190C" w:rsidRPr="00A25D4D" w:rsidRDefault="00C0190C" w:rsidP="008F13CC">
                  <w:pPr>
                    <w:jc w:val="left"/>
                  </w:pPr>
                  <w:r w:rsidRPr="00A25D4D">
                    <w:t>Stereotypes:</w:t>
                  </w:r>
                </w:p>
              </w:tc>
              <w:tc>
                <w:tcPr>
                  <w:tcW w:w="0" w:type="auto"/>
                  <w:hideMark/>
                </w:tcPr>
                <w:p w14:paraId="25F59BD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A4E7762" w14:textId="77777777" w:rsidR="00C0190C" w:rsidRPr="00A25D4D" w:rsidRDefault="00C0190C" w:rsidP="008F13CC">
            <w:pPr>
              <w:jc w:val="left"/>
            </w:pPr>
          </w:p>
        </w:tc>
      </w:tr>
      <w:tr w:rsidR="00C0190C" w:rsidRPr="00A25D4D" w14:paraId="7BC4D3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A08F1C" w14:textId="77777777" w:rsidR="00C0190C" w:rsidRPr="00A25D4D" w:rsidRDefault="00C0190C" w:rsidP="008F13CC">
            <w:pPr>
              <w:jc w:val="left"/>
            </w:pPr>
            <w:r w:rsidRPr="00A25D4D">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E737CC7" w14:textId="77777777" w:rsidTr="00C0190C">
              <w:trPr>
                <w:tblHeader/>
                <w:tblCellSpacing w:w="0" w:type="dxa"/>
              </w:trPr>
              <w:tc>
                <w:tcPr>
                  <w:tcW w:w="360" w:type="dxa"/>
                  <w:hideMark/>
                </w:tcPr>
                <w:p w14:paraId="289ED4E7" w14:textId="77777777" w:rsidR="00C0190C" w:rsidRPr="00A25D4D" w:rsidRDefault="00C0190C" w:rsidP="008F13CC">
                  <w:pPr>
                    <w:jc w:val="left"/>
                  </w:pPr>
                  <w:r w:rsidRPr="00A25D4D">
                    <w:t> </w:t>
                  </w:r>
                </w:p>
              </w:tc>
              <w:tc>
                <w:tcPr>
                  <w:tcW w:w="1500" w:type="dxa"/>
                  <w:hideMark/>
                </w:tcPr>
                <w:p w14:paraId="705A7071" w14:textId="77777777" w:rsidR="00C0190C" w:rsidRPr="00A25D4D" w:rsidRDefault="00C0190C" w:rsidP="008F13CC">
                  <w:pPr>
                    <w:jc w:val="left"/>
                  </w:pPr>
                  <w:r w:rsidRPr="00A25D4D">
                    <w:t>Type:</w:t>
                  </w:r>
                </w:p>
              </w:tc>
              <w:tc>
                <w:tcPr>
                  <w:tcW w:w="0" w:type="auto"/>
                  <w:hideMark/>
                </w:tcPr>
                <w:p w14:paraId="589886AD" w14:textId="77777777" w:rsidR="00C0190C" w:rsidRPr="00A25D4D" w:rsidRDefault="00C0190C" w:rsidP="008F13CC">
                  <w:pPr>
                    <w:jc w:val="left"/>
                  </w:pPr>
                  <w:proofErr w:type="spellStart"/>
                  <w:r w:rsidRPr="00A25D4D">
                    <w:t>CharacterString</w:t>
                  </w:r>
                  <w:proofErr w:type="spellEnd"/>
                </w:p>
              </w:tc>
            </w:tr>
            <w:tr w:rsidR="00C0190C" w:rsidRPr="00A25D4D" w14:paraId="56F11204" w14:textId="77777777" w:rsidTr="00C0190C">
              <w:trPr>
                <w:tblHeader/>
                <w:tblCellSpacing w:w="0" w:type="dxa"/>
              </w:trPr>
              <w:tc>
                <w:tcPr>
                  <w:tcW w:w="360" w:type="dxa"/>
                  <w:hideMark/>
                </w:tcPr>
                <w:p w14:paraId="5F86C7A4" w14:textId="77777777" w:rsidR="00C0190C" w:rsidRPr="00A25D4D" w:rsidRDefault="00C0190C" w:rsidP="008F13CC">
                  <w:pPr>
                    <w:jc w:val="left"/>
                  </w:pPr>
                  <w:r w:rsidRPr="00A25D4D">
                    <w:t> </w:t>
                  </w:r>
                </w:p>
              </w:tc>
              <w:tc>
                <w:tcPr>
                  <w:tcW w:w="1500" w:type="dxa"/>
                  <w:hideMark/>
                </w:tcPr>
                <w:p w14:paraId="50A5C767" w14:textId="77777777" w:rsidR="00C0190C" w:rsidRPr="00A25D4D" w:rsidRDefault="00C0190C" w:rsidP="008F13CC">
                  <w:pPr>
                    <w:jc w:val="left"/>
                  </w:pPr>
                  <w:r w:rsidRPr="00A25D4D">
                    <w:t>Naam</w:t>
                  </w:r>
                </w:p>
              </w:tc>
              <w:tc>
                <w:tcPr>
                  <w:tcW w:w="0" w:type="auto"/>
                  <w:hideMark/>
                </w:tcPr>
                <w:p w14:paraId="02DF98AF" w14:textId="77777777" w:rsidR="00C0190C" w:rsidRPr="00A25D4D" w:rsidRDefault="00C0190C" w:rsidP="008F13CC">
                  <w:pPr>
                    <w:jc w:val="left"/>
                  </w:pPr>
                </w:p>
              </w:tc>
            </w:tr>
            <w:tr w:rsidR="00C0190C" w:rsidRPr="00A25D4D" w14:paraId="2C1CD5C3" w14:textId="77777777" w:rsidTr="00C0190C">
              <w:trPr>
                <w:tblHeader/>
                <w:tblCellSpacing w:w="0" w:type="dxa"/>
              </w:trPr>
              <w:tc>
                <w:tcPr>
                  <w:tcW w:w="360" w:type="dxa"/>
                  <w:hideMark/>
                </w:tcPr>
                <w:p w14:paraId="794D163E" w14:textId="77777777" w:rsidR="00C0190C" w:rsidRPr="00A25D4D" w:rsidRDefault="00C0190C" w:rsidP="008F13CC">
                  <w:pPr>
                    <w:jc w:val="left"/>
                  </w:pPr>
                  <w:r w:rsidRPr="00A25D4D">
                    <w:t> </w:t>
                  </w:r>
                </w:p>
              </w:tc>
              <w:tc>
                <w:tcPr>
                  <w:tcW w:w="1500" w:type="dxa"/>
                  <w:hideMark/>
                </w:tcPr>
                <w:p w14:paraId="1D5B43DC" w14:textId="77777777" w:rsidR="00C0190C" w:rsidRPr="00A25D4D" w:rsidRDefault="00C0190C" w:rsidP="008F13CC">
                  <w:pPr>
                    <w:jc w:val="left"/>
                  </w:pPr>
                  <w:r w:rsidRPr="00A25D4D">
                    <w:t>Definitie:</w:t>
                  </w:r>
                </w:p>
              </w:tc>
              <w:tc>
                <w:tcPr>
                  <w:tcW w:w="0" w:type="auto"/>
                  <w:hideMark/>
                </w:tcPr>
                <w:p w14:paraId="514701CC" w14:textId="77777777" w:rsidR="00C0190C" w:rsidRPr="00A25D4D" w:rsidRDefault="00C0190C" w:rsidP="008F13CC">
                  <w:pPr>
                    <w:jc w:val="left"/>
                  </w:pPr>
                  <w:r w:rsidRPr="00A25D4D">
                    <w:t xml:space="preserve">In tekst omschreven belang dat een netbeheerder in dit gebied heeft. </w:t>
                  </w:r>
                </w:p>
              </w:tc>
            </w:tr>
            <w:tr w:rsidR="00C0190C" w:rsidRPr="00A25D4D" w14:paraId="05FDFE30" w14:textId="77777777" w:rsidTr="00C0190C">
              <w:trPr>
                <w:tblHeader/>
                <w:tblCellSpacing w:w="0" w:type="dxa"/>
              </w:trPr>
              <w:tc>
                <w:tcPr>
                  <w:tcW w:w="360" w:type="dxa"/>
                  <w:hideMark/>
                </w:tcPr>
                <w:p w14:paraId="69416DD5" w14:textId="77777777" w:rsidR="00C0190C" w:rsidRPr="00A25D4D" w:rsidRDefault="00C0190C" w:rsidP="008F13CC">
                  <w:pPr>
                    <w:jc w:val="left"/>
                  </w:pPr>
                  <w:r w:rsidRPr="00A25D4D">
                    <w:t> </w:t>
                  </w:r>
                </w:p>
              </w:tc>
              <w:tc>
                <w:tcPr>
                  <w:tcW w:w="1500" w:type="dxa"/>
                  <w:hideMark/>
                </w:tcPr>
                <w:p w14:paraId="0E1F75F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FD9304" w14:textId="77777777" w:rsidR="00C0190C" w:rsidRPr="00A25D4D" w:rsidRDefault="00C0190C" w:rsidP="008F13CC">
                  <w:pPr>
                    <w:jc w:val="left"/>
                  </w:pPr>
                  <w:r w:rsidRPr="00A25D4D">
                    <w:t>1</w:t>
                  </w:r>
                </w:p>
              </w:tc>
            </w:tr>
            <w:tr w:rsidR="00C0190C" w:rsidRPr="00A25D4D" w14:paraId="053AACAE" w14:textId="77777777" w:rsidTr="00C0190C">
              <w:trPr>
                <w:tblHeader/>
                <w:tblCellSpacing w:w="0" w:type="dxa"/>
              </w:trPr>
              <w:tc>
                <w:tcPr>
                  <w:tcW w:w="360" w:type="dxa"/>
                  <w:hideMark/>
                </w:tcPr>
                <w:p w14:paraId="7C0D22F8" w14:textId="77777777" w:rsidR="00C0190C" w:rsidRPr="00A25D4D" w:rsidRDefault="00C0190C" w:rsidP="008F13CC">
                  <w:pPr>
                    <w:jc w:val="left"/>
                  </w:pPr>
                  <w:r w:rsidRPr="00A25D4D">
                    <w:t> </w:t>
                  </w:r>
                </w:p>
              </w:tc>
              <w:tc>
                <w:tcPr>
                  <w:tcW w:w="1500" w:type="dxa"/>
                  <w:hideMark/>
                </w:tcPr>
                <w:p w14:paraId="1F037264" w14:textId="77777777" w:rsidR="00C0190C" w:rsidRPr="00A25D4D" w:rsidRDefault="00C0190C" w:rsidP="008F13CC">
                  <w:pPr>
                    <w:jc w:val="left"/>
                  </w:pPr>
                  <w:r w:rsidRPr="00A25D4D">
                    <w:t>Herkomst:</w:t>
                  </w:r>
                </w:p>
              </w:tc>
              <w:tc>
                <w:tcPr>
                  <w:tcW w:w="0" w:type="auto"/>
                  <w:hideMark/>
                </w:tcPr>
                <w:p w14:paraId="62482830" w14:textId="7E4E7567" w:rsidR="00C0190C" w:rsidRPr="00A25D4D" w:rsidRDefault="00135FA7" w:rsidP="008F13CC">
                  <w:pPr>
                    <w:jc w:val="left"/>
                  </w:pPr>
                  <w:r>
                    <w:t>IMKL</w:t>
                  </w:r>
                </w:p>
              </w:tc>
            </w:tr>
          </w:tbl>
          <w:p w14:paraId="36FF50A0" w14:textId="77777777" w:rsidR="00C0190C" w:rsidRPr="00A25D4D" w:rsidRDefault="00C0190C" w:rsidP="008F13CC">
            <w:pPr>
              <w:jc w:val="left"/>
            </w:pPr>
          </w:p>
        </w:tc>
      </w:tr>
      <w:tr w:rsidR="00C0190C" w:rsidRPr="00A25D4D" w14:paraId="37C80C1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F4C8B9" w14:textId="77777777" w:rsidR="00C0190C" w:rsidRPr="00A25D4D" w:rsidRDefault="00C0190C" w:rsidP="008F13CC">
            <w:pPr>
              <w:jc w:val="left"/>
            </w:pPr>
            <w:r w:rsidRPr="00A25D4D">
              <w:rPr>
                <w:b/>
                <w:bCs/>
              </w:rPr>
              <w:t xml:space="preserve">Attribuut: </w:t>
            </w:r>
            <w:proofErr w:type="spellStart"/>
            <w:r w:rsidRPr="00A25D4D">
              <w:rPr>
                <w:b/>
                <w:bCs/>
              </w:rPr>
              <w:t>gewensteIngangsdatum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6C5381B" w14:textId="77777777" w:rsidTr="00C0190C">
              <w:trPr>
                <w:tblHeader/>
                <w:tblCellSpacing w:w="0" w:type="dxa"/>
              </w:trPr>
              <w:tc>
                <w:tcPr>
                  <w:tcW w:w="360" w:type="dxa"/>
                  <w:hideMark/>
                </w:tcPr>
                <w:p w14:paraId="71C54ED3" w14:textId="77777777" w:rsidR="00C0190C" w:rsidRPr="00A25D4D" w:rsidRDefault="00C0190C" w:rsidP="008F13CC">
                  <w:pPr>
                    <w:jc w:val="left"/>
                  </w:pPr>
                  <w:r w:rsidRPr="00A25D4D">
                    <w:t> </w:t>
                  </w:r>
                </w:p>
              </w:tc>
              <w:tc>
                <w:tcPr>
                  <w:tcW w:w="1500" w:type="dxa"/>
                  <w:hideMark/>
                </w:tcPr>
                <w:p w14:paraId="396DEAE4" w14:textId="77777777" w:rsidR="00C0190C" w:rsidRPr="00A25D4D" w:rsidRDefault="00C0190C" w:rsidP="008F13CC">
                  <w:pPr>
                    <w:jc w:val="left"/>
                  </w:pPr>
                  <w:r w:rsidRPr="00A25D4D">
                    <w:t>Type:</w:t>
                  </w:r>
                </w:p>
              </w:tc>
              <w:tc>
                <w:tcPr>
                  <w:tcW w:w="0" w:type="auto"/>
                  <w:hideMark/>
                </w:tcPr>
                <w:p w14:paraId="48D8F895" w14:textId="77777777" w:rsidR="00C0190C" w:rsidRPr="00A25D4D" w:rsidRDefault="00C0190C" w:rsidP="008F13CC">
                  <w:pPr>
                    <w:jc w:val="left"/>
                  </w:pPr>
                  <w:proofErr w:type="spellStart"/>
                  <w:r w:rsidRPr="00A25D4D">
                    <w:t>DateTime</w:t>
                  </w:r>
                  <w:proofErr w:type="spellEnd"/>
                </w:p>
              </w:tc>
            </w:tr>
            <w:tr w:rsidR="00C0190C" w:rsidRPr="00A25D4D" w14:paraId="774D92E6" w14:textId="77777777" w:rsidTr="00C0190C">
              <w:trPr>
                <w:tblHeader/>
                <w:tblCellSpacing w:w="0" w:type="dxa"/>
              </w:trPr>
              <w:tc>
                <w:tcPr>
                  <w:tcW w:w="360" w:type="dxa"/>
                  <w:hideMark/>
                </w:tcPr>
                <w:p w14:paraId="170644B2" w14:textId="77777777" w:rsidR="00C0190C" w:rsidRPr="00A25D4D" w:rsidRDefault="00C0190C" w:rsidP="008F13CC">
                  <w:pPr>
                    <w:jc w:val="left"/>
                  </w:pPr>
                  <w:r w:rsidRPr="00A25D4D">
                    <w:t> </w:t>
                  </w:r>
                </w:p>
              </w:tc>
              <w:tc>
                <w:tcPr>
                  <w:tcW w:w="1500" w:type="dxa"/>
                  <w:hideMark/>
                </w:tcPr>
                <w:p w14:paraId="66860ED1" w14:textId="77777777" w:rsidR="00C0190C" w:rsidRPr="00A25D4D" w:rsidRDefault="00C0190C" w:rsidP="008F13CC">
                  <w:pPr>
                    <w:jc w:val="left"/>
                  </w:pPr>
                  <w:r w:rsidRPr="00A25D4D">
                    <w:t>Naam</w:t>
                  </w:r>
                </w:p>
              </w:tc>
              <w:tc>
                <w:tcPr>
                  <w:tcW w:w="0" w:type="auto"/>
                  <w:hideMark/>
                </w:tcPr>
                <w:p w14:paraId="3FF363EF" w14:textId="77777777" w:rsidR="00C0190C" w:rsidRPr="00A25D4D" w:rsidRDefault="00C0190C" w:rsidP="008F13CC">
                  <w:pPr>
                    <w:jc w:val="left"/>
                  </w:pPr>
                </w:p>
              </w:tc>
            </w:tr>
            <w:tr w:rsidR="00C0190C" w:rsidRPr="00A25D4D" w14:paraId="11843E8F" w14:textId="77777777" w:rsidTr="00C0190C">
              <w:trPr>
                <w:tblHeader/>
                <w:tblCellSpacing w:w="0" w:type="dxa"/>
              </w:trPr>
              <w:tc>
                <w:tcPr>
                  <w:tcW w:w="360" w:type="dxa"/>
                  <w:hideMark/>
                </w:tcPr>
                <w:p w14:paraId="760981E7" w14:textId="77777777" w:rsidR="00C0190C" w:rsidRPr="00A25D4D" w:rsidRDefault="00C0190C" w:rsidP="008F13CC">
                  <w:pPr>
                    <w:jc w:val="left"/>
                  </w:pPr>
                  <w:r w:rsidRPr="00A25D4D">
                    <w:t> </w:t>
                  </w:r>
                </w:p>
              </w:tc>
              <w:tc>
                <w:tcPr>
                  <w:tcW w:w="1500" w:type="dxa"/>
                  <w:hideMark/>
                </w:tcPr>
                <w:p w14:paraId="65C980F6" w14:textId="77777777" w:rsidR="00C0190C" w:rsidRPr="00A25D4D" w:rsidRDefault="00C0190C" w:rsidP="008F13CC">
                  <w:pPr>
                    <w:jc w:val="left"/>
                  </w:pPr>
                  <w:r w:rsidRPr="00A25D4D">
                    <w:t>Definitie:</w:t>
                  </w:r>
                </w:p>
              </w:tc>
              <w:tc>
                <w:tcPr>
                  <w:tcW w:w="0" w:type="auto"/>
                  <w:hideMark/>
                </w:tcPr>
                <w:p w14:paraId="7E655BEB" w14:textId="77777777" w:rsidR="00C0190C" w:rsidRPr="00A25D4D" w:rsidRDefault="00C0190C" w:rsidP="008F13CC">
                  <w:pPr>
                    <w:jc w:val="left"/>
                  </w:pPr>
                  <w:r w:rsidRPr="00A25D4D">
                    <w:t xml:space="preserve">Gewenste datum vanaf wanneer een belang van toepassing is. </w:t>
                  </w:r>
                </w:p>
              </w:tc>
            </w:tr>
            <w:tr w:rsidR="00C0190C" w:rsidRPr="00A25D4D" w14:paraId="445D0D3A" w14:textId="77777777" w:rsidTr="00C0190C">
              <w:trPr>
                <w:tblHeader/>
                <w:tblCellSpacing w:w="0" w:type="dxa"/>
              </w:trPr>
              <w:tc>
                <w:tcPr>
                  <w:tcW w:w="360" w:type="dxa"/>
                  <w:hideMark/>
                </w:tcPr>
                <w:p w14:paraId="1960B4EA" w14:textId="77777777" w:rsidR="00C0190C" w:rsidRPr="00A25D4D" w:rsidRDefault="00C0190C" w:rsidP="008F13CC">
                  <w:pPr>
                    <w:jc w:val="left"/>
                  </w:pPr>
                  <w:r w:rsidRPr="00A25D4D">
                    <w:t> </w:t>
                  </w:r>
                </w:p>
              </w:tc>
              <w:tc>
                <w:tcPr>
                  <w:tcW w:w="1500" w:type="dxa"/>
                  <w:hideMark/>
                </w:tcPr>
                <w:p w14:paraId="2E093AF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28EEC7" w14:textId="77777777" w:rsidR="00C0190C" w:rsidRPr="00A25D4D" w:rsidRDefault="00C0190C" w:rsidP="008F13CC">
                  <w:pPr>
                    <w:jc w:val="left"/>
                  </w:pPr>
                  <w:r w:rsidRPr="00A25D4D">
                    <w:t>0..1</w:t>
                  </w:r>
                </w:p>
              </w:tc>
            </w:tr>
          </w:tbl>
          <w:p w14:paraId="40D1481B" w14:textId="77777777" w:rsidR="00C0190C" w:rsidRPr="00A25D4D" w:rsidRDefault="00C0190C" w:rsidP="008F13CC">
            <w:pPr>
              <w:jc w:val="left"/>
            </w:pPr>
          </w:p>
        </w:tc>
      </w:tr>
      <w:tr w:rsidR="00C0190C" w:rsidRPr="00A25D4D" w14:paraId="3705E22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840DB2" w14:textId="77777777" w:rsidR="00C0190C" w:rsidRPr="00A25D4D" w:rsidRDefault="00C0190C" w:rsidP="008F13CC">
            <w:pPr>
              <w:jc w:val="left"/>
            </w:pPr>
            <w:r w:rsidRPr="00A25D4D">
              <w:rPr>
                <w:b/>
                <w:bCs/>
              </w:rPr>
              <w:t>Attribuut: ingangsdatum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0702CC" w14:textId="77777777" w:rsidTr="00C0190C">
              <w:trPr>
                <w:tblHeader/>
                <w:tblCellSpacing w:w="0" w:type="dxa"/>
              </w:trPr>
              <w:tc>
                <w:tcPr>
                  <w:tcW w:w="360" w:type="dxa"/>
                  <w:hideMark/>
                </w:tcPr>
                <w:p w14:paraId="350E2282" w14:textId="77777777" w:rsidR="00C0190C" w:rsidRPr="00A25D4D" w:rsidRDefault="00C0190C" w:rsidP="008F13CC">
                  <w:pPr>
                    <w:jc w:val="left"/>
                  </w:pPr>
                  <w:r w:rsidRPr="00A25D4D">
                    <w:t> </w:t>
                  </w:r>
                </w:p>
              </w:tc>
              <w:tc>
                <w:tcPr>
                  <w:tcW w:w="1500" w:type="dxa"/>
                  <w:hideMark/>
                </w:tcPr>
                <w:p w14:paraId="7A4E9B95" w14:textId="77777777" w:rsidR="00C0190C" w:rsidRPr="00A25D4D" w:rsidRDefault="00C0190C" w:rsidP="008F13CC">
                  <w:pPr>
                    <w:jc w:val="left"/>
                  </w:pPr>
                  <w:r w:rsidRPr="00A25D4D">
                    <w:t>Type:</w:t>
                  </w:r>
                </w:p>
              </w:tc>
              <w:tc>
                <w:tcPr>
                  <w:tcW w:w="0" w:type="auto"/>
                  <w:hideMark/>
                </w:tcPr>
                <w:p w14:paraId="34B39279" w14:textId="77777777" w:rsidR="00C0190C" w:rsidRPr="00A25D4D" w:rsidRDefault="00C0190C" w:rsidP="008F13CC">
                  <w:pPr>
                    <w:jc w:val="left"/>
                  </w:pPr>
                  <w:proofErr w:type="spellStart"/>
                  <w:r w:rsidRPr="00A25D4D">
                    <w:t>DateTime</w:t>
                  </w:r>
                  <w:proofErr w:type="spellEnd"/>
                </w:p>
              </w:tc>
            </w:tr>
            <w:tr w:rsidR="00C0190C" w:rsidRPr="00A25D4D" w14:paraId="17C6575C" w14:textId="77777777" w:rsidTr="00C0190C">
              <w:trPr>
                <w:tblHeader/>
                <w:tblCellSpacing w:w="0" w:type="dxa"/>
              </w:trPr>
              <w:tc>
                <w:tcPr>
                  <w:tcW w:w="360" w:type="dxa"/>
                  <w:hideMark/>
                </w:tcPr>
                <w:p w14:paraId="700339F4" w14:textId="77777777" w:rsidR="00C0190C" w:rsidRPr="00A25D4D" w:rsidRDefault="00C0190C" w:rsidP="008F13CC">
                  <w:pPr>
                    <w:jc w:val="left"/>
                  </w:pPr>
                  <w:r w:rsidRPr="00A25D4D">
                    <w:t> </w:t>
                  </w:r>
                </w:p>
              </w:tc>
              <w:tc>
                <w:tcPr>
                  <w:tcW w:w="1500" w:type="dxa"/>
                  <w:hideMark/>
                </w:tcPr>
                <w:p w14:paraId="46D32A6B" w14:textId="77777777" w:rsidR="00C0190C" w:rsidRPr="00A25D4D" w:rsidRDefault="00C0190C" w:rsidP="008F13CC">
                  <w:pPr>
                    <w:jc w:val="left"/>
                  </w:pPr>
                  <w:r w:rsidRPr="00A25D4D">
                    <w:t>Naam</w:t>
                  </w:r>
                </w:p>
              </w:tc>
              <w:tc>
                <w:tcPr>
                  <w:tcW w:w="0" w:type="auto"/>
                  <w:hideMark/>
                </w:tcPr>
                <w:p w14:paraId="2E0F308D" w14:textId="77777777" w:rsidR="00C0190C" w:rsidRPr="00A25D4D" w:rsidRDefault="00C0190C" w:rsidP="008F13CC">
                  <w:pPr>
                    <w:jc w:val="left"/>
                  </w:pPr>
                </w:p>
              </w:tc>
            </w:tr>
            <w:tr w:rsidR="00C0190C" w:rsidRPr="00A25D4D" w14:paraId="7927E4B6" w14:textId="77777777" w:rsidTr="00C0190C">
              <w:trPr>
                <w:tblHeader/>
                <w:tblCellSpacing w:w="0" w:type="dxa"/>
              </w:trPr>
              <w:tc>
                <w:tcPr>
                  <w:tcW w:w="360" w:type="dxa"/>
                  <w:hideMark/>
                </w:tcPr>
                <w:p w14:paraId="2F121880" w14:textId="77777777" w:rsidR="00C0190C" w:rsidRPr="00A25D4D" w:rsidRDefault="00C0190C" w:rsidP="008F13CC">
                  <w:pPr>
                    <w:jc w:val="left"/>
                  </w:pPr>
                  <w:r w:rsidRPr="00A25D4D">
                    <w:t> </w:t>
                  </w:r>
                </w:p>
              </w:tc>
              <w:tc>
                <w:tcPr>
                  <w:tcW w:w="1500" w:type="dxa"/>
                  <w:hideMark/>
                </w:tcPr>
                <w:p w14:paraId="6442A331" w14:textId="77777777" w:rsidR="00C0190C" w:rsidRPr="00A25D4D" w:rsidRDefault="00C0190C" w:rsidP="008F13CC">
                  <w:pPr>
                    <w:jc w:val="left"/>
                  </w:pPr>
                  <w:r w:rsidRPr="00A25D4D">
                    <w:t>Definitie:</w:t>
                  </w:r>
                </w:p>
              </w:tc>
              <w:tc>
                <w:tcPr>
                  <w:tcW w:w="0" w:type="auto"/>
                  <w:hideMark/>
                </w:tcPr>
                <w:p w14:paraId="6B7B6D95" w14:textId="77777777" w:rsidR="00C0190C" w:rsidRPr="00A25D4D" w:rsidRDefault="00C0190C" w:rsidP="008F13CC">
                  <w:pPr>
                    <w:jc w:val="left"/>
                  </w:pPr>
                  <w:r w:rsidRPr="00A25D4D">
                    <w:t xml:space="preserve">Datum vanaf wanneer een belang van toepassing is. </w:t>
                  </w:r>
                </w:p>
              </w:tc>
            </w:tr>
            <w:tr w:rsidR="00C0190C" w:rsidRPr="00A25D4D" w14:paraId="5B8FEE8C" w14:textId="77777777" w:rsidTr="00C0190C">
              <w:trPr>
                <w:tblHeader/>
                <w:tblCellSpacing w:w="0" w:type="dxa"/>
              </w:trPr>
              <w:tc>
                <w:tcPr>
                  <w:tcW w:w="360" w:type="dxa"/>
                  <w:hideMark/>
                </w:tcPr>
                <w:p w14:paraId="0A7E166D" w14:textId="77777777" w:rsidR="00C0190C" w:rsidRPr="00A25D4D" w:rsidRDefault="00C0190C" w:rsidP="008F13CC">
                  <w:pPr>
                    <w:jc w:val="left"/>
                  </w:pPr>
                  <w:r w:rsidRPr="00A25D4D">
                    <w:t> </w:t>
                  </w:r>
                </w:p>
              </w:tc>
              <w:tc>
                <w:tcPr>
                  <w:tcW w:w="1500" w:type="dxa"/>
                  <w:hideMark/>
                </w:tcPr>
                <w:p w14:paraId="222F144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291ED1" w14:textId="77777777" w:rsidR="00C0190C" w:rsidRPr="00A25D4D" w:rsidRDefault="00C0190C" w:rsidP="008F13CC">
                  <w:pPr>
                    <w:jc w:val="left"/>
                  </w:pPr>
                  <w:r w:rsidRPr="00A25D4D">
                    <w:t>0..1</w:t>
                  </w:r>
                </w:p>
              </w:tc>
            </w:tr>
          </w:tbl>
          <w:p w14:paraId="3BBF5AA9" w14:textId="77777777" w:rsidR="00C0190C" w:rsidRPr="00A25D4D" w:rsidRDefault="00C0190C" w:rsidP="008F13CC">
            <w:pPr>
              <w:jc w:val="left"/>
            </w:pPr>
          </w:p>
        </w:tc>
      </w:tr>
      <w:tr w:rsidR="00C0190C" w:rsidRPr="00A25D4D" w14:paraId="0E21D2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C1ED6C" w14:textId="77777777" w:rsidR="00C0190C" w:rsidRPr="00A25D4D" w:rsidRDefault="00C0190C" w:rsidP="008F13CC">
            <w:pPr>
              <w:jc w:val="left"/>
            </w:pPr>
            <w:r w:rsidRPr="00A25D4D">
              <w:rPr>
                <w:b/>
                <w:bCs/>
              </w:rPr>
              <w:t xml:space="preserve">Attribuut: </w:t>
            </w:r>
            <w:proofErr w:type="spellStart"/>
            <w:r w:rsidRPr="00A25D4D">
              <w:rPr>
                <w:b/>
                <w:bCs/>
              </w:rPr>
              <w:t>gewensteEinddatum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17E0E8" w14:textId="77777777" w:rsidTr="00C0190C">
              <w:trPr>
                <w:tblHeader/>
                <w:tblCellSpacing w:w="0" w:type="dxa"/>
              </w:trPr>
              <w:tc>
                <w:tcPr>
                  <w:tcW w:w="360" w:type="dxa"/>
                  <w:hideMark/>
                </w:tcPr>
                <w:p w14:paraId="65BE40B8" w14:textId="77777777" w:rsidR="00C0190C" w:rsidRPr="00A25D4D" w:rsidRDefault="00C0190C" w:rsidP="008F13CC">
                  <w:pPr>
                    <w:jc w:val="left"/>
                  </w:pPr>
                  <w:r w:rsidRPr="00A25D4D">
                    <w:t> </w:t>
                  </w:r>
                </w:p>
              </w:tc>
              <w:tc>
                <w:tcPr>
                  <w:tcW w:w="1500" w:type="dxa"/>
                  <w:hideMark/>
                </w:tcPr>
                <w:p w14:paraId="4EC5AFAE" w14:textId="77777777" w:rsidR="00C0190C" w:rsidRPr="00A25D4D" w:rsidRDefault="00C0190C" w:rsidP="008F13CC">
                  <w:pPr>
                    <w:jc w:val="left"/>
                  </w:pPr>
                  <w:r w:rsidRPr="00A25D4D">
                    <w:t>Type:</w:t>
                  </w:r>
                </w:p>
              </w:tc>
              <w:tc>
                <w:tcPr>
                  <w:tcW w:w="0" w:type="auto"/>
                  <w:hideMark/>
                </w:tcPr>
                <w:p w14:paraId="10F18214" w14:textId="77777777" w:rsidR="00C0190C" w:rsidRPr="00A25D4D" w:rsidRDefault="00C0190C" w:rsidP="008F13CC">
                  <w:pPr>
                    <w:jc w:val="left"/>
                  </w:pPr>
                  <w:proofErr w:type="spellStart"/>
                  <w:r w:rsidRPr="00A25D4D">
                    <w:t>DateTime</w:t>
                  </w:r>
                  <w:proofErr w:type="spellEnd"/>
                </w:p>
              </w:tc>
            </w:tr>
            <w:tr w:rsidR="00C0190C" w:rsidRPr="00A25D4D" w14:paraId="5F981B83" w14:textId="77777777" w:rsidTr="00C0190C">
              <w:trPr>
                <w:tblHeader/>
                <w:tblCellSpacing w:w="0" w:type="dxa"/>
              </w:trPr>
              <w:tc>
                <w:tcPr>
                  <w:tcW w:w="360" w:type="dxa"/>
                  <w:hideMark/>
                </w:tcPr>
                <w:p w14:paraId="5B1BDB21" w14:textId="77777777" w:rsidR="00C0190C" w:rsidRPr="00A25D4D" w:rsidRDefault="00C0190C" w:rsidP="008F13CC">
                  <w:pPr>
                    <w:jc w:val="left"/>
                  </w:pPr>
                  <w:r w:rsidRPr="00A25D4D">
                    <w:t> </w:t>
                  </w:r>
                </w:p>
              </w:tc>
              <w:tc>
                <w:tcPr>
                  <w:tcW w:w="1500" w:type="dxa"/>
                  <w:hideMark/>
                </w:tcPr>
                <w:p w14:paraId="56B25954" w14:textId="77777777" w:rsidR="00C0190C" w:rsidRPr="00A25D4D" w:rsidRDefault="00C0190C" w:rsidP="008F13CC">
                  <w:pPr>
                    <w:jc w:val="left"/>
                  </w:pPr>
                  <w:r w:rsidRPr="00A25D4D">
                    <w:t>Naam</w:t>
                  </w:r>
                </w:p>
              </w:tc>
              <w:tc>
                <w:tcPr>
                  <w:tcW w:w="0" w:type="auto"/>
                  <w:hideMark/>
                </w:tcPr>
                <w:p w14:paraId="1319CB47" w14:textId="77777777" w:rsidR="00C0190C" w:rsidRPr="00A25D4D" w:rsidRDefault="00C0190C" w:rsidP="008F13CC">
                  <w:pPr>
                    <w:jc w:val="left"/>
                  </w:pPr>
                </w:p>
              </w:tc>
            </w:tr>
            <w:tr w:rsidR="00C0190C" w:rsidRPr="00A25D4D" w14:paraId="0F8F23DD" w14:textId="77777777" w:rsidTr="00C0190C">
              <w:trPr>
                <w:tblHeader/>
                <w:tblCellSpacing w:w="0" w:type="dxa"/>
              </w:trPr>
              <w:tc>
                <w:tcPr>
                  <w:tcW w:w="360" w:type="dxa"/>
                  <w:hideMark/>
                </w:tcPr>
                <w:p w14:paraId="69645DAF" w14:textId="77777777" w:rsidR="00C0190C" w:rsidRPr="00A25D4D" w:rsidRDefault="00C0190C" w:rsidP="008F13CC">
                  <w:pPr>
                    <w:jc w:val="left"/>
                  </w:pPr>
                  <w:r w:rsidRPr="00A25D4D">
                    <w:t> </w:t>
                  </w:r>
                </w:p>
              </w:tc>
              <w:tc>
                <w:tcPr>
                  <w:tcW w:w="1500" w:type="dxa"/>
                  <w:hideMark/>
                </w:tcPr>
                <w:p w14:paraId="4A6AEE65" w14:textId="77777777" w:rsidR="00C0190C" w:rsidRPr="00A25D4D" w:rsidRDefault="00C0190C" w:rsidP="008F13CC">
                  <w:pPr>
                    <w:jc w:val="left"/>
                  </w:pPr>
                  <w:r w:rsidRPr="00A25D4D">
                    <w:t>Definitie:</w:t>
                  </w:r>
                </w:p>
              </w:tc>
              <w:tc>
                <w:tcPr>
                  <w:tcW w:w="0" w:type="auto"/>
                  <w:hideMark/>
                </w:tcPr>
                <w:p w14:paraId="03488125" w14:textId="77777777" w:rsidR="00C0190C" w:rsidRPr="00A25D4D" w:rsidRDefault="00C0190C" w:rsidP="008F13CC">
                  <w:pPr>
                    <w:jc w:val="left"/>
                  </w:pPr>
                  <w:r w:rsidRPr="00A25D4D">
                    <w:t xml:space="preserve">Gewenste datum tot wanneer het belang van toepassing is. </w:t>
                  </w:r>
                </w:p>
              </w:tc>
            </w:tr>
            <w:tr w:rsidR="00C0190C" w:rsidRPr="00A25D4D" w14:paraId="604FDB90" w14:textId="77777777" w:rsidTr="00C0190C">
              <w:trPr>
                <w:tblHeader/>
                <w:tblCellSpacing w:w="0" w:type="dxa"/>
              </w:trPr>
              <w:tc>
                <w:tcPr>
                  <w:tcW w:w="360" w:type="dxa"/>
                  <w:hideMark/>
                </w:tcPr>
                <w:p w14:paraId="015F8A57" w14:textId="77777777" w:rsidR="00C0190C" w:rsidRPr="00A25D4D" w:rsidRDefault="00C0190C" w:rsidP="008F13CC">
                  <w:pPr>
                    <w:jc w:val="left"/>
                  </w:pPr>
                  <w:r w:rsidRPr="00A25D4D">
                    <w:t> </w:t>
                  </w:r>
                </w:p>
              </w:tc>
              <w:tc>
                <w:tcPr>
                  <w:tcW w:w="1500" w:type="dxa"/>
                  <w:hideMark/>
                </w:tcPr>
                <w:p w14:paraId="494AE6C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9850CFB" w14:textId="77777777" w:rsidR="00C0190C" w:rsidRPr="00A25D4D" w:rsidRDefault="00C0190C" w:rsidP="008F13CC">
                  <w:pPr>
                    <w:jc w:val="left"/>
                  </w:pPr>
                  <w:r w:rsidRPr="00A25D4D">
                    <w:t>0..1</w:t>
                  </w:r>
                </w:p>
              </w:tc>
            </w:tr>
          </w:tbl>
          <w:p w14:paraId="72A7101B" w14:textId="77777777" w:rsidR="00C0190C" w:rsidRPr="00A25D4D" w:rsidRDefault="00C0190C" w:rsidP="008F13CC">
            <w:pPr>
              <w:jc w:val="left"/>
            </w:pPr>
          </w:p>
        </w:tc>
      </w:tr>
      <w:tr w:rsidR="00C0190C" w:rsidRPr="00A25D4D" w14:paraId="40090A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86C1E8" w14:textId="77777777" w:rsidR="00C0190C" w:rsidRPr="00A25D4D" w:rsidRDefault="00C0190C" w:rsidP="008F13CC">
            <w:pPr>
              <w:jc w:val="left"/>
            </w:pPr>
            <w:r w:rsidRPr="00A25D4D">
              <w:rPr>
                <w:b/>
                <w:bCs/>
              </w:rPr>
              <w:t>Attribuut: einddatum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F372F80" w14:textId="77777777" w:rsidTr="00C0190C">
              <w:trPr>
                <w:tblHeader/>
                <w:tblCellSpacing w:w="0" w:type="dxa"/>
              </w:trPr>
              <w:tc>
                <w:tcPr>
                  <w:tcW w:w="360" w:type="dxa"/>
                  <w:hideMark/>
                </w:tcPr>
                <w:p w14:paraId="46C9C888" w14:textId="77777777" w:rsidR="00C0190C" w:rsidRPr="00A25D4D" w:rsidRDefault="00C0190C" w:rsidP="008F13CC">
                  <w:pPr>
                    <w:jc w:val="left"/>
                  </w:pPr>
                  <w:r w:rsidRPr="00A25D4D">
                    <w:t> </w:t>
                  </w:r>
                </w:p>
              </w:tc>
              <w:tc>
                <w:tcPr>
                  <w:tcW w:w="1500" w:type="dxa"/>
                  <w:hideMark/>
                </w:tcPr>
                <w:p w14:paraId="461EEEC9" w14:textId="77777777" w:rsidR="00C0190C" w:rsidRPr="00A25D4D" w:rsidRDefault="00C0190C" w:rsidP="008F13CC">
                  <w:pPr>
                    <w:jc w:val="left"/>
                  </w:pPr>
                  <w:r w:rsidRPr="00A25D4D">
                    <w:t>Type:</w:t>
                  </w:r>
                </w:p>
              </w:tc>
              <w:tc>
                <w:tcPr>
                  <w:tcW w:w="0" w:type="auto"/>
                  <w:hideMark/>
                </w:tcPr>
                <w:p w14:paraId="2BBB65A5" w14:textId="77777777" w:rsidR="00C0190C" w:rsidRPr="00A25D4D" w:rsidRDefault="00C0190C" w:rsidP="008F13CC">
                  <w:pPr>
                    <w:jc w:val="left"/>
                  </w:pPr>
                  <w:proofErr w:type="spellStart"/>
                  <w:r w:rsidRPr="00A25D4D">
                    <w:t>DateTime</w:t>
                  </w:r>
                  <w:proofErr w:type="spellEnd"/>
                </w:p>
              </w:tc>
            </w:tr>
            <w:tr w:rsidR="00C0190C" w:rsidRPr="00A25D4D" w14:paraId="6BB1012F" w14:textId="77777777" w:rsidTr="00C0190C">
              <w:trPr>
                <w:tblHeader/>
                <w:tblCellSpacing w:w="0" w:type="dxa"/>
              </w:trPr>
              <w:tc>
                <w:tcPr>
                  <w:tcW w:w="360" w:type="dxa"/>
                  <w:hideMark/>
                </w:tcPr>
                <w:p w14:paraId="1326230F" w14:textId="77777777" w:rsidR="00C0190C" w:rsidRPr="00A25D4D" w:rsidRDefault="00C0190C" w:rsidP="008F13CC">
                  <w:pPr>
                    <w:jc w:val="left"/>
                  </w:pPr>
                  <w:r w:rsidRPr="00A25D4D">
                    <w:t> </w:t>
                  </w:r>
                </w:p>
              </w:tc>
              <w:tc>
                <w:tcPr>
                  <w:tcW w:w="1500" w:type="dxa"/>
                  <w:hideMark/>
                </w:tcPr>
                <w:p w14:paraId="391BBCF5" w14:textId="77777777" w:rsidR="00C0190C" w:rsidRPr="00A25D4D" w:rsidRDefault="00C0190C" w:rsidP="008F13CC">
                  <w:pPr>
                    <w:jc w:val="left"/>
                  </w:pPr>
                  <w:r w:rsidRPr="00A25D4D">
                    <w:t>Naam</w:t>
                  </w:r>
                </w:p>
              </w:tc>
              <w:tc>
                <w:tcPr>
                  <w:tcW w:w="0" w:type="auto"/>
                  <w:hideMark/>
                </w:tcPr>
                <w:p w14:paraId="782CD9EB" w14:textId="77777777" w:rsidR="00C0190C" w:rsidRPr="00A25D4D" w:rsidRDefault="00C0190C" w:rsidP="008F13CC">
                  <w:pPr>
                    <w:jc w:val="left"/>
                  </w:pPr>
                </w:p>
              </w:tc>
            </w:tr>
            <w:tr w:rsidR="00C0190C" w:rsidRPr="00A25D4D" w14:paraId="6DE19D2D" w14:textId="77777777" w:rsidTr="00C0190C">
              <w:trPr>
                <w:tblHeader/>
                <w:tblCellSpacing w:w="0" w:type="dxa"/>
              </w:trPr>
              <w:tc>
                <w:tcPr>
                  <w:tcW w:w="360" w:type="dxa"/>
                  <w:hideMark/>
                </w:tcPr>
                <w:p w14:paraId="008748D0" w14:textId="77777777" w:rsidR="00C0190C" w:rsidRPr="00A25D4D" w:rsidRDefault="00C0190C" w:rsidP="008F13CC">
                  <w:pPr>
                    <w:jc w:val="left"/>
                  </w:pPr>
                  <w:r w:rsidRPr="00A25D4D">
                    <w:t> </w:t>
                  </w:r>
                </w:p>
              </w:tc>
              <w:tc>
                <w:tcPr>
                  <w:tcW w:w="1500" w:type="dxa"/>
                  <w:hideMark/>
                </w:tcPr>
                <w:p w14:paraId="6100F3DB" w14:textId="77777777" w:rsidR="00C0190C" w:rsidRPr="00A25D4D" w:rsidRDefault="00C0190C" w:rsidP="008F13CC">
                  <w:pPr>
                    <w:jc w:val="left"/>
                  </w:pPr>
                  <w:r w:rsidRPr="00A25D4D">
                    <w:t>Definitie:</w:t>
                  </w:r>
                </w:p>
              </w:tc>
              <w:tc>
                <w:tcPr>
                  <w:tcW w:w="0" w:type="auto"/>
                  <w:hideMark/>
                </w:tcPr>
                <w:p w14:paraId="7C97FD69" w14:textId="77777777" w:rsidR="00C0190C" w:rsidRPr="00A25D4D" w:rsidRDefault="00C0190C" w:rsidP="008F13CC">
                  <w:pPr>
                    <w:jc w:val="left"/>
                  </w:pPr>
                  <w:r w:rsidRPr="00A25D4D">
                    <w:t xml:space="preserve">Datum tot wanneer het belang van toepassing is. </w:t>
                  </w:r>
                </w:p>
              </w:tc>
            </w:tr>
            <w:tr w:rsidR="00C0190C" w:rsidRPr="00A25D4D" w14:paraId="7116726E" w14:textId="77777777" w:rsidTr="00C0190C">
              <w:trPr>
                <w:tblHeader/>
                <w:tblCellSpacing w:w="0" w:type="dxa"/>
              </w:trPr>
              <w:tc>
                <w:tcPr>
                  <w:tcW w:w="360" w:type="dxa"/>
                  <w:hideMark/>
                </w:tcPr>
                <w:p w14:paraId="0357C741" w14:textId="77777777" w:rsidR="00C0190C" w:rsidRPr="00A25D4D" w:rsidRDefault="00C0190C" w:rsidP="008F13CC">
                  <w:pPr>
                    <w:jc w:val="left"/>
                  </w:pPr>
                  <w:r w:rsidRPr="00A25D4D">
                    <w:t> </w:t>
                  </w:r>
                </w:p>
              </w:tc>
              <w:tc>
                <w:tcPr>
                  <w:tcW w:w="1500" w:type="dxa"/>
                  <w:hideMark/>
                </w:tcPr>
                <w:p w14:paraId="5983BE7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E2F8BE4" w14:textId="77777777" w:rsidR="00C0190C" w:rsidRPr="00A25D4D" w:rsidRDefault="00C0190C" w:rsidP="008F13CC">
                  <w:pPr>
                    <w:jc w:val="left"/>
                  </w:pPr>
                  <w:r w:rsidRPr="00A25D4D">
                    <w:t>0..1</w:t>
                  </w:r>
                </w:p>
              </w:tc>
            </w:tr>
          </w:tbl>
          <w:p w14:paraId="0530E68B" w14:textId="77777777" w:rsidR="00C0190C" w:rsidRPr="00A25D4D" w:rsidRDefault="00C0190C" w:rsidP="008F13CC">
            <w:pPr>
              <w:jc w:val="left"/>
            </w:pPr>
          </w:p>
        </w:tc>
      </w:tr>
      <w:tr w:rsidR="00C0190C" w:rsidRPr="00A25D4D" w14:paraId="3F2994B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DC574E" w14:textId="77777777" w:rsidR="00C0190C" w:rsidRPr="00A25D4D" w:rsidRDefault="00C0190C" w:rsidP="008F13CC">
            <w:pPr>
              <w:jc w:val="left"/>
            </w:pPr>
            <w:r w:rsidRPr="00A25D4D">
              <w:rPr>
                <w:b/>
                <w:bCs/>
              </w:rPr>
              <w:t>Attribuut: beheerpolygoon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BD56331" w14:textId="77777777" w:rsidTr="00C0190C">
              <w:trPr>
                <w:tblHeader/>
                <w:tblCellSpacing w:w="0" w:type="dxa"/>
              </w:trPr>
              <w:tc>
                <w:tcPr>
                  <w:tcW w:w="360" w:type="dxa"/>
                  <w:hideMark/>
                </w:tcPr>
                <w:p w14:paraId="610E1B6F" w14:textId="77777777" w:rsidR="00C0190C" w:rsidRPr="00A25D4D" w:rsidRDefault="00C0190C" w:rsidP="008F13CC">
                  <w:pPr>
                    <w:jc w:val="left"/>
                  </w:pPr>
                  <w:r w:rsidRPr="00A25D4D">
                    <w:t> </w:t>
                  </w:r>
                </w:p>
              </w:tc>
              <w:tc>
                <w:tcPr>
                  <w:tcW w:w="1500" w:type="dxa"/>
                  <w:hideMark/>
                </w:tcPr>
                <w:p w14:paraId="753F51D4" w14:textId="77777777" w:rsidR="00C0190C" w:rsidRPr="00A25D4D" w:rsidRDefault="00C0190C" w:rsidP="008F13CC">
                  <w:pPr>
                    <w:jc w:val="left"/>
                  </w:pPr>
                  <w:r w:rsidRPr="00A25D4D">
                    <w:t>Type:</w:t>
                  </w:r>
                </w:p>
              </w:tc>
              <w:tc>
                <w:tcPr>
                  <w:tcW w:w="0" w:type="auto"/>
                  <w:hideMark/>
                </w:tcPr>
                <w:p w14:paraId="1933306C" w14:textId="77777777" w:rsidR="00C0190C" w:rsidRPr="00A25D4D" w:rsidRDefault="00C0190C" w:rsidP="008F13CC">
                  <w:pPr>
                    <w:jc w:val="left"/>
                  </w:pPr>
                  <w:proofErr w:type="spellStart"/>
                  <w:r w:rsidRPr="00A25D4D">
                    <w:t>GM_MultiSurface</w:t>
                  </w:r>
                  <w:proofErr w:type="spellEnd"/>
                </w:p>
              </w:tc>
            </w:tr>
            <w:tr w:rsidR="00C0190C" w:rsidRPr="00A25D4D" w14:paraId="61BD2476" w14:textId="77777777" w:rsidTr="00C0190C">
              <w:trPr>
                <w:tblHeader/>
                <w:tblCellSpacing w:w="0" w:type="dxa"/>
              </w:trPr>
              <w:tc>
                <w:tcPr>
                  <w:tcW w:w="360" w:type="dxa"/>
                  <w:hideMark/>
                </w:tcPr>
                <w:p w14:paraId="244B4557" w14:textId="77777777" w:rsidR="00C0190C" w:rsidRPr="00A25D4D" w:rsidRDefault="00C0190C" w:rsidP="008F13CC">
                  <w:pPr>
                    <w:jc w:val="left"/>
                  </w:pPr>
                  <w:r w:rsidRPr="00A25D4D">
                    <w:t> </w:t>
                  </w:r>
                </w:p>
              </w:tc>
              <w:tc>
                <w:tcPr>
                  <w:tcW w:w="1500" w:type="dxa"/>
                  <w:hideMark/>
                </w:tcPr>
                <w:p w14:paraId="76AFDBB7" w14:textId="77777777" w:rsidR="00C0190C" w:rsidRPr="00A25D4D" w:rsidRDefault="00C0190C" w:rsidP="008F13CC">
                  <w:pPr>
                    <w:jc w:val="left"/>
                  </w:pPr>
                  <w:r w:rsidRPr="00A25D4D">
                    <w:t>Naam</w:t>
                  </w:r>
                </w:p>
              </w:tc>
              <w:tc>
                <w:tcPr>
                  <w:tcW w:w="0" w:type="auto"/>
                  <w:hideMark/>
                </w:tcPr>
                <w:p w14:paraId="538CF5C3" w14:textId="77777777" w:rsidR="00C0190C" w:rsidRPr="00A25D4D" w:rsidRDefault="00C0190C" w:rsidP="008F13CC">
                  <w:pPr>
                    <w:jc w:val="left"/>
                  </w:pPr>
                </w:p>
              </w:tc>
            </w:tr>
            <w:tr w:rsidR="00C0190C" w:rsidRPr="00A25D4D" w14:paraId="6818D468" w14:textId="77777777" w:rsidTr="00C0190C">
              <w:trPr>
                <w:tblHeader/>
                <w:tblCellSpacing w:w="0" w:type="dxa"/>
              </w:trPr>
              <w:tc>
                <w:tcPr>
                  <w:tcW w:w="360" w:type="dxa"/>
                  <w:hideMark/>
                </w:tcPr>
                <w:p w14:paraId="302CAEEA" w14:textId="77777777" w:rsidR="00C0190C" w:rsidRPr="00A25D4D" w:rsidRDefault="00C0190C" w:rsidP="008F13CC">
                  <w:pPr>
                    <w:jc w:val="left"/>
                  </w:pPr>
                  <w:r w:rsidRPr="00A25D4D">
                    <w:t> </w:t>
                  </w:r>
                </w:p>
              </w:tc>
              <w:tc>
                <w:tcPr>
                  <w:tcW w:w="1500" w:type="dxa"/>
                  <w:hideMark/>
                </w:tcPr>
                <w:p w14:paraId="3D3F1E00" w14:textId="77777777" w:rsidR="00C0190C" w:rsidRPr="00A25D4D" w:rsidRDefault="00C0190C" w:rsidP="008F13CC">
                  <w:pPr>
                    <w:jc w:val="left"/>
                  </w:pPr>
                  <w:r w:rsidRPr="00A25D4D">
                    <w:t>Definitie:</w:t>
                  </w:r>
                </w:p>
              </w:tc>
              <w:tc>
                <w:tcPr>
                  <w:tcW w:w="0" w:type="auto"/>
                  <w:hideMark/>
                </w:tcPr>
                <w:p w14:paraId="396EBB6B" w14:textId="495B1FA5" w:rsidR="00C0190C" w:rsidRPr="00A25D4D" w:rsidRDefault="00C0190C" w:rsidP="008F13CC">
                  <w:pPr>
                    <w:jc w:val="left"/>
                  </w:pPr>
                  <w:r w:rsidRPr="00A25D4D">
                    <w:t xml:space="preserve">Locatie waar een netbeheerder een belang heeft gerelateerd aan de uitvoering van de wet </w:t>
                  </w:r>
                  <w:r w:rsidR="00135FA7">
                    <w:t>WIBON</w:t>
                  </w:r>
                  <w:r w:rsidRPr="00A25D4D">
                    <w:t xml:space="preserve">. </w:t>
                  </w:r>
                </w:p>
              </w:tc>
            </w:tr>
            <w:tr w:rsidR="00C0190C" w:rsidRPr="00A25D4D" w14:paraId="29560792" w14:textId="77777777" w:rsidTr="00C0190C">
              <w:trPr>
                <w:tblHeader/>
                <w:tblCellSpacing w:w="0" w:type="dxa"/>
              </w:trPr>
              <w:tc>
                <w:tcPr>
                  <w:tcW w:w="360" w:type="dxa"/>
                  <w:hideMark/>
                </w:tcPr>
                <w:p w14:paraId="1B998023" w14:textId="77777777" w:rsidR="00C0190C" w:rsidRPr="00A25D4D" w:rsidRDefault="00C0190C" w:rsidP="008F13CC">
                  <w:pPr>
                    <w:jc w:val="left"/>
                  </w:pPr>
                  <w:r w:rsidRPr="00A25D4D">
                    <w:lastRenderedPageBreak/>
                    <w:t> </w:t>
                  </w:r>
                </w:p>
              </w:tc>
              <w:tc>
                <w:tcPr>
                  <w:tcW w:w="1500" w:type="dxa"/>
                  <w:hideMark/>
                </w:tcPr>
                <w:p w14:paraId="6AD576D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A3CCB75" w14:textId="77777777" w:rsidR="00C0190C" w:rsidRPr="00A25D4D" w:rsidRDefault="00C0190C" w:rsidP="008F13CC">
                  <w:pPr>
                    <w:jc w:val="left"/>
                  </w:pPr>
                  <w:r w:rsidRPr="00A25D4D">
                    <w:t>0..1</w:t>
                  </w:r>
                </w:p>
              </w:tc>
            </w:tr>
            <w:tr w:rsidR="00C0190C" w:rsidRPr="00A25D4D" w14:paraId="35EE889C" w14:textId="77777777" w:rsidTr="00C0190C">
              <w:trPr>
                <w:tblHeader/>
                <w:tblCellSpacing w:w="0" w:type="dxa"/>
              </w:trPr>
              <w:tc>
                <w:tcPr>
                  <w:tcW w:w="360" w:type="dxa"/>
                  <w:hideMark/>
                </w:tcPr>
                <w:p w14:paraId="646D2B20" w14:textId="77777777" w:rsidR="00C0190C" w:rsidRPr="00A25D4D" w:rsidRDefault="00C0190C" w:rsidP="008F13CC">
                  <w:pPr>
                    <w:jc w:val="left"/>
                  </w:pPr>
                  <w:r w:rsidRPr="00A25D4D">
                    <w:t> </w:t>
                  </w:r>
                </w:p>
              </w:tc>
              <w:tc>
                <w:tcPr>
                  <w:tcW w:w="1500" w:type="dxa"/>
                  <w:hideMark/>
                </w:tcPr>
                <w:p w14:paraId="4B1C6894" w14:textId="77777777" w:rsidR="00C0190C" w:rsidRPr="00A25D4D" w:rsidRDefault="00C0190C" w:rsidP="008F13CC">
                  <w:pPr>
                    <w:jc w:val="left"/>
                  </w:pPr>
                  <w:r w:rsidRPr="00A25D4D">
                    <w:t>Herkomst:</w:t>
                  </w:r>
                </w:p>
              </w:tc>
              <w:tc>
                <w:tcPr>
                  <w:tcW w:w="0" w:type="auto"/>
                  <w:hideMark/>
                </w:tcPr>
                <w:p w14:paraId="1BE4DC92" w14:textId="0ED70222" w:rsidR="00C0190C" w:rsidRPr="00A25D4D" w:rsidRDefault="00135FA7" w:rsidP="008F13CC">
                  <w:pPr>
                    <w:jc w:val="left"/>
                  </w:pPr>
                  <w:r>
                    <w:t>IMKL</w:t>
                  </w:r>
                </w:p>
              </w:tc>
            </w:tr>
          </w:tbl>
          <w:p w14:paraId="1AFB8BA9" w14:textId="77777777" w:rsidR="00C0190C" w:rsidRPr="00A25D4D" w:rsidRDefault="00C0190C" w:rsidP="008F13CC">
            <w:pPr>
              <w:jc w:val="left"/>
            </w:pPr>
          </w:p>
        </w:tc>
      </w:tr>
      <w:tr w:rsidR="00C0190C" w:rsidRPr="00A25D4D" w14:paraId="41DD6BC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3AB414" w14:textId="77777777" w:rsidR="00C0190C" w:rsidRPr="00A25D4D" w:rsidRDefault="00C0190C" w:rsidP="008F13CC">
            <w:pPr>
              <w:jc w:val="left"/>
            </w:pPr>
            <w:r w:rsidRPr="00A25D4D">
              <w:rPr>
                <w:b/>
                <w:bCs/>
              </w:rPr>
              <w:lastRenderedPageBreak/>
              <w:t xml:space="preserve">Attribuut: </w:t>
            </w:r>
            <w:proofErr w:type="spellStart"/>
            <w:r w:rsidRPr="00A25D4D">
              <w:rPr>
                <w:b/>
                <w:bCs/>
              </w:rPr>
              <w:t>contactAanvraag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0C667ED" w14:textId="77777777" w:rsidTr="00C0190C">
              <w:trPr>
                <w:tblHeader/>
                <w:tblCellSpacing w:w="0" w:type="dxa"/>
              </w:trPr>
              <w:tc>
                <w:tcPr>
                  <w:tcW w:w="360" w:type="dxa"/>
                  <w:hideMark/>
                </w:tcPr>
                <w:p w14:paraId="1C1B3251" w14:textId="77777777" w:rsidR="00C0190C" w:rsidRPr="00A25D4D" w:rsidRDefault="00C0190C" w:rsidP="008F13CC">
                  <w:pPr>
                    <w:jc w:val="left"/>
                  </w:pPr>
                  <w:r w:rsidRPr="00A25D4D">
                    <w:t> </w:t>
                  </w:r>
                </w:p>
              </w:tc>
              <w:tc>
                <w:tcPr>
                  <w:tcW w:w="1500" w:type="dxa"/>
                  <w:hideMark/>
                </w:tcPr>
                <w:p w14:paraId="5A66191A" w14:textId="77777777" w:rsidR="00C0190C" w:rsidRPr="00A25D4D" w:rsidRDefault="00C0190C" w:rsidP="008F13CC">
                  <w:pPr>
                    <w:jc w:val="left"/>
                  </w:pPr>
                  <w:r w:rsidRPr="00A25D4D">
                    <w:t>Type:</w:t>
                  </w:r>
                </w:p>
              </w:tc>
              <w:tc>
                <w:tcPr>
                  <w:tcW w:w="0" w:type="auto"/>
                  <w:hideMark/>
                </w:tcPr>
                <w:p w14:paraId="19DDE5D2" w14:textId="77777777" w:rsidR="00C0190C" w:rsidRPr="00A25D4D" w:rsidRDefault="00C0190C" w:rsidP="008F13CC">
                  <w:pPr>
                    <w:jc w:val="left"/>
                  </w:pPr>
                  <w:proofErr w:type="spellStart"/>
                  <w:r w:rsidRPr="00A25D4D">
                    <w:t>AanvraagSoortContact</w:t>
                  </w:r>
                  <w:proofErr w:type="spellEnd"/>
                </w:p>
              </w:tc>
            </w:tr>
            <w:tr w:rsidR="00C0190C" w:rsidRPr="00A25D4D" w14:paraId="25FCAA96" w14:textId="77777777" w:rsidTr="00C0190C">
              <w:trPr>
                <w:tblHeader/>
                <w:tblCellSpacing w:w="0" w:type="dxa"/>
              </w:trPr>
              <w:tc>
                <w:tcPr>
                  <w:tcW w:w="360" w:type="dxa"/>
                  <w:hideMark/>
                </w:tcPr>
                <w:p w14:paraId="068DE99C" w14:textId="77777777" w:rsidR="00C0190C" w:rsidRPr="00A25D4D" w:rsidRDefault="00C0190C" w:rsidP="008F13CC">
                  <w:pPr>
                    <w:jc w:val="left"/>
                  </w:pPr>
                  <w:r w:rsidRPr="00A25D4D">
                    <w:t> </w:t>
                  </w:r>
                </w:p>
              </w:tc>
              <w:tc>
                <w:tcPr>
                  <w:tcW w:w="1500" w:type="dxa"/>
                  <w:hideMark/>
                </w:tcPr>
                <w:p w14:paraId="0D47B88D" w14:textId="77777777" w:rsidR="00C0190C" w:rsidRPr="00A25D4D" w:rsidRDefault="00C0190C" w:rsidP="008F13CC">
                  <w:pPr>
                    <w:jc w:val="left"/>
                  </w:pPr>
                  <w:r w:rsidRPr="00A25D4D">
                    <w:t>Naam</w:t>
                  </w:r>
                </w:p>
              </w:tc>
              <w:tc>
                <w:tcPr>
                  <w:tcW w:w="0" w:type="auto"/>
                  <w:hideMark/>
                </w:tcPr>
                <w:p w14:paraId="137FB984" w14:textId="77777777" w:rsidR="00C0190C" w:rsidRPr="00A25D4D" w:rsidRDefault="00C0190C" w:rsidP="008F13CC">
                  <w:pPr>
                    <w:jc w:val="left"/>
                  </w:pPr>
                </w:p>
              </w:tc>
            </w:tr>
            <w:tr w:rsidR="00C0190C" w:rsidRPr="00A25D4D" w14:paraId="5E5AFBB8" w14:textId="77777777" w:rsidTr="00C0190C">
              <w:trPr>
                <w:tblHeader/>
                <w:tblCellSpacing w:w="0" w:type="dxa"/>
              </w:trPr>
              <w:tc>
                <w:tcPr>
                  <w:tcW w:w="360" w:type="dxa"/>
                  <w:hideMark/>
                </w:tcPr>
                <w:p w14:paraId="692907B8" w14:textId="77777777" w:rsidR="00C0190C" w:rsidRPr="00A25D4D" w:rsidRDefault="00C0190C" w:rsidP="008F13CC">
                  <w:pPr>
                    <w:jc w:val="left"/>
                  </w:pPr>
                  <w:r w:rsidRPr="00A25D4D">
                    <w:t> </w:t>
                  </w:r>
                </w:p>
              </w:tc>
              <w:tc>
                <w:tcPr>
                  <w:tcW w:w="1500" w:type="dxa"/>
                  <w:hideMark/>
                </w:tcPr>
                <w:p w14:paraId="661A05C4" w14:textId="77777777" w:rsidR="00C0190C" w:rsidRPr="00A25D4D" w:rsidRDefault="00C0190C" w:rsidP="008F13CC">
                  <w:pPr>
                    <w:jc w:val="left"/>
                  </w:pPr>
                  <w:r w:rsidRPr="00A25D4D">
                    <w:t>Definitie:</w:t>
                  </w:r>
                </w:p>
              </w:tc>
              <w:tc>
                <w:tcPr>
                  <w:tcW w:w="0" w:type="auto"/>
                  <w:hideMark/>
                </w:tcPr>
                <w:p w14:paraId="0F5C2DF0" w14:textId="77777777" w:rsidR="00C0190C" w:rsidRPr="00A25D4D" w:rsidRDefault="00C0190C" w:rsidP="008F13CC">
                  <w:pPr>
                    <w:jc w:val="left"/>
                  </w:pPr>
                  <w:r w:rsidRPr="00A25D4D">
                    <w:t xml:space="preserve">Het contactadres bij de netbeheerder waar de grondroerder contact mee kan opnemen voor informatie over (het) geraakte belang(en) bij een aangegeven aanvraagsoort. </w:t>
                  </w:r>
                </w:p>
              </w:tc>
            </w:tr>
            <w:tr w:rsidR="00C0190C" w:rsidRPr="00A25D4D" w14:paraId="42C28560" w14:textId="77777777" w:rsidTr="00C0190C">
              <w:trPr>
                <w:tblHeader/>
                <w:tblCellSpacing w:w="0" w:type="dxa"/>
              </w:trPr>
              <w:tc>
                <w:tcPr>
                  <w:tcW w:w="360" w:type="dxa"/>
                  <w:hideMark/>
                </w:tcPr>
                <w:p w14:paraId="6377B023" w14:textId="77777777" w:rsidR="00C0190C" w:rsidRPr="00A25D4D" w:rsidRDefault="00C0190C" w:rsidP="008F13CC">
                  <w:pPr>
                    <w:jc w:val="left"/>
                  </w:pPr>
                  <w:r w:rsidRPr="00A25D4D">
                    <w:t> </w:t>
                  </w:r>
                </w:p>
              </w:tc>
              <w:tc>
                <w:tcPr>
                  <w:tcW w:w="1500" w:type="dxa"/>
                  <w:hideMark/>
                </w:tcPr>
                <w:p w14:paraId="01AD16F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855E86D" w14:textId="77777777" w:rsidR="00C0190C" w:rsidRPr="00A25D4D" w:rsidRDefault="00C0190C" w:rsidP="008F13CC">
                  <w:pPr>
                    <w:jc w:val="left"/>
                  </w:pPr>
                  <w:r w:rsidRPr="00A25D4D">
                    <w:t>0..3</w:t>
                  </w:r>
                </w:p>
              </w:tc>
            </w:tr>
          </w:tbl>
          <w:p w14:paraId="3B83944F" w14:textId="77777777" w:rsidR="00C0190C" w:rsidRPr="00A25D4D" w:rsidRDefault="00C0190C" w:rsidP="008F13CC">
            <w:pPr>
              <w:jc w:val="left"/>
            </w:pPr>
          </w:p>
        </w:tc>
      </w:tr>
      <w:tr w:rsidR="00C0190C" w:rsidRPr="00A25D4D" w14:paraId="7DA099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7C52EF"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2059CB6" w14:textId="77777777" w:rsidTr="00C0190C">
              <w:trPr>
                <w:tblHeader/>
                <w:tblCellSpacing w:w="0" w:type="dxa"/>
              </w:trPr>
              <w:tc>
                <w:tcPr>
                  <w:tcW w:w="360" w:type="dxa"/>
                  <w:hideMark/>
                </w:tcPr>
                <w:p w14:paraId="4A868A04" w14:textId="77777777" w:rsidR="00C0190C" w:rsidRPr="00A25D4D" w:rsidRDefault="00C0190C" w:rsidP="008F13CC">
                  <w:pPr>
                    <w:jc w:val="left"/>
                  </w:pPr>
                  <w:r w:rsidRPr="00A25D4D">
                    <w:t> </w:t>
                  </w:r>
                </w:p>
              </w:tc>
              <w:tc>
                <w:tcPr>
                  <w:tcW w:w="1500" w:type="dxa"/>
                  <w:hideMark/>
                </w:tcPr>
                <w:p w14:paraId="2669AA93" w14:textId="77777777" w:rsidR="00C0190C" w:rsidRPr="00A25D4D" w:rsidRDefault="00C0190C" w:rsidP="008F13CC">
                  <w:pPr>
                    <w:jc w:val="left"/>
                  </w:pPr>
                  <w:r w:rsidRPr="00A25D4D">
                    <w:t>Natuurlijke taal:</w:t>
                  </w:r>
                </w:p>
              </w:tc>
              <w:tc>
                <w:tcPr>
                  <w:tcW w:w="0" w:type="auto"/>
                  <w:hideMark/>
                </w:tcPr>
                <w:p w14:paraId="3EC18B31" w14:textId="77777777" w:rsidR="00C0190C" w:rsidRPr="00A25D4D" w:rsidRDefault="00C0190C" w:rsidP="008F13CC">
                  <w:pPr>
                    <w:jc w:val="left"/>
                  </w:pPr>
                  <w:r w:rsidRPr="00A25D4D">
                    <w:t xml:space="preserve">Regels bij uitlevering: alleen omschrijving en optioneel </w:t>
                  </w:r>
                  <w:proofErr w:type="spellStart"/>
                  <w:r w:rsidRPr="00A25D4D">
                    <w:t>contactAanvraag</w:t>
                  </w:r>
                  <w:proofErr w:type="spellEnd"/>
                  <w:r w:rsidRPr="00A25D4D">
                    <w:t xml:space="preserve"> wordt uitgewisseld </w:t>
                  </w:r>
                </w:p>
              </w:tc>
            </w:tr>
            <w:tr w:rsidR="00C0190C" w:rsidRPr="00A25D4D" w14:paraId="038F67B9" w14:textId="77777777" w:rsidTr="00C0190C">
              <w:trPr>
                <w:tblHeader/>
                <w:tblCellSpacing w:w="0" w:type="dxa"/>
              </w:trPr>
              <w:tc>
                <w:tcPr>
                  <w:tcW w:w="360" w:type="dxa"/>
                  <w:hideMark/>
                </w:tcPr>
                <w:p w14:paraId="4C59B7A6" w14:textId="77777777" w:rsidR="00C0190C" w:rsidRPr="00A25D4D" w:rsidRDefault="00C0190C" w:rsidP="008F13CC">
                  <w:pPr>
                    <w:jc w:val="left"/>
                  </w:pPr>
                  <w:r w:rsidRPr="00A25D4D">
                    <w:t> </w:t>
                  </w:r>
                </w:p>
              </w:tc>
              <w:tc>
                <w:tcPr>
                  <w:tcW w:w="1500" w:type="dxa"/>
                  <w:hideMark/>
                </w:tcPr>
                <w:p w14:paraId="28E74ABA" w14:textId="77777777" w:rsidR="00C0190C" w:rsidRPr="00A25D4D" w:rsidRDefault="00C0190C" w:rsidP="008F13CC">
                  <w:pPr>
                    <w:jc w:val="left"/>
                  </w:pPr>
                  <w:r w:rsidRPr="00A25D4D">
                    <w:t>OCL:</w:t>
                  </w:r>
                </w:p>
              </w:tc>
              <w:tc>
                <w:tcPr>
                  <w:tcW w:w="0" w:type="auto"/>
                  <w:hideMark/>
                </w:tcPr>
                <w:p w14:paraId="4C2A78DE" w14:textId="77777777" w:rsidR="00C0190C"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w:t>
                  </w:r>
                </w:p>
                <w:p w14:paraId="146BB870"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self.gewensteIngangsdatum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self.ingangsdatum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self.gewensteEinddatum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self.einddatum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self.beheerpolygoon</w:t>
                  </w:r>
                  <w:proofErr w:type="spellEnd"/>
                  <w:r w:rsidRPr="00A25D4D">
                    <w:t>-&gt;</w:t>
                  </w:r>
                  <w:proofErr w:type="spellStart"/>
                  <w:r w:rsidRPr="00A25D4D">
                    <w:t>isEmpty</w:t>
                  </w:r>
                  <w:proofErr w:type="spellEnd"/>
                  <w:r w:rsidRPr="00A25D4D">
                    <w:t>()</w:t>
                  </w:r>
                </w:p>
              </w:tc>
            </w:tr>
          </w:tbl>
          <w:p w14:paraId="2F8ADF2D" w14:textId="77777777" w:rsidR="00C0190C" w:rsidRPr="00A25D4D" w:rsidRDefault="00C0190C" w:rsidP="008F13CC">
            <w:pPr>
              <w:jc w:val="left"/>
            </w:pPr>
          </w:p>
        </w:tc>
      </w:tr>
    </w:tbl>
    <w:p w14:paraId="15267558" w14:textId="77777777" w:rsidR="00C0190C" w:rsidRPr="00A25D4D" w:rsidRDefault="00C0190C" w:rsidP="008F13CC">
      <w:pPr>
        <w:pStyle w:val="Kop5"/>
        <w:jc w:val="left"/>
        <w:rPr>
          <w:sz w:val="16"/>
          <w:szCs w:val="16"/>
        </w:rPr>
      </w:pPr>
      <w:r w:rsidRPr="00A25D4D">
        <w:rPr>
          <w:sz w:val="16"/>
          <w:szCs w:val="16"/>
        </w:rPr>
        <w:t>Belanghebbende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9ACCE5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F707E5E" w14:textId="77777777" w:rsidR="00C0190C" w:rsidRPr="00A25D4D" w:rsidRDefault="00C0190C" w:rsidP="008F13CC">
            <w:pPr>
              <w:jc w:val="left"/>
            </w:pPr>
            <w:r w:rsidRPr="00A25D4D">
              <w:rPr>
                <w:b/>
                <w:bCs/>
              </w:rPr>
              <w:t>Belanghebbende</w:t>
            </w:r>
          </w:p>
        </w:tc>
      </w:tr>
      <w:tr w:rsidR="00C0190C" w:rsidRPr="00A25D4D" w14:paraId="4702221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DF182B" w14:textId="77777777" w:rsidTr="00C0190C">
              <w:trPr>
                <w:tblHeader/>
                <w:tblCellSpacing w:w="0" w:type="dxa"/>
              </w:trPr>
              <w:tc>
                <w:tcPr>
                  <w:tcW w:w="360" w:type="dxa"/>
                  <w:hideMark/>
                </w:tcPr>
                <w:p w14:paraId="1574B28E" w14:textId="77777777" w:rsidR="00C0190C" w:rsidRPr="00A25D4D" w:rsidRDefault="00C0190C" w:rsidP="008F13CC">
                  <w:pPr>
                    <w:jc w:val="left"/>
                  </w:pPr>
                  <w:r w:rsidRPr="00A25D4D">
                    <w:t> </w:t>
                  </w:r>
                </w:p>
              </w:tc>
              <w:tc>
                <w:tcPr>
                  <w:tcW w:w="1500" w:type="dxa"/>
                  <w:hideMark/>
                </w:tcPr>
                <w:p w14:paraId="38F2A7FC" w14:textId="77777777" w:rsidR="00C0190C" w:rsidRPr="00A25D4D" w:rsidRDefault="00C0190C" w:rsidP="008F13CC">
                  <w:pPr>
                    <w:jc w:val="left"/>
                  </w:pPr>
                  <w:r w:rsidRPr="00A25D4D">
                    <w:t>Naam</w:t>
                  </w:r>
                </w:p>
              </w:tc>
              <w:tc>
                <w:tcPr>
                  <w:tcW w:w="0" w:type="auto"/>
                  <w:hideMark/>
                </w:tcPr>
                <w:p w14:paraId="50234371" w14:textId="77777777" w:rsidR="00C0190C" w:rsidRPr="00A25D4D" w:rsidRDefault="00C0190C" w:rsidP="008F13CC">
                  <w:pPr>
                    <w:jc w:val="left"/>
                  </w:pPr>
                </w:p>
              </w:tc>
            </w:tr>
            <w:tr w:rsidR="00C0190C" w:rsidRPr="00A25D4D" w14:paraId="1161D6E0" w14:textId="77777777" w:rsidTr="00C0190C">
              <w:trPr>
                <w:tblHeader/>
                <w:tblCellSpacing w:w="0" w:type="dxa"/>
              </w:trPr>
              <w:tc>
                <w:tcPr>
                  <w:tcW w:w="360" w:type="dxa"/>
                  <w:hideMark/>
                </w:tcPr>
                <w:p w14:paraId="50AF2CD2" w14:textId="77777777" w:rsidR="00C0190C" w:rsidRPr="00A25D4D" w:rsidRDefault="00C0190C" w:rsidP="008F13CC">
                  <w:pPr>
                    <w:jc w:val="left"/>
                  </w:pPr>
                  <w:r w:rsidRPr="00A25D4D">
                    <w:t> </w:t>
                  </w:r>
                </w:p>
              </w:tc>
              <w:tc>
                <w:tcPr>
                  <w:tcW w:w="1500" w:type="dxa"/>
                  <w:hideMark/>
                </w:tcPr>
                <w:p w14:paraId="6B575039" w14:textId="77777777" w:rsidR="00C0190C" w:rsidRPr="00A25D4D" w:rsidRDefault="00C0190C" w:rsidP="008F13CC">
                  <w:pPr>
                    <w:jc w:val="left"/>
                  </w:pPr>
                  <w:r w:rsidRPr="00A25D4D">
                    <w:t>Definitie:</w:t>
                  </w:r>
                </w:p>
              </w:tc>
              <w:tc>
                <w:tcPr>
                  <w:tcW w:w="0" w:type="auto"/>
                  <w:hideMark/>
                </w:tcPr>
                <w:p w14:paraId="0FAD960B" w14:textId="77777777" w:rsidR="00C0190C" w:rsidRPr="00A25D4D" w:rsidRDefault="00C0190C" w:rsidP="008F13CC">
                  <w:pPr>
                    <w:jc w:val="left"/>
                  </w:pPr>
                  <w:r w:rsidRPr="00A25D4D">
                    <w:t xml:space="preserve">Een belanghebbende beheerder is een beheerder met een beheerpolygoon dat geheel of gedeeltelijk ligt in de aangevraagde polygoon. </w:t>
                  </w:r>
                </w:p>
              </w:tc>
            </w:tr>
            <w:tr w:rsidR="00C0190C" w:rsidRPr="00A25D4D" w14:paraId="7D830C66" w14:textId="77777777" w:rsidTr="00C0190C">
              <w:trPr>
                <w:tblHeader/>
                <w:tblCellSpacing w:w="0" w:type="dxa"/>
              </w:trPr>
              <w:tc>
                <w:tcPr>
                  <w:tcW w:w="360" w:type="dxa"/>
                  <w:hideMark/>
                </w:tcPr>
                <w:p w14:paraId="717D0FA9" w14:textId="77777777" w:rsidR="00C0190C" w:rsidRPr="00A25D4D" w:rsidRDefault="00C0190C" w:rsidP="008F13CC">
                  <w:pPr>
                    <w:jc w:val="left"/>
                  </w:pPr>
                  <w:r w:rsidRPr="00A25D4D">
                    <w:t> </w:t>
                  </w:r>
                </w:p>
              </w:tc>
              <w:tc>
                <w:tcPr>
                  <w:tcW w:w="1500" w:type="dxa"/>
                  <w:hideMark/>
                </w:tcPr>
                <w:p w14:paraId="65CEC0C0" w14:textId="77777777" w:rsidR="00C0190C" w:rsidRPr="00A25D4D" w:rsidRDefault="00C0190C" w:rsidP="008F13CC">
                  <w:pPr>
                    <w:jc w:val="left"/>
                  </w:pPr>
                  <w:r w:rsidRPr="00A25D4D">
                    <w:t>Subtype van:</w:t>
                  </w:r>
                </w:p>
              </w:tc>
              <w:tc>
                <w:tcPr>
                  <w:tcW w:w="0" w:type="auto"/>
                  <w:hideMark/>
                </w:tcPr>
                <w:p w14:paraId="47C5776B" w14:textId="77777777" w:rsidR="00C0190C" w:rsidRPr="00A25D4D" w:rsidRDefault="00C0190C" w:rsidP="008F13CC">
                  <w:pPr>
                    <w:jc w:val="left"/>
                  </w:pPr>
                  <w:proofErr w:type="spellStart"/>
                  <w:r w:rsidRPr="00A25D4D">
                    <w:t>IMKLBasis</w:t>
                  </w:r>
                  <w:proofErr w:type="spellEnd"/>
                </w:p>
              </w:tc>
            </w:tr>
            <w:tr w:rsidR="00C0190C" w:rsidRPr="00A25D4D" w14:paraId="6E37DDEF" w14:textId="77777777" w:rsidTr="00C0190C">
              <w:trPr>
                <w:tblHeader/>
                <w:tblCellSpacing w:w="0" w:type="dxa"/>
              </w:trPr>
              <w:tc>
                <w:tcPr>
                  <w:tcW w:w="360" w:type="dxa"/>
                  <w:hideMark/>
                </w:tcPr>
                <w:p w14:paraId="277F9EAA" w14:textId="77777777" w:rsidR="00C0190C" w:rsidRPr="00A25D4D" w:rsidRDefault="00C0190C" w:rsidP="008F13CC">
                  <w:pPr>
                    <w:jc w:val="left"/>
                  </w:pPr>
                  <w:r w:rsidRPr="00A25D4D">
                    <w:t> </w:t>
                  </w:r>
                </w:p>
              </w:tc>
              <w:tc>
                <w:tcPr>
                  <w:tcW w:w="1500" w:type="dxa"/>
                  <w:hideMark/>
                </w:tcPr>
                <w:p w14:paraId="65F6B21A" w14:textId="77777777" w:rsidR="00C0190C" w:rsidRPr="00A25D4D" w:rsidRDefault="00C0190C" w:rsidP="008F13CC">
                  <w:pPr>
                    <w:jc w:val="left"/>
                  </w:pPr>
                  <w:r w:rsidRPr="00A25D4D">
                    <w:t>Omschrijving:</w:t>
                  </w:r>
                </w:p>
              </w:tc>
              <w:tc>
                <w:tcPr>
                  <w:tcW w:w="0" w:type="auto"/>
                  <w:hideMark/>
                </w:tcPr>
                <w:p w14:paraId="441B8130" w14:textId="77777777" w:rsidR="00C0190C" w:rsidRPr="00A25D4D" w:rsidRDefault="00C0190C" w:rsidP="008F13CC">
                  <w:pPr>
                    <w:jc w:val="left"/>
                  </w:pPr>
                  <w:r w:rsidRPr="00A25D4D">
                    <w:t xml:space="preserve">Bij een belanghebbende beheerder heeft zijn beheergebied een overlap met het aangevraagde gebied. Een beheergebied hoort altijd groter te zijn dan het gebied waar de netbeheerder informatie over kabels en leidingen wil leveren. Daarom hoeft een belanghebbende beheerder niet altijd een betrokken beheerder te zijn. Ook een beheerder veiligheidsgebied heeft een beheerpolygoon en kan een belanghebbende beheerder zijn. </w:t>
                  </w:r>
                </w:p>
              </w:tc>
            </w:tr>
            <w:tr w:rsidR="00C0190C" w:rsidRPr="00A25D4D" w14:paraId="5C1C489C" w14:textId="77777777" w:rsidTr="00C0190C">
              <w:trPr>
                <w:tblHeader/>
                <w:tblCellSpacing w:w="0" w:type="dxa"/>
              </w:trPr>
              <w:tc>
                <w:tcPr>
                  <w:tcW w:w="360" w:type="dxa"/>
                  <w:hideMark/>
                </w:tcPr>
                <w:p w14:paraId="704A0F4F" w14:textId="77777777" w:rsidR="00C0190C" w:rsidRPr="00A25D4D" w:rsidRDefault="00C0190C" w:rsidP="008F13CC">
                  <w:pPr>
                    <w:jc w:val="left"/>
                  </w:pPr>
                  <w:r w:rsidRPr="00A25D4D">
                    <w:t> </w:t>
                  </w:r>
                </w:p>
              </w:tc>
              <w:tc>
                <w:tcPr>
                  <w:tcW w:w="1500" w:type="dxa"/>
                  <w:hideMark/>
                </w:tcPr>
                <w:p w14:paraId="643A42B5" w14:textId="77777777" w:rsidR="00C0190C" w:rsidRPr="00A25D4D" w:rsidRDefault="00C0190C" w:rsidP="008F13CC">
                  <w:pPr>
                    <w:jc w:val="left"/>
                  </w:pPr>
                  <w:r w:rsidRPr="00A25D4D">
                    <w:t>Stereotypes:</w:t>
                  </w:r>
                </w:p>
              </w:tc>
              <w:tc>
                <w:tcPr>
                  <w:tcW w:w="0" w:type="auto"/>
                  <w:hideMark/>
                </w:tcPr>
                <w:p w14:paraId="2A1E011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41A7B89" w14:textId="77777777" w:rsidR="00C0190C" w:rsidRPr="00A25D4D" w:rsidRDefault="00C0190C" w:rsidP="008F13CC">
            <w:pPr>
              <w:jc w:val="left"/>
            </w:pPr>
          </w:p>
        </w:tc>
      </w:tr>
      <w:tr w:rsidR="00C0190C" w:rsidRPr="00A25D4D" w14:paraId="003B482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E1C436" w14:textId="77777777" w:rsidR="00C0190C" w:rsidRPr="00A25D4D" w:rsidRDefault="00C0190C" w:rsidP="008F13CC">
            <w:pPr>
              <w:jc w:val="left"/>
            </w:pPr>
            <w:r w:rsidRPr="00A25D4D">
              <w:rPr>
                <w:b/>
                <w:bCs/>
              </w:rPr>
              <w:t xml:space="preserve">Attribuut: </w:t>
            </w:r>
            <w:proofErr w:type="spellStart"/>
            <w:r w:rsidRPr="00A25D4D">
              <w:rPr>
                <w:b/>
                <w:bCs/>
              </w:rPr>
              <w:t>beheerdersinformatieGeleverd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95AA7F" w14:textId="77777777" w:rsidTr="00C0190C">
              <w:trPr>
                <w:tblHeader/>
                <w:tblCellSpacing w:w="0" w:type="dxa"/>
              </w:trPr>
              <w:tc>
                <w:tcPr>
                  <w:tcW w:w="360" w:type="dxa"/>
                  <w:hideMark/>
                </w:tcPr>
                <w:p w14:paraId="6B3123E1" w14:textId="77777777" w:rsidR="00C0190C" w:rsidRPr="00A25D4D" w:rsidRDefault="00C0190C" w:rsidP="008F13CC">
                  <w:pPr>
                    <w:jc w:val="left"/>
                  </w:pPr>
                  <w:r w:rsidRPr="00A25D4D">
                    <w:t> </w:t>
                  </w:r>
                </w:p>
              </w:tc>
              <w:tc>
                <w:tcPr>
                  <w:tcW w:w="1500" w:type="dxa"/>
                  <w:hideMark/>
                </w:tcPr>
                <w:p w14:paraId="573A6DE4" w14:textId="77777777" w:rsidR="00C0190C" w:rsidRPr="00A25D4D" w:rsidRDefault="00C0190C" w:rsidP="008F13CC">
                  <w:pPr>
                    <w:jc w:val="left"/>
                  </w:pPr>
                  <w:r w:rsidRPr="00A25D4D">
                    <w:t>Type:</w:t>
                  </w:r>
                </w:p>
              </w:tc>
              <w:tc>
                <w:tcPr>
                  <w:tcW w:w="0" w:type="auto"/>
                  <w:hideMark/>
                </w:tcPr>
                <w:p w14:paraId="7796A71B" w14:textId="77777777" w:rsidR="00C0190C" w:rsidRPr="00A25D4D" w:rsidRDefault="00C0190C" w:rsidP="008F13CC">
                  <w:pPr>
                    <w:jc w:val="left"/>
                  </w:pPr>
                  <w:proofErr w:type="spellStart"/>
                  <w:r w:rsidRPr="00A25D4D">
                    <w:t>Boolean</w:t>
                  </w:r>
                  <w:proofErr w:type="spellEnd"/>
                </w:p>
              </w:tc>
            </w:tr>
            <w:tr w:rsidR="00C0190C" w:rsidRPr="00A25D4D" w14:paraId="67246E99" w14:textId="77777777" w:rsidTr="00C0190C">
              <w:trPr>
                <w:tblHeader/>
                <w:tblCellSpacing w:w="0" w:type="dxa"/>
              </w:trPr>
              <w:tc>
                <w:tcPr>
                  <w:tcW w:w="360" w:type="dxa"/>
                  <w:hideMark/>
                </w:tcPr>
                <w:p w14:paraId="2DBAB55C" w14:textId="77777777" w:rsidR="00C0190C" w:rsidRPr="00A25D4D" w:rsidRDefault="00C0190C" w:rsidP="008F13CC">
                  <w:pPr>
                    <w:jc w:val="left"/>
                  </w:pPr>
                  <w:r w:rsidRPr="00A25D4D">
                    <w:t> </w:t>
                  </w:r>
                </w:p>
              </w:tc>
              <w:tc>
                <w:tcPr>
                  <w:tcW w:w="1500" w:type="dxa"/>
                  <w:hideMark/>
                </w:tcPr>
                <w:p w14:paraId="6ECC617C" w14:textId="77777777" w:rsidR="00C0190C" w:rsidRPr="00A25D4D" w:rsidRDefault="00C0190C" w:rsidP="008F13CC">
                  <w:pPr>
                    <w:jc w:val="left"/>
                  </w:pPr>
                  <w:r w:rsidRPr="00A25D4D">
                    <w:t>Naam</w:t>
                  </w:r>
                </w:p>
              </w:tc>
              <w:tc>
                <w:tcPr>
                  <w:tcW w:w="0" w:type="auto"/>
                  <w:hideMark/>
                </w:tcPr>
                <w:p w14:paraId="31C4D4CC" w14:textId="77777777" w:rsidR="00C0190C" w:rsidRPr="00A25D4D" w:rsidRDefault="00C0190C" w:rsidP="008F13CC">
                  <w:pPr>
                    <w:jc w:val="left"/>
                  </w:pPr>
                </w:p>
              </w:tc>
            </w:tr>
            <w:tr w:rsidR="00C0190C" w:rsidRPr="00A25D4D" w14:paraId="46B23450" w14:textId="77777777" w:rsidTr="00C0190C">
              <w:trPr>
                <w:tblHeader/>
                <w:tblCellSpacing w:w="0" w:type="dxa"/>
              </w:trPr>
              <w:tc>
                <w:tcPr>
                  <w:tcW w:w="360" w:type="dxa"/>
                  <w:hideMark/>
                </w:tcPr>
                <w:p w14:paraId="7BB3D146" w14:textId="77777777" w:rsidR="00C0190C" w:rsidRPr="00A25D4D" w:rsidRDefault="00C0190C" w:rsidP="008F13CC">
                  <w:pPr>
                    <w:jc w:val="left"/>
                  </w:pPr>
                  <w:r w:rsidRPr="00A25D4D">
                    <w:t> </w:t>
                  </w:r>
                </w:p>
              </w:tc>
              <w:tc>
                <w:tcPr>
                  <w:tcW w:w="1500" w:type="dxa"/>
                  <w:hideMark/>
                </w:tcPr>
                <w:p w14:paraId="3C7067A3" w14:textId="77777777" w:rsidR="00C0190C" w:rsidRPr="00A25D4D" w:rsidRDefault="00C0190C" w:rsidP="008F13CC">
                  <w:pPr>
                    <w:jc w:val="left"/>
                  </w:pPr>
                  <w:r w:rsidRPr="00A25D4D">
                    <w:t>Definitie:</w:t>
                  </w:r>
                </w:p>
              </w:tc>
              <w:tc>
                <w:tcPr>
                  <w:tcW w:w="0" w:type="auto"/>
                  <w:hideMark/>
                </w:tcPr>
                <w:p w14:paraId="3F449FC6" w14:textId="77777777" w:rsidR="00C0190C" w:rsidRPr="00A25D4D" w:rsidRDefault="00C0190C" w:rsidP="008F13CC">
                  <w:pPr>
                    <w:jc w:val="left"/>
                  </w:pPr>
                  <w:r w:rsidRPr="00A25D4D">
                    <w:t xml:space="preserve">Indicator die aangeeft of de belanghebbende al (correcte) beheerdersinformatie heeft aangeleverd voor de betreffende aanvraag. </w:t>
                  </w:r>
                </w:p>
              </w:tc>
            </w:tr>
            <w:tr w:rsidR="00C0190C" w:rsidRPr="00A25D4D" w14:paraId="74C34ECB" w14:textId="77777777" w:rsidTr="00C0190C">
              <w:trPr>
                <w:tblHeader/>
                <w:tblCellSpacing w:w="0" w:type="dxa"/>
              </w:trPr>
              <w:tc>
                <w:tcPr>
                  <w:tcW w:w="360" w:type="dxa"/>
                  <w:hideMark/>
                </w:tcPr>
                <w:p w14:paraId="3D8DC28B" w14:textId="77777777" w:rsidR="00C0190C" w:rsidRPr="00A25D4D" w:rsidRDefault="00C0190C" w:rsidP="008F13CC">
                  <w:pPr>
                    <w:jc w:val="left"/>
                  </w:pPr>
                  <w:r w:rsidRPr="00A25D4D">
                    <w:t> </w:t>
                  </w:r>
                </w:p>
              </w:tc>
              <w:tc>
                <w:tcPr>
                  <w:tcW w:w="1500" w:type="dxa"/>
                  <w:hideMark/>
                </w:tcPr>
                <w:p w14:paraId="026D3467" w14:textId="77777777" w:rsidR="00C0190C" w:rsidRPr="00A25D4D" w:rsidRDefault="00C0190C" w:rsidP="008F13CC">
                  <w:pPr>
                    <w:jc w:val="left"/>
                  </w:pPr>
                  <w:r w:rsidRPr="00A25D4D">
                    <w:t>Omschrijving:</w:t>
                  </w:r>
                </w:p>
              </w:tc>
              <w:tc>
                <w:tcPr>
                  <w:tcW w:w="0" w:type="auto"/>
                  <w:hideMark/>
                </w:tcPr>
                <w:p w14:paraId="32800818" w14:textId="77777777" w:rsidR="00C0190C" w:rsidRPr="00A25D4D" w:rsidRDefault="00C0190C" w:rsidP="008F13CC">
                  <w:pPr>
                    <w:jc w:val="left"/>
                  </w:pPr>
                  <w:r w:rsidRPr="00A25D4D">
                    <w:t xml:space="preserve">Wordt door KLICWIN ingevuld. </w:t>
                  </w:r>
                </w:p>
              </w:tc>
            </w:tr>
            <w:tr w:rsidR="00C0190C" w:rsidRPr="00A25D4D" w14:paraId="7280DFE8" w14:textId="77777777" w:rsidTr="00C0190C">
              <w:trPr>
                <w:tblHeader/>
                <w:tblCellSpacing w:w="0" w:type="dxa"/>
              </w:trPr>
              <w:tc>
                <w:tcPr>
                  <w:tcW w:w="360" w:type="dxa"/>
                  <w:hideMark/>
                </w:tcPr>
                <w:p w14:paraId="03B2BCEF" w14:textId="77777777" w:rsidR="00C0190C" w:rsidRPr="00A25D4D" w:rsidRDefault="00C0190C" w:rsidP="008F13CC">
                  <w:pPr>
                    <w:jc w:val="left"/>
                  </w:pPr>
                  <w:r w:rsidRPr="00A25D4D">
                    <w:t> </w:t>
                  </w:r>
                </w:p>
              </w:tc>
              <w:tc>
                <w:tcPr>
                  <w:tcW w:w="1500" w:type="dxa"/>
                  <w:hideMark/>
                </w:tcPr>
                <w:p w14:paraId="7B06C19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D3E84FE" w14:textId="77777777" w:rsidR="00C0190C" w:rsidRPr="00A25D4D" w:rsidRDefault="00C0190C" w:rsidP="008F13CC">
                  <w:pPr>
                    <w:jc w:val="left"/>
                  </w:pPr>
                  <w:r w:rsidRPr="00A25D4D">
                    <w:t>0..1</w:t>
                  </w:r>
                </w:p>
              </w:tc>
            </w:tr>
          </w:tbl>
          <w:p w14:paraId="551ACD1A" w14:textId="77777777" w:rsidR="00C0190C" w:rsidRPr="00A25D4D" w:rsidRDefault="00C0190C" w:rsidP="008F13CC">
            <w:pPr>
              <w:jc w:val="left"/>
            </w:pPr>
          </w:p>
        </w:tc>
      </w:tr>
      <w:tr w:rsidR="00C0190C" w:rsidRPr="00A25D4D" w14:paraId="332945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4C7EC5" w14:textId="77777777" w:rsidR="00C0190C" w:rsidRPr="00A25D4D" w:rsidRDefault="00C0190C" w:rsidP="008F13CC">
            <w:pPr>
              <w:jc w:val="left"/>
            </w:pPr>
            <w:r w:rsidRPr="00A25D4D">
              <w:rPr>
                <w:b/>
                <w:bCs/>
              </w:rPr>
              <w:t xml:space="preserve">Attribuut: </w:t>
            </w:r>
            <w:proofErr w:type="spellStart"/>
            <w:r w:rsidRPr="00A25D4D">
              <w:rPr>
                <w:b/>
                <w:bCs/>
              </w:rPr>
              <w:t>betrokkenBijAanvraag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EAC985" w14:textId="77777777" w:rsidTr="00C0190C">
              <w:trPr>
                <w:tblHeader/>
                <w:tblCellSpacing w:w="0" w:type="dxa"/>
              </w:trPr>
              <w:tc>
                <w:tcPr>
                  <w:tcW w:w="360" w:type="dxa"/>
                  <w:hideMark/>
                </w:tcPr>
                <w:p w14:paraId="7AA85402" w14:textId="77777777" w:rsidR="00C0190C" w:rsidRPr="00A25D4D" w:rsidRDefault="00C0190C" w:rsidP="008F13CC">
                  <w:pPr>
                    <w:jc w:val="left"/>
                  </w:pPr>
                  <w:r w:rsidRPr="00A25D4D">
                    <w:t> </w:t>
                  </w:r>
                </w:p>
              </w:tc>
              <w:tc>
                <w:tcPr>
                  <w:tcW w:w="1500" w:type="dxa"/>
                  <w:hideMark/>
                </w:tcPr>
                <w:p w14:paraId="26ABD67A" w14:textId="77777777" w:rsidR="00C0190C" w:rsidRPr="00A25D4D" w:rsidRDefault="00C0190C" w:rsidP="008F13CC">
                  <w:pPr>
                    <w:jc w:val="left"/>
                  </w:pPr>
                  <w:r w:rsidRPr="00A25D4D">
                    <w:t>Type:</w:t>
                  </w:r>
                </w:p>
              </w:tc>
              <w:tc>
                <w:tcPr>
                  <w:tcW w:w="0" w:type="auto"/>
                  <w:hideMark/>
                </w:tcPr>
                <w:p w14:paraId="294FC2A4" w14:textId="77777777" w:rsidR="00C0190C" w:rsidRPr="00A25D4D" w:rsidRDefault="00C0190C" w:rsidP="008F13CC">
                  <w:pPr>
                    <w:jc w:val="left"/>
                  </w:pPr>
                  <w:proofErr w:type="spellStart"/>
                  <w:r w:rsidRPr="00A25D4D">
                    <w:t>Boolean</w:t>
                  </w:r>
                  <w:proofErr w:type="spellEnd"/>
                </w:p>
              </w:tc>
            </w:tr>
            <w:tr w:rsidR="00C0190C" w:rsidRPr="00A25D4D" w14:paraId="0AAE07B8" w14:textId="77777777" w:rsidTr="00C0190C">
              <w:trPr>
                <w:tblHeader/>
                <w:tblCellSpacing w:w="0" w:type="dxa"/>
              </w:trPr>
              <w:tc>
                <w:tcPr>
                  <w:tcW w:w="360" w:type="dxa"/>
                  <w:hideMark/>
                </w:tcPr>
                <w:p w14:paraId="1141D926" w14:textId="77777777" w:rsidR="00C0190C" w:rsidRPr="00A25D4D" w:rsidRDefault="00C0190C" w:rsidP="008F13CC">
                  <w:pPr>
                    <w:jc w:val="left"/>
                  </w:pPr>
                  <w:r w:rsidRPr="00A25D4D">
                    <w:t> </w:t>
                  </w:r>
                </w:p>
              </w:tc>
              <w:tc>
                <w:tcPr>
                  <w:tcW w:w="1500" w:type="dxa"/>
                  <w:hideMark/>
                </w:tcPr>
                <w:p w14:paraId="26343496" w14:textId="77777777" w:rsidR="00C0190C" w:rsidRPr="00A25D4D" w:rsidRDefault="00C0190C" w:rsidP="008F13CC">
                  <w:pPr>
                    <w:jc w:val="left"/>
                  </w:pPr>
                  <w:r w:rsidRPr="00A25D4D">
                    <w:t>Naam</w:t>
                  </w:r>
                </w:p>
              </w:tc>
              <w:tc>
                <w:tcPr>
                  <w:tcW w:w="0" w:type="auto"/>
                  <w:hideMark/>
                </w:tcPr>
                <w:p w14:paraId="3BD237A8" w14:textId="77777777" w:rsidR="00C0190C" w:rsidRPr="00A25D4D" w:rsidRDefault="00C0190C" w:rsidP="008F13CC">
                  <w:pPr>
                    <w:jc w:val="left"/>
                  </w:pPr>
                </w:p>
              </w:tc>
            </w:tr>
            <w:tr w:rsidR="00C0190C" w:rsidRPr="00A25D4D" w14:paraId="73862D89" w14:textId="77777777" w:rsidTr="00C0190C">
              <w:trPr>
                <w:tblHeader/>
                <w:tblCellSpacing w:w="0" w:type="dxa"/>
              </w:trPr>
              <w:tc>
                <w:tcPr>
                  <w:tcW w:w="360" w:type="dxa"/>
                  <w:hideMark/>
                </w:tcPr>
                <w:p w14:paraId="516ACF98" w14:textId="77777777" w:rsidR="00C0190C" w:rsidRPr="00A25D4D" w:rsidRDefault="00C0190C" w:rsidP="008F13CC">
                  <w:pPr>
                    <w:jc w:val="left"/>
                  </w:pPr>
                  <w:r w:rsidRPr="00A25D4D">
                    <w:t> </w:t>
                  </w:r>
                </w:p>
              </w:tc>
              <w:tc>
                <w:tcPr>
                  <w:tcW w:w="1500" w:type="dxa"/>
                  <w:hideMark/>
                </w:tcPr>
                <w:p w14:paraId="09AAEB70" w14:textId="77777777" w:rsidR="00C0190C" w:rsidRPr="00A25D4D" w:rsidRDefault="00C0190C" w:rsidP="008F13CC">
                  <w:pPr>
                    <w:jc w:val="left"/>
                  </w:pPr>
                  <w:r w:rsidRPr="00A25D4D">
                    <w:t>Definitie:</w:t>
                  </w:r>
                </w:p>
              </w:tc>
              <w:tc>
                <w:tcPr>
                  <w:tcW w:w="0" w:type="auto"/>
                  <w:hideMark/>
                </w:tcPr>
                <w:p w14:paraId="7D16ECC5" w14:textId="77777777" w:rsidR="00C0190C" w:rsidRPr="00A25D4D" w:rsidRDefault="00C0190C" w:rsidP="008F13CC">
                  <w:pPr>
                    <w:jc w:val="left"/>
                  </w:pPr>
                  <w:r w:rsidRPr="00A25D4D">
                    <w:t xml:space="preserve">Indien binnen de gevraagde polygoon géén kabels/leidingen liggen, en er daarom geen netinformatie geleverd kan worden, wordt deze indicator op “Nee” gezet, in alle andere gevallen is deze “Ja”. </w:t>
                  </w:r>
                </w:p>
              </w:tc>
            </w:tr>
            <w:tr w:rsidR="00C0190C" w:rsidRPr="00A25D4D" w14:paraId="7C78B7DD" w14:textId="77777777" w:rsidTr="00C0190C">
              <w:trPr>
                <w:tblHeader/>
                <w:tblCellSpacing w:w="0" w:type="dxa"/>
              </w:trPr>
              <w:tc>
                <w:tcPr>
                  <w:tcW w:w="360" w:type="dxa"/>
                  <w:hideMark/>
                </w:tcPr>
                <w:p w14:paraId="7D8DD73A" w14:textId="77777777" w:rsidR="00C0190C" w:rsidRPr="00A25D4D" w:rsidRDefault="00C0190C" w:rsidP="008F13CC">
                  <w:pPr>
                    <w:jc w:val="left"/>
                  </w:pPr>
                  <w:r w:rsidRPr="00A25D4D">
                    <w:t> </w:t>
                  </w:r>
                </w:p>
              </w:tc>
              <w:tc>
                <w:tcPr>
                  <w:tcW w:w="1500" w:type="dxa"/>
                  <w:hideMark/>
                </w:tcPr>
                <w:p w14:paraId="4586D30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05A1F89" w14:textId="77777777" w:rsidR="00C0190C" w:rsidRPr="00A25D4D" w:rsidRDefault="00C0190C" w:rsidP="008F13CC">
                  <w:pPr>
                    <w:jc w:val="left"/>
                  </w:pPr>
                  <w:r w:rsidRPr="00A25D4D">
                    <w:t>0..1</w:t>
                  </w:r>
                </w:p>
              </w:tc>
            </w:tr>
          </w:tbl>
          <w:p w14:paraId="3E32851B" w14:textId="77777777" w:rsidR="00C0190C" w:rsidRPr="00A25D4D" w:rsidRDefault="00C0190C" w:rsidP="008F13CC">
            <w:pPr>
              <w:jc w:val="left"/>
            </w:pPr>
          </w:p>
        </w:tc>
      </w:tr>
      <w:tr w:rsidR="00C0190C" w:rsidRPr="00A25D4D" w14:paraId="4D083D7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55B6A1" w14:textId="746E9219" w:rsidR="00C0190C" w:rsidRPr="00A25D4D" w:rsidRDefault="00C0190C" w:rsidP="008F13CC">
            <w:pPr>
              <w:jc w:val="left"/>
            </w:pPr>
            <w:r w:rsidRPr="00A25D4D">
              <w:rPr>
                <w:b/>
                <w:bCs/>
              </w:rPr>
              <w:t xml:space="preserve">Attribuut: </w:t>
            </w:r>
            <w:proofErr w:type="spellStart"/>
            <w:ins w:id="112" w:author="Paul Janssen" w:date="2020-06-26T09:21:00Z">
              <w:r w:rsidR="00AC5F98">
                <w:rPr>
                  <w:b/>
                  <w:bCs/>
                </w:rPr>
                <w:t>IndicatieE</w:t>
              </w:r>
            </w:ins>
            <w:del w:id="113" w:author="Paul Janssen" w:date="2020-06-26T09:21:00Z">
              <w:r w:rsidRPr="00A25D4D" w:rsidDel="00AC5F98">
                <w:rPr>
                  <w:b/>
                  <w:bCs/>
                </w:rPr>
                <w:delText>e</w:delText>
              </w:r>
            </w:del>
            <w:r w:rsidRPr="00A25D4D">
              <w:rPr>
                <w:b/>
                <w:bCs/>
              </w:rPr>
              <w:t>isVoorzorgsmaatregel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7C4AE59" w14:textId="77777777" w:rsidTr="00C0190C">
              <w:trPr>
                <w:tblHeader/>
                <w:tblCellSpacing w:w="0" w:type="dxa"/>
              </w:trPr>
              <w:tc>
                <w:tcPr>
                  <w:tcW w:w="360" w:type="dxa"/>
                  <w:hideMark/>
                </w:tcPr>
                <w:p w14:paraId="604C15C7" w14:textId="77777777" w:rsidR="00C0190C" w:rsidRPr="00A25D4D" w:rsidRDefault="00C0190C" w:rsidP="008F13CC">
                  <w:pPr>
                    <w:jc w:val="left"/>
                  </w:pPr>
                  <w:r w:rsidRPr="00A25D4D">
                    <w:t> </w:t>
                  </w:r>
                </w:p>
              </w:tc>
              <w:tc>
                <w:tcPr>
                  <w:tcW w:w="1500" w:type="dxa"/>
                  <w:hideMark/>
                </w:tcPr>
                <w:p w14:paraId="61EC6495" w14:textId="77777777" w:rsidR="00C0190C" w:rsidRPr="00A25D4D" w:rsidRDefault="00C0190C" w:rsidP="008F13CC">
                  <w:pPr>
                    <w:jc w:val="left"/>
                  </w:pPr>
                  <w:r w:rsidRPr="00A25D4D">
                    <w:t>Type:</w:t>
                  </w:r>
                </w:p>
              </w:tc>
              <w:tc>
                <w:tcPr>
                  <w:tcW w:w="0" w:type="auto"/>
                  <w:hideMark/>
                </w:tcPr>
                <w:p w14:paraId="44DB9A8B" w14:textId="77777777" w:rsidR="00C0190C" w:rsidRPr="00A25D4D" w:rsidRDefault="00C0190C" w:rsidP="008F13CC">
                  <w:pPr>
                    <w:jc w:val="left"/>
                  </w:pPr>
                  <w:proofErr w:type="spellStart"/>
                  <w:r w:rsidRPr="00A25D4D">
                    <w:t>Boolean</w:t>
                  </w:r>
                  <w:proofErr w:type="spellEnd"/>
                </w:p>
              </w:tc>
            </w:tr>
            <w:tr w:rsidR="00C0190C" w:rsidRPr="00A25D4D" w14:paraId="619B20E9" w14:textId="77777777" w:rsidTr="00C0190C">
              <w:trPr>
                <w:tblHeader/>
                <w:tblCellSpacing w:w="0" w:type="dxa"/>
              </w:trPr>
              <w:tc>
                <w:tcPr>
                  <w:tcW w:w="360" w:type="dxa"/>
                  <w:hideMark/>
                </w:tcPr>
                <w:p w14:paraId="0F615CBC" w14:textId="77777777" w:rsidR="00C0190C" w:rsidRPr="00A25D4D" w:rsidRDefault="00C0190C" w:rsidP="008F13CC">
                  <w:pPr>
                    <w:jc w:val="left"/>
                  </w:pPr>
                  <w:r w:rsidRPr="00A25D4D">
                    <w:t> </w:t>
                  </w:r>
                </w:p>
              </w:tc>
              <w:tc>
                <w:tcPr>
                  <w:tcW w:w="1500" w:type="dxa"/>
                  <w:hideMark/>
                </w:tcPr>
                <w:p w14:paraId="252F47F4" w14:textId="77777777" w:rsidR="00C0190C" w:rsidRPr="00A25D4D" w:rsidRDefault="00C0190C" w:rsidP="008F13CC">
                  <w:pPr>
                    <w:jc w:val="left"/>
                  </w:pPr>
                  <w:r w:rsidRPr="00A25D4D">
                    <w:t>Naam</w:t>
                  </w:r>
                </w:p>
              </w:tc>
              <w:tc>
                <w:tcPr>
                  <w:tcW w:w="0" w:type="auto"/>
                  <w:hideMark/>
                </w:tcPr>
                <w:p w14:paraId="21E82333" w14:textId="77777777" w:rsidR="00C0190C" w:rsidRPr="00A25D4D" w:rsidRDefault="00C0190C" w:rsidP="008F13CC">
                  <w:pPr>
                    <w:jc w:val="left"/>
                  </w:pPr>
                </w:p>
              </w:tc>
            </w:tr>
            <w:tr w:rsidR="00C0190C" w:rsidRPr="00A25D4D" w14:paraId="5BBE06B4" w14:textId="77777777" w:rsidTr="00C0190C">
              <w:trPr>
                <w:tblHeader/>
                <w:tblCellSpacing w:w="0" w:type="dxa"/>
              </w:trPr>
              <w:tc>
                <w:tcPr>
                  <w:tcW w:w="360" w:type="dxa"/>
                  <w:hideMark/>
                </w:tcPr>
                <w:p w14:paraId="174A6C21" w14:textId="77777777" w:rsidR="00C0190C" w:rsidRPr="00A25D4D" w:rsidRDefault="00C0190C" w:rsidP="008F13CC">
                  <w:pPr>
                    <w:jc w:val="left"/>
                  </w:pPr>
                  <w:r w:rsidRPr="00A25D4D">
                    <w:t> </w:t>
                  </w:r>
                </w:p>
              </w:tc>
              <w:tc>
                <w:tcPr>
                  <w:tcW w:w="1500" w:type="dxa"/>
                  <w:hideMark/>
                </w:tcPr>
                <w:p w14:paraId="1D22ED88" w14:textId="77777777" w:rsidR="00C0190C" w:rsidRPr="00A25D4D" w:rsidRDefault="00C0190C" w:rsidP="008F13CC">
                  <w:pPr>
                    <w:jc w:val="left"/>
                  </w:pPr>
                  <w:r w:rsidRPr="00A25D4D">
                    <w:t>Definitie:</w:t>
                  </w:r>
                </w:p>
              </w:tc>
              <w:tc>
                <w:tcPr>
                  <w:tcW w:w="0" w:type="auto"/>
                  <w:hideMark/>
                </w:tcPr>
                <w:p w14:paraId="5FFF2F14" w14:textId="77777777" w:rsidR="00C0190C" w:rsidRPr="00A25D4D" w:rsidRDefault="00C0190C" w:rsidP="008F13CC">
                  <w:pPr>
                    <w:jc w:val="left"/>
                  </w:pPr>
                  <w:r w:rsidRPr="00A25D4D">
                    <w:t xml:space="preserve">Is er bij deze belanghebbende sprake van een </w:t>
                  </w:r>
                  <w:proofErr w:type="spellStart"/>
                  <w:r w:rsidRPr="00A25D4D">
                    <w:t>eisVoorzorgmaatregel</w:t>
                  </w:r>
                  <w:proofErr w:type="spellEnd"/>
                  <w:r w:rsidRPr="00A25D4D">
                    <w:t xml:space="preserve"> bij één van de aangeleverde thema's (J/N). </w:t>
                  </w:r>
                </w:p>
              </w:tc>
            </w:tr>
            <w:tr w:rsidR="00C0190C" w:rsidRPr="00A25D4D" w14:paraId="3A4B95BC" w14:textId="77777777" w:rsidTr="00C0190C">
              <w:trPr>
                <w:tblHeader/>
                <w:tblCellSpacing w:w="0" w:type="dxa"/>
              </w:trPr>
              <w:tc>
                <w:tcPr>
                  <w:tcW w:w="360" w:type="dxa"/>
                  <w:hideMark/>
                </w:tcPr>
                <w:p w14:paraId="24140B92" w14:textId="77777777" w:rsidR="00C0190C" w:rsidRPr="00A25D4D" w:rsidRDefault="00C0190C" w:rsidP="008F13CC">
                  <w:pPr>
                    <w:jc w:val="left"/>
                  </w:pPr>
                  <w:r w:rsidRPr="00A25D4D">
                    <w:t> </w:t>
                  </w:r>
                </w:p>
              </w:tc>
              <w:tc>
                <w:tcPr>
                  <w:tcW w:w="1500" w:type="dxa"/>
                  <w:hideMark/>
                </w:tcPr>
                <w:p w14:paraId="300CB44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26C281B" w14:textId="77777777" w:rsidR="00C0190C" w:rsidRPr="00A25D4D" w:rsidRDefault="00C0190C" w:rsidP="008F13CC">
                  <w:pPr>
                    <w:jc w:val="left"/>
                  </w:pPr>
                  <w:r w:rsidRPr="00A25D4D">
                    <w:t>0..1</w:t>
                  </w:r>
                </w:p>
              </w:tc>
            </w:tr>
          </w:tbl>
          <w:p w14:paraId="00BC25F1" w14:textId="77777777" w:rsidR="00C0190C" w:rsidRPr="00A25D4D" w:rsidRDefault="00C0190C" w:rsidP="008F13CC">
            <w:pPr>
              <w:jc w:val="left"/>
            </w:pPr>
          </w:p>
        </w:tc>
      </w:tr>
      <w:tr w:rsidR="00C0190C" w:rsidRPr="00A25D4D" w14:paraId="369554F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2A801B" w14:textId="77777777" w:rsidR="00C0190C" w:rsidRPr="00A25D4D" w:rsidRDefault="00C0190C" w:rsidP="008F13CC">
            <w:pPr>
              <w:jc w:val="left"/>
            </w:pPr>
            <w:r w:rsidRPr="00A25D4D">
              <w:rPr>
                <w:b/>
                <w:bCs/>
              </w:rPr>
              <w:t xml:space="preserve">Relatie: </w:t>
            </w:r>
            <w:proofErr w:type="spellStart"/>
            <w:r w:rsidRPr="00A25D4D">
              <w:rPr>
                <w:b/>
                <w:bCs/>
              </w:rPr>
              <w:t>eigenTopografie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E7E3738" w14:textId="77777777" w:rsidTr="00C0190C">
              <w:trPr>
                <w:tblHeader/>
                <w:tblCellSpacing w:w="0" w:type="dxa"/>
              </w:trPr>
              <w:tc>
                <w:tcPr>
                  <w:tcW w:w="360" w:type="dxa"/>
                  <w:hideMark/>
                </w:tcPr>
                <w:p w14:paraId="09815F82" w14:textId="77777777" w:rsidR="00C0190C" w:rsidRPr="00A25D4D" w:rsidRDefault="00C0190C" w:rsidP="008F13CC">
                  <w:pPr>
                    <w:jc w:val="left"/>
                  </w:pPr>
                  <w:r w:rsidRPr="00A25D4D">
                    <w:lastRenderedPageBreak/>
                    <w:t> </w:t>
                  </w:r>
                </w:p>
              </w:tc>
              <w:tc>
                <w:tcPr>
                  <w:tcW w:w="1500" w:type="dxa"/>
                  <w:hideMark/>
                </w:tcPr>
                <w:p w14:paraId="4339AD95" w14:textId="77777777" w:rsidR="00C0190C" w:rsidRPr="00A25D4D" w:rsidRDefault="00C0190C" w:rsidP="008F13CC">
                  <w:pPr>
                    <w:jc w:val="left"/>
                  </w:pPr>
                  <w:r w:rsidRPr="00A25D4D">
                    <w:t>Type:</w:t>
                  </w:r>
                </w:p>
              </w:tc>
              <w:tc>
                <w:tcPr>
                  <w:tcW w:w="0" w:type="auto"/>
                  <w:hideMark/>
                </w:tcPr>
                <w:p w14:paraId="16C4FF2E" w14:textId="77777777" w:rsidR="00C0190C" w:rsidRPr="00A25D4D" w:rsidRDefault="00C0190C" w:rsidP="008F13CC">
                  <w:pPr>
                    <w:jc w:val="left"/>
                  </w:pPr>
                  <w:proofErr w:type="spellStart"/>
                  <w:r w:rsidRPr="00A25D4D">
                    <w:t>EigenTopografie</w:t>
                  </w:r>
                  <w:proofErr w:type="spellEnd"/>
                </w:p>
              </w:tc>
            </w:tr>
            <w:tr w:rsidR="00C0190C" w:rsidRPr="00A25D4D" w14:paraId="6DE65A53" w14:textId="77777777" w:rsidTr="00C0190C">
              <w:trPr>
                <w:tblHeader/>
                <w:tblCellSpacing w:w="0" w:type="dxa"/>
              </w:trPr>
              <w:tc>
                <w:tcPr>
                  <w:tcW w:w="360" w:type="dxa"/>
                  <w:hideMark/>
                </w:tcPr>
                <w:p w14:paraId="6B1918F6" w14:textId="77777777" w:rsidR="00C0190C" w:rsidRPr="00A25D4D" w:rsidRDefault="00C0190C" w:rsidP="008F13CC">
                  <w:pPr>
                    <w:jc w:val="left"/>
                  </w:pPr>
                  <w:r w:rsidRPr="00A25D4D">
                    <w:t> </w:t>
                  </w:r>
                </w:p>
              </w:tc>
              <w:tc>
                <w:tcPr>
                  <w:tcW w:w="1500" w:type="dxa"/>
                  <w:hideMark/>
                </w:tcPr>
                <w:p w14:paraId="3CDF895B" w14:textId="77777777" w:rsidR="00C0190C" w:rsidRPr="00A25D4D" w:rsidRDefault="00C0190C" w:rsidP="008F13CC">
                  <w:pPr>
                    <w:jc w:val="left"/>
                  </w:pPr>
                  <w:r w:rsidRPr="00A25D4D">
                    <w:t>Naam</w:t>
                  </w:r>
                </w:p>
              </w:tc>
              <w:tc>
                <w:tcPr>
                  <w:tcW w:w="0" w:type="auto"/>
                  <w:hideMark/>
                </w:tcPr>
                <w:p w14:paraId="66A548CA" w14:textId="77777777" w:rsidR="00C0190C" w:rsidRPr="00A25D4D" w:rsidRDefault="00C0190C" w:rsidP="008F13CC">
                  <w:pPr>
                    <w:jc w:val="left"/>
                  </w:pPr>
                </w:p>
              </w:tc>
            </w:tr>
            <w:tr w:rsidR="00C0190C" w:rsidRPr="00A25D4D" w14:paraId="64195437" w14:textId="77777777" w:rsidTr="00C0190C">
              <w:trPr>
                <w:tblHeader/>
                <w:tblCellSpacing w:w="0" w:type="dxa"/>
              </w:trPr>
              <w:tc>
                <w:tcPr>
                  <w:tcW w:w="360" w:type="dxa"/>
                  <w:hideMark/>
                </w:tcPr>
                <w:p w14:paraId="39242667" w14:textId="77777777" w:rsidR="00C0190C" w:rsidRPr="00A25D4D" w:rsidRDefault="00C0190C" w:rsidP="008F13CC">
                  <w:pPr>
                    <w:jc w:val="left"/>
                  </w:pPr>
                  <w:r w:rsidRPr="00A25D4D">
                    <w:t> </w:t>
                  </w:r>
                </w:p>
              </w:tc>
              <w:tc>
                <w:tcPr>
                  <w:tcW w:w="1500" w:type="dxa"/>
                  <w:hideMark/>
                </w:tcPr>
                <w:p w14:paraId="3AE207D3" w14:textId="77777777" w:rsidR="00C0190C" w:rsidRPr="00A25D4D" w:rsidRDefault="00C0190C" w:rsidP="008F13CC">
                  <w:pPr>
                    <w:jc w:val="left"/>
                  </w:pPr>
                  <w:r w:rsidRPr="00A25D4D">
                    <w:t>Definitie:</w:t>
                  </w:r>
                </w:p>
              </w:tc>
              <w:tc>
                <w:tcPr>
                  <w:tcW w:w="0" w:type="auto"/>
                  <w:hideMark/>
                </w:tcPr>
                <w:p w14:paraId="0C52EB4B" w14:textId="77777777" w:rsidR="00C0190C" w:rsidRPr="00A25D4D" w:rsidRDefault="00C0190C" w:rsidP="008F13CC">
                  <w:pPr>
                    <w:jc w:val="left"/>
                  </w:pPr>
                  <w:r w:rsidRPr="00A25D4D">
                    <w:t xml:space="preserve">Topografie die door netbeheerder wordt toegevoegd voor relatieve plaatsbepaling van objecten. </w:t>
                  </w:r>
                </w:p>
              </w:tc>
            </w:tr>
            <w:tr w:rsidR="00C0190C" w:rsidRPr="00A25D4D" w14:paraId="41644DDF" w14:textId="77777777" w:rsidTr="00C0190C">
              <w:trPr>
                <w:tblHeader/>
                <w:tblCellSpacing w:w="0" w:type="dxa"/>
              </w:trPr>
              <w:tc>
                <w:tcPr>
                  <w:tcW w:w="360" w:type="dxa"/>
                  <w:hideMark/>
                </w:tcPr>
                <w:p w14:paraId="3AC0B61F" w14:textId="77777777" w:rsidR="00C0190C" w:rsidRPr="00A25D4D" w:rsidRDefault="00C0190C" w:rsidP="008F13CC">
                  <w:pPr>
                    <w:jc w:val="left"/>
                  </w:pPr>
                  <w:r w:rsidRPr="00A25D4D">
                    <w:t> </w:t>
                  </w:r>
                </w:p>
              </w:tc>
              <w:tc>
                <w:tcPr>
                  <w:tcW w:w="1500" w:type="dxa"/>
                  <w:hideMark/>
                </w:tcPr>
                <w:p w14:paraId="0E178B9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8521E61" w14:textId="77777777" w:rsidR="00C0190C" w:rsidRPr="00A25D4D" w:rsidRDefault="00C0190C" w:rsidP="008F13CC">
                  <w:pPr>
                    <w:jc w:val="left"/>
                  </w:pPr>
                  <w:r w:rsidRPr="00A25D4D">
                    <w:t>0..*</w:t>
                  </w:r>
                </w:p>
              </w:tc>
            </w:tr>
            <w:tr w:rsidR="00C0190C" w:rsidRPr="00A25D4D" w14:paraId="1150DBA5" w14:textId="77777777" w:rsidTr="00C0190C">
              <w:trPr>
                <w:tblHeader/>
                <w:tblCellSpacing w:w="0" w:type="dxa"/>
              </w:trPr>
              <w:tc>
                <w:tcPr>
                  <w:tcW w:w="360" w:type="dxa"/>
                  <w:hideMark/>
                </w:tcPr>
                <w:p w14:paraId="400C4DA9" w14:textId="77777777" w:rsidR="00C0190C" w:rsidRPr="00A25D4D" w:rsidRDefault="00C0190C" w:rsidP="008F13CC">
                  <w:pPr>
                    <w:jc w:val="left"/>
                  </w:pPr>
                  <w:r w:rsidRPr="00A25D4D">
                    <w:t> </w:t>
                  </w:r>
                </w:p>
              </w:tc>
              <w:tc>
                <w:tcPr>
                  <w:tcW w:w="1500" w:type="dxa"/>
                  <w:hideMark/>
                </w:tcPr>
                <w:p w14:paraId="330C2A95" w14:textId="77777777" w:rsidR="00C0190C" w:rsidRPr="00A25D4D" w:rsidRDefault="00C0190C" w:rsidP="008F13CC">
                  <w:pPr>
                    <w:jc w:val="left"/>
                  </w:pPr>
                  <w:r w:rsidRPr="00A25D4D">
                    <w:t>Herkomst:</w:t>
                  </w:r>
                </w:p>
              </w:tc>
              <w:tc>
                <w:tcPr>
                  <w:tcW w:w="0" w:type="auto"/>
                  <w:hideMark/>
                </w:tcPr>
                <w:p w14:paraId="74CA55F7" w14:textId="77777777" w:rsidR="00C0190C" w:rsidRPr="00A25D4D" w:rsidRDefault="00C0190C" w:rsidP="008F13CC">
                  <w:pPr>
                    <w:jc w:val="left"/>
                  </w:pPr>
                </w:p>
              </w:tc>
            </w:tr>
          </w:tbl>
          <w:p w14:paraId="6607069B" w14:textId="77777777" w:rsidR="00C0190C" w:rsidRPr="00A25D4D" w:rsidRDefault="00C0190C" w:rsidP="008F13CC">
            <w:pPr>
              <w:jc w:val="left"/>
            </w:pPr>
          </w:p>
        </w:tc>
      </w:tr>
      <w:tr w:rsidR="00C0190C" w:rsidRPr="00A25D4D" w14:paraId="50474E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E8FD05" w14:textId="77777777" w:rsidR="00C0190C" w:rsidRPr="00A25D4D" w:rsidRDefault="00C0190C" w:rsidP="008F13CC">
            <w:pPr>
              <w:jc w:val="left"/>
            </w:pPr>
            <w:r w:rsidRPr="00A25D4D">
              <w:rPr>
                <w:b/>
                <w:bCs/>
              </w:rPr>
              <w:lastRenderedPageBreak/>
              <w:t>Relatie: bijlage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A35B3B4" w14:textId="77777777" w:rsidTr="00C0190C">
              <w:trPr>
                <w:tblHeader/>
                <w:tblCellSpacing w:w="0" w:type="dxa"/>
              </w:trPr>
              <w:tc>
                <w:tcPr>
                  <w:tcW w:w="360" w:type="dxa"/>
                  <w:hideMark/>
                </w:tcPr>
                <w:p w14:paraId="1A3F5D45" w14:textId="77777777" w:rsidR="00C0190C" w:rsidRPr="00A25D4D" w:rsidRDefault="00C0190C" w:rsidP="008F13CC">
                  <w:pPr>
                    <w:jc w:val="left"/>
                  </w:pPr>
                  <w:r w:rsidRPr="00A25D4D">
                    <w:t> </w:t>
                  </w:r>
                </w:p>
              </w:tc>
              <w:tc>
                <w:tcPr>
                  <w:tcW w:w="1500" w:type="dxa"/>
                  <w:hideMark/>
                </w:tcPr>
                <w:p w14:paraId="0BE9D93D" w14:textId="77777777" w:rsidR="00C0190C" w:rsidRPr="00A25D4D" w:rsidRDefault="00C0190C" w:rsidP="008F13CC">
                  <w:pPr>
                    <w:jc w:val="left"/>
                  </w:pPr>
                  <w:r w:rsidRPr="00A25D4D">
                    <w:t>Type:</w:t>
                  </w:r>
                </w:p>
              </w:tc>
              <w:tc>
                <w:tcPr>
                  <w:tcW w:w="0" w:type="auto"/>
                  <w:hideMark/>
                </w:tcPr>
                <w:p w14:paraId="253FC357" w14:textId="77777777" w:rsidR="00C0190C" w:rsidRPr="00A25D4D" w:rsidRDefault="00C0190C" w:rsidP="008F13CC">
                  <w:pPr>
                    <w:jc w:val="left"/>
                  </w:pPr>
                  <w:r w:rsidRPr="00A25D4D">
                    <w:t>Bijlage</w:t>
                  </w:r>
                </w:p>
              </w:tc>
            </w:tr>
            <w:tr w:rsidR="00C0190C" w:rsidRPr="00A25D4D" w14:paraId="06E9AC90" w14:textId="77777777" w:rsidTr="00C0190C">
              <w:trPr>
                <w:tblHeader/>
                <w:tblCellSpacing w:w="0" w:type="dxa"/>
              </w:trPr>
              <w:tc>
                <w:tcPr>
                  <w:tcW w:w="360" w:type="dxa"/>
                  <w:hideMark/>
                </w:tcPr>
                <w:p w14:paraId="193BC4BA" w14:textId="77777777" w:rsidR="00C0190C" w:rsidRPr="00A25D4D" w:rsidRDefault="00C0190C" w:rsidP="008F13CC">
                  <w:pPr>
                    <w:jc w:val="left"/>
                  </w:pPr>
                  <w:r w:rsidRPr="00A25D4D">
                    <w:t> </w:t>
                  </w:r>
                </w:p>
              </w:tc>
              <w:tc>
                <w:tcPr>
                  <w:tcW w:w="1500" w:type="dxa"/>
                  <w:hideMark/>
                </w:tcPr>
                <w:p w14:paraId="24F6E039" w14:textId="77777777" w:rsidR="00C0190C" w:rsidRPr="00A25D4D" w:rsidRDefault="00C0190C" w:rsidP="008F13CC">
                  <w:pPr>
                    <w:jc w:val="left"/>
                  </w:pPr>
                  <w:r w:rsidRPr="00A25D4D">
                    <w:t>Naam</w:t>
                  </w:r>
                </w:p>
              </w:tc>
              <w:tc>
                <w:tcPr>
                  <w:tcW w:w="0" w:type="auto"/>
                  <w:hideMark/>
                </w:tcPr>
                <w:p w14:paraId="2E04BD94" w14:textId="77777777" w:rsidR="00C0190C" w:rsidRPr="00A25D4D" w:rsidRDefault="00C0190C" w:rsidP="008F13CC">
                  <w:pPr>
                    <w:jc w:val="left"/>
                  </w:pPr>
                </w:p>
              </w:tc>
            </w:tr>
            <w:tr w:rsidR="00C0190C" w:rsidRPr="00A25D4D" w14:paraId="4E1E6C51" w14:textId="77777777" w:rsidTr="00C0190C">
              <w:trPr>
                <w:tblHeader/>
                <w:tblCellSpacing w:w="0" w:type="dxa"/>
              </w:trPr>
              <w:tc>
                <w:tcPr>
                  <w:tcW w:w="360" w:type="dxa"/>
                  <w:hideMark/>
                </w:tcPr>
                <w:p w14:paraId="4D8DC2F7" w14:textId="77777777" w:rsidR="00C0190C" w:rsidRPr="00A25D4D" w:rsidRDefault="00C0190C" w:rsidP="008F13CC">
                  <w:pPr>
                    <w:jc w:val="left"/>
                  </w:pPr>
                  <w:r w:rsidRPr="00A25D4D">
                    <w:t> </w:t>
                  </w:r>
                </w:p>
              </w:tc>
              <w:tc>
                <w:tcPr>
                  <w:tcW w:w="1500" w:type="dxa"/>
                  <w:hideMark/>
                </w:tcPr>
                <w:p w14:paraId="527D4F7A" w14:textId="77777777" w:rsidR="00C0190C" w:rsidRPr="00A25D4D" w:rsidRDefault="00C0190C" w:rsidP="008F13CC">
                  <w:pPr>
                    <w:jc w:val="left"/>
                  </w:pPr>
                  <w:r w:rsidRPr="00A25D4D">
                    <w:t>Definitie:</w:t>
                  </w:r>
                </w:p>
              </w:tc>
              <w:tc>
                <w:tcPr>
                  <w:tcW w:w="0" w:type="auto"/>
                  <w:hideMark/>
                </w:tcPr>
                <w:p w14:paraId="2C5EDBAE" w14:textId="77777777" w:rsidR="00C0190C" w:rsidRPr="00A25D4D" w:rsidRDefault="00C0190C" w:rsidP="008F13CC">
                  <w:pPr>
                    <w:jc w:val="left"/>
                  </w:pPr>
                  <w:r w:rsidRPr="00A25D4D">
                    <w:t xml:space="preserve">Documentbijlage bij gebiedsinformatie. </w:t>
                  </w:r>
                </w:p>
              </w:tc>
            </w:tr>
            <w:tr w:rsidR="00C0190C" w:rsidRPr="00A25D4D" w14:paraId="7B503331" w14:textId="77777777" w:rsidTr="00C0190C">
              <w:trPr>
                <w:tblHeader/>
                <w:tblCellSpacing w:w="0" w:type="dxa"/>
              </w:trPr>
              <w:tc>
                <w:tcPr>
                  <w:tcW w:w="360" w:type="dxa"/>
                  <w:hideMark/>
                </w:tcPr>
                <w:p w14:paraId="002E2B8F" w14:textId="77777777" w:rsidR="00C0190C" w:rsidRPr="00A25D4D" w:rsidRDefault="00C0190C" w:rsidP="008F13CC">
                  <w:pPr>
                    <w:jc w:val="left"/>
                  </w:pPr>
                  <w:r w:rsidRPr="00A25D4D">
                    <w:t> </w:t>
                  </w:r>
                </w:p>
              </w:tc>
              <w:tc>
                <w:tcPr>
                  <w:tcW w:w="1500" w:type="dxa"/>
                  <w:hideMark/>
                </w:tcPr>
                <w:p w14:paraId="0649AF0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3CD0546" w14:textId="77777777" w:rsidR="00C0190C" w:rsidRPr="00A25D4D" w:rsidRDefault="00C0190C" w:rsidP="008F13CC">
                  <w:pPr>
                    <w:jc w:val="left"/>
                  </w:pPr>
                  <w:r w:rsidRPr="00A25D4D">
                    <w:t>0..*</w:t>
                  </w:r>
                </w:p>
              </w:tc>
            </w:tr>
            <w:tr w:rsidR="00C0190C" w:rsidRPr="00A25D4D" w14:paraId="2E4D6A81" w14:textId="77777777" w:rsidTr="00C0190C">
              <w:trPr>
                <w:tblHeader/>
                <w:tblCellSpacing w:w="0" w:type="dxa"/>
              </w:trPr>
              <w:tc>
                <w:tcPr>
                  <w:tcW w:w="360" w:type="dxa"/>
                  <w:hideMark/>
                </w:tcPr>
                <w:p w14:paraId="4EC8D3EA" w14:textId="77777777" w:rsidR="00C0190C" w:rsidRPr="00A25D4D" w:rsidRDefault="00C0190C" w:rsidP="008F13CC">
                  <w:pPr>
                    <w:jc w:val="left"/>
                  </w:pPr>
                  <w:r w:rsidRPr="00A25D4D">
                    <w:t> </w:t>
                  </w:r>
                </w:p>
              </w:tc>
              <w:tc>
                <w:tcPr>
                  <w:tcW w:w="1500" w:type="dxa"/>
                  <w:hideMark/>
                </w:tcPr>
                <w:p w14:paraId="09768E41" w14:textId="77777777" w:rsidR="00C0190C" w:rsidRPr="00A25D4D" w:rsidRDefault="00C0190C" w:rsidP="008F13CC">
                  <w:pPr>
                    <w:jc w:val="left"/>
                  </w:pPr>
                  <w:r w:rsidRPr="00A25D4D">
                    <w:t>Herkomst:</w:t>
                  </w:r>
                </w:p>
              </w:tc>
              <w:tc>
                <w:tcPr>
                  <w:tcW w:w="0" w:type="auto"/>
                  <w:hideMark/>
                </w:tcPr>
                <w:p w14:paraId="243C09B7" w14:textId="77777777" w:rsidR="00C0190C" w:rsidRPr="00A25D4D" w:rsidRDefault="00C0190C" w:rsidP="008F13CC">
                  <w:pPr>
                    <w:jc w:val="left"/>
                  </w:pPr>
                </w:p>
              </w:tc>
            </w:tr>
          </w:tbl>
          <w:p w14:paraId="6AFB931A" w14:textId="77777777" w:rsidR="00C0190C" w:rsidRPr="00A25D4D" w:rsidRDefault="00C0190C" w:rsidP="008F13CC">
            <w:pPr>
              <w:jc w:val="left"/>
            </w:pPr>
          </w:p>
        </w:tc>
      </w:tr>
      <w:tr w:rsidR="00C0190C" w:rsidRPr="00A25D4D" w14:paraId="52978B7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A8DCB77" w14:textId="77777777" w:rsidR="00C0190C" w:rsidRPr="00A25D4D" w:rsidRDefault="00C0190C" w:rsidP="008F13CC">
            <w:pPr>
              <w:jc w:val="left"/>
            </w:pPr>
            <w:r w:rsidRPr="00A25D4D">
              <w:rPr>
                <w:b/>
                <w:bCs/>
              </w:rPr>
              <w:t>Relatie: 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919E42E" w14:textId="77777777" w:rsidTr="00C0190C">
              <w:trPr>
                <w:tblHeader/>
                <w:tblCellSpacing w:w="0" w:type="dxa"/>
              </w:trPr>
              <w:tc>
                <w:tcPr>
                  <w:tcW w:w="360" w:type="dxa"/>
                  <w:hideMark/>
                </w:tcPr>
                <w:p w14:paraId="0CC36EE6" w14:textId="77777777" w:rsidR="00C0190C" w:rsidRPr="00A25D4D" w:rsidRDefault="00C0190C" w:rsidP="008F13CC">
                  <w:pPr>
                    <w:jc w:val="left"/>
                  </w:pPr>
                  <w:r w:rsidRPr="00A25D4D">
                    <w:t> </w:t>
                  </w:r>
                </w:p>
              </w:tc>
              <w:tc>
                <w:tcPr>
                  <w:tcW w:w="1500" w:type="dxa"/>
                  <w:hideMark/>
                </w:tcPr>
                <w:p w14:paraId="408218CA" w14:textId="77777777" w:rsidR="00C0190C" w:rsidRPr="00A25D4D" w:rsidRDefault="00C0190C" w:rsidP="008F13CC">
                  <w:pPr>
                    <w:jc w:val="left"/>
                  </w:pPr>
                  <w:r w:rsidRPr="00A25D4D">
                    <w:t>Type:</w:t>
                  </w:r>
                </w:p>
              </w:tc>
              <w:tc>
                <w:tcPr>
                  <w:tcW w:w="0" w:type="auto"/>
                  <w:hideMark/>
                </w:tcPr>
                <w:p w14:paraId="59FDCFCD" w14:textId="77777777" w:rsidR="00C0190C" w:rsidRPr="00A25D4D" w:rsidRDefault="00C0190C" w:rsidP="008F13CC">
                  <w:pPr>
                    <w:jc w:val="left"/>
                  </w:pPr>
                  <w:r w:rsidRPr="00A25D4D">
                    <w:t>Utiliteitsnet</w:t>
                  </w:r>
                </w:p>
              </w:tc>
            </w:tr>
            <w:tr w:rsidR="00C0190C" w:rsidRPr="00A25D4D" w14:paraId="362BE4B1" w14:textId="77777777" w:rsidTr="00C0190C">
              <w:trPr>
                <w:tblHeader/>
                <w:tblCellSpacing w:w="0" w:type="dxa"/>
              </w:trPr>
              <w:tc>
                <w:tcPr>
                  <w:tcW w:w="360" w:type="dxa"/>
                  <w:hideMark/>
                </w:tcPr>
                <w:p w14:paraId="7153AA73" w14:textId="77777777" w:rsidR="00C0190C" w:rsidRPr="00A25D4D" w:rsidRDefault="00C0190C" w:rsidP="008F13CC">
                  <w:pPr>
                    <w:jc w:val="left"/>
                  </w:pPr>
                  <w:r w:rsidRPr="00A25D4D">
                    <w:t> </w:t>
                  </w:r>
                </w:p>
              </w:tc>
              <w:tc>
                <w:tcPr>
                  <w:tcW w:w="1500" w:type="dxa"/>
                  <w:hideMark/>
                </w:tcPr>
                <w:p w14:paraId="31BEF3CA" w14:textId="77777777" w:rsidR="00C0190C" w:rsidRPr="00A25D4D" w:rsidRDefault="00C0190C" w:rsidP="008F13CC">
                  <w:pPr>
                    <w:jc w:val="left"/>
                  </w:pPr>
                  <w:r w:rsidRPr="00A25D4D">
                    <w:t>Naam</w:t>
                  </w:r>
                </w:p>
              </w:tc>
              <w:tc>
                <w:tcPr>
                  <w:tcW w:w="0" w:type="auto"/>
                  <w:hideMark/>
                </w:tcPr>
                <w:p w14:paraId="059B6986" w14:textId="77777777" w:rsidR="00C0190C" w:rsidRPr="00A25D4D" w:rsidRDefault="00C0190C" w:rsidP="008F13CC">
                  <w:pPr>
                    <w:jc w:val="left"/>
                  </w:pPr>
                </w:p>
              </w:tc>
            </w:tr>
            <w:tr w:rsidR="00C0190C" w:rsidRPr="00A25D4D" w14:paraId="129CF3A9" w14:textId="77777777" w:rsidTr="00C0190C">
              <w:trPr>
                <w:tblHeader/>
                <w:tblCellSpacing w:w="0" w:type="dxa"/>
              </w:trPr>
              <w:tc>
                <w:tcPr>
                  <w:tcW w:w="360" w:type="dxa"/>
                  <w:hideMark/>
                </w:tcPr>
                <w:p w14:paraId="4CF117D1" w14:textId="77777777" w:rsidR="00C0190C" w:rsidRPr="00A25D4D" w:rsidRDefault="00C0190C" w:rsidP="008F13CC">
                  <w:pPr>
                    <w:jc w:val="left"/>
                  </w:pPr>
                  <w:r w:rsidRPr="00A25D4D">
                    <w:t> </w:t>
                  </w:r>
                </w:p>
              </w:tc>
              <w:tc>
                <w:tcPr>
                  <w:tcW w:w="1500" w:type="dxa"/>
                  <w:hideMark/>
                </w:tcPr>
                <w:p w14:paraId="582B8BA2" w14:textId="77777777" w:rsidR="00C0190C" w:rsidRPr="00A25D4D" w:rsidRDefault="00C0190C" w:rsidP="008F13CC">
                  <w:pPr>
                    <w:jc w:val="left"/>
                  </w:pPr>
                  <w:r w:rsidRPr="00A25D4D">
                    <w:t>Definitie:</w:t>
                  </w:r>
                </w:p>
              </w:tc>
              <w:tc>
                <w:tcPr>
                  <w:tcW w:w="0" w:type="auto"/>
                  <w:hideMark/>
                </w:tcPr>
                <w:p w14:paraId="1998B679" w14:textId="77777777" w:rsidR="00C0190C" w:rsidRPr="00A25D4D" w:rsidRDefault="00C0190C" w:rsidP="008F13CC">
                  <w:pPr>
                    <w:jc w:val="left"/>
                  </w:pPr>
                  <w:r w:rsidRPr="00A25D4D">
                    <w:t xml:space="preserve">Informatie over ligging van utiliteitsnet en de onderdelen daarvan. </w:t>
                  </w:r>
                </w:p>
              </w:tc>
            </w:tr>
            <w:tr w:rsidR="00C0190C" w:rsidRPr="00A25D4D" w14:paraId="19AB3B6E" w14:textId="77777777" w:rsidTr="00C0190C">
              <w:trPr>
                <w:tblHeader/>
                <w:tblCellSpacing w:w="0" w:type="dxa"/>
              </w:trPr>
              <w:tc>
                <w:tcPr>
                  <w:tcW w:w="360" w:type="dxa"/>
                  <w:hideMark/>
                </w:tcPr>
                <w:p w14:paraId="2A3C5A9C" w14:textId="77777777" w:rsidR="00C0190C" w:rsidRPr="00A25D4D" w:rsidRDefault="00C0190C" w:rsidP="008F13CC">
                  <w:pPr>
                    <w:jc w:val="left"/>
                  </w:pPr>
                  <w:r w:rsidRPr="00A25D4D">
                    <w:t> </w:t>
                  </w:r>
                </w:p>
              </w:tc>
              <w:tc>
                <w:tcPr>
                  <w:tcW w:w="1500" w:type="dxa"/>
                  <w:hideMark/>
                </w:tcPr>
                <w:p w14:paraId="686CDFB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CEA561" w14:textId="77777777" w:rsidR="00C0190C" w:rsidRPr="00A25D4D" w:rsidRDefault="00C0190C" w:rsidP="008F13CC">
                  <w:pPr>
                    <w:jc w:val="left"/>
                  </w:pPr>
                  <w:r w:rsidRPr="00A25D4D">
                    <w:t>0..*</w:t>
                  </w:r>
                </w:p>
              </w:tc>
            </w:tr>
            <w:tr w:rsidR="00C0190C" w:rsidRPr="00A25D4D" w14:paraId="6BD336A0" w14:textId="77777777" w:rsidTr="00C0190C">
              <w:trPr>
                <w:tblHeader/>
                <w:tblCellSpacing w:w="0" w:type="dxa"/>
              </w:trPr>
              <w:tc>
                <w:tcPr>
                  <w:tcW w:w="360" w:type="dxa"/>
                  <w:hideMark/>
                </w:tcPr>
                <w:p w14:paraId="59139F7C" w14:textId="77777777" w:rsidR="00C0190C" w:rsidRPr="00A25D4D" w:rsidRDefault="00C0190C" w:rsidP="008F13CC">
                  <w:pPr>
                    <w:jc w:val="left"/>
                  </w:pPr>
                  <w:r w:rsidRPr="00A25D4D">
                    <w:t> </w:t>
                  </w:r>
                </w:p>
              </w:tc>
              <w:tc>
                <w:tcPr>
                  <w:tcW w:w="1500" w:type="dxa"/>
                  <w:hideMark/>
                </w:tcPr>
                <w:p w14:paraId="60DA3E8C" w14:textId="77777777" w:rsidR="00C0190C" w:rsidRPr="00A25D4D" w:rsidRDefault="00C0190C" w:rsidP="008F13CC">
                  <w:pPr>
                    <w:jc w:val="left"/>
                  </w:pPr>
                  <w:r w:rsidRPr="00A25D4D">
                    <w:t>Herkomst:</w:t>
                  </w:r>
                </w:p>
              </w:tc>
              <w:tc>
                <w:tcPr>
                  <w:tcW w:w="0" w:type="auto"/>
                  <w:hideMark/>
                </w:tcPr>
                <w:p w14:paraId="2F9E6D48" w14:textId="77777777" w:rsidR="00C0190C" w:rsidRPr="00A25D4D" w:rsidRDefault="00C0190C" w:rsidP="008F13CC">
                  <w:pPr>
                    <w:jc w:val="left"/>
                  </w:pPr>
                </w:p>
              </w:tc>
            </w:tr>
          </w:tbl>
          <w:p w14:paraId="20E37F4E" w14:textId="77777777" w:rsidR="00C0190C" w:rsidRPr="00A25D4D" w:rsidRDefault="00C0190C" w:rsidP="008F13CC">
            <w:pPr>
              <w:jc w:val="left"/>
            </w:pPr>
          </w:p>
        </w:tc>
      </w:tr>
      <w:tr w:rsidR="00C0190C" w:rsidRPr="00A25D4D" w14:paraId="5CD1C27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CDE338" w14:textId="77777777" w:rsidR="00C0190C" w:rsidRPr="00A25D4D" w:rsidRDefault="00C0190C" w:rsidP="008F13CC">
            <w:pPr>
              <w:jc w:val="left"/>
            </w:pPr>
            <w:r w:rsidRPr="00A25D4D">
              <w:rPr>
                <w:b/>
                <w:bCs/>
              </w:rPr>
              <w:t xml:space="preserve">Relatie: </w:t>
            </w:r>
            <w:proofErr w:type="spellStart"/>
            <w:r w:rsidRPr="00A25D4D">
              <w:rPr>
                <w:b/>
                <w:bCs/>
              </w:rPr>
              <w:t>geraaktBelangBijInformatiepolygoon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4C8B7D8" w14:textId="77777777" w:rsidTr="00C0190C">
              <w:trPr>
                <w:tblHeader/>
                <w:tblCellSpacing w:w="0" w:type="dxa"/>
              </w:trPr>
              <w:tc>
                <w:tcPr>
                  <w:tcW w:w="360" w:type="dxa"/>
                  <w:hideMark/>
                </w:tcPr>
                <w:p w14:paraId="67929B68" w14:textId="77777777" w:rsidR="00C0190C" w:rsidRPr="00A25D4D" w:rsidRDefault="00C0190C" w:rsidP="008F13CC">
                  <w:pPr>
                    <w:jc w:val="left"/>
                  </w:pPr>
                  <w:r w:rsidRPr="00A25D4D">
                    <w:t> </w:t>
                  </w:r>
                </w:p>
              </w:tc>
              <w:tc>
                <w:tcPr>
                  <w:tcW w:w="1500" w:type="dxa"/>
                  <w:hideMark/>
                </w:tcPr>
                <w:p w14:paraId="7E60CA3B" w14:textId="77777777" w:rsidR="00C0190C" w:rsidRPr="00A25D4D" w:rsidRDefault="00C0190C" w:rsidP="008F13CC">
                  <w:pPr>
                    <w:jc w:val="left"/>
                  </w:pPr>
                  <w:r w:rsidRPr="00A25D4D">
                    <w:t>Type:</w:t>
                  </w:r>
                </w:p>
              </w:tc>
              <w:tc>
                <w:tcPr>
                  <w:tcW w:w="0" w:type="auto"/>
                  <w:hideMark/>
                </w:tcPr>
                <w:p w14:paraId="623B3763" w14:textId="77777777" w:rsidR="00C0190C" w:rsidRPr="00A25D4D" w:rsidRDefault="00C0190C" w:rsidP="008F13CC">
                  <w:pPr>
                    <w:jc w:val="left"/>
                  </w:pPr>
                  <w:r w:rsidRPr="00A25D4D">
                    <w:t>Belang</w:t>
                  </w:r>
                </w:p>
              </w:tc>
            </w:tr>
            <w:tr w:rsidR="00C0190C" w:rsidRPr="00A25D4D" w14:paraId="66F5E4F4" w14:textId="77777777" w:rsidTr="00C0190C">
              <w:trPr>
                <w:tblHeader/>
                <w:tblCellSpacing w:w="0" w:type="dxa"/>
              </w:trPr>
              <w:tc>
                <w:tcPr>
                  <w:tcW w:w="360" w:type="dxa"/>
                  <w:hideMark/>
                </w:tcPr>
                <w:p w14:paraId="73419C01" w14:textId="77777777" w:rsidR="00C0190C" w:rsidRPr="00A25D4D" w:rsidRDefault="00C0190C" w:rsidP="008F13CC">
                  <w:pPr>
                    <w:jc w:val="left"/>
                  </w:pPr>
                  <w:r w:rsidRPr="00A25D4D">
                    <w:t> </w:t>
                  </w:r>
                </w:p>
              </w:tc>
              <w:tc>
                <w:tcPr>
                  <w:tcW w:w="1500" w:type="dxa"/>
                  <w:hideMark/>
                </w:tcPr>
                <w:p w14:paraId="370AB798" w14:textId="77777777" w:rsidR="00C0190C" w:rsidRPr="00A25D4D" w:rsidRDefault="00C0190C" w:rsidP="008F13CC">
                  <w:pPr>
                    <w:jc w:val="left"/>
                  </w:pPr>
                  <w:r w:rsidRPr="00A25D4D">
                    <w:t>Naam</w:t>
                  </w:r>
                </w:p>
              </w:tc>
              <w:tc>
                <w:tcPr>
                  <w:tcW w:w="0" w:type="auto"/>
                  <w:hideMark/>
                </w:tcPr>
                <w:p w14:paraId="313204FB" w14:textId="77777777" w:rsidR="00C0190C" w:rsidRPr="00A25D4D" w:rsidRDefault="00C0190C" w:rsidP="008F13CC">
                  <w:pPr>
                    <w:jc w:val="left"/>
                  </w:pPr>
                </w:p>
              </w:tc>
            </w:tr>
            <w:tr w:rsidR="00C0190C" w:rsidRPr="00A25D4D" w14:paraId="7B848AB5" w14:textId="77777777" w:rsidTr="00C0190C">
              <w:trPr>
                <w:tblHeader/>
                <w:tblCellSpacing w:w="0" w:type="dxa"/>
              </w:trPr>
              <w:tc>
                <w:tcPr>
                  <w:tcW w:w="360" w:type="dxa"/>
                  <w:hideMark/>
                </w:tcPr>
                <w:p w14:paraId="025D4155" w14:textId="77777777" w:rsidR="00C0190C" w:rsidRPr="00A25D4D" w:rsidRDefault="00C0190C" w:rsidP="008F13CC">
                  <w:pPr>
                    <w:jc w:val="left"/>
                  </w:pPr>
                  <w:r w:rsidRPr="00A25D4D">
                    <w:t> </w:t>
                  </w:r>
                </w:p>
              </w:tc>
              <w:tc>
                <w:tcPr>
                  <w:tcW w:w="1500" w:type="dxa"/>
                  <w:hideMark/>
                </w:tcPr>
                <w:p w14:paraId="4EA00171" w14:textId="77777777" w:rsidR="00C0190C" w:rsidRPr="00A25D4D" w:rsidRDefault="00C0190C" w:rsidP="008F13CC">
                  <w:pPr>
                    <w:jc w:val="left"/>
                  </w:pPr>
                  <w:r w:rsidRPr="00A25D4D">
                    <w:t>Definitie:</w:t>
                  </w:r>
                </w:p>
              </w:tc>
              <w:tc>
                <w:tcPr>
                  <w:tcW w:w="0" w:type="auto"/>
                  <w:hideMark/>
                </w:tcPr>
                <w:p w14:paraId="6B64224B" w14:textId="77777777" w:rsidR="00C0190C" w:rsidRPr="00A25D4D" w:rsidRDefault="00C0190C" w:rsidP="008F13CC">
                  <w:pPr>
                    <w:jc w:val="left"/>
                  </w:pPr>
                  <w:r w:rsidRPr="00A25D4D">
                    <w:t xml:space="preserve">Verwijzing naar gebied waar een belang is geraak door een informatiepolygoon. </w:t>
                  </w:r>
                </w:p>
              </w:tc>
            </w:tr>
            <w:tr w:rsidR="00C0190C" w:rsidRPr="00A25D4D" w14:paraId="4B26EDF3" w14:textId="77777777" w:rsidTr="00C0190C">
              <w:trPr>
                <w:tblHeader/>
                <w:tblCellSpacing w:w="0" w:type="dxa"/>
              </w:trPr>
              <w:tc>
                <w:tcPr>
                  <w:tcW w:w="360" w:type="dxa"/>
                  <w:hideMark/>
                </w:tcPr>
                <w:p w14:paraId="26CA3E83" w14:textId="77777777" w:rsidR="00C0190C" w:rsidRPr="00A25D4D" w:rsidRDefault="00C0190C" w:rsidP="008F13CC">
                  <w:pPr>
                    <w:jc w:val="left"/>
                  </w:pPr>
                  <w:r w:rsidRPr="00A25D4D">
                    <w:t> </w:t>
                  </w:r>
                </w:p>
              </w:tc>
              <w:tc>
                <w:tcPr>
                  <w:tcW w:w="1500" w:type="dxa"/>
                  <w:hideMark/>
                </w:tcPr>
                <w:p w14:paraId="37CCEBB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B7B1023" w14:textId="77777777" w:rsidR="00C0190C" w:rsidRPr="00A25D4D" w:rsidRDefault="00C0190C" w:rsidP="008F13CC">
                  <w:pPr>
                    <w:jc w:val="left"/>
                  </w:pPr>
                  <w:r w:rsidRPr="00A25D4D">
                    <w:t>0..*</w:t>
                  </w:r>
                </w:p>
              </w:tc>
            </w:tr>
          </w:tbl>
          <w:p w14:paraId="2F8357F3" w14:textId="77777777" w:rsidR="00C0190C" w:rsidRPr="00A25D4D" w:rsidRDefault="00C0190C" w:rsidP="008F13CC">
            <w:pPr>
              <w:jc w:val="left"/>
            </w:pPr>
          </w:p>
        </w:tc>
      </w:tr>
      <w:tr w:rsidR="00C0190C" w:rsidRPr="00A25D4D" w14:paraId="0039855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1F44F8" w14:textId="77777777" w:rsidR="00C0190C" w:rsidRPr="00A25D4D" w:rsidRDefault="00C0190C" w:rsidP="008F13CC">
            <w:pPr>
              <w:jc w:val="left"/>
            </w:pPr>
            <w:r w:rsidRPr="00A25D4D">
              <w:rPr>
                <w:b/>
                <w:bCs/>
              </w:rPr>
              <w:t xml:space="preserve">Relatie: </w:t>
            </w:r>
            <w:proofErr w:type="spellStart"/>
            <w:r w:rsidRPr="00A25D4D">
              <w:rPr>
                <w:b/>
                <w:bCs/>
              </w:rPr>
              <w:t>geraaktBelangBijGraafpolygoon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941F90" w14:textId="77777777" w:rsidTr="00C0190C">
              <w:trPr>
                <w:tblHeader/>
                <w:tblCellSpacing w:w="0" w:type="dxa"/>
              </w:trPr>
              <w:tc>
                <w:tcPr>
                  <w:tcW w:w="360" w:type="dxa"/>
                  <w:hideMark/>
                </w:tcPr>
                <w:p w14:paraId="28A5DF32" w14:textId="77777777" w:rsidR="00C0190C" w:rsidRPr="00A25D4D" w:rsidRDefault="00C0190C" w:rsidP="008F13CC">
                  <w:pPr>
                    <w:jc w:val="left"/>
                  </w:pPr>
                  <w:r w:rsidRPr="00A25D4D">
                    <w:t> </w:t>
                  </w:r>
                </w:p>
              </w:tc>
              <w:tc>
                <w:tcPr>
                  <w:tcW w:w="1500" w:type="dxa"/>
                  <w:hideMark/>
                </w:tcPr>
                <w:p w14:paraId="7E7059CD" w14:textId="77777777" w:rsidR="00C0190C" w:rsidRPr="00A25D4D" w:rsidRDefault="00C0190C" w:rsidP="008F13CC">
                  <w:pPr>
                    <w:jc w:val="left"/>
                  </w:pPr>
                  <w:r w:rsidRPr="00A25D4D">
                    <w:t>Type:</w:t>
                  </w:r>
                </w:p>
              </w:tc>
              <w:tc>
                <w:tcPr>
                  <w:tcW w:w="0" w:type="auto"/>
                  <w:hideMark/>
                </w:tcPr>
                <w:p w14:paraId="3732091B" w14:textId="77777777" w:rsidR="00C0190C" w:rsidRPr="00A25D4D" w:rsidRDefault="00C0190C" w:rsidP="008F13CC">
                  <w:pPr>
                    <w:jc w:val="left"/>
                  </w:pPr>
                  <w:r w:rsidRPr="00A25D4D">
                    <w:t>Belang</w:t>
                  </w:r>
                </w:p>
              </w:tc>
            </w:tr>
            <w:tr w:rsidR="00C0190C" w:rsidRPr="00A25D4D" w14:paraId="3E3A478E" w14:textId="77777777" w:rsidTr="00C0190C">
              <w:trPr>
                <w:tblHeader/>
                <w:tblCellSpacing w:w="0" w:type="dxa"/>
              </w:trPr>
              <w:tc>
                <w:tcPr>
                  <w:tcW w:w="360" w:type="dxa"/>
                  <w:hideMark/>
                </w:tcPr>
                <w:p w14:paraId="6E8B871D" w14:textId="77777777" w:rsidR="00C0190C" w:rsidRPr="00A25D4D" w:rsidRDefault="00C0190C" w:rsidP="008F13CC">
                  <w:pPr>
                    <w:jc w:val="left"/>
                  </w:pPr>
                  <w:r w:rsidRPr="00A25D4D">
                    <w:t> </w:t>
                  </w:r>
                </w:p>
              </w:tc>
              <w:tc>
                <w:tcPr>
                  <w:tcW w:w="1500" w:type="dxa"/>
                  <w:hideMark/>
                </w:tcPr>
                <w:p w14:paraId="79CB5F63" w14:textId="77777777" w:rsidR="00C0190C" w:rsidRPr="00A25D4D" w:rsidRDefault="00C0190C" w:rsidP="008F13CC">
                  <w:pPr>
                    <w:jc w:val="left"/>
                  </w:pPr>
                  <w:r w:rsidRPr="00A25D4D">
                    <w:t>Naam</w:t>
                  </w:r>
                </w:p>
              </w:tc>
              <w:tc>
                <w:tcPr>
                  <w:tcW w:w="0" w:type="auto"/>
                  <w:hideMark/>
                </w:tcPr>
                <w:p w14:paraId="0A1762E9" w14:textId="77777777" w:rsidR="00C0190C" w:rsidRPr="00A25D4D" w:rsidRDefault="00C0190C" w:rsidP="008F13CC">
                  <w:pPr>
                    <w:jc w:val="left"/>
                  </w:pPr>
                </w:p>
              </w:tc>
            </w:tr>
            <w:tr w:rsidR="00C0190C" w:rsidRPr="00A25D4D" w14:paraId="2B3DE705" w14:textId="77777777" w:rsidTr="00C0190C">
              <w:trPr>
                <w:tblHeader/>
                <w:tblCellSpacing w:w="0" w:type="dxa"/>
              </w:trPr>
              <w:tc>
                <w:tcPr>
                  <w:tcW w:w="360" w:type="dxa"/>
                  <w:hideMark/>
                </w:tcPr>
                <w:p w14:paraId="5CD7F44A" w14:textId="77777777" w:rsidR="00C0190C" w:rsidRPr="00A25D4D" w:rsidRDefault="00C0190C" w:rsidP="008F13CC">
                  <w:pPr>
                    <w:jc w:val="left"/>
                  </w:pPr>
                  <w:r w:rsidRPr="00A25D4D">
                    <w:t> </w:t>
                  </w:r>
                </w:p>
              </w:tc>
              <w:tc>
                <w:tcPr>
                  <w:tcW w:w="1500" w:type="dxa"/>
                  <w:hideMark/>
                </w:tcPr>
                <w:p w14:paraId="63C3B5B0" w14:textId="77777777" w:rsidR="00C0190C" w:rsidRPr="00A25D4D" w:rsidRDefault="00C0190C" w:rsidP="008F13CC">
                  <w:pPr>
                    <w:jc w:val="left"/>
                  </w:pPr>
                  <w:r w:rsidRPr="00A25D4D">
                    <w:t>Definitie:</w:t>
                  </w:r>
                </w:p>
              </w:tc>
              <w:tc>
                <w:tcPr>
                  <w:tcW w:w="0" w:type="auto"/>
                  <w:hideMark/>
                </w:tcPr>
                <w:p w14:paraId="661E15F9" w14:textId="77777777" w:rsidR="00C0190C" w:rsidRPr="00A25D4D" w:rsidRDefault="00C0190C" w:rsidP="008F13CC">
                  <w:pPr>
                    <w:jc w:val="left"/>
                  </w:pPr>
                  <w:r w:rsidRPr="00A25D4D">
                    <w:t xml:space="preserve">Verwijzing naar gebied waar een belang is geraak door een graafpolygoon. </w:t>
                  </w:r>
                </w:p>
              </w:tc>
            </w:tr>
            <w:tr w:rsidR="00C0190C" w:rsidRPr="00A25D4D" w14:paraId="0E8A2DD1" w14:textId="77777777" w:rsidTr="00C0190C">
              <w:trPr>
                <w:tblHeader/>
                <w:tblCellSpacing w:w="0" w:type="dxa"/>
              </w:trPr>
              <w:tc>
                <w:tcPr>
                  <w:tcW w:w="360" w:type="dxa"/>
                  <w:hideMark/>
                </w:tcPr>
                <w:p w14:paraId="00D4846F" w14:textId="77777777" w:rsidR="00C0190C" w:rsidRPr="00A25D4D" w:rsidRDefault="00C0190C" w:rsidP="008F13CC">
                  <w:pPr>
                    <w:jc w:val="left"/>
                  </w:pPr>
                  <w:r w:rsidRPr="00A25D4D">
                    <w:t> </w:t>
                  </w:r>
                </w:p>
              </w:tc>
              <w:tc>
                <w:tcPr>
                  <w:tcW w:w="1500" w:type="dxa"/>
                  <w:hideMark/>
                </w:tcPr>
                <w:p w14:paraId="73E953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9257F1C" w14:textId="77777777" w:rsidR="00C0190C" w:rsidRPr="00A25D4D" w:rsidRDefault="00C0190C" w:rsidP="008F13CC">
                  <w:pPr>
                    <w:jc w:val="left"/>
                  </w:pPr>
                  <w:r w:rsidRPr="00A25D4D">
                    <w:t>0..*</w:t>
                  </w:r>
                </w:p>
              </w:tc>
            </w:tr>
            <w:tr w:rsidR="00C0190C" w:rsidRPr="00A25D4D" w14:paraId="57E16F3F" w14:textId="77777777" w:rsidTr="00C0190C">
              <w:trPr>
                <w:tblHeader/>
                <w:tblCellSpacing w:w="0" w:type="dxa"/>
              </w:trPr>
              <w:tc>
                <w:tcPr>
                  <w:tcW w:w="360" w:type="dxa"/>
                  <w:hideMark/>
                </w:tcPr>
                <w:p w14:paraId="660C59D4" w14:textId="77777777" w:rsidR="00C0190C" w:rsidRPr="00A25D4D" w:rsidRDefault="00C0190C" w:rsidP="008F13CC">
                  <w:pPr>
                    <w:jc w:val="left"/>
                  </w:pPr>
                  <w:r w:rsidRPr="00A25D4D">
                    <w:t> </w:t>
                  </w:r>
                </w:p>
              </w:tc>
              <w:tc>
                <w:tcPr>
                  <w:tcW w:w="1500" w:type="dxa"/>
                  <w:hideMark/>
                </w:tcPr>
                <w:p w14:paraId="02DF0EFC" w14:textId="77777777" w:rsidR="00C0190C" w:rsidRPr="00A25D4D" w:rsidRDefault="00C0190C" w:rsidP="008F13CC">
                  <w:pPr>
                    <w:jc w:val="left"/>
                  </w:pPr>
                  <w:r w:rsidRPr="00A25D4D">
                    <w:t>Herkomst:</w:t>
                  </w:r>
                </w:p>
              </w:tc>
              <w:tc>
                <w:tcPr>
                  <w:tcW w:w="0" w:type="auto"/>
                  <w:hideMark/>
                </w:tcPr>
                <w:p w14:paraId="424E7B6A" w14:textId="77777777" w:rsidR="00C0190C" w:rsidRPr="00A25D4D" w:rsidRDefault="00C0190C" w:rsidP="008F13CC">
                  <w:pPr>
                    <w:jc w:val="left"/>
                  </w:pPr>
                </w:p>
              </w:tc>
            </w:tr>
          </w:tbl>
          <w:p w14:paraId="7E759747" w14:textId="77777777" w:rsidR="00C0190C" w:rsidRPr="00A25D4D" w:rsidRDefault="00C0190C" w:rsidP="008F13CC">
            <w:pPr>
              <w:jc w:val="left"/>
            </w:pPr>
          </w:p>
        </w:tc>
      </w:tr>
      <w:tr w:rsidR="00C0190C" w:rsidRPr="00A25D4D" w14:paraId="5BE6A39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BE2351" w14:textId="77777777" w:rsidR="00C0190C" w:rsidRPr="00A25D4D" w:rsidRDefault="00C0190C" w:rsidP="008F13CC">
            <w:pPr>
              <w:jc w:val="left"/>
            </w:pPr>
            <w:r w:rsidRPr="00A25D4D">
              <w:rPr>
                <w:b/>
                <w:bCs/>
              </w:rPr>
              <w:t xml:space="preserve">Relatie: </w:t>
            </w:r>
            <w:proofErr w:type="spellStart"/>
            <w:r w:rsidRPr="00A25D4D">
              <w:rPr>
                <w:b/>
                <w:bCs/>
              </w:rPr>
              <w:t>geraaktBelangBijOrientatiepolygoon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AEF6D23" w14:textId="77777777" w:rsidTr="00C0190C">
              <w:trPr>
                <w:tblHeader/>
                <w:tblCellSpacing w:w="0" w:type="dxa"/>
              </w:trPr>
              <w:tc>
                <w:tcPr>
                  <w:tcW w:w="360" w:type="dxa"/>
                  <w:hideMark/>
                </w:tcPr>
                <w:p w14:paraId="4E5DAECC" w14:textId="77777777" w:rsidR="00C0190C" w:rsidRPr="00A25D4D" w:rsidRDefault="00C0190C" w:rsidP="008F13CC">
                  <w:pPr>
                    <w:jc w:val="left"/>
                  </w:pPr>
                  <w:r w:rsidRPr="00A25D4D">
                    <w:t> </w:t>
                  </w:r>
                </w:p>
              </w:tc>
              <w:tc>
                <w:tcPr>
                  <w:tcW w:w="1500" w:type="dxa"/>
                  <w:hideMark/>
                </w:tcPr>
                <w:p w14:paraId="7B079E33" w14:textId="77777777" w:rsidR="00C0190C" w:rsidRPr="00A25D4D" w:rsidRDefault="00C0190C" w:rsidP="008F13CC">
                  <w:pPr>
                    <w:jc w:val="left"/>
                  </w:pPr>
                  <w:r w:rsidRPr="00A25D4D">
                    <w:t>Type:</w:t>
                  </w:r>
                </w:p>
              </w:tc>
              <w:tc>
                <w:tcPr>
                  <w:tcW w:w="0" w:type="auto"/>
                  <w:hideMark/>
                </w:tcPr>
                <w:p w14:paraId="6E4CFF6A" w14:textId="77777777" w:rsidR="00C0190C" w:rsidRPr="00A25D4D" w:rsidRDefault="00C0190C" w:rsidP="008F13CC">
                  <w:pPr>
                    <w:jc w:val="left"/>
                  </w:pPr>
                  <w:r w:rsidRPr="00A25D4D">
                    <w:t>Belang</w:t>
                  </w:r>
                </w:p>
              </w:tc>
            </w:tr>
            <w:tr w:rsidR="00C0190C" w:rsidRPr="00A25D4D" w14:paraId="23AAD133" w14:textId="77777777" w:rsidTr="00C0190C">
              <w:trPr>
                <w:tblHeader/>
                <w:tblCellSpacing w:w="0" w:type="dxa"/>
              </w:trPr>
              <w:tc>
                <w:tcPr>
                  <w:tcW w:w="360" w:type="dxa"/>
                  <w:hideMark/>
                </w:tcPr>
                <w:p w14:paraId="6E3A9348" w14:textId="77777777" w:rsidR="00C0190C" w:rsidRPr="00A25D4D" w:rsidRDefault="00C0190C" w:rsidP="008F13CC">
                  <w:pPr>
                    <w:jc w:val="left"/>
                  </w:pPr>
                  <w:r w:rsidRPr="00A25D4D">
                    <w:t> </w:t>
                  </w:r>
                </w:p>
              </w:tc>
              <w:tc>
                <w:tcPr>
                  <w:tcW w:w="1500" w:type="dxa"/>
                  <w:hideMark/>
                </w:tcPr>
                <w:p w14:paraId="58311A81" w14:textId="77777777" w:rsidR="00C0190C" w:rsidRPr="00A25D4D" w:rsidRDefault="00C0190C" w:rsidP="008F13CC">
                  <w:pPr>
                    <w:jc w:val="left"/>
                  </w:pPr>
                  <w:r w:rsidRPr="00A25D4D">
                    <w:t>Naam</w:t>
                  </w:r>
                </w:p>
              </w:tc>
              <w:tc>
                <w:tcPr>
                  <w:tcW w:w="0" w:type="auto"/>
                  <w:hideMark/>
                </w:tcPr>
                <w:p w14:paraId="6ED2AFAF" w14:textId="77777777" w:rsidR="00C0190C" w:rsidRPr="00A25D4D" w:rsidRDefault="00C0190C" w:rsidP="008F13CC">
                  <w:pPr>
                    <w:jc w:val="left"/>
                  </w:pPr>
                </w:p>
              </w:tc>
            </w:tr>
            <w:tr w:rsidR="00C0190C" w:rsidRPr="00A25D4D" w14:paraId="29399115" w14:textId="77777777" w:rsidTr="00C0190C">
              <w:trPr>
                <w:tblHeader/>
                <w:tblCellSpacing w:w="0" w:type="dxa"/>
              </w:trPr>
              <w:tc>
                <w:tcPr>
                  <w:tcW w:w="360" w:type="dxa"/>
                  <w:hideMark/>
                </w:tcPr>
                <w:p w14:paraId="6B28587B" w14:textId="77777777" w:rsidR="00C0190C" w:rsidRPr="00A25D4D" w:rsidRDefault="00C0190C" w:rsidP="008F13CC">
                  <w:pPr>
                    <w:jc w:val="left"/>
                  </w:pPr>
                  <w:r w:rsidRPr="00A25D4D">
                    <w:t> </w:t>
                  </w:r>
                </w:p>
              </w:tc>
              <w:tc>
                <w:tcPr>
                  <w:tcW w:w="1500" w:type="dxa"/>
                  <w:hideMark/>
                </w:tcPr>
                <w:p w14:paraId="05D7676A" w14:textId="77777777" w:rsidR="00C0190C" w:rsidRPr="00A25D4D" w:rsidRDefault="00C0190C" w:rsidP="008F13CC">
                  <w:pPr>
                    <w:jc w:val="left"/>
                  </w:pPr>
                  <w:r w:rsidRPr="00A25D4D">
                    <w:t>Definitie:</w:t>
                  </w:r>
                </w:p>
              </w:tc>
              <w:tc>
                <w:tcPr>
                  <w:tcW w:w="0" w:type="auto"/>
                  <w:hideMark/>
                </w:tcPr>
                <w:p w14:paraId="33A70362" w14:textId="77777777" w:rsidR="00C0190C" w:rsidRPr="00A25D4D" w:rsidRDefault="00C0190C" w:rsidP="008F13CC">
                  <w:pPr>
                    <w:jc w:val="left"/>
                  </w:pPr>
                  <w:r w:rsidRPr="00A25D4D">
                    <w:t xml:space="preserve">Verwijzing naar gebied waar een belang is geraak door een </w:t>
                  </w:r>
                  <w:proofErr w:type="spellStart"/>
                  <w:r w:rsidRPr="00A25D4D">
                    <w:t>orientatiepolygoon</w:t>
                  </w:r>
                  <w:proofErr w:type="spellEnd"/>
                  <w:r w:rsidRPr="00A25D4D">
                    <w:t xml:space="preserve">. </w:t>
                  </w:r>
                </w:p>
              </w:tc>
            </w:tr>
            <w:tr w:rsidR="00C0190C" w:rsidRPr="00A25D4D" w14:paraId="07C14B50" w14:textId="77777777" w:rsidTr="00C0190C">
              <w:trPr>
                <w:tblHeader/>
                <w:tblCellSpacing w:w="0" w:type="dxa"/>
              </w:trPr>
              <w:tc>
                <w:tcPr>
                  <w:tcW w:w="360" w:type="dxa"/>
                  <w:hideMark/>
                </w:tcPr>
                <w:p w14:paraId="207F9B3D" w14:textId="77777777" w:rsidR="00C0190C" w:rsidRPr="00A25D4D" w:rsidRDefault="00C0190C" w:rsidP="008F13CC">
                  <w:pPr>
                    <w:jc w:val="left"/>
                  </w:pPr>
                  <w:r w:rsidRPr="00A25D4D">
                    <w:t> </w:t>
                  </w:r>
                </w:p>
              </w:tc>
              <w:tc>
                <w:tcPr>
                  <w:tcW w:w="1500" w:type="dxa"/>
                  <w:hideMark/>
                </w:tcPr>
                <w:p w14:paraId="5A73270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EAC6C3E" w14:textId="77777777" w:rsidR="00C0190C" w:rsidRPr="00A25D4D" w:rsidRDefault="00C0190C" w:rsidP="008F13CC">
                  <w:pPr>
                    <w:jc w:val="left"/>
                  </w:pPr>
                  <w:r w:rsidRPr="00A25D4D">
                    <w:t>0..*</w:t>
                  </w:r>
                </w:p>
              </w:tc>
            </w:tr>
          </w:tbl>
          <w:p w14:paraId="1D72E5CD" w14:textId="77777777" w:rsidR="00C0190C" w:rsidRPr="00A25D4D" w:rsidRDefault="00C0190C" w:rsidP="008F13CC">
            <w:pPr>
              <w:jc w:val="left"/>
            </w:pPr>
          </w:p>
        </w:tc>
      </w:tr>
      <w:tr w:rsidR="00C0190C" w:rsidRPr="00A25D4D" w14:paraId="23047D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1FBC71" w14:textId="77777777" w:rsidR="00C0190C" w:rsidRPr="00A25D4D" w:rsidRDefault="00C0190C" w:rsidP="008F13CC">
            <w:pPr>
              <w:jc w:val="left"/>
            </w:pPr>
            <w:r w:rsidRPr="00A25D4D">
              <w:rPr>
                <w:b/>
                <w:bCs/>
              </w:rPr>
              <w:t>Relatie: netbeheerder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8D7D883" w14:textId="77777777" w:rsidTr="00C0190C">
              <w:trPr>
                <w:tblHeader/>
                <w:tblCellSpacing w:w="0" w:type="dxa"/>
              </w:trPr>
              <w:tc>
                <w:tcPr>
                  <w:tcW w:w="360" w:type="dxa"/>
                  <w:hideMark/>
                </w:tcPr>
                <w:p w14:paraId="6E8CFEEF" w14:textId="77777777" w:rsidR="00C0190C" w:rsidRPr="00A25D4D" w:rsidRDefault="00C0190C" w:rsidP="008F13CC">
                  <w:pPr>
                    <w:jc w:val="left"/>
                  </w:pPr>
                  <w:r w:rsidRPr="00A25D4D">
                    <w:t> </w:t>
                  </w:r>
                </w:p>
              </w:tc>
              <w:tc>
                <w:tcPr>
                  <w:tcW w:w="1500" w:type="dxa"/>
                  <w:hideMark/>
                </w:tcPr>
                <w:p w14:paraId="321D0665" w14:textId="77777777" w:rsidR="00C0190C" w:rsidRPr="00A25D4D" w:rsidRDefault="00C0190C" w:rsidP="008F13CC">
                  <w:pPr>
                    <w:jc w:val="left"/>
                  </w:pPr>
                  <w:r w:rsidRPr="00A25D4D">
                    <w:t>Type:</w:t>
                  </w:r>
                </w:p>
              </w:tc>
              <w:tc>
                <w:tcPr>
                  <w:tcW w:w="0" w:type="auto"/>
                  <w:hideMark/>
                </w:tcPr>
                <w:p w14:paraId="1E8B1601" w14:textId="77777777" w:rsidR="00C0190C" w:rsidRPr="00A25D4D" w:rsidRDefault="00C0190C" w:rsidP="008F13CC">
                  <w:pPr>
                    <w:jc w:val="left"/>
                  </w:pPr>
                  <w:r w:rsidRPr="00A25D4D">
                    <w:t>Beheerder</w:t>
                  </w:r>
                </w:p>
              </w:tc>
            </w:tr>
            <w:tr w:rsidR="00C0190C" w:rsidRPr="00A25D4D" w14:paraId="4A70584A" w14:textId="77777777" w:rsidTr="00C0190C">
              <w:trPr>
                <w:tblHeader/>
                <w:tblCellSpacing w:w="0" w:type="dxa"/>
              </w:trPr>
              <w:tc>
                <w:tcPr>
                  <w:tcW w:w="360" w:type="dxa"/>
                  <w:hideMark/>
                </w:tcPr>
                <w:p w14:paraId="6B9A039C" w14:textId="77777777" w:rsidR="00C0190C" w:rsidRPr="00A25D4D" w:rsidRDefault="00C0190C" w:rsidP="008F13CC">
                  <w:pPr>
                    <w:jc w:val="left"/>
                  </w:pPr>
                  <w:r w:rsidRPr="00A25D4D">
                    <w:t> </w:t>
                  </w:r>
                </w:p>
              </w:tc>
              <w:tc>
                <w:tcPr>
                  <w:tcW w:w="1500" w:type="dxa"/>
                  <w:hideMark/>
                </w:tcPr>
                <w:p w14:paraId="0E8978B4" w14:textId="77777777" w:rsidR="00C0190C" w:rsidRPr="00A25D4D" w:rsidRDefault="00C0190C" w:rsidP="008F13CC">
                  <w:pPr>
                    <w:jc w:val="left"/>
                  </w:pPr>
                  <w:r w:rsidRPr="00A25D4D">
                    <w:t>Naam</w:t>
                  </w:r>
                </w:p>
              </w:tc>
              <w:tc>
                <w:tcPr>
                  <w:tcW w:w="0" w:type="auto"/>
                  <w:hideMark/>
                </w:tcPr>
                <w:p w14:paraId="4AE83CC6" w14:textId="77777777" w:rsidR="00C0190C" w:rsidRPr="00A25D4D" w:rsidRDefault="00C0190C" w:rsidP="008F13CC">
                  <w:pPr>
                    <w:jc w:val="left"/>
                  </w:pPr>
                </w:p>
              </w:tc>
            </w:tr>
            <w:tr w:rsidR="00C0190C" w:rsidRPr="00A25D4D" w14:paraId="6AB684A1" w14:textId="77777777" w:rsidTr="00C0190C">
              <w:trPr>
                <w:tblHeader/>
                <w:tblCellSpacing w:w="0" w:type="dxa"/>
              </w:trPr>
              <w:tc>
                <w:tcPr>
                  <w:tcW w:w="360" w:type="dxa"/>
                  <w:hideMark/>
                </w:tcPr>
                <w:p w14:paraId="52F7D8FC" w14:textId="77777777" w:rsidR="00C0190C" w:rsidRPr="00A25D4D" w:rsidRDefault="00C0190C" w:rsidP="008F13CC">
                  <w:pPr>
                    <w:jc w:val="left"/>
                  </w:pPr>
                  <w:r w:rsidRPr="00A25D4D">
                    <w:t> </w:t>
                  </w:r>
                </w:p>
              </w:tc>
              <w:tc>
                <w:tcPr>
                  <w:tcW w:w="1500" w:type="dxa"/>
                  <w:hideMark/>
                </w:tcPr>
                <w:p w14:paraId="094C2E0A" w14:textId="77777777" w:rsidR="00C0190C" w:rsidRPr="00A25D4D" w:rsidRDefault="00C0190C" w:rsidP="008F13CC">
                  <w:pPr>
                    <w:jc w:val="left"/>
                  </w:pPr>
                  <w:r w:rsidRPr="00A25D4D">
                    <w:t>Definitie:</w:t>
                  </w:r>
                </w:p>
              </w:tc>
              <w:tc>
                <w:tcPr>
                  <w:tcW w:w="0" w:type="auto"/>
                  <w:hideMark/>
                </w:tcPr>
                <w:p w14:paraId="4A8EFE17" w14:textId="77777777" w:rsidR="00C0190C" w:rsidRPr="00A25D4D" w:rsidRDefault="00C0190C" w:rsidP="008F13CC">
                  <w:pPr>
                    <w:jc w:val="left"/>
                  </w:pPr>
                  <w:r w:rsidRPr="00A25D4D">
                    <w:t xml:space="preserve">Gegevens van de belanghebbende beheerder. </w:t>
                  </w:r>
                </w:p>
              </w:tc>
            </w:tr>
            <w:tr w:rsidR="00C0190C" w:rsidRPr="00A25D4D" w14:paraId="13BB81CF" w14:textId="77777777" w:rsidTr="00C0190C">
              <w:trPr>
                <w:tblHeader/>
                <w:tblCellSpacing w:w="0" w:type="dxa"/>
              </w:trPr>
              <w:tc>
                <w:tcPr>
                  <w:tcW w:w="360" w:type="dxa"/>
                  <w:hideMark/>
                </w:tcPr>
                <w:p w14:paraId="770B113E" w14:textId="77777777" w:rsidR="00C0190C" w:rsidRPr="00A25D4D" w:rsidRDefault="00C0190C" w:rsidP="008F13CC">
                  <w:pPr>
                    <w:jc w:val="left"/>
                  </w:pPr>
                  <w:r w:rsidRPr="00A25D4D">
                    <w:t> </w:t>
                  </w:r>
                </w:p>
              </w:tc>
              <w:tc>
                <w:tcPr>
                  <w:tcW w:w="1500" w:type="dxa"/>
                  <w:hideMark/>
                </w:tcPr>
                <w:p w14:paraId="7EA161E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03671E1" w14:textId="77777777" w:rsidR="00C0190C" w:rsidRPr="00A25D4D" w:rsidRDefault="00C0190C" w:rsidP="008F13CC">
                  <w:pPr>
                    <w:jc w:val="left"/>
                  </w:pPr>
                  <w:r w:rsidRPr="00A25D4D">
                    <w:t>1</w:t>
                  </w:r>
                </w:p>
              </w:tc>
            </w:tr>
          </w:tbl>
          <w:p w14:paraId="1B6F971A" w14:textId="77777777" w:rsidR="00C0190C" w:rsidRPr="00A25D4D" w:rsidRDefault="00C0190C" w:rsidP="008F13CC">
            <w:pPr>
              <w:jc w:val="left"/>
            </w:pPr>
          </w:p>
        </w:tc>
      </w:tr>
      <w:tr w:rsidR="003D6A25" w:rsidRPr="00A25D4D" w14:paraId="2258AFC2" w14:textId="77777777" w:rsidTr="00C0190C">
        <w:trPr>
          <w:tblCellSpacing w:w="0" w:type="dxa"/>
          <w:ins w:id="114" w:author="Paul Janssen" w:date="2020-06-10T17:34:00Z"/>
        </w:trPr>
        <w:tc>
          <w:tcPr>
            <w:tcW w:w="0" w:type="auto"/>
            <w:tcBorders>
              <w:top w:val="outset" w:sz="6" w:space="0" w:color="auto"/>
              <w:left w:val="outset" w:sz="6" w:space="0" w:color="auto"/>
              <w:bottom w:val="outset" w:sz="6" w:space="0" w:color="auto"/>
              <w:right w:val="outset" w:sz="6" w:space="0" w:color="auto"/>
            </w:tcBorders>
          </w:tcPr>
          <w:p w14:paraId="638C2F79" w14:textId="197933AB" w:rsidR="003D6A25" w:rsidRPr="00A25D4D" w:rsidRDefault="003D6A25" w:rsidP="003D6A25">
            <w:pPr>
              <w:jc w:val="left"/>
              <w:rPr>
                <w:ins w:id="115" w:author="Paul Janssen" w:date="2020-06-10T17:34:00Z"/>
              </w:rPr>
            </w:pPr>
            <w:proofErr w:type="spellStart"/>
            <w:ins w:id="116" w:author="Paul Janssen" w:date="2020-06-10T17:34:00Z">
              <w:r w:rsidRPr="00A25D4D">
                <w:rPr>
                  <w:b/>
                  <w:bCs/>
                </w:rPr>
                <w:t>Constraint</w:t>
              </w:r>
              <w:proofErr w:type="spellEnd"/>
              <w:r w:rsidRPr="00A25D4D">
                <w:rPr>
                  <w:b/>
                  <w:bCs/>
                </w:rPr>
                <w:t xml:space="preserve">: </w:t>
              </w:r>
              <w:r w:rsidRPr="003D6A25">
                <w:rPr>
                  <w:b/>
                  <w:bCs/>
                </w:rPr>
                <w:t>Max1algemeneBijlage</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3D6A25" w:rsidRPr="00A25D4D" w14:paraId="79F529A3" w14:textId="77777777" w:rsidTr="00B50B58">
              <w:trPr>
                <w:tblHeader/>
                <w:tblCellSpacing w:w="0" w:type="dxa"/>
                <w:ins w:id="117" w:author="Paul Janssen" w:date="2020-06-10T17:34:00Z"/>
              </w:trPr>
              <w:tc>
                <w:tcPr>
                  <w:tcW w:w="360" w:type="dxa"/>
                  <w:hideMark/>
                </w:tcPr>
                <w:p w14:paraId="1406104C" w14:textId="77777777" w:rsidR="003D6A25" w:rsidRPr="00A25D4D" w:rsidRDefault="003D6A25" w:rsidP="003D6A25">
                  <w:pPr>
                    <w:jc w:val="left"/>
                    <w:rPr>
                      <w:ins w:id="118" w:author="Paul Janssen" w:date="2020-06-10T17:34:00Z"/>
                    </w:rPr>
                  </w:pPr>
                  <w:ins w:id="119" w:author="Paul Janssen" w:date="2020-06-10T17:34:00Z">
                    <w:r w:rsidRPr="00A25D4D">
                      <w:t> </w:t>
                    </w:r>
                  </w:ins>
                </w:p>
              </w:tc>
              <w:tc>
                <w:tcPr>
                  <w:tcW w:w="1500" w:type="dxa"/>
                  <w:hideMark/>
                </w:tcPr>
                <w:p w14:paraId="47ABF732" w14:textId="77777777" w:rsidR="003D6A25" w:rsidRPr="00A25D4D" w:rsidRDefault="003D6A25" w:rsidP="003D6A25">
                  <w:pPr>
                    <w:jc w:val="left"/>
                    <w:rPr>
                      <w:ins w:id="120" w:author="Paul Janssen" w:date="2020-06-10T17:34:00Z"/>
                    </w:rPr>
                  </w:pPr>
                  <w:ins w:id="121" w:author="Paul Janssen" w:date="2020-06-10T17:34:00Z">
                    <w:r w:rsidRPr="00A25D4D">
                      <w:t>Natuurlijke taal:</w:t>
                    </w:r>
                  </w:ins>
                </w:p>
              </w:tc>
              <w:tc>
                <w:tcPr>
                  <w:tcW w:w="0" w:type="auto"/>
                  <w:hideMark/>
                </w:tcPr>
                <w:p w14:paraId="2B370CDC" w14:textId="304A73FF" w:rsidR="003D6A25" w:rsidRPr="00A25D4D" w:rsidRDefault="003D6A25" w:rsidP="003D6A25">
                  <w:pPr>
                    <w:jc w:val="left"/>
                    <w:rPr>
                      <w:ins w:id="122" w:author="Paul Janssen" w:date="2020-06-10T17:34:00Z"/>
                    </w:rPr>
                  </w:pPr>
                  <w:ins w:id="123" w:author="Paul Janssen" w:date="2020-06-10T17:35:00Z">
                    <w:r>
                      <w:t>Max 1 algemene bijlage</w:t>
                    </w:r>
                  </w:ins>
                  <w:ins w:id="124" w:author="Paul Janssen" w:date="2020-06-10T17:36:00Z">
                    <w:r>
                      <w:t>.</w:t>
                    </w:r>
                  </w:ins>
                </w:p>
              </w:tc>
            </w:tr>
            <w:tr w:rsidR="003D6A25" w:rsidRPr="00A25D4D" w14:paraId="096D7F2B" w14:textId="77777777" w:rsidTr="00B50B58">
              <w:trPr>
                <w:tblHeader/>
                <w:tblCellSpacing w:w="0" w:type="dxa"/>
                <w:ins w:id="125" w:author="Paul Janssen" w:date="2020-06-10T17:34:00Z"/>
              </w:trPr>
              <w:tc>
                <w:tcPr>
                  <w:tcW w:w="360" w:type="dxa"/>
                  <w:hideMark/>
                </w:tcPr>
                <w:p w14:paraId="4D4B4AA0" w14:textId="77777777" w:rsidR="003D6A25" w:rsidRPr="00A25D4D" w:rsidRDefault="003D6A25" w:rsidP="003D6A25">
                  <w:pPr>
                    <w:jc w:val="left"/>
                    <w:rPr>
                      <w:ins w:id="126" w:author="Paul Janssen" w:date="2020-06-10T17:34:00Z"/>
                    </w:rPr>
                  </w:pPr>
                  <w:ins w:id="127" w:author="Paul Janssen" w:date="2020-06-10T17:34:00Z">
                    <w:r w:rsidRPr="00A25D4D">
                      <w:t> </w:t>
                    </w:r>
                  </w:ins>
                </w:p>
              </w:tc>
              <w:tc>
                <w:tcPr>
                  <w:tcW w:w="1500" w:type="dxa"/>
                  <w:hideMark/>
                </w:tcPr>
                <w:p w14:paraId="5C7AB211" w14:textId="77777777" w:rsidR="003D6A25" w:rsidRPr="00A25D4D" w:rsidRDefault="003D6A25" w:rsidP="003D6A25">
                  <w:pPr>
                    <w:jc w:val="left"/>
                    <w:rPr>
                      <w:ins w:id="128" w:author="Paul Janssen" w:date="2020-06-10T17:34:00Z"/>
                    </w:rPr>
                  </w:pPr>
                  <w:ins w:id="129" w:author="Paul Janssen" w:date="2020-06-10T17:34:00Z">
                    <w:r w:rsidRPr="00A25D4D">
                      <w:t>OCL:</w:t>
                    </w:r>
                  </w:ins>
                </w:p>
              </w:tc>
              <w:tc>
                <w:tcPr>
                  <w:tcW w:w="0" w:type="auto"/>
                  <w:hideMark/>
                </w:tcPr>
                <w:p w14:paraId="65D076E1" w14:textId="3CC0D383" w:rsidR="003D6A25" w:rsidRPr="00A25D4D" w:rsidRDefault="00924D70" w:rsidP="003D6A25">
                  <w:pPr>
                    <w:jc w:val="left"/>
                    <w:rPr>
                      <w:ins w:id="130" w:author="Paul Janssen" w:date="2020-06-10T17:34:00Z"/>
                    </w:rPr>
                  </w:pPr>
                  <w:ins w:id="131" w:author="Paul Janssen" w:date="2020-06-10T17:43:00Z">
                    <w:r>
                      <w:t>Wordt niet in OCL uitgedrukt</w:t>
                    </w:r>
                  </w:ins>
                </w:p>
              </w:tc>
            </w:tr>
          </w:tbl>
          <w:p w14:paraId="26B5AA72" w14:textId="77777777" w:rsidR="003D6A25" w:rsidRPr="00A25D4D" w:rsidRDefault="003D6A25" w:rsidP="008F13CC">
            <w:pPr>
              <w:jc w:val="left"/>
              <w:rPr>
                <w:ins w:id="132" w:author="Paul Janssen" w:date="2020-06-10T17:34:00Z"/>
                <w:b/>
                <w:bCs/>
              </w:rPr>
            </w:pPr>
          </w:p>
        </w:tc>
      </w:tr>
      <w:tr w:rsidR="00C0190C" w:rsidRPr="00A25D4D" w14:paraId="20B827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3EA6A0" w14:textId="77777777" w:rsidR="00C0190C" w:rsidRPr="00A25D4D" w:rsidRDefault="00C0190C" w:rsidP="008F13CC">
            <w:pPr>
              <w:jc w:val="left"/>
            </w:pPr>
            <w:proofErr w:type="spellStart"/>
            <w:r w:rsidRPr="00A25D4D">
              <w:rPr>
                <w:b/>
                <w:bCs/>
              </w:rPr>
              <w:t>Constraint</w:t>
            </w:r>
            <w:proofErr w:type="spellEnd"/>
            <w:r w:rsidRPr="00A25D4D">
              <w:rPr>
                <w:b/>
                <w:bCs/>
              </w:rPr>
              <w:t>: RegelsBijUitlevering2</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306E2F7" w14:textId="77777777" w:rsidTr="00C0190C">
              <w:trPr>
                <w:tblHeader/>
                <w:tblCellSpacing w:w="0" w:type="dxa"/>
              </w:trPr>
              <w:tc>
                <w:tcPr>
                  <w:tcW w:w="360" w:type="dxa"/>
                  <w:hideMark/>
                </w:tcPr>
                <w:p w14:paraId="448B43D5" w14:textId="77777777" w:rsidR="00C0190C" w:rsidRPr="00A25D4D" w:rsidRDefault="00C0190C" w:rsidP="008F13CC">
                  <w:pPr>
                    <w:jc w:val="left"/>
                  </w:pPr>
                  <w:r w:rsidRPr="00A25D4D">
                    <w:t> </w:t>
                  </w:r>
                </w:p>
              </w:tc>
              <w:tc>
                <w:tcPr>
                  <w:tcW w:w="1500" w:type="dxa"/>
                  <w:hideMark/>
                </w:tcPr>
                <w:p w14:paraId="2DB61806" w14:textId="77777777" w:rsidR="00C0190C" w:rsidRPr="00A25D4D" w:rsidRDefault="00C0190C" w:rsidP="008F13CC">
                  <w:pPr>
                    <w:jc w:val="left"/>
                  </w:pPr>
                  <w:r w:rsidRPr="00A25D4D">
                    <w:t>Natuurlijke taal:</w:t>
                  </w:r>
                </w:p>
              </w:tc>
              <w:tc>
                <w:tcPr>
                  <w:tcW w:w="0" w:type="auto"/>
                  <w:hideMark/>
                </w:tcPr>
                <w:p w14:paraId="3DC46942" w14:textId="77777777" w:rsidR="00C0190C" w:rsidRPr="00A25D4D" w:rsidRDefault="00C0190C" w:rsidP="008F13CC">
                  <w:pPr>
                    <w:jc w:val="left"/>
                  </w:pPr>
                  <w:r w:rsidRPr="00A25D4D">
                    <w:t xml:space="preserve">Bij uitlevering verplicht indien </w:t>
                  </w:r>
                  <w:proofErr w:type="spellStart"/>
                  <w:r w:rsidRPr="00A25D4D">
                    <w:t>beheerderinformatieGeleverd</w:t>
                  </w:r>
                  <w:proofErr w:type="spellEnd"/>
                  <w:r w:rsidRPr="00A25D4D">
                    <w:t xml:space="preserve">=ja. verplicht: </w:t>
                  </w:r>
                  <w:proofErr w:type="spellStart"/>
                  <w:r w:rsidRPr="00A25D4D">
                    <w:t>betrokkenBijAanvraag</w:t>
                  </w:r>
                  <w:proofErr w:type="spellEnd"/>
                  <w:r w:rsidRPr="00A25D4D">
                    <w:t xml:space="preserve">, </w:t>
                  </w:r>
                  <w:proofErr w:type="spellStart"/>
                  <w:r w:rsidRPr="00A25D4D">
                    <w:t>eisvoorzorgsMaatregel</w:t>
                  </w:r>
                  <w:proofErr w:type="spellEnd"/>
                  <w:r w:rsidRPr="00A25D4D">
                    <w:t xml:space="preserve"> </w:t>
                  </w:r>
                </w:p>
              </w:tc>
            </w:tr>
            <w:tr w:rsidR="00C0190C" w:rsidRPr="00A25D4D" w14:paraId="188A5EEA" w14:textId="77777777" w:rsidTr="00C0190C">
              <w:trPr>
                <w:tblHeader/>
                <w:tblCellSpacing w:w="0" w:type="dxa"/>
              </w:trPr>
              <w:tc>
                <w:tcPr>
                  <w:tcW w:w="360" w:type="dxa"/>
                  <w:hideMark/>
                </w:tcPr>
                <w:p w14:paraId="2A3DFD57" w14:textId="77777777" w:rsidR="00C0190C" w:rsidRPr="00A25D4D" w:rsidRDefault="00C0190C" w:rsidP="008F13CC">
                  <w:pPr>
                    <w:jc w:val="left"/>
                  </w:pPr>
                  <w:r w:rsidRPr="00A25D4D">
                    <w:t> </w:t>
                  </w:r>
                </w:p>
              </w:tc>
              <w:tc>
                <w:tcPr>
                  <w:tcW w:w="1500" w:type="dxa"/>
                  <w:hideMark/>
                </w:tcPr>
                <w:p w14:paraId="272CC3C1" w14:textId="77777777" w:rsidR="00C0190C" w:rsidRPr="00A25D4D" w:rsidRDefault="00C0190C" w:rsidP="008F13CC">
                  <w:pPr>
                    <w:jc w:val="left"/>
                  </w:pPr>
                  <w:r w:rsidRPr="00A25D4D">
                    <w:t>OCL:</w:t>
                  </w:r>
                </w:p>
              </w:tc>
              <w:tc>
                <w:tcPr>
                  <w:tcW w:w="0" w:type="auto"/>
                  <w:hideMark/>
                </w:tcPr>
                <w:p w14:paraId="7B5E9216" w14:textId="77777777" w:rsidR="00C0190C" w:rsidRDefault="00C0190C" w:rsidP="008F13CC">
                  <w:pPr>
                    <w:jc w:val="left"/>
                  </w:pPr>
                  <w:proofErr w:type="spellStart"/>
                  <w:r w:rsidRPr="00A25D4D">
                    <w:t>Inv</w:t>
                  </w:r>
                  <w:proofErr w:type="spellEnd"/>
                  <w:r w:rsidRPr="00A25D4D">
                    <w:t xml:space="preserve"> </w:t>
                  </w:r>
                  <w:proofErr w:type="spellStart"/>
                  <w:r w:rsidRPr="00A25D4D">
                    <w:t>verplichtIndienBeheerdersinformatieGeleverd</w:t>
                  </w:r>
                  <w:proofErr w:type="spellEnd"/>
                  <w:r w:rsidRPr="00A25D4D">
                    <w:t xml:space="preserve">: </w:t>
                  </w:r>
                </w:p>
                <w:p w14:paraId="76174110" w14:textId="77777777" w:rsidR="00C0190C" w:rsidRDefault="00C0190C" w:rsidP="008F13CC">
                  <w:pPr>
                    <w:jc w:val="left"/>
                  </w:pPr>
                  <w:proofErr w:type="spellStart"/>
                  <w:r w:rsidRPr="00A25D4D">
                    <w:t>if</w:t>
                  </w:r>
                  <w:proofErr w:type="spellEnd"/>
                  <w:r w:rsidRPr="00A25D4D">
                    <w:t xml:space="preserve"> (Gebiedsinformatielevering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and</w:t>
                  </w:r>
                  <w:proofErr w:type="spellEnd"/>
                  <w:r w:rsidRPr="00A25D4D">
                    <w:t xml:space="preserve"> </w:t>
                  </w:r>
                  <w:proofErr w:type="spellStart"/>
                  <w:r w:rsidRPr="00A25D4D">
                    <w:t>self.beheerdersinformatieGeleverd</w:t>
                  </w:r>
                  <w:proofErr w:type="spellEnd"/>
                  <w:r w:rsidRPr="00A25D4D">
                    <w:t xml:space="preserve"> ) </w:t>
                  </w:r>
                  <w:proofErr w:type="spellStart"/>
                  <w:r w:rsidRPr="00A25D4D">
                    <w:t>then</w:t>
                  </w:r>
                  <w:proofErr w:type="spellEnd"/>
                  <w:r w:rsidRPr="00A25D4D">
                    <w:t xml:space="preserve"> </w:t>
                  </w:r>
                </w:p>
                <w:p w14:paraId="7527F261" w14:textId="77777777" w:rsidR="00C0190C" w:rsidRPr="00A25D4D" w:rsidRDefault="00C0190C" w:rsidP="008F13CC">
                  <w:pPr>
                    <w:jc w:val="left"/>
                  </w:pPr>
                  <w:proofErr w:type="spellStart"/>
                  <w:r w:rsidRPr="00A25D4D">
                    <w:t>self.betrokkenBijAanvraag</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self.eisVoorzorgsmaatregel</w:t>
                  </w:r>
                  <w:proofErr w:type="spellEnd"/>
                  <w:r w:rsidRPr="00A25D4D">
                    <w:t>-&gt;</w:t>
                  </w:r>
                  <w:proofErr w:type="spellStart"/>
                  <w:r w:rsidRPr="00A25D4D">
                    <w:t>notEmpty</w:t>
                  </w:r>
                  <w:proofErr w:type="spellEnd"/>
                  <w:r w:rsidRPr="00A25D4D">
                    <w:t>()</w:t>
                  </w:r>
                </w:p>
              </w:tc>
            </w:tr>
          </w:tbl>
          <w:p w14:paraId="0F67EB3C" w14:textId="77777777" w:rsidR="00C0190C" w:rsidRPr="00A25D4D" w:rsidRDefault="00C0190C" w:rsidP="008F13CC">
            <w:pPr>
              <w:jc w:val="left"/>
            </w:pPr>
          </w:p>
        </w:tc>
      </w:tr>
      <w:tr w:rsidR="00C0190C" w:rsidRPr="00A25D4D" w14:paraId="10033B9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CD5724"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RegelsDecentraleAanlevering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CB92FE7" w14:textId="77777777" w:rsidTr="00C0190C">
              <w:trPr>
                <w:tblHeader/>
                <w:tblCellSpacing w:w="0" w:type="dxa"/>
              </w:trPr>
              <w:tc>
                <w:tcPr>
                  <w:tcW w:w="360" w:type="dxa"/>
                  <w:hideMark/>
                </w:tcPr>
                <w:p w14:paraId="0794D20E" w14:textId="77777777" w:rsidR="00C0190C" w:rsidRPr="00A25D4D" w:rsidRDefault="00C0190C" w:rsidP="008F13CC">
                  <w:pPr>
                    <w:jc w:val="left"/>
                  </w:pPr>
                  <w:r w:rsidRPr="00A25D4D">
                    <w:t> </w:t>
                  </w:r>
                </w:p>
              </w:tc>
              <w:tc>
                <w:tcPr>
                  <w:tcW w:w="1500" w:type="dxa"/>
                  <w:hideMark/>
                </w:tcPr>
                <w:p w14:paraId="734B0B9F" w14:textId="77777777" w:rsidR="00C0190C" w:rsidRPr="00A25D4D" w:rsidRDefault="00C0190C" w:rsidP="008F13CC">
                  <w:pPr>
                    <w:jc w:val="left"/>
                  </w:pPr>
                  <w:r w:rsidRPr="00A25D4D">
                    <w:t>Natuurlijke taal:</w:t>
                  </w:r>
                </w:p>
              </w:tc>
              <w:tc>
                <w:tcPr>
                  <w:tcW w:w="0" w:type="auto"/>
                  <w:hideMark/>
                </w:tcPr>
                <w:p w14:paraId="2109B6DE" w14:textId="77777777" w:rsidR="00C0190C" w:rsidRPr="00A25D4D" w:rsidRDefault="00C0190C" w:rsidP="008F13CC">
                  <w:pPr>
                    <w:jc w:val="left"/>
                  </w:pPr>
                  <w:r w:rsidRPr="00A25D4D">
                    <w:t xml:space="preserve">Regels bij decentrale aanlevering: verplicht: bronhoudercode, </w:t>
                  </w:r>
                  <w:proofErr w:type="spellStart"/>
                  <w:r w:rsidRPr="00A25D4D">
                    <w:t>betrokkenBijAanvraag</w:t>
                  </w:r>
                  <w:proofErr w:type="spellEnd"/>
                  <w:r w:rsidRPr="00A25D4D">
                    <w:t xml:space="preserve">, </w:t>
                  </w:r>
                  <w:proofErr w:type="spellStart"/>
                  <w:r w:rsidRPr="00A25D4D">
                    <w:t>eisVoorzorgsmaatregel</w:t>
                  </w:r>
                  <w:proofErr w:type="spellEnd"/>
                  <w:r w:rsidRPr="00A25D4D">
                    <w:t xml:space="preserve"> afwezig: </w:t>
                  </w:r>
                  <w:proofErr w:type="spellStart"/>
                  <w:r w:rsidRPr="00A25D4D">
                    <w:t>beheerdersinformatieGeleverd</w:t>
                  </w:r>
                  <w:proofErr w:type="spellEnd"/>
                  <w:r w:rsidRPr="00A25D4D">
                    <w:t xml:space="preserve">, </w:t>
                  </w:r>
                  <w:proofErr w:type="spellStart"/>
                  <w:r w:rsidRPr="00A25D4D">
                    <w:t>geraaktBelang</w:t>
                  </w:r>
                  <w:proofErr w:type="spellEnd"/>
                  <w:r w:rsidRPr="00A25D4D">
                    <w:t xml:space="preserve">, alle organisatiegegevens </w:t>
                  </w:r>
                </w:p>
              </w:tc>
            </w:tr>
            <w:tr w:rsidR="00C0190C" w:rsidRPr="00A25D4D" w14:paraId="041ED873" w14:textId="77777777" w:rsidTr="00C0190C">
              <w:trPr>
                <w:tblHeader/>
                <w:tblCellSpacing w:w="0" w:type="dxa"/>
              </w:trPr>
              <w:tc>
                <w:tcPr>
                  <w:tcW w:w="360" w:type="dxa"/>
                  <w:hideMark/>
                </w:tcPr>
                <w:p w14:paraId="376F6ECF" w14:textId="77777777" w:rsidR="00C0190C" w:rsidRPr="00A25D4D" w:rsidRDefault="00C0190C" w:rsidP="008F13CC">
                  <w:pPr>
                    <w:jc w:val="left"/>
                  </w:pPr>
                  <w:r w:rsidRPr="00A25D4D">
                    <w:t> </w:t>
                  </w:r>
                </w:p>
              </w:tc>
              <w:tc>
                <w:tcPr>
                  <w:tcW w:w="1500" w:type="dxa"/>
                  <w:hideMark/>
                </w:tcPr>
                <w:p w14:paraId="48FAD663" w14:textId="77777777" w:rsidR="00C0190C" w:rsidRPr="00A25D4D" w:rsidRDefault="00C0190C" w:rsidP="008F13CC">
                  <w:pPr>
                    <w:jc w:val="left"/>
                  </w:pPr>
                  <w:r w:rsidRPr="00A25D4D">
                    <w:t>OCL:</w:t>
                  </w:r>
                </w:p>
              </w:tc>
              <w:tc>
                <w:tcPr>
                  <w:tcW w:w="0" w:type="auto"/>
                  <w:hideMark/>
                </w:tcPr>
                <w:p w14:paraId="59FF6FFA" w14:textId="77777777" w:rsidR="00C0190C" w:rsidRDefault="00C0190C" w:rsidP="008F13CC">
                  <w:pPr>
                    <w:jc w:val="left"/>
                  </w:pPr>
                  <w:proofErr w:type="spellStart"/>
                  <w:r w:rsidRPr="00A25D4D">
                    <w:t>Inv</w:t>
                  </w:r>
                  <w:proofErr w:type="spellEnd"/>
                  <w:r w:rsidRPr="00A25D4D">
                    <w:t xml:space="preserve"> </w:t>
                  </w:r>
                  <w:proofErr w:type="spellStart"/>
                  <w:r w:rsidRPr="00A25D4D">
                    <w:t>RegelsDecentraleAanlevering</w:t>
                  </w:r>
                  <w:proofErr w:type="spellEnd"/>
                  <w:r w:rsidRPr="00A25D4D">
                    <w:t xml:space="preserve">: </w:t>
                  </w:r>
                </w:p>
                <w:p w14:paraId="3777A5C2"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0 </w:t>
                  </w:r>
                  <w:proofErr w:type="spellStart"/>
                  <w:r w:rsidRPr="00A25D4D">
                    <w:t>implies</w:t>
                  </w:r>
                  <w:proofErr w:type="spellEnd"/>
                  <w:r w:rsidRPr="00A25D4D">
                    <w:t xml:space="preserve"> (</w:t>
                  </w:r>
                  <w:proofErr w:type="spellStart"/>
                  <w:r w:rsidRPr="00A25D4D">
                    <w:t>self.netbeheerder.bronhoudercode</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self.betrokkenBijAanvraag</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self.eisVoorzorgsmaatregel</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self.beheerdersInformatieGeleverd</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self.geraaktBelangBijOrientatiepolygoon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self.geraaktBelangBijInformatiepolygoon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self.geraaktBelangBijGraafpolygoon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self.netbeheerder.websiteKlic</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self.netbeheerder.organisatie</w:t>
                  </w:r>
                  <w:proofErr w:type="spellEnd"/>
                  <w:r w:rsidRPr="00A25D4D">
                    <w:t>-&gt;</w:t>
                  </w:r>
                  <w:proofErr w:type="spellStart"/>
                  <w:r w:rsidRPr="00A25D4D">
                    <w:t>isEmpty</w:t>
                  </w:r>
                  <w:proofErr w:type="spellEnd"/>
                  <w:r w:rsidRPr="00A25D4D">
                    <w:t>)</w:t>
                  </w:r>
                </w:p>
              </w:tc>
            </w:tr>
          </w:tbl>
          <w:p w14:paraId="2E626681" w14:textId="77777777" w:rsidR="00C0190C" w:rsidRPr="00A25D4D" w:rsidRDefault="00C0190C" w:rsidP="008F13CC">
            <w:pPr>
              <w:jc w:val="left"/>
            </w:pPr>
          </w:p>
        </w:tc>
      </w:tr>
      <w:tr w:rsidR="00C0190C" w:rsidRPr="00A25D4D" w14:paraId="6D3E03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117900" w14:textId="77777777" w:rsidR="00C0190C" w:rsidRPr="00A25D4D" w:rsidRDefault="00C0190C" w:rsidP="008F13CC">
            <w:pPr>
              <w:jc w:val="left"/>
            </w:pPr>
            <w:proofErr w:type="spellStart"/>
            <w:r w:rsidRPr="00A25D4D">
              <w:rPr>
                <w:b/>
                <w:bCs/>
              </w:rPr>
              <w:t>Constraint</w:t>
            </w:r>
            <w:proofErr w:type="spellEnd"/>
            <w:r w:rsidRPr="00A25D4D">
              <w:rPr>
                <w:b/>
                <w:bCs/>
              </w:rPr>
              <w:t>: RegelsBijUitlevering1</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9496C0C" w14:textId="77777777" w:rsidTr="00C0190C">
              <w:trPr>
                <w:tblHeader/>
                <w:tblCellSpacing w:w="0" w:type="dxa"/>
              </w:trPr>
              <w:tc>
                <w:tcPr>
                  <w:tcW w:w="360" w:type="dxa"/>
                  <w:hideMark/>
                </w:tcPr>
                <w:p w14:paraId="245BE5D8" w14:textId="77777777" w:rsidR="00C0190C" w:rsidRPr="00A25D4D" w:rsidRDefault="00C0190C" w:rsidP="008F13CC">
                  <w:pPr>
                    <w:jc w:val="left"/>
                  </w:pPr>
                  <w:r w:rsidRPr="00A25D4D">
                    <w:t> </w:t>
                  </w:r>
                </w:p>
              </w:tc>
              <w:tc>
                <w:tcPr>
                  <w:tcW w:w="1500" w:type="dxa"/>
                  <w:hideMark/>
                </w:tcPr>
                <w:p w14:paraId="748D5812" w14:textId="77777777" w:rsidR="00C0190C" w:rsidRPr="00A25D4D" w:rsidRDefault="00C0190C" w:rsidP="008F13CC">
                  <w:pPr>
                    <w:jc w:val="left"/>
                  </w:pPr>
                  <w:r w:rsidRPr="00A25D4D">
                    <w:t>Natuurlijke taal:</w:t>
                  </w:r>
                </w:p>
              </w:tc>
              <w:tc>
                <w:tcPr>
                  <w:tcW w:w="0" w:type="auto"/>
                  <w:hideMark/>
                </w:tcPr>
                <w:p w14:paraId="6D78AB1D" w14:textId="77777777" w:rsidR="00C0190C" w:rsidRPr="00A25D4D" w:rsidRDefault="00C0190C" w:rsidP="008F13CC">
                  <w:pPr>
                    <w:jc w:val="left"/>
                  </w:pPr>
                  <w:r w:rsidRPr="00A25D4D">
                    <w:t xml:space="preserve">Regels bij uitlevering: verplicht: bronhoudercode, </w:t>
                  </w:r>
                  <w:proofErr w:type="spellStart"/>
                  <w:r w:rsidRPr="00A25D4D">
                    <w:t>beheerdersinformatieGeleverd</w:t>
                  </w:r>
                  <w:proofErr w:type="spellEnd"/>
                  <w:r w:rsidRPr="00A25D4D">
                    <w:t xml:space="preserve">, </w:t>
                  </w:r>
                  <w:proofErr w:type="spellStart"/>
                  <w:r w:rsidRPr="00A25D4D">
                    <w:t>betrokkenBijAanvraag</w:t>
                  </w:r>
                  <w:proofErr w:type="spellEnd"/>
                  <w:r w:rsidRPr="00A25D4D">
                    <w:t xml:space="preserve"> </w:t>
                  </w:r>
                </w:p>
              </w:tc>
            </w:tr>
            <w:tr w:rsidR="00C0190C" w:rsidRPr="00A25D4D" w14:paraId="72178CCF" w14:textId="77777777" w:rsidTr="00C0190C">
              <w:trPr>
                <w:tblHeader/>
                <w:tblCellSpacing w:w="0" w:type="dxa"/>
              </w:trPr>
              <w:tc>
                <w:tcPr>
                  <w:tcW w:w="360" w:type="dxa"/>
                  <w:hideMark/>
                </w:tcPr>
                <w:p w14:paraId="20C2F396" w14:textId="77777777" w:rsidR="00C0190C" w:rsidRPr="00A25D4D" w:rsidRDefault="00C0190C" w:rsidP="008F13CC">
                  <w:pPr>
                    <w:jc w:val="left"/>
                  </w:pPr>
                  <w:r w:rsidRPr="00A25D4D">
                    <w:t> </w:t>
                  </w:r>
                </w:p>
              </w:tc>
              <w:tc>
                <w:tcPr>
                  <w:tcW w:w="1500" w:type="dxa"/>
                  <w:hideMark/>
                </w:tcPr>
                <w:p w14:paraId="72077231" w14:textId="77777777" w:rsidR="00C0190C" w:rsidRPr="00A25D4D" w:rsidRDefault="00C0190C" w:rsidP="008F13CC">
                  <w:pPr>
                    <w:jc w:val="left"/>
                  </w:pPr>
                  <w:r w:rsidRPr="00A25D4D">
                    <w:t>OCL:</w:t>
                  </w:r>
                </w:p>
              </w:tc>
              <w:tc>
                <w:tcPr>
                  <w:tcW w:w="0" w:type="auto"/>
                  <w:hideMark/>
                </w:tcPr>
                <w:p w14:paraId="22B4C48E" w14:textId="77777777" w:rsidR="00C0190C"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w:t>
                  </w:r>
                </w:p>
                <w:p w14:paraId="0BE52DB7"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self.beheerdersinformatieGeleverd</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self.betrokkenBijAanvraag</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self.netbeheerder.bronhoudercode</w:t>
                  </w:r>
                  <w:proofErr w:type="spellEnd"/>
                  <w:r w:rsidRPr="00A25D4D">
                    <w:t>-&gt;</w:t>
                  </w:r>
                  <w:proofErr w:type="spellStart"/>
                  <w:r w:rsidRPr="00A25D4D">
                    <w:t>notEmpty</w:t>
                  </w:r>
                  <w:proofErr w:type="spellEnd"/>
                  <w:r w:rsidRPr="00A25D4D">
                    <w:t>())</w:t>
                  </w:r>
                </w:p>
              </w:tc>
            </w:tr>
          </w:tbl>
          <w:p w14:paraId="0C81DE68" w14:textId="77777777" w:rsidR="00C0190C" w:rsidRPr="00A25D4D" w:rsidRDefault="00C0190C" w:rsidP="008F13CC">
            <w:pPr>
              <w:jc w:val="left"/>
            </w:pPr>
          </w:p>
        </w:tc>
      </w:tr>
      <w:tr w:rsidR="00C0190C" w:rsidRPr="00A25D4D" w14:paraId="02E7FA4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F12E5FC"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RegelsIndienBeheerdersInformatieGeleverd</w:t>
            </w:r>
            <w:proofErr w:type="spellEnd"/>
            <w:r w:rsidRPr="00A25D4D">
              <w:rPr>
                <w:b/>
                <w:bCs/>
              </w:rPr>
              <w:t>=nee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300255" w14:textId="77777777" w:rsidTr="00C0190C">
              <w:trPr>
                <w:tblHeader/>
                <w:tblCellSpacing w:w="0" w:type="dxa"/>
              </w:trPr>
              <w:tc>
                <w:tcPr>
                  <w:tcW w:w="360" w:type="dxa"/>
                  <w:hideMark/>
                </w:tcPr>
                <w:p w14:paraId="130DFC8B" w14:textId="77777777" w:rsidR="00C0190C" w:rsidRPr="00A25D4D" w:rsidRDefault="00C0190C" w:rsidP="008F13CC">
                  <w:pPr>
                    <w:jc w:val="left"/>
                  </w:pPr>
                  <w:r w:rsidRPr="00A25D4D">
                    <w:t> </w:t>
                  </w:r>
                </w:p>
              </w:tc>
              <w:tc>
                <w:tcPr>
                  <w:tcW w:w="1500" w:type="dxa"/>
                  <w:hideMark/>
                </w:tcPr>
                <w:p w14:paraId="1A9E2E0D" w14:textId="77777777" w:rsidR="00C0190C" w:rsidRPr="00A25D4D" w:rsidRDefault="00C0190C" w:rsidP="008F13CC">
                  <w:pPr>
                    <w:jc w:val="left"/>
                  </w:pPr>
                  <w:r w:rsidRPr="00A25D4D">
                    <w:t>Natuurlijke taal:</w:t>
                  </w:r>
                </w:p>
              </w:tc>
              <w:tc>
                <w:tcPr>
                  <w:tcW w:w="0" w:type="auto"/>
                  <w:hideMark/>
                </w:tcPr>
                <w:p w14:paraId="41595C20" w14:textId="77777777" w:rsidR="00C0190C" w:rsidRPr="00A25D4D" w:rsidRDefault="00C0190C" w:rsidP="008F13CC">
                  <w:pPr>
                    <w:jc w:val="left"/>
                  </w:pPr>
                  <w:r w:rsidRPr="00A25D4D">
                    <w:t xml:space="preserve">Attributen indien beheerdersinformatie nog niet is geleverd: verplicht: bronhoudercode, </w:t>
                  </w:r>
                  <w:proofErr w:type="spellStart"/>
                  <w:r w:rsidRPr="00A25D4D">
                    <w:t>beheerdersinformatieGeleverd</w:t>
                  </w:r>
                  <w:proofErr w:type="spellEnd"/>
                  <w:r w:rsidRPr="00A25D4D">
                    <w:t xml:space="preserve"> = </w:t>
                  </w:r>
                  <w:proofErr w:type="spellStart"/>
                  <w:r w:rsidRPr="00A25D4D">
                    <w:t>false</w:t>
                  </w:r>
                  <w:proofErr w:type="spellEnd"/>
                  <w:r w:rsidRPr="00A25D4D">
                    <w:t xml:space="preserve">, </w:t>
                  </w:r>
                  <w:proofErr w:type="spellStart"/>
                  <w:r w:rsidRPr="00A25D4D">
                    <w:t>geraaktBelang</w:t>
                  </w:r>
                  <w:proofErr w:type="spellEnd"/>
                  <w:r w:rsidRPr="00A25D4D">
                    <w:t xml:space="preserve">. attributen afwezig: bijlage, </w:t>
                  </w:r>
                  <w:proofErr w:type="spellStart"/>
                  <w:r w:rsidRPr="00A25D4D">
                    <w:t>eigenTopografie</w:t>
                  </w:r>
                  <w:proofErr w:type="spellEnd"/>
                  <w:r w:rsidRPr="00A25D4D">
                    <w:t xml:space="preserve">, netinformatie, </w:t>
                  </w:r>
                  <w:proofErr w:type="spellStart"/>
                  <w:r w:rsidRPr="00A25D4D">
                    <w:t>betrokkenBijAanvraag</w:t>
                  </w:r>
                  <w:proofErr w:type="spellEnd"/>
                  <w:r w:rsidRPr="00A25D4D">
                    <w:t xml:space="preserve">, </w:t>
                  </w:r>
                  <w:proofErr w:type="spellStart"/>
                  <w:r w:rsidRPr="00A25D4D">
                    <w:t>eisVoorzorgsmaatregel</w:t>
                  </w:r>
                  <w:proofErr w:type="spellEnd"/>
                  <w:r w:rsidRPr="00A25D4D">
                    <w:t xml:space="preserve"> </w:t>
                  </w:r>
                </w:p>
              </w:tc>
            </w:tr>
            <w:tr w:rsidR="00C0190C" w:rsidRPr="00A25D4D" w14:paraId="03F7EBE8" w14:textId="77777777" w:rsidTr="00C0190C">
              <w:trPr>
                <w:tblHeader/>
                <w:tblCellSpacing w:w="0" w:type="dxa"/>
              </w:trPr>
              <w:tc>
                <w:tcPr>
                  <w:tcW w:w="360" w:type="dxa"/>
                  <w:hideMark/>
                </w:tcPr>
                <w:p w14:paraId="78D62E06" w14:textId="77777777" w:rsidR="00C0190C" w:rsidRPr="00A25D4D" w:rsidRDefault="00C0190C" w:rsidP="008F13CC">
                  <w:pPr>
                    <w:jc w:val="left"/>
                  </w:pPr>
                  <w:r w:rsidRPr="00A25D4D">
                    <w:t> </w:t>
                  </w:r>
                </w:p>
              </w:tc>
              <w:tc>
                <w:tcPr>
                  <w:tcW w:w="1500" w:type="dxa"/>
                  <w:hideMark/>
                </w:tcPr>
                <w:p w14:paraId="4BB09065" w14:textId="77777777" w:rsidR="00C0190C" w:rsidRPr="00A25D4D" w:rsidRDefault="00C0190C" w:rsidP="008F13CC">
                  <w:pPr>
                    <w:jc w:val="left"/>
                  </w:pPr>
                  <w:r w:rsidRPr="00A25D4D">
                    <w:t>OCL:</w:t>
                  </w:r>
                </w:p>
              </w:tc>
              <w:tc>
                <w:tcPr>
                  <w:tcW w:w="0" w:type="auto"/>
                  <w:hideMark/>
                </w:tcPr>
                <w:p w14:paraId="4FA0420A" w14:textId="77777777" w:rsidR="00C0190C" w:rsidRDefault="00C0190C" w:rsidP="008F13CC">
                  <w:pPr>
                    <w:jc w:val="left"/>
                  </w:pPr>
                  <w:proofErr w:type="spellStart"/>
                  <w:r w:rsidRPr="00A25D4D">
                    <w:t>Inv</w:t>
                  </w:r>
                  <w:proofErr w:type="spellEnd"/>
                  <w:r w:rsidRPr="00A25D4D">
                    <w:t xml:space="preserve"> </w:t>
                  </w:r>
                  <w:proofErr w:type="spellStart"/>
                  <w:r w:rsidRPr="00A25D4D">
                    <w:t>RegelsIndienBeheerdersInformatieGeleverdNee</w:t>
                  </w:r>
                  <w:proofErr w:type="spellEnd"/>
                  <w:r w:rsidRPr="00A25D4D">
                    <w:t xml:space="preserve">: </w:t>
                  </w:r>
                  <w:proofErr w:type="spellStart"/>
                  <w:r w:rsidRPr="00A25D4D">
                    <w:t>not</w:t>
                  </w:r>
                  <w:proofErr w:type="spellEnd"/>
                  <w:r w:rsidRPr="00A25D4D">
                    <w:t>(</w:t>
                  </w:r>
                  <w:proofErr w:type="spellStart"/>
                  <w:r w:rsidRPr="00A25D4D">
                    <w:t>self.beheerdersinformatieGeleverd</w:t>
                  </w:r>
                  <w:proofErr w:type="spellEnd"/>
                  <w:r w:rsidRPr="00A25D4D">
                    <w:t xml:space="preserve">) </w:t>
                  </w:r>
                  <w:proofErr w:type="spellStart"/>
                  <w:r w:rsidRPr="00A25D4D">
                    <w:t>implies</w:t>
                  </w:r>
                  <w:proofErr w:type="spellEnd"/>
                  <w:r w:rsidRPr="00A25D4D">
                    <w:t xml:space="preserve"> </w:t>
                  </w:r>
                </w:p>
                <w:p w14:paraId="5212612F" w14:textId="77777777" w:rsidR="00C0190C" w:rsidRDefault="00C0190C" w:rsidP="008F13CC">
                  <w:pPr>
                    <w:jc w:val="left"/>
                  </w:pPr>
                  <w:r w:rsidRPr="00A25D4D">
                    <w:t>(</w:t>
                  </w:r>
                  <w:proofErr w:type="spellStart"/>
                  <w:r w:rsidRPr="00A25D4D">
                    <w:t>self.netbeheerder.bronhoudercode</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not</w:t>
                  </w:r>
                  <w:proofErr w:type="spellEnd"/>
                  <w:r w:rsidRPr="00A25D4D">
                    <w:t>(</w:t>
                  </w:r>
                  <w:proofErr w:type="spellStart"/>
                  <w:r w:rsidRPr="00A25D4D">
                    <w:t>self.geraaktBelangBijOrientatiepolygoon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self.geraaktBelangBijInformatiepolygoon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self.geraaktBelangBijGraafpolygoon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
                <w:p w14:paraId="262722F7" w14:textId="77777777" w:rsidR="00C0190C" w:rsidRPr="00C0190C" w:rsidRDefault="00C0190C" w:rsidP="008F13CC">
                  <w:pPr>
                    <w:jc w:val="left"/>
                    <w:rPr>
                      <w:lang w:val="en-GB"/>
                    </w:rPr>
                  </w:pPr>
                  <w:proofErr w:type="spellStart"/>
                  <w:r w:rsidRPr="00C0190C">
                    <w:rPr>
                      <w:lang w:val="en-GB"/>
                    </w:rPr>
                    <w:t>self.bijlage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46751DDE" w14:textId="77777777" w:rsidR="00C0190C" w:rsidRPr="00C0190C" w:rsidRDefault="00C0190C" w:rsidP="008F13CC">
                  <w:pPr>
                    <w:jc w:val="left"/>
                    <w:rPr>
                      <w:lang w:val="en-GB"/>
                    </w:rPr>
                  </w:pPr>
                  <w:proofErr w:type="spellStart"/>
                  <w:r w:rsidRPr="00C0190C">
                    <w:rPr>
                      <w:lang w:val="en-GB"/>
                    </w:rPr>
                    <w:t>self.eigenTopografie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1607BA13" w14:textId="77777777" w:rsidR="00C0190C" w:rsidRDefault="00C0190C" w:rsidP="008F13CC">
                  <w:pPr>
                    <w:jc w:val="left"/>
                  </w:pPr>
                  <w:proofErr w:type="spellStart"/>
                  <w:r w:rsidRPr="00A25D4D">
                    <w:t>self.netinformatie</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self.betrokkenBijAanvraag</w:t>
                  </w:r>
                  <w:proofErr w:type="spellEnd"/>
                  <w:r w:rsidRPr="00A25D4D">
                    <w:t>-&gt;</w:t>
                  </w:r>
                  <w:proofErr w:type="spellStart"/>
                  <w:r w:rsidRPr="00A25D4D">
                    <w:t>isEmpty</w:t>
                  </w:r>
                  <w:proofErr w:type="spellEnd"/>
                  <w:r w:rsidRPr="00A25D4D">
                    <w:t xml:space="preserve">() </w:t>
                  </w:r>
                </w:p>
                <w:p w14:paraId="417A1802" w14:textId="77777777" w:rsidR="00C0190C" w:rsidRPr="00A25D4D" w:rsidRDefault="00C0190C" w:rsidP="008F13CC">
                  <w:pPr>
                    <w:jc w:val="left"/>
                  </w:pPr>
                  <w:proofErr w:type="spellStart"/>
                  <w:r w:rsidRPr="00A25D4D">
                    <w:t>and</w:t>
                  </w:r>
                  <w:proofErr w:type="spellEnd"/>
                  <w:r w:rsidRPr="00A25D4D">
                    <w:t xml:space="preserve"> </w:t>
                  </w:r>
                  <w:proofErr w:type="spellStart"/>
                  <w:r w:rsidRPr="00A25D4D">
                    <w:t>self.eisVoorzorgsmaatregel</w:t>
                  </w:r>
                  <w:proofErr w:type="spellEnd"/>
                  <w:r w:rsidRPr="00A25D4D">
                    <w:t>-&gt;</w:t>
                  </w:r>
                  <w:proofErr w:type="spellStart"/>
                  <w:r w:rsidRPr="00A25D4D">
                    <w:t>isEmpty</w:t>
                  </w:r>
                  <w:proofErr w:type="spellEnd"/>
                  <w:r w:rsidRPr="00A25D4D">
                    <w:t>())</w:t>
                  </w:r>
                </w:p>
              </w:tc>
            </w:tr>
          </w:tbl>
          <w:p w14:paraId="5921DB54" w14:textId="77777777" w:rsidR="00C0190C" w:rsidRPr="00A25D4D" w:rsidRDefault="00C0190C" w:rsidP="008F13CC">
            <w:pPr>
              <w:jc w:val="left"/>
            </w:pPr>
          </w:p>
        </w:tc>
      </w:tr>
      <w:tr w:rsidR="00C0190C" w:rsidRPr="00A25D4D" w14:paraId="3A07FED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78A087"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RegelsIndienNietbetrokken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BCB6733" w14:textId="77777777" w:rsidTr="00C0190C">
              <w:trPr>
                <w:tblHeader/>
                <w:tblCellSpacing w:w="0" w:type="dxa"/>
              </w:trPr>
              <w:tc>
                <w:tcPr>
                  <w:tcW w:w="360" w:type="dxa"/>
                  <w:hideMark/>
                </w:tcPr>
                <w:p w14:paraId="66B319C2" w14:textId="77777777" w:rsidR="00C0190C" w:rsidRPr="00A25D4D" w:rsidRDefault="00C0190C" w:rsidP="008F13CC">
                  <w:pPr>
                    <w:jc w:val="left"/>
                  </w:pPr>
                  <w:r w:rsidRPr="00A25D4D">
                    <w:t> </w:t>
                  </w:r>
                </w:p>
              </w:tc>
              <w:tc>
                <w:tcPr>
                  <w:tcW w:w="1500" w:type="dxa"/>
                  <w:hideMark/>
                </w:tcPr>
                <w:p w14:paraId="7FF01997" w14:textId="77777777" w:rsidR="00C0190C" w:rsidRPr="00A25D4D" w:rsidRDefault="00C0190C" w:rsidP="008F13CC">
                  <w:pPr>
                    <w:jc w:val="left"/>
                  </w:pPr>
                  <w:r w:rsidRPr="00A25D4D">
                    <w:t>Natuurlijke taal:</w:t>
                  </w:r>
                </w:p>
              </w:tc>
              <w:tc>
                <w:tcPr>
                  <w:tcW w:w="0" w:type="auto"/>
                  <w:hideMark/>
                </w:tcPr>
                <w:p w14:paraId="3912A832" w14:textId="77777777" w:rsidR="00C0190C" w:rsidRPr="00A25D4D" w:rsidRDefault="00C0190C" w:rsidP="008F13CC">
                  <w:pPr>
                    <w:jc w:val="left"/>
                  </w:pPr>
                  <w:r w:rsidRPr="00A25D4D">
                    <w:t xml:space="preserve">Regels indien netbeheerder niet betrokken: geen netinformatie, geen </w:t>
                  </w:r>
                  <w:proofErr w:type="spellStart"/>
                  <w:r w:rsidRPr="00A25D4D">
                    <w:t>eigenTopografie</w:t>
                  </w:r>
                  <w:proofErr w:type="spellEnd"/>
                  <w:r w:rsidRPr="00A25D4D">
                    <w:t xml:space="preserve">, </w:t>
                  </w:r>
                  <w:proofErr w:type="spellStart"/>
                  <w:r w:rsidRPr="00A25D4D">
                    <w:t>eisVoorzorgsmaatregelBijlage</w:t>
                  </w:r>
                  <w:proofErr w:type="spellEnd"/>
                  <w:r w:rsidRPr="00A25D4D">
                    <w:t xml:space="preserve">=nee, wel bijlage optioneel </w:t>
                  </w:r>
                </w:p>
              </w:tc>
            </w:tr>
            <w:tr w:rsidR="00C0190C" w:rsidRPr="00A25D4D" w14:paraId="242229A6" w14:textId="77777777" w:rsidTr="00C0190C">
              <w:trPr>
                <w:tblHeader/>
                <w:tblCellSpacing w:w="0" w:type="dxa"/>
              </w:trPr>
              <w:tc>
                <w:tcPr>
                  <w:tcW w:w="360" w:type="dxa"/>
                  <w:hideMark/>
                </w:tcPr>
                <w:p w14:paraId="6542CB9E" w14:textId="77777777" w:rsidR="00C0190C" w:rsidRPr="00A25D4D" w:rsidRDefault="00C0190C" w:rsidP="008F13CC">
                  <w:pPr>
                    <w:jc w:val="left"/>
                  </w:pPr>
                  <w:r w:rsidRPr="00A25D4D">
                    <w:t> </w:t>
                  </w:r>
                </w:p>
              </w:tc>
              <w:tc>
                <w:tcPr>
                  <w:tcW w:w="1500" w:type="dxa"/>
                  <w:hideMark/>
                </w:tcPr>
                <w:p w14:paraId="4E8A6029" w14:textId="77777777" w:rsidR="00C0190C" w:rsidRPr="00A25D4D" w:rsidRDefault="00C0190C" w:rsidP="008F13CC">
                  <w:pPr>
                    <w:jc w:val="left"/>
                  </w:pPr>
                  <w:r w:rsidRPr="00A25D4D">
                    <w:t>OCL:</w:t>
                  </w:r>
                </w:p>
              </w:tc>
              <w:tc>
                <w:tcPr>
                  <w:tcW w:w="0" w:type="auto"/>
                  <w:hideMark/>
                </w:tcPr>
                <w:p w14:paraId="2D97F716" w14:textId="77777777" w:rsidR="00C0190C" w:rsidRDefault="00C0190C" w:rsidP="008F13CC">
                  <w:pPr>
                    <w:jc w:val="left"/>
                  </w:pPr>
                  <w:proofErr w:type="spellStart"/>
                  <w:r w:rsidRPr="00A25D4D">
                    <w:t>Inv</w:t>
                  </w:r>
                  <w:proofErr w:type="spellEnd"/>
                  <w:r w:rsidRPr="00A25D4D">
                    <w:t xml:space="preserve"> </w:t>
                  </w:r>
                  <w:proofErr w:type="spellStart"/>
                  <w:r w:rsidRPr="00A25D4D">
                    <w:t>RegelsIndienNietbetrokken</w:t>
                  </w:r>
                  <w:proofErr w:type="spellEnd"/>
                  <w:r w:rsidRPr="00A25D4D">
                    <w:t xml:space="preserve">: </w:t>
                  </w:r>
                </w:p>
                <w:p w14:paraId="39EED9F0" w14:textId="77777777" w:rsidR="00C0190C"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and</w:t>
                  </w:r>
                  <w:proofErr w:type="spellEnd"/>
                  <w:r w:rsidRPr="00A25D4D">
                    <w:t xml:space="preserve"> </w:t>
                  </w:r>
                  <w:proofErr w:type="spellStart"/>
                  <w:r w:rsidRPr="00A25D4D">
                    <w:t>not</w:t>
                  </w:r>
                  <w:proofErr w:type="spellEnd"/>
                  <w:r w:rsidRPr="00A25D4D">
                    <w:t>(</w:t>
                  </w:r>
                  <w:proofErr w:type="spellStart"/>
                  <w:r w:rsidRPr="00A25D4D">
                    <w:t>self.betrokkenBijAanvraag</w:t>
                  </w:r>
                  <w:proofErr w:type="spellEnd"/>
                  <w:r w:rsidRPr="00A25D4D">
                    <w:t xml:space="preserve">)) </w:t>
                  </w:r>
                  <w:proofErr w:type="spellStart"/>
                  <w:r w:rsidRPr="00A25D4D">
                    <w:t>implies</w:t>
                  </w:r>
                  <w:proofErr w:type="spellEnd"/>
                  <w:r w:rsidRPr="00A25D4D">
                    <w:t xml:space="preserve"> </w:t>
                  </w:r>
                </w:p>
                <w:p w14:paraId="1B2BA8F4" w14:textId="77777777" w:rsidR="00C0190C" w:rsidRPr="00C0190C" w:rsidRDefault="00C0190C" w:rsidP="008F13CC">
                  <w:pPr>
                    <w:jc w:val="left"/>
                    <w:rPr>
                      <w:lang w:val="en-GB"/>
                    </w:rPr>
                  </w:pPr>
                  <w:r w:rsidRPr="00C0190C">
                    <w:rPr>
                      <w:lang w:val="en-GB"/>
                    </w:rPr>
                    <w:t>(</w:t>
                  </w:r>
                  <w:proofErr w:type="spellStart"/>
                  <w:r w:rsidRPr="00C0190C">
                    <w:rPr>
                      <w:lang w:val="en-GB"/>
                    </w:rPr>
                    <w:t>self.netinformatie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74FD472B" w14:textId="77777777" w:rsidR="00C0190C" w:rsidRPr="00C0190C" w:rsidRDefault="00C0190C" w:rsidP="008F13CC">
                  <w:pPr>
                    <w:jc w:val="left"/>
                    <w:rPr>
                      <w:lang w:val="en-GB"/>
                    </w:rPr>
                  </w:pPr>
                  <w:proofErr w:type="spellStart"/>
                  <w:r w:rsidRPr="00C0190C">
                    <w:rPr>
                      <w:lang w:val="en-GB"/>
                    </w:rPr>
                    <w:t>self.eigenTopografie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33A0351B" w14:textId="77777777" w:rsidR="00C0190C" w:rsidRPr="00A25D4D" w:rsidRDefault="00C0190C" w:rsidP="008F13CC">
                  <w:pPr>
                    <w:jc w:val="left"/>
                  </w:pPr>
                  <w:proofErr w:type="spellStart"/>
                  <w:r w:rsidRPr="00A25D4D">
                    <w:t>not</w:t>
                  </w:r>
                  <w:proofErr w:type="spellEnd"/>
                  <w:r w:rsidRPr="00A25D4D">
                    <w:t>(</w:t>
                  </w:r>
                  <w:proofErr w:type="spellStart"/>
                  <w:r w:rsidRPr="00A25D4D">
                    <w:t>self.eisVoorzorgsmaatregel</w:t>
                  </w:r>
                  <w:proofErr w:type="spellEnd"/>
                  <w:r w:rsidRPr="00A25D4D">
                    <w:t xml:space="preserve">) </w:t>
                  </w:r>
                  <w:proofErr w:type="spellStart"/>
                  <w:r w:rsidRPr="00A25D4D">
                    <w:t>and</w:t>
                  </w:r>
                  <w:proofErr w:type="spellEnd"/>
                  <w:r w:rsidRPr="00A25D4D">
                    <w:t xml:space="preserve"> </w:t>
                  </w:r>
                  <w:proofErr w:type="spellStart"/>
                  <w:r w:rsidRPr="00A25D4D">
                    <w:t>not</w:t>
                  </w:r>
                  <w:proofErr w:type="spellEnd"/>
                  <w:r w:rsidRPr="00A25D4D">
                    <w:t>(</w:t>
                  </w:r>
                  <w:proofErr w:type="spellStart"/>
                  <w:r w:rsidRPr="00A25D4D">
                    <w:t>self.bijlage.oclIsTypeOf</w:t>
                  </w:r>
                  <w:proofErr w:type="spellEnd"/>
                  <w:r w:rsidRPr="00A25D4D">
                    <w:t>(</w:t>
                  </w:r>
                  <w:proofErr w:type="spellStart"/>
                  <w:r w:rsidRPr="00A25D4D">
                    <w:t>EisVoorzorgsmaatregelBijlage</w:t>
                  </w:r>
                  <w:proofErr w:type="spellEnd"/>
                  <w:r w:rsidRPr="00A25D4D">
                    <w:t>))</w:t>
                  </w:r>
                </w:p>
              </w:tc>
            </w:tr>
          </w:tbl>
          <w:p w14:paraId="4DA47ACE" w14:textId="77777777" w:rsidR="00C0190C" w:rsidRPr="00A25D4D" w:rsidRDefault="00C0190C" w:rsidP="008F13CC">
            <w:pPr>
              <w:jc w:val="left"/>
            </w:pPr>
          </w:p>
        </w:tc>
      </w:tr>
    </w:tbl>
    <w:p w14:paraId="5FC834F4" w14:textId="77777777" w:rsidR="00C0190C" w:rsidRPr="00A25D4D" w:rsidRDefault="00C0190C" w:rsidP="008F13CC">
      <w:pPr>
        <w:pStyle w:val="Kop5"/>
        <w:jc w:val="left"/>
        <w:rPr>
          <w:sz w:val="16"/>
          <w:szCs w:val="16"/>
        </w:rPr>
      </w:pPr>
      <w:r w:rsidRPr="00A25D4D">
        <w:rPr>
          <w:sz w:val="16"/>
          <w:szCs w:val="16"/>
        </w:rPr>
        <w:t>Bijlage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02A18F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EA44CFC" w14:textId="77777777" w:rsidR="00C0190C" w:rsidRPr="00A25D4D" w:rsidRDefault="00C0190C" w:rsidP="008F13CC">
            <w:pPr>
              <w:jc w:val="left"/>
            </w:pPr>
            <w:r w:rsidRPr="00A25D4D">
              <w:rPr>
                <w:b/>
                <w:bCs/>
              </w:rPr>
              <w:t>Bijlage</w:t>
            </w:r>
          </w:p>
        </w:tc>
      </w:tr>
      <w:tr w:rsidR="00C0190C" w:rsidRPr="00A25D4D" w14:paraId="53BCA9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FB7B6D2" w14:textId="77777777" w:rsidTr="00C0190C">
              <w:trPr>
                <w:tblHeader/>
                <w:tblCellSpacing w:w="0" w:type="dxa"/>
              </w:trPr>
              <w:tc>
                <w:tcPr>
                  <w:tcW w:w="360" w:type="dxa"/>
                  <w:hideMark/>
                </w:tcPr>
                <w:p w14:paraId="0A0BB4A3" w14:textId="77777777" w:rsidR="00C0190C" w:rsidRPr="00A25D4D" w:rsidRDefault="00C0190C" w:rsidP="008F13CC">
                  <w:pPr>
                    <w:jc w:val="left"/>
                  </w:pPr>
                  <w:r w:rsidRPr="00A25D4D">
                    <w:t> </w:t>
                  </w:r>
                </w:p>
              </w:tc>
              <w:tc>
                <w:tcPr>
                  <w:tcW w:w="1500" w:type="dxa"/>
                  <w:hideMark/>
                </w:tcPr>
                <w:p w14:paraId="7E1D97F2" w14:textId="77777777" w:rsidR="00C0190C" w:rsidRPr="00A25D4D" w:rsidRDefault="00C0190C" w:rsidP="008F13CC">
                  <w:pPr>
                    <w:jc w:val="left"/>
                  </w:pPr>
                  <w:r w:rsidRPr="00A25D4D">
                    <w:t>Naam</w:t>
                  </w:r>
                </w:p>
              </w:tc>
              <w:tc>
                <w:tcPr>
                  <w:tcW w:w="0" w:type="auto"/>
                  <w:hideMark/>
                </w:tcPr>
                <w:p w14:paraId="505B0ABC" w14:textId="77777777" w:rsidR="00C0190C" w:rsidRPr="00A25D4D" w:rsidRDefault="00C0190C" w:rsidP="008F13CC">
                  <w:pPr>
                    <w:jc w:val="left"/>
                  </w:pPr>
                </w:p>
              </w:tc>
            </w:tr>
            <w:tr w:rsidR="00C0190C" w:rsidRPr="00A25D4D" w14:paraId="0AEF8C99" w14:textId="77777777" w:rsidTr="00C0190C">
              <w:trPr>
                <w:tblHeader/>
                <w:tblCellSpacing w:w="0" w:type="dxa"/>
              </w:trPr>
              <w:tc>
                <w:tcPr>
                  <w:tcW w:w="360" w:type="dxa"/>
                  <w:hideMark/>
                </w:tcPr>
                <w:p w14:paraId="55ED7F0A" w14:textId="77777777" w:rsidR="00C0190C" w:rsidRPr="00A25D4D" w:rsidRDefault="00C0190C" w:rsidP="008F13CC">
                  <w:pPr>
                    <w:jc w:val="left"/>
                  </w:pPr>
                  <w:r w:rsidRPr="00A25D4D">
                    <w:t> </w:t>
                  </w:r>
                </w:p>
              </w:tc>
              <w:tc>
                <w:tcPr>
                  <w:tcW w:w="1500" w:type="dxa"/>
                  <w:hideMark/>
                </w:tcPr>
                <w:p w14:paraId="132F79ED" w14:textId="77777777" w:rsidR="00C0190C" w:rsidRPr="00A25D4D" w:rsidRDefault="00C0190C" w:rsidP="008F13CC">
                  <w:pPr>
                    <w:jc w:val="left"/>
                  </w:pPr>
                  <w:r w:rsidRPr="00A25D4D">
                    <w:t>Definitie:</w:t>
                  </w:r>
                </w:p>
              </w:tc>
              <w:tc>
                <w:tcPr>
                  <w:tcW w:w="0" w:type="auto"/>
                  <w:hideMark/>
                </w:tcPr>
                <w:p w14:paraId="1F654407" w14:textId="77777777" w:rsidR="00C0190C" w:rsidRPr="00A25D4D" w:rsidRDefault="00C0190C" w:rsidP="008F13CC">
                  <w:pPr>
                    <w:jc w:val="left"/>
                  </w:pPr>
                  <w:r w:rsidRPr="00A25D4D">
                    <w:t xml:space="preserve">Documentbijlage. </w:t>
                  </w:r>
                </w:p>
              </w:tc>
            </w:tr>
            <w:tr w:rsidR="00C0190C" w:rsidRPr="00A25D4D" w14:paraId="5EB3FACF" w14:textId="77777777" w:rsidTr="00C0190C">
              <w:trPr>
                <w:tblHeader/>
                <w:tblCellSpacing w:w="0" w:type="dxa"/>
              </w:trPr>
              <w:tc>
                <w:tcPr>
                  <w:tcW w:w="360" w:type="dxa"/>
                  <w:hideMark/>
                </w:tcPr>
                <w:p w14:paraId="22F18B12" w14:textId="77777777" w:rsidR="00C0190C" w:rsidRPr="00A25D4D" w:rsidRDefault="00C0190C" w:rsidP="008F13CC">
                  <w:pPr>
                    <w:jc w:val="left"/>
                  </w:pPr>
                  <w:r w:rsidRPr="00A25D4D">
                    <w:t> </w:t>
                  </w:r>
                </w:p>
              </w:tc>
              <w:tc>
                <w:tcPr>
                  <w:tcW w:w="1500" w:type="dxa"/>
                  <w:hideMark/>
                </w:tcPr>
                <w:p w14:paraId="277101F0" w14:textId="77777777" w:rsidR="00C0190C" w:rsidRPr="00A25D4D" w:rsidRDefault="00C0190C" w:rsidP="008F13CC">
                  <w:pPr>
                    <w:jc w:val="left"/>
                  </w:pPr>
                  <w:r w:rsidRPr="00A25D4D">
                    <w:t>Subtype van:</w:t>
                  </w:r>
                </w:p>
              </w:tc>
              <w:tc>
                <w:tcPr>
                  <w:tcW w:w="0" w:type="auto"/>
                  <w:hideMark/>
                </w:tcPr>
                <w:p w14:paraId="35642A35" w14:textId="77777777" w:rsidR="00C0190C" w:rsidRPr="00A25D4D" w:rsidRDefault="00C0190C" w:rsidP="008F13CC">
                  <w:pPr>
                    <w:jc w:val="left"/>
                  </w:pPr>
                  <w:proofErr w:type="spellStart"/>
                  <w:r w:rsidRPr="00A25D4D">
                    <w:t>IMKLBasis</w:t>
                  </w:r>
                  <w:proofErr w:type="spellEnd"/>
                </w:p>
              </w:tc>
            </w:tr>
            <w:tr w:rsidR="00C0190C" w:rsidRPr="00A25D4D" w14:paraId="004A6143" w14:textId="77777777" w:rsidTr="00C0190C">
              <w:trPr>
                <w:tblHeader/>
                <w:tblCellSpacing w:w="0" w:type="dxa"/>
              </w:trPr>
              <w:tc>
                <w:tcPr>
                  <w:tcW w:w="360" w:type="dxa"/>
                  <w:hideMark/>
                </w:tcPr>
                <w:p w14:paraId="39A9C2F2" w14:textId="77777777" w:rsidR="00C0190C" w:rsidRPr="00A25D4D" w:rsidRDefault="00C0190C" w:rsidP="008F13CC">
                  <w:pPr>
                    <w:jc w:val="left"/>
                  </w:pPr>
                  <w:r w:rsidRPr="00A25D4D">
                    <w:t> </w:t>
                  </w:r>
                </w:p>
              </w:tc>
              <w:tc>
                <w:tcPr>
                  <w:tcW w:w="1500" w:type="dxa"/>
                  <w:hideMark/>
                </w:tcPr>
                <w:p w14:paraId="40A89F65" w14:textId="77777777" w:rsidR="00C0190C" w:rsidRPr="00A25D4D" w:rsidRDefault="00C0190C" w:rsidP="008F13CC">
                  <w:pPr>
                    <w:jc w:val="left"/>
                  </w:pPr>
                  <w:r w:rsidRPr="00A25D4D">
                    <w:t>Stereotypes:</w:t>
                  </w:r>
                </w:p>
              </w:tc>
              <w:tc>
                <w:tcPr>
                  <w:tcW w:w="0" w:type="auto"/>
                  <w:hideMark/>
                </w:tcPr>
                <w:p w14:paraId="1FF7CB99"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081EF0D" w14:textId="77777777" w:rsidR="00C0190C" w:rsidRPr="00A25D4D" w:rsidRDefault="00C0190C" w:rsidP="008F13CC">
            <w:pPr>
              <w:jc w:val="left"/>
            </w:pPr>
          </w:p>
        </w:tc>
      </w:tr>
      <w:tr w:rsidR="00C0190C" w:rsidRPr="00A25D4D" w14:paraId="4650229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CEE587" w14:textId="77777777" w:rsidR="00C0190C" w:rsidRPr="00A25D4D" w:rsidRDefault="00C0190C" w:rsidP="008F13CC">
            <w:pPr>
              <w:jc w:val="left"/>
            </w:pPr>
            <w:r w:rsidRPr="00A25D4D">
              <w:rPr>
                <w:b/>
                <w:bCs/>
              </w:rPr>
              <w:t xml:space="preserve">Attribuut: </w:t>
            </w:r>
            <w:proofErr w:type="spellStart"/>
            <w:r w:rsidRPr="00A25D4D">
              <w:rPr>
                <w:b/>
                <w:bCs/>
              </w:rPr>
              <w:t>bijlageType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BCB0540" w14:textId="77777777" w:rsidTr="00C0190C">
              <w:trPr>
                <w:tblHeader/>
                <w:tblCellSpacing w:w="0" w:type="dxa"/>
              </w:trPr>
              <w:tc>
                <w:tcPr>
                  <w:tcW w:w="360" w:type="dxa"/>
                  <w:hideMark/>
                </w:tcPr>
                <w:p w14:paraId="27482105" w14:textId="77777777" w:rsidR="00C0190C" w:rsidRPr="00A25D4D" w:rsidRDefault="00C0190C" w:rsidP="008F13CC">
                  <w:pPr>
                    <w:jc w:val="left"/>
                  </w:pPr>
                  <w:r w:rsidRPr="00A25D4D">
                    <w:t> </w:t>
                  </w:r>
                </w:p>
              </w:tc>
              <w:tc>
                <w:tcPr>
                  <w:tcW w:w="1500" w:type="dxa"/>
                  <w:hideMark/>
                </w:tcPr>
                <w:p w14:paraId="15278068" w14:textId="77777777" w:rsidR="00C0190C" w:rsidRPr="00A25D4D" w:rsidRDefault="00C0190C" w:rsidP="008F13CC">
                  <w:pPr>
                    <w:jc w:val="left"/>
                  </w:pPr>
                  <w:r w:rsidRPr="00A25D4D">
                    <w:t>Type:</w:t>
                  </w:r>
                </w:p>
              </w:tc>
              <w:tc>
                <w:tcPr>
                  <w:tcW w:w="0" w:type="auto"/>
                  <w:hideMark/>
                </w:tcPr>
                <w:p w14:paraId="2775C31D" w14:textId="77777777" w:rsidR="00C0190C" w:rsidRPr="00A25D4D" w:rsidRDefault="00C0190C" w:rsidP="008F13CC">
                  <w:pPr>
                    <w:jc w:val="left"/>
                  </w:pPr>
                  <w:proofErr w:type="spellStart"/>
                  <w:r w:rsidRPr="00A25D4D">
                    <w:t>BijlageTypeValue</w:t>
                  </w:r>
                  <w:proofErr w:type="spellEnd"/>
                </w:p>
              </w:tc>
            </w:tr>
            <w:tr w:rsidR="00C0190C" w:rsidRPr="00A25D4D" w14:paraId="2F94BAAC" w14:textId="77777777" w:rsidTr="00C0190C">
              <w:trPr>
                <w:tblHeader/>
                <w:tblCellSpacing w:w="0" w:type="dxa"/>
              </w:trPr>
              <w:tc>
                <w:tcPr>
                  <w:tcW w:w="360" w:type="dxa"/>
                  <w:hideMark/>
                </w:tcPr>
                <w:p w14:paraId="669560A8" w14:textId="77777777" w:rsidR="00C0190C" w:rsidRPr="00A25D4D" w:rsidRDefault="00C0190C" w:rsidP="008F13CC">
                  <w:pPr>
                    <w:jc w:val="left"/>
                  </w:pPr>
                  <w:r w:rsidRPr="00A25D4D">
                    <w:lastRenderedPageBreak/>
                    <w:t> </w:t>
                  </w:r>
                </w:p>
              </w:tc>
              <w:tc>
                <w:tcPr>
                  <w:tcW w:w="1500" w:type="dxa"/>
                  <w:hideMark/>
                </w:tcPr>
                <w:p w14:paraId="0BAA0957" w14:textId="77777777" w:rsidR="00C0190C" w:rsidRPr="00A25D4D" w:rsidRDefault="00C0190C" w:rsidP="008F13CC">
                  <w:pPr>
                    <w:jc w:val="left"/>
                  </w:pPr>
                  <w:r w:rsidRPr="00A25D4D">
                    <w:t>Naam</w:t>
                  </w:r>
                </w:p>
              </w:tc>
              <w:tc>
                <w:tcPr>
                  <w:tcW w:w="0" w:type="auto"/>
                  <w:hideMark/>
                </w:tcPr>
                <w:p w14:paraId="15350F32" w14:textId="77777777" w:rsidR="00C0190C" w:rsidRPr="00A25D4D" w:rsidRDefault="00C0190C" w:rsidP="008F13CC">
                  <w:pPr>
                    <w:jc w:val="left"/>
                  </w:pPr>
                </w:p>
              </w:tc>
            </w:tr>
            <w:tr w:rsidR="00C0190C" w:rsidRPr="00A25D4D" w14:paraId="2A26EAF2" w14:textId="77777777" w:rsidTr="00C0190C">
              <w:trPr>
                <w:tblHeader/>
                <w:tblCellSpacing w:w="0" w:type="dxa"/>
              </w:trPr>
              <w:tc>
                <w:tcPr>
                  <w:tcW w:w="360" w:type="dxa"/>
                  <w:hideMark/>
                </w:tcPr>
                <w:p w14:paraId="77CA133A" w14:textId="77777777" w:rsidR="00C0190C" w:rsidRPr="00A25D4D" w:rsidRDefault="00C0190C" w:rsidP="008F13CC">
                  <w:pPr>
                    <w:jc w:val="left"/>
                  </w:pPr>
                  <w:r w:rsidRPr="00A25D4D">
                    <w:t> </w:t>
                  </w:r>
                </w:p>
              </w:tc>
              <w:tc>
                <w:tcPr>
                  <w:tcW w:w="1500" w:type="dxa"/>
                  <w:hideMark/>
                </w:tcPr>
                <w:p w14:paraId="1E50817F" w14:textId="77777777" w:rsidR="00C0190C" w:rsidRPr="00A25D4D" w:rsidRDefault="00C0190C" w:rsidP="008F13CC">
                  <w:pPr>
                    <w:jc w:val="left"/>
                  </w:pPr>
                  <w:r w:rsidRPr="00A25D4D">
                    <w:t>Definitie:</w:t>
                  </w:r>
                </w:p>
              </w:tc>
              <w:tc>
                <w:tcPr>
                  <w:tcW w:w="0" w:type="auto"/>
                  <w:hideMark/>
                </w:tcPr>
                <w:p w14:paraId="1184AE7F" w14:textId="77777777" w:rsidR="00C0190C" w:rsidRPr="00A25D4D" w:rsidRDefault="00C0190C" w:rsidP="008F13CC">
                  <w:pPr>
                    <w:jc w:val="left"/>
                  </w:pPr>
                  <w:r w:rsidRPr="00A25D4D">
                    <w:t xml:space="preserve">Beschrijft het type bijlage. </w:t>
                  </w:r>
                </w:p>
              </w:tc>
            </w:tr>
            <w:tr w:rsidR="00C0190C" w:rsidRPr="00A25D4D" w14:paraId="218ADB09" w14:textId="77777777" w:rsidTr="00C0190C">
              <w:trPr>
                <w:tblHeader/>
                <w:tblCellSpacing w:w="0" w:type="dxa"/>
              </w:trPr>
              <w:tc>
                <w:tcPr>
                  <w:tcW w:w="360" w:type="dxa"/>
                  <w:hideMark/>
                </w:tcPr>
                <w:p w14:paraId="32101138" w14:textId="77777777" w:rsidR="00C0190C" w:rsidRPr="00A25D4D" w:rsidRDefault="00C0190C" w:rsidP="008F13CC">
                  <w:pPr>
                    <w:jc w:val="left"/>
                  </w:pPr>
                  <w:r w:rsidRPr="00A25D4D">
                    <w:t> </w:t>
                  </w:r>
                </w:p>
              </w:tc>
              <w:tc>
                <w:tcPr>
                  <w:tcW w:w="1500" w:type="dxa"/>
                  <w:hideMark/>
                </w:tcPr>
                <w:p w14:paraId="2D7159E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091B99E" w14:textId="77777777" w:rsidR="00C0190C" w:rsidRPr="00A25D4D" w:rsidRDefault="00C0190C" w:rsidP="008F13CC">
                  <w:pPr>
                    <w:jc w:val="left"/>
                  </w:pPr>
                  <w:r w:rsidRPr="00A25D4D">
                    <w:t>1</w:t>
                  </w:r>
                </w:p>
              </w:tc>
            </w:tr>
          </w:tbl>
          <w:p w14:paraId="6701ACD4" w14:textId="77777777" w:rsidR="00C0190C" w:rsidRPr="00A25D4D" w:rsidRDefault="00C0190C" w:rsidP="008F13CC">
            <w:pPr>
              <w:jc w:val="left"/>
            </w:pPr>
          </w:p>
        </w:tc>
      </w:tr>
      <w:tr w:rsidR="00C0190C" w:rsidRPr="00A25D4D" w14:paraId="4265238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B4B27EA" w14:textId="77777777" w:rsidR="00C0190C" w:rsidRPr="00A25D4D" w:rsidRDefault="00C0190C" w:rsidP="008F13CC">
            <w:pPr>
              <w:jc w:val="left"/>
            </w:pPr>
            <w:r w:rsidRPr="00A25D4D">
              <w:rPr>
                <w:b/>
                <w:bCs/>
              </w:rPr>
              <w:lastRenderedPageBreak/>
              <w:t xml:space="preserve">Attribuut: </w:t>
            </w:r>
            <w:proofErr w:type="spellStart"/>
            <w:r w:rsidRPr="00A25D4D">
              <w:rPr>
                <w:b/>
                <w:bCs/>
              </w:rPr>
              <w:t>bestandLocatie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63C911D" w14:textId="77777777" w:rsidTr="00C0190C">
              <w:trPr>
                <w:tblHeader/>
                <w:tblCellSpacing w:w="0" w:type="dxa"/>
              </w:trPr>
              <w:tc>
                <w:tcPr>
                  <w:tcW w:w="360" w:type="dxa"/>
                  <w:hideMark/>
                </w:tcPr>
                <w:p w14:paraId="5D46EC8F" w14:textId="77777777" w:rsidR="00C0190C" w:rsidRPr="00A25D4D" w:rsidRDefault="00C0190C" w:rsidP="008F13CC">
                  <w:pPr>
                    <w:jc w:val="left"/>
                  </w:pPr>
                  <w:r w:rsidRPr="00A25D4D">
                    <w:t> </w:t>
                  </w:r>
                </w:p>
              </w:tc>
              <w:tc>
                <w:tcPr>
                  <w:tcW w:w="1500" w:type="dxa"/>
                  <w:hideMark/>
                </w:tcPr>
                <w:p w14:paraId="04EE1EC4" w14:textId="77777777" w:rsidR="00C0190C" w:rsidRPr="00A25D4D" w:rsidRDefault="00C0190C" w:rsidP="008F13CC">
                  <w:pPr>
                    <w:jc w:val="left"/>
                  </w:pPr>
                  <w:r w:rsidRPr="00A25D4D">
                    <w:t>Type:</w:t>
                  </w:r>
                </w:p>
              </w:tc>
              <w:tc>
                <w:tcPr>
                  <w:tcW w:w="0" w:type="auto"/>
                  <w:hideMark/>
                </w:tcPr>
                <w:p w14:paraId="3E1EFF7F" w14:textId="77777777" w:rsidR="00C0190C" w:rsidRPr="00A25D4D" w:rsidRDefault="00C0190C" w:rsidP="008F13CC">
                  <w:pPr>
                    <w:jc w:val="left"/>
                  </w:pPr>
                  <w:r w:rsidRPr="00A25D4D">
                    <w:t>URI</w:t>
                  </w:r>
                </w:p>
              </w:tc>
            </w:tr>
            <w:tr w:rsidR="00C0190C" w:rsidRPr="00A25D4D" w14:paraId="0F45BE94" w14:textId="77777777" w:rsidTr="00C0190C">
              <w:trPr>
                <w:tblHeader/>
                <w:tblCellSpacing w:w="0" w:type="dxa"/>
              </w:trPr>
              <w:tc>
                <w:tcPr>
                  <w:tcW w:w="360" w:type="dxa"/>
                  <w:hideMark/>
                </w:tcPr>
                <w:p w14:paraId="1C97E78B" w14:textId="77777777" w:rsidR="00C0190C" w:rsidRPr="00A25D4D" w:rsidRDefault="00C0190C" w:rsidP="008F13CC">
                  <w:pPr>
                    <w:jc w:val="left"/>
                  </w:pPr>
                  <w:r w:rsidRPr="00A25D4D">
                    <w:t> </w:t>
                  </w:r>
                </w:p>
              </w:tc>
              <w:tc>
                <w:tcPr>
                  <w:tcW w:w="1500" w:type="dxa"/>
                  <w:hideMark/>
                </w:tcPr>
                <w:p w14:paraId="0A9A8974" w14:textId="77777777" w:rsidR="00C0190C" w:rsidRPr="00A25D4D" w:rsidRDefault="00C0190C" w:rsidP="008F13CC">
                  <w:pPr>
                    <w:jc w:val="left"/>
                  </w:pPr>
                  <w:r w:rsidRPr="00A25D4D">
                    <w:t>Naam</w:t>
                  </w:r>
                </w:p>
              </w:tc>
              <w:tc>
                <w:tcPr>
                  <w:tcW w:w="0" w:type="auto"/>
                  <w:hideMark/>
                </w:tcPr>
                <w:p w14:paraId="6597E554" w14:textId="77777777" w:rsidR="00C0190C" w:rsidRPr="00A25D4D" w:rsidRDefault="00C0190C" w:rsidP="008F13CC">
                  <w:pPr>
                    <w:jc w:val="left"/>
                  </w:pPr>
                </w:p>
              </w:tc>
            </w:tr>
            <w:tr w:rsidR="00C0190C" w:rsidRPr="00A25D4D" w14:paraId="1600D7E8" w14:textId="77777777" w:rsidTr="00C0190C">
              <w:trPr>
                <w:tblHeader/>
                <w:tblCellSpacing w:w="0" w:type="dxa"/>
              </w:trPr>
              <w:tc>
                <w:tcPr>
                  <w:tcW w:w="360" w:type="dxa"/>
                  <w:hideMark/>
                </w:tcPr>
                <w:p w14:paraId="01ACFF4C" w14:textId="77777777" w:rsidR="00C0190C" w:rsidRPr="00A25D4D" w:rsidRDefault="00C0190C" w:rsidP="008F13CC">
                  <w:pPr>
                    <w:jc w:val="left"/>
                  </w:pPr>
                  <w:r w:rsidRPr="00A25D4D">
                    <w:t> </w:t>
                  </w:r>
                </w:p>
              </w:tc>
              <w:tc>
                <w:tcPr>
                  <w:tcW w:w="1500" w:type="dxa"/>
                  <w:hideMark/>
                </w:tcPr>
                <w:p w14:paraId="64CABDAE" w14:textId="77777777" w:rsidR="00C0190C" w:rsidRPr="00A25D4D" w:rsidRDefault="00C0190C" w:rsidP="008F13CC">
                  <w:pPr>
                    <w:jc w:val="left"/>
                  </w:pPr>
                  <w:r w:rsidRPr="00A25D4D">
                    <w:t>Definitie:</w:t>
                  </w:r>
                </w:p>
              </w:tc>
              <w:tc>
                <w:tcPr>
                  <w:tcW w:w="0" w:type="auto"/>
                  <w:hideMark/>
                </w:tcPr>
                <w:p w14:paraId="50DBA975" w14:textId="77777777" w:rsidR="00C0190C" w:rsidRPr="00A25D4D" w:rsidRDefault="00C0190C" w:rsidP="008F13CC">
                  <w:pPr>
                    <w:jc w:val="left"/>
                  </w:pPr>
                  <w:r w:rsidRPr="00A25D4D">
                    <w:t xml:space="preserve">Bestandsnaam van het bestand dat meegegeven wordt. </w:t>
                  </w:r>
                </w:p>
              </w:tc>
            </w:tr>
            <w:tr w:rsidR="00C0190C" w:rsidRPr="00A25D4D" w14:paraId="77056216" w14:textId="77777777" w:rsidTr="00C0190C">
              <w:trPr>
                <w:tblHeader/>
                <w:tblCellSpacing w:w="0" w:type="dxa"/>
              </w:trPr>
              <w:tc>
                <w:tcPr>
                  <w:tcW w:w="360" w:type="dxa"/>
                  <w:hideMark/>
                </w:tcPr>
                <w:p w14:paraId="3967900F" w14:textId="77777777" w:rsidR="00C0190C" w:rsidRPr="00A25D4D" w:rsidRDefault="00C0190C" w:rsidP="008F13CC">
                  <w:pPr>
                    <w:jc w:val="left"/>
                  </w:pPr>
                  <w:r w:rsidRPr="00A25D4D">
                    <w:t> </w:t>
                  </w:r>
                </w:p>
              </w:tc>
              <w:tc>
                <w:tcPr>
                  <w:tcW w:w="1500" w:type="dxa"/>
                  <w:hideMark/>
                </w:tcPr>
                <w:p w14:paraId="550E72CE" w14:textId="77777777" w:rsidR="00C0190C" w:rsidRPr="00A25D4D" w:rsidRDefault="00C0190C" w:rsidP="008F13CC">
                  <w:pPr>
                    <w:jc w:val="left"/>
                  </w:pPr>
                  <w:r w:rsidRPr="00A25D4D">
                    <w:t>Omschrijving:</w:t>
                  </w:r>
                </w:p>
              </w:tc>
              <w:tc>
                <w:tcPr>
                  <w:tcW w:w="0" w:type="auto"/>
                  <w:hideMark/>
                </w:tcPr>
                <w:p w14:paraId="26571D22" w14:textId="77777777" w:rsidR="00C0190C" w:rsidRPr="00A25D4D" w:rsidRDefault="00C0190C" w:rsidP="008F13CC">
                  <w:pPr>
                    <w:jc w:val="left"/>
                  </w:pPr>
                  <w:r w:rsidRPr="00A25D4D">
                    <w:t xml:space="preserve">De bestandsnaam omvat ook de locatie van het bestand. </w:t>
                  </w:r>
                </w:p>
              </w:tc>
            </w:tr>
            <w:tr w:rsidR="00C0190C" w:rsidRPr="00A25D4D" w14:paraId="58CB2DFA" w14:textId="77777777" w:rsidTr="00C0190C">
              <w:trPr>
                <w:tblHeader/>
                <w:tblCellSpacing w:w="0" w:type="dxa"/>
              </w:trPr>
              <w:tc>
                <w:tcPr>
                  <w:tcW w:w="360" w:type="dxa"/>
                  <w:hideMark/>
                </w:tcPr>
                <w:p w14:paraId="2490E3CC" w14:textId="77777777" w:rsidR="00C0190C" w:rsidRPr="00A25D4D" w:rsidRDefault="00C0190C" w:rsidP="008F13CC">
                  <w:pPr>
                    <w:jc w:val="left"/>
                  </w:pPr>
                  <w:r w:rsidRPr="00A25D4D">
                    <w:t> </w:t>
                  </w:r>
                </w:p>
              </w:tc>
              <w:tc>
                <w:tcPr>
                  <w:tcW w:w="1500" w:type="dxa"/>
                  <w:hideMark/>
                </w:tcPr>
                <w:p w14:paraId="657FE20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60FD780" w14:textId="235AC91C" w:rsidR="00C0190C" w:rsidRPr="00A25D4D" w:rsidRDefault="001555C3" w:rsidP="008F13CC">
                  <w:pPr>
                    <w:jc w:val="left"/>
                  </w:pPr>
                  <w:ins w:id="133" w:author="Paul Janssen" w:date="2020-06-10T17:27:00Z">
                    <w:r>
                      <w:t>0..</w:t>
                    </w:r>
                  </w:ins>
                  <w:r w:rsidR="00C0190C" w:rsidRPr="00A25D4D">
                    <w:t>1</w:t>
                  </w:r>
                </w:p>
              </w:tc>
            </w:tr>
          </w:tbl>
          <w:p w14:paraId="05AFBFFE" w14:textId="77777777" w:rsidR="00C0190C" w:rsidRPr="00A25D4D" w:rsidRDefault="00C0190C" w:rsidP="008F13CC">
            <w:pPr>
              <w:jc w:val="left"/>
            </w:pPr>
          </w:p>
        </w:tc>
      </w:tr>
      <w:tr w:rsidR="00C0190C" w:rsidRPr="00A25D4D" w14:paraId="772F5F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10CAFC" w14:textId="77777777" w:rsidR="00C0190C" w:rsidRPr="00A25D4D" w:rsidRDefault="00C0190C" w:rsidP="008F13CC">
            <w:pPr>
              <w:jc w:val="left"/>
            </w:pPr>
            <w:r w:rsidRPr="00A25D4D">
              <w:rPr>
                <w:b/>
                <w:bCs/>
              </w:rPr>
              <w:t xml:space="preserve">Attribuut: </w:t>
            </w:r>
            <w:proofErr w:type="spellStart"/>
            <w:r w:rsidRPr="00A25D4D">
              <w:rPr>
                <w:b/>
                <w:bCs/>
              </w:rPr>
              <w:t>bestandMediaType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AC897C8" w14:textId="77777777" w:rsidTr="00C0190C">
              <w:trPr>
                <w:tblHeader/>
                <w:tblCellSpacing w:w="0" w:type="dxa"/>
              </w:trPr>
              <w:tc>
                <w:tcPr>
                  <w:tcW w:w="360" w:type="dxa"/>
                  <w:hideMark/>
                </w:tcPr>
                <w:p w14:paraId="4847F053" w14:textId="77777777" w:rsidR="00C0190C" w:rsidRPr="00A25D4D" w:rsidRDefault="00C0190C" w:rsidP="008F13CC">
                  <w:pPr>
                    <w:jc w:val="left"/>
                  </w:pPr>
                  <w:r w:rsidRPr="00A25D4D">
                    <w:t> </w:t>
                  </w:r>
                </w:p>
              </w:tc>
              <w:tc>
                <w:tcPr>
                  <w:tcW w:w="1500" w:type="dxa"/>
                  <w:hideMark/>
                </w:tcPr>
                <w:p w14:paraId="0ADB84A2" w14:textId="77777777" w:rsidR="00C0190C" w:rsidRPr="00A25D4D" w:rsidRDefault="00C0190C" w:rsidP="008F13CC">
                  <w:pPr>
                    <w:jc w:val="left"/>
                  </w:pPr>
                  <w:r w:rsidRPr="00A25D4D">
                    <w:t>Type:</w:t>
                  </w:r>
                </w:p>
              </w:tc>
              <w:tc>
                <w:tcPr>
                  <w:tcW w:w="0" w:type="auto"/>
                  <w:hideMark/>
                </w:tcPr>
                <w:p w14:paraId="227C0495" w14:textId="77777777" w:rsidR="00C0190C" w:rsidRPr="00A25D4D" w:rsidRDefault="00C0190C" w:rsidP="008F13CC">
                  <w:pPr>
                    <w:jc w:val="left"/>
                  </w:pPr>
                  <w:proofErr w:type="spellStart"/>
                  <w:r w:rsidRPr="00A25D4D">
                    <w:t>BestandMediaTypeValue</w:t>
                  </w:r>
                  <w:proofErr w:type="spellEnd"/>
                </w:p>
              </w:tc>
            </w:tr>
            <w:tr w:rsidR="00C0190C" w:rsidRPr="00A25D4D" w14:paraId="1CD8E7FC" w14:textId="77777777" w:rsidTr="00C0190C">
              <w:trPr>
                <w:tblHeader/>
                <w:tblCellSpacing w:w="0" w:type="dxa"/>
              </w:trPr>
              <w:tc>
                <w:tcPr>
                  <w:tcW w:w="360" w:type="dxa"/>
                  <w:hideMark/>
                </w:tcPr>
                <w:p w14:paraId="4C738A5A" w14:textId="77777777" w:rsidR="00C0190C" w:rsidRPr="00A25D4D" w:rsidRDefault="00C0190C" w:rsidP="008F13CC">
                  <w:pPr>
                    <w:jc w:val="left"/>
                  </w:pPr>
                  <w:r w:rsidRPr="00A25D4D">
                    <w:t> </w:t>
                  </w:r>
                </w:p>
              </w:tc>
              <w:tc>
                <w:tcPr>
                  <w:tcW w:w="1500" w:type="dxa"/>
                  <w:hideMark/>
                </w:tcPr>
                <w:p w14:paraId="078F8F77" w14:textId="77777777" w:rsidR="00C0190C" w:rsidRPr="00A25D4D" w:rsidRDefault="00C0190C" w:rsidP="008F13CC">
                  <w:pPr>
                    <w:jc w:val="left"/>
                  </w:pPr>
                  <w:r w:rsidRPr="00A25D4D">
                    <w:t>Naam</w:t>
                  </w:r>
                </w:p>
              </w:tc>
              <w:tc>
                <w:tcPr>
                  <w:tcW w:w="0" w:type="auto"/>
                  <w:hideMark/>
                </w:tcPr>
                <w:p w14:paraId="297F89DF" w14:textId="77777777" w:rsidR="00C0190C" w:rsidRPr="00A25D4D" w:rsidRDefault="00C0190C" w:rsidP="008F13CC">
                  <w:pPr>
                    <w:jc w:val="left"/>
                  </w:pPr>
                </w:p>
              </w:tc>
            </w:tr>
            <w:tr w:rsidR="00C0190C" w:rsidRPr="00A25D4D" w14:paraId="64BFCCE3" w14:textId="77777777" w:rsidTr="00C0190C">
              <w:trPr>
                <w:tblHeader/>
                <w:tblCellSpacing w:w="0" w:type="dxa"/>
              </w:trPr>
              <w:tc>
                <w:tcPr>
                  <w:tcW w:w="360" w:type="dxa"/>
                  <w:hideMark/>
                </w:tcPr>
                <w:p w14:paraId="48487C52" w14:textId="77777777" w:rsidR="00C0190C" w:rsidRPr="00A25D4D" w:rsidRDefault="00C0190C" w:rsidP="008F13CC">
                  <w:pPr>
                    <w:jc w:val="left"/>
                  </w:pPr>
                  <w:r w:rsidRPr="00A25D4D">
                    <w:t> </w:t>
                  </w:r>
                </w:p>
              </w:tc>
              <w:tc>
                <w:tcPr>
                  <w:tcW w:w="1500" w:type="dxa"/>
                  <w:hideMark/>
                </w:tcPr>
                <w:p w14:paraId="1FD64476" w14:textId="77777777" w:rsidR="00C0190C" w:rsidRPr="00A25D4D" w:rsidRDefault="00C0190C" w:rsidP="008F13CC">
                  <w:pPr>
                    <w:jc w:val="left"/>
                  </w:pPr>
                  <w:r w:rsidRPr="00A25D4D">
                    <w:t>Definitie:</w:t>
                  </w:r>
                </w:p>
              </w:tc>
              <w:tc>
                <w:tcPr>
                  <w:tcW w:w="0" w:type="auto"/>
                  <w:hideMark/>
                </w:tcPr>
                <w:p w14:paraId="7A0D2134" w14:textId="77777777" w:rsidR="00C0190C" w:rsidRPr="00A25D4D" w:rsidRDefault="00C0190C" w:rsidP="008F13CC">
                  <w:pPr>
                    <w:jc w:val="left"/>
                  </w:pPr>
                  <w:r w:rsidRPr="00A25D4D">
                    <w:t xml:space="preserve">Media type van een bestand. </w:t>
                  </w:r>
                </w:p>
              </w:tc>
            </w:tr>
            <w:tr w:rsidR="00C0190C" w:rsidRPr="00A25D4D" w14:paraId="04EA7A1D" w14:textId="77777777" w:rsidTr="00C0190C">
              <w:trPr>
                <w:tblHeader/>
                <w:tblCellSpacing w:w="0" w:type="dxa"/>
              </w:trPr>
              <w:tc>
                <w:tcPr>
                  <w:tcW w:w="360" w:type="dxa"/>
                  <w:hideMark/>
                </w:tcPr>
                <w:p w14:paraId="2D240A31" w14:textId="77777777" w:rsidR="00C0190C" w:rsidRPr="00A25D4D" w:rsidRDefault="00C0190C" w:rsidP="008F13CC">
                  <w:pPr>
                    <w:jc w:val="left"/>
                  </w:pPr>
                  <w:r w:rsidRPr="00A25D4D">
                    <w:t> </w:t>
                  </w:r>
                </w:p>
              </w:tc>
              <w:tc>
                <w:tcPr>
                  <w:tcW w:w="1500" w:type="dxa"/>
                  <w:hideMark/>
                </w:tcPr>
                <w:p w14:paraId="5AA7B89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F615AEF" w14:textId="038DC385" w:rsidR="00C0190C" w:rsidRPr="00A25D4D" w:rsidRDefault="001555C3" w:rsidP="008F13CC">
                  <w:pPr>
                    <w:jc w:val="left"/>
                  </w:pPr>
                  <w:ins w:id="134" w:author="Paul Janssen" w:date="2020-06-10T17:27:00Z">
                    <w:r>
                      <w:t>0..</w:t>
                    </w:r>
                  </w:ins>
                  <w:r w:rsidR="00C0190C" w:rsidRPr="00A25D4D">
                    <w:t>1</w:t>
                  </w:r>
                </w:p>
              </w:tc>
            </w:tr>
          </w:tbl>
          <w:p w14:paraId="325B649B" w14:textId="77777777" w:rsidR="00C0190C" w:rsidRPr="00A25D4D" w:rsidRDefault="00C0190C" w:rsidP="008F13CC">
            <w:pPr>
              <w:jc w:val="left"/>
            </w:pPr>
          </w:p>
        </w:tc>
      </w:tr>
      <w:tr w:rsidR="00C0190C" w:rsidRPr="00A25D4D" w14:paraId="000595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6AFA9B" w14:textId="77777777" w:rsidR="00C0190C" w:rsidRPr="00A25D4D" w:rsidRDefault="00C0190C" w:rsidP="008F13CC">
            <w:pPr>
              <w:jc w:val="left"/>
            </w:pPr>
            <w:r w:rsidRPr="00A25D4D">
              <w:rPr>
                <w:b/>
                <w:bCs/>
              </w:rPr>
              <w:t xml:space="preserve">Attribuut: </w:t>
            </w:r>
            <w:proofErr w:type="spellStart"/>
            <w:r w:rsidRPr="00A25D4D">
              <w:rPr>
                <w:b/>
                <w:bCs/>
              </w:rPr>
              <w:t>bestandIdentificator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F684E18" w14:textId="77777777" w:rsidTr="00C0190C">
              <w:trPr>
                <w:tblHeader/>
                <w:tblCellSpacing w:w="0" w:type="dxa"/>
              </w:trPr>
              <w:tc>
                <w:tcPr>
                  <w:tcW w:w="360" w:type="dxa"/>
                  <w:hideMark/>
                </w:tcPr>
                <w:p w14:paraId="761CFB93" w14:textId="77777777" w:rsidR="00C0190C" w:rsidRPr="00A25D4D" w:rsidRDefault="00C0190C" w:rsidP="008F13CC">
                  <w:pPr>
                    <w:jc w:val="left"/>
                  </w:pPr>
                  <w:r w:rsidRPr="00A25D4D">
                    <w:t> </w:t>
                  </w:r>
                </w:p>
              </w:tc>
              <w:tc>
                <w:tcPr>
                  <w:tcW w:w="1500" w:type="dxa"/>
                  <w:hideMark/>
                </w:tcPr>
                <w:p w14:paraId="50EC2C90" w14:textId="77777777" w:rsidR="00C0190C" w:rsidRPr="00A25D4D" w:rsidRDefault="00C0190C" w:rsidP="008F13CC">
                  <w:pPr>
                    <w:jc w:val="left"/>
                  </w:pPr>
                  <w:r w:rsidRPr="00A25D4D">
                    <w:t>Type:</w:t>
                  </w:r>
                </w:p>
              </w:tc>
              <w:tc>
                <w:tcPr>
                  <w:tcW w:w="0" w:type="auto"/>
                  <w:hideMark/>
                </w:tcPr>
                <w:p w14:paraId="0F767B63" w14:textId="77777777" w:rsidR="00C0190C" w:rsidRPr="00A25D4D" w:rsidRDefault="00C0190C" w:rsidP="008F13CC">
                  <w:pPr>
                    <w:jc w:val="left"/>
                  </w:pPr>
                  <w:r w:rsidRPr="00A25D4D">
                    <w:t>URI</w:t>
                  </w:r>
                </w:p>
              </w:tc>
            </w:tr>
            <w:tr w:rsidR="00C0190C" w:rsidRPr="00A25D4D" w14:paraId="3D58BB69" w14:textId="77777777" w:rsidTr="00C0190C">
              <w:trPr>
                <w:tblHeader/>
                <w:tblCellSpacing w:w="0" w:type="dxa"/>
              </w:trPr>
              <w:tc>
                <w:tcPr>
                  <w:tcW w:w="360" w:type="dxa"/>
                  <w:hideMark/>
                </w:tcPr>
                <w:p w14:paraId="6F88D358" w14:textId="77777777" w:rsidR="00C0190C" w:rsidRPr="00A25D4D" w:rsidRDefault="00C0190C" w:rsidP="008F13CC">
                  <w:pPr>
                    <w:jc w:val="left"/>
                  </w:pPr>
                  <w:r w:rsidRPr="00A25D4D">
                    <w:t> </w:t>
                  </w:r>
                </w:p>
              </w:tc>
              <w:tc>
                <w:tcPr>
                  <w:tcW w:w="1500" w:type="dxa"/>
                  <w:hideMark/>
                </w:tcPr>
                <w:p w14:paraId="6F20D4FF" w14:textId="77777777" w:rsidR="00C0190C" w:rsidRPr="00A25D4D" w:rsidRDefault="00C0190C" w:rsidP="008F13CC">
                  <w:pPr>
                    <w:jc w:val="left"/>
                  </w:pPr>
                  <w:r w:rsidRPr="00A25D4D">
                    <w:t>Naam</w:t>
                  </w:r>
                </w:p>
              </w:tc>
              <w:tc>
                <w:tcPr>
                  <w:tcW w:w="0" w:type="auto"/>
                  <w:hideMark/>
                </w:tcPr>
                <w:p w14:paraId="5998288E" w14:textId="77777777" w:rsidR="00C0190C" w:rsidRPr="00A25D4D" w:rsidRDefault="00C0190C" w:rsidP="008F13CC">
                  <w:pPr>
                    <w:jc w:val="left"/>
                  </w:pPr>
                </w:p>
              </w:tc>
            </w:tr>
            <w:tr w:rsidR="00C0190C" w:rsidRPr="00A25D4D" w14:paraId="34CB643F" w14:textId="77777777" w:rsidTr="00C0190C">
              <w:trPr>
                <w:tblHeader/>
                <w:tblCellSpacing w:w="0" w:type="dxa"/>
              </w:trPr>
              <w:tc>
                <w:tcPr>
                  <w:tcW w:w="360" w:type="dxa"/>
                  <w:hideMark/>
                </w:tcPr>
                <w:p w14:paraId="101A6D3C" w14:textId="77777777" w:rsidR="00C0190C" w:rsidRPr="00A25D4D" w:rsidRDefault="00C0190C" w:rsidP="008F13CC">
                  <w:pPr>
                    <w:jc w:val="left"/>
                  </w:pPr>
                  <w:r w:rsidRPr="00A25D4D">
                    <w:t> </w:t>
                  </w:r>
                </w:p>
              </w:tc>
              <w:tc>
                <w:tcPr>
                  <w:tcW w:w="1500" w:type="dxa"/>
                  <w:hideMark/>
                </w:tcPr>
                <w:p w14:paraId="60DD5237" w14:textId="77777777" w:rsidR="00C0190C" w:rsidRPr="00A25D4D" w:rsidRDefault="00C0190C" w:rsidP="008F13CC">
                  <w:pPr>
                    <w:jc w:val="left"/>
                  </w:pPr>
                  <w:r w:rsidRPr="00A25D4D">
                    <w:t>Definitie:</w:t>
                  </w:r>
                </w:p>
              </w:tc>
              <w:tc>
                <w:tcPr>
                  <w:tcW w:w="0" w:type="auto"/>
                  <w:hideMark/>
                </w:tcPr>
                <w:p w14:paraId="25A7E365" w14:textId="77777777" w:rsidR="00C0190C" w:rsidRPr="00A25D4D" w:rsidRDefault="00C0190C" w:rsidP="008F13CC">
                  <w:pPr>
                    <w:jc w:val="left"/>
                  </w:pPr>
                  <w:r w:rsidRPr="00A25D4D">
                    <w:t xml:space="preserve">Unieke </w:t>
                  </w:r>
                  <w:proofErr w:type="spellStart"/>
                  <w:r w:rsidRPr="00A25D4D">
                    <w:t>identificator</w:t>
                  </w:r>
                  <w:proofErr w:type="spellEnd"/>
                  <w:r w:rsidRPr="00A25D4D">
                    <w:t xml:space="preserve"> van een bestand. </w:t>
                  </w:r>
                </w:p>
              </w:tc>
            </w:tr>
            <w:tr w:rsidR="00C0190C" w:rsidRPr="00A25D4D" w14:paraId="42C09966" w14:textId="77777777" w:rsidTr="00C0190C">
              <w:trPr>
                <w:tblHeader/>
                <w:tblCellSpacing w:w="0" w:type="dxa"/>
              </w:trPr>
              <w:tc>
                <w:tcPr>
                  <w:tcW w:w="360" w:type="dxa"/>
                  <w:hideMark/>
                </w:tcPr>
                <w:p w14:paraId="79D19475" w14:textId="77777777" w:rsidR="00C0190C" w:rsidRPr="00A25D4D" w:rsidRDefault="00C0190C" w:rsidP="008F13CC">
                  <w:pPr>
                    <w:jc w:val="left"/>
                  </w:pPr>
                  <w:r w:rsidRPr="00A25D4D">
                    <w:t> </w:t>
                  </w:r>
                </w:p>
              </w:tc>
              <w:tc>
                <w:tcPr>
                  <w:tcW w:w="1500" w:type="dxa"/>
                  <w:hideMark/>
                </w:tcPr>
                <w:p w14:paraId="783948F5" w14:textId="77777777" w:rsidR="00C0190C" w:rsidRPr="00A25D4D" w:rsidRDefault="00C0190C" w:rsidP="008F13CC">
                  <w:pPr>
                    <w:jc w:val="left"/>
                  </w:pPr>
                  <w:r w:rsidRPr="00A25D4D">
                    <w:t>Omschrijving:</w:t>
                  </w:r>
                </w:p>
              </w:tc>
              <w:tc>
                <w:tcPr>
                  <w:tcW w:w="0" w:type="auto"/>
                  <w:hideMark/>
                </w:tcPr>
                <w:p w14:paraId="48B0D3F7" w14:textId="77777777" w:rsidR="00C0190C" w:rsidRPr="00A25D4D" w:rsidRDefault="00C0190C" w:rsidP="008F13CC">
                  <w:pPr>
                    <w:jc w:val="left"/>
                  </w:pPr>
                  <w:r w:rsidRPr="00A25D4D">
                    <w:t xml:space="preserve">Deze </w:t>
                  </w:r>
                  <w:proofErr w:type="spellStart"/>
                  <w:r w:rsidRPr="00A25D4D">
                    <w:t>identificator</w:t>
                  </w:r>
                  <w:proofErr w:type="spellEnd"/>
                  <w:r w:rsidRPr="00A25D4D">
                    <w:t xml:space="preserve"> wordt beschreven via een URI. </w:t>
                  </w:r>
                </w:p>
              </w:tc>
            </w:tr>
            <w:tr w:rsidR="00C0190C" w:rsidRPr="00A25D4D" w14:paraId="52C40858" w14:textId="77777777" w:rsidTr="00C0190C">
              <w:trPr>
                <w:tblHeader/>
                <w:tblCellSpacing w:w="0" w:type="dxa"/>
              </w:trPr>
              <w:tc>
                <w:tcPr>
                  <w:tcW w:w="360" w:type="dxa"/>
                  <w:hideMark/>
                </w:tcPr>
                <w:p w14:paraId="71C9C2C1" w14:textId="77777777" w:rsidR="00C0190C" w:rsidRPr="00A25D4D" w:rsidRDefault="00C0190C" w:rsidP="008F13CC">
                  <w:pPr>
                    <w:jc w:val="left"/>
                  </w:pPr>
                  <w:r w:rsidRPr="00A25D4D">
                    <w:t> </w:t>
                  </w:r>
                </w:p>
              </w:tc>
              <w:tc>
                <w:tcPr>
                  <w:tcW w:w="1500" w:type="dxa"/>
                  <w:hideMark/>
                </w:tcPr>
                <w:p w14:paraId="64416B1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B6FAE5" w14:textId="77777777" w:rsidR="00C0190C" w:rsidRPr="00A25D4D" w:rsidRDefault="00C0190C" w:rsidP="008F13CC">
                  <w:pPr>
                    <w:jc w:val="left"/>
                  </w:pPr>
                  <w:r w:rsidRPr="00A25D4D">
                    <w:t>1</w:t>
                  </w:r>
                </w:p>
              </w:tc>
            </w:tr>
          </w:tbl>
          <w:p w14:paraId="4580FA0D" w14:textId="77777777" w:rsidR="00C0190C" w:rsidRPr="00A25D4D" w:rsidRDefault="00C0190C" w:rsidP="008F13CC">
            <w:pPr>
              <w:jc w:val="left"/>
            </w:pPr>
          </w:p>
        </w:tc>
      </w:tr>
      <w:tr w:rsidR="001555C3" w:rsidRPr="00A25D4D" w14:paraId="44D37DED" w14:textId="77777777" w:rsidTr="00C0190C">
        <w:trPr>
          <w:tblCellSpacing w:w="0" w:type="dxa"/>
          <w:ins w:id="135" w:author="Paul Janssen" w:date="2020-06-10T17:29:00Z"/>
        </w:trPr>
        <w:tc>
          <w:tcPr>
            <w:tcW w:w="0" w:type="auto"/>
            <w:tcBorders>
              <w:top w:val="outset" w:sz="6" w:space="0" w:color="auto"/>
              <w:left w:val="outset" w:sz="6" w:space="0" w:color="auto"/>
              <w:bottom w:val="outset" w:sz="6" w:space="0" w:color="auto"/>
              <w:right w:val="outset" w:sz="6" w:space="0" w:color="auto"/>
            </w:tcBorders>
          </w:tcPr>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555C3" w:rsidRPr="00A25D4D" w14:paraId="3C5BC706" w14:textId="77777777" w:rsidTr="00B50B58">
              <w:trPr>
                <w:tblCellSpacing w:w="0" w:type="dxa"/>
                <w:ins w:id="136" w:author="Paul Janssen" w:date="2020-06-10T17:29:00Z"/>
              </w:trPr>
              <w:tc>
                <w:tcPr>
                  <w:tcW w:w="0" w:type="auto"/>
                  <w:tcBorders>
                    <w:top w:val="outset" w:sz="6" w:space="0" w:color="auto"/>
                    <w:left w:val="outset" w:sz="6" w:space="0" w:color="auto"/>
                    <w:bottom w:val="outset" w:sz="6" w:space="0" w:color="auto"/>
                    <w:right w:val="outset" w:sz="6" w:space="0" w:color="auto"/>
                  </w:tcBorders>
                  <w:hideMark/>
                </w:tcPr>
                <w:p w14:paraId="0092B9E7" w14:textId="2AEC8F17" w:rsidR="001555C3" w:rsidRPr="00A25D4D" w:rsidRDefault="001555C3" w:rsidP="001555C3">
                  <w:pPr>
                    <w:jc w:val="left"/>
                    <w:rPr>
                      <w:ins w:id="137" w:author="Paul Janssen" w:date="2020-06-10T17:29:00Z"/>
                    </w:rPr>
                  </w:pPr>
                  <w:proofErr w:type="spellStart"/>
                  <w:ins w:id="138" w:author="Paul Janssen" w:date="2020-06-10T17:29:00Z">
                    <w:r w:rsidRPr="00A25D4D">
                      <w:rPr>
                        <w:b/>
                        <w:bCs/>
                      </w:rPr>
                      <w:t>Constraint</w:t>
                    </w:r>
                    <w:proofErr w:type="spellEnd"/>
                    <w:r w:rsidRPr="00A25D4D">
                      <w:rPr>
                        <w:b/>
                        <w:bCs/>
                      </w:rPr>
                      <w:t xml:space="preserve">: </w:t>
                    </w:r>
                    <w:r w:rsidRPr="001555C3">
                      <w:rPr>
                        <w:b/>
                        <w:bCs/>
                        <w:rPrChange w:id="139" w:author="Paul Janssen" w:date="2020-06-10T17:30:00Z">
                          <w:rPr/>
                        </w:rPrChange>
                      </w:rPr>
                      <w:t>Attributen verplicht bij uitlevering</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555C3" w:rsidRPr="00A25D4D" w14:paraId="7C9A228A" w14:textId="77777777" w:rsidTr="00B50B58">
                    <w:trPr>
                      <w:tblHeader/>
                      <w:tblCellSpacing w:w="0" w:type="dxa"/>
                      <w:ins w:id="140" w:author="Paul Janssen" w:date="2020-06-10T17:29:00Z"/>
                    </w:trPr>
                    <w:tc>
                      <w:tcPr>
                        <w:tcW w:w="360" w:type="dxa"/>
                        <w:hideMark/>
                      </w:tcPr>
                      <w:p w14:paraId="17F28D5D" w14:textId="77777777" w:rsidR="001555C3" w:rsidRPr="00A25D4D" w:rsidRDefault="001555C3" w:rsidP="001555C3">
                        <w:pPr>
                          <w:jc w:val="left"/>
                          <w:rPr>
                            <w:ins w:id="141" w:author="Paul Janssen" w:date="2020-06-10T17:29:00Z"/>
                          </w:rPr>
                        </w:pPr>
                        <w:ins w:id="142" w:author="Paul Janssen" w:date="2020-06-10T17:29:00Z">
                          <w:r w:rsidRPr="00A25D4D">
                            <w:t> </w:t>
                          </w:r>
                        </w:ins>
                      </w:p>
                    </w:tc>
                    <w:tc>
                      <w:tcPr>
                        <w:tcW w:w="1500" w:type="dxa"/>
                        <w:hideMark/>
                      </w:tcPr>
                      <w:p w14:paraId="4F25F656" w14:textId="77777777" w:rsidR="001555C3" w:rsidRPr="00A25D4D" w:rsidRDefault="001555C3" w:rsidP="001555C3">
                        <w:pPr>
                          <w:jc w:val="left"/>
                          <w:rPr>
                            <w:ins w:id="143" w:author="Paul Janssen" w:date="2020-06-10T17:29:00Z"/>
                          </w:rPr>
                        </w:pPr>
                        <w:ins w:id="144" w:author="Paul Janssen" w:date="2020-06-10T17:29:00Z">
                          <w:r w:rsidRPr="00A25D4D">
                            <w:t>Natuurlijke taal:</w:t>
                          </w:r>
                        </w:ins>
                      </w:p>
                    </w:tc>
                    <w:tc>
                      <w:tcPr>
                        <w:tcW w:w="0" w:type="auto"/>
                        <w:hideMark/>
                      </w:tcPr>
                      <w:p w14:paraId="7E682681" w14:textId="77777777" w:rsidR="001555C3" w:rsidRPr="00A25D4D" w:rsidRDefault="001555C3" w:rsidP="001555C3">
                        <w:pPr>
                          <w:jc w:val="left"/>
                          <w:rPr>
                            <w:ins w:id="145" w:author="Paul Janssen" w:date="2020-06-10T17:29:00Z"/>
                          </w:rPr>
                        </w:pPr>
                        <w:ins w:id="146" w:author="Paul Janssen" w:date="2020-06-10T17:29:00Z">
                          <w:r w:rsidRPr="00A25D4D">
                            <w:t xml:space="preserve">Regels indien netbeheerder niet betrokken: geen netinformatie, geen </w:t>
                          </w:r>
                          <w:proofErr w:type="spellStart"/>
                          <w:r w:rsidRPr="00A25D4D">
                            <w:t>eigenTopografie</w:t>
                          </w:r>
                          <w:proofErr w:type="spellEnd"/>
                          <w:r w:rsidRPr="00A25D4D">
                            <w:t xml:space="preserve">, </w:t>
                          </w:r>
                          <w:proofErr w:type="spellStart"/>
                          <w:r w:rsidRPr="00A25D4D">
                            <w:t>eisVoorzorgsmaatregelBijlage</w:t>
                          </w:r>
                          <w:proofErr w:type="spellEnd"/>
                          <w:r w:rsidRPr="00A25D4D">
                            <w:t xml:space="preserve">=nee, wel bijlage optioneel </w:t>
                          </w:r>
                        </w:ins>
                      </w:p>
                    </w:tc>
                  </w:tr>
                  <w:tr w:rsidR="001555C3" w:rsidRPr="00A25D4D" w14:paraId="7646506C" w14:textId="77777777" w:rsidTr="00B50B58">
                    <w:trPr>
                      <w:tblHeader/>
                      <w:tblCellSpacing w:w="0" w:type="dxa"/>
                      <w:ins w:id="147" w:author="Paul Janssen" w:date="2020-06-10T17:29:00Z"/>
                    </w:trPr>
                    <w:tc>
                      <w:tcPr>
                        <w:tcW w:w="360" w:type="dxa"/>
                        <w:hideMark/>
                      </w:tcPr>
                      <w:p w14:paraId="402BF5C1" w14:textId="77777777" w:rsidR="001555C3" w:rsidRPr="00A25D4D" w:rsidRDefault="001555C3" w:rsidP="001555C3">
                        <w:pPr>
                          <w:jc w:val="left"/>
                          <w:rPr>
                            <w:ins w:id="148" w:author="Paul Janssen" w:date="2020-06-10T17:29:00Z"/>
                          </w:rPr>
                        </w:pPr>
                        <w:ins w:id="149" w:author="Paul Janssen" w:date="2020-06-10T17:29:00Z">
                          <w:r w:rsidRPr="00A25D4D">
                            <w:t> </w:t>
                          </w:r>
                        </w:ins>
                      </w:p>
                    </w:tc>
                    <w:tc>
                      <w:tcPr>
                        <w:tcW w:w="1500" w:type="dxa"/>
                        <w:hideMark/>
                      </w:tcPr>
                      <w:p w14:paraId="717FBD0F" w14:textId="77777777" w:rsidR="001555C3" w:rsidRPr="00A25D4D" w:rsidRDefault="001555C3" w:rsidP="001555C3">
                        <w:pPr>
                          <w:jc w:val="left"/>
                          <w:rPr>
                            <w:ins w:id="150" w:author="Paul Janssen" w:date="2020-06-10T17:29:00Z"/>
                          </w:rPr>
                        </w:pPr>
                        <w:ins w:id="151" w:author="Paul Janssen" w:date="2020-06-10T17:29:00Z">
                          <w:r w:rsidRPr="00A25D4D">
                            <w:t>OCL:</w:t>
                          </w:r>
                        </w:ins>
                      </w:p>
                    </w:tc>
                    <w:tc>
                      <w:tcPr>
                        <w:tcW w:w="0" w:type="auto"/>
                        <w:hideMark/>
                      </w:tcPr>
                      <w:p w14:paraId="6021D03C" w14:textId="77777777" w:rsidR="001555C3" w:rsidRPr="001555C3" w:rsidRDefault="001555C3" w:rsidP="001555C3">
                        <w:pPr>
                          <w:autoSpaceDE w:val="0"/>
                          <w:autoSpaceDN w:val="0"/>
                          <w:adjustRightInd w:val="0"/>
                          <w:spacing w:after="80" w:line="240" w:lineRule="auto"/>
                          <w:jc w:val="left"/>
                          <w:rPr>
                            <w:ins w:id="152" w:author="Paul Janssen" w:date="2020-06-10T17:29:00Z"/>
                            <w:rFonts w:ascii="Calibri" w:hAnsi="Calibri" w:cs="Calibri"/>
                            <w:sz w:val="20"/>
                            <w:szCs w:val="20"/>
                          </w:rPr>
                        </w:pPr>
                        <w:proofErr w:type="spellStart"/>
                        <w:ins w:id="153" w:author="Paul Janssen" w:date="2020-06-10T17:29:00Z">
                          <w:r w:rsidRPr="001555C3">
                            <w:rPr>
                              <w:rFonts w:ascii="Calibri" w:hAnsi="Calibri" w:cs="Calibri"/>
                              <w:sz w:val="20"/>
                              <w:szCs w:val="20"/>
                            </w:rPr>
                            <w:t>Inv</w:t>
                          </w:r>
                          <w:proofErr w:type="spellEnd"/>
                          <w:r w:rsidRPr="001555C3">
                            <w:rPr>
                              <w:rFonts w:ascii="Calibri" w:hAnsi="Calibri" w:cs="Calibri"/>
                              <w:sz w:val="20"/>
                              <w:szCs w:val="20"/>
                            </w:rPr>
                            <w:t xml:space="preserve"> </w:t>
                          </w:r>
                          <w:proofErr w:type="spellStart"/>
                          <w:r w:rsidRPr="001555C3">
                            <w:rPr>
                              <w:rFonts w:ascii="Calibri" w:hAnsi="Calibri" w:cs="Calibri"/>
                              <w:sz w:val="20"/>
                              <w:szCs w:val="20"/>
                            </w:rPr>
                            <w:t>RegelsBijUitlevering</w:t>
                          </w:r>
                          <w:proofErr w:type="spellEnd"/>
                          <w:r w:rsidRPr="001555C3">
                            <w:rPr>
                              <w:rFonts w:ascii="Calibri" w:hAnsi="Calibri" w:cs="Calibri"/>
                              <w:sz w:val="20"/>
                              <w:szCs w:val="20"/>
                            </w:rPr>
                            <w:t>:</w:t>
                          </w:r>
                        </w:ins>
                      </w:p>
                      <w:p w14:paraId="0C3E84DD" w14:textId="77777777" w:rsidR="001555C3" w:rsidRPr="001555C3" w:rsidRDefault="001555C3" w:rsidP="001555C3">
                        <w:pPr>
                          <w:autoSpaceDE w:val="0"/>
                          <w:autoSpaceDN w:val="0"/>
                          <w:adjustRightInd w:val="0"/>
                          <w:spacing w:after="80" w:line="240" w:lineRule="auto"/>
                          <w:jc w:val="left"/>
                          <w:rPr>
                            <w:ins w:id="154" w:author="Paul Janssen" w:date="2020-06-10T17:29:00Z"/>
                            <w:rFonts w:ascii="Calibri" w:hAnsi="Calibri" w:cs="Calibri"/>
                            <w:sz w:val="20"/>
                            <w:szCs w:val="20"/>
                          </w:rPr>
                        </w:pPr>
                        <w:ins w:id="155" w:author="Paul Janssen" w:date="2020-06-10T17:29:00Z">
                          <w:r w:rsidRPr="001555C3">
                            <w:rPr>
                              <w:rFonts w:ascii="Calibri" w:hAnsi="Calibri" w:cs="Calibri"/>
                              <w:sz w:val="20"/>
                              <w:szCs w:val="20"/>
                            </w:rPr>
                            <w:t xml:space="preserve">Gebiedsinformatielevering :: </w:t>
                          </w:r>
                          <w:proofErr w:type="spellStart"/>
                          <w:r w:rsidRPr="001555C3">
                            <w:rPr>
                              <w:rFonts w:ascii="Calibri" w:hAnsi="Calibri" w:cs="Calibri"/>
                              <w:sz w:val="20"/>
                              <w:szCs w:val="20"/>
                            </w:rPr>
                            <w:t>allInstances</w:t>
                          </w:r>
                          <w:proofErr w:type="spellEnd"/>
                          <w:r w:rsidRPr="001555C3">
                            <w:rPr>
                              <w:rFonts w:ascii="Calibri" w:hAnsi="Calibri" w:cs="Calibri"/>
                              <w:sz w:val="20"/>
                              <w:szCs w:val="20"/>
                            </w:rPr>
                            <w:t xml:space="preserve">() -&gt; </w:t>
                          </w:r>
                          <w:proofErr w:type="spellStart"/>
                          <w:r w:rsidRPr="001555C3">
                            <w:rPr>
                              <w:rFonts w:ascii="Calibri" w:hAnsi="Calibri" w:cs="Calibri"/>
                              <w:sz w:val="20"/>
                              <w:szCs w:val="20"/>
                            </w:rPr>
                            <w:t>size</w:t>
                          </w:r>
                          <w:proofErr w:type="spellEnd"/>
                          <w:r w:rsidRPr="001555C3">
                            <w:rPr>
                              <w:rFonts w:ascii="Calibri" w:hAnsi="Calibri" w:cs="Calibri"/>
                              <w:sz w:val="20"/>
                              <w:szCs w:val="20"/>
                            </w:rPr>
                            <w:t xml:space="preserve"> () = 1 </w:t>
                          </w:r>
                          <w:proofErr w:type="spellStart"/>
                          <w:r w:rsidRPr="001555C3">
                            <w:rPr>
                              <w:rFonts w:ascii="Calibri" w:hAnsi="Calibri" w:cs="Calibri"/>
                              <w:sz w:val="20"/>
                              <w:szCs w:val="20"/>
                            </w:rPr>
                            <w:t>implies</w:t>
                          </w:r>
                          <w:proofErr w:type="spellEnd"/>
                        </w:ins>
                      </w:p>
                      <w:p w14:paraId="557BB773" w14:textId="77777777" w:rsidR="001555C3" w:rsidRPr="001555C3" w:rsidRDefault="001555C3" w:rsidP="001555C3">
                        <w:pPr>
                          <w:autoSpaceDE w:val="0"/>
                          <w:autoSpaceDN w:val="0"/>
                          <w:adjustRightInd w:val="0"/>
                          <w:spacing w:after="80" w:line="240" w:lineRule="auto"/>
                          <w:jc w:val="left"/>
                          <w:rPr>
                            <w:ins w:id="156" w:author="Paul Janssen" w:date="2020-06-10T17:29:00Z"/>
                            <w:rFonts w:ascii="Calibri" w:hAnsi="Calibri" w:cs="Calibri"/>
                            <w:sz w:val="20"/>
                            <w:szCs w:val="20"/>
                          </w:rPr>
                        </w:pPr>
                        <w:ins w:id="157" w:author="Paul Janssen" w:date="2020-06-10T17:29:00Z">
                          <w:r w:rsidRPr="001555C3">
                            <w:rPr>
                              <w:rFonts w:ascii="Calibri" w:hAnsi="Calibri" w:cs="Calibri"/>
                              <w:sz w:val="20"/>
                              <w:szCs w:val="20"/>
                            </w:rPr>
                            <w:t>(</w:t>
                          </w:r>
                          <w:proofErr w:type="spellStart"/>
                          <w:r w:rsidRPr="001555C3">
                            <w:rPr>
                              <w:rFonts w:ascii="Calibri" w:hAnsi="Calibri" w:cs="Calibri"/>
                              <w:sz w:val="20"/>
                              <w:szCs w:val="20"/>
                            </w:rPr>
                            <w:t>self.bestandLocatie</w:t>
                          </w:r>
                          <w:proofErr w:type="spellEnd"/>
                          <w:r w:rsidRPr="001555C3">
                            <w:rPr>
                              <w:rFonts w:ascii="Calibri" w:hAnsi="Calibri" w:cs="Calibri"/>
                              <w:sz w:val="20"/>
                              <w:szCs w:val="20"/>
                            </w:rPr>
                            <w:t>-&gt;</w:t>
                          </w:r>
                          <w:proofErr w:type="spellStart"/>
                          <w:r w:rsidRPr="001555C3">
                            <w:rPr>
                              <w:rFonts w:ascii="Calibri" w:hAnsi="Calibri" w:cs="Calibri"/>
                              <w:sz w:val="20"/>
                              <w:szCs w:val="20"/>
                            </w:rPr>
                            <w:t>notEmpty</w:t>
                          </w:r>
                          <w:proofErr w:type="spellEnd"/>
                          <w:r w:rsidRPr="001555C3">
                            <w:rPr>
                              <w:rFonts w:ascii="Calibri" w:hAnsi="Calibri" w:cs="Calibri"/>
                              <w:sz w:val="20"/>
                              <w:szCs w:val="20"/>
                            </w:rPr>
                            <w:t>()</w:t>
                          </w:r>
                        </w:ins>
                      </w:p>
                      <w:p w14:paraId="06399437" w14:textId="77777777" w:rsidR="001555C3" w:rsidRPr="001555C3" w:rsidRDefault="001555C3" w:rsidP="001555C3">
                        <w:pPr>
                          <w:autoSpaceDE w:val="0"/>
                          <w:autoSpaceDN w:val="0"/>
                          <w:adjustRightInd w:val="0"/>
                          <w:spacing w:after="80" w:line="240" w:lineRule="auto"/>
                          <w:jc w:val="left"/>
                          <w:rPr>
                            <w:ins w:id="158" w:author="Paul Janssen" w:date="2020-06-10T17:29:00Z"/>
                            <w:rFonts w:ascii="Calibri" w:hAnsi="Calibri" w:cs="Calibri"/>
                            <w:sz w:val="20"/>
                            <w:szCs w:val="20"/>
                          </w:rPr>
                        </w:pPr>
                        <w:proofErr w:type="spellStart"/>
                        <w:ins w:id="159" w:author="Paul Janssen" w:date="2020-06-10T17:29:00Z">
                          <w:r w:rsidRPr="001555C3">
                            <w:rPr>
                              <w:rFonts w:ascii="Calibri" w:hAnsi="Calibri" w:cs="Calibri"/>
                              <w:sz w:val="20"/>
                              <w:szCs w:val="20"/>
                            </w:rPr>
                            <w:t>and</w:t>
                          </w:r>
                          <w:proofErr w:type="spellEnd"/>
                        </w:ins>
                      </w:p>
                      <w:p w14:paraId="267875A7" w14:textId="69F7C8DC" w:rsidR="001555C3" w:rsidRPr="00A25D4D" w:rsidRDefault="001555C3" w:rsidP="001555C3">
                        <w:pPr>
                          <w:jc w:val="left"/>
                          <w:rPr>
                            <w:ins w:id="160" w:author="Paul Janssen" w:date="2020-06-10T17:29:00Z"/>
                          </w:rPr>
                        </w:pPr>
                        <w:proofErr w:type="spellStart"/>
                        <w:ins w:id="161" w:author="Paul Janssen" w:date="2020-06-10T17:29:00Z">
                          <w:r w:rsidRPr="001555C3">
                            <w:rPr>
                              <w:rFonts w:ascii="Calibri" w:hAnsi="Calibri" w:cs="Calibri"/>
                              <w:sz w:val="20"/>
                              <w:szCs w:val="20"/>
                            </w:rPr>
                            <w:t>self.bestandMediaType</w:t>
                          </w:r>
                          <w:proofErr w:type="spellEnd"/>
                          <w:r w:rsidRPr="001555C3">
                            <w:rPr>
                              <w:rFonts w:ascii="Calibri" w:hAnsi="Calibri" w:cs="Calibri"/>
                              <w:sz w:val="20"/>
                              <w:szCs w:val="20"/>
                            </w:rPr>
                            <w:t>-&gt;</w:t>
                          </w:r>
                          <w:proofErr w:type="spellStart"/>
                          <w:r w:rsidRPr="001555C3">
                            <w:rPr>
                              <w:rFonts w:ascii="Calibri" w:hAnsi="Calibri" w:cs="Calibri"/>
                              <w:sz w:val="20"/>
                              <w:szCs w:val="20"/>
                            </w:rPr>
                            <w:t>notEmpty</w:t>
                          </w:r>
                          <w:proofErr w:type="spellEnd"/>
                          <w:r w:rsidRPr="001555C3">
                            <w:rPr>
                              <w:rFonts w:ascii="Calibri" w:hAnsi="Calibri" w:cs="Calibri"/>
                              <w:sz w:val="20"/>
                              <w:szCs w:val="20"/>
                            </w:rPr>
                            <w:t>()</w:t>
                          </w:r>
                        </w:ins>
                      </w:p>
                    </w:tc>
                  </w:tr>
                </w:tbl>
                <w:p w14:paraId="02882764" w14:textId="77777777" w:rsidR="001555C3" w:rsidRPr="00A25D4D" w:rsidRDefault="001555C3" w:rsidP="001555C3">
                  <w:pPr>
                    <w:jc w:val="left"/>
                    <w:rPr>
                      <w:ins w:id="162" w:author="Paul Janssen" w:date="2020-06-10T17:29:00Z"/>
                    </w:rPr>
                  </w:pPr>
                </w:p>
              </w:tc>
            </w:tr>
          </w:tbl>
          <w:p w14:paraId="6271DA60" w14:textId="77777777" w:rsidR="001555C3" w:rsidRPr="00A25D4D" w:rsidRDefault="001555C3" w:rsidP="008F13CC">
            <w:pPr>
              <w:jc w:val="left"/>
              <w:rPr>
                <w:ins w:id="163" w:author="Paul Janssen" w:date="2020-06-10T17:29:00Z"/>
                <w:b/>
                <w:bCs/>
              </w:rPr>
            </w:pPr>
          </w:p>
        </w:tc>
      </w:tr>
    </w:tbl>
    <w:p w14:paraId="714ABB5F" w14:textId="77777777" w:rsidR="00C0190C" w:rsidRPr="00A25D4D" w:rsidRDefault="00C0190C" w:rsidP="008F13CC">
      <w:pPr>
        <w:pStyle w:val="Kop5"/>
        <w:jc w:val="left"/>
        <w:rPr>
          <w:sz w:val="16"/>
          <w:szCs w:val="16"/>
        </w:rPr>
      </w:pPr>
      <w:proofErr w:type="spellStart"/>
      <w:r w:rsidRPr="00A25D4D">
        <w:rPr>
          <w:sz w:val="16"/>
          <w:szCs w:val="16"/>
        </w:rPr>
        <w:t>BuisSpecifiek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593"/>
      </w:tblGrid>
      <w:tr w:rsidR="00C0190C" w:rsidRPr="00A25D4D" w14:paraId="22609A3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0322F3" w14:textId="77777777" w:rsidR="00C0190C" w:rsidRPr="00A25D4D" w:rsidRDefault="00C0190C" w:rsidP="008F13CC">
            <w:pPr>
              <w:jc w:val="left"/>
            </w:pPr>
            <w:proofErr w:type="spellStart"/>
            <w:r w:rsidRPr="00A25D4D">
              <w:rPr>
                <w:b/>
                <w:bCs/>
              </w:rPr>
              <w:t>BuisSpecifiek</w:t>
            </w:r>
            <w:proofErr w:type="spellEnd"/>
            <w:r w:rsidRPr="00A25D4D">
              <w:rPr>
                <w:b/>
                <w:bCs/>
              </w:rPr>
              <w:t xml:space="preserve"> (abstract) </w:t>
            </w:r>
          </w:p>
        </w:tc>
      </w:tr>
      <w:tr w:rsidR="00C0190C" w:rsidRPr="00A25D4D" w14:paraId="4B92AA9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673"/>
            </w:tblGrid>
            <w:tr w:rsidR="00C0190C" w:rsidRPr="00A25D4D" w14:paraId="5AEA97DF" w14:textId="77777777" w:rsidTr="00C0190C">
              <w:trPr>
                <w:tblHeader/>
                <w:tblCellSpacing w:w="0" w:type="dxa"/>
              </w:trPr>
              <w:tc>
                <w:tcPr>
                  <w:tcW w:w="360" w:type="dxa"/>
                  <w:hideMark/>
                </w:tcPr>
                <w:p w14:paraId="6F093D4B" w14:textId="77777777" w:rsidR="00C0190C" w:rsidRPr="00A25D4D" w:rsidRDefault="00C0190C" w:rsidP="008F13CC">
                  <w:pPr>
                    <w:jc w:val="left"/>
                  </w:pPr>
                  <w:r w:rsidRPr="00A25D4D">
                    <w:t> </w:t>
                  </w:r>
                </w:p>
              </w:tc>
              <w:tc>
                <w:tcPr>
                  <w:tcW w:w="1500" w:type="dxa"/>
                  <w:hideMark/>
                </w:tcPr>
                <w:p w14:paraId="5081561D" w14:textId="77777777" w:rsidR="00C0190C" w:rsidRPr="00A25D4D" w:rsidRDefault="00C0190C" w:rsidP="008F13CC">
                  <w:pPr>
                    <w:jc w:val="left"/>
                  </w:pPr>
                  <w:r w:rsidRPr="00A25D4D">
                    <w:t>Naam</w:t>
                  </w:r>
                </w:p>
              </w:tc>
              <w:tc>
                <w:tcPr>
                  <w:tcW w:w="0" w:type="auto"/>
                  <w:hideMark/>
                </w:tcPr>
                <w:p w14:paraId="0CD177B8" w14:textId="77777777" w:rsidR="00C0190C" w:rsidRPr="00A25D4D" w:rsidRDefault="00C0190C" w:rsidP="008F13CC">
                  <w:pPr>
                    <w:jc w:val="left"/>
                  </w:pPr>
                </w:p>
              </w:tc>
            </w:tr>
            <w:tr w:rsidR="00C0190C" w:rsidRPr="00A25D4D" w14:paraId="0232DA75" w14:textId="77777777" w:rsidTr="00C0190C">
              <w:trPr>
                <w:tblHeader/>
                <w:tblCellSpacing w:w="0" w:type="dxa"/>
              </w:trPr>
              <w:tc>
                <w:tcPr>
                  <w:tcW w:w="360" w:type="dxa"/>
                  <w:hideMark/>
                </w:tcPr>
                <w:p w14:paraId="74D13188" w14:textId="77777777" w:rsidR="00C0190C" w:rsidRPr="00A25D4D" w:rsidRDefault="00C0190C" w:rsidP="008F13CC">
                  <w:pPr>
                    <w:jc w:val="left"/>
                  </w:pPr>
                  <w:r w:rsidRPr="00A25D4D">
                    <w:t> </w:t>
                  </w:r>
                </w:p>
              </w:tc>
              <w:tc>
                <w:tcPr>
                  <w:tcW w:w="1500" w:type="dxa"/>
                  <w:hideMark/>
                </w:tcPr>
                <w:p w14:paraId="18662159" w14:textId="77777777" w:rsidR="00C0190C" w:rsidRPr="00A25D4D" w:rsidRDefault="00C0190C" w:rsidP="008F13CC">
                  <w:pPr>
                    <w:jc w:val="left"/>
                  </w:pPr>
                  <w:r w:rsidRPr="00A25D4D">
                    <w:t>Definitie:</w:t>
                  </w:r>
                </w:p>
              </w:tc>
              <w:tc>
                <w:tcPr>
                  <w:tcW w:w="0" w:type="auto"/>
                  <w:hideMark/>
                </w:tcPr>
                <w:p w14:paraId="211A1F63" w14:textId="77777777" w:rsidR="00C0190C" w:rsidRPr="00A25D4D" w:rsidRDefault="00C0190C" w:rsidP="008F13CC">
                  <w:pPr>
                    <w:jc w:val="left"/>
                  </w:pPr>
                  <w:r w:rsidRPr="00A25D4D">
                    <w:t xml:space="preserve">Abstract data object dat de buis-specifieke attributen bevat van de IMKL extensie. </w:t>
                  </w:r>
                </w:p>
              </w:tc>
            </w:tr>
            <w:tr w:rsidR="00C0190C" w:rsidRPr="00A25D4D" w14:paraId="15A15820" w14:textId="77777777" w:rsidTr="00C0190C">
              <w:trPr>
                <w:tblHeader/>
                <w:tblCellSpacing w:w="0" w:type="dxa"/>
              </w:trPr>
              <w:tc>
                <w:tcPr>
                  <w:tcW w:w="360" w:type="dxa"/>
                  <w:hideMark/>
                </w:tcPr>
                <w:p w14:paraId="73F36489" w14:textId="77777777" w:rsidR="00C0190C" w:rsidRPr="00A25D4D" w:rsidRDefault="00C0190C" w:rsidP="008F13CC">
                  <w:pPr>
                    <w:jc w:val="left"/>
                  </w:pPr>
                  <w:r w:rsidRPr="00A25D4D">
                    <w:t> </w:t>
                  </w:r>
                </w:p>
              </w:tc>
              <w:tc>
                <w:tcPr>
                  <w:tcW w:w="1500" w:type="dxa"/>
                  <w:hideMark/>
                </w:tcPr>
                <w:p w14:paraId="5B64D827" w14:textId="77777777" w:rsidR="00C0190C" w:rsidRPr="00A25D4D" w:rsidRDefault="00C0190C" w:rsidP="008F13CC">
                  <w:pPr>
                    <w:jc w:val="left"/>
                  </w:pPr>
                  <w:r w:rsidRPr="00A25D4D">
                    <w:t>Stereotypes:</w:t>
                  </w:r>
                </w:p>
              </w:tc>
              <w:tc>
                <w:tcPr>
                  <w:tcW w:w="0" w:type="auto"/>
                  <w:hideMark/>
                </w:tcPr>
                <w:p w14:paraId="46C52ECD"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9BE7B72" w14:textId="77777777" w:rsidR="00C0190C" w:rsidRPr="00A25D4D" w:rsidRDefault="00C0190C" w:rsidP="008F13CC">
            <w:pPr>
              <w:jc w:val="left"/>
            </w:pPr>
          </w:p>
        </w:tc>
      </w:tr>
      <w:tr w:rsidR="00C0190C" w:rsidRPr="00A25D4D" w14:paraId="389CFB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4A83FF2" w14:textId="77777777" w:rsidR="00C0190C" w:rsidRPr="00A25D4D" w:rsidRDefault="00C0190C" w:rsidP="008F13CC">
            <w:pPr>
              <w:jc w:val="left"/>
            </w:pPr>
            <w:r w:rsidRPr="00A25D4D">
              <w:rPr>
                <w:b/>
                <w:bCs/>
              </w:rPr>
              <w:t xml:space="preserve">Attribuut: </w:t>
            </w:r>
            <w:proofErr w:type="spellStart"/>
            <w:r w:rsidRPr="00A25D4D">
              <w:rPr>
                <w:b/>
                <w:bCs/>
              </w:rPr>
              <w:t>buismateriaalType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673"/>
            </w:tblGrid>
            <w:tr w:rsidR="00C0190C" w:rsidRPr="00A25D4D" w14:paraId="3B6752BE" w14:textId="77777777" w:rsidTr="00C0190C">
              <w:trPr>
                <w:tblHeader/>
                <w:tblCellSpacing w:w="0" w:type="dxa"/>
              </w:trPr>
              <w:tc>
                <w:tcPr>
                  <w:tcW w:w="360" w:type="dxa"/>
                  <w:hideMark/>
                </w:tcPr>
                <w:p w14:paraId="55AA0ADE" w14:textId="77777777" w:rsidR="00C0190C" w:rsidRPr="00A25D4D" w:rsidRDefault="00C0190C" w:rsidP="008F13CC">
                  <w:pPr>
                    <w:jc w:val="left"/>
                  </w:pPr>
                  <w:r w:rsidRPr="00A25D4D">
                    <w:t> </w:t>
                  </w:r>
                </w:p>
              </w:tc>
              <w:tc>
                <w:tcPr>
                  <w:tcW w:w="1500" w:type="dxa"/>
                  <w:hideMark/>
                </w:tcPr>
                <w:p w14:paraId="776FCC53" w14:textId="77777777" w:rsidR="00C0190C" w:rsidRPr="00A25D4D" w:rsidRDefault="00C0190C" w:rsidP="008F13CC">
                  <w:pPr>
                    <w:jc w:val="left"/>
                  </w:pPr>
                  <w:r w:rsidRPr="00A25D4D">
                    <w:t>Type:</w:t>
                  </w:r>
                </w:p>
              </w:tc>
              <w:tc>
                <w:tcPr>
                  <w:tcW w:w="0" w:type="auto"/>
                  <w:hideMark/>
                </w:tcPr>
                <w:p w14:paraId="16FE78A7" w14:textId="77777777" w:rsidR="00C0190C" w:rsidRPr="00A25D4D" w:rsidRDefault="00C0190C" w:rsidP="008F13CC">
                  <w:pPr>
                    <w:jc w:val="left"/>
                  </w:pPr>
                  <w:proofErr w:type="spellStart"/>
                  <w:r w:rsidRPr="00A25D4D">
                    <w:t>PipeMaterialTypeIMKLValue</w:t>
                  </w:r>
                  <w:proofErr w:type="spellEnd"/>
                </w:p>
              </w:tc>
            </w:tr>
            <w:tr w:rsidR="00C0190C" w:rsidRPr="00A25D4D" w14:paraId="35E1FCDC" w14:textId="77777777" w:rsidTr="00C0190C">
              <w:trPr>
                <w:tblHeader/>
                <w:tblCellSpacing w:w="0" w:type="dxa"/>
              </w:trPr>
              <w:tc>
                <w:tcPr>
                  <w:tcW w:w="360" w:type="dxa"/>
                  <w:hideMark/>
                </w:tcPr>
                <w:p w14:paraId="05DE2615" w14:textId="77777777" w:rsidR="00C0190C" w:rsidRPr="00A25D4D" w:rsidRDefault="00C0190C" w:rsidP="008F13CC">
                  <w:pPr>
                    <w:jc w:val="left"/>
                  </w:pPr>
                  <w:r w:rsidRPr="00A25D4D">
                    <w:t> </w:t>
                  </w:r>
                </w:p>
              </w:tc>
              <w:tc>
                <w:tcPr>
                  <w:tcW w:w="1500" w:type="dxa"/>
                  <w:hideMark/>
                </w:tcPr>
                <w:p w14:paraId="3667AC0D" w14:textId="77777777" w:rsidR="00C0190C" w:rsidRPr="00A25D4D" w:rsidRDefault="00C0190C" w:rsidP="008F13CC">
                  <w:pPr>
                    <w:jc w:val="left"/>
                  </w:pPr>
                  <w:r w:rsidRPr="00A25D4D">
                    <w:t>Naam</w:t>
                  </w:r>
                </w:p>
              </w:tc>
              <w:tc>
                <w:tcPr>
                  <w:tcW w:w="0" w:type="auto"/>
                  <w:hideMark/>
                </w:tcPr>
                <w:p w14:paraId="42403FF2" w14:textId="77777777" w:rsidR="00C0190C" w:rsidRPr="00A25D4D" w:rsidRDefault="00C0190C" w:rsidP="008F13CC">
                  <w:pPr>
                    <w:jc w:val="left"/>
                  </w:pPr>
                </w:p>
              </w:tc>
            </w:tr>
            <w:tr w:rsidR="00C0190C" w:rsidRPr="00A25D4D" w14:paraId="4418D414" w14:textId="77777777" w:rsidTr="00C0190C">
              <w:trPr>
                <w:tblHeader/>
                <w:tblCellSpacing w:w="0" w:type="dxa"/>
              </w:trPr>
              <w:tc>
                <w:tcPr>
                  <w:tcW w:w="360" w:type="dxa"/>
                  <w:hideMark/>
                </w:tcPr>
                <w:p w14:paraId="39AE4483" w14:textId="77777777" w:rsidR="00C0190C" w:rsidRPr="00A25D4D" w:rsidRDefault="00C0190C" w:rsidP="008F13CC">
                  <w:pPr>
                    <w:jc w:val="left"/>
                  </w:pPr>
                  <w:r w:rsidRPr="00A25D4D">
                    <w:t> </w:t>
                  </w:r>
                </w:p>
              </w:tc>
              <w:tc>
                <w:tcPr>
                  <w:tcW w:w="1500" w:type="dxa"/>
                  <w:hideMark/>
                </w:tcPr>
                <w:p w14:paraId="6D871F18" w14:textId="77777777" w:rsidR="00C0190C" w:rsidRPr="00A25D4D" w:rsidRDefault="00C0190C" w:rsidP="008F13CC">
                  <w:pPr>
                    <w:jc w:val="left"/>
                  </w:pPr>
                  <w:r w:rsidRPr="00A25D4D">
                    <w:t>Definitie:</w:t>
                  </w:r>
                </w:p>
              </w:tc>
              <w:tc>
                <w:tcPr>
                  <w:tcW w:w="0" w:type="auto"/>
                  <w:hideMark/>
                </w:tcPr>
                <w:p w14:paraId="73C0BCD3" w14:textId="77777777" w:rsidR="00C0190C" w:rsidRPr="00A25D4D" w:rsidRDefault="00C0190C" w:rsidP="008F13CC">
                  <w:pPr>
                    <w:jc w:val="left"/>
                  </w:pPr>
                  <w:r w:rsidRPr="00A25D4D">
                    <w:t xml:space="preserve">Materiaal waaruit de buis bestaat. </w:t>
                  </w:r>
                </w:p>
              </w:tc>
            </w:tr>
            <w:tr w:rsidR="00C0190C" w:rsidRPr="00A25D4D" w14:paraId="3456B885" w14:textId="77777777" w:rsidTr="00C0190C">
              <w:trPr>
                <w:tblHeader/>
                <w:tblCellSpacing w:w="0" w:type="dxa"/>
              </w:trPr>
              <w:tc>
                <w:tcPr>
                  <w:tcW w:w="360" w:type="dxa"/>
                  <w:hideMark/>
                </w:tcPr>
                <w:p w14:paraId="078CCCA0" w14:textId="77777777" w:rsidR="00C0190C" w:rsidRPr="00A25D4D" w:rsidRDefault="00C0190C" w:rsidP="008F13CC">
                  <w:pPr>
                    <w:jc w:val="left"/>
                  </w:pPr>
                  <w:r w:rsidRPr="00A25D4D">
                    <w:t> </w:t>
                  </w:r>
                </w:p>
              </w:tc>
              <w:tc>
                <w:tcPr>
                  <w:tcW w:w="1500" w:type="dxa"/>
                  <w:hideMark/>
                </w:tcPr>
                <w:p w14:paraId="3F92C2E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4D1620" w14:textId="77777777" w:rsidR="00C0190C" w:rsidRPr="00A25D4D" w:rsidRDefault="00C0190C" w:rsidP="008F13CC">
                  <w:pPr>
                    <w:jc w:val="left"/>
                  </w:pPr>
                  <w:r w:rsidRPr="00A25D4D">
                    <w:t>0..1</w:t>
                  </w:r>
                </w:p>
              </w:tc>
            </w:tr>
          </w:tbl>
          <w:p w14:paraId="7DF1998F" w14:textId="77777777" w:rsidR="00C0190C" w:rsidRPr="00A25D4D" w:rsidRDefault="00C0190C" w:rsidP="008F13CC">
            <w:pPr>
              <w:jc w:val="left"/>
            </w:pPr>
          </w:p>
        </w:tc>
      </w:tr>
    </w:tbl>
    <w:p w14:paraId="796C6E0C" w14:textId="77777777" w:rsidR="00C0190C" w:rsidRPr="00A25D4D" w:rsidRDefault="00C0190C" w:rsidP="008F13CC">
      <w:pPr>
        <w:pStyle w:val="Kop5"/>
        <w:jc w:val="left"/>
        <w:rPr>
          <w:sz w:val="16"/>
          <w:szCs w:val="16"/>
        </w:rPr>
      </w:pPr>
      <w:proofErr w:type="spellStart"/>
      <w:r w:rsidRPr="00A25D4D">
        <w:rPr>
          <w:sz w:val="16"/>
          <w:szCs w:val="16"/>
        </w:rPr>
        <w:t>ContainerLeidingelement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84AF2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FC6CA47" w14:textId="77777777" w:rsidR="00C0190C" w:rsidRPr="00A25D4D" w:rsidRDefault="00C0190C" w:rsidP="008F13CC">
            <w:pPr>
              <w:jc w:val="left"/>
            </w:pPr>
            <w:proofErr w:type="spellStart"/>
            <w:r w:rsidRPr="00A25D4D">
              <w:rPr>
                <w:b/>
                <w:bCs/>
              </w:rPr>
              <w:t>ContainerLeidingelement</w:t>
            </w:r>
            <w:proofErr w:type="spellEnd"/>
            <w:r w:rsidRPr="00A25D4D">
              <w:rPr>
                <w:b/>
                <w:bCs/>
              </w:rPr>
              <w:t xml:space="preserve"> (abstract) </w:t>
            </w:r>
          </w:p>
        </w:tc>
      </w:tr>
      <w:tr w:rsidR="00C0190C" w:rsidRPr="00A25D4D" w14:paraId="6F8DCA4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866E6C" w14:textId="77777777" w:rsidTr="00C0190C">
              <w:trPr>
                <w:tblHeader/>
                <w:tblCellSpacing w:w="0" w:type="dxa"/>
              </w:trPr>
              <w:tc>
                <w:tcPr>
                  <w:tcW w:w="360" w:type="dxa"/>
                  <w:hideMark/>
                </w:tcPr>
                <w:p w14:paraId="0E51FA6B" w14:textId="77777777" w:rsidR="00C0190C" w:rsidRPr="00A25D4D" w:rsidRDefault="00C0190C" w:rsidP="008F13CC">
                  <w:pPr>
                    <w:jc w:val="left"/>
                  </w:pPr>
                  <w:r w:rsidRPr="00A25D4D">
                    <w:t> </w:t>
                  </w:r>
                </w:p>
              </w:tc>
              <w:tc>
                <w:tcPr>
                  <w:tcW w:w="1500" w:type="dxa"/>
                  <w:hideMark/>
                </w:tcPr>
                <w:p w14:paraId="7A00A113" w14:textId="77777777" w:rsidR="00C0190C" w:rsidRPr="00A25D4D" w:rsidRDefault="00C0190C" w:rsidP="008F13CC">
                  <w:pPr>
                    <w:jc w:val="left"/>
                  </w:pPr>
                  <w:r w:rsidRPr="00A25D4D">
                    <w:t>Naam</w:t>
                  </w:r>
                </w:p>
              </w:tc>
              <w:tc>
                <w:tcPr>
                  <w:tcW w:w="0" w:type="auto"/>
                  <w:hideMark/>
                </w:tcPr>
                <w:p w14:paraId="05305DAD" w14:textId="77777777" w:rsidR="00C0190C" w:rsidRPr="00A25D4D" w:rsidRDefault="00C0190C" w:rsidP="008F13CC">
                  <w:pPr>
                    <w:jc w:val="left"/>
                  </w:pPr>
                </w:p>
              </w:tc>
            </w:tr>
            <w:tr w:rsidR="00C0190C" w:rsidRPr="00A25D4D" w14:paraId="1C09E58E" w14:textId="77777777" w:rsidTr="00C0190C">
              <w:trPr>
                <w:tblHeader/>
                <w:tblCellSpacing w:w="0" w:type="dxa"/>
              </w:trPr>
              <w:tc>
                <w:tcPr>
                  <w:tcW w:w="360" w:type="dxa"/>
                  <w:hideMark/>
                </w:tcPr>
                <w:p w14:paraId="5F46DE07" w14:textId="77777777" w:rsidR="00C0190C" w:rsidRPr="00A25D4D" w:rsidRDefault="00C0190C" w:rsidP="008F13CC">
                  <w:pPr>
                    <w:jc w:val="left"/>
                  </w:pPr>
                  <w:r w:rsidRPr="00A25D4D">
                    <w:t> </w:t>
                  </w:r>
                </w:p>
              </w:tc>
              <w:tc>
                <w:tcPr>
                  <w:tcW w:w="1500" w:type="dxa"/>
                  <w:hideMark/>
                </w:tcPr>
                <w:p w14:paraId="3CC0A69B" w14:textId="77777777" w:rsidR="00C0190C" w:rsidRPr="00A25D4D" w:rsidRDefault="00C0190C" w:rsidP="008F13CC">
                  <w:pPr>
                    <w:jc w:val="left"/>
                  </w:pPr>
                  <w:r w:rsidRPr="00A25D4D">
                    <w:t>Definitie:</w:t>
                  </w:r>
                </w:p>
              </w:tc>
              <w:tc>
                <w:tcPr>
                  <w:tcW w:w="0" w:type="auto"/>
                  <w:hideMark/>
                </w:tcPr>
                <w:p w14:paraId="45C47002" w14:textId="77777777" w:rsidR="00C0190C" w:rsidRPr="00A25D4D" w:rsidRDefault="00C0190C" w:rsidP="008F13CC">
                  <w:pPr>
                    <w:jc w:val="left"/>
                  </w:pPr>
                  <w:r w:rsidRPr="00A25D4D">
                    <w:t xml:space="preserve">Abstract data object dat de gemeenschappelijke attributen en associaties bevat voor alle containerleidingelement objecten. </w:t>
                  </w:r>
                </w:p>
              </w:tc>
            </w:tr>
            <w:tr w:rsidR="00C0190C" w:rsidRPr="00A25D4D" w14:paraId="59F913E0" w14:textId="77777777" w:rsidTr="00C0190C">
              <w:trPr>
                <w:tblHeader/>
                <w:tblCellSpacing w:w="0" w:type="dxa"/>
              </w:trPr>
              <w:tc>
                <w:tcPr>
                  <w:tcW w:w="360" w:type="dxa"/>
                  <w:hideMark/>
                </w:tcPr>
                <w:p w14:paraId="42B8307C" w14:textId="77777777" w:rsidR="00C0190C" w:rsidRPr="00A25D4D" w:rsidRDefault="00C0190C" w:rsidP="008F13CC">
                  <w:pPr>
                    <w:jc w:val="left"/>
                  </w:pPr>
                  <w:r w:rsidRPr="00A25D4D">
                    <w:t> </w:t>
                  </w:r>
                </w:p>
              </w:tc>
              <w:tc>
                <w:tcPr>
                  <w:tcW w:w="1500" w:type="dxa"/>
                  <w:hideMark/>
                </w:tcPr>
                <w:p w14:paraId="2F28CBDB" w14:textId="77777777" w:rsidR="00C0190C" w:rsidRPr="00A25D4D" w:rsidRDefault="00C0190C" w:rsidP="008F13CC">
                  <w:pPr>
                    <w:jc w:val="left"/>
                  </w:pPr>
                  <w:r w:rsidRPr="00A25D4D">
                    <w:t>Subtype van:</w:t>
                  </w:r>
                </w:p>
              </w:tc>
              <w:tc>
                <w:tcPr>
                  <w:tcW w:w="0" w:type="auto"/>
                  <w:hideMark/>
                </w:tcPr>
                <w:p w14:paraId="4B215CFC" w14:textId="77777777" w:rsidR="00C0190C" w:rsidRPr="00A25D4D" w:rsidRDefault="00C0190C" w:rsidP="008F13CC">
                  <w:pPr>
                    <w:jc w:val="left"/>
                  </w:pPr>
                  <w:r w:rsidRPr="00A25D4D">
                    <w:t>Label</w:t>
                  </w:r>
                </w:p>
              </w:tc>
            </w:tr>
            <w:tr w:rsidR="00C0190C" w:rsidRPr="00A25D4D" w14:paraId="0D41952F" w14:textId="77777777" w:rsidTr="00C0190C">
              <w:trPr>
                <w:tblHeader/>
                <w:tblCellSpacing w:w="0" w:type="dxa"/>
              </w:trPr>
              <w:tc>
                <w:tcPr>
                  <w:tcW w:w="360" w:type="dxa"/>
                  <w:hideMark/>
                </w:tcPr>
                <w:p w14:paraId="437C5A88" w14:textId="77777777" w:rsidR="00C0190C" w:rsidRPr="00A25D4D" w:rsidRDefault="00C0190C" w:rsidP="008F13CC">
                  <w:pPr>
                    <w:jc w:val="left"/>
                  </w:pPr>
                  <w:r w:rsidRPr="00A25D4D">
                    <w:lastRenderedPageBreak/>
                    <w:t> </w:t>
                  </w:r>
                </w:p>
              </w:tc>
              <w:tc>
                <w:tcPr>
                  <w:tcW w:w="1500" w:type="dxa"/>
                  <w:hideMark/>
                </w:tcPr>
                <w:p w14:paraId="14A9EB4D" w14:textId="77777777" w:rsidR="00C0190C" w:rsidRPr="00A25D4D" w:rsidRDefault="00C0190C" w:rsidP="008F13CC">
                  <w:pPr>
                    <w:jc w:val="left"/>
                  </w:pPr>
                  <w:r w:rsidRPr="00A25D4D">
                    <w:t>Omschrijving:</w:t>
                  </w:r>
                </w:p>
              </w:tc>
              <w:tc>
                <w:tcPr>
                  <w:tcW w:w="0" w:type="auto"/>
                  <w:hideMark/>
                </w:tcPr>
                <w:p w14:paraId="55B49EEC" w14:textId="77777777" w:rsidR="00C0190C" w:rsidRPr="00A25D4D" w:rsidRDefault="00C0190C" w:rsidP="008F13CC">
                  <w:pPr>
                    <w:jc w:val="left"/>
                  </w:pPr>
                  <w:r w:rsidRPr="00A25D4D">
                    <w:t xml:space="preserve">Containerleidingelementen kunnen bij meerdere thema’s geregistreerd staan. Ze moeten bij minstens één thema weergegeven worden maar het mag bij meerdere. Optioneel is er via het associatie-attribuut </w:t>
                  </w:r>
                  <w:proofErr w:type="spellStart"/>
                  <w:r w:rsidRPr="00A25D4D">
                    <w:t>extraGeometrie</w:t>
                  </w:r>
                  <w:proofErr w:type="spellEnd"/>
                  <w:r w:rsidRPr="00A25D4D">
                    <w:t xml:space="preserve"> een buitenbegrenzing of contour van het object op te nemen. De netbeheerder bepaalt zelf wanneer dat functioneel is. </w:t>
                  </w:r>
                </w:p>
              </w:tc>
            </w:tr>
            <w:tr w:rsidR="00C0190C" w:rsidRPr="00A25D4D" w14:paraId="36CDDF62" w14:textId="77777777" w:rsidTr="00C0190C">
              <w:trPr>
                <w:tblHeader/>
                <w:tblCellSpacing w:w="0" w:type="dxa"/>
              </w:trPr>
              <w:tc>
                <w:tcPr>
                  <w:tcW w:w="360" w:type="dxa"/>
                  <w:hideMark/>
                </w:tcPr>
                <w:p w14:paraId="2804F08F" w14:textId="77777777" w:rsidR="00C0190C" w:rsidRPr="00A25D4D" w:rsidRDefault="00C0190C" w:rsidP="008F13CC">
                  <w:pPr>
                    <w:jc w:val="left"/>
                  </w:pPr>
                  <w:r w:rsidRPr="00A25D4D">
                    <w:t> </w:t>
                  </w:r>
                </w:p>
              </w:tc>
              <w:tc>
                <w:tcPr>
                  <w:tcW w:w="1500" w:type="dxa"/>
                  <w:hideMark/>
                </w:tcPr>
                <w:p w14:paraId="608D7889" w14:textId="77777777" w:rsidR="00C0190C" w:rsidRPr="00A25D4D" w:rsidRDefault="00C0190C" w:rsidP="008F13CC">
                  <w:pPr>
                    <w:jc w:val="left"/>
                  </w:pPr>
                  <w:r w:rsidRPr="00A25D4D">
                    <w:t>Stereotypes:</w:t>
                  </w:r>
                </w:p>
              </w:tc>
              <w:tc>
                <w:tcPr>
                  <w:tcW w:w="0" w:type="auto"/>
                  <w:hideMark/>
                </w:tcPr>
                <w:p w14:paraId="2E5610C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2FF8494" w14:textId="77777777" w:rsidR="00C0190C" w:rsidRPr="00A25D4D" w:rsidRDefault="00C0190C" w:rsidP="008F13CC">
            <w:pPr>
              <w:jc w:val="left"/>
            </w:pPr>
          </w:p>
        </w:tc>
      </w:tr>
      <w:tr w:rsidR="00C0190C" w:rsidRPr="00A25D4D" w14:paraId="2E0D0D5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96D014" w14:textId="77777777" w:rsidR="00C0190C" w:rsidRPr="00A25D4D" w:rsidRDefault="00C0190C" w:rsidP="008F13CC">
            <w:pPr>
              <w:jc w:val="left"/>
            </w:pPr>
            <w:r w:rsidRPr="00A25D4D">
              <w:rPr>
                <w:b/>
                <w:bCs/>
              </w:rPr>
              <w:lastRenderedPageBreak/>
              <w:t xml:space="preserve">Attribuut: </w:t>
            </w:r>
            <w:proofErr w:type="spellStart"/>
            <w:r w:rsidRPr="00A25D4D">
              <w:rPr>
                <w:b/>
                <w:bCs/>
              </w:rPr>
              <w:t>bovengrondsZichtbaar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015BF10" w14:textId="77777777" w:rsidTr="00C0190C">
              <w:trPr>
                <w:tblHeader/>
                <w:tblCellSpacing w:w="0" w:type="dxa"/>
              </w:trPr>
              <w:tc>
                <w:tcPr>
                  <w:tcW w:w="360" w:type="dxa"/>
                  <w:hideMark/>
                </w:tcPr>
                <w:p w14:paraId="0DB95C85" w14:textId="77777777" w:rsidR="00C0190C" w:rsidRPr="00A25D4D" w:rsidRDefault="00C0190C" w:rsidP="008F13CC">
                  <w:pPr>
                    <w:jc w:val="left"/>
                  </w:pPr>
                  <w:r w:rsidRPr="00A25D4D">
                    <w:t> </w:t>
                  </w:r>
                </w:p>
              </w:tc>
              <w:tc>
                <w:tcPr>
                  <w:tcW w:w="1500" w:type="dxa"/>
                  <w:hideMark/>
                </w:tcPr>
                <w:p w14:paraId="1B1F1836" w14:textId="77777777" w:rsidR="00C0190C" w:rsidRPr="00A25D4D" w:rsidRDefault="00C0190C" w:rsidP="008F13CC">
                  <w:pPr>
                    <w:jc w:val="left"/>
                  </w:pPr>
                  <w:r w:rsidRPr="00A25D4D">
                    <w:t>Type:</w:t>
                  </w:r>
                </w:p>
              </w:tc>
              <w:tc>
                <w:tcPr>
                  <w:tcW w:w="0" w:type="auto"/>
                  <w:hideMark/>
                </w:tcPr>
                <w:p w14:paraId="12F08472" w14:textId="77777777" w:rsidR="00C0190C" w:rsidRPr="00A25D4D" w:rsidRDefault="00C0190C" w:rsidP="008F13CC">
                  <w:pPr>
                    <w:jc w:val="left"/>
                  </w:pPr>
                  <w:proofErr w:type="spellStart"/>
                  <w:r w:rsidRPr="00A25D4D">
                    <w:t>Boolean</w:t>
                  </w:r>
                  <w:proofErr w:type="spellEnd"/>
                </w:p>
              </w:tc>
            </w:tr>
            <w:tr w:rsidR="00C0190C" w:rsidRPr="00A25D4D" w14:paraId="4FCBA68A" w14:textId="77777777" w:rsidTr="00C0190C">
              <w:trPr>
                <w:tblHeader/>
                <w:tblCellSpacing w:w="0" w:type="dxa"/>
              </w:trPr>
              <w:tc>
                <w:tcPr>
                  <w:tcW w:w="360" w:type="dxa"/>
                  <w:hideMark/>
                </w:tcPr>
                <w:p w14:paraId="4D4FA4C0" w14:textId="77777777" w:rsidR="00C0190C" w:rsidRPr="00A25D4D" w:rsidRDefault="00C0190C" w:rsidP="008F13CC">
                  <w:pPr>
                    <w:jc w:val="left"/>
                  </w:pPr>
                  <w:r w:rsidRPr="00A25D4D">
                    <w:t> </w:t>
                  </w:r>
                </w:p>
              </w:tc>
              <w:tc>
                <w:tcPr>
                  <w:tcW w:w="1500" w:type="dxa"/>
                  <w:hideMark/>
                </w:tcPr>
                <w:p w14:paraId="03702EB9" w14:textId="77777777" w:rsidR="00C0190C" w:rsidRPr="00A25D4D" w:rsidRDefault="00C0190C" w:rsidP="008F13CC">
                  <w:pPr>
                    <w:jc w:val="left"/>
                  </w:pPr>
                  <w:r w:rsidRPr="00A25D4D">
                    <w:t>Naam</w:t>
                  </w:r>
                </w:p>
              </w:tc>
              <w:tc>
                <w:tcPr>
                  <w:tcW w:w="0" w:type="auto"/>
                  <w:hideMark/>
                </w:tcPr>
                <w:p w14:paraId="01BD21F0" w14:textId="77777777" w:rsidR="00C0190C" w:rsidRPr="00A25D4D" w:rsidRDefault="00C0190C" w:rsidP="008F13CC">
                  <w:pPr>
                    <w:jc w:val="left"/>
                  </w:pPr>
                </w:p>
              </w:tc>
            </w:tr>
            <w:tr w:rsidR="00C0190C" w:rsidRPr="00A25D4D" w14:paraId="4B51F463" w14:textId="77777777" w:rsidTr="00C0190C">
              <w:trPr>
                <w:tblHeader/>
                <w:tblCellSpacing w:w="0" w:type="dxa"/>
              </w:trPr>
              <w:tc>
                <w:tcPr>
                  <w:tcW w:w="360" w:type="dxa"/>
                  <w:hideMark/>
                </w:tcPr>
                <w:p w14:paraId="52C0D85F" w14:textId="77777777" w:rsidR="00C0190C" w:rsidRPr="00A25D4D" w:rsidRDefault="00C0190C" w:rsidP="008F13CC">
                  <w:pPr>
                    <w:jc w:val="left"/>
                  </w:pPr>
                  <w:r w:rsidRPr="00A25D4D">
                    <w:t> </w:t>
                  </w:r>
                </w:p>
              </w:tc>
              <w:tc>
                <w:tcPr>
                  <w:tcW w:w="1500" w:type="dxa"/>
                  <w:hideMark/>
                </w:tcPr>
                <w:p w14:paraId="4B3995FE" w14:textId="77777777" w:rsidR="00C0190C" w:rsidRPr="00A25D4D" w:rsidRDefault="00C0190C" w:rsidP="008F13CC">
                  <w:pPr>
                    <w:jc w:val="left"/>
                  </w:pPr>
                  <w:r w:rsidRPr="00A25D4D">
                    <w:t>Definitie:</w:t>
                  </w:r>
                </w:p>
              </w:tc>
              <w:tc>
                <w:tcPr>
                  <w:tcW w:w="0" w:type="auto"/>
                  <w:hideMark/>
                </w:tcPr>
                <w:p w14:paraId="7B3C172C" w14:textId="77777777" w:rsidR="00C0190C" w:rsidRPr="00A25D4D" w:rsidRDefault="00C0190C" w:rsidP="008F13CC">
                  <w:pPr>
                    <w:jc w:val="left"/>
                  </w:pPr>
                  <w:r w:rsidRPr="00A25D4D">
                    <w:t xml:space="preserve">Aangegeven wordt of het containerleidingelement bovengronds vanaf het maaiveld zichtbaar is. </w:t>
                  </w:r>
                </w:p>
              </w:tc>
            </w:tr>
            <w:tr w:rsidR="00C0190C" w:rsidRPr="00A25D4D" w14:paraId="026DEEFF" w14:textId="77777777" w:rsidTr="00C0190C">
              <w:trPr>
                <w:tblHeader/>
                <w:tblCellSpacing w:w="0" w:type="dxa"/>
              </w:trPr>
              <w:tc>
                <w:tcPr>
                  <w:tcW w:w="360" w:type="dxa"/>
                  <w:hideMark/>
                </w:tcPr>
                <w:p w14:paraId="2219481E" w14:textId="77777777" w:rsidR="00C0190C" w:rsidRPr="00A25D4D" w:rsidRDefault="00C0190C" w:rsidP="008F13CC">
                  <w:pPr>
                    <w:jc w:val="left"/>
                  </w:pPr>
                  <w:r w:rsidRPr="00A25D4D">
                    <w:t> </w:t>
                  </w:r>
                </w:p>
              </w:tc>
              <w:tc>
                <w:tcPr>
                  <w:tcW w:w="1500" w:type="dxa"/>
                  <w:hideMark/>
                </w:tcPr>
                <w:p w14:paraId="3EF06BA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5FE8AD" w14:textId="77777777" w:rsidR="00C0190C" w:rsidRPr="00A25D4D" w:rsidRDefault="00C0190C" w:rsidP="008F13CC">
                  <w:pPr>
                    <w:jc w:val="left"/>
                  </w:pPr>
                  <w:r w:rsidRPr="00A25D4D">
                    <w:t>0..1</w:t>
                  </w:r>
                </w:p>
              </w:tc>
            </w:tr>
          </w:tbl>
          <w:p w14:paraId="4E765E50" w14:textId="77777777" w:rsidR="00C0190C" w:rsidRPr="00A25D4D" w:rsidRDefault="00C0190C" w:rsidP="008F13CC">
            <w:pPr>
              <w:jc w:val="left"/>
            </w:pPr>
          </w:p>
        </w:tc>
      </w:tr>
      <w:tr w:rsidR="00C0190C" w:rsidRPr="00A25D4D" w14:paraId="5EE6A37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C49645" w14:textId="77777777" w:rsidR="00C0190C" w:rsidRPr="00A25D4D" w:rsidRDefault="00C0190C" w:rsidP="008F13CC">
            <w:pPr>
              <w:jc w:val="left"/>
            </w:pPr>
            <w:r w:rsidRPr="00A25D4D">
              <w:rPr>
                <w:b/>
                <w:bCs/>
              </w:rPr>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7B3DA6" w14:textId="77777777" w:rsidTr="00C0190C">
              <w:trPr>
                <w:tblHeader/>
                <w:tblCellSpacing w:w="0" w:type="dxa"/>
              </w:trPr>
              <w:tc>
                <w:tcPr>
                  <w:tcW w:w="360" w:type="dxa"/>
                  <w:hideMark/>
                </w:tcPr>
                <w:p w14:paraId="21C5B799" w14:textId="77777777" w:rsidR="00C0190C" w:rsidRPr="00A25D4D" w:rsidRDefault="00C0190C" w:rsidP="008F13CC">
                  <w:pPr>
                    <w:jc w:val="left"/>
                  </w:pPr>
                  <w:r w:rsidRPr="00A25D4D">
                    <w:t> </w:t>
                  </w:r>
                </w:p>
              </w:tc>
              <w:tc>
                <w:tcPr>
                  <w:tcW w:w="1500" w:type="dxa"/>
                  <w:hideMark/>
                </w:tcPr>
                <w:p w14:paraId="39213CF4" w14:textId="77777777" w:rsidR="00C0190C" w:rsidRPr="00A25D4D" w:rsidRDefault="00C0190C" w:rsidP="008F13CC">
                  <w:pPr>
                    <w:jc w:val="left"/>
                  </w:pPr>
                  <w:r w:rsidRPr="00A25D4D">
                    <w:t>Type:</w:t>
                  </w:r>
                </w:p>
              </w:tc>
              <w:tc>
                <w:tcPr>
                  <w:tcW w:w="0" w:type="auto"/>
                  <w:hideMark/>
                </w:tcPr>
                <w:p w14:paraId="4B2C2459" w14:textId="77777777" w:rsidR="00C0190C" w:rsidRPr="00A25D4D" w:rsidRDefault="00C0190C" w:rsidP="008F13CC">
                  <w:pPr>
                    <w:jc w:val="left"/>
                  </w:pPr>
                  <w:proofErr w:type="spellStart"/>
                  <w:r w:rsidRPr="00A25D4D">
                    <w:t>NauwkeurigheidXYvalue</w:t>
                  </w:r>
                  <w:proofErr w:type="spellEnd"/>
                </w:p>
              </w:tc>
            </w:tr>
            <w:tr w:rsidR="00C0190C" w:rsidRPr="00A25D4D" w14:paraId="2D81E369" w14:textId="77777777" w:rsidTr="00C0190C">
              <w:trPr>
                <w:tblHeader/>
                <w:tblCellSpacing w:w="0" w:type="dxa"/>
              </w:trPr>
              <w:tc>
                <w:tcPr>
                  <w:tcW w:w="360" w:type="dxa"/>
                  <w:hideMark/>
                </w:tcPr>
                <w:p w14:paraId="4DF908E8" w14:textId="77777777" w:rsidR="00C0190C" w:rsidRPr="00A25D4D" w:rsidRDefault="00C0190C" w:rsidP="008F13CC">
                  <w:pPr>
                    <w:jc w:val="left"/>
                  </w:pPr>
                  <w:r w:rsidRPr="00A25D4D">
                    <w:t> </w:t>
                  </w:r>
                </w:p>
              </w:tc>
              <w:tc>
                <w:tcPr>
                  <w:tcW w:w="1500" w:type="dxa"/>
                  <w:hideMark/>
                </w:tcPr>
                <w:p w14:paraId="65D79302" w14:textId="77777777" w:rsidR="00C0190C" w:rsidRPr="00A25D4D" w:rsidRDefault="00C0190C" w:rsidP="008F13CC">
                  <w:pPr>
                    <w:jc w:val="left"/>
                  </w:pPr>
                  <w:r w:rsidRPr="00A25D4D">
                    <w:t>Naam</w:t>
                  </w:r>
                </w:p>
              </w:tc>
              <w:tc>
                <w:tcPr>
                  <w:tcW w:w="0" w:type="auto"/>
                  <w:hideMark/>
                </w:tcPr>
                <w:p w14:paraId="1A2F8EB1" w14:textId="77777777" w:rsidR="00C0190C" w:rsidRPr="00A25D4D" w:rsidRDefault="00C0190C" w:rsidP="008F13CC">
                  <w:pPr>
                    <w:jc w:val="left"/>
                  </w:pPr>
                </w:p>
              </w:tc>
            </w:tr>
            <w:tr w:rsidR="00C0190C" w:rsidRPr="00A25D4D" w14:paraId="4EE74BB6" w14:textId="77777777" w:rsidTr="00C0190C">
              <w:trPr>
                <w:tblHeader/>
                <w:tblCellSpacing w:w="0" w:type="dxa"/>
              </w:trPr>
              <w:tc>
                <w:tcPr>
                  <w:tcW w:w="360" w:type="dxa"/>
                  <w:hideMark/>
                </w:tcPr>
                <w:p w14:paraId="6AFDF514" w14:textId="77777777" w:rsidR="00C0190C" w:rsidRPr="00A25D4D" w:rsidRDefault="00C0190C" w:rsidP="008F13CC">
                  <w:pPr>
                    <w:jc w:val="left"/>
                  </w:pPr>
                  <w:r w:rsidRPr="00A25D4D">
                    <w:t> </w:t>
                  </w:r>
                </w:p>
              </w:tc>
              <w:tc>
                <w:tcPr>
                  <w:tcW w:w="1500" w:type="dxa"/>
                  <w:hideMark/>
                </w:tcPr>
                <w:p w14:paraId="2BAFFA7A" w14:textId="77777777" w:rsidR="00C0190C" w:rsidRPr="00A25D4D" w:rsidRDefault="00C0190C" w:rsidP="008F13CC">
                  <w:pPr>
                    <w:jc w:val="left"/>
                  </w:pPr>
                  <w:r w:rsidRPr="00A25D4D">
                    <w:t>Definitie:</w:t>
                  </w:r>
                </w:p>
              </w:tc>
              <w:tc>
                <w:tcPr>
                  <w:tcW w:w="0" w:type="auto"/>
                  <w:hideMark/>
                </w:tcPr>
                <w:p w14:paraId="1928D7B0"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20A6CA84" w14:textId="77777777" w:rsidTr="00C0190C">
              <w:trPr>
                <w:tblHeader/>
                <w:tblCellSpacing w:w="0" w:type="dxa"/>
              </w:trPr>
              <w:tc>
                <w:tcPr>
                  <w:tcW w:w="360" w:type="dxa"/>
                  <w:hideMark/>
                </w:tcPr>
                <w:p w14:paraId="1A50579E" w14:textId="77777777" w:rsidR="00C0190C" w:rsidRPr="00A25D4D" w:rsidRDefault="00C0190C" w:rsidP="008F13CC">
                  <w:pPr>
                    <w:jc w:val="left"/>
                  </w:pPr>
                  <w:r w:rsidRPr="00A25D4D">
                    <w:t> </w:t>
                  </w:r>
                </w:p>
              </w:tc>
              <w:tc>
                <w:tcPr>
                  <w:tcW w:w="1500" w:type="dxa"/>
                  <w:hideMark/>
                </w:tcPr>
                <w:p w14:paraId="173DFB5A" w14:textId="77777777" w:rsidR="00C0190C" w:rsidRPr="00A25D4D" w:rsidRDefault="00C0190C" w:rsidP="008F13CC">
                  <w:pPr>
                    <w:jc w:val="left"/>
                  </w:pPr>
                  <w:r w:rsidRPr="00A25D4D">
                    <w:t>Omschrijving:</w:t>
                  </w:r>
                </w:p>
              </w:tc>
              <w:tc>
                <w:tcPr>
                  <w:tcW w:w="0" w:type="auto"/>
                  <w:hideMark/>
                </w:tcPr>
                <w:p w14:paraId="3FE072F4" w14:textId="09767AD3" w:rsidR="00C0190C" w:rsidRPr="00A25D4D" w:rsidRDefault="00C0190C" w:rsidP="008F13CC">
                  <w:pPr>
                    <w:jc w:val="left"/>
                  </w:pPr>
                  <w:r w:rsidRPr="00A25D4D">
                    <w:t xml:space="preserve">De nauwkeurigheid voor </w:t>
                  </w:r>
                  <w:r w:rsidR="00135FA7">
                    <w:t>WIBON</w:t>
                  </w:r>
                  <w:r w:rsidRPr="00A25D4D">
                    <w:t xml:space="preserve"> is minimaal +/- 1 meter. </w:t>
                  </w:r>
                </w:p>
              </w:tc>
            </w:tr>
            <w:tr w:rsidR="00C0190C" w:rsidRPr="00A25D4D" w14:paraId="4B55600A" w14:textId="77777777" w:rsidTr="00C0190C">
              <w:trPr>
                <w:tblHeader/>
                <w:tblCellSpacing w:w="0" w:type="dxa"/>
              </w:trPr>
              <w:tc>
                <w:tcPr>
                  <w:tcW w:w="360" w:type="dxa"/>
                  <w:hideMark/>
                </w:tcPr>
                <w:p w14:paraId="39B3F58E" w14:textId="77777777" w:rsidR="00C0190C" w:rsidRPr="00A25D4D" w:rsidRDefault="00C0190C" w:rsidP="008F13CC">
                  <w:pPr>
                    <w:jc w:val="left"/>
                  </w:pPr>
                  <w:r w:rsidRPr="00A25D4D">
                    <w:t> </w:t>
                  </w:r>
                </w:p>
              </w:tc>
              <w:tc>
                <w:tcPr>
                  <w:tcW w:w="1500" w:type="dxa"/>
                  <w:hideMark/>
                </w:tcPr>
                <w:p w14:paraId="47E02CF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2ACF08" w14:textId="77777777" w:rsidR="00C0190C" w:rsidRPr="00A25D4D" w:rsidRDefault="00C0190C" w:rsidP="008F13CC">
                  <w:pPr>
                    <w:jc w:val="left"/>
                  </w:pPr>
                  <w:r w:rsidRPr="00A25D4D">
                    <w:t>0..1</w:t>
                  </w:r>
                </w:p>
              </w:tc>
            </w:tr>
          </w:tbl>
          <w:p w14:paraId="25523C79" w14:textId="77777777" w:rsidR="00C0190C" w:rsidRPr="00A25D4D" w:rsidRDefault="00C0190C" w:rsidP="008F13CC">
            <w:pPr>
              <w:jc w:val="left"/>
            </w:pPr>
          </w:p>
        </w:tc>
      </w:tr>
      <w:tr w:rsidR="00C0190C" w:rsidRPr="00A25D4D" w14:paraId="5AF3C8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198D81" w14:textId="77777777" w:rsidR="00C0190C" w:rsidRPr="00A25D4D" w:rsidRDefault="00C0190C" w:rsidP="008F13CC">
            <w:pPr>
              <w:jc w:val="left"/>
            </w:pPr>
            <w:r w:rsidRPr="00A25D4D">
              <w:rPr>
                <w:b/>
                <w:bCs/>
              </w:rPr>
              <w:t>Attribuut: BGT_ID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2A7FB64" w14:textId="77777777" w:rsidTr="00C0190C">
              <w:trPr>
                <w:tblHeader/>
                <w:tblCellSpacing w:w="0" w:type="dxa"/>
              </w:trPr>
              <w:tc>
                <w:tcPr>
                  <w:tcW w:w="360" w:type="dxa"/>
                  <w:hideMark/>
                </w:tcPr>
                <w:p w14:paraId="5C566B13" w14:textId="77777777" w:rsidR="00C0190C" w:rsidRPr="00A25D4D" w:rsidRDefault="00C0190C" w:rsidP="008F13CC">
                  <w:pPr>
                    <w:jc w:val="left"/>
                  </w:pPr>
                  <w:r w:rsidRPr="00A25D4D">
                    <w:t> </w:t>
                  </w:r>
                </w:p>
              </w:tc>
              <w:tc>
                <w:tcPr>
                  <w:tcW w:w="1500" w:type="dxa"/>
                  <w:hideMark/>
                </w:tcPr>
                <w:p w14:paraId="7A56903D" w14:textId="77777777" w:rsidR="00C0190C" w:rsidRPr="00A25D4D" w:rsidRDefault="00C0190C" w:rsidP="008F13CC">
                  <w:pPr>
                    <w:jc w:val="left"/>
                  </w:pPr>
                  <w:r w:rsidRPr="00A25D4D">
                    <w:t>Type:</w:t>
                  </w:r>
                </w:p>
              </w:tc>
              <w:tc>
                <w:tcPr>
                  <w:tcW w:w="0" w:type="auto"/>
                  <w:hideMark/>
                </w:tcPr>
                <w:p w14:paraId="65E87A48" w14:textId="77777777" w:rsidR="00C0190C" w:rsidRPr="00A25D4D" w:rsidRDefault="00C0190C" w:rsidP="008F13CC">
                  <w:pPr>
                    <w:jc w:val="left"/>
                  </w:pPr>
                  <w:r w:rsidRPr="00A25D4D">
                    <w:t>NEN3610ID</w:t>
                  </w:r>
                </w:p>
              </w:tc>
            </w:tr>
            <w:tr w:rsidR="00C0190C" w:rsidRPr="00A25D4D" w14:paraId="040A4F74" w14:textId="77777777" w:rsidTr="00C0190C">
              <w:trPr>
                <w:tblHeader/>
                <w:tblCellSpacing w:w="0" w:type="dxa"/>
              </w:trPr>
              <w:tc>
                <w:tcPr>
                  <w:tcW w:w="360" w:type="dxa"/>
                  <w:hideMark/>
                </w:tcPr>
                <w:p w14:paraId="21640000" w14:textId="77777777" w:rsidR="00C0190C" w:rsidRPr="00A25D4D" w:rsidRDefault="00C0190C" w:rsidP="008F13CC">
                  <w:pPr>
                    <w:jc w:val="left"/>
                  </w:pPr>
                  <w:r w:rsidRPr="00A25D4D">
                    <w:t> </w:t>
                  </w:r>
                </w:p>
              </w:tc>
              <w:tc>
                <w:tcPr>
                  <w:tcW w:w="1500" w:type="dxa"/>
                  <w:hideMark/>
                </w:tcPr>
                <w:p w14:paraId="1460BD38" w14:textId="77777777" w:rsidR="00C0190C" w:rsidRPr="00A25D4D" w:rsidRDefault="00C0190C" w:rsidP="008F13CC">
                  <w:pPr>
                    <w:jc w:val="left"/>
                  </w:pPr>
                  <w:r w:rsidRPr="00A25D4D">
                    <w:t>Naam</w:t>
                  </w:r>
                </w:p>
              </w:tc>
              <w:tc>
                <w:tcPr>
                  <w:tcW w:w="0" w:type="auto"/>
                  <w:hideMark/>
                </w:tcPr>
                <w:p w14:paraId="5E47D02E" w14:textId="77777777" w:rsidR="00C0190C" w:rsidRPr="00A25D4D" w:rsidRDefault="00C0190C" w:rsidP="008F13CC">
                  <w:pPr>
                    <w:jc w:val="left"/>
                  </w:pPr>
                </w:p>
              </w:tc>
            </w:tr>
            <w:tr w:rsidR="00C0190C" w:rsidRPr="00A25D4D" w14:paraId="3203433D" w14:textId="77777777" w:rsidTr="00C0190C">
              <w:trPr>
                <w:tblHeader/>
                <w:tblCellSpacing w:w="0" w:type="dxa"/>
              </w:trPr>
              <w:tc>
                <w:tcPr>
                  <w:tcW w:w="360" w:type="dxa"/>
                  <w:hideMark/>
                </w:tcPr>
                <w:p w14:paraId="1A96C758" w14:textId="77777777" w:rsidR="00C0190C" w:rsidRPr="00A25D4D" w:rsidRDefault="00C0190C" w:rsidP="008F13CC">
                  <w:pPr>
                    <w:jc w:val="left"/>
                  </w:pPr>
                  <w:r w:rsidRPr="00A25D4D">
                    <w:t> </w:t>
                  </w:r>
                </w:p>
              </w:tc>
              <w:tc>
                <w:tcPr>
                  <w:tcW w:w="1500" w:type="dxa"/>
                  <w:hideMark/>
                </w:tcPr>
                <w:p w14:paraId="256A4945" w14:textId="77777777" w:rsidR="00C0190C" w:rsidRPr="00A25D4D" w:rsidRDefault="00C0190C" w:rsidP="008F13CC">
                  <w:pPr>
                    <w:jc w:val="left"/>
                  </w:pPr>
                  <w:r w:rsidRPr="00A25D4D">
                    <w:t>Definitie:</w:t>
                  </w:r>
                </w:p>
              </w:tc>
              <w:tc>
                <w:tcPr>
                  <w:tcW w:w="0" w:type="auto"/>
                  <w:hideMark/>
                </w:tcPr>
                <w:p w14:paraId="7989AEC9" w14:textId="77777777" w:rsidR="00C0190C" w:rsidRPr="00A25D4D" w:rsidRDefault="00C0190C" w:rsidP="008F13CC">
                  <w:pPr>
                    <w:jc w:val="left"/>
                  </w:pPr>
                  <w:r w:rsidRPr="00A25D4D">
                    <w:t xml:space="preserve">Verwijzing naar het ID van het overeenkomstige object uit de Basisregistratie Grootschalige Topografie of </w:t>
                  </w:r>
                  <w:proofErr w:type="spellStart"/>
                  <w:r w:rsidRPr="00A25D4D">
                    <w:t>pluslaag</w:t>
                  </w:r>
                  <w:proofErr w:type="spellEnd"/>
                  <w:r w:rsidRPr="00A25D4D">
                    <w:t xml:space="preserve">. </w:t>
                  </w:r>
                </w:p>
              </w:tc>
            </w:tr>
            <w:tr w:rsidR="00C0190C" w:rsidRPr="00A25D4D" w14:paraId="347938E1" w14:textId="77777777" w:rsidTr="00C0190C">
              <w:trPr>
                <w:tblHeader/>
                <w:tblCellSpacing w:w="0" w:type="dxa"/>
              </w:trPr>
              <w:tc>
                <w:tcPr>
                  <w:tcW w:w="360" w:type="dxa"/>
                  <w:hideMark/>
                </w:tcPr>
                <w:p w14:paraId="42375C7E" w14:textId="77777777" w:rsidR="00C0190C" w:rsidRPr="00A25D4D" w:rsidRDefault="00C0190C" w:rsidP="008F13CC">
                  <w:pPr>
                    <w:jc w:val="left"/>
                  </w:pPr>
                  <w:r w:rsidRPr="00A25D4D">
                    <w:t> </w:t>
                  </w:r>
                </w:p>
              </w:tc>
              <w:tc>
                <w:tcPr>
                  <w:tcW w:w="1500" w:type="dxa"/>
                  <w:hideMark/>
                </w:tcPr>
                <w:p w14:paraId="60E425B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B88A6F1" w14:textId="77777777" w:rsidR="00C0190C" w:rsidRPr="00A25D4D" w:rsidRDefault="00C0190C" w:rsidP="008F13CC">
                  <w:pPr>
                    <w:jc w:val="left"/>
                  </w:pPr>
                  <w:r w:rsidRPr="00A25D4D">
                    <w:t>0..1</w:t>
                  </w:r>
                </w:p>
              </w:tc>
            </w:tr>
          </w:tbl>
          <w:p w14:paraId="2987D499" w14:textId="77777777" w:rsidR="00C0190C" w:rsidRPr="00A25D4D" w:rsidRDefault="00C0190C" w:rsidP="008F13CC">
            <w:pPr>
              <w:jc w:val="left"/>
            </w:pPr>
          </w:p>
        </w:tc>
      </w:tr>
      <w:tr w:rsidR="00C0190C" w:rsidRPr="00A25D4D" w14:paraId="606D13D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6564B1" w14:textId="77777777" w:rsidR="00C0190C" w:rsidRPr="00A25D4D" w:rsidRDefault="00C0190C" w:rsidP="008F13CC">
            <w:pPr>
              <w:jc w:val="left"/>
            </w:pPr>
            <w:r w:rsidRPr="00A25D4D">
              <w:rPr>
                <w:b/>
                <w:bCs/>
              </w:rPr>
              <w:t xml:space="preserve">Attribuut: </w:t>
            </w:r>
            <w:proofErr w:type="spellStart"/>
            <w:r w:rsidRPr="00A25D4D">
              <w:rPr>
                <w:b/>
                <w:bCs/>
              </w:rPr>
              <w:t>rotatiehoekSymbool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312EC73" w14:textId="77777777" w:rsidTr="00C0190C">
              <w:trPr>
                <w:tblHeader/>
                <w:tblCellSpacing w:w="0" w:type="dxa"/>
              </w:trPr>
              <w:tc>
                <w:tcPr>
                  <w:tcW w:w="360" w:type="dxa"/>
                  <w:hideMark/>
                </w:tcPr>
                <w:p w14:paraId="2DD4B2B8" w14:textId="77777777" w:rsidR="00C0190C" w:rsidRPr="00A25D4D" w:rsidRDefault="00C0190C" w:rsidP="008F13CC">
                  <w:pPr>
                    <w:jc w:val="left"/>
                  </w:pPr>
                  <w:r w:rsidRPr="00A25D4D">
                    <w:t> </w:t>
                  </w:r>
                </w:p>
              </w:tc>
              <w:tc>
                <w:tcPr>
                  <w:tcW w:w="1500" w:type="dxa"/>
                  <w:hideMark/>
                </w:tcPr>
                <w:p w14:paraId="53D8FD35" w14:textId="77777777" w:rsidR="00C0190C" w:rsidRPr="00A25D4D" w:rsidRDefault="00C0190C" w:rsidP="008F13CC">
                  <w:pPr>
                    <w:jc w:val="left"/>
                  </w:pPr>
                  <w:r w:rsidRPr="00A25D4D">
                    <w:t>Type:</w:t>
                  </w:r>
                </w:p>
              </w:tc>
              <w:tc>
                <w:tcPr>
                  <w:tcW w:w="0" w:type="auto"/>
                  <w:hideMark/>
                </w:tcPr>
                <w:p w14:paraId="4676B537" w14:textId="77777777" w:rsidR="00C0190C" w:rsidRPr="00A25D4D" w:rsidRDefault="00C0190C" w:rsidP="008F13CC">
                  <w:pPr>
                    <w:jc w:val="left"/>
                  </w:pPr>
                  <w:proofErr w:type="spellStart"/>
                  <w:r w:rsidRPr="00A25D4D">
                    <w:t>Measure</w:t>
                  </w:r>
                  <w:proofErr w:type="spellEnd"/>
                </w:p>
              </w:tc>
            </w:tr>
            <w:tr w:rsidR="00C0190C" w:rsidRPr="00A25D4D" w14:paraId="03D03AD3" w14:textId="77777777" w:rsidTr="00C0190C">
              <w:trPr>
                <w:tblHeader/>
                <w:tblCellSpacing w:w="0" w:type="dxa"/>
              </w:trPr>
              <w:tc>
                <w:tcPr>
                  <w:tcW w:w="360" w:type="dxa"/>
                  <w:hideMark/>
                </w:tcPr>
                <w:p w14:paraId="1805E015" w14:textId="77777777" w:rsidR="00C0190C" w:rsidRPr="00A25D4D" w:rsidRDefault="00C0190C" w:rsidP="008F13CC">
                  <w:pPr>
                    <w:jc w:val="left"/>
                  </w:pPr>
                  <w:r w:rsidRPr="00A25D4D">
                    <w:t> </w:t>
                  </w:r>
                </w:p>
              </w:tc>
              <w:tc>
                <w:tcPr>
                  <w:tcW w:w="1500" w:type="dxa"/>
                  <w:hideMark/>
                </w:tcPr>
                <w:p w14:paraId="3472331D" w14:textId="77777777" w:rsidR="00C0190C" w:rsidRPr="00A25D4D" w:rsidRDefault="00C0190C" w:rsidP="008F13CC">
                  <w:pPr>
                    <w:jc w:val="left"/>
                  </w:pPr>
                  <w:r w:rsidRPr="00A25D4D">
                    <w:t>Naam</w:t>
                  </w:r>
                </w:p>
              </w:tc>
              <w:tc>
                <w:tcPr>
                  <w:tcW w:w="0" w:type="auto"/>
                  <w:hideMark/>
                </w:tcPr>
                <w:p w14:paraId="1C1F9CD4" w14:textId="77777777" w:rsidR="00C0190C" w:rsidRPr="00A25D4D" w:rsidRDefault="00C0190C" w:rsidP="008F13CC">
                  <w:pPr>
                    <w:jc w:val="left"/>
                  </w:pPr>
                </w:p>
              </w:tc>
            </w:tr>
            <w:tr w:rsidR="00C0190C" w:rsidRPr="00A25D4D" w14:paraId="51EB7F86" w14:textId="77777777" w:rsidTr="00C0190C">
              <w:trPr>
                <w:tblHeader/>
                <w:tblCellSpacing w:w="0" w:type="dxa"/>
              </w:trPr>
              <w:tc>
                <w:tcPr>
                  <w:tcW w:w="360" w:type="dxa"/>
                  <w:hideMark/>
                </w:tcPr>
                <w:p w14:paraId="666D60E7" w14:textId="77777777" w:rsidR="00C0190C" w:rsidRPr="00A25D4D" w:rsidRDefault="00C0190C" w:rsidP="008F13CC">
                  <w:pPr>
                    <w:jc w:val="left"/>
                  </w:pPr>
                  <w:r w:rsidRPr="00A25D4D">
                    <w:t> </w:t>
                  </w:r>
                </w:p>
              </w:tc>
              <w:tc>
                <w:tcPr>
                  <w:tcW w:w="1500" w:type="dxa"/>
                  <w:hideMark/>
                </w:tcPr>
                <w:p w14:paraId="0D2B7D39" w14:textId="77777777" w:rsidR="00C0190C" w:rsidRPr="00A25D4D" w:rsidRDefault="00C0190C" w:rsidP="008F13CC">
                  <w:pPr>
                    <w:jc w:val="left"/>
                  </w:pPr>
                  <w:r w:rsidRPr="00A25D4D">
                    <w:t>Definitie:</w:t>
                  </w:r>
                </w:p>
              </w:tc>
              <w:tc>
                <w:tcPr>
                  <w:tcW w:w="0" w:type="auto"/>
                  <w:hideMark/>
                </w:tcPr>
                <w:p w14:paraId="586FBE7C" w14:textId="77777777" w:rsidR="00C0190C" w:rsidRPr="00A25D4D" w:rsidRDefault="00C0190C" w:rsidP="008F13CC">
                  <w:pPr>
                    <w:jc w:val="left"/>
                  </w:pPr>
                  <w:r w:rsidRPr="00A25D4D">
                    <w:t xml:space="preserve">Hoek waaronder een puntsymbool wordt weergegeven. </w:t>
                  </w:r>
                </w:p>
              </w:tc>
            </w:tr>
            <w:tr w:rsidR="00C0190C" w:rsidRPr="00A25D4D" w14:paraId="40AD876B" w14:textId="77777777" w:rsidTr="00C0190C">
              <w:trPr>
                <w:tblHeader/>
                <w:tblCellSpacing w:w="0" w:type="dxa"/>
              </w:trPr>
              <w:tc>
                <w:tcPr>
                  <w:tcW w:w="360" w:type="dxa"/>
                  <w:hideMark/>
                </w:tcPr>
                <w:p w14:paraId="528827C6" w14:textId="77777777" w:rsidR="00C0190C" w:rsidRPr="00A25D4D" w:rsidRDefault="00C0190C" w:rsidP="008F13CC">
                  <w:pPr>
                    <w:jc w:val="left"/>
                  </w:pPr>
                  <w:r w:rsidRPr="00A25D4D">
                    <w:t> </w:t>
                  </w:r>
                </w:p>
              </w:tc>
              <w:tc>
                <w:tcPr>
                  <w:tcW w:w="1500" w:type="dxa"/>
                  <w:hideMark/>
                </w:tcPr>
                <w:p w14:paraId="4C6AA694" w14:textId="77777777" w:rsidR="00C0190C" w:rsidRPr="00A25D4D" w:rsidRDefault="00C0190C" w:rsidP="008F13CC">
                  <w:pPr>
                    <w:jc w:val="left"/>
                  </w:pPr>
                  <w:r w:rsidRPr="00A25D4D">
                    <w:t>Omschrijving:</w:t>
                  </w:r>
                </w:p>
              </w:tc>
              <w:tc>
                <w:tcPr>
                  <w:tcW w:w="0" w:type="auto"/>
                  <w:hideMark/>
                </w:tcPr>
                <w:p w14:paraId="328558D4" w14:textId="77777777" w:rsidR="00C0190C" w:rsidRPr="00A25D4D" w:rsidRDefault="00C0190C" w:rsidP="008F13CC">
                  <w:pPr>
                    <w:jc w:val="left"/>
                  </w:pPr>
                  <w:r w:rsidRPr="00A25D4D">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4131467A" w14:textId="77777777" w:rsidTr="00C0190C">
              <w:trPr>
                <w:tblHeader/>
                <w:tblCellSpacing w:w="0" w:type="dxa"/>
              </w:trPr>
              <w:tc>
                <w:tcPr>
                  <w:tcW w:w="360" w:type="dxa"/>
                  <w:hideMark/>
                </w:tcPr>
                <w:p w14:paraId="5C30FBDF" w14:textId="77777777" w:rsidR="00C0190C" w:rsidRPr="00A25D4D" w:rsidRDefault="00C0190C" w:rsidP="008F13CC">
                  <w:pPr>
                    <w:jc w:val="left"/>
                  </w:pPr>
                  <w:r w:rsidRPr="00A25D4D">
                    <w:t> </w:t>
                  </w:r>
                </w:p>
              </w:tc>
              <w:tc>
                <w:tcPr>
                  <w:tcW w:w="1500" w:type="dxa"/>
                  <w:hideMark/>
                </w:tcPr>
                <w:p w14:paraId="5E3B785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84BC1C" w14:textId="77777777" w:rsidR="00C0190C" w:rsidRPr="00A25D4D" w:rsidRDefault="00C0190C" w:rsidP="008F13CC">
                  <w:pPr>
                    <w:jc w:val="left"/>
                  </w:pPr>
                  <w:r w:rsidRPr="00A25D4D">
                    <w:t>0..1</w:t>
                  </w:r>
                </w:p>
              </w:tc>
            </w:tr>
          </w:tbl>
          <w:p w14:paraId="1A699B07" w14:textId="77777777" w:rsidR="00C0190C" w:rsidRPr="00A25D4D" w:rsidRDefault="00C0190C" w:rsidP="008F13CC">
            <w:pPr>
              <w:jc w:val="left"/>
            </w:pPr>
          </w:p>
        </w:tc>
      </w:tr>
      <w:tr w:rsidR="00C0190C" w:rsidRPr="00A25D4D" w14:paraId="280DD0F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9DFC36"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D5142A5" w14:textId="77777777" w:rsidTr="00C0190C">
              <w:trPr>
                <w:tblHeader/>
                <w:tblCellSpacing w:w="0" w:type="dxa"/>
              </w:trPr>
              <w:tc>
                <w:tcPr>
                  <w:tcW w:w="360" w:type="dxa"/>
                  <w:hideMark/>
                </w:tcPr>
                <w:p w14:paraId="6EE181CD" w14:textId="77777777" w:rsidR="00C0190C" w:rsidRPr="00A25D4D" w:rsidRDefault="00C0190C" w:rsidP="008F13CC">
                  <w:pPr>
                    <w:jc w:val="left"/>
                  </w:pPr>
                  <w:r w:rsidRPr="00A25D4D">
                    <w:t> </w:t>
                  </w:r>
                </w:p>
              </w:tc>
              <w:tc>
                <w:tcPr>
                  <w:tcW w:w="1500" w:type="dxa"/>
                  <w:hideMark/>
                </w:tcPr>
                <w:p w14:paraId="5C3D7BAC" w14:textId="77777777" w:rsidR="00C0190C" w:rsidRPr="00A25D4D" w:rsidRDefault="00C0190C" w:rsidP="008F13CC">
                  <w:pPr>
                    <w:jc w:val="left"/>
                  </w:pPr>
                  <w:r w:rsidRPr="00A25D4D">
                    <w:t>Type:</w:t>
                  </w:r>
                </w:p>
              </w:tc>
              <w:tc>
                <w:tcPr>
                  <w:tcW w:w="0" w:type="auto"/>
                  <w:hideMark/>
                </w:tcPr>
                <w:p w14:paraId="3DBE6C65" w14:textId="77777777" w:rsidR="00C0190C" w:rsidRPr="00A25D4D" w:rsidRDefault="00C0190C" w:rsidP="008F13CC">
                  <w:pPr>
                    <w:jc w:val="left"/>
                  </w:pPr>
                  <w:proofErr w:type="spellStart"/>
                  <w:r w:rsidRPr="00A25D4D">
                    <w:t>ExtraInformatie</w:t>
                  </w:r>
                  <w:proofErr w:type="spellEnd"/>
                </w:p>
              </w:tc>
            </w:tr>
            <w:tr w:rsidR="00C0190C" w:rsidRPr="00A25D4D" w14:paraId="0133C09F" w14:textId="77777777" w:rsidTr="00C0190C">
              <w:trPr>
                <w:tblHeader/>
                <w:tblCellSpacing w:w="0" w:type="dxa"/>
              </w:trPr>
              <w:tc>
                <w:tcPr>
                  <w:tcW w:w="360" w:type="dxa"/>
                  <w:hideMark/>
                </w:tcPr>
                <w:p w14:paraId="4176999F" w14:textId="77777777" w:rsidR="00C0190C" w:rsidRPr="00A25D4D" w:rsidRDefault="00C0190C" w:rsidP="008F13CC">
                  <w:pPr>
                    <w:jc w:val="left"/>
                  </w:pPr>
                  <w:r w:rsidRPr="00A25D4D">
                    <w:t> </w:t>
                  </w:r>
                </w:p>
              </w:tc>
              <w:tc>
                <w:tcPr>
                  <w:tcW w:w="1500" w:type="dxa"/>
                  <w:hideMark/>
                </w:tcPr>
                <w:p w14:paraId="7DF02EE4" w14:textId="77777777" w:rsidR="00C0190C" w:rsidRPr="00A25D4D" w:rsidRDefault="00C0190C" w:rsidP="008F13CC">
                  <w:pPr>
                    <w:jc w:val="left"/>
                  </w:pPr>
                  <w:r w:rsidRPr="00A25D4D">
                    <w:t>Naam</w:t>
                  </w:r>
                </w:p>
              </w:tc>
              <w:tc>
                <w:tcPr>
                  <w:tcW w:w="0" w:type="auto"/>
                  <w:hideMark/>
                </w:tcPr>
                <w:p w14:paraId="0243E1A2" w14:textId="77777777" w:rsidR="00C0190C" w:rsidRPr="00A25D4D" w:rsidRDefault="00C0190C" w:rsidP="008F13CC">
                  <w:pPr>
                    <w:jc w:val="left"/>
                  </w:pPr>
                </w:p>
              </w:tc>
            </w:tr>
            <w:tr w:rsidR="00C0190C" w:rsidRPr="00A25D4D" w14:paraId="4A8C57A8" w14:textId="77777777" w:rsidTr="00C0190C">
              <w:trPr>
                <w:tblHeader/>
                <w:tblCellSpacing w:w="0" w:type="dxa"/>
              </w:trPr>
              <w:tc>
                <w:tcPr>
                  <w:tcW w:w="360" w:type="dxa"/>
                  <w:hideMark/>
                </w:tcPr>
                <w:p w14:paraId="39715327" w14:textId="77777777" w:rsidR="00C0190C" w:rsidRPr="00A25D4D" w:rsidRDefault="00C0190C" w:rsidP="008F13CC">
                  <w:pPr>
                    <w:jc w:val="left"/>
                  </w:pPr>
                  <w:r w:rsidRPr="00A25D4D">
                    <w:t> </w:t>
                  </w:r>
                </w:p>
              </w:tc>
              <w:tc>
                <w:tcPr>
                  <w:tcW w:w="1500" w:type="dxa"/>
                  <w:hideMark/>
                </w:tcPr>
                <w:p w14:paraId="4B8FE344" w14:textId="77777777" w:rsidR="00C0190C" w:rsidRPr="00A25D4D" w:rsidRDefault="00C0190C" w:rsidP="008F13CC">
                  <w:pPr>
                    <w:jc w:val="left"/>
                  </w:pPr>
                  <w:r w:rsidRPr="00A25D4D">
                    <w:t>Definitie:</w:t>
                  </w:r>
                </w:p>
              </w:tc>
              <w:tc>
                <w:tcPr>
                  <w:tcW w:w="0" w:type="auto"/>
                  <w:hideMark/>
                </w:tcPr>
                <w:p w14:paraId="6A0E8835" w14:textId="77777777" w:rsidR="00C0190C" w:rsidRPr="00A25D4D" w:rsidRDefault="00C0190C" w:rsidP="008F13CC">
                  <w:pPr>
                    <w:jc w:val="left"/>
                  </w:pPr>
                  <w:r w:rsidRPr="00A25D4D">
                    <w:t xml:space="preserve">Extra informatie over dit object. </w:t>
                  </w:r>
                </w:p>
              </w:tc>
            </w:tr>
            <w:tr w:rsidR="00C0190C" w:rsidRPr="00A25D4D" w14:paraId="36F3395D" w14:textId="77777777" w:rsidTr="00C0190C">
              <w:trPr>
                <w:tblHeader/>
                <w:tblCellSpacing w:w="0" w:type="dxa"/>
              </w:trPr>
              <w:tc>
                <w:tcPr>
                  <w:tcW w:w="360" w:type="dxa"/>
                  <w:hideMark/>
                </w:tcPr>
                <w:p w14:paraId="050BB249" w14:textId="77777777" w:rsidR="00C0190C" w:rsidRPr="00A25D4D" w:rsidRDefault="00C0190C" w:rsidP="008F13CC">
                  <w:pPr>
                    <w:jc w:val="left"/>
                  </w:pPr>
                  <w:r w:rsidRPr="00A25D4D">
                    <w:t> </w:t>
                  </w:r>
                </w:p>
              </w:tc>
              <w:tc>
                <w:tcPr>
                  <w:tcW w:w="1500" w:type="dxa"/>
                  <w:hideMark/>
                </w:tcPr>
                <w:p w14:paraId="2CC33D5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915DE05" w14:textId="77777777" w:rsidR="00C0190C" w:rsidRPr="00A25D4D" w:rsidRDefault="00C0190C" w:rsidP="008F13CC">
                  <w:pPr>
                    <w:jc w:val="left"/>
                  </w:pPr>
                  <w:r w:rsidRPr="00A25D4D">
                    <w:t>0..*</w:t>
                  </w:r>
                </w:p>
              </w:tc>
            </w:tr>
          </w:tbl>
          <w:p w14:paraId="2BEC6C91" w14:textId="77777777" w:rsidR="00C0190C" w:rsidRPr="00A25D4D" w:rsidRDefault="00C0190C" w:rsidP="008F13CC">
            <w:pPr>
              <w:jc w:val="left"/>
            </w:pPr>
          </w:p>
        </w:tc>
      </w:tr>
      <w:tr w:rsidR="00C0190C" w:rsidRPr="00A25D4D" w14:paraId="3EEF225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1668DA"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76480A6" w14:textId="77777777" w:rsidTr="00C0190C">
              <w:trPr>
                <w:tblHeader/>
                <w:tblCellSpacing w:w="0" w:type="dxa"/>
              </w:trPr>
              <w:tc>
                <w:tcPr>
                  <w:tcW w:w="360" w:type="dxa"/>
                  <w:hideMark/>
                </w:tcPr>
                <w:p w14:paraId="37C133DC" w14:textId="77777777" w:rsidR="00C0190C" w:rsidRPr="00A25D4D" w:rsidRDefault="00C0190C" w:rsidP="008F13CC">
                  <w:pPr>
                    <w:jc w:val="left"/>
                  </w:pPr>
                  <w:r w:rsidRPr="00A25D4D">
                    <w:t> </w:t>
                  </w:r>
                </w:p>
              </w:tc>
              <w:tc>
                <w:tcPr>
                  <w:tcW w:w="1500" w:type="dxa"/>
                  <w:hideMark/>
                </w:tcPr>
                <w:p w14:paraId="09EF4F66" w14:textId="77777777" w:rsidR="00C0190C" w:rsidRPr="00A25D4D" w:rsidRDefault="00C0190C" w:rsidP="008F13CC">
                  <w:pPr>
                    <w:jc w:val="left"/>
                  </w:pPr>
                  <w:r w:rsidRPr="00A25D4D">
                    <w:t>Type:</w:t>
                  </w:r>
                </w:p>
              </w:tc>
              <w:tc>
                <w:tcPr>
                  <w:tcW w:w="0" w:type="auto"/>
                  <w:hideMark/>
                </w:tcPr>
                <w:p w14:paraId="3CC5B2AE" w14:textId="77777777" w:rsidR="00C0190C" w:rsidRPr="00A25D4D" w:rsidRDefault="00C0190C" w:rsidP="008F13CC">
                  <w:pPr>
                    <w:jc w:val="left"/>
                  </w:pPr>
                  <w:r w:rsidRPr="00A25D4D">
                    <w:t>Utiliteitsnet</w:t>
                  </w:r>
                </w:p>
              </w:tc>
            </w:tr>
            <w:tr w:rsidR="00C0190C" w:rsidRPr="00A25D4D" w14:paraId="047E4FFC" w14:textId="77777777" w:rsidTr="00C0190C">
              <w:trPr>
                <w:tblHeader/>
                <w:tblCellSpacing w:w="0" w:type="dxa"/>
              </w:trPr>
              <w:tc>
                <w:tcPr>
                  <w:tcW w:w="360" w:type="dxa"/>
                  <w:hideMark/>
                </w:tcPr>
                <w:p w14:paraId="35A82610" w14:textId="77777777" w:rsidR="00C0190C" w:rsidRPr="00A25D4D" w:rsidRDefault="00C0190C" w:rsidP="008F13CC">
                  <w:pPr>
                    <w:jc w:val="left"/>
                  </w:pPr>
                  <w:r w:rsidRPr="00A25D4D">
                    <w:t> </w:t>
                  </w:r>
                </w:p>
              </w:tc>
              <w:tc>
                <w:tcPr>
                  <w:tcW w:w="1500" w:type="dxa"/>
                  <w:hideMark/>
                </w:tcPr>
                <w:p w14:paraId="0EC911C7" w14:textId="77777777" w:rsidR="00C0190C" w:rsidRPr="00A25D4D" w:rsidRDefault="00C0190C" w:rsidP="008F13CC">
                  <w:pPr>
                    <w:jc w:val="left"/>
                  </w:pPr>
                  <w:r w:rsidRPr="00A25D4D">
                    <w:t>Naam</w:t>
                  </w:r>
                </w:p>
              </w:tc>
              <w:tc>
                <w:tcPr>
                  <w:tcW w:w="0" w:type="auto"/>
                  <w:hideMark/>
                </w:tcPr>
                <w:p w14:paraId="52BBAA3A" w14:textId="77777777" w:rsidR="00C0190C" w:rsidRPr="00A25D4D" w:rsidRDefault="00C0190C" w:rsidP="008F13CC">
                  <w:pPr>
                    <w:jc w:val="left"/>
                  </w:pPr>
                </w:p>
              </w:tc>
            </w:tr>
            <w:tr w:rsidR="00C0190C" w:rsidRPr="00A25D4D" w14:paraId="15CB15CB" w14:textId="77777777" w:rsidTr="00C0190C">
              <w:trPr>
                <w:tblHeader/>
                <w:tblCellSpacing w:w="0" w:type="dxa"/>
              </w:trPr>
              <w:tc>
                <w:tcPr>
                  <w:tcW w:w="360" w:type="dxa"/>
                  <w:hideMark/>
                </w:tcPr>
                <w:p w14:paraId="7CCF3303" w14:textId="77777777" w:rsidR="00C0190C" w:rsidRPr="00A25D4D" w:rsidRDefault="00C0190C" w:rsidP="008F13CC">
                  <w:pPr>
                    <w:jc w:val="left"/>
                  </w:pPr>
                  <w:r w:rsidRPr="00A25D4D">
                    <w:t> </w:t>
                  </w:r>
                </w:p>
              </w:tc>
              <w:tc>
                <w:tcPr>
                  <w:tcW w:w="1500" w:type="dxa"/>
                  <w:hideMark/>
                </w:tcPr>
                <w:p w14:paraId="33E4EA55" w14:textId="77777777" w:rsidR="00C0190C" w:rsidRPr="00A25D4D" w:rsidRDefault="00C0190C" w:rsidP="008F13CC">
                  <w:pPr>
                    <w:jc w:val="left"/>
                  </w:pPr>
                  <w:r w:rsidRPr="00A25D4D">
                    <w:t>Definitie:</w:t>
                  </w:r>
                </w:p>
              </w:tc>
              <w:tc>
                <w:tcPr>
                  <w:tcW w:w="0" w:type="auto"/>
                  <w:hideMark/>
                </w:tcPr>
                <w:p w14:paraId="6FFE9C9D" w14:textId="77777777" w:rsidR="00C0190C" w:rsidRPr="00A25D4D" w:rsidRDefault="00C0190C" w:rsidP="008F13CC">
                  <w:pPr>
                    <w:jc w:val="left"/>
                  </w:pPr>
                  <w:r w:rsidRPr="00A25D4D">
                    <w:t xml:space="preserve">Verwijzing naar het utiliteitsnet. </w:t>
                  </w:r>
                </w:p>
              </w:tc>
            </w:tr>
            <w:tr w:rsidR="00C0190C" w:rsidRPr="00A25D4D" w14:paraId="44A4AEE4" w14:textId="77777777" w:rsidTr="00C0190C">
              <w:trPr>
                <w:tblHeader/>
                <w:tblCellSpacing w:w="0" w:type="dxa"/>
              </w:trPr>
              <w:tc>
                <w:tcPr>
                  <w:tcW w:w="360" w:type="dxa"/>
                  <w:hideMark/>
                </w:tcPr>
                <w:p w14:paraId="2B0FCFCF" w14:textId="77777777" w:rsidR="00C0190C" w:rsidRPr="00A25D4D" w:rsidRDefault="00C0190C" w:rsidP="008F13CC">
                  <w:pPr>
                    <w:jc w:val="left"/>
                  </w:pPr>
                  <w:r w:rsidRPr="00A25D4D">
                    <w:t> </w:t>
                  </w:r>
                </w:p>
              </w:tc>
              <w:tc>
                <w:tcPr>
                  <w:tcW w:w="1500" w:type="dxa"/>
                  <w:hideMark/>
                </w:tcPr>
                <w:p w14:paraId="18A4017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6D997E2" w14:textId="77777777" w:rsidR="00C0190C" w:rsidRPr="00A25D4D" w:rsidRDefault="00C0190C" w:rsidP="008F13CC">
                  <w:pPr>
                    <w:jc w:val="left"/>
                  </w:pPr>
                  <w:r w:rsidRPr="00A25D4D">
                    <w:t>1..*</w:t>
                  </w:r>
                </w:p>
              </w:tc>
            </w:tr>
          </w:tbl>
          <w:p w14:paraId="7CD628FB" w14:textId="77777777" w:rsidR="00C0190C" w:rsidRPr="00A25D4D" w:rsidRDefault="00C0190C" w:rsidP="008F13CC">
            <w:pPr>
              <w:jc w:val="left"/>
            </w:pPr>
          </w:p>
        </w:tc>
      </w:tr>
      <w:tr w:rsidR="00C0190C" w:rsidRPr="00A25D4D" w14:paraId="3508E8B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043E16" w14:textId="77777777"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DF0F0E3" w14:textId="77777777" w:rsidTr="00C0190C">
              <w:trPr>
                <w:tblHeader/>
                <w:tblCellSpacing w:w="0" w:type="dxa"/>
              </w:trPr>
              <w:tc>
                <w:tcPr>
                  <w:tcW w:w="360" w:type="dxa"/>
                  <w:hideMark/>
                </w:tcPr>
                <w:p w14:paraId="78CEC8D3" w14:textId="77777777" w:rsidR="00C0190C" w:rsidRPr="00A25D4D" w:rsidRDefault="00C0190C" w:rsidP="008F13CC">
                  <w:pPr>
                    <w:jc w:val="left"/>
                  </w:pPr>
                  <w:r w:rsidRPr="00A25D4D">
                    <w:t> </w:t>
                  </w:r>
                </w:p>
              </w:tc>
              <w:tc>
                <w:tcPr>
                  <w:tcW w:w="1500" w:type="dxa"/>
                  <w:hideMark/>
                </w:tcPr>
                <w:p w14:paraId="2FFB4A27" w14:textId="77777777" w:rsidR="00C0190C" w:rsidRPr="00A25D4D" w:rsidRDefault="00C0190C" w:rsidP="008F13CC">
                  <w:pPr>
                    <w:jc w:val="left"/>
                  </w:pPr>
                  <w:r w:rsidRPr="00A25D4D">
                    <w:t>Type:</w:t>
                  </w:r>
                </w:p>
              </w:tc>
              <w:tc>
                <w:tcPr>
                  <w:tcW w:w="0" w:type="auto"/>
                  <w:hideMark/>
                </w:tcPr>
                <w:p w14:paraId="56588B9D" w14:textId="77777777" w:rsidR="00C0190C" w:rsidRPr="00A25D4D" w:rsidRDefault="00C0190C" w:rsidP="008F13CC">
                  <w:pPr>
                    <w:jc w:val="left"/>
                  </w:pPr>
                  <w:r w:rsidRPr="00A25D4D">
                    <w:t>Diepte</w:t>
                  </w:r>
                </w:p>
              </w:tc>
            </w:tr>
            <w:tr w:rsidR="00C0190C" w:rsidRPr="00A25D4D" w14:paraId="48AD2D56" w14:textId="77777777" w:rsidTr="00C0190C">
              <w:trPr>
                <w:tblHeader/>
                <w:tblCellSpacing w:w="0" w:type="dxa"/>
              </w:trPr>
              <w:tc>
                <w:tcPr>
                  <w:tcW w:w="360" w:type="dxa"/>
                  <w:hideMark/>
                </w:tcPr>
                <w:p w14:paraId="3F55E8B1" w14:textId="77777777" w:rsidR="00C0190C" w:rsidRPr="00A25D4D" w:rsidRDefault="00C0190C" w:rsidP="008F13CC">
                  <w:pPr>
                    <w:jc w:val="left"/>
                  </w:pPr>
                  <w:r w:rsidRPr="00A25D4D">
                    <w:t> </w:t>
                  </w:r>
                </w:p>
              </w:tc>
              <w:tc>
                <w:tcPr>
                  <w:tcW w:w="1500" w:type="dxa"/>
                  <w:hideMark/>
                </w:tcPr>
                <w:p w14:paraId="5DCC98EE" w14:textId="77777777" w:rsidR="00C0190C" w:rsidRPr="00A25D4D" w:rsidRDefault="00C0190C" w:rsidP="008F13CC">
                  <w:pPr>
                    <w:jc w:val="left"/>
                  </w:pPr>
                  <w:r w:rsidRPr="00A25D4D">
                    <w:t>Naam</w:t>
                  </w:r>
                </w:p>
              </w:tc>
              <w:tc>
                <w:tcPr>
                  <w:tcW w:w="0" w:type="auto"/>
                  <w:hideMark/>
                </w:tcPr>
                <w:p w14:paraId="0D13B902" w14:textId="77777777" w:rsidR="00C0190C" w:rsidRPr="00A25D4D" w:rsidRDefault="00C0190C" w:rsidP="008F13CC">
                  <w:pPr>
                    <w:jc w:val="left"/>
                  </w:pPr>
                </w:p>
              </w:tc>
            </w:tr>
            <w:tr w:rsidR="00C0190C" w:rsidRPr="00A25D4D" w14:paraId="0EAC5469" w14:textId="77777777" w:rsidTr="00C0190C">
              <w:trPr>
                <w:tblHeader/>
                <w:tblCellSpacing w:w="0" w:type="dxa"/>
              </w:trPr>
              <w:tc>
                <w:tcPr>
                  <w:tcW w:w="360" w:type="dxa"/>
                  <w:hideMark/>
                </w:tcPr>
                <w:p w14:paraId="36B10B24" w14:textId="77777777" w:rsidR="00C0190C" w:rsidRPr="00A25D4D" w:rsidRDefault="00C0190C" w:rsidP="008F13CC">
                  <w:pPr>
                    <w:jc w:val="left"/>
                  </w:pPr>
                  <w:r w:rsidRPr="00A25D4D">
                    <w:lastRenderedPageBreak/>
                    <w:t> </w:t>
                  </w:r>
                </w:p>
              </w:tc>
              <w:tc>
                <w:tcPr>
                  <w:tcW w:w="1500" w:type="dxa"/>
                  <w:hideMark/>
                </w:tcPr>
                <w:p w14:paraId="4105482F" w14:textId="77777777" w:rsidR="00C0190C" w:rsidRPr="00A25D4D" w:rsidRDefault="00C0190C" w:rsidP="008F13CC">
                  <w:pPr>
                    <w:jc w:val="left"/>
                  </w:pPr>
                  <w:r w:rsidRPr="00A25D4D">
                    <w:t>Definitie:</w:t>
                  </w:r>
                </w:p>
              </w:tc>
              <w:tc>
                <w:tcPr>
                  <w:tcW w:w="0" w:type="auto"/>
                  <w:hideMark/>
                </w:tcPr>
                <w:p w14:paraId="02AF0054" w14:textId="77777777" w:rsidR="00C0190C" w:rsidRPr="00A25D4D" w:rsidRDefault="00C0190C" w:rsidP="008F13CC">
                  <w:pPr>
                    <w:jc w:val="left"/>
                  </w:pPr>
                  <w:r w:rsidRPr="00A25D4D">
                    <w:t xml:space="preserve">Diepte waarop het object is gelegd. </w:t>
                  </w:r>
                </w:p>
              </w:tc>
            </w:tr>
            <w:tr w:rsidR="00C0190C" w:rsidRPr="00A25D4D" w14:paraId="5347D5CA" w14:textId="77777777" w:rsidTr="00C0190C">
              <w:trPr>
                <w:tblHeader/>
                <w:tblCellSpacing w:w="0" w:type="dxa"/>
              </w:trPr>
              <w:tc>
                <w:tcPr>
                  <w:tcW w:w="360" w:type="dxa"/>
                  <w:hideMark/>
                </w:tcPr>
                <w:p w14:paraId="042EF4FA" w14:textId="77777777" w:rsidR="00C0190C" w:rsidRPr="00A25D4D" w:rsidRDefault="00C0190C" w:rsidP="008F13CC">
                  <w:pPr>
                    <w:jc w:val="left"/>
                  </w:pPr>
                  <w:r w:rsidRPr="00A25D4D">
                    <w:t> </w:t>
                  </w:r>
                </w:p>
              </w:tc>
              <w:tc>
                <w:tcPr>
                  <w:tcW w:w="1500" w:type="dxa"/>
                  <w:hideMark/>
                </w:tcPr>
                <w:p w14:paraId="1878C11D" w14:textId="77777777" w:rsidR="00C0190C" w:rsidRPr="00A25D4D" w:rsidRDefault="00C0190C" w:rsidP="008F13CC">
                  <w:pPr>
                    <w:jc w:val="left"/>
                  </w:pPr>
                  <w:r w:rsidRPr="00A25D4D">
                    <w:t>Omschrijving:</w:t>
                  </w:r>
                </w:p>
              </w:tc>
              <w:tc>
                <w:tcPr>
                  <w:tcW w:w="0" w:type="auto"/>
                  <w:hideMark/>
                </w:tcPr>
                <w:p w14:paraId="6B95220A"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59C122AF" w14:textId="77777777" w:rsidTr="00C0190C">
              <w:trPr>
                <w:tblHeader/>
                <w:tblCellSpacing w:w="0" w:type="dxa"/>
              </w:trPr>
              <w:tc>
                <w:tcPr>
                  <w:tcW w:w="360" w:type="dxa"/>
                  <w:hideMark/>
                </w:tcPr>
                <w:p w14:paraId="05E17F7A" w14:textId="77777777" w:rsidR="00C0190C" w:rsidRPr="00A25D4D" w:rsidRDefault="00C0190C" w:rsidP="008F13CC">
                  <w:pPr>
                    <w:jc w:val="left"/>
                  </w:pPr>
                  <w:r w:rsidRPr="00A25D4D">
                    <w:t> </w:t>
                  </w:r>
                </w:p>
              </w:tc>
              <w:tc>
                <w:tcPr>
                  <w:tcW w:w="1500" w:type="dxa"/>
                  <w:hideMark/>
                </w:tcPr>
                <w:p w14:paraId="36E41DA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8532BB8" w14:textId="77777777" w:rsidR="00C0190C" w:rsidRPr="00A25D4D" w:rsidRDefault="00C0190C" w:rsidP="008F13CC">
                  <w:pPr>
                    <w:jc w:val="left"/>
                  </w:pPr>
                  <w:r w:rsidRPr="00A25D4D">
                    <w:t>0..1</w:t>
                  </w:r>
                </w:p>
              </w:tc>
            </w:tr>
          </w:tbl>
          <w:p w14:paraId="615C828B" w14:textId="77777777" w:rsidR="00C0190C" w:rsidRPr="00A25D4D" w:rsidRDefault="00C0190C" w:rsidP="008F13CC">
            <w:pPr>
              <w:jc w:val="left"/>
            </w:pPr>
          </w:p>
        </w:tc>
      </w:tr>
      <w:tr w:rsidR="00C0190C" w:rsidRPr="00A25D4D" w14:paraId="15A6E0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D45C45" w14:textId="77777777" w:rsidR="00C0190C" w:rsidRPr="00A25D4D" w:rsidRDefault="00C0190C" w:rsidP="008F13CC">
            <w:pPr>
              <w:jc w:val="left"/>
            </w:pPr>
            <w:r w:rsidRPr="00A25D4D">
              <w:rPr>
                <w:b/>
                <w:bCs/>
              </w:rPr>
              <w:lastRenderedPageBreak/>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AD8328" w14:textId="77777777" w:rsidTr="00C0190C">
              <w:trPr>
                <w:tblHeader/>
                <w:tblCellSpacing w:w="0" w:type="dxa"/>
              </w:trPr>
              <w:tc>
                <w:tcPr>
                  <w:tcW w:w="360" w:type="dxa"/>
                  <w:hideMark/>
                </w:tcPr>
                <w:p w14:paraId="3AE487DA" w14:textId="77777777" w:rsidR="00C0190C" w:rsidRPr="00A25D4D" w:rsidRDefault="00C0190C" w:rsidP="008F13CC">
                  <w:pPr>
                    <w:jc w:val="left"/>
                  </w:pPr>
                  <w:r w:rsidRPr="00A25D4D">
                    <w:t> </w:t>
                  </w:r>
                </w:p>
              </w:tc>
              <w:tc>
                <w:tcPr>
                  <w:tcW w:w="1500" w:type="dxa"/>
                  <w:hideMark/>
                </w:tcPr>
                <w:p w14:paraId="6C3C864B" w14:textId="77777777" w:rsidR="00C0190C" w:rsidRPr="00A25D4D" w:rsidRDefault="00C0190C" w:rsidP="008F13CC">
                  <w:pPr>
                    <w:jc w:val="left"/>
                  </w:pPr>
                  <w:r w:rsidRPr="00A25D4D">
                    <w:t>Type:</w:t>
                  </w:r>
                </w:p>
              </w:tc>
              <w:tc>
                <w:tcPr>
                  <w:tcW w:w="0" w:type="auto"/>
                  <w:hideMark/>
                </w:tcPr>
                <w:p w14:paraId="68F8CBC0" w14:textId="77777777" w:rsidR="00C0190C" w:rsidRPr="00A25D4D" w:rsidRDefault="00C0190C" w:rsidP="008F13CC">
                  <w:pPr>
                    <w:jc w:val="left"/>
                  </w:pPr>
                  <w:proofErr w:type="spellStart"/>
                  <w:r w:rsidRPr="00A25D4D">
                    <w:t>ExtraGeometrie</w:t>
                  </w:r>
                  <w:proofErr w:type="spellEnd"/>
                </w:p>
              </w:tc>
            </w:tr>
            <w:tr w:rsidR="00C0190C" w:rsidRPr="00A25D4D" w14:paraId="72E7D50B" w14:textId="77777777" w:rsidTr="00C0190C">
              <w:trPr>
                <w:tblHeader/>
                <w:tblCellSpacing w:w="0" w:type="dxa"/>
              </w:trPr>
              <w:tc>
                <w:tcPr>
                  <w:tcW w:w="360" w:type="dxa"/>
                  <w:hideMark/>
                </w:tcPr>
                <w:p w14:paraId="3A8D596B" w14:textId="77777777" w:rsidR="00C0190C" w:rsidRPr="00A25D4D" w:rsidRDefault="00C0190C" w:rsidP="008F13CC">
                  <w:pPr>
                    <w:jc w:val="left"/>
                  </w:pPr>
                  <w:r w:rsidRPr="00A25D4D">
                    <w:t> </w:t>
                  </w:r>
                </w:p>
              </w:tc>
              <w:tc>
                <w:tcPr>
                  <w:tcW w:w="1500" w:type="dxa"/>
                  <w:hideMark/>
                </w:tcPr>
                <w:p w14:paraId="5BAC2713" w14:textId="77777777" w:rsidR="00C0190C" w:rsidRPr="00A25D4D" w:rsidRDefault="00C0190C" w:rsidP="008F13CC">
                  <w:pPr>
                    <w:jc w:val="left"/>
                  </w:pPr>
                  <w:r w:rsidRPr="00A25D4D">
                    <w:t>Naam</w:t>
                  </w:r>
                </w:p>
              </w:tc>
              <w:tc>
                <w:tcPr>
                  <w:tcW w:w="0" w:type="auto"/>
                  <w:hideMark/>
                </w:tcPr>
                <w:p w14:paraId="7663EF7F" w14:textId="77777777" w:rsidR="00C0190C" w:rsidRPr="00A25D4D" w:rsidRDefault="00C0190C" w:rsidP="008F13CC">
                  <w:pPr>
                    <w:jc w:val="left"/>
                  </w:pPr>
                </w:p>
              </w:tc>
            </w:tr>
            <w:tr w:rsidR="00C0190C" w:rsidRPr="00A25D4D" w14:paraId="3C0A70D3" w14:textId="77777777" w:rsidTr="00C0190C">
              <w:trPr>
                <w:tblHeader/>
                <w:tblCellSpacing w:w="0" w:type="dxa"/>
              </w:trPr>
              <w:tc>
                <w:tcPr>
                  <w:tcW w:w="360" w:type="dxa"/>
                  <w:hideMark/>
                </w:tcPr>
                <w:p w14:paraId="42E4F537" w14:textId="77777777" w:rsidR="00C0190C" w:rsidRPr="00A25D4D" w:rsidRDefault="00C0190C" w:rsidP="008F13CC">
                  <w:pPr>
                    <w:jc w:val="left"/>
                  </w:pPr>
                  <w:r w:rsidRPr="00A25D4D">
                    <w:t> </w:t>
                  </w:r>
                </w:p>
              </w:tc>
              <w:tc>
                <w:tcPr>
                  <w:tcW w:w="1500" w:type="dxa"/>
                  <w:hideMark/>
                </w:tcPr>
                <w:p w14:paraId="64A0204F" w14:textId="77777777" w:rsidR="00C0190C" w:rsidRPr="00A25D4D" w:rsidRDefault="00C0190C" w:rsidP="008F13CC">
                  <w:pPr>
                    <w:jc w:val="left"/>
                  </w:pPr>
                  <w:r w:rsidRPr="00A25D4D">
                    <w:t>Definitie:</w:t>
                  </w:r>
                </w:p>
              </w:tc>
              <w:tc>
                <w:tcPr>
                  <w:tcW w:w="0" w:type="auto"/>
                  <w:hideMark/>
                </w:tcPr>
                <w:p w14:paraId="6E047507"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6821747A" w14:textId="77777777" w:rsidTr="00C0190C">
              <w:trPr>
                <w:tblHeader/>
                <w:tblCellSpacing w:w="0" w:type="dxa"/>
              </w:trPr>
              <w:tc>
                <w:tcPr>
                  <w:tcW w:w="360" w:type="dxa"/>
                  <w:hideMark/>
                </w:tcPr>
                <w:p w14:paraId="77971C0D" w14:textId="77777777" w:rsidR="00C0190C" w:rsidRPr="00A25D4D" w:rsidRDefault="00C0190C" w:rsidP="008F13CC">
                  <w:pPr>
                    <w:jc w:val="left"/>
                  </w:pPr>
                  <w:r w:rsidRPr="00A25D4D">
                    <w:t> </w:t>
                  </w:r>
                </w:p>
              </w:tc>
              <w:tc>
                <w:tcPr>
                  <w:tcW w:w="1500" w:type="dxa"/>
                  <w:hideMark/>
                </w:tcPr>
                <w:p w14:paraId="7B1C10E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C1B3F3" w14:textId="77777777" w:rsidR="00C0190C" w:rsidRPr="00A25D4D" w:rsidRDefault="00C0190C" w:rsidP="008F13CC">
                  <w:pPr>
                    <w:jc w:val="left"/>
                  </w:pPr>
                  <w:r w:rsidRPr="00A25D4D">
                    <w:t>0..1</w:t>
                  </w:r>
                </w:p>
              </w:tc>
            </w:tr>
          </w:tbl>
          <w:p w14:paraId="667E4841" w14:textId="77777777" w:rsidR="00C0190C" w:rsidRPr="00A25D4D" w:rsidRDefault="00C0190C" w:rsidP="008F13CC">
            <w:pPr>
              <w:jc w:val="left"/>
            </w:pPr>
          </w:p>
        </w:tc>
      </w:tr>
      <w:tr w:rsidR="00115446" w:rsidRPr="00A25D4D" w14:paraId="2B6FCE30" w14:textId="77777777" w:rsidTr="00C0190C">
        <w:trPr>
          <w:tblCellSpacing w:w="0" w:type="dxa"/>
          <w:ins w:id="164" w:author="Paul Janssen" w:date="2020-06-10T18:23:00Z"/>
        </w:trPr>
        <w:tc>
          <w:tcPr>
            <w:tcW w:w="0" w:type="auto"/>
            <w:tcBorders>
              <w:top w:val="outset" w:sz="6" w:space="0" w:color="auto"/>
              <w:left w:val="outset" w:sz="6" w:space="0" w:color="auto"/>
              <w:bottom w:val="outset" w:sz="6" w:space="0" w:color="auto"/>
              <w:right w:val="outset" w:sz="6" w:space="0" w:color="auto"/>
            </w:tcBorders>
          </w:tcPr>
          <w:p w14:paraId="52E9BD1D" w14:textId="77777777" w:rsidR="00115446" w:rsidRPr="00A25D4D" w:rsidRDefault="00115446" w:rsidP="00115446">
            <w:pPr>
              <w:jc w:val="left"/>
              <w:rPr>
                <w:ins w:id="165" w:author="Paul Janssen" w:date="2020-06-10T18:25:00Z"/>
              </w:rPr>
            </w:pPr>
            <w:proofErr w:type="spellStart"/>
            <w:ins w:id="166" w:author="Paul Janssen" w:date="2020-06-10T18:25: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115446" w:rsidRPr="00A25D4D" w14:paraId="55450E3E" w14:textId="77777777" w:rsidTr="00B50B58">
              <w:trPr>
                <w:tblHeader/>
                <w:tblCellSpacing w:w="0" w:type="dxa"/>
                <w:ins w:id="167" w:author="Paul Janssen" w:date="2020-06-10T18:25:00Z"/>
              </w:trPr>
              <w:tc>
                <w:tcPr>
                  <w:tcW w:w="360" w:type="dxa"/>
                  <w:hideMark/>
                </w:tcPr>
                <w:p w14:paraId="6C08EACF" w14:textId="77777777" w:rsidR="00115446" w:rsidRPr="00A25D4D" w:rsidRDefault="00115446" w:rsidP="00115446">
                  <w:pPr>
                    <w:jc w:val="left"/>
                    <w:rPr>
                      <w:ins w:id="168" w:author="Paul Janssen" w:date="2020-06-10T18:25:00Z"/>
                    </w:rPr>
                  </w:pPr>
                  <w:ins w:id="169" w:author="Paul Janssen" w:date="2020-06-10T18:25:00Z">
                    <w:r w:rsidRPr="00A25D4D">
                      <w:t> </w:t>
                    </w:r>
                  </w:ins>
                </w:p>
              </w:tc>
              <w:tc>
                <w:tcPr>
                  <w:tcW w:w="1500" w:type="dxa"/>
                  <w:hideMark/>
                </w:tcPr>
                <w:p w14:paraId="2D24E8E8" w14:textId="77777777" w:rsidR="00115446" w:rsidRPr="00A25D4D" w:rsidRDefault="00115446" w:rsidP="00115446">
                  <w:pPr>
                    <w:jc w:val="left"/>
                    <w:rPr>
                      <w:ins w:id="170" w:author="Paul Janssen" w:date="2020-06-10T18:25:00Z"/>
                    </w:rPr>
                  </w:pPr>
                  <w:ins w:id="171" w:author="Paul Janssen" w:date="2020-06-10T18:25:00Z">
                    <w:r w:rsidRPr="00A25D4D">
                      <w:t>Natuurlijke taal:</w:t>
                    </w:r>
                  </w:ins>
                </w:p>
              </w:tc>
              <w:tc>
                <w:tcPr>
                  <w:tcW w:w="0" w:type="auto"/>
                  <w:hideMark/>
                </w:tcPr>
                <w:p w14:paraId="7C07E0B9" w14:textId="77777777" w:rsidR="00115446" w:rsidRPr="00A25D4D" w:rsidRDefault="00115446" w:rsidP="00115446">
                  <w:pPr>
                    <w:jc w:val="left"/>
                    <w:rPr>
                      <w:ins w:id="172" w:author="Paul Janssen" w:date="2020-06-10T18:25:00Z"/>
                    </w:rPr>
                  </w:pPr>
                  <w:ins w:id="173" w:author="Paul Janssen" w:date="2020-06-10T18:25:00Z">
                    <w:r>
                      <w:t>hoort bij maximaal 1 utiliteitsnet</w:t>
                    </w:r>
                  </w:ins>
                </w:p>
              </w:tc>
            </w:tr>
            <w:tr w:rsidR="00115446" w:rsidRPr="00A25D4D" w14:paraId="651854E3" w14:textId="77777777" w:rsidTr="00B50B58">
              <w:trPr>
                <w:tblHeader/>
                <w:tblCellSpacing w:w="0" w:type="dxa"/>
                <w:ins w:id="174" w:author="Paul Janssen" w:date="2020-06-10T18:25:00Z"/>
              </w:trPr>
              <w:tc>
                <w:tcPr>
                  <w:tcW w:w="360" w:type="dxa"/>
                  <w:hideMark/>
                </w:tcPr>
                <w:p w14:paraId="5540563C" w14:textId="77777777" w:rsidR="00115446" w:rsidRPr="00A25D4D" w:rsidRDefault="00115446" w:rsidP="00115446">
                  <w:pPr>
                    <w:jc w:val="left"/>
                    <w:rPr>
                      <w:ins w:id="175" w:author="Paul Janssen" w:date="2020-06-10T18:25:00Z"/>
                    </w:rPr>
                  </w:pPr>
                  <w:ins w:id="176" w:author="Paul Janssen" w:date="2020-06-10T18:25:00Z">
                    <w:r w:rsidRPr="00A25D4D">
                      <w:t> </w:t>
                    </w:r>
                  </w:ins>
                </w:p>
              </w:tc>
              <w:tc>
                <w:tcPr>
                  <w:tcW w:w="1500" w:type="dxa"/>
                  <w:hideMark/>
                </w:tcPr>
                <w:p w14:paraId="2039235A" w14:textId="77777777" w:rsidR="00115446" w:rsidRPr="00A25D4D" w:rsidRDefault="00115446" w:rsidP="00115446">
                  <w:pPr>
                    <w:jc w:val="left"/>
                    <w:rPr>
                      <w:ins w:id="177" w:author="Paul Janssen" w:date="2020-06-10T18:25:00Z"/>
                    </w:rPr>
                  </w:pPr>
                  <w:ins w:id="178" w:author="Paul Janssen" w:date="2020-06-10T18:25:00Z">
                    <w:r w:rsidRPr="00A25D4D">
                      <w:t>OCL:</w:t>
                    </w:r>
                  </w:ins>
                </w:p>
              </w:tc>
              <w:tc>
                <w:tcPr>
                  <w:tcW w:w="0" w:type="auto"/>
                  <w:hideMark/>
                </w:tcPr>
                <w:p w14:paraId="4B0DE838" w14:textId="77777777" w:rsidR="00115446" w:rsidRPr="00924D70" w:rsidRDefault="00115446" w:rsidP="00115446">
                  <w:pPr>
                    <w:autoSpaceDE w:val="0"/>
                    <w:autoSpaceDN w:val="0"/>
                    <w:adjustRightInd w:val="0"/>
                    <w:spacing w:after="80" w:line="240" w:lineRule="auto"/>
                    <w:jc w:val="left"/>
                    <w:rPr>
                      <w:ins w:id="179" w:author="Paul Janssen" w:date="2020-06-10T18:25:00Z"/>
                      <w:rFonts w:ascii="Calibri" w:hAnsi="Calibri" w:cs="Calibri"/>
                      <w:sz w:val="20"/>
                      <w:szCs w:val="20"/>
                    </w:rPr>
                  </w:pPr>
                  <w:proofErr w:type="spellStart"/>
                  <w:ins w:id="180" w:author="Paul Janssen" w:date="2020-06-10T18:25:00Z">
                    <w:r w:rsidRPr="00924D70">
                      <w:rPr>
                        <w:rFonts w:ascii="Calibri" w:hAnsi="Calibri" w:cs="Calibri"/>
                        <w:sz w:val="20"/>
                        <w:szCs w:val="20"/>
                      </w:rPr>
                      <w:t>inv</w:t>
                    </w:r>
                    <w:proofErr w:type="spellEnd"/>
                    <w:r w:rsidRPr="00924D70">
                      <w:rPr>
                        <w:rFonts w:ascii="Calibri" w:hAnsi="Calibri" w:cs="Calibri"/>
                        <w:sz w:val="20"/>
                        <w:szCs w:val="20"/>
                      </w:rPr>
                      <w:t>:</w:t>
                    </w:r>
                  </w:ins>
                </w:p>
                <w:p w14:paraId="6F9292D8" w14:textId="77777777" w:rsidR="00115446" w:rsidRPr="004C0A21" w:rsidRDefault="00115446" w:rsidP="00115446">
                  <w:pPr>
                    <w:autoSpaceDE w:val="0"/>
                    <w:autoSpaceDN w:val="0"/>
                    <w:adjustRightInd w:val="0"/>
                    <w:spacing w:after="80" w:line="240" w:lineRule="auto"/>
                    <w:jc w:val="left"/>
                    <w:rPr>
                      <w:ins w:id="181" w:author="Paul Janssen" w:date="2020-06-10T18:25:00Z"/>
                      <w:rFonts w:ascii="Calibri" w:hAnsi="Calibri" w:cs="Calibri"/>
                      <w:sz w:val="20"/>
                      <w:szCs w:val="20"/>
                    </w:rPr>
                  </w:pPr>
                  <w:proofErr w:type="spellStart"/>
                  <w:ins w:id="182" w:author="Paul Janssen" w:date="2020-06-10T18:25: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0EBE0919" w14:textId="77777777" w:rsidR="00115446" w:rsidRPr="00A25D4D" w:rsidRDefault="00115446" w:rsidP="008F13CC">
            <w:pPr>
              <w:jc w:val="left"/>
              <w:rPr>
                <w:ins w:id="183" w:author="Paul Janssen" w:date="2020-06-10T18:23:00Z"/>
                <w:b/>
                <w:bCs/>
              </w:rPr>
            </w:pPr>
          </w:p>
        </w:tc>
      </w:tr>
      <w:tr w:rsidR="00C0190C" w:rsidRPr="00A25D4D" w14:paraId="490844B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107D01"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CBB3693" w14:textId="77777777" w:rsidTr="00C0190C">
              <w:trPr>
                <w:tblHeader/>
                <w:tblCellSpacing w:w="0" w:type="dxa"/>
              </w:trPr>
              <w:tc>
                <w:tcPr>
                  <w:tcW w:w="360" w:type="dxa"/>
                  <w:hideMark/>
                </w:tcPr>
                <w:p w14:paraId="19986815" w14:textId="77777777" w:rsidR="00C0190C" w:rsidRPr="00A25D4D" w:rsidRDefault="00C0190C" w:rsidP="008F13CC">
                  <w:pPr>
                    <w:jc w:val="left"/>
                  </w:pPr>
                  <w:r w:rsidRPr="00A25D4D">
                    <w:t> </w:t>
                  </w:r>
                </w:p>
              </w:tc>
              <w:tc>
                <w:tcPr>
                  <w:tcW w:w="1500" w:type="dxa"/>
                  <w:hideMark/>
                </w:tcPr>
                <w:p w14:paraId="06DDA382" w14:textId="77777777" w:rsidR="00C0190C" w:rsidRPr="00A25D4D" w:rsidRDefault="00C0190C" w:rsidP="008F13CC">
                  <w:pPr>
                    <w:jc w:val="left"/>
                  </w:pPr>
                  <w:r w:rsidRPr="00A25D4D">
                    <w:t>Natuurlijke taal:</w:t>
                  </w:r>
                </w:p>
              </w:tc>
              <w:tc>
                <w:tcPr>
                  <w:tcW w:w="0" w:type="auto"/>
                  <w:hideMark/>
                </w:tcPr>
                <w:p w14:paraId="7FD65657" w14:textId="77777777" w:rsidR="00C0190C" w:rsidRPr="00A25D4D" w:rsidRDefault="00C0190C" w:rsidP="008F13CC">
                  <w:pPr>
                    <w:jc w:val="left"/>
                  </w:pPr>
                  <w:r w:rsidRPr="00A25D4D">
                    <w:t xml:space="preserve">rotatiehoek in graden </w:t>
                  </w:r>
                </w:p>
              </w:tc>
            </w:tr>
            <w:tr w:rsidR="00C0190C" w:rsidRPr="00A25D4D" w14:paraId="0749091B" w14:textId="77777777" w:rsidTr="00C0190C">
              <w:trPr>
                <w:tblHeader/>
                <w:tblCellSpacing w:w="0" w:type="dxa"/>
              </w:trPr>
              <w:tc>
                <w:tcPr>
                  <w:tcW w:w="360" w:type="dxa"/>
                  <w:hideMark/>
                </w:tcPr>
                <w:p w14:paraId="15297FB2" w14:textId="77777777" w:rsidR="00C0190C" w:rsidRPr="00A25D4D" w:rsidRDefault="00C0190C" w:rsidP="008F13CC">
                  <w:pPr>
                    <w:jc w:val="left"/>
                  </w:pPr>
                  <w:r w:rsidRPr="00A25D4D">
                    <w:t> </w:t>
                  </w:r>
                </w:p>
              </w:tc>
              <w:tc>
                <w:tcPr>
                  <w:tcW w:w="1500" w:type="dxa"/>
                  <w:hideMark/>
                </w:tcPr>
                <w:p w14:paraId="74147E6B" w14:textId="77777777" w:rsidR="00C0190C" w:rsidRPr="00A25D4D" w:rsidRDefault="00C0190C" w:rsidP="008F13CC">
                  <w:pPr>
                    <w:jc w:val="left"/>
                  </w:pPr>
                  <w:r w:rsidRPr="00A25D4D">
                    <w:t>OCL:</w:t>
                  </w:r>
                </w:p>
              </w:tc>
              <w:tc>
                <w:tcPr>
                  <w:tcW w:w="0" w:type="auto"/>
                  <w:hideMark/>
                </w:tcPr>
                <w:p w14:paraId="5142B5E6"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self.rotatiehoekSymbool.Measure.uom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17EF0E67" w14:textId="77777777" w:rsidR="00C0190C" w:rsidRPr="00A25D4D" w:rsidRDefault="00C0190C" w:rsidP="008F13CC">
            <w:pPr>
              <w:jc w:val="left"/>
            </w:pPr>
          </w:p>
        </w:tc>
      </w:tr>
      <w:tr w:rsidR="00C0190C" w:rsidRPr="007060DF" w14:paraId="4AE80C0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41A66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384183B" w14:textId="77777777" w:rsidTr="00C0190C">
              <w:trPr>
                <w:tblHeader/>
                <w:tblCellSpacing w:w="0" w:type="dxa"/>
              </w:trPr>
              <w:tc>
                <w:tcPr>
                  <w:tcW w:w="360" w:type="dxa"/>
                  <w:hideMark/>
                </w:tcPr>
                <w:p w14:paraId="3A9AA466" w14:textId="77777777" w:rsidR="00C0190C" w:rsidRPr="00A25D4D" w:rsidRDefault="00C0190C" w:rsidP="008F13CC">
                  <w:pPr>
                    <w:jc w:val="left"/>
                  </w:pPr>
                  <w:r w:rsidRPr="00A25D4D">
                    <w:t> </w:t>
                  </w:r>
                </w:p>
              </w:tc>
              <w:tc>
                <w:tcPr>
                  <w:tcW w:w="1500" w:type="dxa"/>
                  <w:hideMark/>
                </w:tcPr>
                <w:p w14:paraId="59A1C01C" w14:textId="77777777" w:rsidR="00C0190C" w:rsidRPr="00A25D4D" w:rsidRDefault="00C0190C" w:rsidP="008F13CC">
                  <w:pPr>
                    <w:jc w:val="left"/>
                  </w:pPr>
                  <w:r w:rsidRPr="00A25D4D">
                    <w:t>Natuurlijke taal:</w:t>
                  </w:r>
                </w:p>
              </w:tc>
              <w:tc>
                <w:tcPr>
                  <w:tcW w:w="0" w:type="auto"/>
                  <w:hideMark/>
                </w:tcPr>
                <w:p w14:paraId="2D53D0F5" w14:textId="77777777" w:rsidR="00C0190C" w:rsidRPr="00A25D4D" w:rsidRDefault="00C0190C" w:rsidP="008F13CC">
                  <w:pPr>
                    <w:jc w:val="left"/>
                  </w:pPr>
                  <w:r w:rsidRPr="00A25D4D">
                    <w:t xml:space="preserve">Optionele INSPIRE attributen die niet worden gebruikt </w:t>
                  </w:r>
                </w:p>
              </w:tc>
            </w:tr>
            <w:tr w:rsidR="00C0190C" w:rsidRPr="007060DF" w14:paraId="752F0758" w14:textId="77777777" w:rsidTr="00C0190C">
              <w:trPr>
                <w:tblHeader/>
                <w:tblCellSpacing w:w="0" w:type="dxa"/>
              </w:trPr>
              <w:tc>
                <w:tcPr>
                  <w:tcW w:w="360" w:type="dxa"/>
                  <w:hideMark/>
                </w:tcPr>
                <w:p w14:paraId="7DA23F02" w14:textId="77777777" w:rsidR="00C0190C" w:rsidRPr="00A25D4D" w:rsidRDefault="00C0190C" w:rsidP="008F13CC">
                  <w:pPr>
                    <w:jc w:val="left"/>
                  </w:pPr>
                  <w:r w:rsidRPr="00A25D4D">
                    <w:t> </w:t>
                  </w:r>
                </w:p>
              </w:tc>
              <w:tc>
                <w:tcPr>
                  <w:tcW w:w="1500" w:type="dxa"/>
                  <w:hideMark/>
                </w:tcPr>
                <w:p w14:paraId="54583D0A" w14:textId="77777777" w:rsidR="00C0190C" w:rsidRPr="00A25D4D" w:rsidRDefault="00C0190C" w:rsidP="008F13CC">
                  <w:pPr>
                    <w:jc w:val="left"/>
                  </w:pPr>
                  <w:r w:rsidRPr="00A25D4D">
                    <w:t>OCL:</w:t>
                  </w:r>
                </w:p>
              </w:tc>
              <w:tc>
                <w:tcPr>
                  <w:tcW w:w="0" w:type="auto"/>
                  <w:hideMark/>
                </w:tcPr>
                <w:p w14:paraId="582A98A6"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2839C284" w14:textId="77777777" w:rsidR="00C0190C" w:rsidRPr="00A25D4D" w:rsidRDefault="00C0190C" w:rsidP="008F13CC">
            <w:pPr>
              <w:jc w:val="left"/>
              <w:rPr>
                <w:lang w:val="en-GB"/>
              </w:rPr>
            </w:pPr>
          </w:p>
        </w:tc>
      </w:tr>
    </w:tbl>
    <w:p w14:paraId="43236794" w14:textId="77777777" w:rsidR="00C0190C" w:rsidRPr="00A25D4D" w:rsidRDefault="00C0190C" w:rsidP="008F13CC">
      <w:pPr>
        <w:pStyle w:val="Kop5"/>
        <w:jc w:val="left"/>
        <w:rPr>
          <w:sz w:val="16"/>
          <w:szCs w:val="16"/>
        </w:rPr>
      </w:pPr>
      <w:r w:rsidRPr="00A25D4D">
        <w:rPr>
          <w:sz w:val="16"/>
          <w:szCs w:val="16"/>
        </w:rPr>
        <w:t>Diepte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A2393F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0496139" w14:textId="77777777" w:rsidR="00C0190C" w:rsidRPr="00A25D4D" w:rsidRDefault="00C0190C" w:rsidP="008F13CC">
            <w:pPr>
              <w:jc w:val="left"/>
            </w:pPr>
            <w:r w:rsidRPr="00A25D4D">
              <w:rPr>
                <w:b/>
                <w:bCs/>
              </w:rPr>
              <w:t xml:space="preserve">Diepte (abstract) </w:t>
            </w:r>
          </w:p>
        </w:tc>
      </w:tr>
      <w:tr w:rsidR="00C0190C" w:rsidRPr="00A25D4D" w14:paraId="7FE8975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324034" w14:textId="77777777" w:rsidTr="00C0190C">
              <w:trPr>
                <w:tblHeader/>
                <w:tblCellSpacing w:w="0" w:type="dxa"/>
              </w:trPr>
              <w:tc>
                <w:tcPr>
                  <w:tcW w:w="360" w:type="dxa"/>
                  <w:hideMark/>
                </w:tcPr>
                <w:p w14:paraId="21F100F1" w14:textId="77777777" w:rsidR="00C0190C" w:rsidRPr="00A25D4D" w:rsidRDefault="00C0190C" w:rsidP="008F13CC">
                  <w:pPr>
                    <w:jc w:val="left"/>
                  </w:pPr>
                  <w:r w:rsidRPr="00A25D4D">
                    <w:t> </w:t>
                  </w:r>
                </w:p>
              </w:tc>
              <w:tc>
                <w:tcPr>
                  <w:tcW w:w="1500" w:type="dxa"/>
                  <w:hideMark/>
                </w:tcPr>
                <w:p w14:paraId="35BDE196" w14:textId="77777777" w:rsidR="00C0190C" w:rsidRPr="00A25D4D" w:rsidRDefault="00C0190C" w:rsidP="008F13CC">
                  <w:pPr>
                    <w:jc w:val="left"/>
                  </w:pPr>
                  <w:r w:rsidRPr="00A25D4D">
                    <w:t>Naam</w:t>
                  </w:r>
                </w:p>
              </w:tc>
              <w:tc>
                <w:tcPr>
                  <w:tcW w:w="0" w:type="auto"/>
                  <w:hideMark/>
                </w:tcPr>
                <w:p w14:paraId="50840EA2" w14:textId="77777777" w:rsidR="00C0190C" w:rsidRPr="00A25D4D" w:rsidRDefault="00C0190C" w:rsidP="008F13CC">
                  <w:pPr>
                    <w:jc w:val="left"/>
                  </w:pPr>
                </w:p>
              </w:tc>
            </w:tr>
            <w:tr w:rsidR="00C0190C" w:rsidRPr="00A25D4D" w14:paraId="01056DF6" w14:textId="77777777" w:rsidTr="00C0190C">
              <w:trPr>
                <w:tblHeader/>
                <w:tblCellSpacing w:w="0" w:type="dxa"/>
              </w:trPr>
              <w:tc>
                <w:tcPr>
                  <w:tcW w:w="360" w:type="dxa"/>
                  <w:hideMark/>
                </w:tcPr>
                <w:p w14:paraId="23D6058D" w14:textId="77777777" w:rsidR="00C0190C" w:rsidRPr="00A25D4D" w:rsidRDefault="00C0190C" w:rsidP="008F13CC">
                  <w:pPr>
                    <w:jc w:val="left"/>
                  </w:pPr>
                  <w:r w:rsidRPr="00A25D4D">
                    <w:t> </w:t>
                  </w:r>
                </w:p>
              </w:tc>
              <w:tc>
                <w:tcPr>
                  <w:tcW w:w="1500" w:type="dxa"/>
                  <w:hideMark/>
                </w:tcPr>
                <w:p w14:paraId="649FB309" w14:textId="77777777" w:rsidR="00C0190C" w:rsidRPr="00A25D4D" w:rsidRDefault="00C0190C" w:rsidP="008F13CC">
                  <w:pPr>
                    <w:jc w:val="left"/>
                  </w:pPr>
                  <w:r w:rsidRPr="00A25D4D">
                    <w:t>Definitie:</w:t>
                  </w:r>
                </w:p>
              </w:tc>
              <w:tc>
                <w:tcPr>
                  <w:tcW w:w="0" w:type="auto"/>
                  <w:hideMark/>
                </w:tcPr>
                <w:p w14:paraId="5DA43EAD" w14:textId="77777777" w:rsidR="00C0190C" w:rsidRPr="00A25D4D" w:rsidRDefault="00C0190C" w:rsidP="008F13CC">
                  <w:pPr>
                    <w:jc w:val="left"/>
                  </w:pPr>
                  <w:r w:rsidRPr="00A25D4D">
                    <w:t xml:space="preserve">Abstract data object dat de gemeenschappelijke attributen en associaties bevat voor de diepte objecten. </w:t>
                  </w:r>
                </w:p>
              </w:tc>
            </w:tr>
            <w:tr w:rsidR="00C0190C" w:rsidRPr="00A25D4D" w14:paraId="06300E83" w14:textId="77777777" w:rsidTr="00C0190C">
              <w:trPr>
                <w:tblHeader/>
                <w:tblCellSpacing w:w="0" w:type="dxa"/>
              </w:trPr>
              <w:tc>
                <w:tcPr>
                  <w:tcW w:w="360" w:type="dxa"/>
                  <w:hideMark/>
                </w:tcPr>
                <w:p w14:paraId="48581430" w14:textId="77777777" w:rsidR="00C0190C" w:rsidRPr="00A25D4D" w:rsidRDefault="00C0190C" w:rsidP="008F13CC">
                  <w:pPr>
                    <w:jc w:val="left"/>
                  </w:pPr>
                  <w:r w:rsidRPr="00A25D4D">
                    <w:t> </w:t>
                  </w:r>
                </w:p>
              </w:tc>
              <w:tc>
                <w:tcPr>
                  <w:tcW w:w="1500" w:type="dxa"/>
                  <w:hideMark/>
                </w:tcPr>
                <w:p w14:paraId="760B5A84" w14:textId="77777777" w:rsidR="00C0190C" w:rsidRPr="00A25D4D" w:rsidRDefault="00C0190C" w:rsidP="008F13CC">
                  <w:pPr>
                    <w:jc w:val="left"/>
                  </w:pPr>
                  <w:r w:rsidRPr="00A25D4D">
                    <w:t>Subtype van:</w:t>
                  </w:r>
                </w:p>
              </w:tc>
              <w:tc>
                <w:tcPr>
                  <w:tcW w:w="0" w:type="auto"/>
                  <w:hideMark/>
                </w:tcPr>
                <w:p w14:paraId="2C9C6088" w14:textId="77777777" w:rsidR="00C0190C" w:rsidRPr="00A25D4D" w:rsidRDefault="00C0190C" w:rsidP="008F13CC">
                  <w:pPr>
                    <w:jc w:val="left"/>
                  </w:pPr>
                  <w:r w:rsidRPr="00A25D4D">
                    <w:t xml:space="preserve">Label, </w:t>
                  </w:r>
                  <w:proofErr w:type="spellStart"/>
                  <w:r w:rsidRPr="00A25D4D">
                    <w:t>IMKLBasis</w:t>
                  </w:r>
                  <w:proofErr w:type="spellEnd"/>
                </w:p>
              </w:tc>
            </w:tr>
            <w:tr w:rsidR="00C0190C" w:rsidRPr="00A25D4D" w14:paraId="1124C147" w14:textId="77777777" w:rsidTr="00C0190C">
              <w:trPr>
                <w:tblHeader/>
                <w:tblCellSpacing w:w="0" w:type="dxa"/>
              </w:trPr>
              <w:tc>
                <w:tcPr>
                  <w:tcW w:w="360" w:type="dxa"/>
                  <w:hideMark/>
                </w:tcPr>
                <w:p w14:paraId="7CA9678A" w14:textId="77777777" w:rsidR="00C0190C" w:rsidRPr="00A25D4D" w:rsidRDefault="00C0190C" w:rsidP="008F13CC">
                  <w:pPr>
                    <w:jc w:val="left"/>
                  </w:pPr>
                  <w:r w:rsidRPr="00A25D4D">
                    <w:t> </w:t>
                  </w:r>
                </w:p>
              </w:tc>
              <w:tc>
                <w:tcPr>
                  <w:tcW w:w="1500" w:type="dxa"/>
                  <w:hideMark/>
                </w:tcPr>
                <w:p w14:paraId="09F622EE" w14:textId="77777777" w:rsidR="00C0190C" w:rsidRPr="00A25D4D" w:rsidRDefault="00C0190C" w:rsidP="008F13CC">
                  <w:pPr>
                    <w:jc w:val="left"/>
                  </w:pPr>
                  <w:r w:rsidRPr="00A25D4D">
                    <w:t>Stereotypes:</w:t>
                  </w:r>
                </w:p>
              </w:tc>
              <w:tc>
                <w:tcPr>
                  <w:tcW w:w="0" w:type="auto"/>
                  <w:hideMark/>
                </w:tcPr>
                <w:p w14:paraId="42A6B96F"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A176E20" w14:textId="77777777" w:rsidR="00C0190C" w:rsidRPr="00A25D4D" w:rsidRDefault="00C0190C" w:rsidP="008F13CC">
            <w:pPr>
              <w:jc w:val="left"/>
            </w:pPr>
          </w:p>
        </w:tc>
      </w:tr>
      <w:tr w:rsidR="00C0190C" w:rsidRPr="00A25D4D" w14:paraId="6BD7F77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02DD05" w14:textId="77777777" w:rsidR="00C0190C" w:rsidRPr="00A25D4D" w:rsidRDefault="00C0190C" w:rsidP="008F13CC">
            <w:pPr>
              <w:jc w:val="left"/>
            </w:pPr>
            <w:r w:rsidRPr="00A25D4D">
              <w:rPr>
                <w:b/>
                <w:bCs/>
              </w:rPr>
              <w:t xml:space="preserve">Attribuut: </w:t>
            </w:r>
            <w:proofErr w:type="spellStart"/>
            <w:r w:rsidRPr="00A25D4D">
              <w:rPr>
                <w:b/>
                <w:bCs/>
              </w:rPr>
              <w:t>diepteNauwkeurigheid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1153685" w14:textId="77777777" w:rsidTr="00C0190C">
              <w:trPr>
                <w:tblHeader/>
                <w:tblCellSpacing w:w="0" w:type="dxa"/>
              </w:trPr>
              <w:tc>
                <w:tcPr>
                  <w:tcW w:w="360" w:type="dxa"/>
                  <w:hideMark/>
                </w:tcPr>
                <w:p w14:paraId="1DE5B866" w14:textId="77777777" w:rsidR="00C0190C" w:rsidRPr="00A25D4D" w:rsidRDefault="00C0190C" w:rsidP="008F13CC">
                  <w:pPr>
                    <w:jc w:val="left"/>
                  </w:pPr>
                  <w:r w:rsidRPr="00A25D4D">
                    <w:t> </w:t>
                  </w:r>
                </w:p>
              </w:tc>
              <w:tc>
                <w:tcPr>
                  <w:tcW w:w="1500" w:type="dxa"/>
                  <w:hideMark/>
                </w:tcPr>
                <w:p w14:paraId="10DFE1A5" w14:textId="77777777" w:rsidR="00C0190C" w:rsidRPr="00A25D4D" w:rsidRDefault="00C0190C" w:rsidP="008F13CC">
                  <w:pPr>
                    <w:jc w:val="left"/>
                  </w:pPr>
                  <w:r w:rsidRPr="00A25D4D">
                    <w:t>Type:</w:t>
                  </w:r>
                </w:p>
              </w:tc>
              <w:tc>
                <w:tcPr>
                  <w:tcW w:w="0" w:type="auto"/>
                  <w:hideMark/>
                </w:tcPr>
                <w:p w14:paraId="77E04071" w14:textId="77777777" w:rsidR="00C0190C" w:rsidRPr="00A25D4D" w:rsidRDefault="00C0190C" w:rsidP="008F13CC">
                  <w:pPr>
                    <w:jc w:val="left"/>
                  </w:pPr>
                  <w:proofErr w:type="spellStart"/>
                  <w:r w:rsidRPr="00A25D4D">
                    <w:t>NauwkeurigheidDiepteValue</w:t>
                  </w:r>
                  <w:proofErr w:type="spellEnd"/>
                </w:p>
              </w:tc>
            </w:tr>
            <w:tr w:rsidR="00C0190C" w:rsidRPr="00A25D4D" w14:paraId="0A7B0E73" w14:textId="77777777" w:rsidTr="00C0190C">
              <w:trPr>
                <w:tblHeader/>
                <w:tblCellSpacing w:w="0" w:type="dxa"/>
              </w:trPr>
              <w:tc>
                <w:tcPr>
                  <w:tcW w:w="360" w:type="dxa"/>
                  <w:hideMark/>
                </w:tcPr>
                <w:p w14:paraId="55D975BD" w14:textId="77777777" w:rsidR="00C0190C" w:rsidRPr="00A25D4D" w:rsidRDefault="00C0190C" w:rsidP="008F13CC">
                  <w:pPr>
                    <w:jc w:val="left"/>
                  </w:pPr>
                  <w:r w:rsidRPr="00A25D4D">
                    <w:t> </w:t>
                  </w:r>
                </w:p>
              </w:tc>
              <w:tc>
                <w:tcPr>
                  <w:tcW w:w="1500" w:type="dxa"/>
                  <w:hideMark/>
                </w:tcPr>
                <w:p w14:paraId="1286C362" w14:textId="77777777" w:rsidR="00C0190C" w:rsidRPr="00A25D4D" w:rsidRDefault="00C0190C" w:rsidP="008F13CC">
                  <w:pPr>
                    <w:jc w:val="left"/>
                  </w:pPr>
                  <w:r w:rsidRPr="00A25D4D">
                    <w:t>Naam</w:t>
                  </w:r>
                </w:p>
              </w:tc>
              <w:tc>
                <w:tcPr>
                  <w:tcW w:w="0" w:type="auto"/>
                  <w:hideMark/>
                </w:tcPr>
                <w:p w14:paraId="57023368" w14:textId="77777777" w:rsidR="00C0190C" w:rsidRPr="00A25D4D" w:rsidRDefault="00C0190C" w:rsidP="008F13CC">
                  <w:pPr>
                    <w:jc w:val="left"/>
                  </w:pPr>
                </w:p>
              </w:tc>
            </w:tr>
            <w:tr w:rsidR="00C0190C" w:rsidRPr="00A25D4D" w14:paraId="6F1D26FF" w14:textId="77777777" w:rsidTr="00C0190C">
              <w:trPr>
                <w:tblHeader/>
                <w:tblCellSpacing w:w="0" w:type="dxa"/>
              </w:trPr>
              <w:tc>
                <w:tcPr>
                  <w:tcW w:w="360" w:type="dxa"/>
                  <w:hideMark/>
                </w:tcPr>
                <w:p w14:paraId="2DE61A4F" w14:textId="77777777" w:rsidR="00C0190C" w:rsidRPr="00A25D4D" w:rsidRDefault="00C0190C" w:rsidP="008F13CC">
                  <w:pPr>
                    <w:jc w:val="left"/>
                  </w:pPr>
                  <w:r w:rsidRPr="00A25D4D">
                    <w:t> </w:t>
                  </w:r>
                </w:p>
              </w:tc>
              <w:tc>
                <w:tcPr>
                  <w:tcW w:w="1500" w:type="dxa"/>
                  <w:hideMark/>
                </w:tcPr>
                <w:p w14:paraId="6F8C1BF1" w14:textId="77777777" w:rsidR="00C0190C" w:rsidRPr="00A25D4D" w:rsidRDefault="00C0190C" w:rsidP="008F13CC">
                  <w:pPr>
                    <w:jc w:val="left"/>
                  </w:pPr>
                  <w:r w:rsidRPr="00A25D4D">
                    <w:t>Definitie:</w:t>
                  </w:r>
                </w:p>
              </w:tc>
              <w:tc>
                <w:tcPr>
                  <w:tcW w:w="0" w:type="auto"/>
                  <w:hideMark/>
                </w:tcPr>
                <w:p w14:paraId="6D18E52F" w14:textId="77777777" w:rsidR="00C0190C" w:rsidRPr="00A25D4D" w:rsidRDefault="00C0190C" w:rsidP="008F13CC">
                  <w:pPr>
                    <w:jc w:val="left"/>
                  </w:pPr>
                  <w:r w:rsidRPr="00A25D4D">
                    <w:t xml:space="preserve">De nauwkeurigheid van de dekking van een </w:t>
                  </w:r>
                  <w:proofErr w:type="spellStart"/>
                  <w:r w:rsidRPr="00A25D4D">
                    <w:t>KabelOfLeiding</w:t>
                  </w:r>
                  <w:proofErr w:type="spellEnd"/>
                  <w:r w:rsidRPr="00A25D4D">
                    <w:t xml:space="preserve"> of </w:t>
                  </w:r>
                  <w:proofErr w:type="spellStart"/>
                  <w:r w:rsidRPr="00A25D4D">
                    <w:t>KabelEnLeidingContainer</w:t>
                  </w:r>
                  <w:proofErr w:type="spellEnd"/>
                  <w:r w:rsidRPr="00A25D4D">
                    <w:t xml:space="preserve"> object of diepte van een Leidingelement of </w:t>
                  </w:r>
                  <w:proofErr w:type="spellStart"/>
                  <w:r w:rsidRPr="00A25D4D">
                    <w:t>ContainerLeidingelement</w:t>
                  </w:r>
                  <w:proofErr w:type="spellEnd"/>
                  <w:r w:rsidRPr="00A25D4D">
                    <w:t xml:space="preserve"> object. </w:t>
                  </w:r>
                </w:p>
              </w:tc>
            </w:tr>
            <w:tr w:rsidR="00C0190C" w:rsidRPr="00A25D4D" w14:paraId="05F6E2F7" w14:textId="77777777" w:rsidTr="00C0190C">
              <w:trPr>
                <w:tblHeader/>
                <w:tblCellSpacing w:w="0" w:type="dxa"/>
              </w:trPr>
              <w:tc>
                <w:tcPr>
                  <w:tcW w:w="360" w:type="dxa"/>
                  <w:hideMark/>
                </w:tcPr>
                <w:p w14:paraId="4C6DE645" w14:textId="77777777" w:rsidR="00C0190C" w:rsidRPr="00A25D4D" w:rsidRDefault="00C0190C" w:rsidP="008F13CC">
                  <w:pPr>
                    <w:jc w:val="left"/>
                  </w:pPr>
                  <w:r w:rsidRPr="00A25D4D">
                    <w:t> </w:t>
                  </w:r>
                </w:p>
              </w:tc>
              <w:tc>
                <w:tcPr>
                  <w:tcW w:w="1500" w:type="dxa"/>
                  <w:hideMark/>
                </w:tcPr>
                <w:p w14:paraId="2F27B29E" w14:textId="77777777" w:rsidR="00C0190C" w:rsidRPr="00A25D4D" w:rsidRDefault="00C0190C" w:rsidP="008F13CC">
                  <w:pPr>
                    <w:jc w:val="left"/>
                  </w:pPr>
                  <w:r w:rsidRPr="00A25D4D">
                    <w:t>Omschrijving:</w:t>
                  </w:r>
                </w:p>
              </w:tc>
              <w:tc>
                <w:tcPr>
                  <w:tcW w:w="0" w:type="auto"/>
                  <w:hideMark/>
                </w:tcPr>
                <w:p w14:paraId="20FC312A" w14:textId="77777777" w:rsidR="00C0190C" w:rsidRPr="00A25D4D" w:rsidRDefault="00C0190C" w:rsidP="008F13CC">
                  <w:pPr>
                    <w:jc w:val="left"/>
                  </w:pPr>
                  <w:r w:rsidRPr="00A25D4D">
                    <w:t xml:space="preserve">Dit attribuut gebruikt een codelijst – zie </w:t>
                  </w:r>
                  <w:proofErr w:type="spellStart"/>
                  <w:r w:rsidRPr="00A25D4D">
                    <w:t>NauwkeurigheidDiepteValue</w:t>
                  </w:r>
                  <w:proofErr w:type="spellEnd"/>
                  <w:r w:rsidRPr="00A25D4D">
                    <w:t xml:space="preserve">. </w:t>
                  </w:r>
                </w:p>
              </w:tc>
            </w:tr>
            <w:tr w:rsidR="00C0190C" w:rsidRPr="00A25D4D" w14:paraId="4710F384" w14:textId="77777777" w:rsidTr="00C0190C">
              <w:trPr>
                <w:tblHeader/>
                <w:tblCellSpacing w:w="0" w:type="dxa"/>
              </w:trPr>
              <w:tc>
                <w:tcPr>
                  <w:tcW w:w="360" w:type="dxa"/>
                  <w:hideMark/>
                </w:tcPr>
                <w:p w14:paraId="6B6DD4E0" w14:textId="77777777" w:rsidR="00C0190C" w:rsidRPr="00A25D4D" w:rsidRDefault="00C0190C" w:rsidP="008F13CC">
                  <w:pPr>
                    <w:jc w:val="left"/>
                  </w:pPr>
                  <w:r w:rsidRPr="00A25D4D">
                    <w:t> </w:t>
                  </w:r>
                </w:p>
              </w:tc>
              <w:tc>
                <w:tcPr>
                  <w:tcW w:w="1500" w:type="dxa"/>
                  <w:hideMark/>
                </w:tcPr>
                <w:p w14:paraId="6F8C899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D873533" w14:textId="77777777" w:rsidR="00C0190C" w:rsidRPr="00A25D4D" w:rsidRDefault="00C0190C" w:rsidP="008F13CC">
                  <w:pPr>
                    <w:jc w:val="left"/>
                  </w:pPr>
                  <w:r w:rsidRPr="00A25D4D">
                    <w:t>1</w:t>
                  </w:r>
                </w:p>
              </w:tc>
            </w:tr>
          </w:tbl>
          <w:p w14:paraId="705AF0E2" w14:textId="77777777" w:rsidR="00C0190C" w:rsidRPr="00A25D4D" w:rsidRDefault="00C0190C" w:rsidP="008F13CC">
            <w:pPr>
              <w:jc w:val="left"/>
            </w:pPr>
          </w:p>
        </w:tc>
      </w:tr>
      <w:tr w:rsidR="00C0190C" w:rsidRPr="00A25D4D" w14:paraId="1DF535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3CDF9A" w14:textId="77777777" w:rsidR="00C0190C" w:rsidRPr="00A25D4D" w:rsidRDefault="00C0190C" w:rsidP="008F13CC">
            <w:pPr>
              <w:jc w:val="left"/>
            </w:pPr>
            <w:r w:rsidRPr="00A25D4D">
              <w:rPr>
                <w:b/>
                <w:bCs/>
              </w:rPr>
              <w:t xml:space="preserve">Attribuut: </w:t>
            </w:r>
            <w:proofErr w:type="spellStart"/>
            <w:r w:rsidRPr="00A25D4D">
              <w:rPr>
                <w:b/>
                <w:bCs/>
              </w:rPr>
              <w:t>dieptePeil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49EC3B1" w14:textId="77777777" w:rsidTr="00C0190C">
              <w:trPr>
                <w:tblHeader/>
                <w:tblCellSpacing w:w="0" w:type="dxa"/>
              </w:trPr>
              <w:tc>
                <w:tcPr>
                  <w:tcW w:w="360" w:type="dxa"/>
                  <w:hideMark/>
                </w:tcPr>
                <w:p w14:paraId="555AF547" w14:textId="77777777" w:rsidR="00C0190C" w:rsidRPr="00A25D4D" w:rsidRDefault="00C0190C" w:rsidP="008F13CC">
                  <w:pPr>
                    <w:jc w:val="left"/>
                  </w:pPr>
                  <w:r w:rsidRPr="00A25D4D">
                    <w:t> </w:t>
                  </w:r>
                </w:p>
              </w:tc>
              <w:tc>
                <w:tcPr>
                  <w:tcW w:w="1500" w:type="dxa"/>
                  <w:hideMark/>
                </w:tcPr>
                <w:p w14:paraId="1D8098EF" w14:textId="77777777" w:rsidR="00C0190C" w:rsidRPr="00A25D4D" w:rsidRDefault="00C0190C" w:rsidP="008F13CC">
                  <w:pPr>
                    <w:jc w:val="left"/>
                  </w:pPr>
                  <w:r w:rsidRPr="00A25D4D">
                    <w:t>Type:</w:t>
                  </w:r>
                </w:p>
              </w:tc>
              <w:tc>
                <w:tcPr>
                  <w:tcW w:w="0" w:type="auto"/>
                  <w:hideMark/>
                </w:tcPr>
                <w:p w14:paraId="6977D121" w14:textId="77777777" w:rsidR="00C0190C" w:rsidRPr="00A25D4D" w:rsidRDefault="00C0190C" w:rsidP="008F13CC">
                  <w:pPr>
                    <w:jc w:val="left"/>
                  </w:pPr>
                  <w:proofErr w:type="spellStart"/>
                  <w:r w:rsidRPr="00A25D4D">
                    <w:t>Measure</w:t>
                  </w:r>
                  <w:proofErr w:type="spellEnd"/>
                </w:p>
              </w:tc>
            </w:tr>
            <w:tr w:rsidR="00C0190C" w:rsidRPr="00A25D4D" w14:paraId="17E07C48" w14:textId="77777777" w:rsidTr="00C0190C">
              <w:trPr>
                <w:tblHeader/>
                <w:tblCellSpacing w:w="0" w:type="dxa"/>
              </w:trPr>
              <w:tc>
                <w:tcPr>
                  <w:tcW w:w="360" w:type="dxa"/>
                  <w:hideMark/>
                </w:tcPr>
                <w:p w14:paraId="49C63BEF" w14:textId="77777777" w:rsidR="00C0190C" w:rsidRPr="00A25D4D" w:rsidRDefault="00C0190C" w:rsidP="008F13CC">
                  <w:pPr>
                    <w:jc w:val="left"/>
                  </w:pPr>
                  <w:r w:rsidRPr="00A25D4D">
                    <w:t> </w:t>
                  </w:r>
                </w:p>
              </w:tc>
              <w:tc>
                <w:tcPr>
                  <w:tcW w:w="1500" w:type="dxa"/>
                  <w:hideMark/>
                </w:tcPr>
                <w:p w14:paraId="54F62979" w14:textId="77777777" w:rsidR="00C0190C" w:rsidRPr="00A25D4D" w:rsidRDefault="00C0190C" w:rsidP="008F13CC">
                  <w:pPr>
                    <w:jc w:val="left"/>
                  </w:pPr>
                  <w:r w:rsidRPr="00A25D4D">
                    <w:t>Naam</w:t>
                  </w:r>
                </w:p>
              </w:tc>
              <w:tc>
                <w:tcPr>
                  <w:tcW w:w="0" w:type="auto"/>
                  <w:hideMark/>
                </w:tcPr>
                <w:p w14:paraId="02A1E525" w14:textId="77777777" w:rsidR="00C0190C" w:rsidRPr="00A25D4D" w:rsidRDefault="00C0190C" w:rsidP="008F13CC">
                  <w:pPr>
                    <w:jc w:val="left"/>
                  </w:pPr>
                </w:p>
              </w:tc>
            </w:tr>
            <w:tr w:rsidR="00C0190C" w:rsidRPr="00A25D4D" w14:paraId="6A9306DE" w14:textId="77777777" w:rsidTr="00C0190C">
              <w:trPr>
                <w:tblHeader/>
                <w:tblCellSpacing w:w="0" w:type="dxa"/>
              </w:trPr>
              <w:tc>
                <w:tcPr>
                  <w:tcW w:w="360" w:type="dxa"/>
                  <w:hideMark/>
                </w:tcPr>
                <w:p w14:paraId="1A0CA6B6" w14:textId="77777777" w:rsidR="00C0190C" w:rsidRPr="00A25D4D" w:rsidRDefault="00C0190C" w:rsidP="008F13CC">
                  <w:pPr>
                    <w:jc w:val="left"/>
                  </w:pPr>
                  <w:r w:rsidRPr="00A25D4D">
                    <w:t> </w:t>
                  </w:r>
                </w:p>
              </w:tc>
              <w:tc>
                <w:tcPr>
                  <w:tcW w:w="1500" w:type="dxa"/>
                  <w:hideMark/>
                </w:tcPr>
                <w:p w14:paraId="72644258" w14:textId="77777777" w:rsidR="00C0190C" w:rsidRPr="00A25D4D" w:rsidRDefault="00C0190C" w:rsidP="008F13CC">
                  <w:pPr>
                    <w:jc w:val="left"/>
                  </w:pPr>
                  <w:r w:rsidRPr="00A25D4D">
                    <w:t>Definitie:</w:t>
                  </w:r>
                </w:p>
              </w:tc>
              <w:tc>
                <w:tcPr>
                  <w:tcW w:w="0" w:type="auto"/>
                  <w:hideMark/>
                </w:tcPr>
                <w:p w14:paraId="0B522CF2" w14:textId="2EE85A8C" w:rsidR="00C0190C" w:rsidRPr="00A25D4D" w:rsidRDefault="00C0190C" w:rsidP="008F13CC">
                  <w:pPr>
                    <w:jc w:val="left"/>
                  </w:pPr>
                  <w:r w:rsidRPr="00A25D4D">
                    <w:t xml:space="preserve">Geeft de afstand weer vanaf de referentie – NAP of maaiveld – tot bovenkant van een </w:t>
                  </w:r>
                  <w:proofErr w:type="spellStart"/>
                  <w:r w:rsidRPr="00A25D4D">
                    <w:t>KabelOfLeiding</w:t>
                  </w:r>
                  <w:proofErr w:type="spellEnd"/>
                  <w:r w:rsidRPr="00A25D4D">
                    <w:t xml:space="preserve">, </w:t>
                  </w:r>
                  <w:proofErr w:type="spellStart"/>
                  <w:r w:rsidRPr="00A25D4D">
                    <w:t>KabelEnLeidingcontainer</w:t>
                  </w:r>
                  <w:proofErr w:type="spellEnd"/>
                  <w:r w:rsidRPr="00A25D4D">
                    <w:t xml:space="preserve">, Leidingelement of </w:t>
                  </w:r>
                  <w:proofErr w:type="spellStart"/>
                  <w:r w:rsidRPr="00A25D4D">
                    <w:t>ContainerLeidingelement</w:t>
                  </w:r>
                  <w:proofErr w:type="spellEnd"/>
                  <w:r w:rsidRPr="00A25D4D">
                    <w:t xml:space="preserve">. Dit attribuut heeft een </w:t>
                  </w:r>
                  <w:proofErr w:type="spellStart"/>
                  <w:r w:rsidRPr="00A25D4D">
                    <w:t>Measure</w:t>
                  </w:r>
                  <w:proofErr w:type="spellEnd"/>
                  <w:r w:rsidRPr="00A25D4D">
                    <w:t xml:space="preserve"> als data type. De UOM wordt uitgedrukt via 1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Voor </w:t>
                  </w:r>
                  <w:del w:id="184" w:author="Paul Janssen" w:date="2020-06-10T16:07:00Z">
                    <w:r w:rsidRPr="00A25D4D" w:rsidDel="00135FA7">
                      <w:delText>WION</w:delText>
                    </w:r>
                  </w:del>
                  <w:ins w:id="185" w:author="Paul Janssen" w:date="2020-06-10T16:07:00Z">
                    <w:r w:rsidR="00135FA7">
                      <w:t>WIBON</w:t>
                    </w:r>
                  </w:ins>
                  <w:r w:rsidRPr="00A25D4D">
                    <w:t xml:space="preserve"> is de eenheid altijd meter en een getal met ten hoogste 2 decimalen. </w:t>
                  </w:r>
                </w:p>
              </w:tc>
            </w:tr>
            <w:tr w:rsidR="00C0190C" w:rsidRPr="00A25D4D" w14:paraId="7C14FB46" w14:textId="77777777" w:rsidTr="00C0190C">
              <w:trPr>
                <w:tblHeader/>
                <w:tblCellSpacing w:w="0" w:type="dxa"/>
              </w:trPr>
              <w:tc>
                <w:tcPr>
                  <w:tcW w:w="360" w:type="dxa"/>
                  <w:hideMark/>
                </w:tcPr>
                <w:p w14:paraId="257B7361" w14:textId="77777777" w:rsidR="00C0190C" w:rsidRPr="00A25D4D" w:rsidRDefault="00C0190C" w:rsidP="008F13CC">
                  <w:pPr>
                    <w:jc w:val="left"/>
                  </w:pPr>
                  <w:r w:rsidRPr="00A25D4D">
                    <w:t> </w:t>
                  </w:r>
                </w:p>
              </w:tc>
              <w:tc>
                <w:tcPr>
                  <w:tcW w:w="1500" w:type="dxa"/>
                  <w:hideMark/>
                </w:tcPr>
                <w:p w14:paraId="0C0605F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E1F9145" w14:textId="77777777" w:rsidR="00C0190C" w:rsidRPr="00A25D4D" w:rsidRDefault="00C0190C" w:rsidP="008F13CC">
                  <w:pPr>
                    <w:jc w:val="left"/>
                  </w:pPr>
                  <w:r w:rsidRPr="00A25D4D">
                    <w:t>1</w:t>
                  </w:r>
                </w:p>
              </w:tc>
            </w:tr>
          </w:tbl>
          <w:p w14:paraId="4BF8AC42" w14:textId="77777777" w:rsidR="00C0190C" w:rsidRPr="00A25D4D" w:rsidRDefault="00C0190C" w:rsidP="008F13CC">
            <w:pPr>
              <w:jc w:val="left"/>
            </w:pPr>
          </w:p>
        </w:tc>
      </w:tr>
      <w:tr w:rsidR="00C0190C" w:rsidRPr="00A25D4D" w14:paraId="25B1ABE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30B605B" w14:textId="77777777" w:rsidR="00C0190C" w:rsidRPr="00A25D4D" w:rsidRDefault="00C0190C" w:rsidP="008F13CC">
            <w:pPr>
              <w:jc w:val="left"/>
            </w:pPr>
            <w:r w:rsidRPr="00A25D4D">
              <w:rPr>
                <w:b/>
                <w:bCs/>
              </w:rPr>
              <w:t xml:space="preserve">Attribuut: </w:t>
            </w:r>
            <w:proofErr w:type="spellStart"/>
            <w:r w:rsidRPr="00A25D4D">
              <w:rPr>
                <w:b/>
                <w:bCs/>
              </w:rPr>
              <w:t>datumOpmetingDieptePeil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4EE491C" w14:textId="77777777" w:rsidTr="00C0190C">
              <w:trPr>
                <w:tblHeader/>
                <w:tblCellSpacing w:w="0" w:type="dxa"/>
              </w:trPr>
              <w:tc>
                <w:tcPr>
                  <w:tcW w:w="360" w:type="dxa"/>
                  <w:hideMark/>
                </w:tcPr>
                <w:p w14:paraId="467C6D88" w14:textId="77777777" w:rsidR="00C0190C" w:rsidRPr="00A25D4D" w:rsidRDefault="00C0190C" w:rsidP="008F13CC">
                  <w:pPr>
                    <w:jc w:val="left"/>
                  </w:pPr>
                  <w:r w:rsidRPr="00A25D4D">
                    <w:t> </w:t>
                  </w:r>
                </w:p>
              </w:tc>
              <w:tc>
                <w:tcPr>
                  <w:tcW w:w="1500" w:type="dxa"/>
                  <w:hideMark/>
                </w:tcPr>
                <w:p w14:paraId="2E82D884" w14:textId="77777777" w:rsidR="00C0190C" w:rsidRPr="00A25D4D" w:rsidRDefault="00C0190C" w:rsidP="008F13CC">
                  <w:pPr>
                    <w:jc w:val="left"/>
                  </w:pPr>
                  <w:r w:rsidRPr="00A25D4D">
                    <w:t>Type:</w:t>
                  </w:r>
                </w:p>
              </w:tc>
              <w:tc>
                <w:tcPr>
                  <w:tcW w:w="0" w:type="auto"/>
                  <w:hideMark/>
                </w:tcPr>
                <w:p w14:paraId="6CB91F2F" w14:textId="77777777" w:rsidR="00C0190C" w:rsidRPr="00A25D4D" w:rsidRDefault="00C0190C" w:rsidP="008F13CC">
                  <w:pPr>
                    <w:jc w:val="left"/>
                  </w:pPr>
                  <w:proofErr w:type="spellStart"/>
                  <w:r w:rsidRPr="00A25D4D">
                    <w:t>DateTime</w:t>
                  </w:r>
                  <w:proofErr w:type="spellEnd"/>
                </w:p>
              </w:tc>
            </w:tr>
            <w:tr w:rsidR="00C0190C" w:rsidRPr="00A25D4D" w14:paraId="69FF5B9B" w14:textId="77777777" w:rsidTr="00C0190C">
              <w:trPr>
                <w:tblHeader/>
                <w:tblCellSpacing w:w="0" w:type="dxa"/>
              </w:trPr>
              <w:tc>
                <w:tcPr>
                  <w:tcW w:w="360" w:type="dxa"/>
                  <w:hideMark/>
                </w:tcPr>
                <w:p w14:paraId="1477748B" w14:textId="77777777" w:rsidR="00C0190C" w:rsidRPr="00A25D4D" w:rsidRDefault="00C0190C" w:rsidP="008F13CC">
                  <w:pPr>
                    <w:jc w:val="left"/>
                  </w:pPr>
                  <w:r w:rsidRPr="00A25D4D">
                    <w:lastRenderedPageBreak/>
                    <w:t> </w:t>
                  </w:r>
                </w:p>
              </w:tc>
              <w:tc>
                <w:tcPr>
                  <w:tcW w:w="1500" w:type="dxa"/>
                  <w:hideMark/>
                </w:tcPr>
                <w:p w14:paraId="45BEA2E8" w14:textId="77777777" w:rsidR="00C0190C" w:rsidRPr="00A25D4D" w:rsidRDefault="00C0190C" w:rsidP="008F13CC">
                  <w:pPr>
                    <w:jc w:val="left"/>
                  </w:pPr>
                  <w:r w:rsidRPr="00A25D4D">
                    <w:t>Naam</w:t>
                  </w:r>
                </w:p>
              </w:tc>
              <w:tc>
                <w:tcPr>
                  <w:tcW w:w="0" w:type="auto"/>
                  <w:hideMark/>
                </w:tcPr>
                <w:p w14:paraId="3D7C70C7" w14:textId="77777777" w:rsidR="00C0190C" w:rsidRPr="00A25D4D" w:rsidRDefault="00C0190C" w:rsidP="008F13CC">
                  <w:pPr>
                    <w:jc w:val="left"/>
                  </w:pPr>
                </w:p>
              </w:tc>
            </w:tr>
            <w:tr w:rsidR="00C0190C" w:rsidRPr="00A25D4D" w14:paraId="7EBA50F2" w14:textId="77777777" w:rsidTr="00C0190C">
              <w:trPr>
                <w:tblHeader/>
                <w:tblCellSpacing w:w="0" w:type="dxa"/>
              </w:trPr>
              <w:tc>
                <w:tcPr>
                  <w:tcW w:w="360" w:type="dxa"/>
                  <w:hideMark/>
                </w:tcPr>
                <w:p w14:paraId="046A36EF" w14:textId="77777777" w:rsidR="00C0190C" w:rsidRPr="00A25D4D" w:rsidRDefault="00C0190C" w:rsidP="008F13CC">
                  <w:pPr>
                    <w:jc w:val="left"/>
                  </w:pPr>
                  <w:r w:rsidRPr="00A25D4D">
                    <w:t> </w:t>
                  </w:r>
                </w:p>
              </w:tc>
              <w:tc>
                <w:tcPr>
                  <w:tcW w:w="1500" w:type="dxa"/>
                  <w:hideMark/>
                </w:tcPr>
                <w:p w14:paraId="79CA1855" w14:textId="77777777" w:rsidR="00C0190C" w:rsidRPr="00A25D4D" w:rsidRDefault="00C0190C" w:rsidP="008F13CC">
                  <w:pPr>
                    <w:jc w:val="left"/>
                  </w:pPr>
                  <w:r w:rsidRPr="00A25D4D">
                    <w:t>Definitie:</w:t>
                  </w:r>
                </w:p>
              </w:tc>
              <w:tc>
                <w:tcPr>
                  <w:tcW w:w="0" w:type="auto"/>
                  <w:hideMark/>
                </w:tcPr>
                <w:p w14:paraId="591466D8" w14:textId="77777777" w:rsidR="00C0190C" w:rsidRPr="00A25D4D" w:rsidRDefault="00C0190C" w:rsidP="008F13CC">
                  <w:pPr>
                    <w:jc w:val="left"/>
                  </w:pPr>
                  <w:r w:rsidRPr="00A25D4D">
                    <w:t xml:space="preserve">De datum waarop het dieptepeil werd opgemeten. </w:t>
                  </w:r>
                </w:p>
              </w:tc>
            </w:tr>
            <w:tr w:rsidR="00C0190C" w:rsidRPr="00A25D4D" w14:paraId="0F48F498" w14:textId="77777777" w:rsidTr="00C0190C">
              <w:trPr>
                <w:tblHeader/>
                <w:tblCellSpacing w:w="0" w:type="dxa"/>
              </w:trPr>
              <w:tc>
                <w:tcPr>
                  <w:tcW w:w="360" w:type="dxa"/>
                  <w:hideMark/>
                </w:tcPr>
                <w:p w14:paraId="4CC04402" w14:textId="77777777" w:rsidR="00C0190C" w:rsidRPr="00A25D4D" w:rsidRDefault="00C0190C" w:rsidP="008F13CC">
                  <w:pPr>
                    <w:jc w:val="left"/>
                  </w:pPr>
                  <w:r w:rsidRPr="00A25D4D">
                    <w:t> </w:t>
                  </w:r>
                </w:p>
              </w:tc>
              <w:tc>
                <w:tcPr>
                  <w:tcW w:w="1500" w:type="dxa"/>
                  <w:hideMark/>
                </w:tcPr>
                <w:p w14:paraId="06FDD06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22FCFEF" w14:textId="77777777" w:rsidR="00C0190C" w:rsidRPr="00A25D4D" w:rsidRDefault="00C0190C" w:rsidP="008F13CC">
                  <w:pPr>
                    <w:jc w:val="left"/>
                  </w:pPr>
                  <w:r w:rsidRPr="00A25D4D">
                    <w:t>0..1</w:t>
                  </w:r>
                </w:p>
              </w:tc>
            </w:tr>
          </w:tbl>
          <w:p w14:paraId="7CDC2CDA" w14:textId="77777777" w:rsidR="00C0190C" w:rsidRPr="00A25D4D" w:rsidRDefault="00C0190C" w:rsidP="008F13CC">
            <w:pPr>
              <w:jc w:val="left"/>
            </w:pPr>
          </w:p>
        </w:tc>
      </w:tr>
      <w:tr w:rsidR="00C0190C" w:rsidRPr="00A25D4D" w14:paraId="526152C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C1C3E0B" w14:textId="77777777" w:rsidR="00C0190C" w:rsidRPr="00A25D4D" w:rsidRDefault="00C0190C" w:rsidP="008F13CC">
            <w:pPr>
              <w:jc w:val="left"/>
            </w:pPr>
            <w:r w:rsidRPr="00A25D4D">
              <w:rPr>
                <w:b/>
                <w:bCs/>
              </w:rPr>
              <w:lastRenderedPageBreak/>
              <w:t xml:space="preserve">Attribuut: </w:t>
            </w:r>
            <w:proofErr w:type="spellStart"/>
            <w:r w:rsidRPr="00A25D4D">
              <w:rPr>
                <w:b/>
                <w:bCs/>
              </w:rPr>
              <w:t>diepteAangrijpingspunt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5AF5C30" w14:textId="77777777" w:rsidTr="00C0190C">
              <w:trPr>
                <w:tblHeader/>
                <w:tblCellSpacing w:w="0" w:type="dxa"/>
              </w:trPr>
              <w:tc>
                <w:tcPr>
                  <w:tcW w:w="360" w:type="dxa"/>
                  <w:hideMark/>
                </w:tcPr>
                <w:p w14:paraId="5284FB45" w14:textId="77777777" w:rsidR="00C0190C" w:rsidRPr="00A25D4D" w:rsidRDefault="00C0190C" w:rsidP="008F13CC">
                  <w:pPr>
                    <w:jc w:val="left"/>
                  </w:pPr>
                  <w:r w:rsidRPr="00A25D4D">
                    <w:t> </w:t>
                  </w:r>
                </w:p>
              </w:tc>
              <w:tc>
                <w:tcPr>
                  <w:tcW w:w="1500" w:type="dxa"/>
                  <w:hideMark/>
                </w:tcPr>
                <w:p w14:paraId="52A866A6" w14:textId="77777777" w:rsidR="00C0190C" w:rsidRPr="00A25D4D" w:rsidRDefault="00C0190C" w:rsidP="008F13CC">
                  <w:pPr>
                    <w:jc w:val="left"/>
                  </w:pPr>
                  <w:r w:rsidRPr="00A25D4D">
                    <w:t>Type:</w:t>
                  </w:r>
                </w:p>
              </w:tc>
              <w:tc>
                <w:tcPr>
                  <w:tcW w:w="0" w:type="auto"/>
                  <w:hideMark/>
                </w:tcPr>
                <w:p w14:paraId="2176CD51" w14:textId="77777777" w:rsidR="00C0190C" w:rsidRPr="00A25D4D" w:rsidRDefault="00C0190C" w:rsidP="008F13CC">
                  <w:pPr>
                    <w:jc w:val="left"/>
                  </w:pPr>
                  <w:proofErr w:type="spellStart"/>
                  <w:r w:rsidRPr="00A25D4D">
                    <w:t>DiepteAangrijpingspuntValue</w:t>
                  </w:r>
                  <w:proofErr w:type="spellEnd"/>
                </w:p>
              </w:tc>
            </w:tr>
            <w:tr w:rsidR="00C0190C" w:rsidRPr="00A25D4D" w14:paraId="050473CF" w14:textId="77777777" w:rsidTr="00C0190C">
              <w:trPr>
                <w:tblHeader/>
                <w:tblCellSpacing w:w="0" w:type="dxa"/>
              </w:trPr>
              <w:tc>
                <w:tcPr>
                  <w:tcW w:w="360" w:type="dxa"/>
                  <w:hideMark/>
                </w:tcPr>
                <w:p w14:paraId="13708D62" w14:textId="77777777" w:rsidR="00C0190C" w:rsidRPr="00A25D4D" w:rsidRDefault="00C0190C" w:rsidP="008F13CC">
                  <w:pPr>
                    <w:jc w:val="left"/>
                  </w:pPr>
                  <w:r w:rsidRPr="00A25D4D">
                    <w:t> </w:t>
                  </w:r>
                </w:p>
              </w:tc>
              <w:tc>
                <w:tcPr>
                  <w:tcW w:w="1500" w:type="dxa"/>
                  <w:hideMark/>
                </w:tcPr>
                <w:p w14:paraId="5FECAA50" w14:textId="77777777" w:rsidR="00C0190C" w:rsidRPr="00A25D4D" w:rsidRDefault="00C0190C" w:rsidP="008F13CC">
                  <w:pPr>
                    <w:jc w:val="left"/>
                  </w:pPr>
                  <w:r w:rsidRPr="00A25D4D">
                    <w:t>Naam</w:t>
                  </w:r>
                </w:p>
              </w:tc>
              <w:tc>
                <w:tcPr>
                  <w:tcW w:w="0" w:type="auto"/>
                  <w:hideMark/>
                </w:tcPr>
                <w:p w14:paraId="154EA45E" w14:textId="77777777" w:rsidR="00C0190C" w:rsidRPr="00A25D4D" w:rsidRDefault="00C0190C" w:rsidP="008F13CC">
                  <w:pPr>
                    <w:jc w:val="left"/>
                  </w:pPr>
                </w:p>
              </w:tc>
            </w:tr>
            <w:tr w:rsidR="00C0190C" w:rsidRPr="00A25D4D" w14:paraId="2889238C" w14:textId="77777777" w:rsidTr="00C0190C">
              <w:trPr>
                <w:tblHeader/>
                <w:tblCellSpacing w:w="0" w:type="dxa"/>
              </w:trPr>
              <w:tc>
                <w:tcPr>
                  <w:tcW w:w="360" w:type="dxa"/>
                  <w:hideMark/>
                </w:tcPr>
                <w:p w14:paraId="16DB6E85" w14:textId="77777777" w:rsidR="00C0190C" w:rsidRPr="00A25D4D" w:rsidRDefault="00C0190C" w:rsidP="008F13CC">
                  <w:pPr>
                    <w:jc w:val="left"/>
                  </w:pPr>
                  <w:r w:rsidRPr="00A25D4D">
                    <w:t> </w:t>
                  </w:r>
                </w:p>
              </w:tc>
              <w:tc>
                <w:tcPr>
                  <w:tcW w:w="1500" w:type="dxa"/>
                  <w:hideMark/>
                </w:tcPr>
                <w:p w14:paraId="7B2B9F22" w14:textId="77777777" w:rsidR="00C0190C" w:rsidRPr="00A25D4D" w:rsidRDefault="00C0190C" w:rsidP="008F13CC">
                  <w:pPr>
                    <w:jc w:val="left"/>
                  </w:pPr>
                  <w:r w:rsidRPr="00A25D4D">
                    <w:t>Definitie:</w:t>
                  </w:r>
                </w:p>
              </w:tc>
              <w:tc>
                <w:tcPr>
                  <w:tcW w:w="0" w:type="auto"/>
                  <w:hideMark/>
                </w:tcPr>
                <w:p w14:paraId="5384CBBE" w14:textId="77777777" w:rsidR="00C0190C" w:rsidRPr="00A25D4D" w:rsidRDefault="00C0190C" w:rsidP="008F13CC">
                  <w:pPr>
                    <w:jc w:val="left"/>
                  </w:pPr>
                  <w:r w:rsidRPr="00A25D4D">
                    <w:t xml:space="preserve">Benoeming van welk aangrijpingspunt van het object de diepte is bepaald. </w:t>
                  </w:r>
                </w:p>
              </w:tc>
            </w:tr>
            <w:tr w:rsidR="00C0190C" w:rsidRPr="00A25D4D" w14:paraId="5CD25A35" w14:textId="77777777" w:rsidTr="00C0190C">
              <w:trPr>
                <w:tblHeader/>
                <w:tblCellSpacing w:w="0" w:type="dxa"/>
              </w:trPr>
              <w:tc>
                <w:tcPr>
                  <w:tcW w:w="360" w:type="dxa"/>
                  <w:hideMark/>
                </w:tcPr>
                <w:p w14:paraId="30257E70" w14:textId="77777777" w:rsidR="00C0190C" w:rsidRPr="00A25D4D" w:rsidRDefault="00C0190C" w:rsidP="008F13CC">
                  <w:pPr>
                    <w:jc w:val="left"/>
                  </w:pPr>
                  <w:r w:rsidRPr="00A25D4D">
                    <w:t> </w:t>
                  </w:r>
                </w:p>
              </w:tc>
              <w:tc>
                <w:tcPr>
                  <w:tcW w:w="1500" w:type="dxa"/>
                  <w:hideMark/>
                </w:tcPr>
                <w:p w14:paraId="29705A97" w14:textId="77777777" w:rsidR="00C0190C" w:rsidRPr="00A25D4D" w:rsidRDefault="00C0190C" w:rsidP="008F13CC">
                  <w:pPr>
                    <w:jc w:val="left"/>
                  </w:pPr>
                  <w:r w:rsidRPr="00A25D4D">
                    <w:t>Omschrijving:</w:t>
                  </w:r>
                </w:p>
              </w:tc>
              <w:tc>
                <w:tcPr>
                  <w:tcW w:w="0" w:type="auto"/>
                  <w:hideMark/>
                </w:tcPr>
                <w:p w14:paraId="56502CC5" w14:textId="77777777" w:rsidR="00C0190C" w:rsidRPr="00A25D4D" w:rsidRDefault="00C0190C" w:rsidP="008F13CC">
                  <w:pPr>
                    <w:jc w:val="left"/>
                  </w:pPr>
                  <w:r w:rsidRPr="00A25D4D">
                    <w:t xml:space="preserve">Bijvoorbeeld bovenkant of binnen onderkant buis. </w:t>
                  </w:r>
                </w:p>
              </w:tc>
            </w:tr>
            <w:tr w:rsidR="00C0190C" w:rsidRPr="00A25D4D" w14:paraId="01CA50B4" w14:textId="77777777" w:rsidTr="00C0190C">
              <w:trPr>
                <w:tblHeader/>
                <w:tblCellSpacing w:w="0" w:type="dxa"/>
              </w:trPr>
              <w:tc>
                <w:tcPr>
                  <w:tcW w:w="360" w:type="dxa"/>
                  <w:hideMark/>
                </w:tcPr>
                <w:p w14:paraId="0CDB7887" w14:textId="77777777" w:rsidR="00C0190C" w:rsidRPr="00A25D4D" w:rsidRDefault="00C0190C" w:rsidP="008F13CC">
                  <w:pPr>
                    <w:jc w:val="left"/>
                  </w:pPr>
                  <w:r w:rsidRPr="00A25D4D">
                    <w:t> </w:t>
                  </w:r>
                </w:p>
              </w:tc>
              <w:tc>
                <w:tcPr>
                  <w:tcW w:w="1500" w:type="dxa"/>
                  <w:hideMark/>
                </w:tcPr>
                <w:p w14:paraId="5AAB7B4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FA54162" w14:textId="77777777" w:rsidR="00C0190C" w:rsidRPr="00A25D4D" w:rsidRDefault="00C0190C" w:rsidP="008F13CC">
                  <w:pPr>
                    <w:jc w:val="left"/>
                  </w:pPr>
                  <w:r w:rsidRPr="00A25D4D">
                    <w:t>1</w:t>
                  </w:r>
                </w:p>
              </w:tc>
            </w:tr>
          </w:tbl>
          <w:p w14:paraId="4986C5DC" w14:textId="77777777" w:rsidR="00C0190C" w:rsidRPr="00A25D4D" w:rsidRDefault="00C0190C" w:rsidP="008F13CC">
            <w:pPr>
              <w:jc w:val="left"/>
            </w:pPr>
          </w:p>
        </w:tc>
      </w:tr>
      <w:tr w:rsidR="00C0190C" w:rsidRPr="00A25D4D" w14:paraId="30B6B4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AB2770F" w14:textId="77777777" w:rsidR="00C0190C" w:rsidRPr="00A25D4D" w:rsidRDefault="00C0190C" w:rsidP="008F13CC">
            <w:pPr>
              <w:jc w:val="left"/>
            </w:pPr>
            <w:r w:rsidRPr="00A25D4D">
              <w:rPr>
                <w:b/>
                <w:bCs/>
              </w:rPr>
              <w:t xml:space="preserve">Attribuut: </w:t>
            </w:r>
            <w:proofErr w:type="spellStart"/>
            <w:r w:rsidRPr="00A25D4D">
              <w:rPr>
                <w:b/>
                <w:bCs/>
              </w:rPr>
              <w:t>rotatiehoekSymbool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A89CA1" w14:textId="77777777" w:rsidTr="00C0190C">
              <w:trPr>
                <w:tblHeader/>
                <w:tblCellSpacing w:w="0" w:type="dxa"/>
              </w:trPr>
              <w:tc>
                <w:tcPr>
                  <w:tcW w:w="360" w:type="dxa"/>
                  <w:hideMark/>
                </w:tcPr>
                <w:p w14:paraId="2B8E6C91" w14:textId="77777777" w:rsidR="00C0190C" w:rsidRPr="00A25D4D" w:rsidRDefault="00C0190C" w:rsidP="008F13CC">
                  <w:pPr>
                    <w:jc w:val="left"/>
                  </w:pPr>
                  <w:r w:rsidRPr="00A25D4D">
                    <w:t> </w:t>
                  </w:r>
                </w:p>
              </w:tc>
              <w:tc>
                <w:tcPr>
                  <w:tcW w:w="1500" w:type="dxa"/>
                  <w:hideMark/>
                </w:tcPr>
                <w:p w14:paraId="11E7C2BB" w14:textId="77777777" w:rsidR="00C0190C" w:rsidRPr="00A25D4D" w:rsidRDefault="00C0190C" w:rsidP="008F13CC">
                  <w:pPr>
                    <w:jc w:val="left"/>
                  </w:pPr>
                  <w:r w:rsidRPr="00A25D4D">
                    <w:t>Type:</w:t>
                  </w:r>
                </w:p>
              </w:tc>
              <w:tc>
                <w:tcPr>
                  <w:tcW w:w="0" w:type="auto"/>
                  <w:hideMark/>
                </w:tcPr>
                <w:p w14:paraId="0326416D" w14:textId="77777777" w:rsidR="00C0190C" w:rsidRPr="00A25D4D" w:rsidRDefault="00C0190C" w:rsidP="008F13CC">
                  <w:pPr>
                    <w:jc w:val="left"/>
                  </w:pPr>
                  <w:proofErr w:type="spellStart"/>
                  <w:r w:rsidRPr="00A25D4D">
                    <w:t>Measure</w:t>
                  </w:r>
                  <w:proofErr w:type="spellEnd"/>
                </w:p>
              </w:tc>
            </w:tr>
            <w:tr w:rsidR="00C0190C" w:rsidRPr="00A25D4D" w14:paraId="7F45CEFB" w14:textId="77777777" w:rsidTr="00C0190C">
              <w:trPr>
                <w:tblHeader/>
                <w:tblCellSpacing w:w="0" w:type="dxa"/>
              </w:trPr>
              <w:tc>
                <w:tcPr>
                  <w:tcW w:w="360" w:type="dxa"/>
                  <w:hideMark/>
                </w:tcPr>
                <w:p w14:paraId="788DC8DE" w14:textId="77777777" w:rsidR="00C0190C" w:rsidRPr="00A25D4D" w:rsidRDefault="00C0190C" w:rsidP="008F13CC">
                  <w:pPr>
                    <w:jc w:val="left"/>
                  </w:pPr>
                  <w:r w:rsidRPr="00A25D4D">
                    <w:t> </w:t>
                  </w:r>
                </w:p>
              </w:tc>
              <w:tc>
                <w:tcPr>
                  <w:tcW w:w="1500" w:type="dxa"/>
                  <w:hideMark/>
                </w:tcPr>
                <w:p w14:paraId="725FF1A5" w14:textId="77777777" w:rsidR="00C0190C" w:rsidRPr="00A25D4D" w:rsidRDefault="00C0190C" w:rsidP="008F13CC">
                  <w:pPr>
                    <w:jc w:val="left"/>
                  </w:pPr>
                  <w:r w:rsidRPr="00A25D4D">
                    <w:t>Naam</w:t>
                  </w:r>
                </w:p>
              </w:tc>
              <w:tc>
                <w:tcPr>
                  <w:tcW w:w="0" w:type="auto"/>
                  <w:hideMark/>
                </w:tcPr>
                <w:p w14:paraId="65C630AA" w14:textId="77777777" w:rsidR="00C0190C" w:rsidRPr="00A25D4D" w:rsidRDefault="00C0190C" w:rsidP="008F13CC">
                  <w:pPr>
                    <w:jc w:val="left"/>
                  </w:pPr>
                </w:p>
              </w:tc>
            </w:tr>
            <w:tr w:rsidR="00C0190C" w:rsidRPr="00A25D4D" w14:paraId="7DA84179" w14:textId="77777777" w:rsidTr="00C0190C">
              <w:trPr>
                <w:tblHeader/>
                <w:tblCellSpacing w:w="0" w:type="dxa"/>
              </w:trPr>
              <w:tc>
                <w:tcPr>
                  <w:tcW w:w="360" w:type="dxa"/>
                  <w:hideMark/>
                </w:tcPr>
                <w:p w14:paraId="34228299" w14:textId="77777777" w:rsidR="00C0190C" w:rsidRPr="00A25D4D" w:rsidRDefault="00C0190C" w:rsidP="008F13CC">
                  <w:pPr>
                    <w:jc w:val="left"/>
                  </w:pPr>
                  <w:r w:rsidRPr="00A25D4D">
                    <w:t> </w:t>
                  </w:r>
                </w:p>
              </w:tc>
              <w:tc>
                <w:tcPr>
                  <w:tcW w:w="1500" w:type="dxa"/>
                  <w:hideMark/>
                </w:tcPr>
                <w:p w14:paraId="2AF8F489" w14:textId="77777777" w:rsidR="00C0190C" w:rsidRPr="00A25D4D" w:rsidRDefault="00C0190C" w:rsidP="008F13CC">
                  <w:pPr>
                    <w:jc w:val="left"/>
                  </w:pPr>
                  <w:r w:rsidRPr="00A25D4D">
                    <w:t>Definitie:</w:t>
                  </w:r>
                </w:p>
              </w:tc>
              <w:tc>
                <w:tcPr>
                  <w:tcW w:w="0" w:type="auto"/>
                  <w:hideMark/>
                </w:tcPr>
                <w:p w14:paraId="2BC9F427" w14:textId="77777777" w:rsidR="00C0190C" w:rsidRPr="00A25D4D" w:rsidRDefault="00C0190C" w:rsidP="008F13CC">
                  <w:pPr>
                    <w:jc w:val="left"/>
                  </w:pPr>
                  <w:r w:rsidRPr="00A25D4D">
                    <w:t xml:space="preserve">Hoek waaronder een puntsymbool wordt weergegeven. </w:t>
                  </w:r>
                </w:p>
              </w:tc>
            </w:tr>
            <w:tr w:rsidR="00C0190C" w:rsidRPr="00A25D4D" w14:paraId="4A76D160" w14:textId="77777777" w:rsidTr="00C0190C">
              <w:trPr>
                <w:tblHeader/>
                <w:tblCellSpacing w:w="0" w:type="dxa"/>
              </w:trPr>
              <w:tc>
                <w:tcPr>
                  <w:tcW w:w="360" w:type="dxa"/>
                  <w:hideMark/>
                </w:tcPr>
                <w:p w14:paraId="3AE4BFD6" w14:textId="77777777" w:rsidR="00C0190C" w:rsidRPr="00A25D4D" w:rsidRDefault="00C0190C" w:rsidP="008F13CC">
                  <w:pPr>
                    <w:jc w:val="left"/>
                  </w:pPr>
                  <w:r w:rsidRPr="00A25D4D">
                    <w:t> </w:t>
                  </w:r>
                </w:p>
              </w:tc>
              <w:tc>
                <w:tcPr>
                  <w:tcW w:w="1500" w:type="dxa"/>
                  <w:hideMark/>
                </w:tcPr>
                <w:p w14:paraId="74A03866" w14:textId="77777777" w:rsidR="00C0190C" w:rsidRPr="00A25D4D" w:rsidRDefault="00C0190C" w:rsidP="008F13CC">
                  <w:pPr>
                    <w:jc w:val="left"/>
                  </w:pPr>
                  <w:r w:rsidRPr="00A25D4D">
                    <w:t>Omschrijving:</w:t>
                  </w:r>
                </w:p>
              </w:tc>
              <w:tc>
                <w:tcPr>
                  <w:tcW w:w="0" w:type="auto"/>
                  <w:hideMark/>
                </w:tcPr>
                <w:p w14:paraId="41A0A215" w14:textId="77777777" w:rsidR="00C0190C" w:rsidRPr="00A25D4D" w:rsidRDefault="00C0190C" w:rsidP="008F13CC">
                  <w:pPr>
                    <w:jc w:val="left"/>
                  </w:pPr>
                  <w:r w:rsidRPr="00A25D4D">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1C0045D1" w14:textId="77777777" w:rsidTr="00C0190C">
              <w:trPr>
                <w:tblHeader/>
                <w:tblCellSpacing w:w="0" w:type="dxa"/>
              </w:trPr>
              <w:tc>
                <w:tcPr>
                  <w:tcW w:w="360" w:type="dxa"/>
                  <w:hideMark/>
                </w:tcPr>
                <w:p w14:paraId="4B4B303B" w14:textId="77777777" w:rsidR="00C0190C" w:rsidRPr="00A25D4D" w:rsidRDefault="00C0190C" w:rsidP="008F13CC">
                  <w:pPr>
                    <w:jc w:val="left"/>
                  </w:pPr>
                  <w:r w:rsidRPr="00A25D4D">
                    <w:t> </w:t>
                  </w:r>
                </w:p>
              </w:tc>
              <w:tc>
                <w:tcPr>
                  <w:tcW w:w="1500" w:type="dxa"/>
                  <w:hideMark/>
                </w:tcPr>
                <w:p w14:paraId="1E8637E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E1B650C" w14:textId="77777777" w:rsidR="00C0190C" w:rsidRPr="00A25D4D" w:rsidRDefault="00C0190C" w:rsidP="008F13CC">
                  <w:pPr>
                    <w:jc w:val="left"/>
                  </w:pPr>
                  <w:r w:rsidRPr="00A25D4D">
                    <w:t>0..1</w:t>
                  </w:r>
                </w:p>
              </w:tc>
            </w:tr>
          </w:tbl>
          <w:p w14:paraId="51832F34" w14:textId="77777777" w:rsidR="00C0190C" w:rsidRPr="00A25D4D" w:rsidRDefault="00C0190C" w:rsidP="008F13CC">
            <w:pPr>
              <w:jc w:val="left"/>
            </w:pPr>
          </w:p>
        </w:tc>
      </w:tr>
      <w:tr w:rsidR="00C0190C" w:rsidRPr="00A25D4D" w14:paraId="2D7F9C9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2F188D"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71C551" w14:textId="77777777" w:rsidTr="00C0190C">
              <w:trPr>
                <w:tblHeader/>
                <w:tblCellSpacing w:w="0" w:type="dxa"/>
              </w:trPr>
              <w:tc>
                <w:tcPr>
                  <w:tcW w:w="360" w:type="dxa"/>
                  <w:hideMark/>
                </w:tcPr>
                <w:p w14:paraId="65CDD6BA" w14:textId="77777777" w:rsidR="00C0190C" w:rsidRPr="00A25D4D" w:rsidRDefault="00C0190C" w:rsidP="008F13CC">
                  <w:pPr>
                    <w:jc w:val="left"/>
                  </w:pPr>
                  <w:r w:rsidRPr="00A25D4D">
                    <w:t> </w:t>
                  </w:r>
                </w:p>
              </w:tc>
              <w:tc>
                <w:tcPr>
                  <w:tcW w:w="1500" w:type="dxa"/>
                  <w:hideMark/>
                </w:tcPr>
                <w:p w14:paraId="24B38101" w14:textId="77777777" w:rsidR="00C0190C" w:rsidRPr="00A25D4D" w:rsidRDefault="00C0190C" w:rsidP="008F13CC">
                  <w:pPr>
                    <w:jc w:val="left"/>
                  </w:pPr>
                  <w:r w:rsidRPr="00A25D4D">
                    <w:t>Type:</w:t>
                  </w:r>
                </w:p>
              </w:tc>
              <w:tc>
                <w:tcPr>
                  <w:tcW w:w="0" w:type="auto"/>
                  <w:hideMark/>
                </w:tcPr>
                <w:p w14:paraId="1568B844" w14:textId="77777777" w:rsidR="00C0190C" w:rsidRPr="00A25D4D" w:rsidRDefault="00C0190C" w:rsidP="008F13CC">
                  <w:pPr>
                    <w:jc w:val="left"/>
                  </w:pPr>
                  <w:proofErr w:type="spellStart"/>
                  <w:r w:rsidRPr="00A25D4D">
                    <w:t>GM_Point</w:t>
                  </w:r>
                  <w:proofErr w:type="spellEnd"/>
                </w:p>
              </w:tc>
            </w:tr>
            <w:tr w:rsidR="00C0190C" w:rsidRPr="00A25D4D" w14:paraId="524C1545" w14:textId="77777777" w:rsidTr="00C0190C">
              <w:trPr>
                <w:tblHeader/>
                <w:tblCellSpacing w:w="0" w:type="dxa"/>
              </w:trPr>
              <w:tc>
                <w:tcPr>
                  <w:tcW w:w="360" w:type="dxa"/>
                  <w:hideMark/>
                </w:tcPr>
                <w:p w14:paraId="40ABB29B" w14:textId="77777777" w:rsidR="00C0190C" w:rsidRPr="00A25D4D" w:rsidRDefault="00C0190C" w:rsidP="008F13CC">
                  <w:pPr>
                    <w:jc w:val="left"/>
                  </w:pPr>
                  <w:r w:rsidRPr="00A25D4D">
                    <w:t> </w:t>
                  </w:r>
                </w:p>
              </w:tc>
              <w:tc>
                <w:tcPr>
                  <w:tcW w:w="1500" w:type="dxa"/>
                  <w:hideMark/>
                </w:tcPr>
                <w:p w14:paraId="15EFB9A8" w14:textId="77777777" w:rsidR="00C0190C" w:rsidRPr="00A25D4D" w:rsidRDefault="00C0190C" w:rsidP="008F13CC">
                  <w:pPr>
                    <w:jc w:val="left"/>
                  </w:pPr>
                  <w:r w:rsidRPr="00A25D4D">
                    <w:t>Naam</w:t>
                  </w:r>
                </w:p>
              </w:tc>
              <w:tc>
                <w:tcPr>
                  <w:tcW w:w="0" w:type="auto"/>
                  <w:hideMark/>
                </w:tcPr>
                <w:p w14:paraId="28B2113D" w14:textId="77777777" w:rsidR="00C0190C" w:rsidRPr="00A25D4D" w:rsidRDefault="00C0190C" w:rsidP="008F13CC">
                  <w:pPr>
                    <w:jc w:val="left"/>
                  </w:pPr>
                </w:p>
              </w:tc>
            </w:tr>
            <w:tr w:rsidR="00C0190C" w:rsidRPr="00A25D4D" w14:paraId="539C70B0" w14:textId="77777777" w:rsidTr="00C0190C">
              <w:trPr>
                <w:tblHeader/>
                <w:tblCellSpacing w:w="0" w:type="dxa"/>
              </w:trPr>
              <w:tc>
                <w:tcPr>
                  <w:tcW w:w="360" w:type="dxa"/>
                  <w:hideMark/>
                </w:tcPr>
                <w:p w14:paraId="4BD8D62D" w14:textId="77777777" w:rsidR="00C0190C" w:rsidRPr="00A25D4D" w:rsidRDefault="00C0190C" w:rsidP="008F13CC">
                  <w:pPr>
                    <w:jc w:val="left"/>
                  </w:pPr>
                  <w:r w:rsidRPr="00A25D4D">
                    <w:t> </w:t>
                  </w:r>
                </w:p>
              </w:tc>
              <w:tc>
                <w:tcPr>
                  <w:tcW w:w="1500" w:type="dxa"/>
                  <w:hideMark/>
                </w:tcPr>
                <w:p w14:paraId="589D5B95" w14:textId="77777777" w:rsidR="00C0190C" w:rsidRPr="00A25D4D" w:rsidRDefault="00C0190C" w:rsidP="008F13CC">
                  <w:pPr>
                    <w:jc w:val="left"/>
                  </w:pPr>
                  <w:r w:rsidRPr="00A25D4D">
                    <w:t>Definitie:</w:t>
                  </w:r>
                </w:p>
              </w:tc>
              <w:tc>
                <w:tcPr>
                  <w:tcW w:w="0" w:type="auto"/>
                  <w:hideMark/>
                </w:tcPr>
                <w:p w14:paraId="27CF37CD" w14:textId="77777777" w:rsidR="00C0190C" w:rsidRPr="00A25D4D" w:rsidRDefault="00C0190C" w:rsidP="008F13CC">
                  <w:pPr>
                    <w:jc w:val="left"/>
                  </w:pPr>
                  <w:r w:rsidRPr="00A25D4D">
                    <w:t xml:space="preserve">Locatie van het dieptegegeven. </w:t>
                  </w:r>
                </w:p>
              </w:tc>
            </w:tr>
            <w:tr w:rsidR="00C0190C" w:rsidRPr="00A25D4D" w14:paraId="4DFD7E0E" w14:textId="77777777" w:rsidTr="00C0190C">
              <w:trPr>
                <w:tblHeader/>
                <w:tblCellSpacing w:w="0" w:type="dxa"/>
              </w:trPr>
              <w:tc>
                <w:tcPr>
                  <w:tcW w:w="360" w:type="dxa"/>
                  <w:hideMark/>
                </w:tcPr>
                <w:p w14:paraId="339BF923" w14:textId="77777777" w:rsidR="00C0190C" w:rsidRPr="00A25D4D" w:rsidRDefault="00C0190C" w:rsidP="008F13CC">
                  <w:pPr>
                    <w:jc w:val="left"/>
                  </w:pPr>
                  <w:r w:rsidRPr="00A25D4D">
                    <w:t> </w:t>
                  </w:r>
                </w:p>
              </w:tc>
              <w:tc>
                <w:tcPr>
                  <w:tcW w:w="1500" w:type="dxa"/>
                  <w:hideMark/>
                </w:tcPr>
                <w:p w14:paraId="01B18E75" w14:textId="77777777" w:rsidR="00C0190C" w:rsidRPr="00A25D4D" w:rsidRDefault="00C0190C" w:rsidP="008F13CC">
                  <w:pPr>
                    <w:jc w:val="left"/>
                  </w:pPr>
                  <w:r w:rsidRPr="00A25D4D">
                    <w:t>Omschrijving:</w:t>
                  </w:r>
                </w:p>
              </w:tc>
              <w:tc>
                <w:tcPr>
                  <w:tcW w:w="0" w:type="auto"/>
                  <w:hideMark/>
                </w:tcPr>
                <w:p w14:paraId="13B2D0B5" w14:textId="77777777" w:rsidR="00C0190C" w:rsidRPr="00A25D4D" w:rsidRDefault="00C0190C" w:rsidP="008F13CC">
                  <w:pPr>
                    <w:jc w:val="left"/>
                  </w:pPr>
                  <w:r w:rsidRPr="00A25D4D">
                    <w:t xml:space="preserve">Locatie waar de diepte-informatie van toepassing is. Eén leiding kan meerdere dieptegegevens langs het traject van de leiding hebben. </w:t>
                  </w:r>
                </w:p>
              </w:tc>
            </w:tr>
            <w:tr w:rsidR="00C0190C" w:rsidRPr="00A25D4D" w14:paraId="05706B38" w14:textId="77777777" w:rsidTr="00C0190C">
              <w:trPr>
                <w:tblHeader/>
                <w:tblCellSpacing w:w="0" w:type="dxa"/>
              </w:trPr>
              <w:tc>
                <w:tcPr>
                  <w:tcW w:w="360" w:type="dxa"/>
                  <w:hideMark/>
                </w:tcPr>
                <w:p w14:paraId="10D9C8D0" w14:textId="77777777" w:rsidR="00C0190C" w:rsidRPr="00A25D4D" w:rsidRDefault="00C0190C" w:rsidP="008F13CC">
                  <w:pPr>
                    <w:jc w:val="left"/>
                  </w:pPr>
                  <w:r w:rsidRPr="00A25D4D">
                    <w:t> </w:t>
                  </w:r>
                </w:p>
              </w:tc>
              <w:tc>
                <w:tcPr>
                  <w:tcW w:w="1500" w:type="dxa"/>
                  <w:hideMark/>
                </w:tcPr>
                <w:p w14:paraId="0DF9925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A7068C7" w14:textId="77777777" w:rsidR="00C0190C" w:rsidRPr="00A25D4D" w:rsidRDefault="00C0190C" w:rsidP="008F13CC">
                  <w:pPr>
                    <w:jc w:val="left"/>
                  </w:pPr>
                  <w:r w:rsidRPr="00A25D4D">
                    <w:t>0..1</w:t>
                  </w:r>
                </w:p>
              </w:tc>
            </w:tr>
          </w:tbl>
          <w:p w14:paraId="44CDFD6A" w14:textId="77777777" w:rsidR="00C0190C" w:rsidRPr="00A25D4D" w:rsidRDefault="00C0190C" w:rsidP="008F13CC">
            <w:pPr>
              <w:jc w:val="left"/>
            </w:pPr>
          </w:p>
        </w:tc>
      </w:tr>
      <w:tr w:rsidR="00C0190C" w:rsidRPr="00A25D4D" w14:paraId="57E596A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A6C823"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EB6DEBC" w14:textId="77777777" w:rsidTr="00C0190C">
              <w:trPr>
                <w:tblHeader/>
                <w:tblCellSpacing w:w="0" w:type="dxa"/>
              </w:trPr>
              <w:tc>
                <w:tcPr>
                  <w:tcW w:w="360" w:type="dxa"/>
                  <w:hideMark/>
                </w:tcPr>
                <w:p w14:paraId="0058AF8D" w14:textId="77777777" w:rsidR="00C0190C" w:rsidRPr="00A25D4D" w:rsidRDefault="00C0190C" w:rsidP="008F13CC">
                  <w:pPr>
                    <w:jc w:val="left"/>
                  </w:pPr>
                  <w:r w:rsidRPr="00A25D4D">
                    <w:t> </w:t>
                  </w:r>
                </w:p>
              </w:tc>
              <w:tc>
                <w:tcPr>
                  <w:tcW w:w="1500" w:type="dxa"/>
                  <w:hideMark/>
                </w:tcPr>
                <w:p w14:paraId="6553569D" w14:textId="77777777" w:rsidR="00C0190C" w:rsidRPr="00A25D4D" w:rsidRDefault="00C0190C" w:rsidP="008F13CC">
                  <w:pPr>
                    <w:jc w:val="left"/>
                  </w:pPr>
                  <w:r w:rsidRPr="00A25D4D">
                    <w:t>Type:</w:t>
                  </w:r>
                </w:p>
              </w:tc>
              <w:tc>
                <w:tcPr>
                  <w:tcW w:w="0" w:type="auto"/>
                  <w:hideMark/>
                </w:tcPr>
                <w:p w14:paraId="492EAD30" w14:textId="77777777" w:rsidR="00C0190C" w:rsidRPr="00A25D4D" w:rsidRDefault="00C0190C" w:rsidP="008F13CC">
                  <w:pPr>
                    <w:jc w:val="left"/>
                  </w:pPr>
                  <w:r w:rsidRPr="00A25D4D">
                    <w:t>Utiliteitsnet</w:t>
                  </w:r>
                </w:p>
              </w:tc>
            </w:tr>
            <w:tr w:rsidR="00C0190C" w:rsidRPr="00A25D4D" w14:paraId="335EFC5C" w14:textId="77777777" w:rsidTr="00C0190C">
              <w:trPr>
                <w:tblHeader/>
                <w:tblCellSpacing w:w="0" w:type="dxa"/>
              </w:trPr>
              <w:tc>
                <w:tcPr>
                  <w:tcW w:w="360" w:type="dxa"/>
                  <w:hideMark/>
                </w:tcPr>
                <w:p w14:paraId="688B9308" w14:textId="77777777" w:rsidR="00C0190C" w:rsidRPr="00A25D4D" w:rsidRDefault="00C0190C" w:rsidP="008F13CC">
                  <w:pPr>
                    <w:jc w:val="left"/>
                  </w:pPr>
                  <w:r w:rsidRPr="00A25D4D">
                    <w:t> </w:t>
                  </w:r>
                </w:p>
              </w:tc>
              <w:tc>
                <w:tcPr>
                  <w:tcW w:w="1500" w:type="dxa"/>
                  <w:hideMark/>
                </w:tcPr>
                <w:p w14:paraId="4D9497B6" w14:textId="77777777" w:rsidR="00C0190C" w:rsidRPr="00A25D4D" w:rsidRDefault="00C0190C" w:rsidP="008F13CC">
                  <w:pPr>
                    <w:jc w:val="left"/>
                  </w:pPr>
                  <w:r w:rsidRPr="00A25D4D">
                    <w:t>Naam</w:t>
                  </w:r>
                </w:p>
              </w:tc>
              <w:tc>
                <w:tcPr>
                  <w:tcW w:w="0" w:type="auto"/>
                  <w:hideMark/>
                </w:tcPr>
                <w:p w14:paraId="588CF9FB" w14:textId="77777777" w:rsidR="00C0190C" w:rsidRPr="00A25D4D" w:rsidRDefault="00C0190C" w:rsidP="008F13CC">
                  <w:pPr>
                    <w:jc w:val="left"/>
                  </w:pPr>
                </w:p>
              </w:tc>
            </w:tr>
            <w:tr w:rsidR="00C0190C" w:rsidRPr="00A25D4D" w14:paraId="7A80D009" w14:textId="77777777" w:rsidTr="00C0190C">
              <w:trPr>
                <w:tblHeader/>
                <w:tblCellSpacing w:w="0" w:type="dxa"/>
              </w:trPr>
              <w:tc>
                <w:tcPr>
                  <w:tcW w:w="360" w:type="dxa"/>
                  <w:hideMark/>
                </w:tcPr>
                <w:p w14:paraId="5E0417A8" w14:textId="77777777" w:rsidR="00C0190C" w:rsidRPr="00A25D4D" w:rsidRDefault="00C0190C" w:rsidP="008F13CC">
                  <w:pPr>
                    <w:jc w:val="left"/>
                  </w:pPr>
                  <w:r w:rsidRPr="00A25D4D">
                    <w:t> </w:t>
                  </w:r>
                </w:p>
              </w:tc>
              <w:tc>
                <w:tcPr>
                  <w:tcW w:w="1500" w:type="dxa"/>
                  <w:hideMark/>
                </w:tcPr>
                <w:p w14:paraId="5E0C77BF" w14:textId="77777777" w:rsidR="00C0190C" w:rsidRPr="00A25D4D" w:rsidRDefault="00C0190C" w:rsidP="008F13CC">
                  <w:pPr>
                    <w:jc w:val="left"/>
                  </w:pPr>
                  <w:r w:rsidRPr="00A25D4D">
                    <w:t>Definitie:</w:t>
                  </w:r>
                </w:p>
              </w:tc>
              <w:tc>
                <w:tcPr>
                  <w:tcW w:w="0" w:type="auto"/>
                  <w:hideMark/>
                </w:tcPr>
                <w:p w14:paraId="1F5AD3EC" w14:textId="77777777" w:rsidR="00C0190C" w:rsidRPr="00A25D4D" w:rsidRDefault="00C0190C" w:rsidP="008F13CC">
                  <w:pPr>
                    <w:jc w:val="left"/>
                  </w:pPr>
                  <w:r w:rsidRPr="00A25D4D">
                    <w:t xml:space="preserve">Verwijzing naar het utiliteitsnet. </w:t>
                  </w:r>
                </w:p>
              </w:tc>
            </w:tr>
            <w:tr w:rsidR="00C0190C" w:rsidRPr="00A25D4D" w14:paraId="5B13F420" w14:textId="77777777" w:rsidTr="00C0190C">
              <w:trPr>
                <w:tblHeader/>
                <w:tblCellSpacing w:w="0" w:type="dxa"/>
              </w:trPr>
              <w:tc>
                <w:tcPr>
                  <w:tcW w:w="360" w:type="dxa"/>
                  <w:hideMark/>
                </w:tcPr>
                <w:p w14:paraId="3AB9D82A" w14:textId="77777777" w:rsidR="00C0190C" w:rsidRPr="00A25D4D" w:rsidRDefault="00C0190C" w:rsidP="008F13CC">
                  <w:pPr>
                    <w:jc w:val="left"/>
                  </w:pPr>
                  <w:r w:rsidRPr="00A25D4D">
                    <w:t> </w:t>
                  </w:r>
                </w:p>
              </w:tc>
              <w:tc>
                <w:tcPr>
                  <w:tcW w:w="1500" w:type="dxa"/>
                  <w:hideMark/>
                </w:tcPr>
                <w:p w14:paraId="06A6968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FE8A523" w14:textId="77777777" w:rsidR="00C0190C" w:rsidRPr="00A25D4D" w:rsidRDefault="00C0190C" w:rsidP="008F13CC">
                  <w:pPr>
                    <w:jc w:val="left"/>
                  </w:pPr>
                  <w:r w:rsidRPr="00A25D4D">
                    <w:t>1..*</w:t>
                  </w:r>
                </w:p>
              </w:tc>
            </w:tr>
          </w:tbl>
          <w:p w14:paraId="2789433F" w14:textId="77777777" w:rsidR="00C0190C" w:rsidRPr="00A25D4D" w:rsidRDefault="00C0190C" w:rsidP="008F13CC">
            <w:pPr>
              <w:jc w:val="left"/>
            </w:pPr>
          </w:p>
        </w:tc>
      </w:tr>
      <w:tr w:rsidR="00C0190C" w:rsidRPr="00A25D4D" w14:paraId="5498E41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D0C163" w14:textId="2E934C8B" w:rsidR="00C0190C" w:rsidRPr="00A25D4D" w:rsidRDefault="00C0190C" w:rsidP="008F13CC">
            <w:pPr>
              <w:jc w:val="left"/>
            </w:pPr>
            <w:proofErr w:type="spellStart"/>
            <w:r w:rsidRPr="00A25D4D">
              <w:rPr>
                <w:b/>
                <w:bCs/>
              </w:rPr>
              <w:t>Constraint</w:t>
            </w:r>
            <w:proofErr w:type="spellEnd"/>
            <w:r w:rsidRPr="00A25D4D">
              <w:rPr>
                <w:b/>
                <w:bCs/>
              </w:rPr>
              <w:t xml:space="preserve">: </w:t>
            </w:r>
            <w:del w:id="186" w:author="Paul Janssen" w:date="2020-06-10T16:08:00Z">
              <w:r w:rsidRPr="00A25D4D" w:rsidDel="00135FA7">
                <w:rPr>
                  <w:b/>
                  <w:bCs/>
                </w:rPr>
                <w:delText>Wion</w:delText>
              </w:r>
            </w:del>
            <w:proofErr w:type="spellStart"/>
            <w:ins w:id="187" w:author="Paul Janssen" w:date="2020-06-10T16:08:00Z">
              <w:r w:rsidR="00135FA7">
                <w:rPr>
                  <w:b/>
                  <w:bCs/>
                </w:rPr>
                <w:t>WIBON</w:t>
              </w:r>
            </w:ins>
            <w:r w:rsidRPr="00A25D4D">
              <w:rPr>
                <w:b/>
                <w:bCs/>
              </w:rPr>
              <w:t>DiepteInMeterMetMaxTweeDecimalen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04980C" w14:textId="77777777" w:rsidTr="00C0190C">
              <w:trPr>
                <w:tblHeader/>
                <w:tblCellSpacing w:w="0" w:type="dxa"/>
              </w:trPr>
              <w:tc>
                <w:tcPr>
                  <w:tcW w:w="360" w:type="dxa"/>
                  <w:hideMark/>
                </w:tcPr>
                <w:p w14:paraId="6C97A218" w14:textId="77777777" w:rsidR="00C0190C" w:rsidRPr="00A25D4D" w:rsidRDefault="00C0190C" w:rsidP="008F13CC">
                  <w:pPr>
                    <w:jc w:val="left"/>
                  </w:pPr>
                  <w:r w:rsidRPr="00A25D4D">
                    <w:t> </w:t>
                  </w:r>
                </w:p>
              </w:tc>
              <w:tc>
                <w:tcPr>
                  <w:tcW w:w="1500" w:type="dxa"/>
                  <w:hideMark/>
                </w:tcPr>
                <w:p w14:paraId="1032563A" w14:textId="77777777" w:rsidR="00C0190C" w:rsidRPr="00A25D4D" w:rsidRDefault="00C0190C" w:rsidP="008F13CC">
                  <w:pPr>
                    <w:jc w:val="left"/>
                  </w:pPr>
                  <w:r w:rsidRPr="00A25D4D">
                    <w:t>Natuurlijke taal:</w:t>
                  </w:r>
                </w:p>
              </w:tc>
              <w:tc>
                <w:tcPr>
                  <w:tcW w:w="0" w:type="auto"/>
                  <w:hideMark/>
                </w:tcPr>
                <w:p w14:paraId="7622AAEF" w14:textId="7654EBCE" w:rsidR="00C0190C" w:rsidRPr="00A25D4D" w:rsidRDefault="00C0190C" w:rsidP="008F13CC">
                  <w:pPr>
                    <w:jc w:val="left"/>
                  </w:pPr>
                  <w:r w:rsidRPr="00A25D4D">
                    <w:t xml:space="preserve">Voor </w:t>
                  </w:r>
                  <w:del w:id="188" w:author="Paul Janssen" w:date="2020-06-10T16:08:00Z">
                    <w:r w:rsidRPr="00A25D4D" w:rsidDel="00135FA7">
                      <w:delText>WION</w:delText>
                    </w:r>
                  </w:del>
                  <w:ins w:id="189" w:author="Paul Janssen" w:date="2020-06-10T16:08:00Z">
                    <w:r w:rsidR="00135FA7">
                      <w:t>WIBON</w:t>
                    </w:r>
                  </w:ins>
                  <w:r w:rsidRPr="00A25D4D">
                    <w:t xml:space="preserve"> diepte is in meters met maximaal 2 decimalen </w:t>
                  </w:r>
                </w:p>
              </w:tc>
            </w:tr>
            <w:tr w:rsidR="00C0190C" w:rsidRPr="00A25D4D" w14:paraId="6549268A" w14:textId="77777777" w:rsidTr="00C0190C">
              <w:trPr>
                <w:tblHeader/>
                <w:tblCellSpacing w:w="0" w:type="dxa"/>
              </w:trPr>
              <w:tc>
                <w:tcPr>
                  <w:tcW w:w="360" w:type="dxa"/>
                  <w:hideMark/>
                </w:tcPr>
                <w:p w14:paraId="6A49DCB3" w14:textId="77777777" w:rsidR="00C0190C" w:rsidRPr="00A25D4D" w:rsidRDefault="00C0190C" w:rsidP="008F13CC">
                  <w:pPr>
                    <w:jc w:val="left"/>
                  </w:pPr>
                  <w:r w:rsidRPr="00A25D4D">
                    <w:t> </w:t>
                  </w:r>
                </w:p>
              </w:tc>
              <w:tc>
                <w:tcPr>
                  <w:tcW w:w="1500" w:type="dxa"/>
                  <w:hideMark/>
                </w:tcPr>
                <w:p w14:paraId="2EA49EC9" w14:textId="77777777" w:rsidR="00C0190C" w:rsidRPr="00A25D4D" w:rsidRDefault="00C0190C" w:rsidP="008F13CC">
                  <w:pPr>
                    <w:jc w:val="left"/>
                  </w:pPr>
                  <w:r w:rsidRPr="00A25D4D">
                    <w:t>OCL:</w:t>
                  </w:r>
                </w:p>
              </w:tc>
              <w:tc>
                <w:tcPr>
                  <w:tcW w:w="0" w:type="auto"/>
                  <w:hideMark/>
                </w:tcPr>
                <w:p w14:paraId="7C6C641A"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self.dieptepijl.Measure.uom</w:t>
                  </w:r>
                  <w:proofErr w:type="spellEnd"/>
                  <w:r w:rsidRPr="00A25D4D">
                    <w:t xml:space="preserve"> = '</w:t>
                  </w:r>
                  <w:proofErr w:type="spellStart"/>
                  <w:r w:rsidRPr="00A25D4D">
                    <w:t>urn:ogc:def:uom:OGC</w:t>
                  </w:r>
                  <w:proofErr w:type="spellEnd"/>
                  <w:r w:rsidRPr="00A25D4D">
                    <w:t xml:space="preserve">::m' </w:t>
                  </w:r>
                </w:p>
              </w:tc>
            </w:tr>
          </w:tbl>
          <w:p w14:paraId="425867F4" w14:textId="77777777" w:rsidR="00C0190C" w:rsidRPr="00A25D4D" w:rsidRDefault="00C0190C" w:rsidP="008F13CC">
            <w:pPr>
              <w:jc w:val="left"/>
            </w:pPr>
          </w:p>
        </w:tc>
      </w:tr>
      <w:tr w:rsidR="00C0190C" w:rsidRPr="00A25D4D" w14:paraId="325DCFF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732824"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61EE2A1" w14:textId="77777777" w:rsidTr="00C0190C">
              <w:trPr>
                <w:tblHeader/>
                <w:tblCellSpacing w:w="0" w:type="dxa"/>
              </w:trPr>
              <w:tc>
                <w:tcPr>
                  <w:tcW w:w="360" w:type="dxa"/>
                  <w:hideMark/>
                </w:tcPr>
                <w:p w14:paraId="44D7A221" w14:textId="77777777" w:rsidR="00C0190C" w:rsidRPr="00A25D4D" w:rsidRDefault="00C0190C" w:rsidP="008F13CC">
                  <w:pPr>
                    <w:jc w:val="left"/>
                  </w:pPr>
                  <w:r w:rsidRPr="00A25D4D">
                    <w:t> </w:t>
                  </w:r>
                </w:p>
              </w:tc>
              <w:tc>
                <w:tcPr>
                  <w:tcW w:w="1500" w:type="dxa"/>
                  <w:hideMark/>
                </w:tcPr>
                <w:p w14:paraId="1F73968B" w14:textId="77777777" w:rsidR="00C0190C" w:rsidRPr="00A25D4D" w:rsidRDefault="00C0190C" w:rsidP="008F13CC">
                  <w:pPr>
                    <w:jc w:val="left"/>
                  </w:pPr>
                  <w:r w:rsidRPr="00A25D4D">
                    <w:t>Natuurlijke taal:</w:t>
                  </w:r>
                </w:p>
              </w:tc>
              <w:tc>
                <w:tcPr>
                  <w:tcW w:w="0" w:type="auto"/>
                  <w:hideMark/>
                </w:tcPr>
                <w:p w14:paraId="30632212" w14:textId="77777777" w:rsidR="00C0190C" w:rsidRPr="00A25D4D" w:rsidRDefault="00C0190C" w:rsidP="008F13CC">
                  <w:pPr>
                    <w:jc w:val="left"/>
                  </w:pPr>
                  <w:r w:rsidRPr="00A25D4D">
                    <w:t xml:space="preserve">rotatiehoek in graden </w:t>
                  </w:r>
                </w:p>
              </w:tc>
            </w:tr>
            <w:tr w:rsidR="00C0190C" w:rsidRPr="00A25D4D" w14:paraId="37755A71" w14:textId="77777777" w:rsidTr="00C0190C">
              <w:trPr>
                <w:tblHeader/>
                <w:tblCellSpacing w:w="0" w:type="dxa"/>
              </w:trPr>
              <w:tc>
                <w:tcPr>
                  <w:tcW w:w="360" w:type="dxa"/>
                  <w:hideMark/>
                </w:tcPr>
                <w:p w14:paraId="49E92F60" w14:textId="77777777" w:rsidR="00C0190C" w:rsidRPr="00A25D4D" w:rsidRDefault="00C0190C" w:rsidP="008F13CC">
                  <w:pPr>
                    <w:jc w:val="left"/>
                  </w:pPr>
                  <w:r w:rsidRPr="00A25D4D">
                    <w:t> </w:t>
                  </w:r>
                </w:p>
              </w:tc>
              <w:tc>
                <w:tcPr>
                  <w:tcW w:w="1500" w:type="dxa"/>
                  <w:hideMark/>
                </w:tcPr>
                <w:p w14:paraId="11CB5D81" w14:textId="77777777" w:rsidR="00C0190C" w:rsidRPr="00A25D4D" w:rsidRDefault="00C0190C" w:rsidP="008F13CC">
                  <w:pPr>
                    <w:jc w:val="left"/>
                  </w:pPr>
                  <w:r w:rsidRPr="00A25D4D">
                    <w:t>OCL:</w:t>
                  </w:r>
                </w:p>
              </w:tc>
              <w:tc>
                <w:tcPr>
                  <w:tcW w:w="0" w:type="auto"/>
                  <w:hideMark/>
                </w:tcPr>
                <w:p w14:paraId="41CED95B"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self.rotatiehoekSymbool.Measure.uom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2C1B677C" w14:textId="77777777" w:rsidR="00C0190C" w:rsidRPr="00A25D4D" w:rsidRDefault="00C0190C" w:rsidP="008F13CC">
            <w:pPr>
              <w:jc w:val="left"/>
            </w:pPr>
          </w:p>
        </w:tc>
      </w:tr>
      <w:tr w:rsidR="00EF6C54" w:rsidRPr="00A25D4D" w14:paraId="0CC8A786" w14:textId="77777777" w:rsidTr="00C0190C">
        <w:trPr>
          <w:tblCellSpacing w:w="0" w:type="dxa"/>
          <w:ins w:id="190" w:author="Paul Janssen" w:date="2020-06-10T18:06:00Z"/>
        </w:trPr>
        <w:tc>
          <w:tcPr>
            <w:tcW w:w="0" w:type="auto"/>
            <w:tcBorders>
              <w:top w:val="outset" w:sz="6" w:space="0" w:color="auto"/>
              <w:left w:val="outset" w:sz="6" w:space="0" w:color="auto"/>
              <w:bottom w:val="outset" w:sz="6" w:space="0" w:color="auto"/>
              <w:right w:val="outset" w:sz="6" w:space="0" w:color="auto"/>
            </w:tcBorders>
          </w:tcPr>
          <w:p w14:paraId="08CF83DE" w14:textId="77777777" w:rsidR="00EF6C54" w:rsidRPr="00A25D4D" w:rsidRDefault="00EF6C54" w:rsidP="00EF6C54">
            <w:pPr>
              <w:jc w:val="left"/>
              <w:rPr>
                <w:ins w:id="191" w:author="Paul Janssen" w:date="2020-06-10T18:06:00Z"/>
              </w:rPr>
            </w:pPr>
            <w:proofErr w:type="spellStart"/>
            <w:ins w:id="192" w:author="Paul Janssen" w:date="2020-06-10T18:06: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482205A4" w14:textId="77777777" w:rsidTr="00B50B58">
              <w:trPr>
                <w:tblHeader/>
                <w:tblCellSpacing w:w="0" w:type="dxa"/>
                <w:ins w:id="193" w:author="Paul Janssen" w:date="2020-06-10T18:06:00Z"/>
              </w:trPr>
              <w:tc>
                <w:tcPr>
                  <w:tcW w:w="360" w:type="dxa"/>
                  <w:hideMark/>
                </w:tcPr>
                <w:p w14:paraId="1C029A5E" w14:textId="77777777" w:rsidR="00EF6C54" w:rsidRPr="00A25D4D" w:rsidRDefault="00EF6C54" w:rsidP="00EF6C54">
                  <w:pPr>
                    <w:jc w:val="left"/>
                    <w:rPr>
                      <w:ins w:id="194" w:author="Paul Janssen" w:date="2020-06-10T18:06:00Z"/>
                    </w:rPr>
                  </w:pPr>
                  <w:ins w:id="195" w:author="Paul Janssen" w:date="2020-06-10T18:06:00Z">
                    <w:r w:rsidRPr="00A25D4D">
                      <w:t> </w:t>
                    </w:r>
                  </w:ins>
                </w:p>
              </w:tc>
              <w:tc>
                <w:tcPr>
                  <w:tcW w:w="1500" w:type="dxa"/>
                  <w:hideMark/>
                </w:tcPr>
                <w:p w14:paraId="2AE8BCE6" w14:textId="77777777" w:rsidR="00EF6C54" w:rsidRPr="00A25D4D" w:rsidRDefault="00EF6C54" w:rsidP="00EF6C54">
                  <w:pPr>
                    <w:jc w:val="left"/>
                    <w:rPr>
                      <w:ins w:id="196" w:author="Paul Janssen" w:date="2020-06-10T18:06:00Z"/>
                    </w:rPr>
                  </w:pPr>
                  <w:ins w:id="197" w:author="Paul Janssen" w:date="2020-06-10T18:06:00Z">
                    <w:r w:rsidRPr="00A25D4D">
                      <w:t>Natuurlijke taal:</w:t>
                    </w:r>
                  </w:ins>
                </w:p>
              </w:tc>
              <w:tc>
                <w:tcPr>
                  <w:tcW w:w="0" w:type="auto"/>
                  <w:hideMark/>
                </w:tcPr>
                <w:p w14:paraId="3DA39899" w14:textId="77777777" w:rsidR="00EF6C54" w:rsidRPr="00A25D4D" w:rsidRDefault="00EF6C54" w:rsidP="00EF6C54">
                  <w:pPr>
                    <w:jc w:val="left"/>
                    <w:rPr>
                      <w:ins w:id="198" w:author="Paul Janssen" w:date="2020-06-10T18:06:00Z"/>
                    </w:rPr>
                  </w:pPr>
                  <w:ins w:id="199" w:author="Paul Janssen" w:date="2020-06-10T18:06:00Z">
                    <w:r>
                      <w:t>hoort bij maximaal 1 utiliteitsnet</w:t>
                    </w:r>
                  </w:ins>
                </w:p>
              </w:tc>
            </w:tr>
            <w:tr w:rsidR="00EF6C54" w:rsidRPr="00A25D4D" w14:paraId="1CF878C4" w14:textId="77777777" w:rsidTr="00B50B58">
              <w:trPr>
                <w:tblHeader/>
                <w:tblCellSpacing w:w="0" w:type="dxa"/>
                <w:ins w:id="200" w:author="Paul Janssen" w:date="2020-06-10T18:06:00Z"/>
              </w:trPr>
              <w:tc>
                <w:tcPr>
                  <w:tcW w:w="360" w:type="dxa"/>
                  <w:hideMark/>
                </w:tcPr>
                <w:p w14:paraId="5C3F392C" w14:textId="77777777" w:rsidR="00EF6C54" w:rsidRPr="00A25D4D" w:rsidRDefault="00EF6C54" w:rsidP="00EF6C54">
                  <w:pPr>
                    <w:jc w:val="left"/>
                    <w:rPr>
                      <w:ins w:id="201" w:author="Paul Janssen" w:date="2020-06-10T18:06:00Z"/>
                    </w:rPr>
                  </w:pPr>
                  <w:ins w:id="202" w:author="Paul Janssen" w:date="2020-06-10T18:06:00Z">
                    <w:r w:rsidRPr="00A25D4D">
                      <w:t> </w:t>
                    </w:r>
                  </w:ins>
                </w:p>
              </w:tc>
              <w:tc>
                <w:tcPr>
                  <w:tcW w:w="1500" w:type="dxa"/>
                  <w:hideMark/>
                </w:tcPr>
                <w:p w14:paraId="0081299A" w14:textId="77777777" w:rsidR="00EF6C54" w:rsidRPr="00A25D4D" w:rsidRDefault="00EF6C54" w:rsidP="00EF6C54">
                  <w:pPr>
                    <w:jc w:val="left"/>
                    <w:rPr>
                      <w:ins w:id="203" w:author="Paul Janssen" w:date="2020-06-10T18:06:00Z"/>
                    </w:rPr>
                  </w:pPr>
                  <w:ins w:id="204" w:author="Paul Janssen" w:date="2020-06-10T18:06:00Z">
                    <w:r w:rsidRPr="00A25D4D">
                      <w:t>OCL:</w:t>
                    </w:r>
                  </w:ins>
                </w:p>
              </w:tc>
              <w:tc>
                <w:tcPr>
                  <w:tcW w:w="0" w:type="auto"/>
                  <w:hideMark/>
                </w:tcPr>
                <w:p w14:paraId="76259989" w14:textId="77777777" w:rsidR="00EF6C54" w:rsidRPr="00924D70" w:rsidRDefault="00EF6C54" w:rsidP="00EF6C54">
                  <w:pPr>
                    <w:autoSpaceDE w:val="0"/>
                    <w:autoSpaceDN w:val="0"/>
                    <w:adjustRightInd w:val="0"/>
                    <w:spacing w:after="80" w:line="240" w:lineRule="auto"/>
                    <w:jc w:val="left"/>
                    <w:rPr>
                      <w:ins w:id="205" w:author="Paul Janssen" w:date="2020-06-10T18:06:00Z"/>
                      <w:rFonts w:ascii="Calibri" w:hAnsi="Calibri" w:cs="Calibri"/>
                      <w:sz w:val="20"/>
                      <w:szCs w:val="20"/>
                    </w:rPr>
                  </w:pPr>
                  <w:proofErr w:type="spellStart"/>
                  <w:ins w:id="206" w:author="Paul Janssen" w:date="2020-06-10T18:06:00Z">
                    <w:r w:rsidRPr="00924D70">
                      <w:rPr>
                        <w:rFonts w:ascii="Calibri" w:hAnsi="Calibri" w:cs="Calibri"/>
                        <w:sz w:val="20"/>
                        <w:szCs w:val="20"/>
                      </w:rPr>
                      <w:t>inv</w:t>
                    </w:r>
                    <w:proofErr w:type="spellEnd"/>
                    <w:r w:rsidRPr="00924D70">
                      <w:rPr>
                        <w:rFonts w:ascii="Calibri" w:hAnsi="Calibri" w:cs="Calibri"/>
                        <w:sz w:val="20"/>
                        <w:szCs w:val="20"/>
                      </w:rPr>
                      <w:t>:</w:t>
                    </w:r>
                  </w:ins>
                </w:p>
                <w:p w14:paraId="1B801D80" w14:textId="77777777" w:rsidR="00EF6C54" w:rsidRPr="004C0A21" w:rsidRDefault="00EF6C54" w:rsidP="00EF6C54">
                  <w:pPr>
                    <w:autoSpaceDE w:val="0"/>
                    <w:autoSpaceDN w:val="0"/>
                    <w:adjustRightInd w:val="0"/>
                    <w:spacing w:after="80" w:line="240" w:lineRule="auto"/>
                    <w:jc w:val="left"/>
                    <w:rPr>
                      <w:ins w:id="207" w:author="Paul Janssen" w:date="2020-06-10T18:06:00Z"/>
                      <w:rFonts w:ascii="Calibri" w:hAnsi="Calibri" w:cs="Calibri"/>
                      <w:sz w:val="20"/>
                      <w:szCs w:val="20"/>
                    </w:rPr>
                  </w:pPr>
                  <w:proofErr w:type="spellStart"/>
                  <w:ins w:id="208" w:author="Paul Janssen" w:date="2020-06-10T18:06: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439D8373" w14:textId="77777777" w:rsidR="00EF6C54" w:rsidRPr="00A25D4D" w:rsidRDefault="00EF6C54" w:rsidP="008F13CC">
            <w:pPr>
              <w:jc w:val="left"/>
              <w:rPr>
                <w:ins w:id="209" w:author="Paul Janssen" w:date="2020-06-10T18:06:00Z"/>
                <w:b/>
                <w:bCs/>
              </w:rPr>
            </w:pPr>
          </w:p>
        </w:tc>
      </w:tr>
    </w:tbl>
    <w:p w14:paraId="54013C35" w14:textId="77777777" w:rsidR="00C0190C" w:rsidRPr="00A25D4D" w:rsidRDefault="00C0190C" w:rsidP="008F13CC">
      <w:pPr>
        <w:pStyle w:val="Kop5"/>
        <w:jc w:val="left"/>
        <w:rPr>
          <w:sz w:val="16"/>
          <w:szCs w:val="16"/>
        </w:rPr>
      </w:pPr>
      <w:proofErr w:type="spellStart"/>
      <w:r w:rsidRPr="00A25D4D">
        <w:rPr>
          <w:sz w:val="16"/>
          <w:szCs w:val="16"/>
        </w:rPr>
        <w:t>DiepteNAP</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AFB7A4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E6F9D89" w14:textId="77777777" w:rsidR="00C0190C" w:rsidRPr="00A25D4D" w:rsidRDefault="00C0190C" w:rsidP="008F13CC">
            <w:pPr>
              <w:jc w:val="left"/>
            </w:pPr>
            <w:proofErr w:type="spellStart"/>
            <w:r w:rsidRPr="00A25D4D">
              <w:rPr>
                <w:b/>
                <w:bCs/>
              </w:rPr>
              <w:t>DiepteNAP</w:t>
            </w:r>
            <w:proofErr w:type="spellEnd"/>
          </w:p>
        </w:tc>
      </w:tr>
      <w:tr w:rsidR="00C0190C" w:rsidRPr="00A25D4D" w14:paraId="3553F3C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A4AF02E" w14:textId="77777777" w:rsidTr="00C0190C">
              <w:trPr>
                <w:tblHeader/>
                <w:tblCellSpacing w:w="0" w:type="dxa"/>
              </w:trPr>
              <w:tc>
                <w:tcPr>
                  <w:tcW w:w="360" w:type="dxa"/>
                  <w:hideMark/>
                </w:tcPr>
                <w:p w14:paraId="0C8E7951" w14:textId="77777777" w:rsidR="00C0190C" w:rsidRPr="00A25D4D" w:rsidRDefault="00C0190C" w:rsidP="008F13CC">
                  <w:pPr>
                    <w:jc w:val="left"/>
                  </w:pPr>
                  <w:r w:rsidRPr="00A25D4D">
                    <w:t> </w:t>
                  </w:r>
                </w:p>
              </w:tc>
              <w:tc>
                <w:tcPr>
                  <w:tcW w:w="1500" w:type="dxa"/>
                  <w:hideMark/>
                </w:tcPr>
                <w:p w14:paraId="50D0E082" w14:textId="77777777" w:rsidR="00C0190C" w:rsidRPr="00A25D4D" w:rsidRDefault="00C0190C" w:rsidP="008F13CC">
                  <w:pPr>
                    <w:jc w:val="left"/>
                  </w:pPr>
                  <w:r w:rsidRPr="00A25D4D">
                    <w:t>Naam</w:t>
                  </w:r>
                </w:p>
              </w:tc>
              <w:tc>
                <w:tcPr>
                  <w:tcW w:w="0" w:type="auto"/>
                  <w:hideMark/>
                </w:tcPr>
                <w:p w14:paraId="7841AB06" w14:textId="77777777" w:rsidR="00C0190C" w:rsidRPr="00A25D4D" w:rsidRDefault="00C0190C" w:rsidP="008F13CC">
                  <w:pPr>
                    <w:jc w:val="left"/>
                  </w:pPr>
                </w:p>
              </w:tc>
            </w:tr>
            <w:tr w:rsidR="00C0190C" w:rsidRPr="00A25D4D" w14:paraId="7035CC05" w14:textId="77777777" w:rsidTr="00C0190C">
              <w:trPr>
                <w:tblHeader/>
                <w:tblCellSpacing w:w="0" w:type="dxa"/>
              </w:trPr>
              <w:tc>
                <w:tcPr>
                  <w:tcW w:w="360" w:type="dxa"/>
                  <w:hideMark/>
                </w:tcPr>
                <w:p w14:paraId="77ECD6DF" w14:textId="77777777" w:rsidR="00C0190C" w:rsidRPr="00A25D4D" w:rsidRDefault="00C0190C" w:rsidP="008F13CC">
                  <w:pPr>
                    <w:jc w:val="left"/>
                  </w:pPr>
                  <w:r w:rsidRPr="00A25D4D">
                    <w:lastRenderedPageBreak/>
                    <w:t> </w:t>
                  </w:r>
                </w:p>
              </w:tc>
              <w:tc>
                <w:tcPr>
                  <w:tcW w:w="1500" w:type="dxa"/>
                  <w:hideMark/>
                </w:tcPr>
                <w:p w14:paraId="53FC11C3" w14:textId="77777777" w:rsidR="00C0190C" w:rsidRPr="00A25D4D" w:rsidRDefault="00C0190C" w:rsidP="008F13CC">
                  <w:pPr>
                    <w:jc w:val="left"/>
                  </w:pPr>
                  <w:r w:rsidRPr="00A25D4D">
                    <w:t>Definitie:</w:t>
                  </w:r>
                </w:p>
              </w:tc>
              <w:tc>
                <w:tcPr>
                  <w:tcW w:w="0" w:type="auto"/>
                  <w:hideMark/>
                </w:tcPr>
                <w:p w14:paraId="08423D49" w14:textId="77777777" w:rsidR="00C0190C" w:rsidRPr="00A25D4D" w:rsidRDefault="00C0190C" w:rsidP="008F13CC">
                  <w:pPr>
                    <w:jc w:val="left"/>
                  </w:pPr>
                  <w:r w:rsidRPr="00A25D4D">
                    <w:t xml:space="preserve">Object dat dient om de afstand weer te geven van het NAP-nulpunt tot de bovenkant van kabel of leiding, leidingcontainer, leidingelement of containerleidingelement. </w:t>
                  </w:r>
                </w:p>
              </w:tc>
            </w:tr>
            <w:tr w:rsidR="00C0190C" w:rsidRPr="00A25D4D" w14:paraId="0136BDFB" w14:textId="77777777" w:rsidTr="00C0190C">
              <w:trPr>
                <w:tblHeader/>
                <w:tblCellSpacing w:w="0" w:type="dxa"/>
              </w:trPr>
              <w:tc>
                <w:tcPr>
                  <w:tcW w:w="360" w:type="dxa"/>
                  <w:hideMark/>
                </w:tcPr>
                <w:p w14:paraId="5AE0C5FD" w14:textId="77777777" w:rsidR="00C0190C" w:rsidRPr="00A25D4D" w:rsidRDefault="00C0190C" w:rsidP="008F13CC">
                  <w:pPr>
                    <w:jc w:val="left"/>
                  </w:pPr>
                  <w:r w:rsidRPr="00A25D4D">
                    <w:t> </w:t>
                  </w:r>
                </w:p>
              </w:tc>
              <w:tc>
                <w:tcPr>
                  <w:tcW w:w="1500" w:type="dxa"/>
                  <w:hideMark/>
                </w:tcPr>
                <w:p w14:paraId="7C186395" w14:textId="77777777" w:rsidR="00C0190C" w:rsidRPr="00A25D4D" w:rsidRDefault="00C0190C" w:rsidP="008F13CC">
                  <w:pPr>
                    <w:jc w:val="left"/>
                  </w:pPr>
                  <w:r w:rsidRPr="00A25D4D">
                    <w:t>Subtype van:</w:t>
                  </w:r>
                </w:p>
              </w:tc>
              <w:tc>
                <w:tcPr>
                  <w:tcW w:w="0" w:type="auto"/>
                  <w:hideMark/>
                </w:tcPr>
                <w:p w14:paraId="4EB141D1" w14:textId="77777777" w:rsidR="00C0190C" w:rsidRPr="00A25D4D" w:rsidRDefault="00C0190C" w:rsidP="008F13CC">
                  <w:pPr>
                    <w:jc w:val="left"/>
                  </w:pPr>
                  <w:r w:rsidRPr="00A25D4D">
                    <w:t>Diepte</w:t>
                  </w:r>
                </w:p>
              </w:tc>
            </w:tr>
            <w:tr w:rsidR="00C0190C" w:rsidRPr="00A25D4D" w14:paraId="4A9529B0" w14:textId="77777777" w:rsidTr="00C0190C">
              <w:trPr>
                <w:tblHeader/>
                <w:tblCellSpacing w:w="0" w:type="dxa"/>
              </w:trPr>
              <w:tc>
                <w:tcPr>
                  <w:tcW w:w="360" w:type="dxa"/>
                  <w:hideMark/>
                </w:tcPr>
                <w:p w14:paraId="2C22EB80" w14:textId="77777777" w:rsidR="00C0190C" w:rsidRPr="00A25D4D" w:rsidRDefault="00C0190C" w:rsidP="008F13CC">
                  <w:pPr>
                    <w:jc w:val="left"/>
                  </w:pPr>
                  <w:r w:rsidRPr="00A25D4D">
                    <w:t> </w:t>
                  </w:r>
                </w:p>
              </w:tc>
              <w:tc>
                <w:tcPr>
                  <w:tcW w:w="1500" w:type="dxa"/>
                  <w:hideMark/>
                </w:tcPr>
                <w:p w14:paraId="52B15282" w14:textId="77777777" w:rsidR="00C0190C" w:rsidRPr="00A25D4D" w:rsidRDefault="00C0190C" w:rsidP="008F13CC">
                  <w:pPr>
                    <w:jc w:val="left"/>
                  </w:pPr>
                  <w:r w:rsidRPr="00A25D4D">
                    <w:t>Omschrijving:</w:t>
                  </w:r>
                </w:p>
              </w:tc>
              <w:tc>
                <w:tcPr>
                  <w:tcW w:w="0" w:type="auto"/>
                  <w:hideMark/>
                </w:tcPr>
                <w:p w14:paraId="77B735BA" w14:textId="77777777" w:rsidR="00C0190C" w:rsidRPr="00A25D4D" w:rsidRDefault="00C0190C" w:rsidP="008F13CC">
                  <w:pPr>
                    <w:jc w:val="left"/>
                  </w:pPr>
                  <w:r w:rsidRPr="00A25D4D">
                    <w:t xml:space="preserve">Voor een buis kan additioneel de </w:t>
                  </w:r>
                  <w:proofErr w:type="spellStart"/>
                  <w:r w:rsidRPr="00A25D4D">
                    <w:t>binnenonderkant</w:t>
                  </w:r>
                  <w:proofErr w:type="spellEnd"/>
                  <w:r w:rsidRPr="00A25D4D">
                    <w:t xml:space="preserve"> buis als meetpunt worden genomen. </w:t>
                  </w:r>
                </w:p>
              </w:tc>
            </w:tr>
            <w:tr w:rsidR="00C0190C" w:rsidRPr="00A25D4D" w14:paraId="2B6077AA" w14:textId="77777777" w:rsidTr="00C0190C">
              <w:trPr>
                <w:tblHeader/>
                <w:tblCellSpacing w:w="0" w:type="dxa"/>
              </w:trPr>
              <w:tc>
                <w:tcPr>
                  <w:tcW w:w="360" w:type="dxa"/>
                  <w:hideMark/>
                </w:tcPr>
                <w:p w14:paraId="576D2E5C" w14:textId="77777777" w:rsidR="00C0190C" w:rsidRPr="00A25D4D" w:rsidRDefault="00C0190C" w:rsidP="008F13CC">
                  <w:pPr>
                    <w:jc w:val="left"/>
                  </w:pPr>
                  <w:r w:rsidRPr="00A25D4D">
                    <w:t> </w:t>
                  </w:r>
                </w:p>
              </w:tc>
              <w:tc>
                <w:tcPr>
                  <w:tcW w:w="1500" w:type="dxa"/>
                  <w:hideMark/>
                </w:tcPr>
                <w:p w14:paraId="12986F11" w14:textId="77777777" w:rsidR="00C0190C" w:rsidRPr="00A25D4D" w:rsidRDefault="00C0190C" w:rsidP="008F13CC">
                  <w:pPr>
                    <w:jc w:val="left"/>
                  </w:pPr>
                  <w:r w:rsidRPr="00A25D4D">
                    <w:t>Stereotypes:</w:t>
                  </w:r>
                </w:p>
              </w:tc>
              <w:tc>
                <w:tcPr>
                  <w:tcW w:w="0" w:type="auto"/>
                  <w:hideMark/>
                </w:tcPr>
                <w:p w14:paraId="7CE9AB60"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EDB7CEA" w14:textId="77777777" w:rsidR="00C0190C" w:rsidRPr="00A25D4D" w:rsidRDefault="00C0190C" w:rsidP="008F13CC">
            <w:pPr>
              <w:jc w:val="left"/>
            </w:pPr>
          </w:p>
        </w:tc>
      </w:tr>
      <w:tr w:rsidR="00C0190C" w:rsidRPr="00A25D4D" w14:paraId="22BDB2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BBD9CE" w14:textId="77777777" w:rsidR="00C0190C" w:rsidRPr="00A25D4D" w:rsidRDefault="00C0190C" w:rsidP="008F13CC">
            <w:pPr>
              <w:jc w:val="left"/>
            </w:pPr>
            <w:r w:rsidRPr="00A25D4D">
              <w:rPr>
                <w:b/>
                <w:bCs/>
              </w:rPr>
              <w:lastRenderedPageBreak/>
              <w:t xml:space="preserve">Attribuut: </w:t>
            </w:r>
            <w:proofErr w:type="spellStart"/>
            <w:r w:rsidRPr="00A25D4D">
              <w:rPr>
                <w:b/>
                <w:bCs/>
              </w:rPr>
              <w:t>maaiveldPeil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D7F009B" w14:textId="77777777" w:rsidTr="00C0190C">
              <w:trPr>
                <w:tblHeader/>
                <w:tblCellSpacing w:w="0" w:type="dxa"/>
              </w:trPr>
              <w:tc>
                <w:tcPr>
                  <w:tcW w:w="360" w:type="dxa"/>
                  <w:hideMark/>
                </w:tcPr>
                <w:p w14:paraId="719F9CBC" w14:textId="77777777" w:rsidR="00C0190C" w:rsidRPr="00A25D4D" w:rsidRDefault="00C0190C" w:rsidP="008F13CC">
                  <w:pPr>
                    <w:jc w:val="left"/>
                  </w:pPr>
                  <w:r w:rsidRPr="00A25D4D">
                    <w:t> </w:t>
                  </w:r>
                </w:p>
              </w:tc>
              <w:tc>
                <w:tcPr>
                  <w:tcW w:w="1500" w:type="dxa"/>
                  <w:hideMark/>
                </w:tcPr>
                <w:p w14:paraId="134CBD87" w14:textId="77777777" w:rsidR="00C0190C" w:rsidRPr="00A25D4D" w:rsidRDefault="00C0190C" w:rsidP="008F13CC">
                  <w:pPr>
                    <w:jc w:val="left"/>
                  </w:pPr>
                  <w:r w:rsidRPr="00A25D4D">
                    <w:t>Type:</w:t>
                  </w:r>
                </w:p>
              </w:tc>
              <w:tc>
                <w:tcPr>
                  <w:tcW w:w="0" w:type="auto"/>
                  <w:hideMark/>
                </w:tcPr>
                <w:p w14:paraId="020FA6CF" w14:textId="77777777" w:rsidR="00C0190C" w:rsidRPr="00A25D4D" w:rsidRDefault="00C0190C" w:rsidP="008F13CC">
                  <w:pPr>
                    <w:jc w:val="left"/>
                  </w:pPr>
                  <w:proofErr w:type="spellStart"/>
                  <w:r w:rsidRPr="00A25D4D">
                    <w:t>Measure</w:t>
                  </w:r>
                  <w:proofErr w:type="spellEnd"/>
                </w:p>
              </w:tc>
            </w:tr>
            <w:tr w:rsidR="00C0190C" w:rsidRPr="00A25D4D" w14:paraId="6A681459" w14:textId="77777777" w:rsidTr="00C0190C">
              <w:trPr>
                <w:tblHeader/>
                <w:tblCellSpacing w:w="0" w:type="dxa"/>
              </w:trPr>
              <w:tc>
                <w:tcPr>
                  <w:tcW w:w="360" w:type="dxa"/>
                  <w:hideMark/>
                </w:tcPr>
                <w:p w14:paraId="7C4716FE" w14:textId="77777777" w:rsidR="00C0190C" w:rsidRPr="00A25D4D" w:rsidRDefault="00C0190C" w:rsidP="008F13CC">
                  <w:pPr>
                    <w:jc w:val="left"/>
                  </w:pPr>
                  <w:r w:rsidRPr="00A25D4D">
                    <w:t> </w:t>
                  </w:r>
                </w:p>
              </w:tc>
              <w:tc>
                <w:tcPr>
                  <w:tcW w:w="1500" w:type="dxa"/>
                  <w:hideMark/>
                </w:tcPr>
                <w:p w14:paraId="4E4A1991" w14:textId="77777777" w:rsidR="00C0190C" w:rsidRPr="00A25D4D" w:rsidRDefault="00C0190C" w:rsidP="008F13CC">
                  <w:pPr>
                    <w:jc w:val="left"/>
                  </w:pPr>
                  <w:r w:rsidRPr="00A25D4D">
                    <w:t>Naam</w:t>
                  </w:r>
                </w:p>
              </w:tc>
              <w:tc>
                <w:tcPr>
                  <w:tcW w:w="0" w:type="auto"/>
                  <w:hideMark/>
                </w:tcPr>
                <w:p w14:paraId="0BC39CEE" w14:textId="77777777" w:rsidR="00C0190C" w:rsidRPr="00A25D4D" w:rsidRDefault="00C0190C" w:rsidP="008F13CC">
                  <w:pPr>
                    <w:jc w:val="left"/>
                  </w:pPr>
                </w:p>
              </w:tc>
            </w:tr>
            <w:tr w:rsidR="00C0190C" w:rsidRPr="00A25D4D" w14:paraId="2A98EBED" w14:textId="77777777" w:rsidTr="00C0190C">
              <w:trPr>
                <w:tblHeader/>
                <w:tblCellSpacing w:w="0" w:type="dxa"/>
              </w:trPr>
              <w:tc>
                <w:tcPr>
                  <w:tcW w:w="360" w:type="dxa"/>
                  <w:hideMark/>
                </w:tcPr>
                <w:p w14:paraId="35E19BE2" w14:textId="77777777" w:rsidR="00C0190C" w:rsidRPr="00A25D4D" w:rsidRDefault="00C0190C" w:rsidP="008F13CC">
                  <w:pPr>
                    <w:jc w:val="left"/>
                  </w:pPr>
                  <w:r w:rsidRPr="00A25D4D">
                    <w:t> </w:t>
                  </w:r>
                </w:p>
              </w:tc>
              <w:tc>
                <w:tcPr>
                  <w:tcW w:w="1500" w:type="dxa"/>
                  <w:hideMark/>
                </w:tcPr>
                <w:p w14:paraId="2B26091D" w14:textId="77777777" w:rsidR="00C0190C" w:rsidRPr="00A25D4D" w:rsidRDefault="00C0190C" w:rsidP="008F13CC">
                  <w:pPr>
                    <w:jc w:val="left"/>
                  </w:pPr>
                  <w:r w:rsidRPr="00A25D4D">
                    <w:t>Definitie:</w:t>
                  </w:r>
                </w:p>
              </w:tc>
              <w:tc>
                <w:tcPr>
                  <w:tcW w:w="0" w:type="auto"/>
                  <w:hideMark/>
                </w:tcPr>
                <w:p w14:paraId="6D387978" w14:textId="77777777" w:rsidR="00C0190C" w:rsidRPr="00A25D4D" w:rsidRDefault="00C0190C" w:rsidP="008F13CC">
                  <w:pPr>
                    <w:jc w:val="left"/>
                  </w:pPr>
                  <w:r w:rsidRPr="00A25D4D">
                    <w:t xml:space="preserve">Hoogte van het maaiveld t.o.v. NAP. </w:t>
                  </w:r>
                </w:p>
              </w:tc>
            </w:tr>
            <w:tr w:rsidR="00C0190C" w:rsidRPr="00A25D4D" w14:paraId="6754EAAA" w14:textId="77777777" w:rsidTr="00C0190C">
              <w:trPr>
                <w:tblHeader/>
                <w:tblCellSpacing w:w="0" w:type="dxa"/>
              </w:trPr>
              <w:tc>
                <w:tcPr>
                  <w:tcW w:w="360" w:type="dxa"/>
                  <w:hideMark/>
                </w:tcPr>
                <w:p w14:paraId="479FBC56" w14:textId="77777777" w:rsidR="00C0190C" w:rsidRPr="00A25D4D" w:rsidRDefault="00C0190C" w:rsidP="008F13CC">
                  <w:pPr>
                    <w:jc w:val="left"/>
                  </w:pPr>
                  <w:r w:rsidRPr="00A25D4D">
                    <w:t> </w:t>
                  </w:r>
                </w:p>
              </w:tc>
              <w:tc>
                <w:tcPr>
                  <w:tcW w:w="1500" w:type="dxa"/>
                  <w:hideMark/>
                </w:tcPr>
                <w:p w14:paraId="560915E5" w14:textId="77777777" w:rsidR="00C0190C" w:rsidRPr="00A25D4D" w:rsidRDefault="00C0190C" w:rsidP="008F13CC">
                  <w:pPr>
                    <w:jc w:val="left"/>
                  </w:pPr>
                  <w:r w:rsidRPr="00A25D4D">
                    <w:t>Omschrijving:</w:t>
                  </w:r>
                </w:p>
              </w:tc>
              <w:tc>
                <w:tcPr>
                  <w:tcW w:w="0" w:type="auto"/>
                  <w:hideMark/>
                </w:tcPr>
                <w:p w14:paraId="3599C630" w14:textId="6BD3BC59" w:rsidR="00C0190C" w:rsidRPr="00A25D4D" w:rsidRDefault="00C0190C" w:rsidP="008F13CC">
                  <w:pPr>
                    <w:jc w:val="left"/>
                  </w:pPr>
                  <w:r w:rsidRPr="00A25D4D">
                    <w:t xml:space="preserve">Kan gebruikt worden om de diepte van een kabel, leiding, element of container t.o.v. het maaiveld te berekenen. Dit attribuut heeft een </w:t>
                  </w:r>
                  <w:proofErr w:type="spellStart"/>
                  <w:r w:rsidRPr="00A25D4D">
                    <w:t>Measure</w:t>
                  </w:r>
                  <w:proofErr w:type="spellEnd"/>
                  <w:r w:rsidRPr="00A25D4D">
                    <w:t xml:space="preserve"> als data type. De UOM wordt uitgedrukt via 1 van de volgende OGC URN codes: </w:t>
                  </w:r>
                  <w:proofErr w:type="spellStart"/>
                  <w:r w:rsidRPr="00A25D4D">
                    <w:t>urn:ogc:def:uom:OGC</w:t>
                  </w:r>
                  <w:proofErr w:type="spellEnd"/>
                  <w:r w:rsidRPr="00A25D4D">
                    <w:t xml:space="preserve">::m </w:t>
                  </w:r>
                  <w:proofErr w:type="spellStart"/>
                  <w:r w:rsidRPr="00A25D4D">
                    <w:t>urn:ogc:def:uom:OGC</w:t>
                  </w:r>
                  <w:proofErr w:type="spellEnd"/>
                  <w:r w:rsidRPr="00A25D4D">
                    <w:t xml:space="preserve">::cm </w:t>
                  </w:r>
                  <w:proofErr w:type="spellStart"/>
                  <w:r w:rsidRPr="00A25D4D">
                    <w:t>urn:ogc:def:uom:OGC</w:t>
                  </w:r>
                  <w:proofErr w:type="spellEnd"/>
                  <w:r w:rsidRPr="00A25D4D">
                    <w:t xml:space="preserve">::mm. Voor </w:t>
                  </w:r>
                  <w:del w:id="210" w:author="Paul Janssen" w:date="2020-06-10T16:08:00Z">
                    <w:r w:rsidRPr="00A25D4D" w:rsidDel="00135FA7">
                      <w:delText>WION</w:delText>
                    </w:r>
                  </w:del>
                  <w:ins w:id="211" w:author="Paul Janssen" w:date="2020-06-10T16:08:00Z">
                    <w:r w:rsidR="00135FA7">
                      <w:t>WIBON</w:t>
                    </w:r>
                  </w:ins>
                  <w:r w:rsidRPr="00A25D4D">
                    <w:t xml:space="preserve"> is de eenheid altijd meter en een getal met ten hoogste 2 decimalen. </w:t>
                  </w:r>
                </w:p>
              </w:tc>
            </w:tr>
            <w:tr w:rsidR="00C0190C" w:rsidRPr="00A25D4D" w14:paraId="14DB55B6" w14:textId="77777777" w:rsidTr="00C0190C">
              <w:trPr>
                <w:tblHeader/>
                <w:tblCellSpacing w:w="0" w:type="dxa"/>
              </w:trPr>
              <w:tc>
                <w:tcPr>
                  <w:tcW w:w="360" w:type="dxa"/>
                  <w:hideMark/>
                </w:tcPr>
                <w:p w14:paraId="3FBB63AF" w14:textId="77777777" w:rsidR="00C0190C" w:rsidRPr="00A25D4D" w:rsidRDefault="00C0190C" w:rsidP="008F13CC">
                  <w:pPr>
                    <w:jc w:val="left"/>
                  </w:pPr>
                  <w:r w:rsidRPr="00A25D4D">
                    <w:t> </w:t>
                  </w:r>
                </w:p>
              </w:tc>
              <w:tc>
                <w:tcPr>
                  <w:tcW w:w="1500" w:type="dxa"/>
                  <w:hideMark/>
                </w:tcPr>
                <w:p w14:paraId="12EC07F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F97A74" w14:textId="77777777" w:rsidR="00C0190C" w:rsidRPr="00A25D4D" w:rsidRDefault="00C0190C" w:rsidP="008F13CC">
                  <w:pPr>
                    <w:jc w:val="left"/>
                  </w:pPr>
                  <w:r w:rsidRPr="00A25D4D">
                    <w:t>0..1</w:t>
                  </w:r>
                </w:p>
              </w:tc>
            </w:tr>
          </w:tbl>
          <w:p w14:paraId="3D73E8FB" w14:textId="77777777" w:rsidR="00C0190C" w:rsidRPr="00A25D4D" w:rsidRDefault="00C0190C" w:rsidP="008F13CC">
            <w:pPr>
              <w:jc w:val="left"/>
            </w:pPr>
          </w:p>
        </w:tc>
      </w:tr>
      <w:tr w:rsidR="00C0190C" w:rsidRPr="00A25D4D" w14:paraId="4B1FFE6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64D139" w14:textId="77777777" w:rsidR="00C0190C" w:rsidRPr="00A25D4D" w:rsidRDefault="00C0190C" w:rsidP="008F13CC">
            <w:pPr>
              <w:jc w:val="left"/>
            </w:pPr>
            <w:r w:rsidRPr="00A25D4D">
              <w:rPr>
                <w:b/>
                <w:bCs/>
              </w:rPr>
              <w:t xml:space="preserve">Attribuut: </w:t>
            </w:r>
            <w:proofErr w:type="spellStart"/>
            <w:r w:rsidRPr="00A25D4D">
              <w:rPr>
                <w:b/>
                <w:bCs/>
              </w:rPr>
              <w:t>datumOpmetingMaaiveldPeil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E46FEBF" w14:textId="77777777" w:rsidTr="00C0190C">
              <w:trPr>
                <w:tblHeader/>
                <w:tblCellSpacing w:w="0" w:type="dxa"/>
              </w:trPr>
              <w:tc>
                <w:tcPr>
                  <w:tcW w:w="360" w:type="dxa"/>
                  <w:hideMark/>
                </w:tcPr>
                <w:p w14:paraId="50BB6780" w14:textId="77777777" w:rsidR="00C0190C" w:rsidRPr="00A25D4D" w:rsidRDefault="00C0190C" w:rsidP="008F13CC">
                  <w:pPr>
                    <w:jc w:val="left"/>
                  </w:pPr>
                  <w:r w:rsidRPr="00A25D4D">
                    <w:t> </w:t>
                  </w:r>
                </w:p>
              </w:tc>
              <w:tc>
                <w:tcPr>
                  <w:tcW w:w="1500" w:type="dxa"/>
                  <w:hideMark/>
                </w:tcPr>
                <w:p w14:paraId="407E73A4" w14:textId="77777777" w:rsidR="00C0190C" w:rsidRPr="00A25D4D" w:rsidRDefault="00C0190C" w:rsidP="008F13CC">
                  <w:pPr>
                    <w:jc w:val="left"/>
                  </w:pPr>
                  <w:r w:rsidRPr="00A25D4D">
                    <w:t>Type:</w:t>
                  </w:r>
                </w:p>
              </w:tc>
              <w:tc>
                <w:tcPr>
                  <w:tcW w:w="0" w:type="auto"/>
                  <w:hideMark/>
                </w:tcPr>
                <w:p w14:paraId="4E2721C2" w14:textId="77777777" w:rsidR="00C0190C" w:rsidRPr="00A25D4D" w:rsidRDefault="00C0190C" w:rsidP="008F13CC">
                  <w:pPr>
                    <w:jc w:val="left"/>
                  </w:pPr>
                  <w:proofErr w:type="spellStart"/>
                  <w:r w:rsidRPr="00A25D4D">
                    <w:t>DateTime</w:t>
                  </w:r>
                  <w:proofErr w:type="spellEnd"/>
                </w:p>
              </w:tc>
            </w:tr>
            <w:tr w:rsidR="00C0190C" w:rsidRPr="00A25D4D" w14:paraId="6268FC5C" w14:textId="77777777" w:rsidTr="00C0190C">
              <w:trPr>
                <w:tblHeader/>
                <w:tblCellSpacing w:w="0" w:type="dxa"/>
              </w:trPr>
              <w:tc>
                <w:tcPr>
                  <w:tcW w:w="360" w:type="dxa"/>
                  <w:hideMark/>
                </w:tcPr>
                <w:p w14:paraId="14A7B51D" w14:textId="77777777" w:rsidR="00C0190C" w:rsidRPr="00A25D4D" w:rsidRDefault="00C0190C" w:rsidP="008F13CC">
                  <w:pPr>
                    <w:jc w:val="left"/>
                  </w:pPr>
                  <w:r w:rsidRPr="00A25D4D">
                    <w:t> </w:t>
                  </w:r>
                </w:p>
              </w:tc>
              <w:tc>
                <w:tcPr>
                  <w:tcW w:w="1500" w:type="dxa"/>
                  <w:hideMark/>
                </w:tcPr>
                <w:p w14:paraId="00DBD735" w14:textId="77777777" w:rsidR="00C0190C" w:rsidRPr="00A25D4D" w:rsidRDefault="00C0190C" w:rsidP="008F13CC">
                  <w:pPr>
                    <w:jc w:val="left"/>
                  </w:pPr>
                  <w:r w:rsidRPr="00A25D4D">
                    <w:t>Naam</w:t>
                  </w:r>
                </w:p>
              </w:tc>
              <w:tc>
                <w:tcPr>
                  <w:tcW w:w="0" w:type="auto"/>
                  <w:hideMark/>
                </w:tcPr>
                <w:p w14:paraId="0CDBAC2D" w14:textId="77777777" w:rsidR="00C0190C" w:rsidRPr="00A25D4D" w:rsidRDefault="00C0190C" w:rsidP="008F13CC">
                  <w:pPr>
                    <w:jc w:val="left"/>
                  </w:pPr>
                </w:p>
              </w:tc>
            </w:tr>
            <w:tr w:rsidR="00C0190C" w:rsidRPr="00A25D4D" w14:paraId="24963478" w14:textId="77777777" w:rsidTr="00C0190C">
              <w:trPr>
                <w:tblHeader/>
                <w:tblCellSpacing w:w="0" w:type="dxa"/>
              </w:trPr>
              <w:tc>
                <w:tcPr>
                  <w:tcW w:w="360" w:type="dxa"/>
                  <w:hideMark/>
                </w:tcPr>
                <w:p w14:paraId="70A63BBC" w14:textId="77777777" w:rsidR="00C0190C" w:rsidRPr="00A25D4D" w:rsidRDefault="00C0190C" w:rsidP="008F13CC">
                  <w:pPr>
                    <w:jc w:val="left"/>
                  </w:pPr>
                  <w:r w:rsidRPr="00A25D4D">
                    <w:t> </w:t>
                  </w:r>
                </w:p>
              </w:tc>
              <w:tc>
                <w:tcPr>
                  <w:tcW w:w="1500" w:type="dxa"/>
                  <w:hideMark/>
                </w:tcPr>
                <w:p w14:paraId="344E8971" w14:textId="77777777" w:rsidR="00C0190C" w:rsidRPr="00A25D4D" w:rsidRDefault="00C0190C" w:rsidP="008F13CC">
                  <w:pPr>
                    <w:jc w:val="left"/>
                  </w:pPr>
                  <w:r w:rsidRPr="00A25D4D">
                    <w:t>Definitie:</w:t>
                  </w:r>
                </w:p>
              </w:tc>
              <w:tc>
                <w:tcPr>
                  <w:tcW w:w="0" w:type="auto"/>
                  <w:hideMark/>
                </w:tcPr>
                <w:p w14:paraId="43FB8E7D" w14:textId="77777777" w:rsidR="00C0190C" w:rsidRPr="00A25D4D" w:rsidRDefault="00C0190C" w:rsidP="008F13CC">
                  <w:pPr>
                    <w:jc w:val="left"/>
                  </w:pPr>
                  <w:r w:rsidRPr="00A25D4D">
                    <w:t xml:space="preserve">De datum waarop het maaiveldpeil werd opgemeten. </w:t>
                  </w:r>
                </w:p>
              </w:tc>
            </w:tr>
            <w:tr w:rsidR="00C0190C" w:rsidRPr="00A25D4D" w14:paraId="219BD869" w14:textId="77777777" w:rsidTr="00C0190C">
              <w:trPr>
                <w:tblHeader/>
                <w:tblCellSpacing w:w="0" w:type="dxa"/>
              </w:trPr>
              <w:tc>
                <w:tcPr>
                  <w:tcW w:w="360" w:type="dxa"/>
                  <w:hideMark/>
                </w:tcPr>
                <w:p w14:paraId="31679804" w14:textId="77777777" w:rsidR="00C0190C" w:rsidRPr="00A25D4D" w:rsidRDefault="00C0190C" w:rsidP="008F13CC">
                  <w:pPr>
                    <w:jc w:val="left"/>
                  </w:pPr>
                  <w:r w:rsidRPr="00A25D4D">
                    <w:t> </w:t>
                  </w:r>
                </w:p>
              </w:tc>
              <w:tc>
                <w:tcPr>
                  <w:tcW w:w="1500" w:type="dxa"/>
                  <w:hideMark/>
                </w:tcPr>
                <w:p w14:paraId="6E3FA2A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A509CCB" w14:textId="77777777" w:rsidR="00C0190C" w:rsidRPr="00A25D4D" w:rsidRDefault="00C0190C" w:rsidP="008F13CC">
                  <w:pPr>
                    <w:jc w:val="left"/>
                  </w:pPr>
                  <w:r w:rsidRPr="00A25D4D">
                    <w:t>0..1</w:t>
                  </w:r>
                </w:p>
              </w:tc>
            </w:tr>
          </w:tbl>
          <w:p w14:paraId="72CA049D" w14:textId="77777777" w:rsidR="00C0190C" w:rsidRPr="00A25D4D" w:rsidRDefault="00C0190C" w:rsidP="008F13CC">
            <w:pPr>
              <w:jc w:val="left"/>
            </w:pPr>
          </w:p>
        </w:tc>
      </w:tr>
      <w:tr w:rsidR="00C0190C" w:rsidRPr="00A25D4D" w14:paraId="1D030A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6EDF7A"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MaaiveldpijlInMeterMetMaxTweeDecimalen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5629EC" w14:textId="77777777" w:rsidTr="00C0190C">
              <w:trPr>
                <w:tblHeader/>
                <w:tblCellSpacing w:w="0" w:type="dxa"/>
              </w:trPr>
              <w:tc>
                <w:tcPr>
                  <w:tcW w:w="360" w:type="dxa"/>
                  <w:hideMark/>
                </w:tcPr>
                <w:p w14:paraId="2980180C" w14:textId="77777777" w:rsidR="00C0190C" w:rsidRPr="00A25D4D" w:rsidRDefault="00C0190C" w:rsidP="008F13CC">
                  <w:pPr>
                    <w:jc w:val="left"/>
                  </w:pPr>
                  <w:r w:rsidRPr="00A25D4D">
                    <w:t> </w:t>
                  </w:r>
                </w:p>
              </w:tc>
              <w:tc>
                <w:tcPr>
                  <w:tcW w:w="1500" w:type="dxa"/>
                  <w:hideMark/>
                </w:tcPr>
                <w:p w14:paraId="32275E33" w14:textId="77777777" w:rsidR="00C0190C" w:rsidRPr="00A25D4D" w:rsidRDefault="00C0190C" w:rsidP="008F13CC">
                  <w:pPr>
                    <w:jc w:val="left"/>
                  </w:pPr>
                  <w:r w:rsidRPr="00A25D4D">
                    <w:t>Natuurlijke taal:</w:t>
                  </w:r>
                </w:p>
              </w:tc>
              <w:tc>
                <w:tcPr>
                  <w:tcW w:w="0" w:type="auto"/>
                  <w:hideMark/>
                </w:tcPr>
                <w:p w14:paraId="2B559C33" w14:textId="16C70A0A" w:rsidR="00C0190C" w:rsidRPr="00A25D4D" w:rsidRDefault="00C0190C" w:rsidP="008F13CC">
                  <w:pPr>
                    <w:jc w:val="left"/>
                  </w:pPr>
                  <w:r w:rsidRPr="00A25D4D">
                    <w:t xml:space="preserve">Voor </w:t>
                  </w:r>
                  <w:del w:id="212" w:author="Paul Janssen" w:date="2020-06-10T16:08:00Z">
                    <w:r w:rsidRPr="00A25D4D" w:rsidDel="00135FA7">
                      <w:delText>WION</w:delText>
                    </w:r>
                  </w:del>
                  <w:ins w:id="213" w:author="Paul Janssen" w:date="2020-06-10T16:08:00Z">
                    <w:r w:rsidR="00135FA7">
                      <w:t>WIBON</w:t>
                    </w:r>
                  </w:ins>
                  <w:r w:rsidRPr="00A25D4D">
                    <w:t xml:space="preserve"> maaiveldpijl is in meters met maximaal 2 decimalen </w:t>
                  </w:r>
                </w:p>
              </w:tc>
            </w:tr>
            <w:tr w:rsidR="00C0190C" w:rsidRPr="00A25D4D" w14:paraId="22B3AB3A" w14:textId="77777777" w:rsidTr="00C0190C">
              <w:trPr>
                <w:tblHeader/>
                <w:tblCellSpacing w:w="0" w:type="dxa"/>
              </w:trPr>
              <w:tc>
                <w:tcPr>
                  <w:tcW w:w="360" w:type="dxa"/>
                  <w:hideMark/>
                </w:tcPr>
                <w:p w14:paraId="1A92EA99" w14:textId="77777777" w:rsidR="00C0190C" w:rsidRPr="00A25D4D" w:rsidRDefault="00C0190C" w:rsidP="008F13CC">
                  <w:pPr>
                    <w:jc w:val="left"/>
                  </w:pPr>
                  <w:r w:rsidRPr="00A25D4D">
                    <w:t> </w:t>
                  </w:r>
                </w:p>
              </w:tc>
              <w:tc>
                <w:tcPr>
                  <w:tcW w:w="1500" w:type="dxa"/>
                  <w:hideMark/>
                </w:tcPr>
                <w:p w14:paraId="113EBB56" w14:textId="77777777" w:rsidR="00C0190C" w:rsidRPr="00A25D4D" w:rsidRDefault="00C0190C" w:rsidP="008F13CC">
                  <w:pPr>
                    <w:jc w:val="left"/>
                  </w:pPr>
                  <w:r w:rsidRPr="00A25D4D">
                    <w:t>OCL:</w:t>
                  </w:r>
                </w:p>
              </w:tc>
              <w:tc>
                <w:tcPr>
                  <w:tcW w:w="0" w:type="auto"/>
                  <w:hideMark/>
                </w:tcPr>
                <w:p w14:paraId="2EA59E39"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self.maaiveldPijl.Measure.uom</w:t>
                  </w:r>
                  <w:proofErr w:type="spellEnd"/>
                  <w:r w:rsidRPr="00A25D4D">
                    <w:t xml:space="preserve"> = '</w:t>
                  </w:r>
                  <w:proofErr w:type="spellStart"/>
                  <w:r w:rsidRPr="00A25D4D">
                    <w:t>urn:ogc:def:uom:OGC</w:t>
                  </w:r>
                  <w:proofErr w:type="spellEnd"/>
                  <w:r w:rsidRPr="00A25D4D">
                    <w:t>::m'</w:t>
                  </w:r>
                </w:p>
              </w:tc>
            </w:tr>
          </w:tbl>
          <w:p w14:paraId="61BCA496" w14:textId="77777777" w:rsidR="00C0190C" w:rsidRPr="00A25D4D" w:rsidRDefault="00C0190C" w:rsidP="008F13CC">
            <w:pPr>
              <w:jc w:val="left"/>
            </w:pPr>
          </w:p>
        </w:tc>
      </w:tr>
    </w:tbl>
    <w:p w14:paraId="18B69B95" w14:textId="77777777" w:rsidR="00C0190C" w:rsidRPr="00A25D4D" w:rsidRDefault="00C0190C" w:rsidP="008F13CC">
      <w:pPr>
        <w:pStyle w:val="Kop5"/>
        <w:jc w:val="left"/>
        <w:rPr>
          <w:sz w:val="16"/>
          <w:szCs w:val="16"/>
        </w:rPr>
      </w:pPr>
      <w:proofErr w:type="spellStart"/>
      <w:r w:rsidRPr="00A25D4D">
        <w:rPr>
          <w:sz w:val="16"/>
          <w:szCs w:val="16"/>
        </w:rPr>
        <w:t>DiepteTovMaaiveld</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6BC09B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07B56C1" w14:textId="77777777" w:rsidR="00C0190C" w:rsidRPr="00A25D4D" w:rsidRDefault="00C0190C" w:rsidP="008F13CC">
            <w:pPr>
              <w:jc w:val="left"/>
            </w:pPr>
            <w:proofErr w:type="spellStart"/>
            <w:r w:rsidRPr="00A25D4D">
              <w:rPr>
                <w:b/>
                <w:bCs/>
              </w:rPr>
              <w:t>DiepteTovMaaiveld</w:t>
            </w:r>
            <w:proofErr w:type="spellEnd"/>
          </w:p>
        </w:tc>
      </w:tr>
      <w:tr w:rsidR="00C0190C" w:rsidRPr="00A25D4D" w14:paraId="34B1E5E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513C0F" w14:textId="77777777" w:rsidTr="00C0190C">
              <w:trPr>
                <w:tblHeader/>
                <w:tblCellSpacing w:w="0" w:type="dxa"/>
              </w:trPr>
              <w:tc>
                <w:tcPr>
                  <w:tcW w:w="360" w:type="dxa"/>
                  <w:hideMark/>
                </w:tcPr>
                <w:p w14:paraId="76CDCF5A" w14:textId="77777777" w:rsidR="00C0190C" w:rsidRPr="00A25D4D" w:rsidRDefault="00C0190C" w:rsidP="008F13CC">
                  <w:pPr>
                    <w:jc w:val="left"/>
                  </w:pPr>
                  <w:r w:rsidRPr="00A25D4D">
                    <w:t> </w:t>
                  </w:r>
                </w:p>
              </w:tc>
              <w:tc>
                <w:tcPr>
                  <w:tcW w:w="1500" w:type="dxa"/>
                  <w:hideMark/>
                </w:tcPr>
                <w:p w14:paraId="5098A508" w14:textId="77777777" w:rsidR="00C0190C" w:rsidRPr="00A25D4D" w:rsidRDefault="00C0190C" w:rsidP="008F13CC">
                  <w:pPr>
                    <w:jc w:val="left"/>
                  </w:pPr>
                  <w:r w:rsidRPr="00A25D4D">
                    <w:t>Naam</w:t>
                  </w:r>
                </w:p>
              </w:tc>
              <w:tc>
                <w:tcPr>
                  <w:tcW w:w="0" w:type="auto"/>
                  <w:hideMark/>
                </w:tcPr>
                <w:p w14:paraId="0B000F22" w14:textId="77777777" w:rsidR="00C0190C" w:rsidRPr="00A25D4D" w:rsidRDefault="00C0190C" w:rsidP="008F13CC">
                  <w:pPr>
                    <w:jc w:val="left"/>
                  </w:pPr>
                </w:p>
              </w:tc>
            </w:tr>
            <w:tr w:rsidR="00C0190C" w:rsidRPr="00A25D4D" w14:paraId="1E30C520" w14:textId="77777777" w:rsidTr="00C0190C">
              <w:trPr>
                <w:tblHeader/>
                <w:tblCellSpacing w:w="0" w:type="dxa"/>
              </w:trPr>
              <w:tc>
                <w:tcPr>
                  <w:tcW w:w="360" w:type="dxa"/>
                  <w:hideMark/>
                </w:tcPr>
                <w:p w14:paraId="7379C178" w14:textId="77777777" w:rsidR="00C0190C" w:rsidRPr="00A25D4D" w:rsidRDefault="00C0190C" w:rsidP="008F13CC">
                  <w:pPr>
                    <w:jc w:val="left"/>
                  </w:pPr>
                  <w:r w:rsidRPr="00A25D4D">
                    <w:t> </w:t>
                  </w:r>
                </w:p>
              </w:tc>
              <w:tc>
                <w:tcPr>
                  <w:tcW w:w="1500" w:type="dxa"/>
                  <w:hideMark/>
                </w:tcPr>
                <w:p w14:paraId="21001760" w14:textId="77777777" w:rsidR="00C0190C" w:rsidRPr="00A25D4D" w:rsidRDefault="00C0190C" w:rsidP="008F13CC">
                  <w:pPr>
                    <w:jc w:val="left"/>
                  </w:pPr>
                  <w:r w:rsidRPr="00A25D4D">
                    <w:t>Definitie:</w:t>
                  </w:r>
                </w:p>
              </w:tc>
              <w:tc>
                <w:tcPr>
                  <w:tcW w:w="0" w:type="auto"/>
                  <w:hideMark/>
                </w:tcPr>
                <w:p w14:paraId="1B8D7E3E" w14:textId="77777777" w:rsidR="00C0190C" w:rsidRPr="00A25D4D" w:rsidRDefault="00C0190C" w:rsidP="008F13CC">
                  <w:pPr>
                    <w:jc w:val="left"/>
                  </w:pPr>
                  <w:r w:rsidRPr="00A25D4D">
                    <w:t xml:space="preserve">Object dat dient om de afstand weer te geven vanaf het maaiveld tot de bovenkant van kabel of leiding, leidingcontainer, leidingelement of containerleidingelement. </w:t>
                  </w:r>
                </w:p>
              </w:tc>
            </w:tr>
            <w:tr w:rsidR="00C0190C" w:rsidRPr="00A25D4D" w14:paraId="486CF13C" w14:textId="77777777" w:rsidTr="00C0190C">
              <w:trPr>
                <w:tblHeader/>
                <w:tblCellSpacing w:w="0" w:type="dxa"/>
              </w:trPr>
              <w:tc>
                <w:tcPr>
                  <w:tcW w:w="360" w:type="dxa"/>
                  <w:hideMark/>
                </w:tcPr>
                <w:p w14:paraId="500723BB" w14:textId="77777777" w:rsidR="00C0190C" w:rsidRPr="00A25D4D" w:rsidRDefault="00C0190C" w:rsidP="008F13CC">
                  <w:pPr>
                    <w:jc w:val="left"/>
                  </w:pPr>
                  <w:r w:rsidRPr="00A25D4D">
                    <w:t> </w:t>
                  </w:r>
                </w:p>
              </w:tc>
              <w:tc>
                <w:tcPr>
                  <w:tcW w:w="1500" w:type="dxa"/>
                  <w:hideMark/>
                </w:tcPr>
                <w:p w14:paraId="3CF2A53C" w14:textId="77777777" w:rsidR="00C0190C" w:rsidRPr="00A25D4D" w:rsidRDefault="00C0190C" w:rsidP="008F13CC">
                  <w:pPr>
                    <w:jc w:val="left"/>
                  </w:pPr>
                  <w:r w:rsidRPr="00A25D4D">
                    <w:t>Subtype van:</w:t>
                  </w:r>
                </w:p>
              </w:tc>
              <w:tc>
                <w:tcPr>
                  <w:tcW w:w="0" w:type="auto"/>
                  <w:hideMark/>
                </w:tcPr>
                <w:p w14:paraId="43B9C2A4" w14:textId="77777777" w:rsidR="00C0190C" w:rsidRPr="00A25D4D" w:rsidRDefault="00C0190C" w:rsidP="008F13CC">
                  <w:pPr>
                    <w:jc w:val="left"/>
                  </w:pPr>
                  <w:r w:rsidRPr="00A25D4D">
                    <w:t>Diepte</w:t>
                  </w:r>
                </w:p>
              </w:tc>
            </w:tr>
            <w:tr w:rsidR="00C0190C" w:rsidRPr="00A25D4D" w14:paraId="21877F65" w14:textId="77777777" w:rsidTr="00C0190C">
              <w:trPr>
                <w:tblHeader/>
                <w:tblCellSpacing w:w="0" w:type="dxa"/>
              </w:trPr>
              <w:tc>
                <w:tcPr>
                  <w:tcW w:w="360" w:type="dxa"/>
                  <w:hideMark/>
                </w:tcPr>
                <w:p w14:paraId="166F549B" w14:textId="77777777" w:rsidR="00C0190C" w:rsidRPr="00A25D4D" w:rsidRDefault="00C0190C" w:rsidP="008F13CC">
                  <w:pPr>
                    <w:jc w:val="left"/>
                  </w:pPr>
                  <w:r w:rsidRPr="00A25D4D">
                    <w:t> </w:t>
                  </w:r>
                </w:p>
              </w:tc>
              <w:tc>
                <w:tcPr>
                  <w:tcW w:w="1500" w:type="dxa"/>
                  <w:hideMark/>
                </w:tcPr>
                <w:p w14:paraId="480D6E90" w14:textId="77777777" w:rsidR="00C0190C" w:rsidRPr="00A25D4D" w:rsidRDefault="00C0190C" w:rsidP="008F13CC">
                  <w:pPr>
                    <w:jc w:val="left"/>
                  </w:pPr>
                  <w:r w:rsidRPr="00A25D4D">
                    <w:t>Stereotypes:</w:t>
                  </w:r>
                </w:p>
              </w:tc>
              <w:tc>
                <w:tcPr>
                  <w:tcW w:w="0" w:type="auto"/>
                  <w:hideMark/>
                </w:tcPr>
                <w:p w14:paraId="4657634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62F03CE" w14:textId="77777777" w:rsidR="00C0190C" w:rsidRPr="00A25D4D" w:rsidRDefault="00C0190C" w:rsidP="008F13CC">
            <w:pPr>
              <w:jc w:val="left"/>
            </w:pPr>
          </w:p>
        </w:tc>
      </w:tr>
    </w:tbl>
    <w:p w14:paraId="27CEAB1D" w14:textId="77777777" w:rsidR="00C0190C" w:rsidRPr="00A25D4D" w:rsidRDefault="00C0190C" w:rsidP="008F13CC">
      <w:pPr>
        <w:pStyle w:val="Kop5"/>
        <w:jc w:val="left"/>
        <w:rPr>
          <w:sz w:val="16"/>
          <w:szCs w:val="16"/>
        </w:rPr>
      </w:pPr>
      <w:proofErr w:type="spellStart"/>
      <w:r w:rsidRPr="00A25D4D">
        <w:rPr>
          <w:sz w:val="16"/>
          <w:szCs w:val="16"/>
        </w:rPr>
        <w:t>Duct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3057E3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E872E3C" w14:textId="77777777" w:rsidR="00C0190C" w:rsidRPr="00A25D4D" w:rsidRDefault="00C0190C" w:rsidP="008F13CC">
            <w:pPr>
              <w:jc w:val="left"/>
            </w:pPr>
            <w:proofErr w:type="spellStart"/>
            <w:r w:rsidRPr="00A25D4D">
              <w:rPr>
                <w:b/>
                <w:bCs/>
              </w:rPr>
              <w:t>Duct</w:t>
            </w:r>
            <w:proofErr w:type="spellEnd"/>
          </w:p>
        </w:tc>
      </w:tr>
      <w:tr w:rsidR="00C0190C" w:rsidRPr="00A25D4D" w14:paraId="69D71CF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C4C37C3" w14:textId="77777777" w:rsidTr="00C0190C">
              <w:trPr>
                <w:tblHeader/>
                <w:tblCellSpacing w:w="0" w:type="dxa"/>
              </w:trPr>
              <w:tc>
                <w:tcPr>
                  <w:tcW w:w="360" w:type="dxa"/>
                  <w:hideMark/>
                </w:tcPr>
                <w:p w14:paraId="64C75287" w14:textId="77777777" w:rsidR="00C0190C" w:rsidRPr="00A25D4D" w:rsidRDefault="00C0190C" w:rsidP="008F13CC">
                  <w:pPr>
                    <w:jc w:val="left"/>
                  </w:pPr>
                  <w:r w:rsidRPr="00A25D4D">
                    <w:t> </w:t>
                  </w:r>
                </w:p>
              </w:tc>
              <w:tc>
                <w:tcPr>
                  <w:tcW w:w="1500" w:type="dxa"/>
                  <w:hideMark/>
                </w:tcPr>
                <w:p w14:paraId="4DB5E361" w14:textId="77777777" w:rsidR="00C0190C" w:rsidRPr="00A25D4D" w:rsidRDefault="00C0190C" w:rsidP="008F13CC">
                  <w:pPr>
                    <w:jc w:val="left"/>
                  </w:pPr>
                  <w:r w:rsidRPr="00A25D4D">
                    <w:t>Naam</w:t>
                  </w:r>
                </w:p>
              </w:tc>
              <w:tc>
                <w:tcPr>
                  <w:tcW w:w="0" w:type="auto"/>
                  <w:hideMark/>
                </w:tcPr>
                <w:p w14:paraId="55E0CE03" w14:textId="77777777" w:rsidR="00C0190C" w:rsidRPr="00A25D4D" w:rsidRDefault="00C0190C" w:rsidP="008F13CC">
                  <w:pPr>
                    <w:jc w:val="left"/>
                  </w:pPr>
                </w:p>
              </w:tc>
            </w:tr>
            <w:tr w:rsidR="00C0190C" w:rsidRPr="00A25D4D" w14:paraId="43F48C96" w14:textId="77777777" w:rsidTr="00C0190C">
              <w:trPr>
                <w:tblHeader/>
                <w:tblCellSpacing w:w="0" w:type="dxa"/>
              </w:trPr>
              <w:tc>
                <w:tcPr>
                  <w:tcW w:w="360" w:type="dxa"/>
                  <w:hideMark/>
                </w:tcPr>
                <w:p w14:paraId="0303F22F" w14:textId="77777777" w:rsidR="00C0190C" w:rsidRPr="00A25D4D" w:rsidRDefault="00C0190C" w:rsidP="008F13CC">
                  <w:pPr>
                    <w:jc w:val="left"/>
                  </w:pPr>
                  <w:r w:rsidRPr="00A25D4D">
                    <w:t> </w:t>
                  </w:r>
                </w:p>
              </w:tc>
              <w:tc>
                <w:tcPr>
                  <w:tcW w:w="1500" w:type="dxa"/>
                  <w:hideMark/>
                </w:tcPr>
                <w:p w14:paraId="496EAD58" w14:textId="77777777" w:rsidR="00C0190C" w:rsidRPr="00A25D4D" w:rsidRDefault="00C0190C" w:rsidP="008F13CC">
                  <w:pPr>
                    <w:jc w:val="left"/>
                  </w:pPr>
                  <w:r w:rsidRPr="00A25D4D">
                    <w:t>Definitie:</w:t>
                  </w:r>
                </w:p>
              </w:tc>
              <w:tc>
                <w:tcPr>
                  <w:tcW w:w="0" w:type="auto"/>
                  <w:hideMark/>
                </w:tcPr>
                <w:p w14:paraId="35FCF29F" w14:textId="77777777" w:rsidR="00C0190C" w:rsidRPr="00A25D4D" w:rsidRDefault="00C0190C" w:rsidP="008F13CC">
                  <w:pPr>
                    <w:jc w:val="left"/>
                  </w:pPr>
                  <w:r w:rsidRPr="00A25D4D">
                    <w:t xml:space="preserve">Een behuizing die ertoe dient om door middel van een omhullende constructie kabels en leidingen te beschermen en geleiden. </w:t>
                  </w:r>
                </w:p>
              </w:tc>
            </w:tr>
            <w:tr w:rsidR="00C0190C" w:rsidRPr="00A25D4D" w14:paraId="65E75E2E" w14:textId="77777777" w:rsidTr="00C0190C">
              <w:trPr>
                <w:tblHeader/>
                <w:tblCellSpacing w:w="0" w:type="dxa"/>
              </w:trPr>
              <w:tc>
                <w:tcPr>
                  <w:tcW w:w="360" w:type="dxa"/>
                  <w:hideMark/>
                </w:tcPr>
                <w:p w14:paraId="17C233A1" w14:textId="77777777" w:rsidR="00C0190C" w:rsidRPr="00A25D4D" w:rsidRDefault="00C0190C" w:rsidP="008F13CC">
                  <w:pPr>
                    <w:jc w:val="left"/>
                  </w:pPr>
                  <w:r w:rsidRPr="00A25D4D">
                    <w:t> </w:t>
                  </w:r>
                </w:p>
              </w:tc>
              <w:tc>
                <w:tcPr>
                  <w:tcW w:w="1500" w:type="dxa"/>
                  <w:hideMark/>
                </w:tcPr>
                <w:p w14:paraId="104378DD" w14:textId="77777777" w:rsidR="00C0190C" w:rsidRPr="00A25D4D" w:rsidRDefault="00C0190C" w:rsidP="008F13CC">
                  <w:pPr>
                    <w:jc w:val="left"/>
                  </w:pPr>
                  <w:r w:rsidRPr="00A25D4D">
                    <w:t>Herkomst:</w:t>
                  </w:r>
                </w:p>
              </w:tc>
              <w:tc>
                <w:tcPr>
                  <w:tcW w:w="0" w:type="auto"/>
                  <w:hideMark/>
                </w:tcPr>
                <w:p w14:paraId="078073CE" w14:textId="77777777" w:rsidR="00C0190C" w:rsidRPr="00A25D4D" w:rsidRDefault="00C0190C" w:rsidP="008F13CC">
                  <w:pPr>
                    <w:jc w:val="left"/>
                  </w:pPr>
                  <w:r w:rsidRPr="00A25D4D">
                    <w:t>Inspire</w:t>
                  </w:r>
                </w:p>
              </w:tc>
            </w:tr>
            <w:tr w:rsidR="00C0190C" w:rsidRPr="00A25D4D" w14:paraId="67FFD7BC" w14:textId="77777777" w:rsidTr="00C0190C">
              <w:trPr>
                <w:tblHeader/>
                <w:tblCellSpacing w:w="0" w:type="dxa"/>
              </w:trPr>
              <w:tc>
                <w:tcPr>
                  <w:tcW w:w="360" w:type="dxa"/>
                  <w:hideMark/>
                </w:tcPr>
                <w:p w14:paraId="7814FB53" w14:textId="77777777" w:rsidR="00C0190C" w:rsidRPr="00A25D4D" w:rsidRDefault="00C0190C" w:rsidP="008F13CC">
                  <w:pPr>
                    <w:jc w:val="left"/>
                  </w:pPr>
                  <w:r w:rsidRPr="00A25D4D">
                    <w:t> </w:t>
                  </w:r>
                </w:p>
              </w:tc>
              <w:tc>
                <w:tcPr>
                  <w:tcW w:w="1500" w:type="dxa"/>
                  <w:hideMark/>
                </w:tcPr>
                <w:p w14:paraId="57FA9F94" w14:textId="77777777" w:rsidR="00C0190C" w:rsidRPr="00A25D4D" w:rsidRDefault="00C0190C" w:rsidP="008F13CC">
                  <w:pPr>
                    <w:jc w:val="left"/>
                  </w:pPr>
                  <w:r w:rsidRPr="00A25D4D">
                    <w:t>Subtype van:</w:t>
                  </w:r>
                </w:p>
              </w:tc>
              <w:tc>
                <w:tcPr>
                  <w:tcW w:w="0" w:type="auto"/>
                  <w:hideMark/>
                </w:tcPr>
                <w:p w14:paraId="44C8D77E" w14:textId="77777777" w:rsidR="00C0190C" w:rsidRPr="00A25D4D" w:rsidRDefault="00C0190C" w:rsidP="008F13CC">
                  <w:pPr>
                    <w:jc w:val="left"/>
                  </w:pPr>
                  <w:proofErr w:type="spellStart"/>
                  <w:r w:rsidRPr="00A25D4D">
                    <w:t>Duct</w:t>
                  </w:r>
                  <w:proofErr w:type="spellEnd"/>
                  <w:r w:rsidRPr="00A25D4D">
                    <w:t xml:space="preserve">, </w:t>
                  </w:r>
                  <w:proofErr w:type="spellStart"/>
                  <w:r w:rsidRPr="00A25D4D">
                    <w:t>KabelEnLeidingContainer</w:t>
                  </w:r>
                  <w:proofErr w:type="spellEnd"/>
                </w:p>
              </w:tc>
            </w:tr>
            <w:tr w:rsidR="00C0190C" w:rsidRPr="00A25D4D" w14:paraId="35184E69" w14:textId="77777777" w:rsidTr="00C0190C">
              <w:trPr>
                <w:tblHeader/>
                <w:tblCellSpacing w:w="0" w:type="dxa"/>
              </w:trPr>
              <w:tc>
                <w:tcPr>
                  <w:tcW w:w="360" w:type="dxa"/>
                  <w:hideMark/>
                </w:tcPr>
                <w:p w14:paraId="5D0434C4" w14:textId="77777777" w:rsidR="00C0190C" w:rsidRPr="00A25D4D" w:rsidRDefault="00C0190C" w:rsidP="008F13CC">
                  <w:pPr>
                    <w:jc w:val="left"/>
                  </w:pPr>
                  <w:r w:rsidRPr="00A25D4D">
                    <w:t> </w:t>
                  </w:r>
                </w:p>
              </w:tc>
              <w:tc>
                <w:tcPr>
                  <w:tcW w:w="1500" w:type="dxa"/>
                  <w:hideMark/>
                </w:tcPr>
                <w:p w14:paraId="05692B82" w14:textId="77777777" w:rsidR="00C0190C" w:rsidRPr="00A25D4D" w:rsidRDefault="00C0190C" w:rsidP="008F13CC">
                  <w:pPr>
                    <w:jc w:val="left"/>
                  </w:pPr>
                  <w:r w:rsidRPr="00A25D4D">
                    <w:t>Omschrijving:</w:t>
                  </w:r>
                </w:p>
              </w:tc>
              <w:tc>
                <w:tcPr>
                  <w:tcW w:w="0" w:type="auto"/>
                  <w:hideMark/>
                </w:tcPr>
                <w:p w14:paraId="2EB6C7B6" w14:textId="77777777" w:rsidR="00C0190C" w:rsidRPr="00A25D4D" w:rsidRDefault="00C0190C" w:rsidP="008F13CC">
                  <w:pPr>
                    <w:jc w:val="left"/>
                  </w:pPr>
                  <w:r w:rsidRPr="00A25D4D">
                    <w:t xml:space="preserve">Een </w:t>
                  </w:r>
                  <w:proofErr w:type="spellStart"/>
                  <w:r w:rsidRPr="00A25D4D">
                    <w:t>duct</w:t>
                  </w:r>
                  <w:proofErr w:type="spellEnd"/>
                  <w:r w:rsidRPr="00A25D4D">
                    <w:t xml:space="preserve"> is een constructie anders dan een buis. Een </w:t>
                  </w:r>
                  <w:proofErr w:type="spellStart"/>
                  <w:r w:rsidRPr="00A25D4D">
                    <w:t>kabelbed</w:t>
                  </w:r>
                  <w:proofErr w:type="spellEnd"/>
                  <w:r w:rsidRPr="00A25D4D">
                    <w:t xml:space="preserve"> of geul valt onder een </w:t>
                  </w:r>
                  <w:proofErr w:type="spellStart"/>
                  <w:r w:rsidRPr="00A25D4D">
                    <w:t>duct</w:t>
                  </w:r>
                  <w:proofErr w:type="spellEnd"/>
                  <w:r w:rsidRPr="00A25D4D">
                    <w:t xml:space="preserve">. Een mantelbuis niet. Optioneel kan er als extrageometrie een vlak worden toegevoegd maar alleen als er grote diameters zijn. De netbeheerder bepaalt zelf wanneer dat functioneel is. </w:t>
                  </w:r>
                </w:p>
              </w:tc>
            </w:tr>
            <w:tr w:rsidR="00C0190C" w:rsidRPr="00A25D4D" w14:paraId="400BB7A1" w14:textId="77777777" w:rsidTr="00C0190C">
              <w:trPr>
                <w:tblHeader/>
                <w:tblCellSpacing w:w="0" w:type="dxa"/>
              </w:trPr>
              <w:tc>
                <w:tcPr>
                  <w:tcW w:w="360" w:type="dxa"/>
                  <w:hideMark/>
                </w:tcPr>
                <w:p w14:paraId="0084DBF4" w14:textId="77777777" w:rsidR="00C0190C" w:rsidRPr="00A25D4D" w:rsidRDefault="00C0190C" w:rsidP="008F13CC">
                  <w:pPr>
                    <w:jc w:val="left"/>
                  </w:pPr>
                  <w:r w:rsidRPr="00A25D4D">
                    <w:t> </w:t>
                  </w:r>
                </w:p>
              </w:tc>
              <w:tc>
                <w:tcPr>
                  <w:tcW w:w="1500" w:type="dxa"/>
                  <w:hideMark/>
                </w:tcPr>
                <w:p w14:paraId="03F6CFE6" w14:textId="77777777" w:rsidR="00C0190C" w:rsidRPr="00A25D4D" w:rsidRDefault="00C0190C" w:rsidP="008F13CC">
                  <w:pPr>
                    <w:jc w:val="left"/>
                  </w:pPr>
                  <w:r w:rsidRPr="00A25D4D">
                    <w:t>Stereotypes:</w:t>
                  </w:r>
                </w:p>
              </w:tc>
              <w:tc>
                <w:tcPr>
                  <w:tcW w:w="0" w:type="auto"/>
                  <w:hideMark/>
                </w:tcPr>
                <w:p w14:paraId="2E925D2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C90609D" w14:textId="77777777" w:rsidR="00C0190C" w:rsidRPr="00A25D4D" w:rsidRDefault="00C0190C" w:rsidP="008F13CC">
            <w:pPr>
              <w:jc w:val="left"/>
            </w:pPr>
          </w:p>
        </w:tc>
      </w:tr>
      <w:tr w:rsidR="00C0190C" w:rsidRPr="007060DF" w14:paraId="1B40B85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7FC0F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ABD27FA" w14:textId="77777777" w:rsidTr="00C0190C">
              <w:trPr>
                <w:tblHeader/>
                <w:tblCellSpacing w:w="0" w:type="dxa"/>
              </w:trPr>
              <w:tc>
                <w:tcPr>
                  <w:tcW w:w="360" w:type="dxa"/>
                  <w:hideMark/>
                </w:tcPr>
                <w:p w14:paraId="4C1BBB1F" w14:textId="77777777" w:rsidR="00C0190C" w:rsidRPr="00A25D4D" w:rsidRDefault="00C0190C" w:rsidP="008F13CC">
                  <w:pPr>
                    <w:jc w:val="left"/>
                  </w:pPr>
                  <w:r w:rsidRPr="00A25D4D">
                    <w:t> </w:t>
                  </w:r>
                </w:p>
              </w:tc>
              <w:tc>
                <w:tcPr>
                  <w:tcW w:w="1500" w:type="dxa"/>
                  <w:hideMark/>
                </w:tcPr>
                <w:p w14:paraId="5EE66F00" w14:textId="77777777" w:rsidR="00C0190C" w:rsidRPr="00A25D4D" w:rsidRDefault="00C0190C" w:rsidP="008F13CC">
                  <w:pPr>
                    <w:jc w:val="left"/>
                  </w:pPr>
                  <w:r w:rsidRPr="00A25D4D">
                    <w:t>Natuurlijke taal:</w:t>
                  </w:r>
                </w:p>
              </w:tc>
              <w:tc>
                <w:tcPr>
                  <w:tcW w:w="0" w:type="auto"/>
                  <w:hideMark/>
                </w:tcPr>
                <w:p w14:paraId="493D2B91" w14:textId="77777777" w:rsidR="00C0190C" w:rsidRPr="00A25D4D" w:rsidRDefault="00C0190C" w:rsidP="008F13CC">
                  <w:pPr>
                    <w:jc w:val="left"/>
                  </w:pPr>
                  <w:r w:rsidRPr="00A25D4D">
                    <w:t xml:space="preserve">Optionele INSPIRE attributen die niet worden gebruikt </w:t>
                  </w:r>
                </w:p>
              </w:tc>
            </w:tr>
            <w:tr w:rsidR="00C0190C" w:rsidRPr="007060DF" w14:paraId="5A43EAA3" w14:textId="77777777" w:rsidTr="00C0190C">
              <w:trPr>
                <w:tblHeader/>
                <w:tblCellSpacing w:w="0" w:type="dxa"/>
              </w:trPr>
              <w:tc>
                <w:tcPr>
                  <w:tcW w:w="360" w:type="dxa"/>
                  <w:hideMark/>
                </w:tcPr>
                <w:p w14:paraId="55B3748A" w14:textId="77777777" w:rsidR="00C0190C" w:rsidRPr="00A25D4D" w:rsidRDefault="00C0190C" w:rsidP="008F13CC">
                  <w:pPr>
                    <w:jc w:val="left"/>
                  </w:pPr>
                  <w:r w:rsidRPr="00A25D4D">
                    <w:t> </w:t>
                  </w:r>
                </w:p>
              </w:tc>
              <w:tc>
                <w:tcPr>
                  <w:tcW w:w="1500" w:type="dxa"/>
                  <w:hideMark/>
                </w:tcPr>
                <w:p w14:paraId="608AC05A" w14:textId="77777777" w:rsidR="00C0190C" w:rsidRPr="00A25D4D" w:rsidRDefault="00C0190C" w:rsidP="008F13CC">
                  <w:pPr>
                    <w:jc w:val="left"/>
                  </w:pPr>
                  <w:r w:rsidRPr="00A25D4D">
                    <w:t>OCL:</w:t>
                  </w:r>
                </w:p>
              </w:tc>
              <w:tc>
                <w:tcPr>
                  <w:tcW w:w="0" w:type="auto"/>
                  <w:hideMark/>
                </w:tcPr>
                <w:p w14:paraId="46021DF4"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7A8D569D" w14:textId="77777777" w:rsidR="00C0190C" w:rsidRPr="00A25D4D" w:rsidRDefault="00C0190C" w:rsidP="008F13CC">
            <w:pPr>
              <w:jc w:val="left"/>
              <w:rPr>
                <w:lang w:val="en-GB"/>
              </w:rPr>
            </w:pPr>
          </w:p>
        </w:tc>
      </w:tr>
      <w:tr w:rsidR="00EF6C54" w:rsidRPr="007060DF" w14:paraId="5AC80567" w14:textId="77777777" w:rsidTr="00C0190C">
        <w:trPr>
          <w:tblCellSpacing w:w="0" w:type="dxa"/>
          <w:ins w:id="214" w:author="Paul Janssen" w:date="2020-06-10T18:06:00Z"/>
        </w:trPr>
        <w:tc>
          <w:tcPr>
            <w:tcW w:w="0" w:type="auto"/>
            <w:tcBorders>
              <w:top w:val="outset" w:sz="6" w:space="0" w:color="auto"/>
              <w:left w:val="outset" w:sz="6" w:space="0" w:color="auto"/>
              <w:bottom w:val="outset" w:sz="6" w:space="0" w:color="auto"/>
              <w:right w:val="outset" w:sz="6" w:space="0" w:color="auto"/>
            </w:tcBorders>
          </w:tcPr>
          <w:p w14:paraId="46841D67" w14:textId="77777777" w:rsidR="00EF6C54" w:rsidRPr="00A25D4D" w:rsidRDefault="00EF6C54" w:rsidP="00EF6C54">
            <w:pPr>
              <w:jc w:val="left"/>
              <w:rPr>
                <w:ins w:id="215" w:author="Paul Janssen" w:date="2020-06-10T18:06:00Z"/>
              </w:rPr>
            </w:pPr>
            <w:proofErr w:type="spellStart"/>
            <w:ins w:id="216" w:author="Paul Janssen" w:date="2020-06-10T18:06: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0861A215" w14:textId="77777777" w:rsidTr="00B50B58">
              <w:trPr>
                <w:tblHeader/>
                <w:tblCellSpacing w:w="0" w:type="dxa"/>
                <w:ins w:id="217" w:author="Paul Janssen" w:date="2020-06-10T18:06:00Z"/>
              </w:trPr>
              <w:tc>
                <w:tcPr>
                  <w:tcW w:w="360" w:type="dxa"/>
                  <w:hideMark/>
                </w:tcPr>
                <w:p w14:paraId="5568E237" w14:textId="77777777" w:rsidR="00EF6C54" w:rsidRPr="00A25D4D" w:rsidRDefault="00EF6C54" w:rsidP="00EF6C54">
                  <w:pPr>
                    <w:jc w:val="left"/>
                    <w:rPr>
                      <w:ins w:id="218" w:author="Paul Janssen" w:date="2020-06-10T18:06:00Z"/>
                    </w:rPr>
                  </w:pPr>
                  <w:ins w:id="219" w:author="Paul Janssen" w:date="2020-06-10T18:06:00Z">
                    <w:r w:rsidRPr="00A25D4D">
                      <w:t> </w:t>
                    </w:r>
                  </w:ins>
                </w:p>
              </w:tc>
              <w:tc>
                <w:tcPr>
                  <w:tcW w:w="1500" w:type="dxa"/>
                  <w:hideMark/>
                </w:tcPr>
                <w:p w14:paraId="33BB441A" w14:textId="77777777" w:rsidR="00EF6C54" w:rsidRPr="00A25D4D" w:rsidRDefault="00EF6C54" w:rsidP="00EF6C54">
                  <w:pPr>
                    <w:jc w:val="left"/>
                    <w:rPr>
                      <w:ins w:id="220" w:author="Paul Janssen" w:date="2020-06-10T18:06:00Z"/>
                    </w:rPr>
                  </w:pPr>
                  <w:ins w:id="221" w:author="Paul Janssen" w:date="2020-06-10T18:06:00Z">
                    <w:r w:rsidRPr="00A25D4D">
                      <w:t>Natuurlijke taal:</w:t>
                    </w:r>
                  </w:ins>
                </w:p>
              </w:tc>
              <w:tc>
                <w:tcPr>
                  <w:tcW w:w="0" w:type="auto"/>
                  <w:hideMark/>
                </w:tcPr>
                <w:p w14:paraId="32307768" w14:textId="77777777" w:rsidR="00EF6C54" w:rsidRPr="00A25D4D" w:rsidRDefault="00EF6C54" w:rsidP="00EF6C54">
                  <w:pPr>
                    <w:jc w:val="left"/>
                    <w:rPr>
                      <w:ins w:id="222" w:author="Paul Janssen" w:date="2020-06-10T18:06:00Z"/>
                    </w:rPr>
                  </w:pPr>
                  <w:ins w:id="223" w:author="Paul Janssen" w:date="2020-06-10T18:06:00Z">
                    <w:r>
                      <w:t>hoort bij maximaal 1 utiliteitsnet</w:t>
                    </w:r>
                  </w:ins>
                </w:p>
              </w:tc>
            </w:tr>
            <w:tr w:rsidR="00EF6C54" w:rsidRPr="00A25D4D" w14:paraId="729BE2DE" w14:textId="77777777" w:rsidTr="00B50B58">
              <w:trPr>
                <w:tblHeader/>
                <w:tblCellSpacing w:w="0" w:type="dxa"/>
                <w:ins w:id="224" w:author="Paul Janssen" w:date="2020-06-10T18:06:00Z"/>
              </w:trPr>
              <w:tc>
                <w:tcPr>
                  <w:tcW w:w="360" w:type="dxa"/>
                  <w:hideMark/>
                </w:tcPr>
                <w:p w14:paraId="2493B62E" w14:textId="77777777" w:rsidR="00EF6C54" w:rsidRPr="00A25D4D" w:rsidRDefault="00EF6C54" w:rsidP="00EF6C54">
                  <w:pPr>
                    <w:jc w:val="left"/>
                    <w:rPr>
                      <w:ins w:id="225" w:author="Paul Janssen" w:date="2020-06-10T18:06:00Z"/>
                    </w:rPr>
                  </w:pPr>
                  <w:ins w:id="226" w:author="Paul Janssen" w:date="2020-06-10T18:06:00Z">
                    <w:r w:rsidRPr="00A25D4D">
                      <w:t> </w:t>
                    </w:r>
                  </w:ins>
                </w:p>
              </w:tc>
              <w:tc>
                <w:tcPr>
                  <w:tcW w:w="1500" w:type="dxa"/>
                  <w:hideMark/>
                </w:tcPr>
                <w:p w14:paraId="51C0BF2D" w14:textId="77777777" w:rsidR="00EF6C54" w:rsidRPr="00A25D4D" w:rsidRDefault="00EF6C54" w:rsidP="00EF6C54">
                  <w:pPr>
                    <w:jc w:val="left"/>
                    <w:rPr>
                      <w:ins w:id="227" w:author="Paul Janssen" w:date="2020-06-10T18:06:00Z"/>
                    </w:rPr>
                  </w:pPr>
                  <w:ins w:id="228" w:author="Paul Janssen" w:date="2020-06-10T18:06:00Z">
                    <w:r w:rsidRPr="00A25D4D">
                      <w:t>OCL:</w:t>
                    </w:r>
                  </w:ins>
                </w:p>
              </w:tc>
              <w:tc>
                <w:tcPr>
                  <w:tcW w:w="0" w:type="auto"/>
                  <w:hideMark/>
                </w:tcPr>
                <w:p w14:paraId="6A731197" w14:textId="77777777" w:rsidR="00EF6C54" w:rsidRPr="00924D70" w:rsidRDefault="00EF6C54" w:rsidP="00EF6C54">
                  <w:pPr>
                    <w:autoSpaceDE w:val="0"/>
                    <w:autoSpaceDN w:val="0"/>
                    <w:adjustRightInd w:val="0"/>
                    <w:spacing w:after="80" w:line="240" w:lineRule="auto"/>
                    <w:jc w:val="left"/>
                    <w:rPr>
                      <w:ins w:id="229" w:author="Paul Janssen" w:date="2020-06-10T18:06:00Z"/>
                      <w:rFonts w:ascii="Calibri" w:hAnsi="Calibri" w:cs="Calibri"/>
                      <w:sz w:val="20"/>
                      <w:szCs w:val="20"/>
                    </w:rPr>
                  </w:pPr>
                  <w:proofErr w:type="spellStart"/>
                  <w:ins w:id="230" w:author="Paul Janssen" w:date="2020-06-10T18:06:00Z">
                    <w:r w:rsidRPr="00924D70">
                      <w:rPr>
                        <w:rFonts w:ascii="Calibri" w:hAnsi="Calibri" w:cs="Calibri"/>
                        <w:sz w:val="20"/>
                        <w:szCs w:val="20"/>
                      </w:rPr>
                      <w:t>inv</w:t>
                    </w:r>
                    <w:proofErr w:type="spellEnd"/>
                    <w:r w:rsidRPr="00924D70">
                      <w:rPr>
                        <w:rFonts w:ascii="Calibri" w:hAnsi="Calibri" w:cs="Calibri"/>
                        <w:sz w:val="20"/>
                        <w:szCs w:val="20"/>
                      </w:rPr>
                      <w:t>:</w:t>
                    </w:r>
                  </w:ins>
                </w:p>
                <w:p w14:paraId="5B76AB71" w14:textId="77777777" w:rsidR="00EF6C54" w:rsidRPr="004C0A21" w:rsidRDefault="00EF6C54" w:rsidP="00EF6C54">
                  <w:pPr>
                    <w:autoSpaceDE w:val="0"/>
                    <w:autoSpaceDN w:val="0"/>
                    <w:adjustRightInd w:val="0"/>
                    <w:spacing w:after="80" w:line="240" w:lineRule="auto"/>
                    <w:jc w:val="left"/>
                    <w:rPr>
                      <w:ins w:id="231" w:author="Paul Janssen" w:date="2020-06-10T18:06:00Z"/>
                      <w:rFonts w:ascii="Calibri" w:hAnsi="Calibri" w:cs="Calibri"/>
                      <w:sz w:val="20"/>
                      <w:szCs w:val="20"/>
                    </w:rPr>
                  </w:pPr>
                  <w:proofErr w:type="spellStart"/>
                  <w:ins w:id="232" w:author="Paul Janssen" w:date="2020-06-10T18:06: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4A091DC6" w14:textId="77777777" w:rsidR="00EF6C54" w:rsidRPr="00A25D4D" w:rsidRDefault="00EF6C54" w:rsidP="008F13CC">
            <w:pPr>
              <w:jc w:val="left"/>
              <w:rPr>
                <w:ins w:id="233" w:author="Paul Janssen" w:date="2020-06-10T18:06:00Z"/>
                <w:b/>
                <w:bCs/>
              </w:rPr>
            </w:pPr>
          </w:p>
        </w:tc>
      </w:tr>
    </w:tbl>
    <w:p w14:paraId="1CED1D27" w14:textId="77777777" w:rsidR="00C0190C" w:rsidRPr="00A25D4D" w:rsidRDefault="00C0190C" w:rsidP="008F13CC">
      <w:pPr>
        <w:pStyle w:val="Kop5"/>
        <w:jc w:val="left"/>
        <w:rPr>
          <w:sz w:val="16"/>
          <w:szCs w:val="16"/>
        </w:rPr>
      </w:pPr>
      <w:proofErr w:type="spellStart"/>
      <w:r w:rsidRPr="00A25D4D">
        <w:rPr>
          <w:sz w:val="16"/>
          <w:szCs w:val="16"/>
        </w:rPr>
        <w:t>EffectcontourDodelijk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CD044C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F842D72" w14:textId="77777777" w:rsidR="00C0190C" w:rsidRPr="00A25D4D" w:rsidRDefault="00C0190C" w:rsidP="008F13CC">
            <w:pPr>
              <w:jc w:val="left"/>
            </w:pPr>
            <w:proofErr w:type="spellStart"/>
            <w:r w:rsidRPr="00A25D4D">
              <w:rPr>
                <w:b/>
                <w:bCs/>
              </w:rPr>
              <w:t>EffectcontourDodelijk</w:t>
            </w:r>
            <w:proofErr w:type="spellEnd"/>
          </w:p>
        </w:tc>
      </w:tr>
      <w:tr w:rsidR="00C0190C" w:rsidRPr="00A25D4D" w14:paraId="147EFBA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32D9FAA" w14:textId="77777777" w:rsidTr="00C0190C">
              <w:trPr>
                <w:tblHeader/>
                <w:tblCellSpacing w:w="0" w:type="dxa"/>
              </w:trPr>
              <w:tc>
                <w:tcPr>
                  <w:tcW w:w="360" w:type="dxa"/>
                  <w:hideMark/>
                </w:tcPr>
                <w:p w14:paraId="7CEC7D3B" w14:textId="77777777" w:rsidR="00C0190C" w:rsidRPr="00A25D4D" w:rsidRDefault="00C0190C" w:rsidP="008F13CC">
                  <w:pPr>
                    <w:jc w:val="left"/>
                  </w:pPr>
                  <w:r w:rsidRPr="00A25D4D">
                    <w:t> </w:t>
                  </w:r>
                </w:p>
              </w:tc>
              <w:tc>
                <w:tcPr>
                  <w:tcW w:w="1500" w:type="dxa"/>
                  <w:hideMark/>
                </w:tcPr>
                <w:p w14:paraId="178D3DF1" w14:textId="77777777" w:rsidR="00C0190C" w:rsidRPr="00A25D4D" w:rsidRDefault="00C0190C" w:rsidP="008F13CC">
                  <w:pPr>
                    <w:jc w:val="left"/>
                  </w:pPr>
                  <w:r w:rsidRPr="00A25D4D">
                    <w:t>Naam</w:t>
                  </w:r>
                </w:p>
              </w:tc>
              <w:tc>
                <w:tcPr>
                  <w:tcW w:w="0" w:type="auto"/>
                  <w:hideMark/>
                </w:tcPr>
                <w:p w14:paraId="208E039F" w14:textId="77777777" w:rsidR="00C0190C" w:rsidRPr="00A25D4D" w:rsidRDefault="00C0190C" w:rsidP="008F13CC">
                  <w:pPr>
                    <w:jc w:val="left"/>
                  </w:pPr>
                </w:p>
              </w:tc>
            </w:tr>
            <w:tr w:rsidR="00C0190C" w:rsidRPr="00A25D4D" w14:paraId="32BF21F2" w14:textId="77777777" w:rsidTr="00C0190C">
              <w:trPr>
                <w:tblHeader/>
                <w:tblCellSpacing w:w="0" w:type="dxa"/>
              </w:trPr>
              <w:tc>
                <w:tcPr>
                  <w:tcW w:w="360" w:type="dxa"/>
                  <w:hideMark/>
                </w:tcPr>
                <w:p w14:paraId="0852F961" w14:textId="77777777" w:rsidR="00C0190C" w:rsidRPr="00A25D4D" w:rsidRDefault="00C0190C" w:rsidP="008F13CC">
                  <w:pPr>
                    <w:jc w:val="left"/>
                  </w:pPr>
                  <w:r w:rsidRPr="00A25D4D">
                    <w:t> </w:t>
                  </w:r>
                </w:p>
              </w:tc>
              <w:tc>
                <w:tcPr>
                  <w:tcW w:w="1500" w:type="dxa"/>
                  <w:hideMark/>
                </w:tcPr>
                <w:p w14:paraId="7235AFB1" w14:textId="77777777" w:rsidR="00C0190C" w:rsidRPr="00A25D4D" w:rsidRDefault="00C0190C" w:rsidP="008F13CC">
                  <w:pPr>
                    <w:jc w:val="left"/>
                  </w:pPr>
                  <w:r w:rsidRPr="00A25D4D">
                    <w:t>Definitie:</w:t>
                  </w:r>
                </w:p>
              </w:tc>
              <w:tc>
                <w:tcPr>
                  <w:tcW w:w="0" w:type="auto"/>
                  <w:hideMark/>
                </w:tcPr>
                <w:p w14:paraId="10A205A4" w14:textId="77777777" w:rsidR="00C0190C" w:rsidRPr="00A25D4D" w:rsidRDefault="00C0190C" w:rsidP="008F13CC">
                  <w:pPr>
                    <w:jc w:val="left"/>
                  </w:pPr>
                  <w:r w:rsidRPr="00A25D4D">
                    <w:t xml:space="preserve">Effectafstand dodelijk letsel (1% mortaliteit). </w:t>
                  </w:r>
                </w:p>
              </w:tc>
            </w:tr>
            <w:tr w:rsidR="00C0190C" w:rsidRPr="00A25D4D" w14:paraId="34B3A0D6" w14:textId="77777777" w:rsidTr="00C0190C">
              <w:trPr>
                <w:tblHeader/>
                <w:tblCellSpacing w:w="0" w:type="dxa"/>
              </w:trPr>
              <w:tc>
                <w:tcPr>
                  <w:tcW w:w="360" w:type="dxa"/>
                  <w:hideMark/>
                </w:tcPr>
                <w:p w14:paraId="698611AF" w14:textId="77777777" w:rsidR="00C0190C" w:rsidRPr="00A25D4D" w:rsidRDefault="00C0190C" w:rsidP="008F13CC">
                  <w:pPr>
                    <w:jc w:val="left"/>
                  </w:pPr>
                  <w:r w:rsidRPr="00A25D4D">
                    <w:t> </w:t>
                  </w:r>
                </w:p>
              </w:tc>
              <w:tc>
                <w:tcPr>
                  <w:tcW w:w="1500" w:type="dxa"/>
                  <w:hideMark/>
                </w:tcPr>
                <w:p w14:paraId="57615F6F" w14:textId="77777777" w:rsidR="00C0190C" w:rsidRPr="00A25D4D" w:rsidRDefault="00C0190C" w:rsidP="008F13CC">
                  <w:pPr>
                    <w:jc w:val="left"/>
                  </w:pPr>
                  <w:r w:rsidRPr="00A25D4D">
                    <w:t>Herkomst:</w:t>
                  </w:r>
                </w:p>
              </w:tc>
              <w:tc>
                <w:tcPr>
                  <w:tcW w:w="0" w:type="auto"/>
                  <w:hideMark/>
                </w:tcPr>
                <w:p w14:paraId="4D96FEA3" w14:textId="77777777" w:rsidR="00C0190C" w:rsidRPr="00A25D4D" w:rsidRDefault="00C0190C" w:rsidP="008F13CC">
                  <w:pPr>
                    <w:jc w:val="left"/>
                  </w:pPr>
                  <w:r w:rsidRPr="00A25D4D">
                    <w:t>RRGS</w:t>
                  </w:r>
                </w:p>
              </w:tc>
            </w:tr>
            <w:tr w:rsidR="00C0190C" w:rsidRPr="00A25D4D" w14:paraId="3349328C" w14:textId="77777777" w:rsidTr="00C0190C">
              <w:trPr>
                <w:tblHeader/>
                <w:tblCellSpacing w:w="0" w:type="dxa"/>
              </w:trPr>
              <w:tc>
                <w:tcPr>
                  <w:tcW w:w="360" w:type="dxa"/>
                  <w:hideMark/>
                </w:tcPr>
                <w:p w14:paraId="6A2E019D" w14:textId="77777777" w:rsidR="00C0190C" w:rsidRPr="00A25D4D" w:rsidRDefault="00C0190C" w:rsidP="008F13CC">
                  <w:pPr>
                    <w:jc w:val="left"/>
                  </w:pPr>
                  <w:r w:rsidRPr="00A25D4D">
                    <w:t> </w:t>
                  </w:r>
                </w:p>
              </w:tc>
              <w:tc>
                <w:tcPr>
                  <w:tcW w:w="1500" w:type="dxa"/>
                  <w:hideMark/>
                </w:tcPr>
                <w:p w14:paraId="0200D601" w14:textId="77777777" w:rsidR="00C0190C" w:rsidRPr="00A25D4D" w:rsidRDefault="00C0190C" w:rsidP="008F13CC">
                  <w:pPr>
                    <w:jc w:val="left"/>
                  </w:pPr>
                  <w:r w:rsidRPr="00A25D4D">
                    <w:t>Subtype van:</w:t>
                  </w:r>
                </w:p>
              </w:tc>
              <w:tc>
                <w:tcPr>
                  <w:tcW w:w="0" w:type="auto"/>
                  <w:hideMark/>
                </w:tcPr>
                <w:p w14:paraId="751EA267" w14:textId="77777777" w:rsidR="00C0190C" w:rsidRPr="00A25D4D" w:rsidRDefault="00C0190C" w:rsidP="008F13CC">
                  <w:pPr>
                    <w:jc w:val="left"/>
                  </w:pPr>
                  <w:proofErr w:type="spellStart"/>
                  <w:r w:rsidRPr="00A25D4D">
                    <w:t>IMKLBasis</w:t>
                  </w:r>
                  <w:proofErr w:type="spellEnd"/>
                </w:p>
              </w:tc>
            </w:tr>
            <w:tr w:rsidR="00C0190C" w:rsidRPr="00A25D4D" w14:paraId="6229731A" w14:textId="77777777" w:rsidTr="00C0190C">
              <w:trPr>
                <w:tblHeader/>
                <w:tblCellSpacing w:w="0" w:type="dxa"/>
              </w:trPr>
              <w:tc>
                <w:tcPr>
                  <w:tcW w:w="360" w:type="dxa"/>
                  <w:hideMark/>
                </w:tcPr>
                <w:p w14:paraId="1A24E946" w14:textId="77777777" w:rsidR="00C0190C" w:rsidRPr="00A25D4D" w:rsidRDefault="00C0190C" w:rsidP="008F13CC">
                  <w:pPr>
                    <w:jc w:val="left"/>
                  </w:pPr>
                  <w:r w:rsidRPr="00A25D4D">
                    <w:t> </w:t>
                  </w:r>
                </w:p>
              </w:tc>
              <w:tc>
                <w:tcPr>
                  <w:tcW w:w="1500" w:type="dxa"/>
                  <w:hideMark/>
                </w:tcPr>
                <w:p w14:paraId="1515CFB0" w14:textId="77777777" w:rsidR="00C0190C" w:rsidRPr="00A25D4D" w:rsidRDefault="00C0190C" w:rsidP="008F13CC">
                  <w:pPr>
                    <w:jc w:val="left"/>
                  </w:pPr>
                  <w:r w:rsidRPr="00A25D4D">
                    <w:t>Omschrijving:</w:t>
                  </w:r>
                </w:p>
              </w:tc>
              <w:tc>
                <w:tcPr>
                  <w:tcW w:w="0" w:type="auto"/>
                  <w:hideMark/>
                </w:tcPr>
                <w:p w14:paraId="00CD61B1" w14:textId="77777777" w:rsidR="00C0190C" w:rsidRPr="00A25D4D" w:rsidRDefault="00C0190C" w:rsidP="008F13CC">
                  <w:pPr>
                    <w:jc w:val="left"/>
                  </w:pPr>
                  <w:r w:rsidRPr="00A25D4D">
                    <w:t xml:space="preserve">Zijnde de toetsingsafstand voor o.a. de inventarisatie van bebouwing voor de berekening van het groepsrisico alsook het omgaan met het restrisico. De effectcontour komt bij elke transportroute voor. </w:t>
                  </w:r>
                </w:p>
              </w:tc>
            </w:tr>
            <w:tr w:rsidR="00C0190C" w:rsidRPr="00A25D4D" w14:paraId="7AA7484C" w14:textId="77777777" w:rsidTr="00C0190C">
              <w:trPr>
                <w:tblHeader/>
                <w:tblCellSpacing w:w="0" w:type="dxa"/>
              </w:trPr>
              <w:tc>
                <w:tcPr>
                  <w:tcW w:w="360" w:type="dxa"/>
                  <w:hideMark/>
                </w:tcPr>
                <w:p w14:paraId="6B31A84D" w14:textId="77777777" w:rsidR="00C0190C" w:rsidRPr="00A25D4D" w:rsidRDefault="00C0190C" w:rsidP="008F13CC">
                  <w:pPr>
                    <w:jc w:val="left"/>
                  </w:pPr>
                  <w:r w:rsidRPr="00A25D4D">
                    <w:t> </w:t>
                  </w:r>
                </w:p>
              </w:tc>
              <w:tc>
                <w:tcPr>
                  <w:tcW w:w="1500" w:type="dxa"/>
                  <w:hideMark/>
                </w:tcPr>
                <w:p w14:paraId="6B1280F0" w14:textId="77777777" w:rsidR="00C0190C" w:rsidRPr="00A25D4D" w:rsidRDefault="00C0190C" w:rsidP="008F13CC">
                  <w:pPr>
                    <w:jc w:val="left"/>
                  </w:pPr>
                  <w:r w:rsidRPr="00A25D4D">
                    <w:t>Stereotypes:</w:t>
                  </w:r>
                </w:p>
              </w:tc>
              <w:tc>
                <w:tcPr>
                  <w:tcW w:w="0" w:type="auto"/>
                  <w:hideMark/>
                </w:tcPr>
                <w:p w14:paraId="3FE977D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E8D799A" w14:textId="77777777" w:rsidR="00C0190C" w:rsidRPr="00A25D4D" w:rsidRDefault="00C0190C" w:rsidP="008F13CC">
            <w:pPr>
              <w:jc w:val="left"/>
            </w:pPr>
          </w:p>
        </w:tc>
      </w:tr>
      <w:tr w:rsidR="00C0190C" w:rsidRPr="00A25D4D" w14:paraId="497C65A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895FD4" w14:textId="77777777" w:rsidR="00C0190C" w:rsidRPr="00A25D4D" w:rsidRDefault="00C0190C" w:rsidP="008F13CC">
            <w:pPr>
              <w:jc w:val="left"/>
            </w:pPr>
            <w:r w:rsidRPr="00A25D4D">
              <w:rPr>
                <w:b/>
                <w:bCs/>
              </w:rPr>
              <w:t xml:space="preserve">Attribuut: </w:t>
            </w:r>
            <w:proofErr w:type="spellStart"/>
            <w:r w:rsidRPr="00A25D4D">
              <w:rPr>
                <w:b/>
                <w:bCs/>
              </w:rPr>
              <w:t>effectcontourDodelijk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E3D2165" w14:textId="77777777" w:rsidTr="00C0190C">
              <w:trPr>
                <w:tblHeader/>
                <w:tblCellSpacing w:w="0" w:type="dxa"/>
              </w:trPr>
              <w:tc>
                <w:tcPr>
                  <w:tcW w:w="360" w:type="dxa"/>
                  <w:hideMark/>
                </w:tcPr>
                <w:p w14:paraId="3F2E3543" w14:textId="77777777" w:rsidR="00C0190C" w:rsidRPr="00A25D4D" w:rsidRDefault="00C0190C" w:rsidP="008F13CC">
                  <w:pPr>
                    <w:jc w:val="left"/>
                  </w:pPr>
                  <w:r w:rsidRPr="00A25D4D">
                    <w:t> </w:t>
                  </w:r>
                </w:p>
              </w:tc>
              <w:tc>
                <w:tcPr>
                  <w:tcW w:w="1500" w:type="dxa"/>
                  <w:hideMark/>
                </w:tcPr>
                <w:p w14:paraId="6ABE1EBC" w14:textId="77777777" w:rsidR="00C0190C" w:rsidRPr="00A25D4D" w:rsidRDefault="00C0190C" w:rsidP="008F13CC">
                  <w:pPr>
                    <w:jc w:val="left"/>
                  </w:pPr>
                  <w:r w:rsidRPr="00A25D4D">
                    <w:t>Type:</w:t>
                  </w:r>
                </w:p>
              </w:tc>
              <w:tc>
                <w:tcPr>
                  <w:tcW w:w="0" w:type="auto"/>
                  <w:hideMark/>
                </w:tcPr>
                <w:p w14:paraId="1AADF282" w14:textId="77777777" w:rsidR="00C0190C" w:rsidRPr="00A25D4D" w:rsidRDefault="00C0190C" w:rsidP="008F13CC">
                  <w:pPr>
                    <w:jc w:val="left"/>
                  </w:pPr>
                  <w:proofErr w:type="spellStart"/>
                  <w:r w:rsidRPr="00A25D4D">
                    <w:t>GM_MultiSurface</w:t>
                  </w:r>
                  <w:proofErr w:type="spellEnd"/>
                </w:p>
              </w:tc>
            </w:tr>
            <w:tr w:rsidR="00C0190C" w:rsidRPr="00A25D4D" w14:paraId="36877C75" w14:textId="77777777" w:rsidTr="00C0190C">
              <w:trPr>
                <w:tblHeader/>
                <w:tblCellSpacing w:w="0" w:type="dxa"/>
              </w:trPr>
              <w:tc>
                <w:tcPr>
                  <w:tcW w:w="360" w:type="dxa"/>
                  <w:hideMark/>
                </w:tcPr>
                <w:p w14:paraId="2A36F410" w14:textId="77777777" w:rsidR="00C0190C" w:rsidRPr="00A25D4D" w:rsidRDefault="00C0190C" w:rsidP="008F13CC">
                  <w:pPr>
                    <w:jc w:val="left"/>
                  </w:pPr>
                  <w:r w:rsidRPr="00A25D4D">
                    <w:t> </w:t>
                  </w:r>
                </w:p>
              </w:tc>
              <w:tc>
                <w:tcPr>
                  <w:tcW w:w="1500" w:type="dxa"/>
                  <w:hideMark/>
                </w:tcPr>
                <w:p w14:paraId="193DD186" w14:textId="77777777" w:rsidR="00C0190C" w:rsidRPr="00A25D4D" w:rsidRDefault="00C0190C" w:rsidP="008F13CC">
                  <w:pPr>
                    <w:jc w:val="left"/>
                  </w:pPr>
                  <w:r w:rsidRPr="00A25D4D">
                    <w:t>Naam</w:t>
                  </w:r>
                </w:p>
              </w:tc>
              <w:tc>
                <w:tcPr>
                  <w:tcW w:w="0" w:type="auto"/>
                  <w:hideMark/>
                </w:tcPr>
                <w:p w14:paraId="739BAEA2" w14:textId="77777777" w:rsidR="00C0190C" w:rsidRPr="00A25D4D" w:rsidRDefault="00C0190C" w:rsidP="008F13CC">
                  <w:pPr>
                    <w:jc w:val="left"/>
                  </w:pPr>
                </w:p>
              </w:tc>
            </w:tr>
            <w:tr w:rsidR="00C0190C" w:rsidRPr="00A25D4D" w14:paraId="6F479E60" w14:textId="77777777" w:rsidTr="00C0190C">
              <w:trPr>
                <w:tblHeader/>
                <w:tblCellSpacing w:w="0" w:type="dxa"/>
              </w:trPr>
              <w:tc>
                <w:tcPr>
                  <w:tcW w:w="360" w:type="dxa"/>
                  <w:hideMark/>
                </w:tcPr>
                <w:p w14:paraId="06BE54DF" w14:textId="77777777" w:rsidR="00C0190C" w:rsidRPr="00A25D4D" w:rsidRDefault="00C0190C" w:rsidP="008F13CC">
                  <w:pPr>
                    <w:jc w:val="left"/>
                  </w:pPr>
                  <w:r w:rsidRPr="00A25D4D">
                    <w:t> </w:t>
                  </w:r>
                </w:p>
              </w:tc>
              <w:tc>
                <w:tcPr>
                  <w:tcW w:w="1500" w:type="dxa"/>
                  <w:hideMark/>
                </w:tcPr>
                <w:p w14:paraId="4ECAA39C" w14:textId="77777777" w:rsidR="00C0190C" w:rsidRPr="00A25D4D" w:rsidRDefault="00C0190C" w:rsidP="008F13CC">
                  <w:pPr>
                    <w:jc w:val="left"/>
                  </w:pPr>
                  <w:r w:rsidRPr="00A25D4D">
                    <w:t>Definitie:</w:t>
                  </w:r>
                </w:p>
              </w:tc>
              <w:tc>
                <w:tcPr>
                  <w:tcW w:w="0" w:type="auto"/>
                  <w:hideMark/>
                </w:tcPr>
                <w:p w14:paraId="4EF38524" w14:textId="77777777" w:rsidR="00C0190C" w:rsidRPr="00A25D4D" w:rsidRDefault="00C0190C" w:rsidP="008F13CC">
                  <w:pPr>
                    <w:jc w:val="left"/>
                  </w:pPr>
                  <w:r w:rsidRPr="00A25D4D">
                    <w:t xml:space="preserve">Effectafstand dodelijk letsel (1% mortaliteit). </w:t>
                  </w:r>
                </w:p>
              </w:tc>
            </w:tr>
            <w:tr w:rsidR="00C0190C" w:rsidRPr="00A25D4D" w14:paraId="2D1122A9" w14:textId="77777777" w:rsidTr="00C0190C">
              <w:trPr>
                <w:tblHeader/>
                <w:tblCellSpacing w:w="0" w:type="dxa"/>
              </w:trPr>
              <w:tc>
                <w:tcPr>
                  <w:tcW w:w="360" w:type="dxa"/>
                  <w:hideMark/>
                </w:tcPr>
                <w:p w14:paraId="2993C316" w14:textId="77777777" w:rsidR="00C0190C" w:rsidRPr="00A25D4D" w:rsidRDefault="00C0190C" w:rsidP="008F13CC">
                  <w:pPr>
                    <w:jc w:val="left"/>
                  </w:pPr>
                  <w:r w:rsidRPr="00A25D4D">
                    <w:t> </w:t>
                  </w:r>
                </w:p>
              </w:tc>
              <w:tc>
                <w:tcPr>
                  <w:tcW w:w="1500" w:type="dxa"/>
                  <w:hideMark/>
                </w:tcPr>
                <w:p w14:paraId="24AFE05C" w14:textId="77777777" w:rsidR="00C0190C" w:rsidRPr="00A25D4D" w:rsidRDefault="00C0190C" w:rsidP="008F13CC">
                  <w:pPr>
                    <w:jc w:val="left"/>
                  </w:pPr>
                  <w:r w:rsidRPr="00A25D4D">
                    <w:t>Omschrijving:</w:t>
                  </w:r>
                </w:p>
              </w:tc>
              <w:tc>
                <w:tcPr>
                  <w:tcW w:w="0" w:type="auto"/>
                  <w:hideMark/>
                </w:tcPr>
                <w:p w14:paraId="0A3EFA33" w14:textId="77777777" w:rsidR="00C0190C" w:rsidRPr="00A25D4D" w:rsidRDefault="00C0190C" w:rsidP="008F13CC">
                  <w:pPr>
                    <w:jc w:val="left"/>
                  </w:pPr>
                  <w:r w:rsidRPr="00A25D4D">
                    <w:t xml:space="preserve">Zijnde de toetsingsafstand voor o.a. de inventarisatie van bebouwing voor de berekening van het groepsrisico alsook het omgaan met het restrisico </w:t>
                  </w:r>
                </w:p>
              </w:tc>
            </w:tr>
            <w:tr w:rsidR="00C0190C" w:rsidRPr="00A25D4D" w14:paraId="224B8E5B" w14:textId="77777777" w:rsidTr="00C0190C">
              <w:trPr>
                <w:tblHeader/>
                <w:tblCellSpacing w:w="0" w:type="dxa"/>
              </w:trPr>
              <w:tc>
                <w:tcPr>
                  <w:tcW w:w="360" w:type="dxa"/>
                  <w:hideMark/>
                </w:tcPr>
                <w:p w14:paraId="056B86B7" w14:textId="77777777" w:rsidR="00C0190C" w:rsidRPr="00A25D4D" w:rsidRDefault="00C0190C" w:rsidP="008F13CC">
                  <w:pPr>
                    <w:jc w:val="left"/>
                  </w:pPr>
                  <w:r w:rsidRPr="00A25D4D">
                    <w:t> </w:t>
                  </w:r>
                </w:p>
              </w:tc>
              <w:tc>
                <w:tcPr>
                  <w:tcW w:w="1500" w:type="dxa"/>
                  <w:hideMark/>
                </w:tcPr>
                <w:p w14:paraId="091BBB6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7F021C1" w14:textId="77777777" w:rsidR="00C0190C" w:rsidRPr="00A25D4D" w:rsidRDefault="00C0190C" w:rsidP="008F13CC">
                  <w:pPr>
                    <w:jc w:val="left"/>
                  </w:pPr>
                  <w:r w:rsidRPr="00A25D4D">
                    <w:t>1</w:t>
                  </w:r>
                </w:p>
              </w:tc>
            </w:tr>
            <w:tr w:rsidR="00C0190C" w:rsidRPr="00A25D4D" w14:paraId="27100EDE" w14:textId="77777777" w:rsidTr="00C0190C">
              <w:trPr>
                <w:tblHeader/>
                <w:tblCellSpacing w:w="0" w:type="dxa"/>
              </w:trPr>
              <w:tc>
                <w:tcPr>
                  <w:tcW w:w="360" w:type="dxa"/>
                  <w:hideMark/>
                </w:tcPr>
                <w:p w14:paraId="47A0F719" w14:textId="77777777" w:rsidR="00C0190C" w:rsidRPr="00A25D4D" w:rsidRDefault="00C0190C" w:rsidP="008F13CC">
                  <w:pPr>
                    <w:jc w:val="left"/>
                  </w:pPr>
                  <w:r w:rsidRPr="00A25D4D">
                    <w:t> </w:t>
                  </w:r>
                </w:p>
              </w:tc>
              <w:tc>
                <w:tcPr>
                  <w:tcW w:w="1500" w:type="dxa"/>
                  <w:hideMark/>
                </w:tcPr>
                <w:p w14:paraId="05346336" w14:textId="77777777" w:rsidR="00C0190C" w:rsidRPr="00A25D4D" w:rsidRDefault="00C0190C" w:rsidP="008F13CC">
                  <w:pPr>
                    <w:jc w:val="left"/>
                  </w:pPr>
                  <w:r w:rsidRPr="00A25D4D">
                    <w:t>Herkomst:</w:t>
                  </w:r>
                </w:p>
              </w:tc>
              <w:tc>
                <w:tcPr>
                  <w:tcW w:w="0" w:type="auto"/>
                  <w:hideMark/>
                </w:tcPr>
                <w:p w14:paraId="45CEBC06" w14:textId="77777777" w:rsidR="00C0190C" w:rsidRPr="00A25D4D" w:rsidRDefault="00C0190C" w:rsidP="008F13CC">
                  <w:pPr>
                    <w:jc w:val="left"/>
                  </w:pPr>
                  <w:r w:rsidRPr="00A25D4D">
                    <w:t>RRGS</w:t>
                  </w:r>
                </w:p>
              </w:tc>
            </w:tr>
          </w:tbl>
          <w:p w14:paraId="2E172893" w14:textId="77777777" w:rsidR="00C0190C" w:rsidRPr="00A25D4D" w:rsidRDefault="00C0190C" w:rsidP="008F13CC">
            <w:pPr>
              <w:jc w:val="left"/>
            </w:pPr>
          </w:p>
        </w:tc>
      </w:tr>
      <w:tr w:rsidR="00C0190C" w:rsidRPr="00A25D4D" w14:paraId="7895C45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544767" w14:textId="77777777" w:rsidR="00C0190C" w:rsidRPr="00A25D4D" w:rsidRDefault="00C0190C" w:rsidP="008F13CC">
            <w:pPr>
              <w:jc w:val="left"/>
            </w:pPr>
            <w:r w:rsidRPr="00A25D4D">
              <w:rPr>
                <w:b/>
                <w:bCs/>
              </w:rPr>
              <w:t xml:space="preserve">Relatie: </w:t>
            </w:r>
            <w:proofErr w:type="spellStart"/>
            <w:r w:rsidRPr="00A25D4D">
              <w:rPr>
                <w:b/>
                <w:bCs/>
              </w:rPr>
              <w:t>bijTransportroute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CA5FF7" w14:textId="77777777" w:rsidTr="00C0190C">
              <w:trPr>
                <w:tblHeader/>
                <w:tblCellSpacing w:w="0" w:type="dxa"/>
              </w:trPr>
              <w:tc>
                <w:tcPr>
                  <w:tcW w:w="360" w:type="dxa"/>
                  <w:hideMark/>
                </w:tcPr>
                <w:p w14:paraId="704419CD" w14:textId="77777777" w:rsidR="00C0190C" w:rsidRPr="00A25D4D" w:rsidRDefault="00C0190C" w:rsidP="008F13CC">
                  <w:pPr>
                    <w:jc w:val="left"/>
                  </w:pPr>
                  <w:r w:rsidRPr="00A25D4D">
                    <w:t> </w:t>
                  </w:r>
                </w:p>
              </w:tc>
              <w:tc>
                <w:tcPr>
                  <w:tcW w:w="1500" w:type="dxa"/>
                  <w:hideMark/>
                </w:tcPr>
                <w:p w14:paraId="7F9EB013" w14:textId="77777777" w:rsidR="00C0190C" w:rsidRPr="00A25D4D" w:rsidRDefault="00C0190C" w:rsidP="008F13CC">
                  <w:pPr>
                    <w:jc w:val="left"/>
                  </w:pPr>
                  <w:r w:rsidRPr="00A25D4D">
                    <w:t>Type:</w:t>
                  </w:r>
                </w:p>
              </w:tc>
              <w:tc>
                <w:tcPr>
                  <w:tcW w:w="0" w:type="auto"/>
                  <w:hideMark/>
                </w:tcPr>
                <w:p w14:paraId="05D5CA9B" w14:textId="77777777" w:rsidR="00C0190C" w:rsidRPr="00A25D4D" w:rsidRDefault="00C0190C" w:rsidP="008F13CC">
                  <w:pPr>
                    <w:jc w:val="left"/>
                  </w:pPr>
                  <w:r w:rsidRPr="00A25D4D">
                    <w:t>Transportroute</w:t>
                  </w:r>
                </w:p>
              </w:tc>
            </w:tr>
            <w:tr w:rsidR="00C0190C" w:rsidRPr="00A25D4D" w14:paraId="5A7EBC26" w14:textId="77777777" w:rsidTr="00C0190C">
              <w:trPr>
                <w:tblHeader/>
                <w:tblCellSpacing w:w="0" w:type="dxa"/>
              </w:trPr>
              <w:tc>
                <w:tcPr>
                  <w:tcW w:w="360" w:type="dxa"/>
                  <w:hideMark/>
                </w:tcPr>
                <w:p w14:paraId="6FD087C1" w14:textId="77777777" w:rsidR="00C0190C" w:rsidRPr="00A25D4D" w:rsidRDefault="00C0190C" w:rsidP="008F13CC">
                  <w:pPr>
                    <w:jc w:val="left"/>
                  </w:pPr>
                  <w:r w:rsidRPr="00A25D4D">
                    <w:t> </w:t>
                  </w:r>
                </w:p>
              </w:tc>
              <w:tc>
                <w:tcPr>
                  <w:tcW w:w="1500" w:type="dxa"/>
                  <w:hideMark/>
                </w:tcPr>
                <w:p w14:paraId="2DF4EF3A" w14:textId="77777777" w:rsidR="00C0190C" w:rsidRPr="00A25D4D" w:rsidRDefault="00C0190C" w:rsidP="008F13CC">
                  <w:pPr>
                    <w:jc w:val="left"/>
                  </w:pPr>
                  <w:r w:rsidRPr="00A25D4D">
                    <w:t>Naam</w:t>
                  </w:r>
                </w:p>
              </w:tc>
              <w:tc>
                <w:tcPr>
                  <w:tcW w:w="0" w:type="auto"/>
                  <w:hideMark/>
                </w:tcPr>
                <w:p w14:paraId="288A3E24" w14:textId="77777777" w:rsidR="00C0190C" w:rsidRPr="00A25D4D" w:rsidRDefault="00C0190C" w:rsidP="008F13CC">
                  <w:pPr>
                    <w:jc w:val="left"/>
                  </w:pPr>
                  <w:r w:rsidRPr="00A25D4D">
                    <w:t xml:space="preserve">bij transportroute </w:t>
                  </w:r>
                </w:p>
              </w:tc>
            </w:tr>
            <w:tr w:rsidR="00C0190C" w:rsidRPr="00A25D4D" w14:paraId="166B3162" w14:textId="77777777" w:rsidTr="00C0190C">
              <w:trPr>
                <w:tblHeader/>
                <w:tblCellSpacing w:w="0" w:type="dxa"/>
              </w:trPr>
              <w:tc>
                <w:tcPr>
                  <w:tcW w:w="360" w:type="dxa"/>
                  <w:hideMark/>
                </w:tcPr>
                <w:p w14:paraId="4B04EC2C" w14:textId="77777777" w:rsidR="00C0190C" w:rsidRPr="00A25D4D" w:rsidRDefault="00C0190C" w:rsidP="008F13CC">
                  <w:pPr>
                    <w:jc w:val="left"/>
                  </w:pPr>
                  <w:r w:rsidRPr="00A25D4D">
                    <w:t> </w:t>
                  </w:r>
                </w:p>
              </w:tc>
              <w:tc>
                <w:tcPr>
                  <w:tcW w:w="1500" w:type="dxa"/>
                  <w:hideMark/>
                </w:tcPr>
                <w:p w14:paraId="16E5432E" w14:textId="77777777" w:rsidR="00C0190C" w:rsidRPr="00A25D4D" w:rsidRDefault="00C0190C" w:rsidP="008F13CC">
                  <w:pPr>
                    <w:jc w:val="left"/>
                  </w:pPr>
                  <w:r w:rsidRPr="00A25D4D">
                    <w:t>Definitie:</w:t>
                  </w:r>
                </w:p>
              </w:tc>
              <w:tc>
                <w:tcPr>
                  <w:tcW w:w="0" w:type="auto"/>
                  <w:hideMark/>
                </w:tcPr>
                <w:p w14:paraId="744F0477" w14:textId="77777777" w:rsidR="00C0190C" w:rsidRPr="00A25D4D" w:rsidRDefault="00C0190C" w:rsidP="008F13CC">
                  <w:pPr>
                    <w:jc w:val="left"/>
                  </w:pPr>
                  <w:proofErr w:type="spellStart"/>
                  <w:r w:rsidRPr="00A25D4D">
                    <w:t>Vewijzing</w:t>
                  </w:r>
                  <w:proofErr w:type="spellEnd"/>
                  <w:r w:rsidRPr="00A25D4D">
                    <w:t xml:space="preserve"> naar de bijbehorende transportroute. </w:t>
                  </w:r>
                </w:p>
              </w:tc>
            </w:tr>
            <w:tr w:rsidR="00C0190C" w:rsidRPr="00A25D4D" w14:paraId="1CC17E48" w14:textId="77777777" w:rsidTr="00C0190C">
              <w:trPr>
                <w:tblHeader/>
                <w:tblCellSpacing w:w="0" w:type="dxa"/>
              </w:trPr>
              <w:tc>
                <w:tcPr>
                  <w:tcW w:w="360" w:type="dxa"/>
                  <w:hideMark/>
                </w:tcPr>
                <w:p w14:paraId="295242A9" w14:textId="77777777" w:rsidR="00C0190C" w:rsidRPr="00A25D4D" w:rsidRDefault="00C0190C" w:rsidP="008F13CC">
                  <w:pPr>
                    <w:jc w:val="left"/>
                  </w:pPr>
                  <w:r w:rsidRPr="00A25D4D">
                    <w:t> </w:t>
                  </w:r>
                </w:p>
              </w:tc>
              <w:tc>
                <w:tcPr>
                  <w:tcW w:w="1500" w:type="dxa"/>
                  <w:hideMark/>
                </w:tcPr>
                <w:p w14:paraId="53D420D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FDA577" w14:textId="77777777" w:rsidR="00C0190C" w:rsidRPr="00A25D4D" w:rsidRDefault="00C0190C" w:rsidP="008F13CC">
                  <w:pPr>
                    <w:jc w:val="left"/>
                  </w:pPr>
                  <w:r w:rsidRPr="00A25D4D">
                    <w:t>1</w:t>
                  </w:r>
                </w:p>
              </w:tc>
            </w:tr>
            <w:tr w:rsidR="00C0190C" w:rsidRPr="00A25D4D" w14:paraId="0FB3CFFB" w14:textId="77777777" w:rsidTr="00C0190C">
              <w:trPr>
                <w:tblHeader/>
                <w:tblCellSpacing w:w="0" w:type="dxa"/>
              </w:trPr>
              <w:tc>
                <w:tcPr>
                  <w:tcW w:w="360" w:type="dxa"/>
                  <w:hideMark/>
                </w:tcPr>
                <w:p w14:paraId="46163E89" w14:textId="77777777" w:rsidR="00C0190C" w:rsidRPr="00A25D4D" w:rsidRDefault="00C0190C" w:rsidP="008F13CC">
                  <w:pPr>
                    <w:jc w:val="left"/>
                  </w:pPr>
                  <w:r w:rsidRPr="00A25D4D">
                    <w:t> </w:t>
                  </w:r>
                </w:p>
              </w:tc>
              <w:tc>
                <w:tcPr>
                  <w:tcW w:w="1500" w:type="dxa"/>
                  <w:hideMark/>
                </w:tcPr>
                <w:p w14:paraId="5E69F851" w14:textId="77777777" w:rsidR="00C0190C" w:rsidRPr="00A25D4D" w:rsidRDefault="00C0190C" w:rsidP="008F13CC">
                  <w:pPr>
                    <w:jc w:val="left"/>
                  </w:pPr>
                  <w:r w:rsidRPr="00A25D4D">
                    <w:t>Herkomst:</w:t>
                  </w:r>
                </w:p>
              </w:tc>
              <w:tc>
                <w:tcPr>
                  <w:tcW w:w="0" w:type="auto"/>
                  <w:hideMark/>
                </w:tcPr>
                <w:p w14:paraId="22682082" w14:textId="77777777" w:rsidR="00C0190C" w:rsidRPr="00A25D4D" w:rsidRDefault="00C0190C" w:rsidP="008F13CC">
                  <w:pPr>
                    <w:jc w:val="left"/>
                  </w:pPr>
                  <w:r w:rsidRPr="00A25D4D">
                    <w:t>RRGS</w:t>
                  </w:r>
                </w:p>
              </w:tc>
            </w:tr>
          </w:tbl>
          <w:p w14:paraId="003E7EDE" w14:textId="77777777" w:rsidR="00C0190C" w:rsidRPr="00A25D4D" w:rsidRDefault="00C0190C" w:rsidP="008F13CC">
            <w:pPr>
              <w:jc w:val="left"/>
            </w:pPr>
          </w:p>
        </w:tc>
      </w:tr>
    </w:tbl>
    <w:p w14:paraId="249A3891" w14:textId="77777777" w:rsidR="00C0190C" w:rsidRPr="00A25D4D" w:rsidRDefault="00C0190C" w:rsidP="008F13CC">
      <w:pPr>
        <w:pStyle w:val="Kop5"/>
        <w:jc w:val="left"/>
        <w:rPr>
          <w:sz w:val="16"/>
          <w:szCs w:val="16"/>
        </w:rPr>
      </w:pPr>
      <w:proofErr w:type="spellStart"/>
      <w:r w:rsidRPr="00A25D4D">
        <w:rPr>
          <w:sz w:val="16"/>
          <w:szCs w:val="16"/>
        </w:rPr>
        <w:t>EigenTopografie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5EBBA1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B78D762" w14:textId="77777777" w:rsidR="00C0190C" w:rsidRPr="00A25D4D" w:rsidRDefault="00C0190C" w:rsidP="008F13CC">
            <w:pPr>
              <w:jc w:val="left"/>
            </w:pPr>
            <w:proofErr w:type="spellStart"/>
            <w:r w:rsidRPr="00A25D4D">
              <w:rPr>
                <w:b/>
                <w:bCs/>
              </w:rPr>
              <w:t>EigenTopografie</w:t>
            </w:r>
            <w:proofErr w:type="spellEnd"/>
          </w:p>
        </w:tc>
      </w:tr>
      <w:tr w:rsidR="00C0190C" w:rsidRPr="00A25D4D" w14:paraId="2558EA4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D5B7159" w14:textId="77777777" w:rsidTr="00C0190C">
              <w:trPr>
                <w:tblHeader/>
                <w:tblCellSpacing w:w="0" w:type="dxa"/>
              </w:trPr>
              <w:tc>
                <w:tcPr>
                  <w:tcW w:w="360" w:type="dxa"/>
                  <w:hideMark/>
                </w:tcPr>
                <w:p w14:paraId="6F4F0F58" w14:textId="77777777" w:rsidR="00C0190C" w:rsidRPr="00A25D4D" w:rsidRDefault="00C0190C" w:rsidP="008F13CC">
                  <w:pPr>
                    <w:jc w:val="left"/>
                  </w:pPr>
                  <w:r w:rsidRPr="00A25D4D">
                    <w:t> </w:t>
                  </w:r>
                </w:p>
              </w:tc>
              <w:tc>
                <w:tcPr>
                  <w:tcW w:w="1500" w:type="dxa"/>
                  <w:hideMark/>
                </w:tcPr>
                <w:p w14:paraId="470CA113" w14:textId="77777777" w:rsidR="00C0190C" w:rsidRPr="00A25D4D" w:rsidRDefault="00C0190C" w:rsidP="008F13CC">
                  <w:pPr>
                    <w:jc w:val="left"/>
                  </w:pPr>
                  <w:r w:rsidRPr="00A25D4D">
                    <w:t>Naam</w:t>
                  </w:r>
                </w:p>
              </w:tc>
              <w:tc>
                <w:tcPr>
                  <w:tcW w:w="0" w:type="auto"/>
                  <w:hideMark/>
                </w:tcPr>
                <w:p w14:paraId="4A8C245A" w14:textId="77777777" w:rsidR="00C0190C" w:rsidRPr="00A25D4D" w:rsidRDefault="00C0190C" w:rsidP="008F13CC">
                  <w:pPr>
                    <w:jc w:val="left"/>
                  </w:pPr>
                </w:p>
              </w:tc>
            </w:tr>
            <w:tr w:rsidR="00C0190C" w:rsidRPr="00A25D4D" w14:paraId="76E66003" w14:textId="77777777" w:rsidTr="00C0190C">
              <w:trPr>
                <w:tblHeader/>
                <w:tblCellSpacing w:w="0" w:type="dxa"/>
              </w:trPr>
              <w:tc>
                <w:tcPr>
                  <w:tcW w:w="360" w:type="dxa"/>
                  <w:hideMark/>
                </w:tcPr>
                <w:p w14:paraId="38186FAC" w14:textId="77777777" w:rsidR="00C0190C" w:rsidRPr="00A25D4D" w:rsidRDefault="00C0190C" w:rsidP="008F13CC">
                  <w:pPr>
                    <w:jc w:val="left"/>
                  </w:pPr>
                  <w:r w:rsidRPr="00A25D4D">
                    <w:t> </w:t>
                  </w:r>
                </w:p>
              </w:tc>
              <w:tc>
                <w:tcPr>
                  <w:tcW w:w="1500" w:type="dxa"/>
                  <w:hideMark/>
                </w:tcPr>
                <w:p w14:paraId="1C80FB91" w14:textId="77777777" w:rsidR="00C0190C" w:rsidRPr="00A25D4D" w:rsidRDefault="00C0190C" w:rsidP="008F13CC">
                  <w:pPr>
                    <w:jc w:val="left"/>
                  </w:pPr>
                  <w:r w:rsidRPr="00A25D4D">
                    <w:t>Definitie:</w:t>
                  </w:r>
                </w:p>
              </w:tc>
              <w:tc>
                <w:tcPr>
                  <w:tcW w:w="0" w:type="auto"/>
                  <w:hideMark/>
                </w:tcPr>
                <w:p w14:paraId="1B3FBA9A" w14:textId="77777777" w:rsidR="00C0190C" w:rsidRPr="00A25D4D" w:rsidRDefault="00C0190C" w:rsidP="008F13CC">
                  <w:pPr>
                    <w:jc w:val="left"/>
                  </w:pPr>
                  <w:r w:rsidRPr="00A25D4D">
                    <w:t xml:space="preserve">Topografie die extra wordt toegevoegd voor relatieve plaatsbepaling van objecten. </w:t>
                  </w:r>
                </w:p>
              </w:tc>
            </w:tr>
            <w:tr w:rsidR="00C0190C" w:rsidRPr="00A25D4D" w14:paraId="07B78012" w14:textId="77777777" w:rsidTr="00C0190C">
              <w:trPr>
                <w:tblHeader/>
                <w:tblCellSpacing w:w="0" w:type="dxa"/>
              </w:trPr>
              <w:tc>
                <w:tcPr>
                  <w:tcW w:w="360" w:type="dxa"/>
                  <w:hideMark/>
                </w:tcPr>
                <w:p w14:paraId="7EFE4A86" w14:textId="77777777" w:rsidR="00C0190C" w:rsidRPr="00A25D4D" w:rsidRDefault="00C0190C" w:rsidP="008F13CC">
                  <w:pPr>
                    <w:jc w:val="left"/>
                  </w:pPr>
                  <w:r w:rsidRPr="00A25D4D">
                    <w:t> </w:t>
                  </w:r>
                </w:p>
              </w:tc>
              <w:tc>
                <w:tcPr>
                  <w:tcW w:w="1500" w:type="dxa"/>
                  <w:hideMark/>
                </w:tcPr>
                <w:p w14:paraId="7C7DE532" w14:textId="77777777" w:rsidR="00C0190C" w:rsidRPr="00A25D4D" w:rsidRDefault="00C0190C" w:rsidP="008F13CC">
                  <w:pPr>
                    <w:jc w:val="left"/>
                  </w:pPr>
                  <w:r w:rsidRPr="00A25D4D">
                    <w:t>Subtype van:</w:t>
                  </w:r>
                </w:p>
              </w:tc>
              <w:tc>
                <w:tcPr>
                  <w:tcW w:w="0" w:type="auto"/>
                  <w:hideMark/>
                </w:tcPr>
                <w:p w14:paraId="04CEAC60" w14:textId="77777777" w:rsidR="00C0190C" w:rsidRPr="00A25D4D" w:rsidRDefault="00C0190C" w:rsidP="008F13CC">
                  <w:pPr>
                    <w:jc w:val="left"/>
                  </w:pPr>
                  <w:r w:rsidRPr="00A25D4D">
                    <w:t xml:space="preserve">Label, </w:t>
                  </w:r>
                  <w:proofErr w:type="spellStart"/>
                  <w:r w:rsidRPr="00A25D4D">
                    <w:t>IMKLBasis</w:t>
                  </w:r>
                  <w:proofErr w:type="spellEnd"/>
                </w:p>
              </w:tc>
            </w:tr>
            <w:tr w:rsidR="00C0190C" w:rsidRPr="00A25D4D" w14:paraId="6007BA23" w14:textId="77777777" w:rsidTr="00C0190C">
              <w:trPr>
                <w:tblHeader/>
                <w:tblCellSpacing w:w="0" w:type="dxa"/>
              </w:trPr>
              <w:tc>
                <w:tcPr>
                  <w:tcW w:w="360" w:type="dxa"/>
                  <w:hideMark/>
                </w:tcPr>
                <w:p w14:paraId="25B8F7ED" w14:textId="77777777" w:rsidR="00C0190C" w:rsidRPr="00A25D4D" w:rsidRDefault="00C0190C" w:rsidP="008F13CC">
                  <w:pPr>
                    <w:jc w:val="left"/>
                  </w:pPr>
                  <w:r w:rsidRPr="00A25D4D">
                    <w:t> </w:t>
                  </w:r>
                </w:p>
              </w:tc>
              <w:tc>
                <w:tcPr>
                  <w:tcW w:w="1500" w:type="dxa"/>
                  <w:hideMark/>
                </w:tcPr>
                <w:p w14:paraId="440BFA37" w14:textId="77777777" w:rsidR="00C0190C" w:rsidRPr="00A25D4D" w:rsidRDefault="00C0190C" w:rsidP="008F13CC">
                  <w:pPr>
                    <w:jc w:val="left"/>
                  </w:pPr>
                  <w:r w:rsidRPr="00A25D4D">
                    <w:t>Omschrijving:</w:t>
                  </w:r>
                </w:p>
              </w:tc>
              <w:tc>
                <w:tcPr>
                  <w:tcW w:w="0" w:type="auto"/>
                  <w:hideMark/>
                </w:tcPr>
                <w:p w14:paraId="1A8AF5E3" w14:textId="77777777" w:rsidR="00C0190C" w:rsidRPr="00A25D4D" w:rsidRDefault="00C0190C" w:rsidP="008F13CC">
                  <w:pPr>
                    <w:jc w:val="left"/>
                  </w:pPr>
                  <w:r w:rsidRPr="00A25D4D">
                    <w:t xml:space="preserve">In principe wordt er een standaard topografische ondergrond gebruikt maar optioneel kan een eigen topografie meegeleverd worden ter nadere bepaling of oriëntatie van de ligging van een leiding of leidingelement. In geval van een geografisch object worden deze topografieën gesitueerd via het attribuut “ligging” waarbij punt, lijn en polygoon geometrieën gebruikt kunnen worden. </w:t>
                  </w:r>
                </w:p>
              </w:tc>
            </w:tr>
            <w:tr w:rsidR="00C0190C" w:rsidRPr="00A25D4D" w14:paraId="3AB8B85B" w14:textId="77777777" w:rsidTr="00C0190C">
              <w:trPr>
                <w:tblHeader/>
                <w:tblCellSpacing w:w="0" w:type="dxa"/>
              </w:trPr>
              <w:tc>
                <w:tcPr>
                  <w:tcW w:w="360" w:type="dxa"/>
                  <w:hideMark/>
                </w:tcPr>
                <w:p w14:paraId="237CC528" w14:textId="77777777" w:rsidR="00C0190C" w:rsidRPr="00A25D4D" w:rsidRDefault="00C0190C" w:rsidP="008F13CC">
                  <w:pPr>
                    <w:jc w:val="left"/>
                  </w:pPr>
                  <w:r w:rsidRPr="00A25D4D">
                    <w:t> </w:t>
                  </w:r>
                </w:p>
              </w:tc>
              <w:tc>
                <w:tcPr>
                  <w:tcW w:w="1500" w:type="dxa"/>
                  <w:hideMark/>
                </w:tcPr>
                <w:p w14:paraId="04A44D5A" w14:textId="77777777" w:rsidR="00C0190C" w:rsidRPr="00A25D4D" w:rsidRDefault="00C0190C" w:rsidP="008F13CC">
                  <w:pPr>
                    <w:jc w:val="left"/>
                  </w:pPr>
                  <w:r w:rsidRPr="00A25D4D">
                    <w:t>Stereotypes:</w:t>
                  </w:r>
                </w:p>
              </w:tc>
              <w:tc>
                <w:tcPr>
                  <w:tcW w:w="0" w:type="auto"/>
                  <w:hideMark/>
                </w:tcPr>
                <w:p w14:paraId="2E38238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B85569F" w14:textId="77777777" w:rsidR="00C0190C" w:rsidRPr="00A25D4D" w:rsidRDefault="00C0190C" w:rsidP="008F13CC">
            <w:pPr>
              <w:jc w:val="left"/>
            </w:pPr>
          </w:p>
        </w:tc>
      </w:tr>
      <w:tr w:rsidR="00C0190C" w:rsidRPr="00A25D4D" w14:paraId="0C02558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1F86F2" w14:textId="77777777" w:rsidR="00C0190C" w:rsidRPr="00A25D4D" w:rsidRDefault="00C0190C" w:rsidP="008F13CC">
            <w:pPr>
              <w:jc w:val="left"/>
            </w:pPr>
            <w:r w:rsidRPr="00A25D4D">
              <w:rPr>
                <w:b/>
                <w:bCs/>
              </w:rPr>
              <w:t>Attribuut: status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32E7642" w14:textId="77777777" w:rsidTr="00C0190C">
              <w:trPr>
                <w:tblHeader/>
                <w:tblCellSpacing w:w="0" w:type="dxa"/>
              </w:trPr>
              <w:tc>
                <w:tcPr>
                  <w:tcW w:w="360" w:type="dxa"/>
                  <w:hideMark/>
                </w:tcPr>
                <w:p w14:paraId="5788C8C1" w14:textId="77777777" w:rsidR="00C0190C" w:rsidRPr="00A25D4D" w:rsidRDefault="00C0190C" w:rsidP="008F13CC">
                  <w:pPr>
                    <w:jc w:val="left"/>
                  </w:pPr>
                  <w:r w:rsidRPr="00A25D4D">
                    <w:t> </w:t>
                  </w:r>
                </w:p>
              </w:tc>
              <w:tc>
                <w:tcPr>
                  <w:tcW w:w="1500" w:type="dxa"/>
                  <w:hideMark/>
                </w:tcPr>
                <w:p w14:paraId="358A81F6" w14:textId="77777777" w:rsidR="00C0190C" w:rsidRPr="00A25D4D" w:rsidRDefault="00C0190C" w:rsidP="008F13CC">
                  <w:pPr>
                    <w:jc w:val="left"/>
                  </w:pPr>
                  <w:r w:rsidRPr="00A25D4D">
                    <w:t>Type:</w:t>
                  </w:r>
                </w:p>
              </w:tc>
              <w:tc>
                <w:tcPr>
                  <w:tcW w:w="0" w:type="auto"/>
                  <w:hideMark/>
                </w:tcPr>
                <w:p w14:paraId="1DA878C9" w14:textId="77777777" w:rsidR="00C0190C" w:rsidRPr="00A25D4D" w:rsidRDefault="00C0190C" w:rsidP="008F13CC">
                  <w:pPr>
                    <w:jc w:val="left"/>
                  </w:pPr>
                  <w:proofErr w:type="spellStart"/>
                  <w:r w:rsidRPr="00A25D4D">
                    <w:t>EigenTopografieStatusValue</w:t>
                  </w:r>
                  <w:proofErr w:type="spellEnd"/>
                </w:p>
              </w:tc>
            </w:tr>
            <w:tr w:rsidR="00C0190C" w:rsidRPr="00A25D4D" w14:paraId="4E166E50" w14:textId="77777777" w:rsidTr="00C0190C">
              <w:trPr>
                <w:tblHeader/>
                <w:tblCellSpacing w:w="0" w:type="dxa"/>
              </w:trPr>
              <w:tc>
                <w:tcPr>
                  <w:tcW w:w="360" w:type="dxa"/>
                  <w:hideMark/>
                </w:tcPr>
                <w:p w14:paraId="087BA782" w14:textId="77777777" w:rsidR="00C0190C" w:rsidRPr="00A25D4D" w:rsidRDefault="00C0190C" w:rsidP="008F13CC">
                  <w:pPr>
                    <w:jc w:val="left"/>
                  </w:pPr>
                  <w:r w:rsidRPr="00A25D4D">
                    <w:t> </w:t>
                  </w:r>
                </w:p>
              </w:tc>
              <w:tc>
                <w:tcPr>
                  <w:tcW w:w="1500" w:type="dxa"/>
                  <w:hideMark/>
                </w:tcPr>
                <w:p w14:paraId="0AD5DE6D" w14:textId="77777777" w:rsidR="00C0190C" w:rsidRPr="00A25D4D" w:rsidRDefault="00C0190C" w:rsidP="008F13CC">
                  <w:pPr>
                    <w:jc w:val="left"/>
                  </w:pPr>
                  <w:r w:rsidRPr="00A25D4D">
                    <w:t>Naam</w:t>
                  </w:r>
                </w:p>
              </w:tc>
              <w:tc>
                <w:tcPr>
                  <w:tcW w:w="0" w:type="auto"/>
                  <w:hideMark/>
                </w:tcPr>
                <w:p w14:paraId="49C2B7EA" w14:textId="77777777" w:rsidR="00C0190C" w:rsidRPr="00A25D4D" w:rsidRDefault="00C0190C" w:rsidP="008F13CC">
                  <w:pPr>
                    <w:jc w:val="left"/>
                  </w:pPr>
                </w:p>
              </w:tc>
            </w:tr>
            <w:tr w:rsidR="00C0190C" w:rsidRPr="00A25D4D" w14:paraId="5036D48E" w14:textId="77777777" w:rsidTr="00C0190C">
              <w:trPr>
                <w:tblHeader/>
                <w:tblCellSpacing w:w="0" w:type="dxa"/>
              </w:trPr>
              <w:tc>
                <w:tcPr>
                  <w:tcW w:w="360" w:type="dxa"/>
                  <w:hideMark/>
                </w:tcPr>
                <w:p w14:paraId="4D92D8E4" w14:textId="77777777" w:rsidR="00C0190C" w:rsidRPr="00A25D4D" w:rsidRDefault="00C0190C" w:rsidP="008F13CC">
                  <w:pPr>
                    <w:jc w:val="left"/>
                  </w:pPr>
                  <w:r w:rsidRPr="00A25D4D">
                    <w:t> </w:t>
                  </w:r>
                </w:p>
              </w:tc>
              <w:tc>
                <w:tcPr>
                  <w:tcW w:w="1500" w:type="dxa"/>
                  <w:hideMark/>
                </w:tcPr>
                <w:p w14:paraId="159776E7" w14:textId="77777777" w:rsidR="00C0190C" w:rsidRPr="00A25D4D" w:rsidRDefault="00C0190C" w:rsidP="008F13CC">
                  <w:pPr>
                    <w:jc w:val="left"/>
                  </w:pPr>
                  <w:r w:rsidRPr="00A25D4D">
                    <w:t>Definitie:</w:t>
                  </w:r>
                </w:p>
              </w:tc>
              <w:tc>
                <w:tcPr>
                  <w:tcW w:w="0" w:type="auto"/>
                  <w:hideMark/>
                </w:tcPr>
                <w:p w14:paraId="6EB927C0" w14:textId="77777777" w:rsidR="00C0190C" w:rsidRPr="00A25D4D" w:rsidRDefault="00C0190C" w:rsidP="008F13CC">
                  <w:pPr>
                    <w:jc w:val="left"/>
                  </w:pPr>
                  <w:r w:rsidRPr="00A25D4D">
                    <w:t xml:space="preserve">Plan of bestaande topografie. </w:t>
                  </w:r>
                </w:p>
              </w:tc>
            </w:tr>
            <w:tr w:rsidR="00C0190C" w:rsidRPr="00A25D4D" w14:paraId="6082590D" w14:textId="77777777" w:rsidTr="00C0190C">
              <w:trPr>
                <w:tblHeader/>
                <w:tblCellSpacing w:w="0" w:type="dxa"/>
              </w:trPr>
              <w:tc>
                <w:tcPr>
                  <w:tcW w:w="360" w:type="dxa"/>
                  <w:hideMark/>
                </w:tcPr>
                <w:p w14:paraId="62852353" w14:textId="77777777" w:rsidR="00C0190C" w:rsidRPr="00A25D4D" w:rsidRDefault="00C0190C" w:rsidP="008F13CC">
                  <w:pPr>
                    <w:jc w:val="left"/>
                  </w:pPr>
                  <w:r w:rsidRPr="00A25D4D">
                    <w:t> </w:t>
                  </w:r>
                </w:p>
              </w:tc>
              <w:tc>
                <w:tcPr>
                  <w:tcW w:w="1500" w:type="dxa"/>
                  <w:hideMark/>
                </w:tcPr>
                <w:p w14:paraId="28A91BE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A9FD384" w14:textId="77777777" w:rsidR="00C0190C" w:rsidRPr="00A25D4D" w:rsidRDefault="00C0190C" w:rsidP="008F13CC">
                  <w:pPr>
                    <w:jc w:val="left"/>
                  </w:pPr>
                  <w:r w:rsidRPr="00A25D4D">
                    <w:t>1</w:t>
                  </w:r>
                </w:p>
              </w:tc>
            </w:tr>
          </w:tbl>
          <w:p w14:paraId="039F295C" w14:textId="77777777" w:rsidR="00C0190C" w:rsidRPr="00A25D4D" w:rsidRDefault="00C0190C" w:rsidP="008F13CC">
            <w:pPr>
              <w:jc w:val="left"/>
            </w:pPr>
          </w:p>
        </w:tc>
      </w:tr>
      <w:tr w:rsidR="00C0190C" w:rsidRPr="00A25D4D" w14:paraId="1E35B3B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983B91" w14:textId="77777777" w:rsidR="00C0190C" w:rsidRPr="00A25D4D" w:rsidRDefault="00C0190C" w:rsidP="008F13CC">
            <w:pPr>
              <w:jc w:val="left"/>
            </w:pPr>
            <w:r w:rsidRPr="00A25D4D">
              <w:rPr>
                <w:b/>
                <w:bCs/>
              </w:rPr>
              <w:t xml:space="preserve">Attribuut: </w:t>
            </w:r>
            <w:proofErr w:type="spellStart"/>
            <w:r w:rsidRPr="00A25D4D">
              <w:rPr>
                <w:b/>
                <w:bCs/>
              </w:rPr>
              <w:t>typeTopografischObject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1E33F3F" w14:textId="77777777" w:rsidTr="00C0190C">
              <w:trPr>
                <w:tblHeader/>
                <w:tblCellSpacing w:w="0" w:type="dxa"/>
              </w:trPr>
              <w:tc>
                <w:tcPr>
                  <w:tcW w:w="360" w:type="dxa"/>
                  <w:hideMark/>
                </w:tcPr>
                <w:p w14:paraId="7B31F87F" w14:textId="77777777" w:rsidR="00C0190C" w:rsidRPr="00A25D4D" w:rsidRDefault="00C0190C" w:rsidP="008F13CC">
                  <w:pPr>
                    <w:jc w:val="left"/>
                  </w:pPr>
                  <w:r w:rsidRPr="00A25D4D">
                    <w:t> </w:t>
                  </w:r>
                </w:p>
              </w:tc>
              <w:tc>
                <w:tcPr>
                  <w:tcW w:w="1500" w:type="dxa"/>
                  <w:hideMark/>
                </w:tcPr>
                <w:p w14:paraId="471723A3" w14:textId="77777777" w:rsidR="00C0190C" w:rsidRPr="00A25D4D" w:rsidRDefault="00C0190C" w:rsidP="008F13CC">
                  <w:pPr>
                    <w:jc w:val="left"/>
                  </w:pPr>
                  <w:r w:rsidRPr="00A25D4D">
                    <w:t>Type:</w:t>
                  </w:r>
                </w:p>
              </w:tc>
              <w:tc>
                <w:tcPr>
                  <w:tcW w:w="0" w:type="auto"/>
                  <w:hideMark/>
                </w:tcPr>
                <w:p w14:paraId="5DBEF5A9" w14:textId="77777777" w:rsidR="00C0190C" w:rsidRPr="00A25D4D" w:rsidRDefault="00C0190C" w:rsidP="008F13CC">
                  <w:pPr>
                    <w:jc w:val="left"/>
                  </w:pPr>
                  <w:proofErr w:type="spellStart"/>
                  <w:r w:rsidRPr="00A25D4D">
                    <w:t>TopografischObjectTypeValue</w:t>
                  </w:r>
                  <w:proofErr w:type="spellEnd"/>
                </w:p>
              </w:tc>
            </w:tr>
            <w:tr w:rsidR="00C0190C" w:rsidRPr="00A25D4D" w14:paraId="7BF846E0" w14:textId="77777777" w:rsidTr="00C0190C">
              <w:trPr>
                <w:tblHeader/>
                <w:tblCellSpacing w:w="0" w:type="dxa"/>
              </w:trPr>
              <w:tc>
                <w:tcPr>
                  <w:tcW w:w="360" w:type="dxa"/>
                  <w:hideMark/>
                </w:tcPr>
                <w:p w14:paraId="05FE081E" w14:textId="77777777" w:rsidR="00C0190C" w:rsidRPr="00A25D4D" w:rsidRDefault="00C0190C" w:rsidP="008F13CC">
                  <w:pPr>
                    <w:jc w:val="left"/>
                  </w:pPr>
                  <w:r w:rsidRPr="00A25D4D">
                    <w:t> </w:t>
                  </w:r>
                </w:p>
              </w:tc>
              <w:tc>
                <w:tcPr>
                  <w:tcW w:w="1500" w:type="dxa"/>
                  <w:hideMark/>
                </w:tcPr>
                <w:p w14:paraId="7D8A0B2A" w14:textId="77777777" w:rsidR="00C0190C" w:rsidRPr="00A25D4D" w:rsidRDefault="00C0190C" w:rsidP="008F13CC">
                  <w:pPr>
                    <w:jc w:val="left"/>
                  </w:pPr>
                  <w:r w:rsidRPr="00A25D4D">
                    <w:t>Naam</w:t>
                  </w:r>
                </w:p>
              </w:tc>
              <w:tc>
                <w:tcPr>
                  <w:tcW w:w="0" w:type="auto"/>
                  <w:hideMark/>
                </w:tcPr>
                <w:p w14:paraId="33DB37CB" w14:textId="77777777" w:rsidR="00C0190C" w:rsidRPr="00A25D4D" w:rsidRDefault="00C0190C" w:rsidP="008F13CC">
                  <w:pPr>
                    <w:jc w:val="left"/>
                  </w:pPr>
                </w:p>
              </w:tc>
            </w:tr>
            <w:tr w:rsidR="00C0190C" w:rsidRPr="00A25D4D" w14:paraId="2F13C1CF" w14:textId="77777777" w:rsidTr="00C0190C">
              <w:trPr>
                <w:tblHeader/>
                <w:tblCellSpacing w:w="0" w:type="dxa"/>
              </w:trPr>
              <w:tc>
                <w:tcPr>
                  <w:tcW w:w="360" w:type="dxa"/>
                  <w:hideMark/>
                </w:tcPr>
                <w:p w14:paraId="7EC4014C" w14:textId="77777777" w:rsidR="00C0190C" w:rsidRPr="00A25D4D" w:rsidRDefault="00C0190C" w:rsidP="008F13CC">
                  <w:pPr>
                    <w:jc w:val="left"/>
                  </w:pPr>
                  <w:r w:rsidRPr="00A25D4D">
                    <w:t> </w:t>
                  </w:r>
                </w:p>
              </w:tc>
              <w:tc>
                <w:tcPr>
                  <w:tcW w:w="1500" w:type="dxa"/>
                  <w:hideMark/>
                </w:tcPr>
                <w:p w14:paraId="4072BF9D" w14:textId="77777777" w:rsidR="00C0190C" w:rsidRPr="00A25D4D" w:rsidRDefault="00C0190C" w:rsidP="008F13CC">
                  <w:pPr>
                    <w:jc w:val="left"/>
                  </w:pPr>
                  <w:r w:rsidRPr="00A25D4D">
                    <w:t>Definitie:</w:t>
                  </w:r>
                </w:p>
              </w:tc>
              <w:tc>
                <w:tcPr>
                  <w:tcW w:w="0" w:type="auto"/>
                  <w:hideMark/>
                </w:tcPr>
                <w:p w14:paraId="0D2DBF62" w14:textId="77777777" w:rsidR="00C0190C" w:rsidRPr="00A25D4D" w:rsidRDefault="00C0190C" w:rsidP="008F13CC">
                  <w:pPr>
                    <w:jc w:val="left"/>
                  </w:pPr>
                  <w:r w:rsidRPr="00A25D4D">
                    <w:t xml:space="preserve">Soort topografisch object. </w:t>
                  </w:r>
                </w:p>
              </w:tc>
            </w:tr>
            <w:tr w:rsidR="00C0190C" w:rsidRPr="00A25D4D" w14:paraId="36DB1CFE" w14:textId="77777777" w:rsidTr="00C0190C">
              <w:trPr>
                <w:tblHeader/>
                <w:tblCellSpacing w:w="0" w:type="dxa"/>
              </w:trPr>
              <w:tc>
                <w:tcPr>
                  <w:tcW w:w="360" w:type="dxa"/>
                  <w:hideMark/>
                </w:tcPr>
                <w:p w14:paraId="23FEE650" w14:textId="77777777" w:rsidR="00C0190C" w:rsidRPr="00A25D4D" w:rsidRDefault="00C0190C" w:rsidP="008F13CC">
                  <w:pPr>
                    <w:jc w:val="left"/>
                  </w:pPr>
                  <w:r w:rsidRPr="00A25D4D">
                    <w:t> </w:t>
                  </w:r>
                </w:p>
              </w:tc>
              <w:tc>
                <w:tcPr>
                  <w:tcW w:w="1500" w:type="dxa"/>
                  <w:hideMark/>
                </w:tcPr>
                <w:p w14:paraId="04D642D0" w14:textId="77777777" w:rsidR="00C0190C" w:rsidRPr="00A25D4D" w:rsidRDefault="00C0190C" w:rsidP="008F13CC">
                  <w:pPr>
                    <w:jc w:val="left"/>
                  </w:pPr>
                  <w:r w:rsidRPr="00A25D4D">
                    <w:t>Omschrijving:</w:t>
                  </w:r>
                </w:p>
              </w:tc>
              <w:tc>
                <w:tcPr>
                  <w:tcW w:w="0" w:type="auto"/>
                  <w:hideMark/>
                </w:tcPr>
                <w:p w14:paraId="2ACDDE6F" w14:textId="77777777" w:rsidR="00C0190C" w:rsidRPr="00A25D4D" w:rsidRDefault="00C0190C" w:rsidP="008F13CC">
                  <w:pPr>
                    <w:jc w:val="left"/>
                  </w:pPr>
                  <w:r w:rsidRPr="00A25D4D">
                    <w:t xml:space="preserve">Aangeven wordt welk type object uit de BGT of BGT plus is opgenomen. </w:t>
                  </w:r>
                </w:p>
              </w:tc>
            </w:tr>
            <w:tr w:rsidR="00C0190C" w:rsidRPr="00A25D4D" w14:paraId="14E00C87" w14:textId="77777777" w:rsidTr="00C0190C">
              <w:trPr>
                <w:tblHeader/>
                <w:tblCellSpacing w:w="0" w:type="dxa"/>
              </w:trPr>
              <w:tc>
                <w:tcPr>
                  <w:tcW w:w="360" w:type="dxa"/>
                  <w:hideMark/>
                </w:tcPr>
                <w:p w14:paraId="0EF41FDB" w14:textId="77777777" w:rsidR="00C0190C" w:rsidRPr="00A25D4D" w:rsidRDefault="00C0190C" w:rsidP="008F13CC">
                  <w:pPr>
                    <w:jc w:val="left"/>
                  </w:pPr>
                  <w:r w:rsidRPr="00A25D4D">
                    <w:t> </w:t>
                  </w:r>
                </w:p>
              </w:tc>
              <w:tc>
                <w:tcPr>
                  <w:tcW w:w="1500" w:type="dxa"/>
                  <w:hideMark/>
                </w:tcPr>
                <w:p w14:paraId="4676D76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832186E" w14:textId="77777777" w:rsidR="00C0190C" w:rsidRPr="00A25D4D" w:rsidRDefault="00C0190C" w:rsidP="008F13CC">
                  <w:pPr>
                    <w:jc w:val="left"/>
                  </w:pPr>
                  <w:r w:rsidRPr="00A25D4D">
                    <w:t>1</w:t>
                  </w:r>
                </w:p>
              </w:tc>
            </w:tr>
          </w:tbl>
          <w:p w14:paraId="724D6557" w14:textId="77777777" w:rsidR="00C0190C" w:rsidRPr="00A25D4D" w:rsidRDefault="00C0190C" w:rsidP="008F13CC">
            <w:pPr>
              <w:jc w:val="left"/>
            </w:pPr>
          </w:p>
        </w:tc>
      </w:tr>
      <w:tr w:rsidR="00C0190C" w:rsidRPr="00A25D4D" w14:paraId="63A3BC6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D3B5529"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4091687" w14:textId="77777777" w:rsidTr="00C0190C">
              <w:trPr>
                <w:tblHeader/>
                <w:tblCellSpacing w:w="0" w:type="dxa"/>
              </w:trPr>
              <w:tc>
                <w:tcPr>
                  <w:tcW w:w="360" w:type="dxa"/>
                  <w:hideMark/>
                </w:tcPr>
                <w:p w14:paraId="383EC0CA" w14:textId="77777777" w:rsidR="00C0190C" w:rsidRPr="00A25D4D" w:rsidRDefault="00C0190C" w:rsidP="008F13CC">
                  <w:pPr>
                    <w:jc w:val="left"/>
                  </w:pPr>
                  <w:r w:rsidRPr="00A25D4D">
                    <w:t> </w:t>
                  </w:r>
                </w:p>
              </w:tc>
              <w:tc>
                <w:tcPr>
                  <w:tcW w:w="1500" w:type="dxa"/>
                  <w:hideMark/>
                </w:tcPr>
                <w:p w14:paraId="5A76D661" w14:textId="77777777" w:rsidR="00C0190C" w:rsidRPr="00A25D4D" w:rsidRDefault="00C0190C" w:rsidP="008F13CC">
                  <w:pPr>
                    <w:jc w:val="left"/>
                  </w:pPr>
                  <w:r w:rsidRPr="00A25D4D">
                    <w:t>Type:</w:t>
                  </w:r>
                </w:p>
              </w:tc>
              <w:tc>
                <w:tcPr>
                  <w:tcW w:w="0" w:type="auto"/>
                  <w:hideMark/>
                </w:tcPr>
                <w:p w14:paraId="1C0B2EA4" w14:textId="77777777" w:rsidR="00C0190C" w:rsidRPr="00A25D4D" w:rsidRDefault="00C0190C" w:rsidP="008F13CC">
                  <w:pPr>
                    <w:jc w:val="left"/>
                  </w:pPr>
                  <w:proofErr w:type="spellStart"/>
                  <w:r w:rsidRPr="00A25D4D">
                    <w:t>GM_Object</w:t>
                  </w:r>
                  <w:proofErr w:type="spellEnd"/>
                </w:p>
              </w:tc>
            </w:tr>
            <w:tr w:rsidR="00C0190C" w:rsidRPr="00A25D4D" w14:paraId="1C66665F" w14:textId="77777777" w:rsidTr="00C0190C">
              <w:trPr>
                <w:tblHeader/>
                <w:tblCellSpacing w:w="0" w:type="dxa"/>
              </w:trPr>
              <w:tc>
                <w:tcPr>
                  <w:tcW w:w="360" w:type="dxa"/>
                  <w:hideMark/>
                </w:tcPr>
                <w:p w14:paraId="1BB227CA" w14:textId="77777777" w:rsidR="00C0190C" w:rsidRPr="00A25D4D" w:rsidRDefault="00C0190C" w:rsidP="008F13CC">
                  <w:pPr>
                    <w:jc w:val="left"/>
                  </w:pPr>
                  <w:r w:rsidRPr="00A25D4D">
                    <w:t> </w:t>
                  </w:r>
                </w:p>
              </w:tc>
              <w:tc>
                <w:tcPr>
                  <w:tcW w:w="1500" w:type="dxa"/>
                  <w:hideMark/>
                </w:tcPr>
                <w:p w14:paraId="1CAD35D8" w14:textId="77777777" w:rsidR="00C0190C" w:rsidRPr="00A25D4D" w:rsidRDefault="00C0190C" w:rsidP="008F13CC">
                  <w:pPr>
                    <w:jc w:val="left"/>
                  </w:pPr>
                  <w:r w:rsidRPr="00A25D4D">
                    <w:t>Naam</w:t>
                  </w:r>
                </w:p>
              </w:tc>
              <w:tc>
                <w:tcPr>
                  <w:tcW w:w="0" w:type="auto"/>
                  <w:hideMark/>
                </w:tcPr>
                <w:p w14:paraId="3BF7618E" w14:textId="77777777" w:rsidR="00C0190C" w:rsidRPr="00A25D4D" w:rsidRDefault="00C0190C" w:rsidP="008F13CC">
                  <w:pPr>
                    <w:jc w:val="left"/>
                  </w:pPr>
                </w:p>
              </w:tc>
            </w:tr>
            <w:tr w:rsidR="00C0190C" w:rsidRPr="00A25D4D" w14:paraId="7A9E6DF2" w14:textId="77777777" w:rsidTr="00C0190C">
              <w:trPr>
                <w:tblHeader/>
                <w:tblCellSpacing w:w="0" w:type="dxa"/>
              </w:trPr>
              <w:tc>
                <w:tcPr>
                  <w:tcW w:w="360" w:type="dxa"/>
                  <w:hideMark/>
                </w:tcPr>
                <w:p w14:paraId="1F71FF90" w14:textId="77777777" w:rsidR="00C0190C" w:rsidRPr="00A25D4D" w:rsidRDefault="00C0190C" w:rsidP="008F13CC">
                  <w:pPr>
                    <w:jc w:val="left"/>
                  </w:pPr>
                  <w:r w:rsidRPr="00A25D4D">
                    <w:t> </w:t>
                  </w:r>
                </w:p>
              </w:tc>
              <w:tc>
                <w:tcPr>
                  <w:tcW w:w="1500" w:type="dxa"/>
                  <w:hideMark/>
                </w:tcPr>
                <w:p w14:paraId="736601DD" w14:textId="77777777" w:rsidR="00C0190C" w:rsidRPr="00A25D4D" w:rsidRDefault="00C0190C" w:rsidP="008F13CC">
                  <w:pPr>
                    <w:jc w:val="left"/>
                  </w:pPr>
                  <w:r w:rsidRPr="00A25D4D">
                    <w:t>Definitie:</w:t>
                  </w:r>
                </w:p>
              </w:tc>
              <w:tc>
                <w:tcPr>
                  <w:tcW w:w="0" w:type="auto"/>
                  <w:hideMark/>
                </w:tcPr>
                <w:p w14:paraId="2B627139" w14:textId="77777777" w:rsidR="00C0190C" w:rsidRPr="00A25D4D" w:rsidRDefault="00C0190C" w:rsidP="008F13CC">
                  <w:pPr>
                    <w:jc w:val="left"/>
                  </w:pPr>
                  <w:r w:rsidRPr="00A25D4D">
                    <w:t xml:space="preserve">Plaatsaanduiding van de extra topografie. </w:t>
                  </w:r>
                </w:p>
              </w:tc>
            </w:tr>
            <w:tr w:rsidR="00C0190C" w:rsidRPr="00A25D4D" w14:paraId="3142C811" w14:textId="77777777" w:rsidTr="00C0190C">
              <w:trPr>
                <w:tblHeader/>
                <w:tblCellSpacing w:w="0" w:type="dxa"/>
              </w:trPr>
              <w:tc>
                <w:tcPr>
                  <w:tcW w:w="360" w:type="dxa"/>
                  <w:hideMark/>
                </w:tcPr>
                <w:p w14:paraId="2AECDFBE" w14:textId="77777777" w:rsidR="00C0190C" w:rsidRPr="00A25D4D" w:rsidRDefault="00C0190C" w:rsidP="008F13CC">
                  <w:pPr>
                    <w:jc w:val="left"/>
                  </w:pPr>
                  <w:r w:rsidRPr="00A25D4D">
                    <w:t> </w:t>
                  </w:r>
                </w:p>
              </w:tc>
              <w:tc>
                <w:tcPr>
                  <w:tcW w:w="1500" w:type="dxa"/>
                  <w:hideMark/>
                </w:tcPr>
                <w:p w14:paraId="5C503531" w14:textId="77777777" w:rsidR="00C0190C" w:rsidRPr="00A25D4D" w:rsidRDefault="00C0190C" w:rsidP="008F13CC">
                  <w:pPr>
                    <w:jc w:val="left"/>
                  </w:pPr>
                  <w:r w:rsidRPr="00A25D4D">
                    <w:t>Omschrijving:</w:t>
                  </w:r>
                </w:p>
              </w:tc>
              <w:tc>
                <w:tcPr>
                  <w:tcW w:w="0" w:type="auto"/>
                  <w:hideMark/>
                </w:tcPr>
                <w:p w14:paraId="0C158959" w14:textId="77777777" w:rsidR="00C0190C" w:rsidRPr="00A25D4D" w:rsidRDefault="00C0190C" w:rsidP="008F13CC">
                  <w:pPr>
                    <w:jc w:val="left"/>
                  </w:pPr>
                  <w:r w:rsidRPr="00A25D4D">
                    <w:t xml:space="preserve">In geval van een geografisch object worden deze topografieën gesitueerd via het attribuut “ligging” waarbij punt, lijn en polygoon geometrieën gebruikt kunnen worden. </w:t>
                  </w:r>
                </w:p>
              </w:tc>
            </w:tr>
            <w:tr w:rsidR="00C0190C" w:rsidRPr="00A25D4D" w14:paraId="0DE8B77D" w14:textId="77777777" w:rsidTr="00C0190C">
              <w:trPr>
                <w:tblHeader/>
                <w:tblCellSpacing w:w="0" w:type="dxa"/>
              </w:trPr>
              <w:tc>
                <w:tcPr>
                  <w:tcW w:w="360" w:type="dxa"/>
                  <w:hideMark/>
                </w:tcPr>
                <w:p w14:paraId="6A01F882" w14:textId="77777777" w:rsidR="00C0190C" w:rsidRPr="00A25D4D" w:rsidRDefault="00C0190C" w:rsidP="008F13CC">
                  <w:pPr>
                    <w:jc w:val="left"/>
                  </w:pPr>
                  <w:r w:rsidRPr="00A25D4D">
                    <w:t> </w:t>
                  </w:r>
                </w:p>
              </w:tc>
              <w:tc>
                <w:tcPr>
                  <w:tcW w:w="1500" w:type="dxa"/>
                  <w:hideMark/>
                </w:tcPr>
                <w:p w14:paraId="68A7863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DD5CB64" w14:textId="77777777" w:rsidR="00C0190C" w:rsidRPr="00A25D4D" w:rsidRDefault="00C0190C" w:rsidP="008F13CC">
                  <w:pPr>
                    <w:jc w:val="left"/>
                  </w:pPr>
                  <w:r w:rsidRPr="00A25D4D">
                    <w:t>1</w:t>
                  </w:r>
                </w:p>
              </w:tc>
            </w:tr>
          </w:tbl>
          <w:p w14:paraId="33D3E923" w14:textId="77777777" w:rsidR="00C0190C" w:rsidRPr="00A25D4D" w:rsidRDefault="00C0190C" w:rsidP="008F13CC">
            <w:pPr>
              <w:jc w:val="left"/>
            </w:pPr>
          </w:p>
        </w:tc>
      </w:tr>
      <w:tr w:rsidR="00C0190C" w:rsidRPr="007060DF" w14:paraId="35A84D1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80A433"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GeometriePuntLijnOfVlak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1ACCDE0" w14:textId="77777777" w:rsidTr="00C0190C">
              <w:trPr>
                <w:tblHeader/>
                <w:tblCellSpacing w:w="0" w:type="dxa"/>
              </w:trPr>
              <w:tc>
                <w:tcPr>
                  <w:tcW w:w="360" w:type="dxa"/>
                  <w:hideMark/>
                </w:tcPr>
                <w:p w14:paraId="31280302" w14:textId="77777777" w:rsidR="00C0190C" w:rsidRPr="00A25D4D" w:rsidRDefault="00C0190C" w:rsidP="008F13CC">
                  <w:pPr>
                    <w:jc w:val="left"/>
                  </w:pPr>
                  <w:r w:rsidRPr="00A25D4D">
                    <w:t> </w:t>
                  </w:r>
                </w:p>
              </w:tc>
              <w:tc>
                <w:tcPr>
                  <w:tcW w:w="1500" w:type="dxa"/>
                  <w:hideMark/>
                </w:tcPr>
                <w:p w14:paraId="67082C54" w14:textId="77777777" w:rsidR="00C0190C" w:rsidRPr="00A25D4D" w:rsidRDefault="00C0190C" w:rsidP="008F13CC">
                  <w:pPr>
                    <w:jc w:val="left"/>
                  </w:pPr>
                  <w:r w:rsidRPr="00A25D4D">
                    <w:t>Natuurlijke taal:</w:t>
                  </w:r>
                </w:p>
              </w:tc>
              <w:tc>
                <w:tcPr>
                  <w:tcW w:w="0" w:type="auto"/>
                  <w:hideMark/>
                </w:tcPr>
                <w:p w14:paraId="3F999318" w14:textId="77777777" w:rsidR="00C0190C" w:rsidRPr="00A25D4D" w:rsidRDefault="00C0190C" w:rsidP="008F13CC">
                  <w:pPr>
                    <w:jc w:val="left"/>
                  </w:pPr>
                  <w:r w:rsidRPr="00A25D4D">
                    <w:t xml:space="preserve">Geometrie is punt, lijn of vlak </w:t>
                  </w:r>
                </w:p>
              </w:tc>
            </w:tr>
            <w:tr w:rsidR="00C0190C" w:rsidRPr="007060DF" w14:paraId="64C9B02D" w14:textId="77777777" w:rsidTr="00C0190C">
              <w:trPr>
                <w:tblHeader/>
                <w:tblCellSpacing w:w="0" w:type="dxa"/>
              </w:trPr>
              <w:tc>
                <w:tcPr>
                  <w:tcW w:w="360" w:type="dxa"/>
                  <w:hideMark/>
                </w:tcPr>
                <w:p w14:paraId="5D62A8CB" w14:textId="77777777" w:rsidR="00C0190C" w:rsidRPr="00A25D4D" w:rsidRDefault="00C0190C" w:rsidP="008F13CC">
                  <w:pPr>
                    <w:jc w:val="left"/>
                  </w:pPr>
                  <w:r w:rsidRPr="00A25D4D">
                    <w:t> </w:t>
                  </w:r>
                </w:p>
              </w:tc>
              <w:tc>
                <w:tcPr>
                  <w:tcW w:w="1500" w:type="dxa"/>
                  <w:hideMark/>
                </w:tcPr>
                <w:p w14:paraId="2CF26A36" w14:textId="77777777" w:rsidR="00C0190C" w:rsidRPr="00A25D4D" w:rsidRDefault="00C0190C" w:rsidP="008F13CC">
                  <w:pPr>
                    <w:jc w:val="left"/>
                  </w:pPr>
                  <w:r w:rsidRPr="00A25D4D">
                    <w:t>OCL:</w:t>
                  </w:r>
                </w:p>
              </w:tc>
              <w:tc>
                <w:tcPr>
                  <w:tcW w:w="0" w:type="auto"/>
                  <w:hideMark/>
                </w:tcPr>
                <w:p w14:paraId="6AE16AC3"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self.ligging.oclIsKindOf</w:t>
                  </w:r>
                  <w:proofErr w:type="spellEnd"/>
                  <w:r w:rsidRPr="00A25D4D">
                    <w:rPr>
                      <w:lang w:val="en-GB"/>
                    </w:rPr>
                    <w:t>(</w:t>
                  </w:r>
                  <w:proofErr w:type="spellStart"/>
                  <w:r w:rsidRPr="00A25D4D">
                    <w:rPr>
                      <w:lang w:val="en-GB"/>
                    </w:rPr>
                    <w:t>GM_Point</w:t>
                  </w:r>
                  <w:proofErr w:type="spellEnd"/>
                  <w:r w:rsidRPr="00A25D4D">
                    <w:rPr>
                      <w:lang w:val="en-GB"/>
                    </w:rPr>
                    <w:t xml:space="preserve">) or </w:t>
                  </w:r>
                  <w:proofErr w:type="spellStart"/>
                  <w:r w:rsidRPr="00A25D4D">
                    <w:rPr>
                      <w:lang w:val="en-GB"/>
                    </w:rPr>
                    <w:t>self.ligging.oclIsKindOf</w:t>
                  </w:r>
                  <w:proofErr w:type="spellEnd"/>
                  <w:r w:rsidRPr="00A25D4D">
                    <w:rPr>
                      <w:lang w:val="en-GB"/>
                    </w:rPr>
                    <w:t>(</w:t>
                  </w:r>
                  <w:proofErr w:type="spellStart"/>
                  <w:r w:rsidRPr="00A25D4D">
                    <w:rPr>
                      <w:lang w:val="en-GB"/>
                    </w:rPr>
                    <w:t>GM_Curve</w:t>
                  </w:r>
                  <w:proofErr w:type="spellEnd"/>
                  <w:r w:rsidRPr="00A25D4D">
                    <w:rPr>
                      <w:lang w:val="en-GB"/>
                    </w:rPr>
                    <w:t xml:space="preserve">) or </w:t>
                  </w:r>
                  <w:proofErr w:type="spellStart"/>
                  <w:r w:rsidRPr="00A25D4D">
                    <w:rPr>
                      <w:lang w:val="en-GB"/>
                    </w:rPr>
                    <w:t>self.ligging.oclIsKindOf</w:t>
                  </w:r>
                  <w:proofErr w:type="spellEnd"/>
                  <w:r w:rsidRPr="00A25D4D">
                    <w:rPr>
                      <w:lang w:val="en-GB"/>
                    </w:rPr>
                    <w:t>(</w:t>
                  </w:r>
                  <w:proofErr w:type="spellStart"/>
                  <w:r w:rsidRPr="00A25D4D">
                    <w:rPr>
                      <w:lang w:val="en-GB"/>
                    </w:rPr>
                    <w:t>GM_Surface</w:t>
                  </w:r>
                  <w:proofErr w:type="spellEnd"/>
                  <w:r w:rsidRPr="00A25D4D">
                    <w:rPr>
                      <w:lang w:val="en-GB"/>
                    </w:rPr>
                    <w:t>)</w:t>
                  </w:r>
                </w:p>
              </w:tc>
            </w:tr>
          </w:tbl>
          <w:p w14:paraId="28789992" w14:textId="77777777" w:rsidR="00C0190C" w:rsidRPr="00A25D4D" w:rsidRDefault="00C0190C" w:rsidP="008F13CC">
            <w:pPr>
              <w:jc w:val="left"/>
              <w:rPr>
                <w:lang w:val="en-GB"/>
              </w:rPr>
            </w:pPr>
          </w:p>
        </w:tc>
      </w:tr>
    </w:tbl>
    <w:p w14:paraId="14A2E133" w14:textId="77777777" w:rsidR="00C0190C" w:rsidRPr="00A25D4D" w:rsidRDefault="00C0190C" w:rsidP="008F13CC">
      <w:pPr>
        <w:pStyle w:val="Kop5"/>
        <w:jc w:val="left"/>
        <w:rPr>
          <w:sz w:val="16"/>
          <w:szCs w:val="16"/>
        </w:rPr>
      </w:pPr>
      <w:proofErr w:type="spellStart"/>
      <w:r w:rsidRPr="00A25D4D">
        <w:rPr>
          <w:sz w:val="16"/>
          <w:szCs w:val="16"/>
        </w:rPr>
        <w:t>EisVoorzorgsmaatregelBijlage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949FB7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7A61394" w14:textId="77777777" w:rsidR="00C0190C" w:rsidRPr="00A25D4D" w:rsidRDefault="00C0190C" w:rsidP="008F13CC">
            <w:pPr>
              <w:jc w:val="left"/>
            </w:pPr>
            <w:proofErr w:type="spellStart"/>
            <w:r w:rsidRPr="00A25D4D">
              <w:rPr>
                <w:b/>
                <w:bCs/>
              </w:rPr>
              <w:t>EisVoorzorgsmaatregelBijlage</w:t>
            </w:r>
            <w:proofErr w:type="spellEnd"/>
          </w:p>
        </w:tc>
      </w:tr>
      <w:tr w:rsidR="00C0190C" w:rsidRPr="00A25D4D" w14:paraId="444B9C4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1A12BB5" w14:textId="77777777" w:rsidTr="00C0190C">
              <w:trPr>
                <w:tblHeader/>
                <w:tblCellSpacing w:w="0" w:type="dxa"/>
              </w:trPr>
              <w:tc>
                <w:tcPr>
                  <w:tcW w:w="360" w:type="dxa"/>
                  <w:hideMark/>
                </w:tcPr>
                <w:p w14:paraId="3641EBBD" w14:textId="77777777" w:rsidR="00C0190C" w:rsidRPr="00A25D4D" w:rsidRDefault="00C0190C" w:rsidP="008F13CC">
                  <w:pPr>
                    <w:jc w:val="left"/>
                  </w:pPr>
                  <w:r w:rsidRPr="00A25D4D">
                    <w:t> </w:t>
                  </w:r>
                </w:p>
              </w:tc>
              <w:tc>
                <w:tcPr>
                  <w:tcW w:w="1500" w:type="dxa"/>
                  <w:hideMark/>
                </w:tcPr>
                <w:p w14:paraId="19FD78C5" w14:textId="77777777" w:rsidR="00C0190C" w:rsidRPr="00A25D4D" w:rsidRDefault="00C0190C" w:rsidP="008F13CC">
                  <w:pPr>
                    <w:jc w:val="left"/>
                  </w:pPr>
                  <w:r w:rsidRPr="00A25D4D">
                    <w:t>Naam</w:t>
                  </w:r>
                </w:p>
              </w:tc>
              <w:tc>
                <w:tcPr>
                  <w:tcW w:w="0" w:type="auto"/>
                  <w:hideMark/>
                </w:tcPr>
                <w:p w14:paraId="2C0EDF81" w14:textId="77777777" w:rsidR="00C0190C" w:rsidRPr="00A25D4D" w:rsidRDefault="00C0190C" w:rsidP="008F13CC">
                  <w:pPr>
                    <w:jc w:val="left"/>
                  </w:pPr>
                </w:p>
              </w:tc>
            </w:tr>
            <w:tr w:rsidR="00C0190C" w:rsidRPr="00A25D4D" w14:paraId="7E2A0121" w14:textId="77777777" w:rsidTr="00C0190C">
              <w:trPr>
                <w:tblHeader/>
                <w:tblCellSpacing w:w="0" w:type="dxa"/>
              </w:trPr>
              <w:tc>
                <w:tcPr>
                  <w:tcW w:w="360" w:type="dxa"/>
                  <w:hideMark/>
                </w:tcPr>
                <w:p w14:paraId="2F16A269" w14:textId="77777777" w:rsidR="00C0190C" w:rsidRPr="00A25D4D" w:rsidRDefault="00C0190C" w:rsidP="008F13CC">
                  <w:pPr>
                    <w:jc w:val="left"/>
                  </w:pPr>
                  <w:r w:rsidRPr="00A25D4D">
                    <w:t> </w:t>
                  </w:r>
                </w:p>
              </w:tc>
              <w:tc>
                <w:tcPr>
                  <w:tcW w:w="1500" w:type="dxa"/>
                  <w:hideMark/>
                </w:tcPr>
                <w:p w14:paraId="12615FF4" w14:textId="77777777" w:rsidR="00C0190C" w:rsidRPr="00A25D4D" w:rsidRDefault="00C0190C" w:rsidP="008F13CC">
                  <w:pPr>
                    <w:jc w:val="left"/>
                  </w:pPr>
                  <w:r w:rsidRPr="00A25D4D">
                    <w:t>Definitie:</w:t>
                  </w:r>
                </w:p>
              </w:tc>
              <w:tc>
                <w:tcPr>
                  <w:tcW w:w="0" w:type="auto"/>
                  <w:hideMark/>
                </w:tcPr>
                <w:p w14:paraId="3CAAC3E5" w14:textId="77777777" w:rsidR="00C0190C" w:rsidRPr="00A25D4D" w:rsidRDefault="00C0190C" w:rsidP="008F13CC">
                  <w:pPr>
                    <w:jc w:val="left"/>
                  </w:pPr>
                  <w:r w:rsidRPr="00A25D4D">
                    <w:t xml:space="preserve">Bijlage met de vermelding welke voorzorgsmaatregelen getroffen dienen te worden. Aangegeven wordt wat de voorzorgsmaatregel is met de hoogste prioriteit. </w:t>
                  </w:r>
                </w:p>
              </w:tc>
            </w:tr>
            <w:tr w:rsidR="00C0190C" w:rsidRPr="00A25D4D" w14:paraId="1973EA96" w14:textId="77777777" w:rsidTr="00C0190C">
              <w:trPr>
                <w:tblHeader/>
                <w:tblCellSpacing w:w="0" w:type="dxa"/>
              </w:trPr>
              <w:tc>
                <w:tcPr>
                  <w:tcW w:w="360" w:type="dxa"/>
                  <w:hideMark/>
                </w:tcPr>
                <w:p w14:paraId="2C7A4022" w14:textId="77777777" w:rsidR="00C0190C" w:rsidRPr="00A25D4D" w:rsidRDefault="00C0190C" w:rsidP="008F13CC">
                  <w:pPr>
                    <w:jc w:val="left"/>
                  </w:pPr>
                  <w:r w:rsidRPr="00A25D4D">
                    <w:t> </w:t>
                  </w:r>
                </w:p>
              </w:tc>
              <w:tc>
                <w:tcPr>
                  <w:tcW w:w="1500" w:type="dxa"/>
                  <w:hideMark/>
                </w:tcPr>
                <w:p w14:paraId="68FB169D" w14:textId="77777777" w:rsidR="00C0190C" w:rsidRPr="00A25D4D" w:rsidRDefault="00C0190C" w:rsidP="008F13CC">
                  <w:pPr>
                    <w:jc w:val="left"/>
                  </w:pPr>
                  <w:r w:rsidRPr="00A25D4D">
                    <w:t>Subtype van:</w:t>
                  </w:r>
                </w:p>
              </w:tc>
              <w:tc>
                <w:tcPr>
                  <w:tcW w:w="0" w:type="auto"/>
                  <w:hideMark/>
                </w:tcPr>
                <w:p w14:paraId="039F8312" w14:textId="77777777" w:rsidR="00C0190C" w:rsidRPr="00A25D4D" w:rsidRDefault="00C0190C" w:rsidP="008F13CC">
                  <w:pPr>
                    <w:jc w:val="left"/>
                  </w:pPr>
                  <w:r w:rsidRPr="00A25D4D">
                    <w:t>Bijlage</w:t>
                  </w:r>
                </w:p>
              </w:tc>
            </w:tr>
            <w:tr w:rsidR="00C0190C" w:rsidRPr="00A25D4D" w14:paraId="36C38631" w14:textId="77777777" w:rsidTr="00C0190C">
              <w:trPr>
                <w:tblHeader/>
                <w:tblCellSpacing w:w="0" w:type="dxa"/>
              </w:trPr>
              <w:tc>
                <w:tcPr>
                  <w:tcW w:w="360" w:type="dxa"/>
                  <w:hideMark/>
                </w:tcPr>
                <w:p w14:paraId="0EFB33F1" w14:textId="77777777" w:rsidR="00C0190C" w:rsidRPr="00A25D4D" w:rsidRDefault="00C0190C" w:rsidP="008F13CC">
                  <w:pPr>
                    <w:jc w:val="left"/>
                  </w:pPr>
                  <w:r w:rsidRPr="00A25D4D">
                    <w:t> </w:t>
                  </w:r>
                </w:p>
              </w:tc>
              <w:tc>
                <w:tcPr>
                  <w:tcW w:w="1500" w:type="dxa"/>
                  <w:hideMark/>
                </w:tcPr>
                <w:p w14:paraId="560467E9" w14:textId="77777777" w:rsidR="00C0190C" w:rsidRPr="00A25D4D" w:rsidRDefault="00C0190C" w:rsidP="008F13CC">
                  <w:pPr>
                    <w:jc w:val="left"/>
                  </w:pPr>
                  <w:r w:rsidRPr="00A25D4D">
                    <w:t>Omschrijving:</w:t>
                  </w:r>
                </w:p>
              </w:tc>
              <w:tc>
                <w:tcPr>
                  <w:tcW w:w="0" w:type="auto"/>
                  <w:hideMark/>
                </w:tcPr>
                <w:p w14:paraId="02133ACD" w14:textId="77777777" w:rsidR="00C0190C" w:rsidRPr="00A25D4D" w:rsidRDefault="00C0190C" w:rsidP="008F13CC">
                  <w:pPr>
                    <w:jc w:val="left"/>
                  </w:pPr>
                  <w:r w:rsidRPr="00A25D4D">
                    <w:t xml:space="preserve">Alleen de eis voorzorgsmaatregel met de hoogste prioriteit binnen dit thema wordt opgenomen. Op basis van prioriteitscriteria wordt van alle binnen dit deel van het </w:t>
                  </w:r>
                  <w:proofErr w:type="spellStart"/>
                  <w:r w:rsidRPr="00A25D4D">
                    <w:t>utiliteitsnetwork</w:t>
                  </w:r>
                  <w:proofErr w:type="spellEnd"/>
                  <w:r w:rsidRPr="00A25D4D">
                    <w:t xml:space="preserve"> en dit thema geldende voorzorgsmaatregelen de maatregel met de hoogste </w:t>
                  </w:r>
                  <w:proofErr w:type="spellStart"/>
                  <w:r w:rsidRPr="00A25D4D">
                    <w:t>proriteit</w:t>
                  </w:r>
                  <w:proofErr w:type="spellEnd"/>
                  <w:r w:rsidRPr="00A25D4D">
                    <w:t xml:space="preserve"> opgenomen. </w:t>
                  </w:r>
                </w:p>
              </w:tc>
            </w:tr>
            <w:tr w:rsidR="00C0190C" w:rsidRPr="00A25D4D" w14:paraId="15086E1C" w14:textId="77777777" w:rsidTr="00C0190C">
              <w:trPr>
                <w:tblHeader/>
                <w:tblCellSpacing w:w="0" w:type="dxa"/>
              </w:trPr>
              <w:tc>
                <w:tcPr>
                  <w:tcW w:w="360" w:type="dxa"/>
                  <w:hideMark/>
                </w:tcPr>
                <w:p w14:paraId="05FFD6BB" w14:textId="77777777" w:rsidR="00C0190C" w:rsidRPr="00A25D4D" w:rsidRDefault="00C0190C" w:rsidP="008F13CC">
                  <w:pPr>
                    <w:jc w:val="left"/>
                  </w:pPr>
                  <w:r w:rsidRPr="00A25D4D">
                    <w:t> </w:t>
                  </w:r>
                </w:p>
              </w:tc>
              <w:tc>
                <w:tcPr>
                  <w:tcW w:w="1500" w:type="dxa"/>
                  <w:hideMark/>
                </w:tcPr>
                <w:p w14:paraId="42DD6EA5" w14:textId="77777777" w:rsidR="00C0190C" w:rsidRPr="00A25D4D" w:rsidRDefault="00C0190C" w:rsidP="008F13CC">
                  <w:pPr>
                    <w:jc w:val="left"/>
                  </w:pPr>
                  <w:r w:rsidRPr="00A25D4D">
                    <w:t>Stereotypes:</w:t>
                  </w:r>
                </w:p>
              </w:tc>
              <w:tc>
                <w:tcPr>
                  <w:tcW w:w="0" w:type="auto"/>
                  <w:hideMark/>
                </w:tcPr>
                <w:p w14:paraId="43EA77F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F74F0EC" w14:textId="77777777" w:rsidR="00C0190C" w:rsidRPr="00A25D4D" w:rsidRDefault="00C0190C" w:rsidP="008F13CC">
            <w:pPr>
              <w:jc w:val="left"/>
            </w:pPr>
          </w:p>
        </w:tc>
      </w:tr>
      <w:tr w:rsidR="00C0190C" w:rsidRPr="00A25D4D" w14:paraId="0F25336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B6094F" w14:textId="77777777" w:rsidR="00C0190C" w:rsidRPr="00A25D4D" w:rsidRDefault="00C0190C" w:rsidP="008F13CC">
            <w:pPr>
              <w:jc w:val="left"/>
            </w:pPr>
            <w:r w:rsidRPr="00A25D4D">
              <w:rPr>
                <w:b/>
                <w:bCs/>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383610" w14:textId="77777777" w:rsidTr="00C0190C">
              <w:trPr>
                <w:tblHeader/>
                <w:tblCellSpacing w:w="0" w:type="dxa"/>
              </w:trPr>
              <w:tc>
                <w:tcPr>
                  <w:tcW w:w="360" w:type="dxa"/>
                  <w:hideMark/>
                </w:tcPr>
                <w:p w14:paraId="198FEF2C" w14:textId="77777777" w:rsidR="00C0190C" w:rsidRPr="00A25D4D" w:rsidRDefault="00C0190C" w:rsidP="008F13CC">
                  <w:pPr>
                    <w:jc w:val="left"/>
                  </w:pPr>
                  <w:r w:rsidRPr="00A25D4D">
                    <w:t> </w:t>
                  </w:r>
                </w:p>
              </w:tc>
              <w:tc>
                <w:tcPr>
                  <w:tcW w:w="1500" w:type="dxa"/>
                  <w:hideMark/>
                </w:tcPr>
                <w:p w14:paraId="41D72BCC" w14:textId="77777777" w:rsidR="00C0190C" w:rsidRPr="00A25D4D" w:rsidRDefault="00C0190C" w:rsidP="008F13CC">
                  <w:pPr>
                    <w:jc w:val="left"/>
                  </w:pPr>
                  <w:r w:rsidRPr="00A25D4D">
                    <w:t>Type:</w:t>
                  </w:r>
                </w:p>
              </w:tc>
              <w:tc>
                <w:tcPr>
                  <w:tcW w:w="0" w:type="auto"/>
                  <w:hideMark/>
                </w:tcPr>
                <w:p w14:paraId="76B80F84" w14:textId="77777777" w:rsidR="00C0190C" w:rsidRPr="00A25D4D" w:rsidRDefault="00C0190C" w:rsidP="008F13CC">
                  <w:pPr>
                    <w:jc w:val="left"/>
                  </w:pPr>
                  <w:r w:rsidRPr="00A25D4D">
                    <w:t>Thema</w:t>
                  </w:r>
                </w:p>
              </w:tc>
            </w:tr>
            <w:tr w:rsidR="00C0190C" w:rsidRPr="00A25D4D" w14:paraId="559CCD77" w14:textId="77777777" w:rsidTr="00C0190C">
              <w:trPr>
                <w:tblHeader/>
                <w:tblCellSpacing w:w="0" w:type="dxa"/>
              </w:trPr>
              <w:tc>
                <w:tcPr>
                  <w:tcW w:w="360" w:type="dxa"/>
                  <w:hideMark/>
                </w:tcPr>
                <w:p w14:paraId="1D7EC813" w14:textId="77777777" w:rsidR="00C0190C" w:rsidRPr="00A25D4D" w:rsidRDefault="00C0190C" w:rsidP="008F13CC">
                  <w:pPr>
                    <w:jc w:val="left"/>
                  </w:pPr>
                  <w:r w:rsidRPr="00A25D4D">
                    <w:t> </w:t>
                  </w:r>
                </w:p>
              </w:tc>
              <w:tc>
                <w:tcPr>
                  <w:tcW w:w="1500" w:type="dxa"/>
                  <w:hideMark/>
                </w:tcPr>
                <w:p w14:paraId="23CE4696" w14:textId="77777777" w:rsidR="00C0190C" w:rsidRPr="00A25D4D" w:rsidRDefault="00C0190C" w:rsidP="008F13CC">
                  <w:pPr>
                    <w:jc w:val="left"/>
                  </w:pPr>
                  <w:r w:rsidRPr="00A25D4D">
                    <w:t>Naam</w:t>
                  </w:r>
                </w:p>
              </w:tc>
              <w:tc>
                <w:tcPr>
                  <w:tcW w:w="0" w:type="auto"/>
                  <w:hideMark/>
                </w:tcPr>
                <w:p w14:paraId="3B76BF7C" w14:textId="77777777" w:rsidR="00C0190C" w:rsidRPr="00A25D4D" w:rsidRDefault="00C0190C" w:rsidP="008F13CC">
                  <w:pPr>
                    <w:jc w:val="left"/>
                  </w:pPr>
                </w:p>
              </w:tc>
            </w:tr>
            <w:tr w:rsidR="00C0190C" w:rsidRPr="00A25D4D" w14:paraId="0CA21B12" w14:textId="77777777" w:rsidTr="00C0190C">
              <w:trPr>
                <w:tblHeader/>
                <w:tblCellSpacing w:w="0" w:type="dxa"/>
              </w:trPr>
              <w:tc>
                <w:tcPr>
                  <w:tcW w:w="360" w:type="dxa"/>
                  <w:hideMark/>
                </w:tcPr>
                <w:p w14:paraId="7B832AC3" w14:textId="77777777" w:rsidR="00C0190C" w:rsidRPr="00A25D4D" w:rsidRDefault="00C0190C" w:rsidP="008F13CC">
                  <w:pPr>
                    <w:jc w:val="left"/>
                  </w:pPr>
                  <w:r w:rsidRPr="00A25D4D">
                    <w:t> </w:t>
                  </w:r>
                </w:p>
              </w:tc>
              <w:tc>
                <w:tcPr>
                  <w:tcW w:w="1500" w:type="dxa"/>
                  <w:hideMark/>
                </w:tcPr>
                <w:p w14:paraId="720C878D" w14:textId="77777777" w:rsidR="00C0190C" w:rsidRPr="00A25D4D" w:rsidRDefault="00C0190C" w:rsidP="008F13CC">
                  <w:pPr>
                    <w:jc w:val="left"/>
                  </w:pPr>
                  <w:r w:rsidRPr="00A25D4D">
                    <w:t>Definitie:</w:t>
                  </w:r>
                </w:p>
              </w:tc>
              <w:tc>
                <w:tcPr>
                  <w:tcW w:w="0" w:type="auto"/>
                  <w:hideMark/>
                </w:tcPr>
                <w:p w14:paraId="65B93138" w14:textId="77777777" w:rsidR="00C0190C" w:rsidRPr="00A25D4D" w:rsidRDefault="00C0190C" w:rsidP="008F13CC">
                  <w:pPr>
                    <w:jc w:val="left"/>
                  </w:pPr>
                  <w:r w:rsidRPr="00A25D4D">
                    <w:t xml:space="preserve">Het thema geeft aan welk type leiding het betreft en welke functie de leidingen hebben. Bijvoorbeeld datatransport, gas lage druk, laagspanning, riool etc. Gekozen kan worden uit een lijst van thema’s </w:t>
                  </w:r>
                </w:p>
              </w:tc>
            </w:tr>
            <w:tr w:rsidR="00C0190C" w:rsidRPr="00A25D4D" w14:paraId="05B1B34D" w14:textId="77777777" w:rsidTr="00C0190C">
              <w:trPr>
                <w:tblHeader/>
                <w:tblCellSpacing w:w="0" w:type="dxa"/>
              </w:trPr>
              <w:tc>
                <w:tcPr>
                  <w:tcW w:w="360" w:type="dxa"/>
                  <w:hideMark/>
                </w:tcPr>
                <w:p w14:paraId="41F54054" w14:textId="77777777" w:rsidR="00C0190C" w:rsidRPr="00A25D4D" w:rsidRDefault="00C0190C" w:rsidP="008F13CC">
                  <w:pPr>
                    <w:jc w:val="left"/>
                  </w:pPr>
                  <w:r w:rsidRPr="00A25D4D">
                    <w:t> </w:t>
                  </w:r>
                </w:p>
              </w:tc>
              <w:tc>
                <w:tcPr>
                  <w:tcW w:w="1500" w:type="dxa"/>
                  <w:hideMark/>
                </w:tcPr>
                <w:p w14:paraId="78B1B898" w14:textId="77777777" w:rsidR="00C0190C" w:rsidRPr="00A25D4D" w:rsidRDefault="00C0190C" w:rsidP="008F13CC">
                  <w:pPr>
                    <w:jc w:val="left"/>
                  </w:pPr>
                  <w:r w:rsidRPr="00A25D4D">
                    <w:t>Omschrijving:</w:t>
                  </w:r>
                </w:p>
              </w:tc>
              <w:tc>
                <w:tcPr>
                  <w:tcW w:w="0" w:type="auto"/>
                  <w:hideMark/>
                </w:tcPr>
                <w:p w14:paraId="55039681" w14:textId="77777777" w:rsidR="00C0190C" w:rsidRPr="00A25D4D" w:rsidRDefault="00C0190C" w:rsidP="008F13CC">
                  <w:pPr>
                    <w:jc w:val="left"/>
                  </w:pPr>
                  <w:r w:rsidRPr="00A25D4D">
                    <w:t xml:space="preserve">Opmerking: Signaleringskabels die data vervoeren vallen onder datatransport. </w:t>
                  </w:r>
                </w:p>
              </w:tc>
            </w:tr>
            <w:tr w:rsidR="00C0190C" w:rsidRPr="00A25D4D" w14:paraId="5AA8C21F" w14:textId="77777777" w:rsidTr="00C0190C">
              <w:trPr>
                <w:tblHeader/>
                <w:tblCellSpacing w:w="0" w:type="dxa"/>
              </w:trPr>
              <w:tc>
                <w:tcPr>
                  <w:tcW w:w="360" w:type="dxa"/>
                  <w:hideMark/>
                </w:tcPr>
                <w:p w14:paraId="0D383BAF" w14:textId="77777777" w:rsidR="00C0190C" w:rsidRPr="00A25D4D" w:rsidRDefault="00C0190C" w:rsidP="008F13CC">
                  <w:pPr>
                    <w:jc w:val="left"/>
                  </w:pPr>
                  <w:r w:rsidRPr="00A25D4D">
                    <w:t> </w:t>
                  </w:r>
                </w:p>
              </w:tc>
              <w:tc>
                <w:tcPr>
                  <w:tcW w:w="1500" w:type="dxa"/>
                  <w:hideMark/>
                </w:tcPr>
                <w:p w14:paraId="4156709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29CCF6" w14:textId="77777777" w:rsidR="00C0190C" w:rsidRPr="00A25D4D" w:rsidRDefault="00C0190C" w:rsidP="008F13CC">
                  <w:pPr>
                    <w:jc w:val="left"/>
                  </w:pPr>
                  <w:r w:rsidRPr="00A25D4D">
                    <w:t>1</w:t>
                  </w:r>
                </w:p>
              </w:tc>
            </w:tr>
          </w:tbl>
          <w:p w14:paraId="172C076A" w14:textId="77777777" w:rsidR="00C0190C" w:rsidRPr="00A25D4D" w:rsidRDefault="00C0190C" w:rsidP="008F13CC">
            <w:pPr>
              <w:jc w:val="left"/>
            </w:pPr>
          </w:p>
        </w:tc>
      </w:tr>
      <w:tr w:rsidR="00C0190C" w:rsidRPr="00A25D4D" w14:paraId="4CA1A9C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325568" w14:textId="77777777" w:rsidR="00C0190C" w:rsidRPr="00A25D4D" w:rsidRDefault="00C0190C" w:rsidP="008F13CC">
            <w:pPr>
              <w:jc w:val="left"/>
            </w:pPr>
            <w:r w:rsidRPr="00A25D4D">
              <w:rPr>
                <w:b/>
                <w:bCs/>
              </w:rPr>
              <w:t xml:space="preserve">Attribuut: </w:t>
            </w:r>
            <w:proofErr w:type="spellStart"/>
            <w:r w:rsidRPr="00A25D4D">
              <w:rPr>
                <w:b/>
                <w:bCs/>
              </w:rPr>
              <w:t>eisVoorzorgsmaatregel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080D94A" w14:textId="77777777" w:rsidTr="00C0190C">
              <w:trPr>
                <w:tblHeader/>
                <w:tblCellSpacing w:w="0" w:type="dxa"/>
              </w:trPr>
              <w:tc>
                <w:tcPr>
                  <w:tcW w:w="360" w:type="dxa"/>
                  <w:hideMark/>
                </w:tcPr>
                <w:p w14:paraId="23033FD7" w14:textId="77777777" w:rsidR="00C0190C" w:rsidRPr="00A25D4D" w:rsidRDefault="00C0190C" w:rsidP="008F13CC">
                  <w:pPr>
                    <w:jc w:val="left"/>
                  </w:pPr>
                  <w:r w:rsidRPr="00A25D4D">
                    <w:t> </w:t>
                  </w:r>
                </w:p>
              </w:tc>
              <w:tc>
                <w:tcPr>
                  <w:tcW w:w="1500" w:type="dxa"/>
                  <w:hideMark/>
                </w:tcPr>
                <w:p w14:paraId="4EB4D267" w14:textId="77777777" w:rsidR="00C0190C" w:rsidRPr="00A25D4D" w:rsidRDefault="00C0190C" w:rsidP="008F13CC">
                  <w:pPr>
                    <w:jc w:val="left"/>
                  </w:pPr>
                  <w:r w:rsidRPr="00A25D4D">
                    <w:t>Type:</w:t>
                  </w:r>
                </w:p>
              </w:tc>
              <w:tc>
                <w:tcPr>
                  <w:tcW w:w="0" w:type="auto"/>
                  <w:hideMark/>
                </w:tcPr>
                <w:p w14:paraId="09F89535" w14:textId="77777777" w:rsidR="00C0190C" w:rsidRPr="00A25D4D" w:rsidRDefault="00C0190C" w:rsidP="008F13CC">
                  <w:pPr>
                    <w:jc w:val="left"/>
                  </w:pPr>
                  <w:proofErr w:type="spellStart"/>
                  <w:r w:rsidRPr="00A25D4D">
                    <w:t>CharacterString</w:t>
                  </w:r>
                  <w:proofErr w:type="spellEnd"/>
                </w:p>
              </w:tc>
            </w:tr>
            <w:tr w:rsidR="00C0190C" w:rsidRPr="00A25D4D" w14:paraId="57DF8CAC" w14:textId="77777777" w:rsidTr="00C0190C">
              <w:trPr>
                <w:tblHeader/>
                <w:tblCellSpacing w:w="0" w:type="dxa"/>
              </w:trPr>
              <w:tc>
                <w:tcPr>
                  <w:tcW w:w="360" w:type="dxa"/>
                  <w:hideMark/>
                </w:tcPr>
                <w:p w14:paraId="0A1CA6DB" w14:textId="77777777" w:rsidR="00C0190C" w:rsidRPr="00A25D4D" w:rsidRDefault="00C0190C" w:rsidP="008F13CC">
                  <w:pPr>
                    <w:jc w:val="left"/>
                  </w:pPr>
                  <w:r w:rsidRPr="00A25D4D">
                    <w:t> </w:t>
                  </w:r>
                </w:p>
              </w:tc>
              <w:tc>
                <w:tcPr>
                  <w:tcW w:w="1500" w:type="dxa"/>
                  <w:hideMark/>
                </w:tcPr>
                <w:p w14:paraId="0839D12A" w14:textId="77777777" w:rsidR="00C0190C" w:rsidRPr="00A25D4D" w:rsidRDefault="00C0190C" w:rsidP="008F13CC">
                  <w:pPr>
                    <w:jc w:val="left"/>
                  </w:pPr>
                  <w:r w:rsidRPr="00A25D4D">
                    <w:t>Naam</w:t>
                  </w:r>
                </w:p>
              </w:tc>
              <w:tc>
                <w:tcPr>
                  <w:tcW w:w="0" w:type="auto"/>
                  <w:hideMark/>
                </w:tcPr>
                <w:p w14:paraId="2D19F52D" w14:textId="77777777" w:rsidR="00C0190C" w:rsidRPr="00A25D4D" w:rsidRDefault="00C0190C" w:rsidP="008F13CC">
                  <w:pPr>
                    <w:jc w:val="left"/>
                  </w:pPr>
                </w:p>
              </w:tc>
            </w:tr>
            <w:tr w:rsidR="00C0190C" w:rsidRPr="00A25D4D" w14:paraId="3F963043" w14:textId="77777777" w:rsidTr="00C0190C">
              <w:trPr>
                <w:tblHeader/>
                <w:tblCellSpacing w:w="0" w:type="dxa"/>
              </w:trPr>
              <w:tc>
                <w:tcPr>
                  <w:tcW w:w="360" w:type="dxa"/>
                  <w:hideMark/>
                </w:tcPr>
                <w:p w14:paraId="36248DB5" w14:textId="77777777" w:rsidR="00C0190C" w:rsidRPr="00A25D4D" w:rsidRDefault="00C0190C" w:rsidP="008F13CC">
                  <w:pPr>
                    <w:jc w:val="left"/>
                  </w:pPr>
                  <w:r w:rsidRPr="00A25D4D">
                    <w:t> </w:t>
                  </w:r>
                </w:p>
              </w:tc>
              <w:tc>
                <w:tcPr>
                  <w:tcW w:w="1500" w:type="dxa"/>
                  <w:hideMark/>
                </w:tcPr>
                <w:p w14:paraId="335D2FD2" w14:textId="77777777" w:rsidR="00C0190C" w:rsidRPr="00A25D4D" w:rsidRDefault="00C0190C" w:rsidP="008F13CC">
                  <w:pPr>
                    <w:jc w:val="left"/>
                  </w:pPr>
                  <w:r w:rsidRPr="00A25D4D">
                    <w:t>Definitie:</w:t>
                  </w:r>
                </w:p>
              </w:tc>
              <w:tc>
                <w:tcPr>
                  <w:tcW w:w="0" w:type="auto"/>
                  <w:hideMark/>
                </w:tcPr>
                <w:p w14:paraId="190067AE" w14:textId="77777777" w:rsidR="00C0190C" w:rsidRPr="00A25D4D" w:rsidRDefault="00C0190C" w:rsidP="008F13CC">
                  <w:pPr>
                    <w:jc w:val="left"/>
                  </w:pPr>
                  <w:r w:rsidRPr="00A25D4D">
                    <w:t xml:space="preserve">Vermelding of er voorzorgsmaatregelen getroffen dienen te worden. Aangegeven wordt wat de voorzorgsmaatregel is. </w:t>
                  </w:r>
                </w:p>
              </w:tc>
            </w:tr>
            <w:tr w:rsidR="00C0190C" w:rsidRPr="00A25D4D" w14:paraId="08067332" w14:textId="77777777" w:rsidTr="00C0190C">
              <w:trPr>
                <w:tblHeader/>
                <w:tblCellSpacing w:w="0" w:type="dxa"/>
              </w:trPr>
              <w:tc>
                <w:tcPr>
                  <w:tcW w:w="360" w:type="dxa"/>
                  <w:hideMark/>
                </w:tcPr>
                <w:p w14:paraId="7FC66110" w14:textId="77777777" w:rsidR="00C0190C" w:rsidRPr="00A25D4D" w:rsidRDefault="00C0190C" w:rsidP="008F13CC">
                  <w:pPr>
                    <w:jc w:val="left"/>
                  </w:pPr>
                  <w:r w:rsidRPr="00A25D4D">
                    <w:t> </w:t>
                  </w:r>
                </w:p>
              </w:tc>
              <w:tc>
                <w:tcPr>
                  <w:tcW w:w="1500" w:type="dxa"/>
                  <w:hideMark/>
                </w:tcPr>
                <w:p w14:paraId="7886A42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053C055" w14:textId="77777777" w:rsidR="00C0190C" w:rsidRPr="00A25D4D" w:rsidRDefault="00C0190C" w:rsidP="008F13CC">
                  <w:pPr>
                    <w:jc w:val="left"/>
                  </w:pPr>
                  <w:r w:rsidRPr="00A25D4D">
                    <w:t>1</w:t>
                  </w:r>
                </w:p>
              </w:tc>
            </w:tr>
          </w:tbl>
          <w:p w14:paraId="7A7DF15E" w14:textId="77777777" w:rsidR="00C0190C" w:rsidRPr="00A25D4D" w:rsidRDefault="00C0190C" w:rsidP="008F13CC">
            <w:pPr>
              <w:jc w:val="left"/>
            </w:pPr>
          </w:p>
        </w:tc>
      </w:tr>
      <w:tr w:rsidR="00C0190C" w:rsidRPr="00A25D4D" w14:paraId="212022A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FBBA51" w14:textId="77777777" w:rsidR="00C0190C" w:rsidRPr="00A25D4D" w:rsidRDefault="00C0190C" w:rsidP="008F13CC">
            <w:pPr>
              <w:jc w:val="left"/>
            </w:pPr>
            <w:r w:rsidRPr="00A25D4D">
              <w:rPr>
                <w:b/>
                <w:bCs/>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D1D98A7" w14:textId="77777777" w:rsidTr="00C0190C">
              <w:trPr>
                <w:tblHeader/>
                <w:tblCellSpacing w:w="0" w:type="dxa"/>
              </w:trPr>
              <w:tc>
                <w:tcPr>
                  <w:tcW w:w="360" w:type="dxa"/>
                  <w:hideMark/>
                </w:tcPr>
                <w:p w14:paraId="0427B302" w14:textId="77777777" w:rsidR="00C0190C" w:rsidRPr="00A25D4D" w:rsidRDefault="00C0190C" w:rsidP="008F13CC">
                  <w:pPr>
                    <w:jc w:val="left"/>
                  </w:pPr>
                  <w:r w:rsidRPr="00A25D4D">
                    <w:t> </w:t>
                  </w:r>
                </w:p>
              </w:tc>
              <w:tc>
                <w:tcPr>
                  <w:tcW w:w="1500" w:type="dxa"/>
                  <w:hideMark/>
                </w:tcPr>
                <w:p w14:paraId="020B17B1" w14:textId="77777777" w:rsidR="00C0190C" w:rsidRPr="00A25D4D" w:rsidRDefault="00C0190C" w:rsidP="008F13CC">
                  <w:pPr>
                    <w:jc w:val="left"/>
                  </w:pPr>
                  <w:r w:rsidRPr="00A25D4D">
                    <w:t>Type:</w:t>
                  </w:r>
                </w:p>
              </w:tc>
              <w:tc>
                <w:tcPr>
                  <w:tcW w:w="0" w:type="auto"/>
                  <w:hideMark/>
                </w:tcPr>
                <w:p w14:paraId="7E988B1B" w14:textId="77777777" w:rsidR="00C0190C" w:rsidRPr="00A25D4D" w:rsidRDefault="00C0190C" w:rsidP="008F13CC">
                  <w:pPr>
                    <w:jc w:val="left"/>
                  </w:pPr>
                  <w:proofErr w:type="spellStart"/>
                  <w:r w:rsidRPr="00A25D4D">
                    <w:t>CharacterString</w:t>
                  </w:r>
                  <w:proofErr w:type="spellEnd"/>
                </w:p>
              </w:tc>
            </w:tr>
            <w:tr w:rsidR="00C0190C" w:rsidRPr="00A25D4D" w14:paraId="3D1E4C8E" w14:textId="77777777" w:rsidTr="00C0190C">
              <w:trPr>
                <w:tblHeader/>
                <w:tblCellSpacing w:w="0" w:type="dxa"/>
              </w:trPr>
              <w:tc>
                <w:tcPr>
                  <w:tcW w:w="360" w:type="dxa"/>
                  <w:hideMark/>
                </w:tcPr>
                <w:p w14:paraId="3376033A" w14:textId="77777777" w:rsidR="00C0190C" w:rsidRPr="00A25D4D" w:rsidRDefault="00C0190C" w:rsidP="008F13CC">
                  <w:pPr>
                    <w:jc w:val="left"/>
                  </w:pPr>
                  <w:r w:rsidRPr="00A25D4D">
                    <w:t> </w:t>
                  </w:r>
                </w:p>
              </w:tc>
              <w:tc>
                <w:tcPr>
                  <w:tcW w:w="1500" w:type="dxa"/>
                  <w:hideMark/>
                </w:tcPr>
                <w:p w14:paraId="5166A9A0" w14:textId="77777777" w:rsidR="00C0190C" w:rsidRPr="00A25D4D" w:rsidRDefault="00C0190C" w:rsidP="008F13CC">
                  <w:pPr>
                    <w:jc w:val="left"/>
                  </w:pPr>
                  <w:r w:rsidRPr="00A25D4D">
                    <w:t>Naam</w:t>
                  </w:r>
                </w:p>
              </w:tc>
              <w:tc>
                <w:tcPr>
                  <w:tcW w:w="0" w:type="auto"/>
                  <w:hideMark/>
                </w:tcPr>
                <w:p w14:paraId="6A864BFE" w14:textId="77777777" w:rsidR="00C0190C" w:rsidRPr="00A25D4D" w:rsidRDefault="00C0190C" w:rsidP="008F13CC">
                  <w:pPr>
                    <w:jc w:val="left"/>
                  </w:pPr>
                </w:p>
              </w:tc>
            </w:tr>
            <w:tr w:rsidR="00C0190C" w:rsidRPr="00A25D4D" w14:paraId="51CC77E8" w14:textId="77777777" w:rsidTr="00C0190C">
              <w:trPr>
                <w:tblHeader/>
                <w:tblCellSpacing w:w="0" w:type="dxa"/>
              </w:trPr>
              <w:tc>
                <w:tcPr>
                  <w:tcW w:w="360" w:type="dxa"/>
                  <w:hideMark/>
                </w:tcPr>
                <w:p w14:paraId="4E6BB209" w14:textId="77777777" w:rsidR="00C0190C" w:rsidRPr="00A25D4D" w:rsidRDefault="00C0190C" w:rsidP="008F13CC">
                  <w:pPr>
                    <w:jc w:val="left"/>
                  </w:pPr>
                  <w:r w:rsidRPr="00A25D4D">
                    <w:t> </w:t>
                  </w:r>
                </w:p>
              </w:tc>
              <w:tc>
                <w:tcPr>
                  <w:tcW w:w="1500" w:type="dxa"/>
                  <w:hideMark/>
                </w:tcPr>
                <w:p w14:paraId="1499E3EE" w14:textId="77777777" w:rsidR="00C0190C" w:rsidRPr="00A25D4D" w:rsidRDefault="00C0190C" w:rsidP="008F13CC">
                  <w:pPr>
                    <w:jc w:val="left"/>
                  </w:pPr>
                  <w:r w:rsidRPr="00A25D4D">
                    <w:t>Definitie:</w:t>
                  </w:r>
                </w:p>
              </w:tc>
              <w:tc>
                <w:tcPr>
                  <w:tcW w:w="0" w:type="auto"/>
                  <w:hideMark/>
                </w:tcPr>
                <w:p w14:paraId="6EC9E113" w14:textId="77777777" w:rsidR="00C0190C" w:rsidRPr="00A25D4D" w:rsidRDefault="00C0190C" w:rsidP="008F13CC">
                  <w:pPr>
                    <w:jc w:val="left"/>
                  </w:pPr>
                  <w:r w:rsidRPr="00A25D4D">
                    <w:t>Extra informatie in de vorm van een toelichting.</w:t>
                  </w:r>
                </w:p>
              </w:tc>
            </w:tr>
            <w:tr w:rsidR="00C0190C" w:rsidRPr="00A25D4D" w14:paraId="226CAE0A" w14:textId="77777777" w:rsidTr="00C0190C">
              <w:trPr>
                <w:tblHeader/>
                <w:tblCellSpacing w:w="0" w:type="dxa"/>
              </w:trPr>
              <w:tc>
                <w:tcPr>
                  <w:tcW w:w="360" w:type="dxa"/>
                  <w:hideMark/>
                </w:tcPr>
                <w:p w14:paraId="2C20EF9A" w14:textId="77777777" w:rsidR="00C0190C" w:rsidRPr="00A25D4D" w:rsidRDefault="00C0190C" w:rsidP="008F13CC">
                  <w:pPr>
                    <w:jc w:val="left"/>
                  </w:pPr>
                  <w:r w:rsidRPr="00A25D4D">
                    <w:t> </w:t>
                  </w:r>
                </w:p>
              </w:tc>
              <w:tc>
                <w:tcPr>
                  <w:tcW w:w="1500" w:type="dxa"/>
                  <w:hideMark/>
                </w:tcPr>
                <w:p w14:paraId="0694A52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F90006A" w14:textId="77777777" w:rsidR="00C0190C" w:rsidRPr="00A25D4D" w:rsidRDefault="00C0190C" w:rsidP="008F13CC">
                  <w:pPr>
                    <w:jc w:val="left"/>
                  </w:pPr>
                  <w:r w:rsidRPr="00A25D4D">
                    <w:t>0..1</w:t>
                  </w:r>
                </w:p>
              </w:tc>
            </w:tr>
          </w:tbl>
          <w:p w14:paraId="3E5D6CB5" w14:textId="77777777" w:rsidR="00C0190C" w:rsidRPr="00A25D4D" w:rsidRDefault="00C0190C" w:rsidP="008F13CC">
            <w:pPr>
              <w:jc w:val="left"/>
            </w:pPr>
          </w:p>
        </w:tc>
      </w:tr>
    </w:tbl>
    <w:p w14:paraId="68DD9A9C" w14:textId="77777777" w:rsidR="00C0190C" w:rsidRPr="00A25D4D" w:rsidRDefault="00C0190C" w:rsidP="008F13CC">
      <w:pPr>
        <w:pStyle w:val="Kop5"/>
        <w:jc w:val="left"/>
        <w:rPr>
          <w:sz w:val="16"/>
          <w:szCs w:val="16"/>
        </w:rPr>
      </w:pPr>
      <w:r w:rsidRPr="00A25D4D">
        <w:rPr>
          <w:sz w:val="16"/>
          <w:szCs w:val="16"/>
        </w:rPr>
        <w:t>Elektriciteitskabel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F89C44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88132E2" w14:textId="77777777" w:rsidR="00C0190C" w:rsidRPr="00A25D4D" w:rsidRDefault="00C0190C" w:rsidP="008F13CC">
            <w:pPr>
              <w:jc w:val="left"/>
            </w:pPr>
            <w:r w:rsidRPr="00A25D4D">
              <w:rPr>
                <w:b/>
                <w:bCs/>
              </w:rPr>
              <w:t>Elektriciteitskabel</w:t>
            </w:r>
          </w:p>
        </w:tc>
      </w:tr>
      <w:tr w:rsidR="00C0190C" w:rsidRPr="00A25D4D" w14:paraId="13A0B57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A09554" w14:textId="77777777" w:rsidTr="00C0190C">
              <w:trPr>
                <w:tblHeader/>
                <w:tblCellSpacing w:w="0" w:type="dxa"/>
              </w:trPr>
              <w:tc>
                <w:tcPr>
                  <w:tcW w:w="360" w:type="dxa"/>
                  <w:hideMark/>
                </w:tcPr>
                <w:p w14:paraId="533B5F6F" w14:textId="77777777" w:rsidR="00C0190C" w:rsidRPr="00A25D4D" w:rsidRDefault="00C0190C" w:rsidP="008F13CC">
                  <w:pPr>
                    <w:jc w:val="left"/>
                  </w:pPr>
                  <w:r w:rsidRPr="00A25D4D">
                    <w:t> </w:t>
                  </w:r>
                </w:p>
              </w:tc>
              <w:tc>
                <w:tcPr>
                  <w:tcW w:w="1500" w:type="dxa"/>
                  <w:hideMark/>
                </w:tcPr>
                <w:p w14:paraId="27C91365" w14:textId="77777777" w:rsidR="00C0190C" w:rsidRPr="00A25D4D" w:rsidRDefault="00C0190C" w:rsidP="008F13CC">
                  <w:pPr>
                    <w:jc w:val="left"/>
                  </w:pPr>
                  <w:r w:rsidRPr="00A25D4D">
                    <w:t>Naam</w:t>
                  </w:r>
                </w:p>
              </w:tc>
              <w:tc>
                <w:tcPr>
                  <w:tcW w:w="0" w:type="auto"/>
                  <w:hideMark/>
                </w:tcPr>
                <w:p w14:paraId="67F9DD02" w14:textId="77777777" w:rsidR="00C0190C" w:rsidRPr="00A25D4D" w:rsidRDefault="00C0190C" w:rsidP="008F13CC">
                  <w:pPr>
                    <w:jc w:val="left"/>
                  </w:pPr>
                  <w:r w:rsidRPr="00A25D4D">
                    <w:t xml:space="preserve">Elektriciteitskabel </w:t>
                  </w:r>
                </w:p>
              </w:tc>
            </w:tr>
            <w:tr w:rsidR="00C0190C" w:rsidRPr="00A25D4D" w14:paraId="130790D6" w14:textId="77777777" w:rsidTr="00C0190C">
              <w:trPr>
                <w:tblHeader/>
                <w:tblCellSpacing w:w="0" w:type="dxa"/>
              </w:trPr>
              <w:tc>
                <w:tcPr>
                  <w:tcW w:w="360" w:type="dxa"/>
                  <w:hideMark/>
                </w:tcPr>
                <w:p w14:paraId="668D9E2A" w14:textId="77777777" w:rsidR="00C0190C" w:rsidRPr="00A25D4D" w:rsidRDefault="00C0190C" w:rsidP="008F13CC">
                  <w:pPr>
                    <w:jc w:val="left"/>
                  </w:pPr>
                  <w:r w:rsidRPr="00A25D4D">
                    <w:t> </w:t>
                  </w:r>
                </w:p>
              </w:tc>
              <w:tc>
                <w:tcPr>
                  <w:tcW w:w="1500" w:type="dxa"/>
                  <w:hideMark/>
                </w:tcPr>
                <w:p w14:paraId="61F9ABC4" w14:textId="77777777" w:rsidR="00C0190C" w:rsidRPr="00A25D4D" w:rsidRDefault="00C0190C" w:rsidP="008F13CC">
                  <w:pPr>
                    <w:jc w:val="left"/>
                  </w:pPr>
                  <w:r w:rsidRPr="00A25D4D">
                    <w:t>Definitie:</w:t>
                  </w:r>
                </w:p>
              </w:tc>
              <w:tc>
                <w:tcPr>
                  <w:tcW w:w="0" w:type="auto"/>
                  <w:hideMark/>
                </w:tcPr>
                <w:p w14:paraId="423F575E" w14:textId="77777777" w:rsidR="00C0190C" w:rsidRPr="00A25D4D" w:rsidRDefault="00C0190C" w:rsidP="008F13CC">
                  <w:pPr>
                    <w:jc w:val="left"/>
                  </w:pPr>
                  <w:r w:rsidRPr="00A25D4D">
                    <w:t xml:space="preserve">Een aansluiting of reeks aansluitingen van een nutsvoorzieningennet voor het overbrengen van elektriciteit van de ene locatie naar een andere. </w:t>
                  </w:r>
                </w:p>
              </w:tc>
            </w:tr>
            <w:tr w:rsidR="00C0190C" w:rsidRPr="00A25D4D" w14:paraId="4D8A3108" w14:textId="77777777" w:rsidTr="00C0190C">
              <w:trPr>
                <w:tblHeader/>
                <w:tblCellSpacing w:w="0" w:type="dxa"/>
              </w:trPr>
              <w:tc>
                <w:tcPr>
                  <w:tcW w:w="360" w:type="dxa"/>
                  <w:hideMark/>
                </w:tcPr>
                <w:p w14:paraId="244C137F" w14:textId="77777777" w:rsidR="00C0190C" w:rsidRPr="00A25D4D" w:rsidRDefault="00C0190C" w:rsidP="008F13CC">
                  <w:pPr>
                    <w:jc w:val="left"/>
                  </w:pPr>
                  <w:r w:rsidRPr="00A25D4D">
                    <w:t> </w:t>
                  </w:r>
                </w:p>
              </w:tc>
              <w:tc>
                <w:tcPr>
                  <w:tcW w:w="1500" w:type="dxa"/>
                  <w:hideMark/>
                </w:tcPr>
                <w:p w14:paraId="1594B9FE" w14:textId="77777777" w:rsidR="00C0190C" w:rsidRPr="00A25D4D" w:rsidRDefault="00C0190C" w:rsidP="008F13CC">
                  <w:pPr>
                    <w:jc w:val="left"/>
                  </w:pPr>
                  <w:r w:rsidRPr="00A25D4D">
                    <w:t>Herkomst:</w:t>
                  </w:r>
                </w:p>
              </w:tc>
              <w:tc>
                <w:tcPr>
                  <w:tcW w:w="0" w:type="auto"/>
                  <w:hideMark/>
                </w:tcPr>
                <w:p w14:paraId="05B00A5C" w14:textId="77777777" w:rsidR="00C0190C" w:rsidRPr="00A25D4D" w:rsidRDefault="00C0190C" w:rsidP="008F13CC">
                  <w:pPr>
                    <w:jc w:val="left"/>
                  </w:pPr>
                  <w:r w:rsidRPr="00A25D4D">
                    <w:t>Inspire</w:t>
                  </w:r>
                </w:p>
              </w:tc>
            </w:tr>
            <w:tr w:rsidR="00C0190C" w:rsidRPr="00A25D4D" w14:paraId="2451A9EC" w14:textId="77777777" w:rsidTr="00C0190C">
              <w:trPr>
                <w:tblHeader/>
                <w:tblCellSpacing w:w="0" w:type="dxa"/>
              </w:trPr>
              <w:tc>
                <w:tcPr>
                  <w:tcW w:w="360" w:type="dxa"/>
                  <w:hideMark/>
                </w:tcPr>
                <w:p w14:paraId="4987CFEE" w14:textId="77777777" w:rsidR="00C0190C" w:rsidRPr="00A25D4D" w:rsidRDefault="00C0190C" w:rsidP="008F13CC">
                  <w:pPr>
                    <w:jc w:val="left"/>
                  </w:pPr>
                  <w:r w:rsidRPr="00A25D4D">
                    <w:t> </w:t>
                  </w:r>
                </w:p>
              </w:tc>
              <w:tc>
                <w:tcPr>
                  <w:tcW w:w="1500" w:type="dxa"/>
                  <w:hideMark/>
                </w:tcPr>
                <w:p w14:paraId="7A40B6FF" w14:textId="77777777" w:rsidR="00C0190C" w:rsidRPr="00A25D4D" w:rsidRDefault="00C0190C" w:rsidP="008F13CC">
                  <w:pPr>
                    <w:jc w:val="left"/>
                  </w:pPr>
                  <w:r w:rsidRPr="00A25D4D">
                    <w:t>Subtype van:</w:t>
                  </w:r>
                </w:p>
              </w:tc>
              <w:tc>
                <w:tcPr>
                  <w:tcW w:w="0" w:type="auto"/>
                  <w:hideMark/>
                </w:tcPr>
                <w:p w14:paraId="1FB9572A" w14:textId="77777777" w:rsidR="00C0190C" w:rsidRPr="00A25D4D" w:rsidRDefault="00C0190C" w:rsidP="008F13CC">
                  <w:pPr>
                    <w:jc w:val="left"/>
                  </w:pPr>
                  <w:proofErr w:type="spellStart"/>
                  <w:r w:rsidRPr="00A25D4D">
                    <w:t>ElectricityCable</w:t>
                  </w:r>
                  <w:proofErr w:type="spellEnd"/>
                  <w:r w:rsidRPr="00A25D4D">
                    <w:t xml:space="preserve">, </w:t>
                  </w:r>
                  <w:proofErr w:type="spellStart"/>
                  <w:r w:rsidRPr="00A25D4D">
                    <w:t>KabelSpecifiek</w:t>
                  </w:r>
                  <w:proofErr w:type="spellEnd"/>
                  <w:r w:rsidRPr="00A25D4D">
                    <w:t xml:space="preserve">, </w:t>
                  </w:r>
                  <w:proofErr w:type="spellStart"/>
                  <w:r w:rsidRPr="00A25D4D">
                    <w:t>KabelOfLeiding</w:t>
                  </w:r>
                  <w:proofErr w:type="spellEnd"/>
                </w:p>
              </w:tc>
            </w:tr>
            <w:tr w:rsidR="00C0190C" w:rsidRPr="00A25D4D" w14:paraId="69060CC2" w14:textId="77777777" w:rsidTr="00C0190C">
              <w:trPr>
                <w:tblHeader/>
                <w:tblCellSpacing w:w="0" w:type="dxa"/>
              </w:trPr>
              <w:tc>
                <w:tcPr>
                  <w:tcW w:w="360" w:type="dxa"/>
                  <w:hideMark/>
                </w:tcPr>
                <w:p w14:paraId="6BF07708" w14:textId="77777777" w:rsidR="00C0190C" w:rsidRPr="00A25D4D" w:rsidRDefault="00C0190C" w:rsidP="008F13CC">
                  <w:pPr>
                    <w:jc w:val="left"/>
                  </w:pPr>
                  <w:r w:rsidRPr="00A25D4D">
                    <w:t> </w:t>
                  </w:r>
                </w:p>
              </w:tc>
              <w:tc>
                <w:tcPr>
                  <w:tcW w:w="1500" w:type="dxa"/>
                  <w:hideMark/>
                </w:tcPr>
                <w:p w14:paraId="031365DF" w14:textId="77777777" w:rsidR="00C0190C" w:rsidRPr="00A25D4D" w:rsidRDefault="00C0190C" w:rsidP="008F13CC">
                  <w:pPr>
                    <w:jc w:val="left"/>
                  </w:pPr>
                  <w:r w:rsidRPr="00A25D4D">
                    <w:t>Stereotypes:</w:t>
                  </w:r>
                </w:p>
              </w:tc>
              <w:tc>
                <w:tcPr>
                  <w:tcW w:w="0" w:type="auto"/>
                  <w:hideMark/>
                </w:tcPr>
                <w:p w14:paraId="1A37C82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8244CBD" w14:textId="77777777" w:rsidR="00C0190C" w:rsidRPr="00A25D4D" w:rsidRDefault="00C0190C" w:rsidP="008F13CC">
            <w:pPr>
              <w:jc w:val="left"/>
            </w:pPr>
          </w:p>
        </w:tc>
      </w:tr>
      <w:tr w:rsidR="00C0190C" w:rsidRPr="00D72144" w14:paraId="602B429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5E8906"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DFD3146" w14:textId="77777777" w:rsidTr="00C0190C">
              <w:trPr>
                <w:tblHeader/>
                <w:tblCellSpacing w:w="0" w:type="dxa"/>
              </w:trPr>
              <w:tc>
                <w:tcPr>
                  <w:tcW w:w="360" w:type="dxa"/>
                  <w:hideMark/>
                </w:tcPr>
                <w:p w14:paraId="20BB6926" w14:textId="77777777" w:rsidR="00C0190C" w:rsidRPr="00A25D4D" w:rsidRDefault="00C0190C" w:rsidP="008F13CC">
                  <w:pPr>
                    <w:jc w:val="left"/>
                  </w:pPr>
                  <w:r w:rsidRPr="00A25D4D">
                    <w:t> </w:t>
                  </w:r>
                </w:p>
              </w:tc>
              <w:tc>
                <w:tcPr>
                  <w:tcW w:w="1500" w:type="dxa"/>
                  <w:hideMark/>
                </w:tcPr>
                <w:p w14:paraId="50BD9299" w14:textId="77777777" w:rsidR="00C0190C" w:rsidRPr="00A25D4D" w:rsidRDefault="00C0190C" w:rsidP="008F13CC">
                  <w:pPr>
                    <w:jc w:val="left"/>
                  </w:pPr>
                  <w:r w:rsidRPr="00A25D4D">
                    <w:t>Natuurlijke taal:</w:t>
                  </w:r>
                </w:p>
              </w:tc>
              <w:tc>
                <w:tcPr>
                  <w:tcW w:w="0" w:type="auto"/>
                  <w:hideMark/>
                </w:tcPr>
                <w:p w14:paraId="13ADCF7A" w14:textId="77777777" w:rsidR="00C0190C" w:rsidRPr="00A25D4D" w:rsidRDefault="00C0190C" w:rsidP="008F13CC">
                  <w:pPr>
                    <w:jc w:val="left"/>
                  </w:pPr>
                  <w:r w:rsidRPr="00A25D4D">
                    <w:t xml:space="preserve">Optionele INSPIRE attributen die niet worden gebruikt </w:t>
                  </w:r>
                </w:p>
              </w:tc>
            </w:tr>
            <w:tr w:rsidR="00C0190C" w:rsidRPr="00D72144" w14:paraId="2EF4B7C7" w14:textId="77777777" w:rsidTr="00C0190C">
              <w:trPr>
                <w:tblHeader/>
                <w:tblCellSpacing w:w="0" w:type="dxa"/>
              </w:trPr>
              <w:tc>
                <w:tcPr>
                  <w:tcW w:w="360" w:type="dxa"/>
                  <w:hideMark/>
                </w:tcPr>
                <w:p w14:paraId="4557F583" w14:textId="77777777" w:rsidR="00C0190C" w:rsidRPr="00A25D4D" w:rsidRDefault="00C0190C" w:rsidP="008F13CC">
                  <w:pPr>
                    <w:jc w:val="left"/>
                  </w:pPr>
                  <w:r w:rsidRPr="00A25D4D">
                    <w:t> </w:t>
                  </w:r>
                </w:p>
              </w:tc>
              <w:tc>
                <w:tcPr>
                  <w:tcW w:w="1500" w:type="dxa"/>
                  <w:hideMark/>
                </w:tcPr>
                <w:p w14:paraId="5A728D70" w14:textId="77777777" w:rsidR="00C0190C" w:rsidRPr="00A25D4D" w:rsidRDefault="00C0190C" w:rsidP="008F13CC">
                  <w:pPr>
                    <w:jc w:val="left"/>
                  </w:pPr>
                  <w:r w:rsidRPr="00A25D4D">
                    <w:t>OCL:</w:t>
                  </w:r>
                </w:p>
              </w:tc>
              <w:tc>
                <w:tcPr>
                  <w:tcW w:w="0" w:type="auto"/>
                  <w:hideMark/>
                </w:tcPr>
                <w:p w14:paraId="77A8DC46" w14:textId="77777777" w:rsidR="00C0190C"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
                <w:p w14:paraId="24175A6C" w14:textId="77777777" w:rsidR="00C0190C" w:rsidRPr="00A25D4D" w:rsidRDefault="00C0190C" w:rsidP="008F13CC">
                  <w:pPr>
                    <w:jc w:val="left"/>
                    <w:rPr>
                      <w:lang w:val="en-GB"/>
                    </w:rPr>
                  </w:pP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7D3B1F43" w14:textId="77777777" w:rsidR="00C0190C" w:rsidRPr="00A25D4D" w:rsidRDefault="00C0190C" w:rsidP="008F13CC">
            <w:pPr>
              <w:jc w:val="left"/>
              <w:rPr>
                <w:lang w:val="en-GB"/>
              </w:rPr>
            </w:pPr>
          </w:p>
        </w:tc>
      </w:tr>
      <w:tr w:rsidR="00C0190C" w:rsidRPr="00A25D4D" w14:paraId="36D2A66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A6F21F"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E306196" w14:textId="77777777" w:rsidTr="00C0190C">
              <w:trPr>
                <w:tblHeader/>
                <w:tblCellSpacing w:w="0" w:type="dxa"/>
              </w:trPr>
              <w:tc>
                <w:tcPr>
                  <w:tcW w:w="360" w:type="dxa"/>
                  <w:hideMark/>
                </w:tcPr>
                <w:p w14:paraId="7DA389D7" w14:textId="77777777" w:rsidR="00C0190C" w:rsidRPr="00A25D4D" w:rsidRDefault="00C0190C" w:rsidP="008F13CC">
                  <w:pPr>
                    <w:jc w:val="left"/>
                  </w:pPr>
                  <w:r w:rsidRPr="00A25D4D">
                    <w:t> </w:t>
                  </w:r>
                </w:p>
              </w:tc>
              <w:tc>
                <w:tcPr>
                  <w:tcW w:w="1500" w:type="dxa"/>
                  <w:hideMark/>
                </w:tcPr>
                <w:p w14:paraId="05EC039B" w14:textId="77777777" w:rsidR="00C0190C" w:rsidRPr="00A25D4D" w:rsidRDefault="00C0190C" w:rsidP="008F13CC">
                  <w:pPr>
                    <w:jc w:val="left"/>
                  </w:pPr>
                  <w:r w:rsidRPr="00A25D4D">
                    <w:t>Natuurlijke taal:</w:t>
                  </w:r>
                </w:p>
              </w:tc>
              <w:tc>
                <w:tcPr>
                  <w:tcW w:w="0" w:type="auto"/>
                  <w:hideMark/>
                </w:tcPr>
                <w:p w14:paraId="4A530695" w14:textId="77777777" w:rsidR="00C0190C" w:rsidRPr="00A25D4D" w:rsidRDefault="00C0190C" w:rsidP="008F13CC">
                  <w:pPr>
                    <w:jc w:val="left"/>
                  </w:pPr>
                  <w:r w:rsidRPr="00A25D4D">
                    <w:t xml:space="preserve">hoort bij maximaal 1 utiliteitsnet </w:t>
                  </w:r>
                </w:p>
              </w:tc>
            </w:tr>
            <w:tr w:rsidR="00C0190C" w:rsidRPr="00A25D4D" w14:paraId="2535AEBC" w14:textId="77777777" w:rsidTr="00C0190C">
              <w:trPr>
                <w:tblHeader/>
                <w:tblCellSpacing w:w="0" w:type="dxa"/>
              </w:trPr>
              <w:tc>
                <w:tcPr>
                  <w:tcW w:w="360" w:type="dxa"/>
                  <w:hideMark/>
                </w:tcPr>
                <w:p w14:paraId="511CA111" w14:textId="77777777" w:rsidR="00C0190C" w:rsidRPr="00A25D4D" w:rsidRDefault="00C0190C" w:rsidP="008F13CC">
                  <w:pPr>
                    <w:jc w:val="left"/>
                  </w:pPr>
                  <w:r w:rsidRPr="00A25D4D">
                    <w:t> </w:t>
                  </w:r>
                </w:p>
              </w:tc>
              <w:tc>
                <w:tcPr>
                  <w:tcW w:w="1500" w:type="dxa"/>
                  <w:hideMark/>
                </w:tcPr>
                <w:p w14:paraId="525BE077" w14:textId="77777777" w:rsidR="00C0190C" w:rsidRPr="00A25D4D" w:rsidRDefault="00C0190C" w:rsidP="008F13CC">
                  <w:pPr>
                    <w:jc w:val="left"/>
                  </w:pPr>
                  <w:r w:rsidRPr="00A25D4D">
                    <w:t>OCL:</w:t>
                  </w:r>
                </w:p>
              </w:tc>
              <w:tc>
                <w:tcPr>
                  <w:tcW w:w="0" w:type="auto"/>
                  <w:hideMark/>
                </w:tcPr>
                <w:p w14:paraId="29BF2686"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77D23C9" w14:textId="77777777" w:rsidR="00C0190C" w:rsidRPr="00A25D4D" w:rsidRDefault="00C0190C" w:rsidP="008F13CC">
            <w:pPr>
              <w:jc w:val="left"/>
            </w:pPr>
          </w:p>
        </w:tc>
      </w:tr>
    </w:tbl>
    <w:p w14:paraId="4A472CE3" w14:textId="77777777" w:rsidR="00C0190C" w:rsidRPr="00A25D4D" w:rsidRDefault="00C0190C" w:rsidP="008F13CC">
      <w:pPr>
        <w:pStyle w:val="Kop5"/>
        <w:jc w:val="left"/>
        <w:rPr>
          <w:sz w:val="16"/>
          <w:szCs w:val="16"/>
        </w:rPr>
      </w:pPr>
      <w:proofErr w:type="spellStart"/>
      <w:r w:rsidRPr="00A25D4D">
        <w:rPr>
          <w:sz w:val="16"/>
          <w:szCs w:val="16"/>
        </w:rPr>
        <w:t>ExtraDetailinfo</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473115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791EE63" w14:textId="77777777" w:rsidR="00C0190C" w:rsidRPr="00A25D4D" w:rsidRDefault="00C0190C" w:rsidP="008F13CC">
            <w:pPr>
              <w:jc w:val="left"/>
            </w:pPr>
            <w:proofErr w:type="spellStart"/>
            <w:r w:rsidRPr="00A25D4D">
              <w:rPr>
                <w:b/>
                <w:bCs/>
              </w:rPr>
              <w:t>ExtraDetailinfo</w:t>
            </w:r>
            <w:proofErr w:type="spellEnd"/>
          </w:p>
        </w:tc>
      </w:tr>
      <w:tr w:rsidR="00C0190C" w:rsidRPr="00A25D4D" w14:paraId="312054F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C66225" w14:textId="77777777" w:rsidTr="00C0190C">
              <w:trPr>
                <w:tblHeader/>
                <w:tblCellSpacing w:w="0" w:type="dxa"/>
              </w:trPr>
              <w:tc>
                <w:tcPr>
                  <w:tcW w:w="360" w:type="dxa"/>
                  <w:hideMark/>
                </w:tcPr>
                <w:p w14:paraId="6D6D64D0" w14:textId="77777777" w:rsidR="00C0190C" w:rsidRPr="00A25D4D" w:rsidRDefault="00C0190C" w:rsidP="008F13CC">
                  <w:pPr>
                    <w:jc w:val="left"/>
                  </w:pPr>
                  <w:r w:rsidRPr="00A25D4D">
                    <w:t> </w:t>
                  </w:r>
                </w:p>
              </w:tc>
              <w:tc>
                <w:tcPr>
                  <w:tcW w:w="1500" w:type="dxa"/>
                  <w:hideMark/>
                </w:tcPr>
                <w:p w14:paraId="18C16578" w14:textId="77777777" w:rsidR="00C0190C" w:rsidRPr="00A25D4D" w:rsidRDefault="00C0190C" w:rsidP="008F13CC">
                  <w:pPr>
                    <w:jc w:val="left"/>
                  </w:pPr>
                  <w:r w:rsidRPr="00A25D4D">
                    <w:t>Naam</w:t>
                  </w:r>
                </w:p>
              </w:tc>
              <w:tc>
                <w:tcPr>
                  <w:tcW w:w="0" w:type="auto"/>
                  <w:hideMark/>
                </w:tcPr>
                <w:p w14:paraId="4E5E6145" w14:textId="77777777" w:rsidR="00C0190C" w:rsidRPr="00A25D4D" w:rsidRDefault="00C0190C" w:rsidP="008F13CC">
                  <w:pPr>
                    <w:jc w:val="left"/>
                  </w:pPr>
                </w:p>
              </w:tc>
            </w:tr>
            <w:tr w:rsidR="00C0190C" w:rsidRPr="00A25D4D" w14:paraId="1DE84C2D" w14:textId="77777777" w:rsidTr="00C0190C">
              <w:trPr>
                <w:tblHeader/>
                <w:tblCellSpacing w:w="0" w:type="dxa"/>
              </w:trPr>
              <w:tc>
                <w:tcPr>
                  <w:tcW w:w="360" w:type="dxa"/>
                  <w:hideMark/>
                </w:tcPr>
                <w:p w14:paraId="76AFE341" w14:textId="77777777" w:rsidR="00C0190C" w:rsidRPr="00A25D4D" w:rsidRDefault="00C0190C" w:rsidP="008F13CC">
                  <w:pPr>
                    <w:jc w:val="left"/>
                  </w:pPr>
                  <w:r w:rsidRPr="00A25D4D">
                    <w:t> </w:t>
                  </w:r>
                </w:p>
              </w:tc>
              <w:tc>
                <w:tcPr>
                  <w:tcW w:w="1500" w:type="dxa"/>
                  <w:hideMark/>
                </w:tcPr>
                <w:p w14:paraId="54AE2F32" w14:textId="77777777" w:rsidR="00C0190C" w:rsidRPr="00A25D4D" w:rsidRDefault="00C0190C" w:rsidP="008F13CC">
                  <w:pPr>
                    <w:jc w:val="left"/>
                  </w:pPr>
                  <w:r w:rsidRPr="00A25D4D">
                    <w:t>Definitie:</w:t>
                  </w:r>
                </w:p>
              </w:tc>
              <w:tc>
                <w:tcPr>
                  <w:tcW w:w="0" w:type="auto"/>
                  <w:hideMark/>
                </w:tcPr>
                <w:p w14:paraId="3955714C" w14:textId="77777777" w:rsidR="00C0190C" w:rsidRPr="00A25D4D" w:rsidRDefault="00C0190C" w:rsidP="008F13CC">
                  <w:pPr>
                    <w:jc w:val="left"/>
                  </w:pPr>
                  <w:r w:rsidRPr="00A25D4D">
                    <w:t xml:space="preserve">Object dat extra informatie over één of meerdere </w:t>
                  </w:r>
                  <w:proofErr w:type="spellStart"/>
                  <w:r w:rsidRPr="00A25D4D">
                    <w:t>utility</w:t>
                  </w:r>
                  <w:proofErr w:type="spellEnd"/>
                  <w:r w:rsidRPr="00A25D4D">
                    <w:t xml:space="preserve"> </w:t>
                  </w:r>
                  <w:proofErr w:type="spellStart"/>
                  <w:r w:rsidRPr="00A25D4D">
                    <w:t>network</w:t>
                  </w:r>
                  <w:proofErr w:type="spellEnd"/>
                  <w:r w:rsidRPr="00A25D4D">
                    <w:t xml:space="preserve"> elementen weergeeft via bijkomende bestanden. </w:t>
                  </w:r>
                </w:p>
              </w:tc>
            </w:tr>
            <w:tr w:rsidR="00C0190C" w:rsidRPr="00A25D4D" w14:paraId="6940B512" w14:textId="77777777" w:rsidTr="00C0190C">
              <w:trPr>
                <w:tblHeader/>
                <w:tblCellSpacing w:w="0" w:type="dxa"/>
              </w:trPr>
              <w:tc>
                <w:tcPr>
                  <w:tcW w:w="360" w:type="dxa"/>
                  <w:hideMark/>
                </w:tcPr>
                <w:p w14:paraId="73BF0C79" w14:textId="77777777" w:rsidR="00C0190C" w:rsidRPr="00A25D4D" w:rsidRDefault="00C0190C" w:rsidP="008F13CC">
                  <w:pPr>
                    <w:jc w:val="left"/>
                  </w:pPr>
                  <w:r w:rsidRPr="00A25D4D">
                    <w:t> </w:t>
                  </w:r>
                </w:p>
              </w:tc>
              <w:tc>
                <w:tcPr>
                  <w:tcW w:w="1500" w:type="dxa"/>
                  <w:hideMark/>
                </w:tcPr>
                <w:p w14:paraId="034E6BA8" w14:textId="77777777" w:rsidR="00C0190C" w:rsidRPr="00A25D4D" w:rsidRDefault="00C0190C" w:rsidP="008F13CC">
                  <w:pPr>
                    <w:jc w:val="left"/>
                  </w:pPr>
                  <w:r w:rsidRPr="00A25D4D">
                    <w:t>Subtype van:</w:t>
                  </w:r>
                </w:p>
              </w:tc>
              <w:tc>
                <w:tcPr>
                  <w:tcW w:w="0" w:type="auto"/>
                  <w:hideMark/>
                </w:tcPr>
                <w:p w14:paraId="7284BC82" w14:textId="77777777" w:rsidR="00C0190C" w:rsidRPr="00A25D4D" w:rsidRDefault="00C0190C" w:rsidP="008F13CC">
                  <w:pPr>
                    <w:jc w:val="left"/>
                  </w:pPr>
                  <w:proofErr w:type="spellStart"/>
                  <w:r w:rsidRPr="00A25D4D">
                    <w:t>ExtraInformatie</w:t>
                  </w:r>
                  <w:proofErr w:type="spellEnd"/>
                </w:p>
              </w:tc>
            </w:tr>
            <w:tr w:rsidR="00C0190C" w:rsidRPr="00A25D4D" w14:paraId="3316C28D" w14:textId="77777777" w:rsidTr="00C0190C">
              <w:trPr>
                <w:tblHeader/>
                <w:tblCellSpacing w:w="0" w:type="dxa"/>
              </w:trPr>
              <w:tc>
                <w:tcPr>
                  <w:tcW w:w="360" w:type="dxa"/>
                  <w:hideMark/>
                </w:tcPr>
                <w:p w14:paraId="726F6F65" w14:textId="77777777" w:rsidR="00C0190C" w:rsidRPr="00A25D4D" w:rsidRDefault="00C0190C" w:rsidP="008F13CC">
                  <w:pPr>
                    <w:jc w:val="left"/>
                  </w:pPr>
                  <w:r w:rsidRPr="00A25D4D">
                    <w:t> </w:t>
                  </w:r>
                </w:p>
              </w:tc>
              <w:tc>
                <w:tcPr>
                  <w:tcW w:w="1500" w:type="dxa"/>
                  <w:hideMark/>
                </w:tcPr>
                <w:p w14:paraId="38115932" w14:textId="77777777" w:rsidR="00C0190C" w:rsidRPr="00A25D4D" w:rsidRDefault="00C0190C" w:rsidP="008F13CC">
                  <w:pPr>
                    <w:jc w:val="left"/>
                  </w:pPr>
                  <w:r w:rsidRPr="00A25D4D">
                    <w:t>Omschrijving:</w:t>
                  </w:r>
                </w:p>
              </w:tc>
              <w:tc>
                <w:tcPr>
                  <w:tcW w:w="0" w:type="auto"/>
                  <w:hideMark/>
                </w:tcPr>
                <w:p w14:paraId="0C97B566" w14:textId="77777777" w:rsidR="00C0190C" w:rsidRPr="00A25D4D" w:rsidRDefault="00C0190C" w:rsidP="008F13CC">
                  <w:pPr>
                    <w:jc w:val="left"/>
                  </w:pPr>
                  <w:r w:rsidRPr="00A25D4D">
                    <w:t xml:space="preserve">Het bestandstype is altijd pdf. </w:t>
                  </w:r>
                </w:p>
              </w:tc>
            </w:tr>
            <w:tr w:rsidR="00C0190C" w:rsidRPr="00A25D4D" w14:paraId="6D3F2073" w14:textId="77777777" w:rsidTr="00C0190C">
              <w:trPr>
                <w:tblHeader/>
                <w:tblCellSpacing w:w="0" w:type="dxa"/>
              </w:trPr>
              <w:tc>
                <w:tcPr>
                  <w:tcW w:w="360" w:type="dxa"/>
                  <w:hideMark/>
                </w:tcPr>
                <w:p w14:paraId="0B32736B" w14:textId="77777777" w:rsidR="00C0190C" w:rsidRPr="00A25D4D" w:rsidRDefault="00C0190C" w:rsidP="008F13CC">
                  <w:pPr>
                    <w:jc w:val="left"/>
                  </w:pPr>
                  <w:r w:rsidRPr="00A25D4D">
                    <w:t> </w:t>
                  </w:r>
                </w:p>
              </w:tc>
              <w:tc>
                <w:tcPr>
                  <w:tcW w:w="1500" w:type="dxa"/>
                  <w:hideMark/>
                </w:tcPr>
                <w:p w14:paraId="29827B55" w14:textId="77777777" w:rsidR="00C0190C" w:rsidRPr="00A25D4D" w:rsidRDefault="00C0190C" w:rsidP="008F13CC">
                  <w:pPr>
                    <w:jc w:val="left"/>
                  </w:pPr>
                  <w:r w:rsidRPr="00A25D4D">
                    <w:t>Stereotypes:</w:t>
                  </w:r>
                </w:p>
              </w:tc>
              <w:tc>
                <w:tcPr>
                  <w:tcW w:w="0" w:type="auto"/>
                  <w:hideMark/>
                </w:tcPr>
                <w:p w14:paraId="0DC22CD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9CCCEA5" w14:textId="77777777" w:rsidR="00C0190C" w:rsidRPr="00A25D4D" w:rsidRDefault="00C0190C" w:rsidP="008F13CC">
            <w:pPr>
              <w:jc w:val="left"/>
            </w:pPr>
          </w:p>
        </w:tc>
      </w:tr>
      <w:tr w:rsidR="00C0190C" w:rsidRPr="00A25D4D" w14:paraId="2623CC6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67D348" w14:textId="77777777" w:rsidR="00C0190C" w:rsidRPr="00A25D4D" w:rsidRDefault="00C0190C" w:rsidP="008F13CC">
            <w:pPr>
              <w:jc w:val="left"/>
            </w:pPr>
            <w:r w:rsidRPr="00A25D4D">
              <w:rPr>
                <w:b/>
                <w:bCs/>
              </w:rPr>
              <w:t>Attribuut: adres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4F01B2C" w14:textId="77777777" w:rsidTr="00C0190C">
              <w:trPr>
                <w:tblHeader/>
                <w:tblCellSpacing w:w="0" w:type="dxa"/>
              </w:trPr>
              <w:tc>
                <w:tcPr>
                  <w:tcW w:w="360" w:type="dxa"/>
                  <w:hideMark/>
                </w:tcPr>
                <w:p w14:paraId="6A21454C" w14:textId="77777777" w:rsidR="00C0190C" w:rsidRPr="00A25D4D" w:rsidRDefault="00C0190C" w:rsidP="008F13CC">
                  <w:pPr>
                    <w:jc w:val="left"/>
                  </w:pPr>
                  <w:r w:rsidRPr="00A25D4D">
                    <w:t> </w:t>
                  </w:r>
                </w:p>
              </w:tc>
              <w:tc>
                <w:tcPr>
                  <w:tcW w:w="1500" w:type="dxa"/>
                  <w:hideMark/>
                </w:tcPr>
                <w:p w14:paraId="196C7424" w14:textId="77777777" w:rsidR="00C0190C" w:rsidRPr="00A25D4D" w:rsidRDefault="00C0190C" w:rsidP="008F13CC">
                  <w:pPr>
                    <w:jc w:val="left"/>
                  </w:pPr>
                  <w:r w:rsidRPr="00A25D4D">
                    <w:t>Type:</w:t>
                  </w:r>
                </w:p>
              </w:tc>
              <w:tc>
                <w:tcPr>
                  <w:tcW w:w="0" w:type="auto"/>
                  <w:hideMark/>
                </w:tcPr>
                <w:p w14:paraId="70B04265" w14:textId="77777777" w:rsidR="00C0190C" w:rsidRPr="00A25D4D" w:rsidRDefault="00C0190C" w:rsidP="008F13CC">
                  <w:pPr>
                    <w:jc w:val="left"/>
                  </w:pPr>
                  <w:r w:rsidRPr="00A25D4D">
                    <w:t>Adres</w:t>
                  </w:r>
                </w:p>
              </w:tc>
            </w:tr>
            <w:tr w:rsidR="00C0190C" w:rsidRPr="00A25D4D" w14:paraId="62AE6EE8" w14:textId="77777777" w:rsidTr="00C0190C">
              <w:trPr>
                <w:tblHeader/>
                <w:tblCellSpacing w:w="0" w:type="dxa"/>
              </w:trPr>
              <w:tc>
                <w:tcPr>
                  <w:tcW w:w="360" w:type="dxa"/>
                  <w:hideMark/>
                </w:tcPr>
                <w:p w14:paraId="7A4F31D6" w14:textId="77777777" w:rsidR="00C0190C" w:rsidRPr="00A25D4D" w:rsidRDefault="00C0190C" w:rsidP="008F13CC">
                  <w:pPr>
                    <w:jc w:val="left"/>
                  </w:pPr>
                  <w:r w:rsidRPr="00A25D4D">
                    <w:t> </w:t>
                  </w:r>
                </w:p>
              </w:tc>
              <w:tc>
                <w:tcPr>
                  <w:tcW w:w="1500" w:type="dxa"/>
                  <w:hideMark/>
                </w:tcPr>
                <w:p w14:paraId="4B37CA30" w14:textId="77777777" w:rsidR="00C0190C" w:rsidRPr="00A25D4D" w:rsidRDefault="00C0190C" w:rsidP="008F13CC">
                  <w:pPr>
                    <w:jc w:val="left"/>
                  </w:pPr>
                  <w:r w:rsidRPr="00A25D4D">
                    <w:t>Naam</w:t>
                  </w:r>
                </w:p>
              </w:tc>
              <w:tc>
                <w:tcPr>
                  <w:tcW w:w="0" w:type="auto"/>
                  <w:hideMark/>
                </w:tcPr>
                <w:p w14:paraId="36547F8F" w14:textId="77777777" w:rsidR="00C0190C" w:rsidRPr="00A25D4D" w:rsidRDefault="00C0190C" w:rsidP="008F13CC">
                  <w:pPr>
                    <w:jc w:val="left"/>
                  </w:pPr>
                </w:p>
              </w:tc>
            </w:tr>
            <w:tr w:rsidR="00C0190C" w:rsidRPr="00A25D4D" w14:paraId="787F08E7" w14:textId="77777777" w:rsidTr="00C0190C">
              <w:trPr>
                <w:tblHeader/>
                <w:tblCellSpacing w:w="0" w:type="dxa"/>
              </w:trPr>
              <w:tc>
                <w:tcPr>
                  <w:tcW w:w="360" w:type="dxa"/>
                  <w:hideMark/>
                </w:tcPr>
                <w:p w14:paraId="58E1B1F1" w14:textId="77777777" w:rsidR="00C0190C" w:rsidRPr="00A25D4D" w:rsidRDefault="00C0190C" w:rsidP="008F13CC">
                  <w:pPr>
                    <w:jc w:val="left"/>
                  </w:pPr>
                  <w:r w:rsidRPr="00A25D4D">
                    <w:t> </w:t>
                  </w:r>
                </w:p>
              </w:tc>
              <w:tc>
                <w:tcPr>
                  <w:tcW w:w="1500" w:type="dxa"/>
                  <w:hideMark/>
                </w:tcPr>
                <w:p w14:paraId="65744776" w14:textId="77777777" w:rsidR="00C0190C" w:rsidRPr="00A25D4D" w:rsidRDefault="00C0190C" w:rsidP="008F13CC">
                  <w:pPr>
                    <w:jc w:val="left"/>
                  </w:pPr>
                  <w:r w:rsidRPr="00A25D4D">
                    <w:t>Definitie:</w:t>
                  </w:r>
                </w:p>
              </w:tc>
              <w:tc>
                <w:tcPr>
                  <w:tcW w:w="0" w:type="auto"/>
                  <w:hideMark/>
                </w:tcPr>
                <w:p w14:paraId="38E65CB3" w14:textId="77777777" w:rsidR="00C0190C" w:rsidRPr="00A25D4D" w:rsidRDefault="00C0190C" w:rsidP="008F13CC">
                  <w:pPr>
                    <w:jc w:val="left"/>
                  </w:pPr>
                  <w:r w:rsidRPr="00A25D4D">
                    <w:t xml:space="preserve">Adresaanduiding conform BAG </w:t>
                  </w:r>
                </w:p>
              </w:tc>
            </w:tr>
            <w:tr w:rsidR="00C0190C" w:rsidRPr="00A25D4D" w14:paraId="684C263C" w14:textId="77777777" w:rsidTr="00C0190C">
              <w:trPr>
                <w:tblHeader/>
                <w:tblCellSpacing w:w="0" w:type="dxa"/>
              </w:trPr>
              <w:tc>
                <w:tcPr>
                  <w:tcW w:w="360" w:type="dxa"/>
                  <w:hideMark/>
                </w:tcPr>
                <w:p w14:paraId="3C8589DE" w14:textId="77777777" w:rsidR="00C0190C" w:rsidRPr="00A25D4D" w:rsidRDefault="00C0190C" w:rsidP="008F13CC">
                  <w:pPr>
                    <w:jc w:val="left"/>
                  </w:pPr>
                  <w:r w:rsidRPr="00A25D4D">
                    <w:t> </w:t>
                  </w:r>
                </w:p>
              </w:tc>
              <w:tc>
                <w:tcPr>
                  <w:tcW w:w="1500" w:type="dxa"/>
                  <w:hideMark/>
                </w:tcPr>
                <w:p w14:paraId="6A06DE8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4944C9F" w14:textId="77777777" w:rsidR="00C0190C" w:rsidRPr="00A25D4D" w:rsidRDefault="00C0190C" w:rsidP="008F13CC">
                  <w:pPr>
                    <w:jc w:val="left"/>
                  </w:pPr>
                  <w:r w:rsidRPr="00A25D4D">
                    <w:t>0..1</w:t>
                  </w:r>
                </w:p>
              </w:tc>
            </w:tr>
          </w:tbl>
          <w:p w14:paraId="4C63A7A9" w14:textId="77777777" w:rsidR="00C0190C" w:rsidRPr="00A25D4D" w:rsidRDefault="00C0190C" w:rsidP="008F13CC">
            <w:pPr>
              <w:jc w:val="left"/>
            </w:pPr>
          </w:p>
        </w:tc>
      </w:tr>
      <w:tr w:rsidR="00C0190C" w:rsidRPr="00A25D4D" w14:paraId="182151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651BE7" w14:textId="77777777" w:rsidR="00C0190C" w:rsidRPr="00A25D4D" w:rsidRDefault="00C0190C" w:rsidP="008F13CC">
            <w:pPr>
              <w:jc w:val="left"/>
            </w:pPr>
            <w:r w:rsidRPr="00A25D4D">
              <w:rPr>
                <w:b/>
                <w:bCs/>
              </w:rPr>
              <w:t xml:space="preserve">Attribuut: </w:t>
            </w:r>
            <w:proofErr w:type="spellStart"/>
            <w:r w:rsidRPr="00A25D4D">
              <w:rPr>
                <w:b/>
                <w:bCs/>
              </w:rPr>
              <w:t>extraInfoType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501E956" w14:textId="77777777" w:rsidTr="00C0190C">
              <w:trPr>
                <w:tblHeader/>
                <w:tblCellSpacing w:w="0" w:type="dxa"/>
              </w:trPr>
              <w:tc>
                <w:tcPr>
                  <w:tcW w:w="360" w:type="dxa"/>
                  <w:hideMark/>
                </w:tcPr>
                <w:p w14:paraId="2FEC4542" w14:textId="77777777" w:rsidR="00C0190C" w:rsidRPr="00A25D4D" w:rsidRDefault="00C0190C" w:rsidP="008F13CC">
                  <w:pPr>
                    <w:jc w:val="left"/>
                  </w:pPr>
                  <w:r w:rsidRPr="00A25D4D">
                    <w:t> </w:t>
                  </w:r>
                </w:p>
              </w:tc>
              <w:tc>
                <w:tcPr>
                  <w:tcW w:w="1500" w:type="dxa"/>
                  <w:hideMark/>
                </w:tcPr>
                <w:p w14:paraId="1629D4BD" w14:textId="77777777" w:rsidR="00C0190C" w:rsidRPr="00A25D4D" w:rsidRDefault="00C0190C" w:rsidP="008F13CC">
                  <w:pPr>
                    <w:jc w:val="left"/>
                  </w:pPr>
                  <w:r w:rsidRPr="00A25D4D">
                    <w:t>Type:</w:t>
                  </w:r>
                </w:p>
              </w:tc>
              <w:tc>
                <w:tcPr>
                  <w:tcW w:w="0" w:type="auto"/>
                  <w:hideMark/>
                </w:tcPr>
                <w:p w14:paraId="5DD30F61" w14:textId="77777777" w:rsidR="00C0190C" w:rsidRPr="00A25D4D" w:rsidRDefault="00C0190C" w:rsidP="008F13CC">
                  <w:pPr>
                    <w:jc w:val="left"/>
                  </w:pPr>
                  <w:proofErr w:type="spellStart"/>
                  <w:r w:rsidRPr="00A25D4D">
                    <w:t>ExtraDetailInfoTypeValue</w:t>
                  </w:r>
                  <w:proofErr w:type="spellEnd"/>
                </w:p>
              </w:tc>
            </w:tr>
            <w:tr w:rsidR="00C0190C" w:rsidRPr="00A25D4D" w14:paraId="47EE56EF" w14:textId="77777777" w:rsidTr="00C0190C">
              <w:trPr>
                <w:tblHeader/>
                <w:tblCellSpacing w:w="0" w:type="dxa"/>
              </w:trPr>
              <w:tc>
                <w:tcPr>
                  <w:tcW w:w="360" w:type="dxa"/>
                  <w:hideMark/>
                </w:tcPr>
                <w:p w14:paraId="35614DB4" w14:textId="77777777" w:rsidR="00C0190C" w:rsidRPr="00A25D4D" w:rsidRDefault="00C0190C" w:rsidP="008F13CC">
                  <w:pPr>
                    <w:jc w:val="left"/>
                  </w:pPr>
                  <w:r w:rsidRPr="00A25D4D">
                    <w:t> </w:t>
                  </w:r>
                </w:p>
              </w:tc>
              <w:tc>
                <w:tcPr>
                  <w:tcW w:w="1500" w:type="dxa"/>
                  <w:hideMark/>
                </w:tcPr>
                <w:p w14:paraId="70EEB47A" w14:textId="77777777" w:rsidR="00C0190C" w:rsidRPr="00A25D4D" w:rsidRDefault="00C0190C" w:rsidP="008F13CC">
                  <w:pPr>
                    <w:jc w:val="left"/>
                  </w:pPr>
                  <w:r w:rsidRPr="00A25D4D">
                    <w:t>Naam</w:t>
                  </w:r>
                </w:p>
              </w:tc>
              <w:tc>
                <w:tcPr>
                  <w:tcW w:w="0" w:type="auto"/>
                  <w:hideMark/>
                </w:tcPr>
                <w:p w14:paraId="108E8E1B" w14:textId="77777777" w:rsidR="00C0190C" w:rsidRPr="00A25D4D" w:rsidRDefault="00C0190C" w:rsidP="008F13CC">
                  <w:pPr>
                    <w:jc w:val="left"/>
                  </w:pPr>
                </w:p>
              </w:tc>
            </w:tr>
            <w:tr w:rsidR="00C0190C" w:rsidRPr="00A25D4D" w14:paraId="75AAD069" w14:textId="77777777" w:rsidTr="00C0190C">
              <w:trPr>
                <w:tblHeader/>
                <w:tblCellSpacing w:w="0" w:type="dxa"/>
              </w:trPr>
              <w:tc>
                <w:tcPr>
                  <w:tcW w:w="360" w:type="dxa"/>
                  <w:hideMark/>
                </w:tcPr>
                <w:p w14:paraId="1D89E059" w14:textId="77777777" w:rsidR="00C0190C" w:rsidRPr="00A25D4D" w:rsidRDefault="00C0190C" w:rsidP="008F13CC">
                  <w:pPr>
                    <w:jc w:val="left"/>
                  </w:pPr>
                  <w:r w:rsidRPr="00A25D4D">
                    <w:t> </w:t>
                  </w:r>
                </w:p>
              </w:tc>
              <w:tc>
                <w:tcPr>
                  <w:tcW w:w="1500" w:type="dxa"/>
                  <w:hideMark/>
                </w:tcPr>
                <w:p w14:paraId="4D7081C9" w14:textId="77777777" w:rsidR="00C0190C" w:rsidRPr="00A25D4D" w:rsidRDefault="00C0190C" w:rsidP="008F13CC">
                  <w:pPr>
                    <w:jc w:val="left"/>
                  </w:pPr>
                  <w:r w:rsidRPr="00A25D4D">
                    <w:t>Definitie:</w:t>
                  </w:r>
                </w:p>
              </w:tc>
              <w:tc>
                <w:tcPr>
                  <w:tcW w:w="0" w:type="auto"/>
                  <w:hideMark/>
                </w:tcPr>
                <w:p w14:paraId="702FD27C" w14:textId="77777777" w:rsidR="00C0190C" w:rsidRPr="00A25D4D" w:rsidRDefault="00C0190C" w:rsidP="008F13CC">
                  <w:pPr>
                    <w:jc w:val="left"/>
                  </w:pPr>
                  <w:r w:rsidRPr="00A25D4D">
                    <w:t xml:space="preserve">Beschrijft het type detailinformatie. </w:t>
                  </w:r>
                </w:p>
              </w:tc>
            </w:tr>
            <w:tr w:rsidR="00C0190C" w:rsidRPr="00A25D4D" w14:paraId="49D378FB" w14:textId="77777777" w:rsidTr="00C0190C">
              <w:trPr>
                <w:tblHeader/>
                <w:tblCellSpacing w:w="0" w:type="dxa"/>
              </w:trPr>
              <w:tc>
                <w:tcPr>
                  <w:tcW w:w="360" w:type="dxa"/>
                  <w:hideMark/>
                </w:tcPr>
                <w:p w14:paraId="350A459B" w14:textId="77777777" w:rsidR="00C0190C" w:rsidRPr="00A25D4D" w:rsidRDefault="00C0190C" w:rsidP="008F13CC">
                  <w:pPr>
                    <w:jc w:val="left"/>
                  </w:pPr>
                  <w:r w:rsidRPr="00A25D4D">
                    <w:t> </w:t>
                  </w:r>
                </w:p>
              </w:tc>
              <w:tc>
                <w:tcPr>
                  <w:tcW w:w="1500" w:type="dxa"/>
                  <w:hideMark/>
                </w:tcPr>
                <w:p w14:paraId="661D0FB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F0D978" w14:textId="77777777" w:rsidR="00C0190C" w:rsidRPr="00A25D4D" w:rsidRDefault="00C0190C" w:rsidP="008F13CC">
                  <w:pPr>
                    <w:jc w:val="left"/>
                  </w:pPr>
                  <w:r w:rsidRPr="00A25D4D">
                    <w:t>1</w:t>
                  </w:r>
                </w:p>
              </w:tc>
            </w:tr>
          </w:tbl>
          <w:p w14:paraId="50D50B5A" w14:textId="77777777" w:rsidR="00C0190C" w:rsidRPr="00A25D4D" w:rsidRDefault="00C0190C" w:rsidP="008F13CC">
            <w:pPr>
              <w:jc w:val="left"/>
            </w:pPr>
          </w:p>
        </w:tc>
      </w:tr>
      <w:tr w:rsidR="00C0190C" w:rsidRPr="00A25D4D" w14:paraId="72568DA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3481F1" w14:textId="77777777" w:rsidR="00C0190C" w:rsidRPr="00A25D4D" w:rsidRDefault="00C0190C" w:rsidP="008F13CC">
            <w:pPr>
              <w:jc w:val="left"/>
            </w:pPr>
            <w:r w:rsidRPr="00A25D4D">
              <w:rPr>
                <w:b/>
                <w:bCs/>
              </w:rPr>
              <w:t xml:space="preserve">Attribuut: </w:t>
            </w:r>
            <w:proofErr w:type="spellStart"/>
            <w:r w:rsidRPr="00A25D4D">
              <w:rPr>
                <w:b/>
                <w:bCs/>
              </w:rPr>
              <w:t>bestandLocatie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3FB9844" w14:textId="77777777" w:rsidTr="00C0190C">
              <w:trPr>
                <w:tblHeader/>
                <w:tblCellSpacing w:w="0" w:type="dxa"/>
              </w:trPr>
              <w:tc>
                <w:tcPr>
                  <w:tcW w:w="360" w:type="dxa"/>
                  <w:hideMark/>
                </w:tcPr>
                <w:p w14:paraId="6669DCC8" w14:textId="77777777" w:rsidR="00C0190C" w:rsidRPr="00A25D4D" w:rsidRDefault="00C0190C" w:rsidP="008F13CC">
                  <w:pPr>
                    <w:jc w:val="left"/>
                  </w:pPr>
                  <w:r w:rsidRPr="00A25D4D">
                    <w:t> </w:t>
                  </w:r>
                </w:p>
              </w:tc>
              <w:tc>
                <w:tcPr>
                  <w:tcW w:w="1500" w:type="dxa"/>
                  <w:hideMark/>
                </w:tcPr>
                <w:p w14:paraId="0647C385" w14:textId="77777777" w:rsidR="00C0190C" w:rsidRPr="00A25D4D" w:rsidRDefault="00C0190C" w:rsidP="008F13CC">
                  <w:pPr>
                    <w:jc w:val="left"/>
                  </w:pPr>
                  <w:r w:rsidRPr="00A25D4D">
                    <w:t>Type:</w:t>
                  </w:r>
                </w:p>
              </w:tc>
              <w:tc>
                <w:tcPr>
                  <w:tcW w:w="0" w:type="auto"/>
                  <w:hideMark/>
                </w:tcPr>
                <w:p w14:paraId="0A247726" w14:textId="77777777" w:rsidR="00C0190C" w:rsidRPr="00A25D4D" w:rsidRDefault="00C0190C" w:rsidP="008F13CC">
                  <w:pPr>
                    <w:jc w:val="left"/>
                  </w:pPr>
                  <w:r w:rsidRPr="00A25D4D">
                    <w:t>URI</w:t>
                  </w:r>
                </w:p>
              </w:tc>
            </w:tr>
            <w:tr w:rsidR="00C0190C" w:rsidRPr="00A25D4D" w14:paraId="76051CFE" w14:textId="77777777" w:rsidTr="00C0190C">
              <w:trPr>
                <w:tblHeader/>
                <w:tblCellSpacing w:w="0" w:type="dxa"/>
              </w:trPr>
              <w:tc>
                <w:tcPr>
                  <w:tcW w:w="360" w:type="dxa"/>
                  <w:hideMark/>
                </w:tcPr>
                <w:p w14:paraId="560D29AA" w14:textId="77777777" w:rsidR="00C0190C" w:rsidRPr="00A25D4D" w:rsidRDefault="00C0190C" w:rsidP="008F13CC">
                  <w:pPr>
                    <w:jc w:val="left"/>
                  </w:pPr>
                  <w:r w:rsidRPr="00A25D4D">
                    <w:t> </w:t>
                  </w:r>
                </w:p>
              </w:tc>
              <w:tc>
                <w:tcPr>
                  <w:tcW w:w="1500" w:type="dxa"/>
                  <w:hideMark/>
                </w:tcPr>
                <w:p w14:paraId="52044B1A" w14:textId="77777777" w:rsidR="00C0190C" w:rsidRPr="00A25D4D" w:rsidRDefault="00C0190C" w:rsidP="008F13CC">
                  <w:pPr>
                    <w:jc w:val="left"/>
                  </w:pPr>
                  <w:r w:rsidRPr="00A25D4D">
                    <w:t>Naam</w:t>
                  </w:r>
                </w:p>
              </w:tc>
              <w:tc>
                <w:tcPr>
                  <w:tcW w:w="0" w:type="auto"/>
                  <w:hideMark/>
                </w:tcPr>
                <w:p w14:paraId="09C21750" w14:textId="77777777" w:rsidR="00C0190C" w:rsidRPr="00A25D4D" w:rsidRDefault="00C0190C" w:rsidP="008F13CC">
                  <w:pPr>
                    <w:jc w:val="left"/>
                  </w:pPr>
                </w:p>
              </w:tc>
            </w:tr>
            <w:tr w:rsidR="00C0190C" w:rsidRPr="00A25D4D" w14:paraId="1F01AF3B" w14:textId="77777777" w:rsidTr="00C0190C">
              <w:trPr>
                <w:tblHeader/>
                <w:tblCellSpacing w:w="0" w:type="dxa"/>
              </w:trPr>
              <w:tc>
                <w:tcPr>
                  <w:tcW w:w="360" w:type="dxa"/>
                  <w:hideMark/>
                </w:tcPr>
                <w:p w14:paraId="3D3640AC" w14:textId="77777777" w:rsidR="00C0190C" w:rsidRPr="00A25D4D" w:rsidRDefault="00C0190C" w:rsidP="008F13CC">
                  <w:pPr>
                    <w:jc w:val="left"/>
                  </w:pPr>
                  <w:r w:rsidRPr="00A25D4D">
                    <w:t> </w:t>
                  </w:r>
                </w:p>
              </w:tc>
              <w:tc>
                <w:tcPr>
                  <w:tcW w:w="1500" w:type="dxa"/>
                  <w:hideMark/>
                </w:tcPr>
                <w:p w14:paraId="655BDED3" w14:textId="77777777" w:rsidR="00C0190C" w:rsidRPr="00A25D4D" w:rsidRDefault="00C0190C" w:rsidP="008F13CC">
                  <w:pPr>
                    <w:jc w:val="left"/>
                  </w:pPr>
                  <w:r w:rsidRPr="00A25D4D">
                    <w:t>Definitie:</w:t>
                  </w:r>
                </w:p>
              </w:tc>
              <w:tc>
                <w:tcPr>
                  <w:tcW w:w="0" w:type="auto"/>
                  <w:hideMark/>
                </w:tcPr>
                <w:p w14:paraId="1080246A" w14:textId="77777777" w:rsidR="00C0190C" w:rsidRPr="00A25D4D" w:rsidRDefault="00C0190C" w:rsidP="008F13CC">
                  <w:pPr>
                    <w:jc w:val="left"/>
                  </w:pPr>
                  <w:r w:rsidRPr="00A25D4D">
                    <w:t xml:space="preserve">Bestandsnaam van het bestand dat meegegeven wordt. </w:t>
                  </w:r>
                </w:p>
              </w:tc>
            </w:tr>
            <w:tr w:rsidR="00C0190C" w:rsidRPr="00A25D4D" w14:paraId="498F5D43" w14:textId="77777777" w:rsidTr="00C0190C">
              <w:trPr>
                <w:tblHeader/>
                <w:tblCellSpacing w:w="0" w:type="dxa"/>
              </w:trPr>
              <w:tc>
                <w:tcPr>
                  <w:tcW w:w="360" w:type="dxa"/>
                  <w:hideMark/>
                </w:tcPr>
                <w:p w14:paraId="1EAC312B" w14:textId="77777777" w:rsidR="00C0190C" w:rsidRPr="00A25D4D" w:rsidRDefault="00C0190C" w:rsidP="008F13CC">
                  <w:pPr>
                    <w:jc w:val="left"/>
                  </w:pPr>
                  <w:r w:rsidRPr="00A25D4D">
                    <w:t> </w:t>
                  </w:r>
                </w:p>
              </w:tc>
              <w:tc>
                <w:tcPr>
                  <w:tcW w:w="1500" w:type="dxa"/>
                  <w:hideMark/>
                </w:tcPr>
                <w:p w14:paraId="4EE70414" w14:textId="77777777" w:rsidR="00C0190C" w:rsidRPr="00A25D4D" w:rsidRDefault="00C0190C" w:rsidP="008F13CC">
                  <w:pPr>
                    <w:jc w:val="left"/>
                  </w:pPr>
                  <w:r w:rsidRPr="00A25D4D">
                    <w:t>Omschrijving:</w:t>
                  </w:r>
                </w:p>
              </w:tc>
              <w:tc>
                <w:tcPr>
                  <w:tcW w:w="0" w:type="auto"/>
                  <w:hideMark/>
                </w:tcPr>
                <w:p w14:paraId="0F945BB8" w14:textId="77777777" w:rsidR="00C0190C" w:rsidRPr="00A25D4D" w:rsidRDefault="00C0190C" w:rsidP="008F13CC">
                  <w:pPr>
                    <w:jc w:val="left"/>
                  </w:pPr>
                  <w:r w:rsidRPr="00A25D4D">
                    <w:t xml:space="preserve">De bestandsnaam omvat ook de locatie van het bestand. </w:t>
                  </w:r>
                </w:p>
              </w:tc>
            </w:tr>
            <w:tr w:rsidR="00C0190C" w:rsidRPr="00A25D4D" w14:paraId="1B8621C2" w14:textId="77777777" w:rsidTr="00C0190C">
              <w:trPr>
                <w:tblHeader/>
                <w:tblCellSpacing w:w="0" w:type="dxa"/>
              </w:trPr>
              <w:tc>
                <w:tcPr>
                  <w:tcW w:w="360" w:type="dxa"/>
                  <w:hideMark/>
                </w:tcPr>
                <w:p w14:paraId="1BF9AEC1" w14:textId="77777777" w:rsidR="00C0190C" w:rsidRPr="00A25D4D" w:rsidRDefault="00C0190C" w:rsidP="008F13CC">
                  <w:pPr>
                    <w:jc w:val="left"/>
                  </w:pPr>
                  <w:r w:rsidRPr="00A25D4D">
                    <w:t> </w:t>
                  </w:r>
                </w:p>
              </w:tc>
              <w:tc>
                <w:tcPr>
                  <w:tcW w:w="1500" w:type="dxa"/>
                  <w:hideMark/>
                </w:tcPr>
                <w:p w14:paraId="54B1ECA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8D12BB2" w14:textId="77777777" w:rsidR="00C0190C" w:rsidRPr="00A25D4D" w:rsidRDefault="00C0190C" w:rsidP="008F13CC">
                  <w:pPr>
                    <w:jc w:val="left"/>
                  </w:pPr>
                  <w:r w:rsidRPr="00A25D4D">
                    <w:t>0..1</w:t>
                  </w:r>
                </w:p>
              </w:tc>
            </w:tr>
          </w:tbl>
          <w:p w14:paraId="03C9DE01" w14:textId="77777777" w:rsidR="00C0190C" w:rsidRPr="00A25D4D" w:rsidRDefault="00C0190C" w:rsidP="008F13CC">
            <w:pPr>
              <w:jc w:val="left"/>
            </w:pPr>
          </w:p>
        </w:tc>
      </w:tr>
      <w:tr w:rsidR="00C0190C" w:rsidRPr="00A25D4D" w14:paraId="115B975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8414FA" w14:textId="77777777" w:rsidR="00C0190C" w:rsidRPr="00A25D4D" w:rsidRDefault="00C0190C" w:rsidP="008F13CC">
            <w:pPr>
              <w:jc w:val="left"/>
            </w:pPr>
            <w:r w:rsidRPr="00A25D4D">
              <w:rPr>
                <w:b/>
                <w:bCs/>
              </w:rPr>
              <w:t xml:space="preserve">Attribuut: </w:t>
            </w:r>
            <w:proofErr w:type="spellStart"/>
            <w:r w:rsidRPr="00A25D4D">
              <w:rPr>
                <w:b/>
                <w:bCs/>
              </w:rPr>
              <w:t>bestandMediaType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6D35448" w14:textId="77777777" w:rsidTr="00C0190C">
              <w:trPr>
                <w:tblHeader/>
                <w:tblCellSpacing w:w="0" w:type="dxa"/>
              </w:trPr>
              <w:tc>
                <w:tcPr>
                  <w:tcW w:w="360" w:type="dxa"/>
                  <w:hideMark/>
                </w:tcPr>
                <w:p w14:paraId="4F25C3B7" w14:textId="77777777" w:rsidR="00C0190C" w:rsidRPr="00A25D4D" w:rsidRDefault="00C0190C" w:rsidP="008F13CC">
                  <w:pPr>
                    <w:jc w:val="left"/>
                  </w:pPr>
                  <w:r w:rsidRPr="00A25D4D">
                    <w:t> </w:t>
                  </w:r>
                </w:p>
              </w:tc>
              <w:tc>
                <w:tcPr>
                  <w:tcW w:w="1500" w:type="dxa"/>
                  <w:hideMark/>
                </w:tcPr>
                <w:p w14:paraId="76D217EC" w14:textId="77777777" w:rsidR="00C0190C" w:rsidRPr="00A25D4D" w:rsidRDefault="00C0190C" w:rsidP="008F13CC">
                  <w:pPr>
                    <w:jc w:val="left"/>
                  </w:pPr>
                  <w:r w:rsidRPr="00A25D4D">
                    <w:t>Type:</w:t>
                  </w:r>
                </w:p>
              </w:tc>
              <w:tc>
                <w:tcPr>
                  <w:tcW w:w="0" w:type="auto"/>
                  <w:hideMark/>
                </w:tcPr>
                <w:p w14:paraId="74ECADC5" w14:textId="77777777" w:rsidR="00C0190C" w:rsidRPr="00A25D4D" w:rsidRDefault="00C0190C" w:rsidP="008F13CC">
                  <w:pPr>
                    <w:jc w:val="left"/>
                  </w:pPr>
                  <w:proofErr w:type="spellStart"/>
                  <w:r w:rsidRPr="00A25D4D">
                    <w:t>BestandMediaTypeValue</w:t>
                  </w:r>
                  <w:proofErr w:type="spellEnd"/>
                </w:p>
              </w:tc>
            </w:tr>
            <w:tr w:rsidR="00C0190C" w:rsidRPr="00A25D4D" w14:paraId="047C7914" w14:textId="77777777" w:rsidTr="00C0190C">
              <w:trPr>
                <w:tblHeader/>
                <w:tblCellSpacing w:w="0" w:type="dxa"/>
              </w:trPr>
              <w:tc>
                <w:tcPr>
                  <w:tcW w:w="360" w:type="dxa"/>
                  <w:hideMark/>
                </w:tcPr>
                <w:p w14:paraId="64550F6B" w14:textId="77777777" w:rsidR="00C0190C" w:rsidRPr="00A25D4D" w:rsidRDefault="00C0190C" w:rsidP="008F13CC">
                  <w:pPr>
                    <w:jc w:val="left"/>
                  </w:pPr>
                  <w:r w:rsidRPr="00A25D4D">
                    <w:t> </w:t>
                  </w:r>
                </w:p>
              </w:tc>
              <w:tc>
                <w:tcPr>
                  <w:tcW w:w="1500" w:type="dxa"/>
                  <w:hideMark/>
                </w:tcPr>
                <w:p w14:paraId="2E3D5DBB" w14:textId="77777777" w:rsidR="00C0190C" w:rsidRPr="00A25D4D" w:rsidRDefault="00C0190C" w:rsidP="008F13CC">
                  <w:pPr>
                    <w:jc w:val="left"/>
                  </w:pPr>
                  <w:r w:rsidRPr="00A25D4D">
                    <w:t>Naam</w:t>
                  </w:r>
                </w:p>
              </w:tc>
              <w:tc>
                <w:tcPr>
                  <w:tcW w:w="0" w:type="auto"/>
                  <w:hideMark/>
                </w:tcPr>
                <w:p w14:paraId="03418AF5" w14:textId="77777777" w:rsidR="00C0190C" w:rsidRPr="00A25D4D" w:rsidRDefault="00C0190C" w:rsidP="008F13CC">
                  <w:pPr>
                    <w:jc w:val="left"/>
                  </w:pPr>
                </w:p>
              </w:tc>
            </w:tr>
            <w:tr w:rsidR="00C0190C" w:rsidRPr="00A25D4D" w14:paraId="3755B2CB" w14:textId="77777777" w:rsidTr="00C0190C">
              <w:trPr>
                <w:tblHeader/>
                <w:tblCellSpacing w:w="0" w:type="dxa"/>
              </w:trPr>
              <w:tc>
                <w:tcPr>
                  <w:tcW w:w="360" w:type="dxa"/>
                  <w:hideMark/>
                </w:tcPr>
                <w:p w14:paraId="363D9DDB" w14:textId="77777777" w:rsidR="00C0190C" w:rsidRPr="00A25D4D" w:rsidRDefault="00C0190C" w:rsidP="008F13CC">
                  <w:pPr>
                    <w:jc w:val="left"/>
                  </w:pPr>
                  <w:r w:rsidRPr="00A25D4D">
                    <w:t> </w:t>
                  </w:r>
                </w:p>
              </w:tc>
              <w:tc>
                <w:tcPr>
                  <w:tcW w:w="1500" w:type="dxa"/>
                  <w:hideMark/>
                </w:tcPr>
                <w:p w14:paraId="74DD9DC2" w14:textId="77777777" w:rsidR="00C0190C" w:rsidRPr="00A25D4D" w:rsidRDefault="00C0190C" w:rsidP="008F13CC">
                  <w:pPr>
                    <w:jc w:val="left"/>
                  </w:pPr>
                  <w:r w:rsidRPr="00A25D4D">
                    <w:t>Definitie:</w:t>
                  </w:r>
                </w:p>
              </w:tc>
              <w:tc>
                <w:tcPr>
                  <w:tcW w:w="0" w:type="auto"/>
                  <w:hideMark/>
                </w:tcPr>
                <w:p w14:paraId="74FA09C5" w14:textId="77777777" w:rsidR="00C0190C" w:rsidRPr="00A25D4D" w:rsidRDefault="00C0190C" w:rsidP="008F13CC">
                  <w:pPr>
                    <w:jc w:val="left"/>
                  </w:pPr>
                  <w:r w:rsidRPr="00A25D4D">
                    <w:t xml:space="preserve">Media type van een bestand. </w:t>
                  </w:r>
                </w:p>
              </w:tc>
            </w:tr>
            <w:tr w:rsidR="00C0190C" w:rsidRPr="00A25D4D" w14:paraId="3F58F665" w14:textId="77777777" w:rsidTr="00C0190C">
              <w:trPr>
                <w:tblHeader/>
                <w:tblCellSpacing w:w="0" w:type="dxa"/>
              </w:trPr>
              <w:tc>
                <w:tcPr>
                  <w:tcW w:w="360" w:type="dxa"/>
                  <w:hideMark/>
                </w:tcPr>
                <w:p w14:paraId="6DB8E2B2" w14:textId="77777777" w:rsidR="00C0190C" w:rsidRPr="00A25D4D" w:rsidRDefault="00C0190C" w:rsidP="008F13CC">
                  <w:pPr>
                    <w:jc w:val="left"/>
                  </w:pPr>
                  <w:r w:rsidRPr="00A25D4D">
                    <w:t> </w:t>
                  </w:r>
                </w:p>
              </w:tc>
              <w:tc>
                <w:tcPr>
                  <w:tcW w:w="1500" w:type="dxa"/>
                  <w:hideMark/>
                </w:tcPr>
                <w:p w14:paraId="68DDB56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C85429B" w14:textId="77777777" w:rsidR="00C0190C" w:rsidRPr="00A25D4D" w:rsidRDefault="00C0190C" w:rsidP="008F13CC">
                  <w:pPr>
                    <w:jc w:val="left"/>
                  </w:pPr>
                  <w:r w:rsidRPr="00A25D4D">
                    <w:t>0..1</w:t>
                  </w:r>
                </w:p>
              </w:tc>
            </w:tr>
          </w:tbl>
          <w:p w14:paraId="52F16279" w14:textId="77777777" w:rsidR="00C0190C" w:rsidRPr="00A25D4D" w:rsidRDefault="00C0190C" w:rsidP="008F13CC">
            <w:pPr>
              <w:jc w:val="left"/>
            </w:pPr>
          </w:p>
        </w:tc>
      </w:tr>
      <w:tr w:rsidR="00C0190C" w:rsidRPr="00A25D4D" w14:paraId="7DA6C20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CAE212" w14:textId="77777777" w:rsidR="00C0190C" w:rsidRPr="00A25D4D" w:rsidRDefault="00C0190C" w:rsidP="008F13CC">
            <w:pPr>
              <w:jc w:val="left"/>
            </w:pPr>
            <w:r w:rsidRPr="00A25D4D">
              <w:rPr>
                <w:b/>
                <w:bCs/>
              </w:rPr>
              <w:t xml:space="preserve">Attribuut: </w:t>
            </w:r>
            <w:proofErr w:type="spellStart"/>
            <w:r w:rsidRPr="00A25D4D">
              <w:rPr>
                <w:b/>
                <w:bCs/>
              </w:rPr>
              <w:t>bestandIdentificator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A56832" w14:textId="77777777" w:rsidTr="00C0190C">
              <w:trPr>
                <w:tblHeader/>
                <w:tblCellSpacing w:w="0" w:type="dxa"/>
              </w:trPr>
              <w:tc>
                <w:tcPr>
                  <w:tcW w:w="360" w:type="dxa"/>
                  <w:hideMark/>
                </w:tcPr>
                <w:p w14:paraId="5F4F75BF" w14:textId="77777777" w:rsidR="00C0190C" w:rsidRPr="00A25D4D" w:rsidRDefault="00C0190C" w:rsidP="008F13CC">
                  <w:pPr>
                    <w:jc w:val="left"/>
                  </w:pPr>
                  <w:r w:rsidRPr="00A25D4D">
                    <w:t> </w:t>
                  </w:r>
                </w:p>
              </w:tc>
              <w:tc>
                <w:tcPr>
                  <w:tcW w:w="1500" w:type="dxa"/>
                  <w:hideMark/>
                </w:tcPr>
                <w:p w14:paraId="06651CD9" w14:textId="77777777" w:rsidR="00C0190C" w:rsidRPr="00A25D4D" w:rsidRDefault="00C0190C" w:rsidP="008F13CC">
                  <w:pPr>
                    <w:jc w:val="left"/>
                  </w:pPr>
                  <w:r w:rsidRPr="00A25D4D">
                    <w:t>Type:</w:t>
                  </w:r>
                </w:p>
              </w:tc>
              <w:tc>
                <w:tcPr>
                  <w:tcW w:w="0" w:type="auto"/>
                  <w:hideMark/>
                </w:tcPr>
                <w:p w14:paraId="70106FFE" w14:textId="77777777" w:rsidR="00C0190C" w:rsidRPr="00A25D4D" w:rsidRDefault="00C0190C" w:rsidP="008F13CC">
                  <w:pPr>
                    <w:jc w:val="left"/>
                  </w:pPr>
                  <w:r w:rsidRPr="00A25D4D">
                    <w:t>URI</w:t>
                  </w:r>
                </w:p>
              </w:tc>
            </w:tr>
            <w:tr w:rsidR="00C0190C" w:rsidRPr="00A25D4D" w14:paraId="07CE476B" w14:textId="77777777" w:rsidTr="00C0190C">
              <w:trPr>
                <w:tblHeader/>
                <w:tblCellSpacing w:w="0" w:type="dxa"/>
              </w:trPr>
              <w:tc>
                <w:tcPr>
                  <w:tcW w:w="360" w:type="dxa"/>
                  <w:hideMark/>
                </w:tcPr>
                <w:p w14:paraId="019B2900" w14:textId="77777777" w:rsidR="00C0190C" w:rsidRPr="00A25D4D" w:rsidRDefault="00C0190C" w:rsidP="008F13CC">
                  <w:pPr>
                    <w:jc w:val="left"/>
                  </w:pPr>
                  <w:r w:rsidRPr="00A25D4D">
                    <w:t> </w:t>
                  </w:r>
                </w:p>
              </w:tc>
              <w:tc>
                <w:tcPr>
                  <w:tcW w:w="1500" w:type="dxa"/>
                  <w:hideMark/>
                </w:tcPr>
                <w:p w14:paraId="38808884" w14:textId="77777777" w:rsidR="00C0190C" w:rsidRPr="00A25D4D" w:rsidRDefault="00C0190C" w:rsidP="008F13CC">
                  <w:pPr>
                    <w:jc w:val="left"/>
                  </w:pPr>
                  <w:r w:rsidRPr="00A25D4D">
                    <w:t>Naam</w:t>
                  </w:r>
                </w:p>
              </w:tc>
              <w:tc>
                <w:tcPr>
                  <w:tcW w:w="0" w:type="auto"/>
                  <w:hideMark/>
                </w:tcPr>
                <w:p w14:paraId="36020D8A" w14:textId="77777777" w:rsidR="00C0190C" w:rsidRPr="00A25D4D" w:rsidRDefault="00C0190C" w:rsidP="008F13CC">
                  <w:pPr>
                    <w:jc w:val="left"/>
                  </w:pPr>
                </w:p>
              </w:tc>
            </w:tr>
            <w:tr w:rsidR="00C0190C" w:rsidRPr="00A25D4D" w14:paraId="2983E2B8" w14:textId="77777777" w:rsidTr="00C0190C">
              <w:trPr>
                <w:tblHeader/>
                <w:tblCellSpacing w:w="0" w:type="dxa"/>
              </w:trPr>
              <w:tc>
                <w:tcPr>
                  <w:tcW w:w="360" w:type="dxa"/>
                  <w:hideMark/>
                </w:tcPr>
                <w:p w14:paraId="0F969703" w14:textId="77777777" w:rsidR="00C0190C" w:rsidRPr="00A25D4D" w:rsidRDefault="00C0190C" w:rsidP="008F13CC">
                  <w:pPr>
                    <w:jc w:val="left"/>
                  </w:pPr>
                  <w:r w:rsidRPr="00A25D4D">
                    <w:t> </w:t>
                  </w:r>
                </w:p>
              </w:tc>
              <w:tc>
                <w:tcPr>
                  <w:tcW w:w="1500" w:type="dxa"/>
                  <w:hideMark/>
                </w:tcPr>
                <w:p w14:paraId="1F2BF7FA" w14:textId="77777777" w:rsidR="00C0190C" w:rsidRPr="00A25D4D" w:rsidRDefault="00C0190C" w:rsidP="008F13CC">
                  <w:pPr>
                    <w:jc w:val="left"/>
                  </w:pPr>
                  <w:r w:rsidRPr="00A25D4D">
                    <w:t>Definitie:</w:t>
                  </w:r>
                </w:p>
              </w:tc>
              <w:tc>
                <w:tcPr>
                  <w:tcW w:w="0" w:type="auto"/>
                  <w:hideMark/>
                </w:tcPr>
                <w:p w14:paraId="74D4F9E6" w14:textId="77777777" w:rsidR="00C0190C" w:rsidRPr="00A25D4D" w:rsidRDefault="00C0190C" w:rsidP="008F13CC">
                  <w:pPr>
                    <w:jc w:val="left"/>
                  </w:pPr>
                  <w:r w:rsidRPr="00A25D4D">
                    <w:t xml:space="preserve">Unieke </w:t>
                  </w:r>
                  <w:proofErr w:type="spellStart"/>
                  <w:r w:rsidRPr="00A25D4D">
                    <w:t>identificator</w:t>
                  </w:r>
                  <w:proofErr w:type="spellEnd"/>
                  <w:r w:rsidRPr="00A25D4D">
                    <w:t xml:space="preserve"> van een bestand. </w:t>
                  </w:r>
                </w:p>
              </w:tc>
            </w:tr>
            <w:tr w:rsidR="00C0190C" w:rsidRPr="00A25D4D" w14:paraId="4DA63BD6" w14:textId="77777777" w:rsidTr="00C0190C">
              <w:trPr>
                <w:tblHeader/>
                <w:tblCellSpacing w:w="0" w:type="dxa"/>
              </w:trPr>
              <w:tc>
                <w:tcPr>
                  <w:tcW w:w="360" w:type="dxa"/>
                  <w:hideMark/>
                </w:tcPr>
                <w:p w14:paraId="439D718E" w14:textId="77777777" w:rsidR="00C0190C" w:rsidRPr="00A25D4D" w:rsidRDefault="00C0190C" w:rsidP="008F13CC">
                  <w:pPr>
                    <w:jc w:val="left"/>
                  </w:pPr>
                  <w:r w:rsidRPr="00A25D4D">
                    <w:t> </w:t>
                  </w:r>
                </w:p>
              </w:tc>
              <w:tc>
                <w:tcPr>
                  <w:tcW w:w="1500" w:type="dxa"/>
                  <w:hideMark/>
                </w:tcPr>
                <w:p w14:paraId="0A1A1DB8" w14:textId="77777777" w:rsidR="00C0190C" w:rsidRPr="00A25D4D" w:rsidRDefault="00C0190C" w:rsidP="008F13CC">
                  <w:pPr>
                    <w:jc w:val="left"/>
                  </w:pPr>
                  <w:r w:rsidRPr="00A25D4D">
                    <w:t>Omschrijving:</w:t>
                  </w:r>
                </w:p>
              </w:tc>
              <w:tc>
                <w:tcPr>
                  <w:tcW w:w="0" w:type="auto"/>
                  <w:hideMark/>
                </w:tcPr>
                <w:p w14:paraId="26F2DA1C" w14:textId="77777777" w:rsidR="00C0190C" w:rsidRPr="00A25D4D" w:rsidRDefault="00C0190C" w:rsidP="008F13CC">
                  <w:pPr>
                    <w:jc w:val="left"/>
                  </w:pPr>
                  <w:r w:rsidRPr="00A25D4D">
                    <w:t xml:space="preserve">Deze </w:t>
                  </w:r>
                  <w:proofErr w:type="spellStart"/>
                  <w:r w:rsidRPr="00A25D4D">
                    <w:t>identificator</w:t>
                  </w:r>
                  <w:proofErr w:type="spellEnd"/>
                  <w:r w:rsidRPr="00A25D4D">
                    <w:t xml:space="preserve"> wordt beschreven via een URI. </w:t>
                  </w:r>
                </w:p>
              </w:tc>
            </w:tr>
            <w:tr w:rsidR="00C0190C" w:rsidRPr="00A25D4D" w14:paraId="31A7BE73" w14:textId="77777777" w:rsidTr="00C0190C">
              <w:trPr>
                <w:tblHeader/>
                <w:tblCellSpacing w:w="0" w:type="dxa"/>
              </w:trPr>
              <w:tc>
                <w:tcPr>
                  <w:tcW w:w="360" w:type="dxa"/>
                  <w:hideMark/>
                </w:tcPr>
                <w:p w14:paraId="7D526E82" w14:textId="77777777" w:rsidR="00C0190C" w:rsidRPr="00A25D4D" w:rsidRDefault="00C0190C" w:rsidP="008F13CC">
                  <w:pPr>
                    <w:jc w:val="left"/>
                  </w:pPr>
                  <w:r w:rsidRPr="00A25D4D">
                    <w:t> </w:t>
                  </w:r>
                </w:p>
              </w:tc>
              <w:tc>
                <w:tcPr>
                  <w:tcW w:w="1500" w:type="dxa"/>
                  <w:hideMark/>
                </w:tcPr>
                <w:p w14:paraId="5E66756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BB2B3C8" w14:textId="77777777" w:rsidR="00C0190C" w:rsidRPr="00A25D4D" w:rsidRDefault="00C0190C" w:rsidP="008F13CC">
                  <w:pPr>
                    <w:jc w:val="left"/>
                  </w:pPr>
                  <w:r w:rsidRPr="00A25D4D">
                    <w:t>1</w:t>
                  </w:r>
                </w:p>
              </w:tc>
            </w:tr>
          </w:tbl>
          <w:p w14:paraId="0B41FD80" w14:textId="77777777" w:rsidR="00C0190C" w:rsidRPr="00A25D4D" w:rsidRDefault="00C0190C" w:rsidP="008F13CC">
            <w:pPr>
              <w:jc w:val="left"/>
            </w:pPr>
          </w:p>
        </w:tc>
      </w:tr>
      <w:tr w:rsidR="00C0190C" w:rsidRPr="00A25D4D" w14:paraId="645570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6F99E3"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3DE8EE" w14:textId="77777777" w:rsidTr="00C0190C">
              <w:trPr>
                <w:tblHeader/>
                <w:tblCellSpacing w:w="0" w:type="dxa"/>
              </w:trPr>
              <w:tc>
                <w:tcPr>
                  <w:tcW w:w="360" w:type="dxa"/>
                  <w:hideMark/>
                </w:tcPr>
                <w:p w14:paraId="316F4440" w14:textId="77777777" w:rsidR="00C0190C" w:rsidRPr="00A25D4D" w:rsidRDefault="00C0190C" w:rsidP="008F13CC">
                  <w:pPr>
                    <w:jc w:val="left"/>
                  </w:pPr>
                  <w:r w:rsidRPr="00A25D4D">
                    <w:t> </w:t>
                  </w:r>
                </w:p>
              </w:tc>
              <w:tc>
                <w:tcPr>
                  <w:tcW w:w="1500" w:type="dxa"/>
                  <w:hideMark/>
                </w:tcPr>
                <w:p w14:paraId="149A1A3B" w14:textId="77777777" w:rsidR="00C0190C" w:rsidRPr="00A25D4D" w:rsidRDefault="00C0190C" w:rsidP="008F13CC">
                  <w:pPr>
                    <w:jc w:val="left"/>
                  </w:pPr>
                  <w:r w:rsidRPr="00A25D4D">
                    <w:t>Type:</w:t>
                  </w:r>
                </w:p>
              </w:tc>
              <w:tc>
                <w:tcPr>
                  <w:tcW w:w="0" w:type="auto"/>
                  <w:hideMark/>
                </w:tcPr>
                <w:p w14:paraId="76ECF347" w14:textId="77777777" w:rsidR="00C0190C" w:rsidRPr="00A25D4D" w:rsidRDefault="00C0190C" w:rsidP="008F13CC">
                  <w:pPr>
                    <w:jc w:val="left"/>
                  </w:pPr>
                  <w:proofErr w:type="spellStart"/>
                  <w:r w:rsidRPr="00A25D4D">
                    <w:t>GM_Object</w:t>
                  </w:r>
                  <w:proofErr w:type="spellEnd"/>
                </w:p>
              </w:tc>
            </w:tr>
            <w:tr w:rsidR="00C0190C" w:rsidRPr="00A25D4D" w14:paraId="68733139" w14:textId="77777777" w:rsidTr="00C0190C">
              <w:trPr>
                <w:tblHeader/>
                <w:tblCellSpacing w:w="0" w:type="dxa"/>
              </w:trPr>
              <w:tc>
                <w:tcPr>
                  <w:tcW w:w="360" w:type="dxa"/>
                  <w:hideMark/>
                </w:tcPr>
                <w:p w14:paraId="111DFDE8" w14:textId="77777777" w:rsidR="00C0190C" w:rsidRPr="00A25D4D" w:rsidRDefault="00C0190C" w:rsidP="008F13CC">
                  <w:pPr>
                    <w:jc w:val="left"/>
                  </w:pPr>
                  <w:r w:rsidRPr="00A25D4D">
                    <w:t> </w:t>
                  </w:r>
                </w:p>
              </w:tc>
              <w:tc>
                <w:tcPr>
                  <w:tcW w:w="1500" w:type="dxa"/>
                  <w:hideMark/>
                </w:tcPr>
                <w:p w14:paraId="46A2621B" w14:textId="77777777" w:rsidR="00C0190C" w:rsidRPr="00A25D4D" w:rsidRDefault="00C0190C" w:rsidP="008F13CC">
                  <w:pPr>
                    <w:jc w:val="left"/>
                  </w:pPr>
                  <w:r w:rsidRPr="00A25D4D">
                    <w:t>Naam</w:t>
                  </w:r>
                </w:p>
              </w:tc>
              <w:tc>
                <w:tcPr>
                  <w:tcW w:w="0" w:type="auto"/>
                  <w:hideMark/>
                </w:tcPr>
                <w:p w14:paraId="5E9A81D2" w14:textId="77777777" w:rsidR="00C0190C" w:rsidRPr="00A25D4D" w:rsidRDefault="00C0190C" w:rsidP="008F13CC">
                  <w:pPr>
                    <w:jc w:val="left"/>
                  </w:pPr>
                </w:p>
              </w:tc>
            </w:tr>
            <w:tr w:rsidR="00C0190C" w:rsidRPr="00A25D4D" w14:paraId="048B9DFA" w14:textId="77777777" w:rsidTr="00C0190C">
              <w:trPr>
                <w:tblHeader/>
                <w:tblCellSpacing w:w="0" w:type="dxa"/>
              </w:trPr>
              <w:tc>
                <w:tcPr>
                  <w:tcW w:w="360" w:type="dxa"/>
                  <w:hideMark/>
                </w:tcPr>
                <w:p w14:paraId="2634530A" w14:textId="77777777" w:rsidR="00C0190C" w:rsidRPr="00A25D4D" w:rsidRDefault="00C0190C" w:rsidP="008F13CC">
                  <w:pPr>
                    <w:jc w:val="left"/>
                  </w:pPr>
                  <w:r w:rsidRPr="00A25D4D">
                    <w:t> </w:t>
                  </w:r>
                </w:p>
              </w:tc>
              <w:tc>
                <w:tcPr>
                  <w:tcW w:w="1500" w:type="dxa"/>
                  <w:hideMark/>
                </w:tcPr>
                <w:p w14:paraId="40627FB9" w14:textId="77777777" w:rsidR="00C0190C" w:rsidRPr="00A25D4D" w:rsidRDefault="00C0190C" w:rsidP="008F13CC">
                  <w:pPr>
                    <w:jc w:val="left"/>
                  </w:pPr>
                  <w:r w:rsidRPr="00A25D4D">
                    <w:t>Definitie:</w:t>
                  </w:r>
                </w:p>
              </w:tc>
              <w:tc>
                <w:tcPr>
                  <w:tcW w:w="0" w:type="auto"/>
                  <w:hideMark/>
                </w:tcPr>
                <w:p w14:paraId="1DCAB4ED" w14:textId="77777777" w:rsidR="00C0190C" w:rsidRPr="00A25D4D" w:rsidRDefault="00C0190C" w:rsidP="008F13CC">
                  <w:pPr>
                    <w:jc w:val="left"/>
                  </w:pPr>
                  <w:r w:rsidRPr="00A25D4D">
                    <w:t xml:space="preserve">Locatie waar de detailinformatie op van toepassing is. </w:t>
                  </w:r>
                </w:p>
              </w:tc>
            </w:tr>
            <w:tr w:rsidR="00C0190C" w:rsidRPr="00A25D4D" w14:paraId="59E44263" w14:textId="77777777" w:rsidTr="00C0190C">
              <w:trPr>
                <w:tblHeader/>
                <w:tblCellSpacing w:w="0" w:type="dxa"/>
              </w:trPr>
              <w:tc>
                <w:tcPr>
                  <w:tcW w:w="360" w:type="dxa"/>
                  <w:hideMark/>
                </w:tcPr>
                <w:p w14:paraId="7B3823EF" w14:textId="77777777" w:rsidR="00C0190C" w:rsidRPr="00A25D4D" w:rsidRDefault="00C0190C" w:rsidP="008F13CC">
                  <w:pPr>
                    <w:jc w:val="left"/>
                  </w:pPr>
                  <w:r w:rsidRPr="00A25D4D">
                    <w:t> </w:t>
                  </w:r>
                </w:p>
              </w:tc>
              <w:tc>
                <w:tcPr>
                  <w:tcW w:w="1500" w:type="dxa"/>
                  <w:hideMark/>
                </w:tcPr>
                <w:p w14:paraId="33C776CB" w14:textId="77777777" w:rsidR="00C0190C" w:rsidRPr="00A25D4D" w:rsidRDefault="00C0190C" w:rsidP="008F13CC">
                  <w:pPr>
                    <w:jc w:val="left"/>
                  </w:pPr>
                  <w:r w:rsidRPr="00A25D4D">
                    <w:t>Omschrijving:</w:t>
                  </w:r>
                </w:p>
              </w:tc>
              <w:tc>
                <w:tcPr>
                  <w:tcW w:w="0" w:type="auto"/>
                  <w:hideMark/>
                </w:tcPr>
                <w:p w14:paraId="0625240A" w14:textId="77777777" w:rsidR="00C0190C" w:rsidRPr="00A25D4D" w:rsidRDefault="00C0190C" w:rsidP="008F13CC">
                  <w:pPr>
                    <w:jc w:val="left"/>
                  </w:pPr>
                  <w:r w:rsidRPr="00A25D4D">
                    <w:t xml:space="preserve">Kan een punt lijn of vlak zijn. </w:t>
                  </w:r>
                </w:p>
              </w:tc>
            </w:tr>
            <w:tr w:rsidR="00C0190C" w:rsidRPr="00A25D4D" w14:paraId="4C39A04F" w14:textId="77777777" w:rsidTr="00C0190C">
              <w:trPr>
                <w:tblHeader/>
                <w:tblCellSpacing w:w="0" w:type="dxa"/>
              </w:trPr>
              <w:tc>
                <w:tcPr>
                  <w:tcW w:w="360" w:type="dxa"/>
                  <w:hideMark/>
                </w:tcPr>
                <w:p w14:paraId="24D3B6FE" w14:textId="77777777" w:rsidR="00C0190C" w:rsidRPr="00A25D4D" w:rsidRDefault="00C0190C" w:rsidP="008F13CC">
                  <w:pPr>
                    <w:jc w:val="left"/>
                  </w:pPr>
                  <w:r w:rsidRPr="00A25D4D">
                    <w:t> </w:t>
                  </w:r>
                </w:p>
              </w:tc>
              <w:tc>
                <w:tcPr>
                  <w:tcW w:w="1500" w:type="dxa"/>
                  <w:hideMark/>
                </w:tcPr>
                <w:p w14:paraId="691FFEB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7CC260" w14:textId="77777777" w:rsidR="00C0190C" w:rsidRPr="00A25D4D" w:rsidRDefault="00C0190C" w:rsidP="008F13CC">
                  <w:pPr>
                    <w:jc w:val="left"/>
                  </w:pPr>
                  <w:r w:rsidRPr="00A25D4D">
                    <w:t>1</w:t>
                  </w:r>
                </w:p>
              </w:tc>
            </w:tr>
          </w:tbl>
          <w:p w14:paraId="59C7E2D2" w14:textId="77777777" w:rsidR="00C0190C" w:rsidRPr="00A25D4D" w:rsidRDefault="00C0190C" w:rsidP="008F13CC">
            <w:pPr>
              <w:jc w:val="left"/>
            </w:pPr>
          </w:p>
        </w:tc>
      </w:tr>
      <w:tr w:rsidR="00C0190C" w:rsidRPr="00A25D4D" w14:paraId="29CF9FB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C0188C"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GeometriePuntLijnVlakOfMultilijn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3FAB68" w14:textId="77777777" w:rsidTr="00C0190C">
              <w:trPr>
                <w:tblHeader/>
                <w:tblCellSpacing w:w="0" w:type="dxa"/>
              </w:trPr>
              <w:tc>
                <w:tcPr>
                  <w:tcW w:w="360" w:type="dxa"/>
                  <w:hideMark/>
                </w:tcPr>
                <w:p w14:paraId="307A8FC6" w14:textId="77777777" w:rsidR="00C0190C" w:rsidRPr="00A25D4D" w:rsidRDefault="00C0190C" w:rsidP="008F13CC">
                  <w:pPr>
                    <w:jc w:val="left"/>
                  </w:pPr>
                  <w:r w:rsidRPr="00A25D4D">
                    <w:t> </w:t>
                  </w:r>
                </w:p>
              </w:tc>
              <w:tc>
                <w:tcPr>
                  <w:tcW w:w="1500" w:type="dxa"/>
                  <w:hideMark/>
                </w:tcPr>
                <w:p w14:paraId="68EA5B65" w14:textId="77777777" w:rsidR="00C0190C" w:rsidRPr="00A25D4D" w:rsidRDefault="00C0190C" w:rsidP="008F13CC">
                  <w:pPr>
                    <w:jc w:val="left"/>
                  </w:pPr>
                  <w:r w:rsidRPr="00A25D4D">
                    <w:t>Natuurlijke taal:</w:t>
                  </w:r>
                </w:p>
              </w:tc>
              <w:tc>
                <w:tcPr>
                  <w:tcW w:w="0" w:type="auto"/>
                  <w:hideMark/>
                </w:tcPr>
                <w:p w14:paraId="01C121F0" w14:textId="77777777" w:rsidR="00C0190C" w:rsidRPr="00A25D4D" w:rsidRDefault="00C0190C" w:rsidP="008F13CC">
                  <w:pPr>
                    <w:jc w:val="left"/>
                  </w:pPr>
                  <w:r w:rsidRPr="00A25D4D">
                    <w:t xml:space="preserve">De geometrie is een punt, lijn, vlak of </w:t>
                  </w:r>
                  <w:proofErr w:type="spellStart"/>
                  <w:r w:rsidRPr="00A25D4D">
                    <w:t>multilijn</w:t>
                  </w:r>
                  <w:proofErr w:type="spellEnd"/>
                  <w:r w:rsidRPr="00A25D4D">
                    <w:t xml:space="preserve"> </w:t>
                  </w:r>
                </w:p>
              </w:tc>
            </w:tr>
            <w:tr w:rsidR="00C0190C" w:rsidRPr="00A25D4D" w14:paraId="6DDCA371" w14:textId="77777777" w:rsidTr="00C0190C">
              <w:trPr>
                <w:tblHeader/>
                <w:tblCellSpacing w:w="0" w:type="dxa"/>
              </w:trPr>
              <w:tc>
                <w:tcPr>
                  <w:tcW w:w="360" w:type="dxa"/>
                  <w:hideMark/>
                </w:tcPr>
                <w:p w14:paraId="4A9FAFF7" w14:textId="77777777" w:rsidR="00C0190C" w:rsidRPr="00A25D4D" w:rsidRDefault="00C0190C" w:rsidP="008F13CC">
                  <w:pPr>
                    <w:jc w:val="left"/>
                  </w:pPr>
                  <w:r w:rsidRPr="00A25D4D">
                    <w:t> </w:t>
                  </w:r>
                </w:p>
              </w:tc>
              <w:tc>
                <w:tcPr>
                  <w:tcW w:w="1500" w:type="dxa"/>
                  <w:hideMark/>
                </w:tcPr>
                <w:p w14:paraId="6B2E78E2" w14:textId="77777777" w:rsidR="00C0190C" w:rsidRPr="00A25D4D" w:rsidRDefault="00C0190C" w:rsidP="008F13CC">
                  <w:pPr>
                    <w:jc w:val="left"/>
                  </w:pPr>
                  <w:r w:rsidRPr="00A25D4D">
                    <w:t>OCL:</w:t>
                  </w:r>
                </w:p>
              </w:tc>
              <w:tc>
                <w:tcPr>
                  <w:tcW w:w="0" w:type="auto"/>
                  <w:hideMark/>
                </w:tcPr>
                <w:p w14:paraId="70E0745A"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TypeGeometrie</w:t>
                  </w:r>
                  <w:proofErr w:type="spellEnd"/>
                  <w:r w:rsidRPr="00A25D4D">
                    <w:t xml:space="preserve">: </w:t>
                  </w:r>
                  <w:proofErr w:type="spellStart"/>
                  <w:r w:rsidRPr="00A25D4D">
                    <w:t>self.ligging.oclIsKindOf</w:t>
                  </w:r>
                  <w:proofErr w:type="spellEnd"/>
                  <w:r w:rsidRPr="00A25D4D">
                    <w:t>(</w:t>
                  </w:r>
                  <w:proofErr w:type="spellStart"/>
                  <w:r w:rsidRPr="00A25D4D">
                    <w:t>GM_Point</w:t>
                  </w:r>
                  <w:proofErr w:type="spellEnd"/>
                  <w:r w:rsidRPr="00A25D4D">
                    <w:t xml:space="preserve">) or </w:t>
                  </w:r>
                  <w:proofErr w:type="spellStart"/>
                  <w:r w:rsidRPr="00A25D4D">
                    <w:t>self.ligging.oclIsKindOf</w:t>
                  </w:r>
                  <w:proofErr w:type="spellEnd"/>
                  <w:r w:rsidRPr="00A25D4D">
                    <w:t>(</w:t>
                  </w:r>
                  <w:proofErr w:type="spellStart"/>
                  <w:r w:rsidRPr="00A25D4D">
                    <w:t>GM_Curve</w:t>
                  </w:r>
                  <w:proofErr w:type="spellEnd"/>
                  <w:r w:rsidRPr="00A25D4D">
                    <w:t xml:space="preserve">) or </w:t>
                  </w:r>
                  <w:proofErr w:type="spellStart"/>
                  <w:r w:rsidRPr="00A25D4D">
                    <w:t>self.ligging.oclIsKindOf</w:t>
                  </w:r>
                  <w:proofErr w:type="spellEnd"/>
                  <w:r w:rsidRPr="00A25D4D">
                    <w:t>(</w:t>
                  </w:r>
                  <w:proofErr w:type="spellStart"/>
                  <w:r w:rsidRPr="00A25D4D">
                    <w:t>GM_Surface</w:t>
                  </w:r>
                  <w:proofErr w:type="spellEnd"/>
                  <w:r w:rsidRPr="00A25D4D">
                    <w:t xml:space="preserve">) or </w:t>
                  </w:r>
                  <w:proofErr w:type="spellStart"/>
                  <w:r w:rsidRPr="00A25D4D">
                    <w:t>self.ligging.oclIsKindOf</w:t>
                  </w:r>
                  <w:proofErr w:type="spellEnd"/>
                  <w:r w:rsidRPr="00A25D4D">
                    <w:t>(</w:t>
                  </w:r>
                  <w:proofErr w:type="spellStart"/>
                  <w:r w:rsidRPr="00A25D4D">
                    <w:t>GM_MultiCurve</w:t>
                  </w:r>
                  <w:proofErr w:type="spellEnd"/>
                  <w:r w:rsidRPr="00A25D4D">
                    <w:t>)</w:t>
                  </w:r>
                </w:p>
              </w:tc>
            </w:tr>
          </w:tbl>
          <w:p w14:paraId="447724E8" w14:textId="77777777" w:rsidR="00C0190C" w:rsidRPr="00A25D4D" w:rsidRDefault="00C0190C" w:rsidP="008F13CC">
            <w:pPr>
              <w:jc w:val="left"/>
            </w:pPr>
          </w:p>
        </w:tc>
      </w:tr>
      <w:tr w:rsidR="00C0190C" w:rsidRPr="00A25D4D" w14:paraId="537045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2E00C0"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HuisaansluitingVerplichtAdresEnIdentificatieBAGverplicht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4054B8" w14:textId="77777777" w:rsidTr="00C0190C">
              <w:trPr>
                <w:tblHeader/>
                <w:tblCellSpacing w:w="0" w:type="dxa"/>
              </w:trPr>
              <w:tc>
                <w:tcPr>
                  <w:tcW w:w="360" w:type="dxa"/>
                  <w:hideMark/>
                </w:tcPr>
                <w:p w14:paraId="08DF891D" w14:textId="77777777" w:rsidR="00C0190C" w:rsidRPr="00A25D4D" w:rsidRDefault="00C0190C" w:rsidP="008F13CC">
                  <w:pPr>
                    <w:jc w:val="left"/>
                  </w:pPr>
                  <w:r w:rsidRPr="00A25D4D">
                    <w:t> </w:t>
                  </w:r>
                </w:p>
              </w:tc>
              <w:tc>
                <w:tcPr>
                  <w:tcW w:w="1500" w:type="dxa"/>
                  <w:hideMark/>
                </w:tcPr>
                <w:p w14:paraId="029BDC54" w14:textId="77777777" w:rsidR="00C0190C" w:rsidRPr="00A25D4D" w:rsidRDefault="00C0190C" w:rsidP="008F13CC">
                  <w:pPr>
                    <w:jc w:val="left"/>
                  </w:pPr>
                  <w:r w:rsidRPr="00A25D4D">
                    <w:t>Natuurlijke taal:</w:t>
                  </w:r>
                </w:p>
              </w:tc>
              <w:tc>
                <w:tcPr>
                  <w:tcW w:w="0" w:type="auto"/>
                  <w:hideMark/>
                </w:tcPr>
                <w:p w14:paraId="30603E3C" w14:textId="77777777" w:rsidR="00C0190C" w:rsidRPr="00A25D4D" w:rsidRDefault="00C0190C" w:rsidP="008F13CC">
                  <w:pPr>
                    <w:jc w:val="left"/>
                  </w:pPr>
                  <w:r w:rsidRPr="00A25D4D">
                    <w:t xml:space="preserve">Een huisaansluiting heeft verplicht een attribuut adres </w:t>
                  </w:r>
                </w:p>
              </w:tc>
            </w:tr>
            <w:tr w:rsidR="00C0190C" w:rsidRPr="00A25D4D" w14:paraId="6BBD1AC3" w14:textId="77777777" w:rsidTr="00C0190C">
              <w:trPr>
                <w:tblHeader/>
                <w:tblCellSpacing w:w="0" w:type="dxa"/>
              </w:trPr>
              <w:tc>
                <w:tcPr>
                  <w:tcW w:w="360" w:type="dxa"/>
                  <w:hideMark/>
                </w:tcPr>
                <w:p w14:paraId="79FF0E47" w14:textId="77777777" w:rsidR="00C0190C" w:rsidRPr="00A25D4D" w:rsidRDefault="00C0190C" w:rsidP="008F13CC">
                  <w:pPr>
                    <w:jc w:val="left"/>
                  </w:pPr>
                  <w:r w:rsidRPr="00A25D4D">
                    <w:t> </w:t>
                  </w:r>
                </w:p>
              </w:tc>
              <w:tc>
                <w:tcPr>
                  <w:tcW w:w="1500" w:type="dxa"/>
                  <w:hideMark/>
                </w:tcPr>
                <w:p w14:paraId="48D3A850" w14:textId="77777777" w:rsidR="00C0190C" w:rsidRPr="00A25D4D" w:rsidRDefault="00C0190C" w:rsidP="008F13CC">
                  <w:pPr>
                    <w:jc w:val="left"/>
                  </w:pPr>
                  <w:r w:rsidRPr="00A25D4D">
                    <w:t>OCL:</w:t>
                  </w:r>
                </w:p>
              </w:tc>
              <w:tc>
                <w:tcPr>
                  <w:tcW w:w="0" w:type="auto"/>
                  <w:hideMark/>
                </w:tcPr>
                <w:p w14:paraId="7AECDBE7" w14:textId="7CDA1E02" w:rsidR="00C0190C" w:rsidRPr="00A25D4D" w:rsidRDefault="00C0190C" w:rsidP="008F13CC">
                  <w:pPr>
                    <w:jc w:val="left"/>
                  </w:pPr>
                  <w:proofErr w:type="spellStart"/>
                  <w:r w:rsidRPr="00A25D4D">
                    <w:t>Inv</w:t>
                  </w:r>
                  <w:proofErr w:type="spellEnd"/>
                  <w:r w:rsidRPr="00A25D4D">
                    <w:t xml:space="preserve"> </w:t>
                  </w:r>
                  <w:proofErr w:type="spellStart"/>
                  <w:r w:rsidRPr="00A25D4D">
                    <w:t>AdresVerplicht</w:t>
                  </w:r>
                  <w:proofErr w:type="spellEnd"/>
                  <w:r w:rsidRPr="00A25D4D">
                    <w:t xml:space="preserve">: </w:t>
                  </w:r>
                  <w:proofErr w:type="spellStart"/>
                  <w:r w:rsidRPr="00A25D4D">
                    <w:t>if</w:t>
                  </w:r>
                  <w:proofErr w:type="spellEnd"/>
                  <w:r w:rsidRPr="00A25D4D">
                    <w:t xml:space="preserve"> </w:t>
                  </w:r>
                  <w:proofErr w:type="spellStart"/>
                  <w:r w:rsidRPr="00A25D4D">
                    <w:t>self.extraInfoType</w:t>
                  </w:r>
                  <w:proofErr w:type="spellEnd"/>
                  <w:r w:rsidRPr="00A25D4D">
                    <w:t xml:space="preserve">= </w:t>
                  </w:r>
                  <w:proofErr w:type="spellStart"/>
                  <w:r w:rsidRPr="00A25D4D">
                    <w:t>ExtraDetailInfoTypeValue</w:t>
                  </w:r>
                  <w:proofErr w:type="spellEnd"/>
                  <w:r w:rsidRPr="00A25D4D">
                    <w:t xml:space="preserve">::huisaansluiting </w:t>
                  </w:r>
                  <w:proofErr w:type="spellStart"/>
                  <w:r w:rsidRPr="00A25D4D">
                    <w:t>then</w:t>
                  </w:r>
                  <w:proofErr w:type="spellEnd"/>
                  <w:r w:rsidRPr="00A25D4D">
                    <w:t xml:space="preserve"> </w:t>
                  </w:r>
                  <w:proofErr w:type="spellStart"/>
                  <w:r w:rsidRPr="00A25D4D">
                    <w:t>self.adres</w:t>
                  </w:r>
                  <w:proofErr w:type="spellEnd"/>
                  <w:r w:rsidRPr="00A25D4D">
                    <w:t xml:space="preserve"> -&gt; </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self.adres.A</w:t>
                  </w:r>
                  <w:r w:rsidRPr="00534EC4">
                    <w:t>dres.BAGid</w:t>
                  </w:r>
                  <w:proofErr w:type="spellEnd"/>
                  <w:del w:id="234" w:author="Paul Janssen" w:date="2020-06-16T16:37:00Z">
                    <w:r w:rsidRPr="00534EC4" w:rsidDel="00534EC4">
                      <w:delText>AdresseerbaarObject</w:delText>
                    </w:r>
                  </w:del>
                  <w:r w:rsidRPr="00A25D4D">
                    <w:t xml:space="preserve"> -&gt; </w:t>
                  </w:r>
                  <w:proofErr w:type="spellStart"/>
                  <w:r w:rsidRPr="00A25D4D">
                    <w:t>notEmpty</w:t>
                  </w:r>
                  <w:proofErr w:type="spellEnd"/>
                  <w:r w:rsidRPr="00A25D4D">
                    <w:t>()</w:t>
                  </w:r>
                </w:p>
              </w:tc>
            </w:tr>
          </w:tbl>
          <w:p w14:paraId="50B88FC4" w14:textId="77777777" w:rsidR="00C0190C" w:rsidRPr="00A25D4D" w:rsidRDefault="00C0190C" w:rsidP="008F13CC">
            <w:pPr>
              <w:jc w:val="left"/>
            </w:pPr>
          </w:p>
        </w:tc>
      </w:tr>
      <w:tr w:rsidR="00C0190C" w:rsidRPr="00A25D4D" w14:paraId="14C8201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33472F"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70B702" w14:textId="77777777" w:rsidTr="00C0190C">
              <w:trPr>
                <w:tblHeader/>
                <w:tblCellSpacing w:w="0" w:type="dxa"/>
              </w:trPr>
              <w:tc>
                <w:tcPr>
                  <w:tcW w:w="360" w:type="dxa"/>
                  <w:hideMark/>
                </w:tcPr>
                <w:p w14:paraId="6B3E8AE5" w14:textId="77777777" w:rsidR="00C0190C" w:rsidRPr="00A25D4D" w:rsidRDefault="00C0190C" w:rsidP="008F13CC">
                  <w:pPr>
                    <w:jc w:val="left"/>
                  </w:pPr>
                  <w:r w:rsidRPr="00A25D4D">
                    <w:t> </w:t>
                  </w:r>
                </w:p>
              </w:tc>
              <w:tc>
                <w:tcPr>
                  <w:tcW w:w="1500" w:type="dxa"/>
                  <w:hideMark/>
                </w:tcPr>
                <w:p w14:paraId="59637591" w14:textId="77777777" w:rsidR="00C0190C" w:rsidRPr="00A25D4D" w:rsidRDefault="00C0190C" w:rsidP="008F13CC">
                  <w:pPr>
                    <w:jc w:val="left"/>
                  </w:pPr>
                  <w:r w:rsidRPr="00A25D4D">
                    <w:t>Natuurlijke taal:</w:t>
                  </w:r>
                </w:p>
              </w:tc>
              <w:tc>
                <w:tcPr>
                  <w:tcW w:w="0" w:type="auto"/>
                  <w:hideMark/>
                </w:tcPr>
                <w:p w14:paraId="57A2179D" w14:textId="77777777" w:rsidR="00C0190C" w:rsidRPr="00A25D4D" w:rsidRDefault="00C0190C" w:rsidP="008F13CC">
                  <w:pPr>
                    <w:jc w:val="left"/>
                  </w:pPr>
                  <w:r w:rsidRPr="00A25D4D">
                    <w:t xml:space="preserve">Regels bij uitlevering. Bij uitlevering is het attribuut </w:t>
                  </w:r>
                  <w:proofErr w:type="spellStart"/>
                  <w:r w:rsidRPr="00A25D4D">
                    <w:t>bestandLocatie</w:t>
                  </w:r>
                  <w:proofErr w:type="spellEnd"/>
                  <w:r w:rsidRPr="00A25D4D">
                    <w:t xml:space="preserve"> en </w:t>
                  </w:r>
                  <w:proofErr w:type="spellStart"/>
                  <w:r w:rsidRPr="00A25D4D">
                    <w:t>bestandMediaType</w:t>
                  </w:r>
                  <w:proofErr w:type="spellEnd"/>
                  <w:r w:rsidRPr="00A25D4D">
                    <w:t xml:space="preserve"> ingevuld </w:t>
                  </w:r>
                </w:p>
              </w:tc>
            </w:tr>
            <w:tr w:rsidR="00C0190C" w:rsidRPr="00A25D4D" w14:paraId="16D8CDC0" w14:textId="77777777" w:rsidTr="00C0190C">
              <w:trPr>
                <w:tblHeader/>
                <w:tblCellSpacing w:w="0" w:type="dxa"/>
              </w:trPr>
              <w:tc>
                <w:tcPr>
                  <w:tcW w:w="360" w:type="dxa"/>
                  <w:hideMark/>
                </w:tcPr>
                <w:p w14:paraId="7F297A73" w14:textId="77777777" w:rsidR="00C0190C" w:rsidRPr="00A25D4D" w:rsidRDefault="00C0190C" w:rsidP="008F13CC">
                  <w:pPr>
                    <w:jc w:val="left"/>
                  </w:pPr>
                  <w:r w:rsidRPr="00A25D4D">
                    <w:t> </w:t>
                  </w:r>
                </w:p>
              </w:tc>
              <w:tc>
                <w:tcPr>
                  <w:tcW w:w="1500" w:type="dxa"/>
                  <w:hideMark/>
                </w:tcPr>
                <w:p w14:paraId="754B8CDB" w14:textId="77777777" w:rsidR="00C0190C" w:rsidRPr="00A25D4D" w:rsidRDefault="00C0190C" w:rsidP="008F13CC">
                  <w:pPr>
                    <w:jc w:val="left"/>
                  </w:pPr>
                  <w:r w:rsidRPr="00A25D4D">
                    <w:t>OCL:</w:t>
                  </w:r>
                </w:p>
              </w:tc>
              <w:tc>
                <w:tcPr>
                  <w:tcW w:w="0" w:type="auto"/>
                  <w:hideMark/>
                </w:tcPr>
                <w:p w14:paraId="6E679555"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self.bestandLocatie</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self.bestandMediaType</w:t>
                  </w:r>
                  <w:proofErr w:type="spellEnd"/>
                  <w:r w:rsidRPr="00A25D4D">
                    <w:t>-&gt;</w:t>
                  </w:r>
                  <w:proofErr w:type="spellStart"/>
                  <w:r w:rsidRPr="00A25D4D">
                    <w:t>notEmpty</w:t>
                  </w:r>
                  <w:proofErr w:type="spellEnd"/>
                  <w:r w:rsidRPr="00A25D4D">
                    <w:t>())</w:t>
                  </w:r>
                </w:p>
              </w:tc>
            </w:tr>
          </w:tbl>
          <w:p w14:paraId="1659F992" w14:textId="77777777" w:rsidR="00C0190C" w:rsidRPr="00A25D4D" w:rsidRDefault="00C0190C" w:rsidP="008F13CC">
            <w:pPr>
              <w:jc w:val="left"/>
            </w:pPr>
          </w:p>
        </w:tc>
      </w:tr>
    </w:tbl>
    <w:p w14:paraId="5C8317B2" w14:textId="77777777" w:rsidR="00C0190C" w:rsidRPr="00A25D4D" w:rsidRDefault="00C0190C" w:rsidP="008F13CC">
      <w:pPr>
        <w:pStyle w:val="Kop5"/>
        <w:jc w:val="left"/>
        <w:rPr>
          <w:sz w:val="16"/>
          <w:szCs w:val="16"/>
        </w:rPr>
      </w:pPr>
      <w:proofErr w:type="spellStart"/>
      <w:r w:rsidRPr="00A25D4D">
        <w:rPr>
          <w:sz w:val="16"/>
          <w:szCs w:val="16"/>
        </w:rPr>
        <w:t>ExtraGeometrie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E0AD83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C30FA9B" w14:textId="77777777" w:rsidR="00C0190C" w:rsidRPr="00A25D4D" w:rsidRDefault="00C0190C" w:rsidP="008F13CC">
            <w:pPr>
              <w:jc w:val="left"/>
            </w:pPr>
            <w:proofErr w:type="spellStart"/>
            <w:r w:rsidRPr="00A25D4D">
              <w:rPr>
                <w:b/>
                <w:bCs/>
              </w:rPr>
              <w:t>ExtraGeometrie</w:t>
            </w:r>
            <w:proofErr w:type="spellEnd"/>
          </w:p>
        </w:tc>
      </w:tr>
      <w:tr w:rsidR="00C0190C" w:rsidRPr="00A25D4D" w14:paraId="4EFBD29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0B70316" w14:textId="77777777" w:rsidTr="00C0190C">
              <w:trPr>
                <w:tblHeader/>
                <w:tblCellSpacing w:w="0" w:type="dxa"/>
              </w:trPr>
              <w:tc>
                <w:tcPr>
                  <w:tcW w:w="360" w:type="dxa"/>
                  <w:hideMark/>
                </w:tcPr>
                <w:p w14:paraId="31156988" w14:textId="77777777" w:rsidR="00C0190C" w:rsidRPr="00A25D4D" w:rsidRDefault="00C0190C" w:rsidP="008F13CC">
                  <w:pPr>
                    <w:jc w:val="left"/>
                  </w:pPr>
                  <w:r w:rsidRPr="00A25D4D">
                    <w:t> </w:t>
                  </w:r>
                </w:p>
              </w:tc>
              <w:tc>
                <w:tcPr>
                  <w:tcW w:w="1500" w:type="dxa"/>
                  <w:hideMark/>
                </w:tcPr>
                <w:p w14:paraId="1D7E5F0D" w14:textId="77777777" w:rsidR="00C0190C" w:rsidRPr="00A25D4D" w:rsidRDefault="00C0190C" w:rsidP="008F13CC">
                  <w:pPr>
                    <w:jc w:val="left"/>
                  </w:pPr>
                  <w:r w:rsidRPr="00A25D4D">
                    <w:t>Naam</w:t>
                  </w:r>
                </w:p>
              </w:tc>
              <w:tc>
                <w:tcPr>
                  <w:tcW w:w="0" w:type="auto"/>
                  <w:hideMark/>
                </w:tcPr>
                <w:p w14:paraId="141124A1" w14:textId="77777777" w:rsidR="00C0190C" w:rsidRPr="00A25D4D" w:rsidRDefault="00C0190C" w:rsidP="008F13CC">
                  <w:pPr>
                    <w:jc w:val="left"/>
                  </w:pPr>
                </w:p>
              </w:tc>
            </w:tr>
            <w:tr w:rsidR="00C0190C" w:rsidRPr="00A25D4D" w14:paraId="3ECC9BED" w14:textId="77777777" w:rsidTr="00C0190C">
              <w:trPr>
                <w:tblHeader/>
                <w:tblCellSpacing w:w="0" w:type="dxa"/>
              </w:trPr>
              <w:tc>
                <w:tcPr>
                  <w:tcW w:w="360" w:type="dxa"/>
                  <w:hideMark/>
                </w:tcPr>
                <w:p w14:paraId="37FE5196" w14:textId="77777777" w:rsidR="00C0190C" w:rsidRPr="00A25D4D" w:rsidRDefault="00C0190C" w:rsidP="008F13CC">
                  <w:pPr>
                    <w:jc w:val="left"/>
                  </w:pPr>
                  <w:r w:rsidRPr="00A25D4D">
                    <w:t> </w:t>
                  </w:r>
                </w:p>
              </w:tc>
              <w:tc>
                <w:tcPr>
                  <w:tcW w:w="1500" w:type="dxa"/>
                  <w:hideMark/>
                </w:tcPr>
                <w:p w14:paraId="328CC53B" w14:textId="77777777" w:rsidR="00C0190C" w:rsidRPr="00A25D4D" w:rsidRDefault="00C0190C" w:rsidP="008F13CC">
                  <w:pPr>
                    <w:jc w:val="left"/>
                  </w:pPr>
                  <w:r w:rsidRPr="00A25D4D">
                    <w:t>Definitie:</w:t>
                  </w:r>
                </w:p>
              </w:tc>
              <w:tc>
                <w:tcPr>
                  <w:tcW w:w="0" w:type="auto"/>
                  <w:hideMark/>
                </w:tcPr>
                <w:p w14:paraId="5D7724D3" w14:textId="77777777" w:rsidR="00C0190C" w:rsidRPr="00A25D4D" w:rsidRDefault="00C0190C" w:rsidP="008F13CC">
                  <w:pPr>
                    <w:jc w:val="left"/>
                  </w:pPr>
                  <w:r w:rsidRPr="00A25D4D">
                    <w:t xml:space="preserve">Verzamelobject voor extra geometrie van netwerkelementen. </w:t>
                  </w:r>
                </w:p>
              </w:tc>
            </w:tr>
            <w:tr w:rsidR="00C0190C" w:rsidRPr="00A25D4D" w14:paraId="26070194" w14:textId="77777777" w:rsidTr="00C0190C">
              <w:trPr>
                <w:tblHeader/>
                <w:tblCellSpacing w:w="0" w:type="dxa"/>
              </w:trPr>
              <w:tc>
                <w:tcPr>
                  <w:tcW w:w="360" w:type="dxa"/>
                  <w:hideMark/>
                </w:tcPr>
                <w:p w14:paraId="4A86B4CE" w14:textId="77777777" w:rsidR="00C0190C" w:rsidRPr="00A25D4D" w:rsidRDefault="00C0190C" w:rsidP="008F13CC">
                  <w:pPr>
                    <w:jc w:val="left"/>
                  </w:pPr>
                  <w:r w:rsidRPr="00A25D4D">
                    <w:t> </w:t>
                  </w:r>
                </w:p>
              </w:tc>
              <w:tc>
                <w:tcPr>
                  <w:tcW w:w="1500" w:type="dxa"/>
                  <w:hideMark/>
                </w:tcPr>
                <w:p w14:paraId="2CD31748" w14:textId="77777777" w:rsidR="00C0190C" w:rsidRPr="00A25D4D" w:rsidRDefault="00C0190C" w:rsidP="008F13CC">
                  <w:pPr>
                    <w:jc w:val="left"/>
                  </w:pPr>
                  <w:r w:rsidRPr="00A25D4D">
                    <w:t>Herkomst:</w:t>
                  </w:r>
                </w:p>
              </w:tc>
              <w:tc>
                <w:tcPr>
                  <w:tcW w:w="0" w:type="auto"/>
                  <w:hideMark/>
                </w:tcPr>
                <w:p w14:paraId="3930F3D5" w14:textId="77777777" w:rsidR="00C0190C" w:rsidRPr="00A25D4D" w:rsidRDefault="00C0190C" w:rsidP="008F13CC">
                  <w:pPr>
                    <w:jc w:val="left"/>
                  </w:pPr>
                  <w:r w:rsidRPr="00A25D4D">
                    <w:t>IMKL</w:t>
                  </w:r>
                </w:p>
              </w:tc>
            </w:tr>
            <w:tr w:rsidR="00C0190C" w:rsidRPr="00A25D4D" w14:paraId="37CB39F7" w14:textId="77777777" w:rsidTr="00C0190C">
              <w:trPr>
                <w:tblHeader/>
                <w:tblCellSpacing w:w="0" w:type="dxa"/>
              </w:trPr>
              <w:tc>
                <w:tcPr>
                  <w:tcW w:w="360" w:type="dxa"/>
                  <w:hideMark/>
                </w:tcPr>
                <w:p w14:paraId="75D46460" w14:textId="77777777" w:rsidR="00C0190C" w:rsidRPr="00A25D4D" w:rsidRDefault="00C0190C" w:rsidP="008F13CC">
                  <w:pPr>
                    <w:jc w:val="left"/>
                  </w:pPr>
                  <w:r w:rsidRPr="00A25D4D">
                    <w:t> </w:t>
                  </w:r>
                </w:p>
              </w:tc>
              <w:tc>
                <w:tcPr>
                  <w:tcW w:w="1500" w:type="dxa"/>
                  <w:hideMark/>
                </w:tcPr>
                <w:p w14:paraId="701BC05E" w14:textId="77777777" w:rsidR="00C0190C" w:rsidRPr="00A25D4D" w:rsidRDefault="00C0190C" w:rsidP="008F13CC">
                  <w:pPr>
                    <w:jc w:val="left"/>
                  </w:pPr>
                  <w:r w:rsidRPr="00A25D4D">
                    <w:t>Subtype van:</w:t>
                  </w:r>
                </w:p>
              </w:tc>
              <w:tc>
                <w:tcPr>
                  <w:tcW w:w="0" w:type="auto"/>
                  <w:hideMark/>
                </w:tcPr>
                <w:p w14:paraId="73AFBBF9" w14:textId="77777777" w:rsidR="00C0190C" w:rsidRPr="00A25D4D" w:rsidRDefault="00C0190C" w:rsidP="008F13CC">
                  <w:pPr>
                    <w:jc w:val="left"/>
                  </w:pPr>
                  <w:proofErr w:type="spellStart"/>
                  <w:r w:rsidRPr="00A25D4D">
                    <w:t>IMKLBasis</w:t>
                  </w:r>
                  <w:proofErr w:type="spellEnd"/>
                </w:p>
              </w:tc>
            </w:tr>
            <w:tr w:rsidR="00C0190C" w:rsidRPr="00A25D4D" w14:paraId="210CA6D5" w14:textId="77777777" w:rsidTr="00C0190C">
              <w:trPr>
                <w:tblHeader/>
                <w:tblCellSpacing w:w="0" w:type="dxa"/>
              </w:trPr>
              <w:tc>
                <w:tcPr>
                  <w:tcW w:w="360" w:type="dxa"/>
                  <w:hideMark/>
                </w:tcPr>
                <w:p w14:paraId="0A7B91F9" w14:textId="77777777" w:rsidR="00C0190C" w:rsidRPr="00A25D4D" w:rsidRDefault="00C0190C" w:rsidP="008F13CC">
                  <w:pPr>
                    <w:jc w:val="left"/>
                  </w:pPr>
                  <w:r w:rsidRPr="00A25D4D">
                    <w:t> </w:t>
                  </w:r>
                </w:p>
              </w:tc>
              <w:tc>
                <w:tcPr>
                  <w:tcW w:w="1500" w:type="dxa"/>
                  <w:hideMark/>
                </w:tcPr>
                <w:p w14:paraId="419BBDBF" w14:textId="77777777" w:rsidR="00C0190C" w:rsidRPr="00A25D4D" w:rsidRDefault="00C0190C" w:rsidP="008F13CC">
                  <w:pPr>
                    <w:jc w:val="left"/>
                  </w:pPr>
                  <w:r w:rsidRPr="00A25D4D">
                    <w:t>Omschrijving:</w:t>
                  </w:r>
                </w:p>
              </w:tc>
              <w:tc>
                <w:tcPr>
                  <w:tcW w:w="0" w:type="auto"/>
                  <w:hideMark/>
                </w:tcPr>
                <w:p w14:paraId="0ECB1C62" w14:textId="77777777" w:rsidR="00C0190C" w:rsidRPr="00A25D4D" w:rsidRDefault="00C0190C" w:rsidP="008F13CC">
                  <w:pPr>
                    <w:jc w:val="left"/>
                  </w:pPr>
                  <w:r w:rsidRPr="00A25D4D">
                    <w:t xml:space="preserve">Deze klasse biedt de mogelijkheid om extra geometrie toe te voegen ten opzichte van de standaard </w:t>
                  </w:r>
                  <w:proofErr w:type="spellStart"/>
                  <w:r w:rsidRPr="00A25D4D">
                    <w:t>nodes</w:t>
                  </w:r>
                  <w:proofErr w:type="spellEnd"/>
                  <w:r w:rsidRPr="00A25D4D">
                    <w:t xml:space="preserve"> en links die onderdeel van het netwerk zijn. Dit zijn hoofdzakelijk 3D geometrieën, maar niet uitsluitend. vlakgeometrie2D biedt de mogelijkheid om een vlakrepresentatie van een netwerkelement, in 2D, op te nemen. Het is toegestaan om meerdere geometrieën op te nemen in dit object, ze sluiten elkaar niet uit. </w:t>
                  </w:r>
                </w:p>
              </w:tc>
            </w:tr>
            <w:tr w:rsidR="00C0190C" w:rsidRPr="00A25D4D" w14:paraId="2AD699BE" w14:textId="77777777" w:rsidTr="00C0190C">
              <w:trPr>
                <w:tblHeader/>
                <w:tblCellSpacing w:w="0" w:type="dxa"/>
              </w:trPr>
              <w:tc>
                <w:tcPr>
                  <w:tcW w:w="360" w:type="dxa"/>
                  <w:hideMark/>
                </w:tcPr>
                <w:p w14:paraId="7D68FAF0" w14:textId="77777777" w:rsidR="00C0190C" w:rsidRPr="00A25D4D" w:rsidRDefault="00C0190C" w:rsidP="008F13CC">
                  <w:pPr>
                    <w:jc w:val="left"/>
                  </w:pPr>
                  <w:r w:rsidRPr="00A25D4D">
                    <w:t> </w:t>
                  </w:r>
                </w:p>
              </w:tc>
              <w:tc>
                <w:tcPr>
                  <w:tcW w:w="1500" w:type="dxa"/>
                  <w:hideMark/>
                </w:tcPr>
                <w:p w14:paraId="3F6FC6EB" w14:textId="77777777" w:rsidR="00C0190C" w:rsidRPr="00A25D4D" w:rsidRDefault="00C0190C" w:rsidP="008F13CC">
                  <w:pPr>
                    <w:jc w:val="left"/>
                  </w:pPr>
                  <w:r w:rsidRPr="00A25D4D">
                    <w:t>Stereotypes:</w:t>
                  </w:r>
                </w:p>
              </w:tc>
              <w:tc>
                <w:tcPr>
                  <w:tcW w:w="0" w:type="auto"/>
                  <w:hideMark/>
                </w:tcPr>
                <w:p w14:paraId="3E2EF76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5D4C7A6" w14:textId="77777777" w:rsidR="00C0190C" w:rsidRPr="00A25D4D" w:rsidRDefault="00C0190C" w:rsidP="008F13CC">
            <w:pPr>
              <w:jc w:val="left"/>
            </w:pPr>
          </w:p>
        </w:tc>
      </w:tr>
      <w:tr w:rsidR="00C0190C" w:rsidRPr="00A25D4D" w14:paraId="1251771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C9E569" w14:textId="77777777" w:rsidR="00C0190C" w:rsidRPr="00A25D4D" w:rsidRDefault="00C0190C" w:rsidP="008F13CC">
            <w:pPr>
              <w:jc w:val="left"/>
            </w:pPr>
            <w:r w:rsidRPr="00A25D4D">
              <w:rPr>
                <w:b/>
                <w:bCs/>
              </w:rPr>
              <w:t>Attribuut: vlakgeometrie2D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F77A6A" w14:textId="77777777" w:rsidTr="00C0190C">
              <w:trPr>
                <w:tblHeader/>
                <w:tblCellSpacing w:w="0" w:type="dxa"/>
              </w:trPr>
              <w:tc>
                <w:tcPr>
                  <w:tcW w:w="360" w:type="dxa"/>
                  <w:hideMark/>
                </w:tcPr>
                <w:p w14:paraId="3572B3BA" w14:textId="77777777" w:rsidR="00C0190C" w:rsidRPr="00A25D4D" w:rsidRDefault="00C0190C" w:rsidP="008F13CC">
                  <w:pPr>
                    <w:jc w:val="left"/>
                  </w:pPr>
                  <w:r w:rsidRPr="00A25D4D">
                    <w:t> </w:t>
                  </w:r>
                </w:p>
              </w:tc>
              <w:tc>
                <w:tcPr>
                  <w:tcW w:w="1500" w:type="dxa"/>
                  <w:hideMark/>
                </w:tcPr>
                <w:p w14:paraId="0C65C475" w14:textId="77777777" w:rsidR="00C0190C" w:rsidRPr="00A25D4D" w:rsidRDefault="00C0190C" w:rsidP="008F13CC">
                  <w:pPr>
                    <w:jc w:val="left"/>
                  </w:pPr>
                  <w:r w:rsidRPr="00A25D4D">
                    <w:t>Type:</w:t>
                  </w:r>
                </w:p>
              </w:tc>
              <w:tc>
                <w:tcPr>
                  <w:tcW w:w="0" w:type="auto"/>
                  <w:hideMark/>
                </w:tcPr>
                <w:p w14:paraId="372E86D5" w14:textId="4D6F58D3" w:rsidR="00C0190C" w:rsidRPr="00A25D4D" w:rsidRDefault="00C0190C" w:rsidP="008F13CC">
                  <w:pPr>
                    <w:jc w:val="left"/>
                  </w:pPr>
                  <w:proofErr w:type="spellStart"/>
                  <w:r w:rsidRPr="00A25D4D">
                    <w:t>GM_</w:t>
                  </w:r>
                  <w:del w:id="235" w:author="Paul Janssen" w:date="2020-06-10T17:03:00Z">
                    <w:r w:rsidRPr="00A25D4D" w:rsidDel="00A32211">
                      <w:delText>Surface</w:delText>
                    </w:r>
                  </w:del>
                  <w:ins w:id="236" w:author="Paul Janssen" w:date="2020-06-10T17:03:00Z">
                    <w:r w:rsidR="00A32211">
                      <w:t>Object</w:t>
                    </w:r>
                  </w:ins>
                  <w:proofErr w:type="spellEnd"/>
                </w:p>
              </w:tc>
            </w:tr>
            <w:tr w:rsidR="00C0190C" w:rsidRPr="00A25D4D" w14:paraId="2705AAD8" w14:textId="77777777" w:rsidTr="00C0190C">
              <w:trPr>
                <w:tblHeader/>
                <w:tblCellSpacing w:w="0" w:type="dxa"/>
              </w:trPr>
              <w:tc>
                <w:tcPr>
                  <w:tcW w:w="360" w:type="dxa"/>
                  <w:hideMark/>
                </w:tcPr>
                <w:p w14:paraId="471FF09A" w14:textId="77777777" w:rsidR="00C0190C" w:rsidRPr="00A25D4D" w:rsidRDefault="00C0190C" w:rsidP="008F13CC">
                  <w:pPr>
                    <w:jc w:val="left"/>
                  </w:pPr>
                  <w:r w:rsidRPr="00A25D4D">
                    <w:t> </w:t>
                  </w:r>
                </w:p>
              </w:tc>
              <w:tc>
                <w:tcPr>
                  <w:tcW w:w="1500" w:type="dxa"/>
                  <w:hideMark/>
                </w:tcPr>
                <w:p w14:paraId="2F5E1159" w14:textId="77777777" w:rsidR="00C0190C" w:rsidRPr="00A25D4D" w:rsidRDefault="00C0190C" w:rsidP="008F13CC">
                  <w:pPr>
                    <w:jc w:val="left"/>
                  </w:pPr>
                  <w:r w:rsidRPr="00A25D4D">
                    <w:t>Naam</w:t>
                  </w:r>
                </w:p>
              </w:tc>
              <w:tc>
                <w:tcPr>
                  <w:tcW w:w="0" w:type="auto"/>
                  <w:hideMark/>
                </w:tcPr>
                <w:p w14:paraId="46CC4F29" w14:textId="77777777" w:rsidR="00C0190C" w:rsidRPr="00A25D4D" w:rsidRDefault="00C0190C" w:rsidP="008F13CC">
                  <w:pPr>
                    <w:jc w:val="left"/>
                  </w:pPr>
                </w:p>
              </w:tc>
            </w:tr>
            <w:tr w:rsidR="00C0190C" w:rsidRPr="00A25D4D" w14:paraId="1A2FA73D" w14:textId="77777777" w:rsidTr="00C0190C">
              <w:trPr>
                <w:tblHeader/>
                <w:tblCellSpacing w:w="0" w:type="dxa"/>
              </w:trPr>
              <w:tc>
                <w:tcPr>
                  <w:tcW w:w="360" w:type="dxa"/>
                  <w:hideMark/>
                </w:tcPr>
                <w:p w14:paraId="1F77D6DE" w14:textId="77777777" w:rsidR="00C0190C" w:rsidRPr="00A25D4D" w:rsidRDefault="00C0190C" w:rsidP="008F13CC">
                  <w:pPr>
                    <w:jc w:val="left"/>
                  </w:pPr>
                  <w:r w:rsidRPr="00A25D4D">
                    <w:t> </w:t>
                  </w:r>
                </w:p>
              </w:tc>
              <w:tc>
                <w:tcPr>
                  <w:tcW w:w="1500" w:type="dxa"/>
                  <w:hideMark/>
                </w:tcPr>
                <w:p w14:paraId="537AD78B" w14:textId="77777777" w:rsidR="00C0190C" w:rsidRPr="00A25D4D" w:rsidRDefault="00C0190C" w:rsidP="008F13CC">
                  <w:pPr>
                    <w:jc w:val="left"/>
                  </w:pPr>
                  <w:r w:rsidRPr="00A25D4D">
                    <w:t>Definitie:</w:t>
                  </w:r>
                </w:p>
              </w:tc>
              <w:tc>
                <w:tcPr>
                  <w:tcW w:w="0" w:type="auto"/>
                  <w:hideMark/>
                </w:tcPr>
                <w:p w14:paraId="2AABC19E" w14:textId="77777777" w:rsidR="00C0190C" w:rsidRPr="00A25D4D" w:rsidRDefault="00C0190C" w:rsidP="008F13CC">
                  <w:pPr>
                    <w:jc w:val="left"/>
                  </w:pPr>
                  <w:r w:rsidRPr="00A25D4D">
                    <w:t xml:space="preserve">Tweedimensionale vlakrepresentatie van het netwerkelement. </w:t>
                  </w:r>
                </w:p>
              </w:tc>
            </w:tr>
            <w:tr w:rsidR="00C0190C" w:rsidRPr="00A25D4D" w14:paraId="138F9643" w14:textId="77777777" w:rsidTr="00C0190C">
              <w:trPr>
                <w:tblHeader/>
                <w:tblCellSpacing w:w="0" w:type="dxa"/>
              </w:trPr>
              <w:tc>
                <w:tcPr>
                  <w:tcW w:w="360" w:type="dxa"/>
                  <w:hideMark/>
                </w:tcPr>
                <w:p w14:paraId="312F84A9" w14:textId="77777777" w:rsidR="00C0190C" w:rsidRPr="00A25D4D" w:rsidRDefault="00C0190C" w:rsidP="008F13CC">
                  <w:pPr>
                    <w:jc w:val="left"/>
                  </w:pPr>
                  <w:r w:rsidRPr="00A25D4D">
                    <w:t> </w:t>
                  </w:r>
                </w:p>
              </w:tc>
              <w:tc>
                <w:tcPr>
                  <w:tcW w:w="1500" w:type="dxa"/>
                  <w:hideMark/>
                </w:tcPr>
                <w:p w14:paraId="07011566" w14:textId="77777777" w:rsidR="00C0190C" w:rsidRPr="00A25D4D" w:rsidRDefault="00C0190C" w:rsidP="008F13CC">
                  <w:pPr>
                    <w:jc w:val="left"/>
                  </w:pPr>
                  <w:r w:rsidRPr="00A25D4D">
                    <w:t>Omschrijving:</w:t>
                  </w:r>
                </w:p>
              </w:tc>
              <w:tc>
                <w:tcPr>
                  <w:tcW w:w="0" w:type="auto"/>
                  <w:hideMark/>
                </w:tcPr>
                <w:p w14:paraId="4F9EA0E7" w14:textId="77777777" w:rsidR="00C0190C" w:rsidRPr="00A25D4D" w:rsidRDefault="00C0190C" w:rsidP="008F13CC">
                  <w:pPr>
                    <w:jc w:val="left"/>
                  </w:pPr>
                  <w:r w:rsidRPr="00A25D4D">
                    <w:t xml:space="preserve">Wordt gebruikt indien een netwerkelement ook additioneel als gebied wordt gerepresenteerd. </w:t>
                  </w:r>
                </w:p>
              </w:tc>
            </w:tr>
            <w:tr w:rsidR="00C0190C" w:rsidRPr="00A25D4D" w14:paraId="634D6EB3" w14:textId="77777777" w:rsidTr="00C0190C">
              <w:trPr>
                <w:tblHeader/>
                <w:tblCellSpacing w:w="0" w:type="dxa"/>
              </w:trPr>
              <w:tc>
                <w:tcPr>
                  <w:tcW w:w="360" w:type="dxa"/>
                  <w:hideMark/>
                </w:tcPr>
                <w:p w14:paraId="068441BD" w14:textId="77777777" w:rsidR="00C0190C" w:rsidRPr="00A25D4D" w:rsidRDefault="00C0190C" w:rsidP="008F13CC">
                  <w:pPr>
                    <w:jc w:val="left"/>
                  </w:pPr>
                  <w:r w:rsidRPr="00A25D4D">
                    <w:t> </w:t>
                  </w:r>
                </w:p>
              </w:tc>
              <w:tc>
                <w:tcPr>
                  <w:tcW w:w="1500" w:type="dxa"/>
                  <w:hideMark/>
                </w:tcPr>
                <w:p w14:paraId="1ADAA86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17A7E55" w14:textId="77777777" w:rsidR="00C0190C" w:rsidRPr="00A25D4D" w:rsidRDefault="00C0190C" w:rsidP="008F13CC">
                  <w:pPr>
                    <w:jc w:val="left"/>
                  </w:pPr>
                  <w:r w:rsidRPr="00A25D4D">
                    <w:t>0..1</w:t>
                  </w:r>
                </w:p>
              </w:tc>
            </w:tr>
          </w:tbl>
          <w:p w14:paraId="2C9CB17B" w14:textId="77777777" w:rsidR="00C0190C" w:rsidRPr="00A25D4D" w:rsidRDefault="00C0190C" w:rsidP="008F13CC">
            <w:pPr>
              <w:jc w:val="left"/>
            </w:pPr>
          </w:p>
        </w:tc>
      </w:tr>
      <w:tr w:rsidR="00C0190C" w:rsidRPr="00A25D4D" w14:paraId="3EFBA5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A52FBDB" w14:textId="77777777" w:rsidR="00C0190C" w:rsidRPr="00A25D4D" w:rsidRDefault="00C0190C" w:rsidP="008F13CC">
            <w:pPr>
              <w:jc w:val="left"/>
            </w:pPr>
            <w:r w:rsidRPr="00A25D4D">
              <w:rPr>
                <w:b/>
                <w:bCs/>
              </w:rPr>
              <w:t>Attribuut: puntgeometrie2.5D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197AE0C" w14:textId="77777777" w:rsidTr="00C0190C">
              <w:trPr>
                <w:tblHeader/>
                <w:tblCellSpacing w:w="0" w:type="dxa"/>
              </w:trPr>
              <w:tc>
                <w:tcPr>
                  <w:tcW w:w="360" w:type="dxa"/>
                  <w:hideMark/>
                </w:tcPr>
                <w:p w14:paraId="3C94F17A" w14:textId="77777777" w:rsidR="00C0190C" w:rsidRPr="00A25D4D" w:rsidRDefault="00C0190C" w:rsidP="008F13CC">
                  <w:pPr>
                    <w:jc w:val="left"/>
                  </w:pPr>
                  <w:r w:rsidRPr="00A25D4D">
                    <w:t> </w:t>
                  </w:r>
                </w:p>
              </w:tc>
              <w:tc>
                <w:tcPr>
                  <w:tcW w:w="1500" w:type="dxa"/>
                  <w:hideMark/>
                </w:tcPr>
                <w:p w14:paraId="3900A4E5" w14:textId="77777777" w:rsidR="00C0190C" w:rsidRPr="00A25D4D" w:rsidRDefault="00C0190C" w:rsidP="008F13CC">
                  <w:pPr>
                    <w:jc w:val="left"/>
                  </w:pPr>
                  <w:r w:rsidRPr="00A25D4D">
                    <w:t>Type:</w:t>
                  </w:r>
                </w:p>
              </w:tc>
              <w:tc>
                <w:tcPr>
                  <w:tcW w:w="0" w:type="auto"/>
                  <w:hideMark/>
                </w:tcPr>
                <w:p w14:paraId="68C2BB48" w14:textId="77777777" w:rsidR="00C0190C" w:rsidRPr="00A25D4D" w:rsidRDefault="00C0190C" w:rsidP="008F13CC">
                  <w:pPr>
                    <w:jc w:val="left"/>
                  </w:pPr>
                  <w:proofErr w:type="spellStart"/>
                  <w:r w:rsidRPr="00A25D4D">
                    <w:t>GM_Point</w:t>
                  </w:r>
                  <w:proofErr w:type="spellEnd"/>
                </w:p>
              </w:tc>
            </w:tr>
            <w:tr w:rsidR="00C0190C" w:rsidRPr="00A25D4D" w14:paraId="1967B518" w14:textId="77777777" w:rsidTr="00C0190C">
              <w:trPr>
                <w:tblHeader/>
                <w:tblCellSpacing w:w="0" w:type="dxa"/>
              </w:trPr>
              <w:tc>
                <w:tcPr>
                  <w:tcW w:w="360" w:type="dxa"/>
                  <w:hideMark/>
                </w:tcPr>
                <w:p w14:paraId="02FCC3A0" w14:textId="77777777" w:rsidR="00C0190C" w:rsidRPr="00A25D4D" w:rsidRDefault="00C0190C" w:rsidP="008F13CC">
                  <w:pPr>
                    <w:jc w:val="left"/>
                  </w:pPr>
                  <w:r w:rsidRPr="00A25D4D">
                    <w:t> </w:t>
                  </w:r>
                </w:p>
              </w:tc>
              <w:tc>
                <w:tcPr>
                  <w:tcW w:w="1500" w:type="dxa"/>
                  <w:hideMark/>
                </w:tcPr>
                <w:p w14:paraId="35E98C9E" w14:textId="77777777" w:rsidR="00C0190C" w:rsidRPr="00A25D4D" w:rsidRDefault="00C0190C" w:rsidP="008F13CC">
                  <w:pPr>
                    <w:jc w:val="left"/>
                  </w:pPr>
                  <w:r w:rsidRPr="00A25D4D">
                    <w:t>Naam</w:t>
                  </w:r>
                </w:p>
              </w:tc>
              <w:tc>
                <w:tcPr>
                  <w:tcW w:w="0" w:type="auto"/>
                  <w:hideMark/>
                </w:tcPr>
                <w:p w14:paraId="5BC46BC8" w14:textId="77777777" w:rsidR="00C0190C" w:rsidRPr="00A25D4D" w:rsidRDefault="00C0190C" w:rsidP="008F13CC">
                  <w:pPr>
                    <w:jc w:val="left"/>
                  </w:pPr>
                </w:p>
              </w:tc>
            </w:tr>
            <w:tr w:rsidR="00C0190C" w:rsidRPr="00A25D4D" w14:paraId="2BEEB218" w14:textId="77777777" w:rsidTr="00C0190C">
              <w:trPr>
                <w:tblHeader/>
                <w:tblCellSpacing w:w="0" w:type="dxa"/>
              </w:trPr>
              <w:tc>
                <w:tcPr>
                  <w:tcW w:w="360" w:type="dxa"/>
                  <w:hideMark/>
                </w:tcPr>
                <w:p w14:paraId="3A9B209A" w14:textId="77777777" w:rsidR="00C0190C" w:rsidRPr="00A25D4D" w:rsidRDefault="00C0190C" w:rsidP="008F13CC">
                  <w:pPr>
                    <w:jc w:val="left"/>
                  </w:pPr>
                  <w:r w:rsidRPr="00A25D4D">
                    <w:t> </w:t>
                  </w:r>
                </w:p>
              </w:tc>
              <w:tc>
                <w:tcPr>
                  <w:tcW w:w="1500" w:type="dxa"/>
                  <w:hideMark/>
                </w:tcPr>
                <w:p w14:paraId="6C3E8757" w14:textId="77777777" w:rsidR="00C0190C" w:rsidRPr="00A25D4D" w:rsidRDefault="00C0190C" w:rsidP="008F13CC">
                  <w:pPr>
                    <w:jc w:val="left"/>
                  </w:pPr>
                  <w:r w:rsidRPr="00A25D4D">
                    <w:t>Definitie:</w:t>
                  </w:r>
                </w:p>
              </w:tc>
              <w:tc>
                <w:tcPr>
                  <w:tcW w:w="0" w:type="auto"/>
                  <w:hideMark/>
                </w:tcPr>
                <w:p w14:paraId="35DAF4D0" w14:textId="77777777" w:rsidR="00C0190C" w:rsidRPr="00A25D4D" w:rsidRDefault="00C0190C" w:rsidP="008F13CC">
                  <w:pPr>
                    <w:jc w:val="left"/>
                  </w:pPr>
                  <w:r w:rsidRPr="00A25D4D">
                    <w:t xml:space="preserve">2.5D representatie van een leidingelement, dus inclusief </w:t>
                  </w:r>
                  <w:proofErr w:type="spellStart"/>
                  <w:r w:rsidRPr="00A25D4D">
                    <w:t>z</w:t>
                  </w:r>
                  <w:proofErr w:type="spellEnd"/>
                  <w:r w:rsidRPr="00A25D4D">
                    <w:t xml:space="preserve"> waarde. </w:t>
                  </w:r>
                </w:p>
              </w:tc>
            </w:tr>
            <w:tr w:rsidR="00C0190C" w:rsidRPr="00A25D4D" w14:paraId="0D998377" w14:textId="77777777" w:rsidTr="00C0190C">
              <w:trPr>
                <w:tblHeader/>
                <w:tblCellSpacing w:w="0" w:type="dxa"/>
              </w:trPr>
              <w:tc>
                <w:tcPr>
                  <w:tcW w:w="360" w:type="dxa"/>
                  <w:hideMark/>
                </w:tcPr>
                <w:p w14:paraId="7F331716" w14:textId="77777777" w:rsidR="00C0190C" w:rsidRPr="00A25D4D" w:rsidRDefault="00C0190C" w:rsidP="008F13CC">
                  <w:pPr>
                    <w:jc w:val="left"/>
                  </w:pPr>
                  <w:r w:rsidRPr="00A25D4D">
                    <w:t> </w:t>
                  </w:r>
                </w:p>
              </w:tc>
              <w:tc>
                <w:tcPr>
                  <w:tcW w:w="1500" w:type="dxa"/>
                  <w:hideMark/>
                </w:tcPr>
                <w:p w14:paraId="6609950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8A85A36" w14:textId="77777777" w:rsidR="00C0190C" w:rsidRPr="00A25D4D" w:rsidRDefault="00C0190C" w:rsidP="008F13CC">
                  <w:pPr>
                    <w:jc w:val="left"/>
                  </w:pPr>
                  <w:r w:rsidRPr="00A25D4D">
                    <w:t>0..1</w:t>
                  </w:r>
                </w:p>
              </w:tc>
            </w:tr>
          </w:tbl>
          <w:p w14:paraId="55552866" w14:textId="77777777" w:rsidR="00C0190C" w:rsidRPr="00A25D4D" w:rsidRDefault="00C0190C" w:rsidP="008F13CC">
            <w:pPr>
              <w:jc w:val="left"/>
            </w:pPr>
          </w:p>
        </w:tc>
      </w:tr>
      <w:tr w:rsidR="00C0190C" w:rsidRPr="00A25D4D" w14:paraId="7AB83C3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060E4E" w14:textId="77777777" w:rsidR="00C0190C" w:rsidRPr="00A25D4D" w:rsidRDefault="00C0190C" w:rsidP="008F13CC">
            <w:pPr>
              <w:jc w:val="left"/>
            </w:pPr>
            <w:r w:rsidRPr="00A25D4D">
              <w:rPr>
                <w:b/>
                <w:bCs/>
              </w:rPr>
              <w:t>Attribuut: lijngeometrie2.5D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55642D7" w14:textId="77777777" w:rsidTr="00C0190C">
              <w:trPr>
                <w:tblHeader/>
                <w:tblCellSpacing w:w="0" w:type="dxa"/>
              </w:trPr>
              <w:tc>
                <w:tcPr>
                  <w:tcW w:w="360" w:type="dxa"/>
                  <w:hideMark/>
                </w:tcPr>
                <w:p w14:paraId="1E5F99A9" w14:textId="77777777" w:rsidR="00C0190C" w:rsidRPr="00A25D4D" w:rsidRDefault="00C0190C" w:rsidP="008F13CC">
                  <w:pPr>
                    <w:jc w:val="left"/>
                  </w:pPr>
                  <w:r w:rsidRPr="00A25D4D">
                    <w:t> </w:t>
                  </w:r>
                </w:p>
              </w:tc>
              <w:tc>
                <w:tcPr>
                  <w:tcW w:w="1500" w:type="dxa"/>
                  <w:hideMark/>
                </w:tcPr>
                <w:p w14:paraId="54969B45" w14:textId="77777777" w:rsidR="00C0190C" w:rsidRPr="00A25D4D" w:rsidRDefault="00C0190C" w:rsidP="008F13CC">
                  <w:pPr>
                    <w:jc w:val="left"/>
                  </w:pPr>
                  <w:r w:rsidRPr="00A25D4D">
                    <w:t>Type:</w:t>
                  </w:r>
                </w:p>
              </w:tc>
              <w:tc>
                <w:tcPr>
                  <w:tcW w:w="0" w:type="auto"/>
                  <w:hideMark/>
                </w:tcPr>
                <w:p w14:paraId="30CF8CB8" w14:textId="77777777" w:rsidR="00C0190C" w:rsidRPr="00A25D4D" w:rsidRDefault="00C0190C" w:rsidP="008F13CC">
                  <w:pPr>
                    <w:jc w:val="left"/>
                  </w:pPr>
                  <w:proofErr w:type="spellStart"/>
                  <w:r w:rsidRPr="00A25D4D">
                    <w:t>GM_Curve</w:t>
                  </w:r>
                  <w:proofErr w:type="spellEnd"/>
                </w:p>
              </w:tc>
            </w:tr>
            <w:tr w:rsidR="00C0190C" w:rsidRPr="00A25D4D" w14:paraId="23654FA9" w14:textId="77777777" w:rsidTr="00C0190C">
              <w:trPr>
                <w:tblHeader/>
                <w:tblCellSpacing w:w="0" w:type="dxa"/>
              </w:trPr>
              <w:tc>
                <w:tcPr>
                  <w:tcW w:w="360" w:type="dxa"/>
                  <w:hideMark/>
                </w:tcPr>
                <w:p w14:paraId="794EFD55" w14:textId="77777777" w:rsidR="00C0190C" w:rsidRPr="00A25D4D" w:rsidRDefault="00C0190C" w:rsidP="008F13CC">
                  <w:pPr>
                    <w:jc w:val="left"/>
                  </w:pPr>
                  <w:r w:rsidRPr="00A25D4D">
                    <w:t> </w:t>
                  </w:r>
                </w:p>
              </w:tc>
              <w:tc>
                <w:tcPr>
                  <w:tcW w:w="1500" w:type="dxa"/>
                  <w:hideMark/>
                </w:tcPr>
                <w:p w14:paraId="66598DCD" w14:textId="77777777" w:rsidR="00C0190C" w:rsidRPr="00A25D4D" w:rsidRDefault="00C0190C" w:rsidP="008F13CC">
                  <w:pPr>
                    <w:jc w:val="left"/>
                  </w:pPr>
                  <w:r w:rsidRPr="00A25D4D">
                    <w:t>Naam</w:t>
                  </w:r>
                </w:p>
              </w:tc>
              <w:tc>
                <w:tcPr>
                  <w:tcW w:w="0" w:type="auto"/>
                  <w:hideMark/>
                </w:tcPr>
                <w:p w14:paraId="14A1EF48" w14:textId="77777777" w:rsidR="00C0190C" w:rsidRPr="00A25D4D" w:rsidRDefault="00C0190C" w:rsidP="008F13CC">
                  <w:pPr>
                    <w:jc w:val="left"/>
                  </w:pPr>
                </w:p>
              </w:tc>
            </w:tr>
            <w:tr w:rsidR="00C0190C" w:rsidRPr="00A25D4D" w14:paraId="08916CAA" w14:textId="77777777" w:rsidTr="00C0190C">
              <w:trPr>
                <w:tblHeader/>
                <w:tblCellSpacing w:w="0" w:type="dxa"/>
              </w:trPr>
              <w:tc>
                <w:tcPr>
                  <w:tcW w:w="360" w:type="dxa"/>
                  <w:hideMark/>
                </w:tcPr>
                <w:p w14:paraId="00ADCA35" w14:textId="77777777" w:rsidR="00C0190C" w:rsidRPr="00A25D4D" w:rsidRDefault="00C0190C" w:rsidP="008F13CC">
                  <w:pPr>
                    <w:jc w:val="left"/>
                  </w:pPr>
                  <w:r w:rsidRPr="00A25D4D">
                    <w:t> </w:t>
                  </w:r>
                </w:p>
              </w:tc>
              <w:tc>
                <w:tcPr>
                  <w:tcW w:w="1500" w:type="dxa"/>
                  <w:hideMark/>
                </w:tcPr>
                <w:p w14:paraId="2633157E" w14:textId="77777777" w:rsidR="00C0190C" w:rsidRPr="00A25D4D" w:rsidRDefault="00C0190C" w:rsidP="008F13CC">
                  <w:pPr>
                    <w:jc w:val="left"/>
                  </w:pPr>
                  <w:r w:rsidRPr="00A25D4D">
                    <w:t>Definitie:</w:t>
                  </w:r>
                </w:p>
              </w:tc>
              <w:tc>
                <w:tcPr>
                  <w:tcW w:w="0" w:type="auto"/>
                  <w:hideMark/>
                </w:tcPr>
                <w:p w14:paraId="10CC4C22" w14:textId="77777777" w:rsidR="00C0190C" w:rsidRPr="00A25D4D" w:rsidRDefault="00C0190C" w:rsidP="008F13CC">
                  <w:pPr>
                    <w:jc w:val="left"/>
                  </w:pPr>
                  <w:r w:rsidRPr="00A25D4D">
                    <w:t xml:space="preserve">2.5D representatie van een lijnvormig netwerkelement. </w:t>
                  </w:r>
                </w:p>
              </w:tc>
            </w:tr>
            <w:tr w:rsidR="00C0190C" w:rsidRPr="00A25D4D" w14:paraId="0FD53225" w14:textId="77777777" w:rsidTr="00C0190C">
              <w:trPr>
                <w:tblHeader/>
                <w:tblCellSpacing w:w="0" w:type="dxa"/>
              </w:trPr>
              <w:tc>
                <w:tcPr>
                  <w:tcW w:w="360" w:type="dxa"/>
                  <w:hideMark/>
                </w:tcPr>
                <w:p w14:paraId="4E026958" w14:textId="77777777" w:rsidR="00C0190C" w:rsidRPr="00A25D4D" w:rsidRDefault="00C0190C" w:rsidP="008F13CC">
                  <w:pPr>
                    <w:jc w:val="left"/>
                  </w:pPr>
                  <w:r w:rsidRPr="00A25D4D">
                    <w:t> </w:t>
                  </w:r>
                </w:p>
              </w:tc>
              <w:tc>
                <w:tcPr>
                  <w:tcW w:w="1500" w:type="dxa"/>
                  <w:hideMark/>
                </w:tcPr>
                <w:p w14:paraId="4D904446" w14:textId="77777777" w:rsidR="00C0190C" w:rsidRPr="00A25D4D" w:rsidRDefault="00C0190C" w:rsidP="008F13CC">
                  <w:pPr>
                    <w:jc w:val="left"/>
                  </w:pPr>
                  <w:r w:rsidRPr="00A25D4D">
                    <w:t>Omschrijving:</w:t>
                  </w:r>
                </w:p>
              </w:tc>
              <w:tc>
                <w:tcPr>
                  <w:tcW w:w="0" w:type="auto"/>
                  <w:hideMark/>
                </w:tcPr>
                <w:p w14:paraId="329817C8" w14:textId="77777777" w:rsidR="00C0190C" w:rsidRPr="00A25D4D" w:rsidRDefault="00C0190C" w:rsidP="008F13CC">
                  <w:pPr>
                    <w:jc w:val="left"/>
                  </w:pPr>
                  <w:r w:rsidRPr="00A25D4D">
                    <w:t xml:space="preserve">Ten opzichte van de 2D representatie wordt de </w:t>
                  </w:r>
                  <w:proofErr w:type="spellStart"/>
                  <w:r w:rsidRPr="00A25D4D">
                    <w:t>z</w:t>
                  </w:r>
                  <w:proofErr w:type="spellEnd"/>
                  <w:r w:rsidRPr="00A25D4D">
                    <w:t xml:space="preserve"> </w:t>
                  </w:r>
                  <w:proofErr w:type="spellStart"/>
                  <w:r w:rsidRPr="00A25D4D">
                    <w:t>coordinaat</w:t>
                  </w:r>
                  <w:proofErr w:type="spellEnd"/>
                  <w:r w:rsidRPr="00A25D4D">
                    <w:t xml:space="preserve"> toegevoegd, maar ook waar nodig extra </w:t>
                  </w:r>
                  <w:proofErr w:type="spellStart"/>
                  <w:r w:rsidRPr="00A25D4D">
                    <w:t>coordinatenparen</w:t>
                  </w:r>
                  <w:proofErr w:type="spellEnd"/>
                  <w:r w:rsidRPr="00A25D4D">
                    <w:t xml:space="preserve"> om de lijn correct in 3D te representeren. </w:t>
                  </w:r>
                </w:p>
              </w:tc>
            </w:tr>
            <w:tr w:rsidR="00C0190C" w:rsidRPr="00A25D4D" w14:paraId="4500C0B9" w14:textId="77777777" w:rsidTr="00C0190C">
              <w:trPr>
                <w:tblHeader/>
                <w:tblCellSpacing w:w="0" w:type="dxa"/>
              </w:trPr>
              <w:tc>
                <w:tcPr>
                  <w:tcW w:w="360" w:type="dxa"/>
                  <w:hideMark/>
                </w:tcPr>
                <w:p w14:paraId="00F16ACB" w14:textId="77777777" w:rsidR="00C0190C" w:rsidRPr="00A25D4D" w:rsidRDefault="00C0190C" w:rsidP="008F13CC">
                  <w:pPr>
                    <w:jc w:val="left"/>
                  </w:pPr>
                  <w:r w:rsidRPr="00A25D4D">
                    <w:t> </w:t>
                  </w:r>
                </w:p>
              </w:tc>
              <w:tc>
                <w:tcPr>
                  <w:tcW w:w="1500" w:type="dxa"/>
                  <w:hideMark/>
                </w:tcPr>
                <w:p w14:paraId="489AADC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10AC3A7" w14:textId="77777777" w:rsidR="00C0190C" w:rsidRPr="00A25D4D" w:rsidRDefault="00C0190C" w:rsidP="008F13CC">
                  <w:pPr>
                    <w:jc w:val="left"/>
                  </w:pPr>
                  <w:r w:rsidRPr="00A25D4D">
                    <w:t>0..1</w:t>
                  </w:r>
                </w:p>
              </w:tc>
            </w:tr>
          </w:tbl>
          <w:p w14:paraId="48EE5824" w14:textId="77777777" w:rsidR="00C0190C" w:rsidRPr="00A25D4D" w:rsidRDefault="00C0190C" w:rsidP="008F13CC">
            <w:pPr>
              <w:jc w:val="left"/>
            </w:pPr>
          </w:p>
        </w:tc>
      </w:tr>
      <w:tr w:rsidR="00C0190C" w:rsidRPr="00A25D4D" w14:paraId="56A6FD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EBBDDD" w14:textId="77777777" w:rsidR="00C0190C" w:rsidRPr="00A25D4D" w:rsidRDefault="00C0190C" w:rsidP="008F13CC">
            <w:pPr>
              <w:jc w:val="left"/>
            </w:pPr>
            <w:r w:rsidRPr="00A25D4D">
              <w:rPr>
                <w:b/>
                <w:bCs/>
              </w:rPr>
              <w:t>Attribuut: vlakgeometrie2.5D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89E3F1F" w14:textId="77777777" w:rsidTr="00C0190C">
              <w:trPr>
                <w:tblHeader/>
                <w:tblCellSpacing w:w="0" w:type="dxa"/>
              </w:trPr>
              <w:tc>
                <w:tcPr>
                  <w:tcW w:w="360" w:type="dxa"/>
                  <w:hideMark/>
                </w:tcPr>
                <w:p w14:paraId="56DF88B2" w14:textId="77777777" w:rsidR="00C0190C" w:rsidRPr="00A25D4D" w:rsidRDefault="00C0190C" w:rsidP="008F13CC">
                  <w:pPr>
                    <w:jc w:val="left"/>
                  </w:pPr>
                  <w:r w:rsidRPr="00A25D4D">
                    <w:t> </w:t>
                  </w:r>
                </w:p>
              </w:tc>
              <w:tc>
                <w:tcPr>
                  <w:tcW w:w="1500" w:type="dxa"/>
                  <w:hideMark/>
                </w:tcPr>
                <w:p w14:paraId="588C0475" w14:textId="77777777" w:rsidR="00C0190C" w:rsidRPr="00A25D4D" w:rsidRDefault="00C0190C" w:rsidP="008F13CC">
                  <w:pPr>
                    <w:jc w:val="left"/>
                  </w:pPr>
                  <w:r w:rsidRPr="00A25D4D">
                    <w:t>Type:</w:t>
                  </w:r>
                </w:p>
              </w:tc>
              <w:tc>
                <w:tcPr>
                  <w:tcW w:w="0" w:type="auto"/>
                  <w:hideMark/>
                </w:tcPr>
                <w:p w14:paraId="0E93D6A5" w14:textId="63867246" w:rsidR="00C0190C" w:rsidRPr="00A25D4D" w:rsidRDefault="00C0190C" w:rsidP="008F13CC">
                  <w:pPr>
                    <w:jc w:val="left"/>
                  </w:pPr>
                  <w:proofErr w:type="spellStart"/>
                  <w:r w:rsidRPr="00A25D4D">
                    <w:t>GM_</w:t>
                  </w:r>
                  <w:del w:id="237" w:author="Paul Janssen" w:date="2020-06-10T17:04:00Z">
                    <w:r w:rsidRPr="00A25D4D" w:rsidDel="00A32211">
                      <w:delText>Surface</w:delText>
                    </w:r>
                  </w:del>
                  <w:ins w:id="238" w:author="Paul Janssen" w:date="2020-06-10T17:04:00Z">
                    <w:r w:rsidR="00A32211">
                      <w:t>Object</w:t>
                    </w:r>
                  </w:ins>
                  <w:proofErr w:type="spellEnd"/>
                </w:p>
              </w:tc>
            </w:tr>
            <w:tr w:rsidR="00C0190C" w:rsidRPr="00A25D4D" w14:paraId="170B102D" w14:textId="77777777" w:rsidTr="00C0190C">
              <w:trPr>
                <w:tblHeader/>
                <w:tblCellSpacing w:w="0" w:type="dxa"/>
              </w:trPr>
              <w:tc>
                <w:tcPr>
                  <w:tcW w:w="360" w:type="dxa"/>
                  <w:hideMark/>
                </w:tcPr>
                <w:p w14:paraId="49E87788" w14:textId="77777777" w:rsidR="00C0190C" w:rsidRPr="00A25D4D" w:rsidRDefault="00C0190C" w:rsidP="008F13CC">
                  <w:pPr>
                    <w:jc w:val="left"/>
                  </w:pPr>
                  <w:r w:rsidRPr="00A25D4D">
                    <w:t> </w:t>
                  </w:r>
                </w:p>
              </w:tc>
              <w:tc>
                <w:tcPr>
                  <w:tcW w:w="1500" w:type="dxa"/>
                  <w:hideMark/>
                </w:tcPr>
                <w:p w14:paraId="763E6C21" w14:textId="77777777" w:rsidR="00C0190C" w:rsidRPr="00A25D4D" w:rsidRDefault="00C0190C" w:rsidP="008F13CC">
                  <w:pPr>
                    <w:jc w:val="left"/>
                  </w:pPr>
                  <w:r w:rsidRPr="00A25D4D">
                    <w:t>Naam</w:t>
                  </w:r>
                </w:p>
              </w:tc>
              <w:tc>
                <w:tcPr>
                  <w:tcW w:w="0" w:type="auto"/>
                  <w:hideMark/>
                </w:tcPr>
                <w:p w14:paraId="53C71204" w14:textId="77777777" w:rsidR="00C0190C" w:rsidRPr="00A25D4D" w:rsidRDefault="00C0190C" w:rsidP="008F13CC">
                  <w:pPr>
                    <w:jc w:val="left"/>
                  </w:pPr>
                </w:p>
              </w:tc>
            </w:tr>
            <w:tr w:rsidR="00C0190C" w:rsidRPr="00A25D4D" w14:paraId="396A46EA" w14:textId="77777777" w:rsidTr="00C0190C">
              <w:trPr>
                <w:tblHeader/>
                <w:tblCellSpacing w:w="0" w:type="dxa"/>
              </w:trPr>
              <w:tc>
                <w:tcPr>
                  <w:tcW w:w="360" w:type="dxa"/>
                  <w:hideMark/>
                </w:tcPr>
                <w:p w14:paraId="1E785755" w14:textId="77777777" w:rsidR="00C0190C" w:rsidRPr="00A25D4D" w:rsidRDefault="00C0190C" w:rsidP="008F13CC">
                  <w:pPr>
                    <w:jc w:val="left"/>
                  </w:pPr>
                  <w:r w:rsidRPr="00A25D4D">
                    <w:t> </w:t>
                  </w:r>
                </w:p>
              </w:tc>
              <w:tc>
                <w:tcPr>
                  <w:tcW w:w="1500" w:type="dxa"/>
                  <w:hideMark/>
                </w:tcPr>
                <w:p w14:paraId="09BB0836" w14:textId="77777777" w:rsidR="00C0190C" w:rsidRPr="00A25D4D" w:rsidRDefault="00C0190C" w:rsidP="008F13CC">
                  <w:pPr>
                    <w:jc w:val="left"/>
                  </w:pPr>
                  <w:r w:rsidRPr="00A25D4D">
                    <w:t>Definitie:</w:t>
                  </w:r>
                </w:p>
              </w:tc>
              <w:tc>
                <w:tcPr>
                  <w:tcW w:w="0" w:type="auto"/>
                  <w:hideMark/>
                </w:tcPr>
                <w:p w14:paraId="6736B929" w14:textId="77777777" w:rsidR="00C0190C" w:rsidRPr="00A25D4D" w:rsidRDefault="00C0190C" w:rsidP="008F13CC">
                  <w:pPr>
                    <w:jc w:val="left"/>
                  </w:pPr>
                  <w:r w:rsidRPr="00A25D4D">
                    <w:t xml:space="preserve">2.5D vlakrepresentatie van het netwerkelement. </w:t>
                  </w:r>
                </w:p>
              </w:tc>
            </w:tr>
            <w:tr w:rsidR="00C0190C" w:rsidRPr="00A25D4D" w14:paraId="51308DA5" w14:textId="77777777" w:rsidTr="00C0190C">
              <w:trPr>
                <w:tblHeader/>
                <w:tblCellSpacing w:w="0" w:type="dxa"/>
              </w:trPr>
              <w:tc>
                <w:tcPr>
                  <w:tcW w:w="360" w:type="dxa"/>
                  <w:hideMark/>
                </w:tcPr>
                <w:p w14:paraId="3D2F63DD" w14:textId="77777777" w:rsidR="00C0190C" w:rsidRPr="00A25D4D" w:rsidRDefault="00C0190C" w:rsidP="008F13CC">
                  <w:pPr>
                    <w:jc w:val="left"/>
                  </w:pPr>
                  <w:r w:rsidRPr="00A25D4D">
                    <w:t> </w:t>
                  </w:r>
                </w:p>
              </w:tc>
              <w:tc>
                <w:tcPr>
                  <w:tcW w:w="1500" w:type="dxa"/>
                  <w:hideMark/>
                </w:tcPr>
                <w:p w14:paraId="5E16DB7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DEF522F" w14:textId="77777777" w:rsidR="00C0190C" w:rsidRPr="00A25D4D" w:rsidRDefault="00C0190C" w:rsidP="008F13CC">
                  <w:pPr>
                    <w:jc w:val="left"/>
                  </w:pPr>
                  <w:r w:rsidRPr="00A25D4D">
                    <w:t>0..1</w:t>
                  </w:r>
                </w:p>
              </w:tc>
            </w:tr>
          </w:tbl>
          <w:p w14:paraId="4EB6D21A" w14:textId="77777777" w:rsidR="00C0190C" w:rsidRPr="00A25D4D" w:rsidRDefault="00C0190C" w:rsidP="008F13CC">
            <w:pPr>
              <w:jc w:val="left"/>
            </w:pPr>
          </w:p>
        </w:tc>
      </w:tr>
      <w:tr w:rsidR="00C0190C" w:rsidRPr="00A25D4D" w14:paraId="222C5D7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4A5C24" w14:textId="77777777" w:rsidR="00C0190C" w:rsidRPr="00A25D4D" w:rsidRDefault="00C0190C" w:rsidP="008F13CC">
            <w:pPr>
              <w:jc w:val="left"/>
            </w:pPr>
            <w:r w:rsidRPr="00A25D4D">
              <w:rPr>
                <w:b/>
                <w:bCs/>
              </w:rPr>
              <w:t>Attribuut: geometrie3D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8B8D2BE" w14:textId="77777777" w:rsidTr="00C0190C">
              <w:trPr>
                <w:tblHeader/>
                <w:tblCellSpacing w:w="0" w:type="dxa"/>
              </w:trPr>
              <w:tc>
                <w:tcPr>
                  <w:tcW w:w="360" w:type="dxa"/>
                  <w:hideMark/>
                </w:tcPr>
                <w:p w14:paraId="42BDB9E7" w14:textId="77777777" w:rsidR="00C0190C" w:rsidRPr="00A25D4D" w:rsidRDefault="00C0190C" w:rsidP="008F13CC">
                  <w:pPr>
                    <w:jc w:val="left"/>
                  </w:pPr>
                  <w:r w:rsidRPr="00A25D4D">
                    <w:t> </w:t>
                  </w:r>
                </w:p>
              </w:tc>
              <w:tc>
                <w:tcPr>
                  <w:tcW w:w="1500" w:type="dxa"/>
                  <w:hideMark/>
                </w:tcPr>
                <w:p w14:paraId="0391B12F" w14:textId="77777777" w:rsidR="00C0190C" w:rsidRPr="00A25D4D" w:rsidRDefault="00C0190C" w:rsidP="008F13CC">
                  <w:pPr>
                    <w:jc w:val="left"/>
                  </w:pPr>
                  <w:r w:rsidRPr="00A25D4D">
                    <w:t>Type:</w:t>
                  </w:r>
                </w:p>
              </w:tc>
              <w:tc>
                <w:tcPr>
                  <w:tcW w:w="0" w:type="auto"/>
                  <w:hideMark/>
                </w:tcPr>
                <w:p w14:paraId="0746F886" w14:textId="77777777" w:rsidR="00C0190C" w:rsidRPr="00A25D4D" w:rsidRDefault="00C0190C" w:rsidP="008F13CC">
                  <w:pPr>
                    <w:jc w:val="left"/>
                  </w:pPr>
                  <w:proofErr w:type="spellStart"/>
                  <w:r w:rsidRPr="00A25D4D">
                    <w:t>GM_Solid</w:t>
                  </w:r>
                  <w:proofErr w:type="spellEnd"/>
                </w:p>
              </w:tc>
            </w:tr>
            <w:tr w:rsidR="00C0190C" w:rsidRPr="00A25D4D" w14:paraId="1802900C" w14:textId="77777777" w:rsidTr="00C0190C">
              <w:trPr>
                <w:tblHeader/>
                <w:tblCellSpacing w:w="0" w:type="dxa"/>
              </w:trPr>
              <w:tc>
                <w:tcPr>
                  <w:tcW w:w="360" w:type="dxa"/>
                  <w:hideMark/>
                </w:tcPr>
                <w:p w14:paraId="7579A759" w14:textId="77777777" w:rsidR="00C0190C" w:rsidRPr="00A25D4D" w:rsidRDefault="00C0190C" w:rsidP="008F13CC">
                  <w:pPr>
                    <w:jc w:val="left"/>
                  </w:pPr>
                  <w:r w:rsidRPr="00A25D4D">
                    <w:t> </w:t>
                  </w:r>
                </w:p>
              </w:tc>
              <w:tc>
                <w:tcPr>
                  <w:tcW w:w="1500" w:type="dxa"/>
                  <w:hideMark/>
                </w:tcPr>
                <w:p w14:paraId="571609DA" w14:textId="77777777" w:rsidR="00C0190C" w:rsidRPr="00A25D4D" w:rsidRDefault="00C0190C" w:rsidP="008F13CC">
                  <w:pPr>
                    <w:jc w:val="left"/>
                  </w:pPr>
                  <w:r w:rsidRPr="00A25D4D">
                    <w:t>Naam</w:t>
                  </w:r>
                </w:p>
              </w:tc>
              <w:tc>
                <w:tcPr>
                  <w:tcW w:w="0" w:type="auto"/>
                  <w:hideMark/>
                </w:tcPr>
                <w:p w14:paraId="0384C83D" w14:textId="77777777" w:rsidR="00C0190C" w:rsidRPr="00A25D4D" w:rsidRDefault="00C0190C" w:rsidP="008F13CC">
                  <w:pPr>
                    <w:jc w:val="left"/>
                  </w:pPr>
                </w:p>
              </w:tc>
            </w:tr>
            <w:tr w:rsidR="00C0190C" w:rsidRPr="00A25D4D" w14:paraId="75315594" w14:textId="77777777" w:rsidTr="00C0190C">
              <w:trPr>
                <w:tblHeader/>
                <w:tblCellSpacing w:w="0" w:type="dxa"/>
              </w:trPr>
              <w:tc>
                <w:tcPr>
                  <w:tcW w:w="360" w:type="dxa"/>
                  <w:hideMark/>
                </w:tcPr>
                <w:p w14:paraId="355CE591" w14:textId="77777777" w:rsidR="00C0190C" w:rsidRPr="00A25D4D" w:rsidRDefault="00C0190C" w:rsidP="008F13CC">
                  <w:pPr>
                    <w:jc w:val="left"/>
                  </w:pPr>
                  <w:r w:rsidRPr="00A25D4D">
                    <w:t> </w:t>
                  </w:r>
                </w:p>
              </w:tc>
              <w:tc>
                <w:tcPr>
                  <w:tcW w:w="1500" w:type="dxa"/>
                  <w:hideMark/>
                </w:tcPr>
                <w:p w14:paraId="47DFB0E9" w14:textId="77777777" w:rsidR="00C0190C" w:rsidRPr="00A25D4D" w:rsidRDefault="00C0190C" w:rsidP="008F13CC">
                  <w:pPr>
                    <w:jc w:val="left"/>
                  </w:pPr>
                  <w:r w:rsidRPr="00A25D4D">
                    <w:t>Definitie:</w:t>
                  </w:r>
                </w:p>
              </w:tc>
              <w:tc>
                <w:tcPr>
                  <w:tcW w:w="0" w:type="auto"/>
                  <w:hideMark/>
                </w:tcPr>
                <w:p w14:paraId="6B92AE30" w14:textId="77777777" w:rsidR="00C0190C" w:rsidRPr="00A25D4D" w:rsidRDefault="00C0190C" w:rsidP="008F13CC">
                  <w:pPr>
                    <w:jc w:val="left"/>
                  </w:pPr>
                  <w:r w:rsidRPr="00A25D4D">
                    <w:t xml:space="preserve">Representatie van het netwerkelement als 3D volume. </w:t>
                  </w:r>
                </w:p>
              </w:tc>
            </w:tr>
            <w:tr w:rsidR="00C0190C" w:rsidRPr="00A25D4D" w14:paraId="0C513D76" w14:textId="77777777" w:rsidTr="00C0190C">
              <w:trPr>
                <w:tblHeader/>
                <w:tblCellSpacing w:w="0" w:type="dxa"/>
              </w:trPr>
              <w:tc>
                <w:tcPr>
                  <w:tcW w:w="360" w:type="dxa"/>
                  <w:hideMark/>
                </w:tcPr>
                <w:p w14:paraId="00AD0F92" w14:textId="77777777" w:rsidR="00C0190C" w:rsidRPr="00A25D4D" w:rsidRDefault="00C0190C" w:rsidP="008F13CC">
                  <w:pPr>
                    <w:jc w:val="left"/>
                  </w:pPr>
                  <w:r w:rsidRPr="00A25D4D">
                    <w:t> </w:t>
                  </w:r>
                </w:p>
              </w:tc>
              <w:tc>
                <w:tcPr>
                  <w:tcW w:w="1500" w:type="dxa"/>
                  <w:hideMark/>
                </w:tcPr>
                <w:p w14:paraId="0A3B10C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7009498" w14:textId="77777777" w:rsidR="00C0190C" w:rsidRPr="00A25D4D" w:rsidRDefault="00C0190C" w:rsidP="008F13CC">
                  <w:pPr>
                    <w:jc w:val="left"/>
                  </w:pPr>
                  <w:r w:rsidRPr="00A25D4D">
                    <w:t>0..1</w:t>
                  </w:r>
                </w:p>
              </w:tc>
            </w:tr>
          </w:tbl>
          <w:p w14:paraId="23AF9679" w14:textId="77777777" w:rsidR="00C0190C" w:rsidRPr="00A25D4D" w:rsidRDefault="00C0190C" w:rsidP="008F13CC">
            <w:pPr>
              <w:jc w:val="left"/>
            </w:pPr>
          </w:p>
        </w:tc>
      </w:tr>
      <w:tr w:rsidR="00C0190C" w:rsidRPr="00A25D4D" w14:paraId="1C4F8C7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0959BC"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36F2AD8" w14:textId="77777777" w:rsidTr="00C0190C">
              <w:trPr>
                <w:tblHeader/>
                <w:tblCellSpacing w:w="0" w:type="dxa"/>
              </w:trPr>
              <w:tc>
                <w:tcPr>
                  <w:tcW w:w="360" w:type="dxa"/>
                  <w:hideMark/>
                </w:tcPr>
                <w:p w14:paraId="50C43A6E" w14:textId="77777777" w:rsidR="00C0190C" w:rsidRPr="00A25D4D" w:rsidRDefault="00C0190C" w:rsidP="008F13CC">
                  <w:pPr>
                    <w:jc w:val="left"/>
                  </w:pPr>
                  <w:r w:rsidRPr="00A25D4D">
                    <w:t> </w:t>
                  </w:r>
                </w:p>
              </w:tc>
              <w:tc>
                <w:tcPr>
                  <w:tcW w:w="1500" w:type="dxa"/>
                  <w:hideMark/>
                </w:tcPr>
                <w:p w14:paraId="130267D7" w14:textId="77777777" w:rsidR="00C0190C" w:rsidRPr="00A25D4D" w:rsidRDefault="00C0190C" w:rsidP="008F13CC">
                  <w:pPr>
                    <w:jc w:val="left"/>
                  </w:pPr>
                  <w:r w:rsidRPr="00A25D4D">
                    <w:t>Type:</w:t>
                  </w:r>
                </w:p>
              </w:tc>
              <w:tc>
                <w:tcPr>
                  <w:tcW w:w="0" w:type="auto"/>
                  <w:hideMark/>
                </w:tcPr>
                <w:p w14:paraId="5E56650A" w14:textId="77777777" w:rsidR="00C0190C" w:rsidRPr="00A25D4D" w:rsidRDefault="00C0190C" w:rsidP="008F13CC">
                  <w:pPr>
                    <w:jc w:val="left"/>
                  </w:pPr>
                  <w:r w:rsidRPr="00A25D4D">
                    <w:t>Utiliteitsnet</w:t>
                  </w:r>
                </w:p>
              </w:tc>
            </w:tr>
            <w:tr w:rsidR="00C0190C" w:rsidRPr="00A25D4D" w14:paraId="5E3DF9E3" w14:textId="77777777" w:rsidTr="00C0190C">
              <w:trPr>
                <w:tblHeader/>
                <w:tblCellSpacing w:w="0" w:type="dxa"/>
              </w:trPr>
              <w:tc>
                <w:tcPr>
                  <w:tcW w:w="360" w:type="dxa"/>
                  <w:hideMark/>
                </w:tcPr>
                <w:p w14:paraId="4ACB5DC2" w14:textId="77777777" w:rsidR="00C0190C" w:rsidRPr="00A25D4D" w:rsidRDefault="00C0190C" w:rsidP="008F13CC">
                  <w:pPr>
                    <w:jc w:val="left"/>
                  </w:pPr>
                  <w:r w:rsidRPr="00A25D4D">
                    <w:t> </w:t>
                  </w:r>
                </w:p>
              </w:tc>
              <w:tc>
                <w:tcPr>
                  <w:tcW w:w="1500" w:type="dxa"/>
                  <w:hideMark/>
                </w:tcPr>
                <w:p w14:paraId="76D8CBA4" w14:textId="77777777" w:rsidR="00C0190C" w:rsidRPr="00A25D4D" w:rsidRDefault="00C0190C" w:rsidP="008F13CC">
                  <w:pPr>
                    <w:jc w:val="left"/>
                  </w:pPr>
                  <w:r w:rsidRPr="00A25D4D">
                    <w:t>Naam</w:t>
                  </w:r>
                </w:p>
              </w:tc>
              <w:tc>
                <w:tcPr>
                  <w:tcW w:w="0" w:type="auto"/>
                  <w:hideMark/>
                </w:tcPr>
                <w:p w14:paraId="76094F8E" w14:textId="77777777" w:rsidR="00C0190C" w:rsidRPr="00A25D4D" w:rsidRDefault="00C0190C" w:rsidP="008F13CC">
                  <w:pPr>
                    <w:jc w:val="left"/>
                  </w:pPr>
                </w:p>
              </w:tc>
            </w:tr>
            <w:tr w:rsidR="00C0190C" w:rsidRPr="00A25D4D" w14:paraId="62D78B76" w14:textId="77777777" w:rsidTr="00C0190C">
              <w:trPr>
                <w:tblHeader/>
                <w:tblCellSpacing w:w="0" w:type="dxa"/>
              </w:trPr>
              <w:tc>
                <w:tcPr>
                  <w:tcW w:w="360" w:type="dxa"/>
                  <w:hideMark/>
                </w:tcPr>
                <w:p w14:paraId="0AA86AAF" w14:textId="77777777" w:rsidR="00C0190C" w:rsidRPr="00A25D4D" w:rsidRDefault="00C0190C" w:rsidP="008F13CC">
                  <w:pPr>
                    <w:jc w:val="left"/>
                  </w:pPr>
                  <w:r w:rsidRPr="00A25D4D">
                    <w:t> </w:t>
                  </w:r>
                </w:p>
              </w:tc>
              <w:tc>
                <w:tcPr>
                  <w:tcW w:w="1500" w:type="dxa"/>
                  <w:hideMark/>
                </w:tcPr>
                <w:p w14:paraId="7A1180A8" w14:textId="77777777" w:rsidR="00C0190C" w:rsidRPr="00A25D4D" w:rsidRDefault="00C0190C" w:rsidP="008F13CC">
                  <w:pPr>
                    <w:jc w:val="left"/>
                  </w:pPr>
                  <w:r w:rsidRPr="00A25D4D">
                    <w:t>Definitie:</w:t>
                  </w:r>
                </w:p>
              </w:tc>
              <w:tc>
                <w:tcPr>
                  <w:tcW w:w="0" w:type="auto"/>
                  <w:hideMark/>
                </w:tcPr>
                <w:p w14:paraId="0C819902" w14:textId="77777777" w:rsidR="00C0190C" w:rsidRPr="00A25D4D" w:rsidRDefault="00C0190C" w:rsidP="008F13CC">
                  <w:pPr>
                    <w:jc w:val="left"/>
                  </w:pPr>
                  <w:r w:rsidRPr="00A25D4D">
                    <w:t xml:space="preserve">Verwijzing naar het utiliteitsnet. </w:t>
                  </w:r>
                </w:p>
              </w:tc>
            </w:tr>
            <w:tr w:rsidR="00C0190C" w:rsidRPr="00A25D4D" w14:paraId="522FC342" w14:textId="77777777" w:rsidTr="00C0190C">
              <w:trPr>
                <w:tblHeader/>
                <w:tblCellSpacing w:w="0" w:type="dxa"/>
              </w:trPr>
              <w:tc>
                <w:tcPr>
                  <w:tcW w:w="360" w:type="dxa"/>
                  <w:hideMark/>
                </w:tcPr>
                <w:p w14:paraId="020E0E61" w14:textId="77777777" w:rsidR="00C0190C" w:rsidRPr="00A25D4D" w:rsidRDefault="00C0190C" w:rsidP="008F13CC">
                  <w:pPr>
                    <w:jc w:val="left"/>
                  </w:pPr>
                  <w:r w:rsidRPr="00A25D4D">
                    <w:t> </w:t>
                  </w:r>
                </w:p>
              </w:tc>
              <w:tc>
                <w:tcPr>
                  <w:tcW w:w="1500" w:type="dxa"/>
                  <w:hideMark/>
                </w:tcPr>
                <w:p w14:paraId="704A50E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E0F0B42" w14:textId="77777777" w:rsidR="00C0190C" w:rsidRPr="00A25D4D" w:rsidRDefault="00C0190C" w:rsidP="008F13CC">
                  <w:pPr>
                    <w:jc w:val="left"/>
                  </w:pPr>
                  <w:r w:rsidRPr="00A25D4D">
                    <w:t>1..*</w:t>
                  </w:r>
                </w:p>
              </w:tc>
            </w:tr>
          </w:tbl>
          <w:p w14:paraId="0D62A48E" w14:textId="77777777" w:rsidR="00C0190C" w:rsidRPr="00A25D4D" w:rsidRDefault="00C0190C" w:rsidP="008F13CC">
            <w:pPr>
              <w:jc w:val="left"/>
            </w:pPr>
          </w:p>
        </w:tc>
      </w:tr>
      <w:tr w:rsidR="00A32211" w:rsidRPr="00A25D4D" w14:paraId="1BC07B66" w14:textId="77777777" w:rsidTr="00C0190C">
        <w:trPr>
          <w:tblCellSpacing w:w="0" w:type="dxa"/>
          <w:ins w:id="239" w:author="Paul Janssen" w:date="2020-06-10T17:01:00Z"/>
        </w:trPr>
        <w:tc>
          <w:tcPr>
            <w:tcW w:w="0" w:type="auto"/>
            <w:tcBorders>
              <w:top w:val="outset" w:sz="6" w:space="0" w:color="auto"/>
              <w:left w:val="outset" w:sz="6" w:space="0" w:color="auto"/>
              <w:bottom w:val="outset" w:sz="6" w:space="0" w:color="auto"/>
              <w:right w:val="outset" w:sz="6" w:space="0" w:color="auto"/>
            </w:tcBorders>
          </w:tcPr>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A32211" w:rsidRPr="00A25D4D" w14:paraId="6948389B" w14:textId="77777777" w:rsidTr="00B50B58">
              <w:trPr>
                <w:tblCellSpacing w:w="0" w:type="dxa"/>
                <w:ins w:id="240" w:author="Paul Janssen" w:date="2020-06-10T17:01:00Z"/>
              </w:trPr>
              <w:tc>
                <w:tcPr>
                  <w:tcW w:w="0" w:type="auto"/>
                  <w:tcBorders>
                    <w:top w:val="outset" w:sz="6" w:space="0" w:color="auto"/>
                    <w:left w:val="outset" w:sz="6" w:space="0" w:color="auto"/>
                    <w:bottom w:val="outset" w:sz="6" w:space="0" w:color="auto"/>
                    <w:right w:val="outset" w:sz="6" w:space="0" w:color="auto"/>
                  </w:tcBorders>
                  <w:hideMark/>
                </w:tcPr>
                <w:p w14:paraId="30DADDEF" w14:textId="616E0A7B" w:rsidR="00A32211" w:rsidRPr="00A25D4D" w:rsidRDefault="00A32211" w:rsidP="00A32211">
                  <w:pPr>
                    <w:jc w:val="left"/>
                    <w:rPr>
                      <w:ins w:id="241" w:author="Paul Janssen" w:date="2020-06-10T17:01:00Z"/>
                    </w:rPr>
                  </w:pPr>
                  <w:proofErr w:type="spellStart"/>
                  <w:ins w:id="242" w:author="Paul Janssen" w:date="2020-06-10T17:01:00Z">
                    <w:r w:rsidRPr="00A25D4D">
                      <w:rPr>
                        <w:b/>
                        <w:bCs/>
                      </w:rPr>
                      <w:t>Constraint</w:t>
                    </w:r>
                    <w:proofErr w:type="spellEnd"/>
                    <w:r w:rsidRPr="00A25D4D">
                      <w:rPr>
                        <w:b/>
                        <w:bCs/>
                      </w:rPr>
                      <w:t xml:space="preserve">: </w:t>
                    </w:r>
                    <w:r w:rsidRPr="00A32211">
                      <w:rPr>
                        <w:b/>
                        <w:bCs/>
                      </w:rPr>
                      <w:t>2.5DGeometrieVlakOfMultivlak</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A32211" w:rsidRPr="00A25D4D" w14:paraId="67EB33ED" w14:textId="77777777" w:rsidTr="00B50B58">
                    <w:trPr>
                      <w:tblHeader/>
                      <w:tblCellSpacing w:w="0" w:type="dxa"/>
                      <w:ins w:id="243" w:author="Paul Janssen" w:date="2020-06-10T17:01:00Z"/>
                    </w:trPr>
                    <w:tc>
                      <w:tcPr>
                        <w:tcW w:w="360" w:type="dxa"/>
                        <w:hideMark/>
                      </w:tcPr>
                      <w:p w14:paraId="5780DE3C" w14:textId="77777777" w:rsidR="00A32211" w:rsidRPr="00A25D4D" w:rsidRDefault="00A32211" w:rsidP="00A32211">
                        <w:pPr>
                          <w:jc w:val="left"/>
                          <w:rPr>
                            <w:ins w:id="244" w:author="Paul Janssen" w:date="2020-06-10T17:01:00Z"/>
                          </w:rPr>
                        </w:pPr>
                        <w:ins w:id="245" w:author="Paul Janssen" w:date="2020-06-10T17:01:00Z">
                          <w:r w:rsidRPr="00A25D4D">
                            <w:t> </w:t>
                          </w:r>
                        </w:ins>
                      </w:p>
                    </w:tc>
                    <w:tc>
                      <w:tcPr>
                        <w:tcW w:w="1500" w:type="dxa"/>
                        <w:hideMark/>
                      </w:tcPr>
                      <w:p w14:paraId="05DA776C" w14:textId="77777777" w:rsidR="00A32211" w:rsidRPr="00A25D4D" w:rsidRDefault="00A32211" w:rsidP="00A32211">
                        <w:pPr>
                          <w:jc w:val="left"/>
                          <w:rPr>
                            <w:ins w:id="246" w:author="Paul Janssen" w:date="2020-06-10T17:01:00Z"/>
                          </w:rPr>
                        </w:pPr>
                        <w:ins w:id="247" w:author="Paul Janssen" w:date="2020-06-10T17:01:00Z">
                          <w:r w:rsidRPr="00A25D4D">
                            <w:t>Natuurlijke taal:</w:t>
                          </w:r>
                        </w:ins>
                      </w:p>
                    </w:tc>
                    <w:tc>
                      <w:tcPr>
                        <w:tcW w:w="0" w:type="auto"/>
                        <w:hideMark/>
                      </w:tcPr>
                      <w:p w14:paraId="2924129F" w14:textId="33D655E0" w:rsidR="00A32211" w:rsidRPr="00A25D4D" w:rsidRDefault="00A32211" w:rsidP="00A32211">
                        <w:pPr>
                          <w:jc w:val="left"/>
                          <w:rPr>
                            <w:ins w:id="248" w:author="Paul Janssen" w:date="2020-06-10T17:01:00Z"/>
                          </w:rPr>
                        </w:pPr>
                        <w:ins w:id="249" w:author="Paul Janssen" w:date="2020-06-10T17:01:00Z">
                          <w:r>
                            <w:t xml:space="preserve">2.5DGeometrie is vlak of </w:t>
                          </w:r>
                          <w:proofErr w:type="spellStart"/>
                          <w:r>
                            <w:t>multivlak</w:t>
                          </w:r>
                          <w:proofErr w:type="spellEnd"/>
                        </w:ins>
                      </w:p>
                    </w:tc>
                  </w:tr>
                  <w:tr w:rsidR="00A32211" w:rsidRPr="00A25D4D" w14:paraId="0632706C" w14:textId="77777777" w:rsidTr="00B50B58">
                    <w:trPr>
                      <w:tblHeader/>
                      <w:tblCellSpacing w:w="0" w:type="dxa"/>
                      <w:ins w:id="250" w:author="Paul Janssen" w:date="2020-06-10T17:01:00Z"/>
                    </w:trPr>
                    <w:tc>
                      <w:tcPr>
                        <w:tcW w:w="360" w:type="dxa"/>
                        <w:hideMark/>
                      </w:tcPr>
                      <w:p w14:paraId="453406F4" w14:textId="77777777" w:rsidR="00A32211" w:rsidRPr="00A25D4D" w:rsidRDefault="00A32211" w:rsidP="00A32211">
                        <w:pPr>
                          <w:jc w:val="left"/>
                          <w:rPr>
                            <w:ins w:id="251" w:author="Paul Janssen" w:date="2020-06-10T17:01:00Z"/>
                          </w:rPr>
                        </w:pPr>
                        <w:ins w:id="252" w:author="Paul Janssen" w:date="2020-06-10T17:01:00Z">
                          <w:r w:rsidRPr="00A25D4D">
                            <w:t> </w:t>
                          </w:r>
                        </w:ins>
                      </w:p>
                    </w:tc>
                    <w:tc>
                      <w:tcPr>
                        <w:tcW w:w="1500" w:type="dxa"/>
                        <w:hideMark/>
                      </w:tcPr>
                      <w:p w14:paraId="77FBA224" w14:textId="77777777" w:rsidR="00A32211" w:rsidRPr="00A25D4D" w:rsidRDefault="00A32211" w:rsidP="00A32211">
                        <w:pPr>
                          <w:jc w:val="left"/>
                          <w:rPr>
                            <w:ins w:id="253" w:author="Paul Janssen" w:date="2020-06-10T17:01:00Z"/>
                          </w:rPr>
                        </w:pPr>
                        <w:ins w:id="254" w:author="Paul Janssen" w:date="2020-06-10T17:01:00Z">
                          <w:r w:rsidRPr="00A25D4D">
                            <w:t>OCL:</w:t>
                          </w:r>
                        </w:ins>
                      </w:p>
                    </w:tc>
                    <w:tc>
                      <w:tcPr>
                        <w:tcW w:w="0" w:type="auto"/>
                        <w:hideMark/>
                      </w:tcPr>
                      <w:p w14:paraId="2938BE93" w14:textId="77777777" w:rsidR="00A32211" w:rsidRPr="00A32211" w:rsidRDefault="00A32211" w:rsidP="00A32211">
                        <w:pPr>
                          <w:autoSpaceDE w:val="0"/>
                          <w:autoSpaceDN w:val="0"/>
                          <w:adjustRightInd w:val="0"/>
                          <w:spacing w:after="80" w:line="240" w:lineRule="auto"/>
                          <w:jc w:val="left"/>
                          <w:rPr>
                            <w:ins w:id="255" w:author="Paul Janssen" w:date="2020-06-10T17:02:00Z"/>
                            <w:rFonts w:ascii="Calibri" w:hAnsi="Calibri" w:cs="Calibri"/>
                            <w:sz w:val="20"/>
                            <w:szCs w:val="20"/>
                          </w:rPr>
                        </w:pPr>
                        <w:proofErr w:type="spellStart"/>
                        <w:ins w:id="256" w:author="Paul Janssen" w:date="2020-06-10T17:02:00Z">
                          <w:r w:rsidRPr="00A32211">
                            <w:rPr>
                              <w:rFonts w:ascii="Calibri" w:hAnsi="Calibri" w:cs="Calibri"/>
                              <w:sz w:val="20"/>
                              <w:szCs w:val="20"/>
                            </w:rPr>
                            <w:t>Inv</w:t>
                          </w:r>
                          <w:proofErr w:type="spellEnd"/>
                          <w:r w:rsidRPr="00A32211">
                            <w:rPr>
                              <w:rFonts w:ascii="Calibri" w:hAnsi="Calibri" w:cs="Calibri"/>
                              <w:sz w:val="20"/>
                              <w:szCs w:val="20"/>
                            </w:rPr>
                            <w:t xml:space="preserve"> 25DGeometrieVlakOfMultivlak:</w:t>
                          </w:r>
                        </w:ins>
                      </w:p>
                      <w:p w14:paraId="0B8847AD" w14:textId="062D7DB6" w:rsidR="00A32211" w:rsidRPr="00A32211" w:rsidRDefault="00A32211">
                        <w:pPr>
                          <w:autoSpaceDE w:val="0"/>
                          <w:autoSpaceDN w:val="0"/>
                          <w:adjustRightInd w:val="0"/>
                          <w:spacing w:after="80" w:line="240" w:lineRule="auto"/>
                          <w:jc w:val="left"/>
                          <w:rPr>
                            <w:ins w:id="257" w:author="Paul Janssen" w:date="2020-06-10T17:01:00Z"/>
                            <w:rFonts w:ascii="Calibri" w:hAnsi="Calibri" w:cs="Calibri"/>
                            <w:sz w:val="20"/>
                            <w:szCs w:val="20"/>
                            <w:rPrChange w:id="258" w:author="Paul Janssen" w:date="2020-06-10T17:02:00Z">
                              <w:rPr>
                                <w:ins w:id="259" w:author="Paul Janssen" w:date="2020-06-10T17:01:00Z"/>
                              </w:rPr>
                            </w:rPrChange>
                          </w:rPr>
                          <w:pPrChange w:id="260" w:author="Paul Janssen" w:date="2020-06-10T17:02:00Z">
                            <w:pPr>
                              <w:jc w:val="left"/>
                            </w:pPr>
                          </w:pPrChange>
                        </w:pPr>
                        <w:proofErr w:type="spellStart"/>
                        <w:ins w:id="261" w:author="Paul Janssen" w:date="2020-06-10T17:02:00Z">
                          <w:r w:rsidRPr="00A32211">
                            <w:rPr>
                              <w:rFonts w:ascii="Calibri" w:hAnsi="Calibri" w:cs="Calibri"/>
                              <w:sz w:val="20"/>
                              <w:szCs w:val="20"/>
                            </w:rPr>
                            <w:t>if</w:t>
                          </w:r>
                          <w:proofErr w:type="spellEnd"/>
                          <w:r w:rsidRPr="00A32211">
                            <w:rPr>
                              <w:rFonts w:ascii="Calibri" w:hAnsi="Calibri" w:cs="Calibri"/>
                              <w:sz w:val="20"/>
                              <w:szCs w:val="20"/>
                            </w:rPr>
                            <w:t xml:space="preserve"> self.vlakgeometry2.5D-&gt;</w:t>
                          </w:r>
                          <w:proofErr w:type="spellStart"/>
                          <w:r w:rsidRPr="00A32211">
                            <w:rPr>
                              <w:rFonts w:ascii="Calibri" w:hAnsi="Calibri" w:cs="Calibri"/>
                              <w:sz w:val="20"/>
                              <w:szCs w:val="20"/>
                            </w:rPr>
                            <w:t>notEmpty</w:t>
                          </w:r>
                          <w:proofErr w:type="spellEnd"/>
                          <w:r w:rsidRPr="00A32211">
                            <w:rPr>
                              <w:rFonts w:ascii="Calibri" w:hAnsi="Calibri" w:cs="Calibri"/>
                              <w:sz w:val="20"/>
                              <w:szCs w:val="20"/>
                            </w:rPr>
                            <w:t>()  </w:t>
                          </w:r>
                          <w:proofErr w:type="spellStart"/>
                          <w:r w:rsidRPr="00A32211">
                            <w:rPr>
                              <w:rFonts w:ascii="Calibri" w:hAnsi="Calibri" w:cs="Calibri"/>
                              <w:sz w:val="20"/>
                              <w:szCs w:val="20"/>
                            </w:rPr>
                            <w:t>then</w:t>
                          </w:r>
                          <w:proofErr w:type="spellEnd"/>
                          <w:r w:rsidRPr="00A32211">
                            <w:rPr>
                              <w:rFonts w:ascii="Calibri" w:hAnsi="Calibri" w:cs="Calibri"/>
                              <w:sz w:val="20"/>
                              <w:szCs w:val="20"/>
                            </w:rPr>
                            <w:t xml:space="preserve"> (self.vlakgeometrie2.5D.oclIsKindOf(</w:t>
                          </w:r>
                          <w:proofErr w:type="spellStart"/>
                          <w:r w:rsidRPr="00A32211">
                            <w:rPr>
                              <w:rFonts w:ascii="Calibri" w:hAnsi="Calibri" w:cs="Calibri"/>
                              <w:sz w:val="20"/>
                              <w:szCs w:val="20"/>
                            </w:rPr>
                            <w:t>GM_Surface</w:t>
                          </w:r>
                          <w:proofErr w:type="spellEnd"/>
                          <w:r w:rsidRPr="00A32211">
                            <w:rPr>
                              <w:rFonts w:ascii="Calibri" w:hAnsi="Calibri" w:cs="Calibri"/>
                              <w:sz w:val="20"/>
                              <w:szCs w:val="20"/>
                            </w:rPr>
                            <w:t>) or self.vlakgeometrie2.5D.oclIsKindOf(</w:t>
                          </w:r>
                          <w:proofErr w:type="spellStart"/>
                          <w:r w:rsidRPr="00A32211">
                            <w:rPr>
                              <w:rFonts w:ascii="Calibri" w:hAnsi="Calibri" w:cs="Calibri"/>
                              <w:sz w:val="20"/>
                              <w:szCs w:val="20"/>
                            </w:rPr>
                            <w:t>GM_MultiSurface</w:t>
                          </w:r>
                          <w:proofErr w:type="spellEnd"/>
                          <w:r w:rsidRPr="00A32211">
                            <w:rPr>
                              <w:rFonts w:ascii="Calibri" w:hAnsi="Calibri" w:cs="Calibri"/>
                              <w:sz w:val="20"/>
                              <w:szCs w:val="20"/>
                            </w:rPr>
                            <w:t>)</w:t>
                          </w:r>
                        </w:ins>
                      </w:p>
                    </w:tc>
                  </w:tr>
                </w:tbl>
                <w:p w14:paraId="580F9807" w14:textId="77777777" w:rsidR="00A32211" w:rsidRPr="00A25D4D" w:rsidRDefault="00A32211" w:rsidP="00A32211">
                  <w:pPr>
                    <w:jc w:val="left"/>
                    <w:rPr>
                      <w:ins w:id="262" w:author="Paul Janssen" w:date="2020-06-10T17:01:00Z"/>
                    </w:rPr>
                  </w:pPr>
                </w:p>
              </w:tc>
            </w:tr>
          </w:tbl>
          <w:p w14:paraId="58143EF7" w14:textId="77777777" w:rsidR="00A32211" w:rsidRPr="00A25D4D" w:rsidRDefault="00A32211" w:rsidP="008F13CC">
            <w:pPr>
              <w:jc w:val="left"/>
              <w:rPr>
                <w:ins w:id="263" w:author="Paul Janssen" w:date="2020-06-10T17:01:00Z"/>
                <w:b/>
                <w:bCs/>
              </w:rPr>
            </w:pPr>
          </w:p>
        </w:tc>
      </w:tr>
      <w:tr w:rsidR="00A32211" w:rsidRPr="00A25D4D" w14:paraId="4F7DA757" w14:textId="77777777" w:rsidTr="00C0190C">
        <w:trPr>
          <w:tblCellSpacing w:w="0" w:type="dxa"/>
          <w:ins w:id="264" w:author="Paul Janssen" w:date="2020-06-10T17:00:00Z"/>
        </w:trPr>
        <w:tc>
          <w:tcPr>
            <w:tcW w:w="0" w:type="auto"/>
            <w:tcBorders>
              <w:top w:val="outset" w:sz="6" w:space="0" w:color="auto"/>
              <w:left w:val="outset" w:sz="6" w:space="0" w:color="auto"/>
              <w:bottom w:val="outset" w:sz="6" w:space="0" w:color="auto"/>
              <w:right w:val="outset" w:sz="6" w:space="0" w:color="auto"/>
            </w:tcBorders>
          </w:tcPr>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A32211" w:rsidRPr="00A25D4D" w14:paraId="4F8EC054" w14:textId="77777777" w:rsidTr="00B50B58">
              <w:trPr>
                <w:tblCellSpacing w:w="0" w:type="dxa"/>
                <w:ins w:id="265" w:author="Paul Janssen" w:date="2020-06-10T17:00:00Z"/>
              </w:trPr>
              <w:tc>
                <w:tcPr>
                  <w:tcW w:w="0" w:type="auto"/>
                  <w:tcBorders>
                    <w:top w:val="outset" w:sz="6" w:space="0" w:color="auto"/>
                    <w:left w:val="outset" w:sz="6" w:space="0" w:color="auto"/>
                    <w:bottom w:val="outset" w:sz="6" w:space="0" w:color="auto"/>
                    <w:right w:val="outset" w:sz="6" w:space="0" w:color="auto"/>
                  </w:tcBorders>
                  <w:hideMark/>
                </w:tcPr>
                <w:p w14:paraId="0E87575E" w14:textId="0550DB11" w:rsidR="00A32211" w:rsidRPr="00A25D4D" w:rsidRDefault="00A32211" w:rsidP="00A32211">
                  <w:pPr>
                    <w:jc w:val="left"/>
                    <w:rPr>
                      <w:ins w:id="266" w:author="Paul Janssen" w:date="2020-06-10T17:00:00Z"/>
                    </w:rPr>
                  </w:pPr>
                  <w:proofErr w:type="spellStart"/>
                  <w:ins w:id="267" w:author="Paul Janssen" w:date="2020-06-10T17:00:00Z">
                    <w:r w:rsidRPr="00A25D4D">
                      <w:rPr>
                        <w:b/>
                        <w:bCs/>
                      </w:rPr>
                      <w:t>Constraint</w:t>
                    </w:r>
                    <w:proofErr w:type="spellEnd"/>
                    <w:r w:rsidRPr="00A25D4D">
                      <w:rPr>
                        <w:b/>
                        <w:bCs/>
                      </w:rPr>
                      <w:t xml:space="preserve">: </w:t>
                    </w:r>
                  </w:ins>
                  <w:ins w:id="268" w:author="Paul Janssen" w:date="2020-06-10T17:02:00Z">
                    <w:r w:rsidRPr="00A32211">
                      <w:rPr>
                        <w:b/>
                        <w:bCs/>
                      </w:rPr>
                      <w:t>2DGeometrieVlakOfMultivlak</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A32211" w:rsidRPr="00A25D4D" w14:paraId="03D1C0BD" w14:textId="77777777" w:rsidTr="00B50B58">
                    <w:trPr>
                      <w:tblHeader/>
                      <w:tblCellSpacing w:w="0" w:type="dxa"/>
                      <w:ins w:id="269" w:author="Paul Janssen" w:date="2020-06-10T17:00:00Z"/>
                    </w:trPr>
                    <w:tc>
                      <w:tcPr>
                        <w:tcW w:w="360" w:type="dxa"/>
                        <w:hideMark/>
                      </w:tcPr>
                      <w:p w14:paraId="792F581C" w14:textId="77777777" w:rsidR="00A32211" w:rsidRPr="00A25D4D" w:rsidRDefault="00A32211" w:rsidP="00A32211">
                        <w:pPr>
                          <w:jc w:val="left"/>
                          <w:rPr>
                            <w:ins w:id="270" w:author="Paul Janssen" w:date="2020-06-10T17:00:00Z"/>
                          </w:rPr>
                        </w:pPr>
                        <w:ins w:id="271" w:author="Paul Janssen" w:date="2020-06-10T17:00:00Z">
                          <w:r w:rsidRPr="00A25D4D">
                            <w:t> </w:t>
                          </w:r>
                        </w:ins>
                      </w:p>
                    </w:tc>
                    <w:tc>
                      <w:tcPr>
                        <w:tcW w:w="1500" w:type="dxa"/>
                        <w:hideMark/>
                      </w:tcPr>
                      <w:p w14:paraId="28541565" w14:textId="77777777" w:rsidR="00A32211" w:rsidRPr="00A25D4D" w:rsidRDefault="00A32211" w:rsidP="00A32211">
                        <w:pPr>
                          <w:jc w:val="left"/>
                          <w:rPr>
                            <w:ins w:id="272" w:author="Paul Janssen" w:date="2020-06-10T17:00:00Z"/>
                          </w:rPr>
                        </w:pPr>
                        <w:ins w:id="273" w:author="Paul Janssen" w:date="2020-06-10T17:00:00Z">
                          <w:r w:rsidRPr="00A25D4D">
                            <w:t>Natuurlijke taal:</w:t>
                          </w:r>
                        </w:ins>
                      </w:p>
                    </w:tc>
                    <w:tc>
                      <w:tcPr>
                        <w:tcW w:w="0" w:type="auto"/>
                        <w:hideMark/>
                      </w:tcPr>
                      <w:p w14:paraId="3CC59AD5" w14:textId="60A15D2F" w:rsidR="00A32211" w:rsidRPr="00A25D4D" w:rsidRDefault="00A32211" w:rsidP="00A32211">
                        <w:pPr>
                          <w:jc w:val="left"/>
                          <w:rPr>
                            <w:ins w:id="274" w:author="Paul Janssen" w:date="2020-06-10T17:00:00Z"/>
                          </w:rPr>
                        </w:pPr>
                        <w:ins w:id="275" w:author="Paul Janssen" w:date="2020-06-10T17:03:00Z">
                          <w:r>
                            <w:t xml:space="preserve">2DGeometrie is vlak of </w:t>
                          </w:r>
                          <w:proofErr w:type="spellStart"/>
                          <w:r>
                            <w:t>multivlak</w:t>
                          </w:r>
                        </w:ins>
                        <w:proofErr w:type="spellEnd"/>
                      </w:p>
                    </w:tc>
                  </w:tr>
                  <w:tr w:rsidR="00A32211" w:rsidRPr="00A25D4D" w14:paraId="2C0D4348" w14:textId="77777777" w:rsidTr="00B50B58">
                    <w:trPr>
                      <w:tblHeader/>
                      <w:tblCellSpacing w:w="0" w:type="dxa"/>
                      <w:ins w:id="276" w:author="Paul Janssen" w:date="2020-06-10T17:00:00Z"/>
                    </w:trPr>
                    <w:tc>
                      <w:tcPr>
                        <w:tcW w:w="360" w:type="dxa"/>
                        <w:hideMark/>
                      </w:tcPr>
                      <w:p w14:paraId="20DBC098" w14:textId="77777777" w:rsidR="00A32211" w:rsidRPr="00A25D4D" w:rsidRDefault="00A32211" w:rsidP="00A32211">
                        <w:pPr>
                          <w:jc w:val="left"/>
                          <w:rPr>
                            <w:ins w:id="277" w:author="Paul Janssen" w:date="2020-06-10T17:00:00Z"/>
                          </w:rPr>
                        </w:pPr>
                        <w:ins w:id="278" w:author="Paul Janssen" w:date="2020-06-10T17:00:00Z">
                          <w:r w:rsidRPr="00A25D4D">
                            <w:t> </w:t>
                          </w:r>
                        </w:ins>
                      </w:p>
                    </w:tc>
                    <w:tc>
                      <w:tcPr>
                        <w:tcW w:w="1500" w:type="dxa"/>
                        <w:hideMark/>
                      </w:tcPr>
                      <w:p w14:paraId="297847F5" w14:textId="77777777" w:rsidR="00A32211" w:rsidRPr="00A25D4D" w:rsidRDefault="00A32211" w:rsidP="00A32211">
                        <w:pPr>
                          <w:jc w:val="left"/>
                          <w:rPr>
                            <w:ins w:id="279" w:author="Paul Janssen" w:date="2020-06-10T17:00:00Z"/>
                          </w:rPr>
                        </w:pPr>
                        <w:ins w:id="280" w:author="Paul Janssen" w:date="2020-06-10T17:00:00Z">
                          <w:r w:rsidRPr="00A25D4D">
                            <w:t>OCL:</w:t>
                          </w:r>
                        </w:ins>
                      </w:p>
                    </w:tc>
                    <w:tc>
                      <w:tcPr>
                        <w:tcW w:w="0" w:type="auto"/>
                        <w:hideMark/>
                      </w:tcPr>
                      <w:p w14:paraId="0FC4BDFC" w14:textId="77777777" w:rsidR="00A32211" w:rsidRPr="00A32211" w:rsidRDefault="00A32211" w:rsidP="00A32211">
                        <w:pPr>
                          <w:autoSpaceDE w:val="0"/>
                          <w:autoSpaceDN w:val="0"/>
                          <w:adjustRightInd w:val="0"/>
                          <w:spacing w:after="80" w:line="240" w:lineRule="auto"/>
                          <w:jc w:val="left"/>
                          <w:rPr>
                            <w:ins w:id="281" w:author="Paul Janssen" w:date="2020-06-10T17:02:00Z"/>
                            <w:rFonts w:ascii="Calibri" w:hAnsi="Calibri" w:cs="Calibri"/>
                            <w:sz w:val="20"/>
                            <w:szCs w:val="20"/>
                          </w:rPr>
                        </w:pPr>
                        <w:proofErr w:type="spellStart"/>
                        <w:ins w:id="282" w:author="Paul Janssen" w:date="2020-06-10T17:02:00Z">
                          <w:r w:rsidRPr="00A32211">
                            <w:rPr>
                              <w:rFonts w:ascii="Calibri" w:hAnsi="Calibri" w:cs="Calibri"/>
                              <w:sz w:val="20"/>
                              <w:szCs w:val="20"/>
                            </w:rPr>
                            <w:t>Inv</w:t>
                          </w:r>
                          <w:proofErr w:type="spellEnd"/>
                          <w:r w:rsidRPr="00A32211">
                            <w:rPr>
                              <w:rFonts w:ascii="Calibri" w:hAnsi="Calibri" w:cs="Calibri"/>
                              <w:sz w:val="20"/>
                              <w:szCs w:val="20"/>
                            </w:rPr>
                            <w:t xml:space="preserve"> 2DGeometrieVlakOfMultivlak:</w:t>
                          </w:r>
                        </w:ins>
                      </w:p>
                      <w:p w14:paraId="066D5973" w14:textId="2DF939DB" w:rsidR="00A32211" w:rsidRPr="00A32211" w:rsidRDefault="00A32211">
                        <w:pPr>
                          <w:autoSpaceDE w:val="0"/>
                          <w:autoSpaceDN w:val="0"/>
                          <w:adjustRightInd w:val="0"/>
                          <w:spacing w:after="80" w:line="240" w:lineRule="auto"/>
                          <w:jc w:val="left"/>
                          <w:rPr>
                            <w:ins w:id="283" w:author="Paul Janssen" w:date="2020-06-10T17:00:00Z"/>
                            <w:rFonts w:ascii="Calibri" w:hAnsi="Calibri" w:cs="Calibri"/>
                            <w:sz w:val="20"/>
                            <w:szCs w:val="20"/>
                            <w:rPrChange w:id="284" w:author="Paul Janssen" w:date="2020-06-10T17:02:00Z">
                              <w:rPr>
                                <w:ins w:id="285" w:author="Paul Janssen" w:date="2020-06-10T17:00:00Z"/>
                              </w:rPr>
                            </w:rPrChange>
                          </w:rPr>
                          <w:pPrChange w:id="286" w:author="Paul Janssen" w:date="2020-06-10T17:02:00Z">
                            <w:pPr>
                              <w:jc w:val="left"/>
                            </w:pPr>
                          </w:pPrChange>
                        </w:pPr>
                        <w:proofErr w:type="spellStart"/>
                        <w:ins w:id="287" w:author="Paul Janssen" w:date="2020-06-10T17:02:00Z">
                          <w:r w:rsidRPr="00A32211">
                            <w:rPr>
                              <w:rFonts w:ascii="Calibri" w:hAnsi="Calibri" w:cs="Calibri"/>
                              <w:sz w:val="20"/>
                              <w:szCs w:val="20"/>
                            </w:rPr>
                            <w:t>if</w:t>
                          </w:r>
                          <w:proofErr w:type="spellEnd"/>
                          <w:r w:rsidRPr="00A32211">
                            <w:rPr>
                              <w:rFonts w:ascii="Calibri" w:hAnsi="Calibri" w:cs="Calibri"/>
                              <w:sz w:val="20"/>
                              <w:szCs w:val="20"/>
                            </w:rPr>
                            <w:t xml:space="preserve"> self.vlakgeometry2D-&gt;</w:t>
                          </w:r>
                          <w:proofErr w:type="spellStart"/>
                          <w:r w:rsidRPr="00A32211">
                            <w:rPr>
                              <w:rFonts w:ascii="Calibri" w:hAnsi="Calibri" w:cs="Calibri"/>
                              <w:sz w:val="20"/>
                              <w:szCs w:val="20"/>
                            </w:rPr>
                            <w:t>notEmpty</w:t>
                          </w:r>
                          <w:proofErr w:type="spellEnd"/>
                          <w:r w:rsidRPr="00A32211">
                            <w:rPr>
                              <w:rFonts w:ascii="Calibri" w:hAnsi="Calibri" w:cs="Calibri"/>
                              <w:sz w:val="20"/>
                              <w:szCs w:val="20"/>
                            </w:rPr>
                            <w:t xml:space="preserve">() </w:t>
                          </w:r>
                          <w:proofErr w:type="spellStart"/>
                          <w:r w:rsidRPr="00A32211">
                            <w:rPr>
                              <w:rFonts w:ascii="Calibri" w:hAnsi="Calibri" w:cs="Calibri"/>
                              <w:sz w:val="20"/>
                              <w:szCs w:val="20"/>
                            </w:rPr>
                            <w:t>then</w:t>
                          </w:r>
                          <w:proofErr w:type="spellEnd"/>
                          <w:r w:rsidRPr="00A32211">
                            <w:rPr>
                              <w:rFonts w:ascii="Calibri" w:hAnsi="Calibri" w:cs="Calibri"/>
                              <w:sz w:val="20"/>
                              <w:szCs w:val="20"/>
                            </w:rPr>
                            <w:t xml:space="preserve"> (self.vlakgeometrie2D.oclIsKindOf(</w:t>
                          </w:r>
                          <w:proofErr w:type="spellStart"/>
                          <w:r w:rsidRPr="00A32211">
                            <w:rPr>
                              <w:rFonts w:ascii="Calibri" w:hAnsi="Calibri" w:cs="Calibri"/>
                              <w:sz w:val="20"/>
                              <w:szCs w:val="20"/>
                            </w:rPr>
                            <w:t>GM_Surface</w:t>
                          </w:r>
                          <w:proofErr w:type="spellEnd"/>
                          <w:r w:rsidRPr="00A32211">
                            <w:rPr>
                              <w:rFonts w:ascii="Calibri" w:hAnsi="Calibri" w:cs="Calibri"/>
                              <w:sz w:val="20"/>
                              <w:szCs w:val="20"/>
                            </w:rPr>
                            <w:t>) or self.vlakgeometrie2D.oclIsKindOf(</w:t>
                          </w:r>
                          <w:proofErr w:type="spellStart"/>
                          <w:r w:rsidRPr="00A32211">
                            <w:rPr>
                              <w:rFonts w:ascii="Calibri" w:hAnsi="Calibri" w:cs="Calibri"/>
                              <w:sz w:val="20"/>
                              <w:szCs w:val="20"/>
                            </w:rPr>
                            <w:t>GM_MultiSurface</w:t>
                          </w:r>
                          <w:proofErr w:type="spellEnd"/>
                          <w:r w:rsidRPr="00A32211">
                            <w:rPr>
                              <w:rFonts w:ascii="Calibri" w:hAnsi="Calibri" w:cs="Calibri"/>
                              <w:sz w:val="20"/>
                              <w:szCs w:val="20"/>
                            </w:rPr>
                            <w:t>)</w:t>
                          </w:r>
                        </w:ins>
                      </w:p>
                    </w:tc>
                  </w:tr>
                </w:tbl>
                <w:p w14:paraId="13DAE4F8" w14:textId="77777777" w:rsidR="00A32211" w:rsidRPr="00A25D4D" w:rsidRDefault="00A32211" w:rsidP="00A32211">
                  <w:pPr>
                    <w:jc w:val="left"/>
                    <w:rPr>
                      <w:ins w:id="288" w:author="Paul Janssen" w:date="2020-06-10T17:00:00Z"/>
                    </w:rPr>
                  </w:pPr>
                </w:p>
              </w:tc>
            </w:tr>
            <w:tr w:rsidR="00137CC1" w:rsidRPr="00A25D4D" w14:paraId="626E809D" w14:textId="77777777" w:rsidTr="00B50B58">
              <w:trPr>
                <w:tblCellSpacing w:w="0" w:type="dxa"/>
                <w:ins w:id="289" w:author="Paul Janssen" w:date="2020-07-06T12:53:00Z"/>
              </w:trPr>
              <w:tc>
                <w:tcPr>
                  <w:tcW w:w="0" w:type="auto"/>
                  <w:tcBorders>
                    <w:top w:val="outset" w:sz="6" w:space="0" w:color="auto"/>
                    <w:left w:val="outset" w:sz="6" w:space="0" w:color="auto"/>
                    <w:bottom w:val="outset" w:sz="6" w:space="0" w:color="auto"/>
                    <w:right w:val="outset" w:sz="6" w:space="0" w:color="auto"/>
                  </w:tcBorders>
                </w:tcPr>
                <w:p w14:paraId="55CD9FC7" w14:textId="77777777" w:rsidR="00137CC1" w:rsidRPr="00A25D4D" w:rsidRDefault="00137CC1" w:rsidP="00137CC1">
                  <w:pPr>
                    <w:jc w:val="left"/>
                    <w:rPr>
                      <w:ins w:id="290" w:author="Paul Janssen" w:date="2020-07-06T12:54:00Z"/>
                    </w:rPr>
                  </w:pPr>
                  <w:proofErr w:type="spellStart"/>
                  <w:ins w:id="291" w:author="Paul Janssen" w:date="2020-07-06T12:54: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37CC1" w:rsidRPr="00A25D4D" w14:paraId="38619480" w14:textId="77777777" w:rsidTr="00137CC1">
                    <w:trPr>
                      <w:tblHeader/>
                      <w:tblCellSpacing w:w="0" w:type="dxa"/>
                      <w:ins w:id="292" w:author="Paul Janssen" w:date="2020-07-06T12:54:00Z"/>
                    </w:trPr>
                    <w:tc>
                      <w:tcPr>
                        <w:tcW w:w="360" w:type="dxa"/>
                        <w:hideMark/>
                      </w:tcPr>
                      <w:p w14:paraId="4C7785C3" w14:textId="77777777" w:rsidR="00137CC1" w:rsidRPr="00A25D4D" w:rsidRDefault="00137CC1" w:rsidP="00137CC1">
                        <w:pPr>
                          <w:jc w:val="left"/>
                          <w:rPr>
                            <w:ins w:id="293" w:author="Paul Janssen" w:date="2020-07-06T12:54:00Z"/>
                          </w:rPr>
                        </w:pPr>
                        <w:ins w:id="294" w:author="Paul Janssen" w:date="2020-07-06T12:54:00Z">
                          <w:r w:rsidRPr="00A25D4D">
                            <w:t> </w:t>
                          </w:r>
                        </w:ins>
                      </w:p>
                    </w:tc>
                    <w:tc>
                      <w:tcPr>
                        <w:tcW w:w="1500" w:type="dxa"/>
                        <w:hideMark/>
                      </w:tcPr>
                      <w:p w14:paraId="205355F8" w14:textId="77777777" w:rsidR="00137CC1" w:rsidRPr="00A25D4D" w:rsidRDefault="00137CC1" w:rsidP="00137CC1">
                        <w:pPr>
                          <w:jc w:val="left"/>
                          <w:rPr>
                            <w:ins w:id="295" w:author="Paul Janssen" w:date="2020-07-06T12:54:00Z"/>
                          </w:rPr>
                        </w:pPr>
                        <w:ins w:id="296" w:author="Paul Janssen" w:date="2020-07-06T12:54:00Z">
                          <w:r w:rsidRPr="00A25D4D">
                            <w:t>Natuurlijke taal:</w:t>
                          </w:r>
                        </w:ins>
                      </w:p>
                    </w:tc>
                    <w:tc>
                      <w:tcPr>
                        <w:tcW w:w="0" w:type="auto"/>
                        <w:hideMark/>
                      </w:tcPr>
                      <w:p w14:paraId="3815D38D" w14:textId="77777777" w:rsidR="00137CC1" w:rsidRPr="00A25D4D" w:rsidRDefault="00137CC1" w:rsidP="00137CC1">
                        <w:pPr>
                          <w:jc w:val="left"/>
                          <w:rPr>
                            <w:ins w:id="297" w:author="Paul Janssen" w:date="2020-07-06T12:54:00Z"/>
                          </w:rPr>
                        </w:pPr>
                        <w:ins w:id="298" w:author="Paul Janssen" w:date="2020-07-06T12:54:00Z">
                          <w:r>
                            <w:t>hoort bij maximaal 1 utiliteitsnet</w:t>
                          </w:r>
                        </w:ins>
                      </w:p>
                    </w:tc>
                  </w:tr>
                  <w:tr w:rsidR="00137CC1" w:rsidRPr="00A25D4D" w14:paraId="49584F9F" w14:textId="77777777" w:rsidTr="00137CC1">
                    <w:trPr>
                      <w:tblHeader/>
                      <w:tblCellSpacing w:w="0" w:type="dxa"/>
                      <w:ins w:id="299" w:author="Paul Janssen" w:date="2020-07-06T12:54:00Z"/>
                    </w:trPr>
                    <w:tc>
                      <w:tcPr>
                        <w:tcW w:w="360" w:type="dxa"/>
                        <w:hideMark/>
                      </w:tcPr>
                      <w:p w14:paraId="128AC8E5" w14:textId="77777777" w:rsidR="00137CC1" w:rsidRPr="00A25D4D" w:rsidRDefault="00137CC1" w:rsidP="00137CC1">
                        <w:pPr>
                          <w:jc w:val="left"/>
                          <w:rPr>
                            <w:ins w:id="300" w:author="Paul Janssen" w:date="2020-07-06T12:54:00Z"/>
                          </w:rPr>
                        </w:pPr>
                        <w:ins w:id="301" w:author="Paul Janssen" w:date="2020-07-06T12:54:00Z">
                          <w:r w:rsidRPr="00A25D4D">
                            <w:t> </w:t>
                          </w:r>
                        </w:ins>
                      </w:p>
                    </w:tc>
                    <w:tc>
                      <w:tcPr>
                        <w:tcW w:w="1500" w:type="dxa"/>
                        <w:hideMark/>
                      </w:tcPr>
                      <w:p w14:paraId="7149BD39" w14:textId="77777777" w:rsidR="00137CC1" w:rsidRPr="00A25D4D" w:rsidRDefault="00137CC1" w:rsidP="00137CC1">
                        <w:pPr>
                          <w:jc w:val="left"/>
                          <w:rPr>
                            <w:ins w:id="302" w:author="Paul Janssen" w:date="2020-07-06T12:54:00Z"/>
                          </w:rPr>
                        </w:pPr>
                        <w:ins w:id="303" w:author="Paul Janssen" w:date="2020-07-06T12:54:00Z">
                          <w:r w:rsidRPr="00A25D4D">
                            <w:t>OCL:</w:t>
                          </w:r>
                        </w:ins>
                      </w:p>
                    </w:tc>
                    <w:tc>
                      <w:tcPr>
                        <w:tcW w:w="0" w:type="auto"/>
                        <w:hideMark/>
                      </w:tcPr>
                      <w:p w14:paraId="34ED3137" w14:textId="77777777" w:rsidR="00137CC1" w:rsidRPr="00924D70" w:rsidRDefault="00137CC1" w:rsidP="00137CC1">
                        <w:pPr>
                          <w:autoSpaceDE w:val="0"/>
                          <w:autoSpaceDN w:val="0"/>
                          <w:adjustRightInd w:val="0"/>
                          <w:spacing w:after="80" w:line="240" w:lineRule="auto"/>
                          <w:jc w:val="left"/>
                          <w:rPr>
                            <w:ins w:id="304" w:author="Paul Janssen" w:date="2020-07-06T12:54:00Z"/>
                            <w:rFonts w:ascii="Calibri" w:hAnsi="Calibri" w:cs="Calibri"/>
                            <w:sz w:val="20"/>
                            <w:szCs w:val="20"/>
                          </w:rPr>
                        </w:pPr>
                        <w:proofErr w:type="spellStart"/>
                        <w:ins w:id="305" w:author="Paul Janssen" w:date="2020-07-06T12:54:00Z">
                          <w:r w:rsidRPr="00924D70">
                            <w:rPr>
                              <w:rFonts w:ascii="Calibri" w:hAnsi="Calibri" w:cs="Calibri"/>
                              <w:sz w:val="20"/>
                              <w:szCs w:val="20"/>
                            </w:rPr>
                            <w:t>inv</w:t>
                          </w:r>
                          <w:proofErr w:type="spellEnd"/>
                          <w:r w:rsidRPr="00924D70">
                            <w:rPr>
                              <w:rFonts w:ascii="Calibri" w:hAnsi="Calibri" w:cs="Calibri"/>
                              <w:sz w:val="20"/>
                              <w:szCs w:val="20"/>
                            </w:rPr>
                            <w:t>:</w:t>
                          </w:r>
                        </w:ins>
                      </w:p>
                      <w:p w14:paraId="0A85C80D" w14:textId="77777777" w:rsidR="00137CC1" w:rsidRPr="004C0A21" w:rsidRDefault="00137CC1" w:rsidP="00137CC1">
                        <w:pPr>
                          <w:autoSpaceDE w:val="0"/>
                          <w:autoSpaceDN w:val="0"/>
                          <w:adjustRightInd w:val="0"/>
                          <w:spacing w:after="80" w:line="240" w:lineRule="auto"/>
                          <w:jc w:val="left"/>
                          <w:rPr>
                            <w:ins w:id="306" w:author="Paul Janssen" w:date="2020-07-06T12:54:00Z"/>
                            <w:rFonts w:ascii="Calibri" w:hAnsi="Calibri" w:cs="Calibri"/>
                            <w:sz w:val="20"/>
                            <w:szCs w:val="20"/>
                          </w:rPr>
                        </w:pPr>
                        <w:proofErr w:type="spellStart"/>
                        <w:ins w:id="307" w:author="Paul Janssen" w:date="2020-07-06T12:54: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566E598E" w14:textId="77777777" w:rsidR="00137CC1" w:rsidRPr="00A25D4D" w:rsidRDefault="00137CC1" w:rsidP="00A32211">
                  <w:pPr>
                    <w:jc w:val="left"/>
                    <w:rPr>
                      <w:ins w:id="308" w:author="Paul Janssen" w:date="2020-07-06T12:53:00Z"/>
                      <w:b/>
                      <w:bCs/>
                    </w:rPr>
                  </w:pPr>
                </w:p>
              </w:tc>
            </w:tr>
          </w:tbl>
          <w:p w14:paraId="39FA3986" w14:textId="77777777" w:rsidR="00A32211" w:rsidRPr="00A25D4D" w:rsidRDefault="00A32211" w:rsidP="008F13CC">
            <w:pPr>
              <w:jc w:val="left"/>
              <w:rPr>
                <w:ins w:id="309" w:author="Paul Janssen" w:date="2020-06-10T17:00:00Z"/>
                <w:b/>
                <w:bCs/>
              </w:rPr>
            </w:pPr>
          </w:p>
        </w:tc>
      </w:tr>
    </w:tbl>
    <w:p w14:paraId="32CB8F03" w14:textId="77777777" w:rsidR="00C0190C" w:rsidRPr="00A25D4D" w:rsidRDefault="00C0190C" w:rsidP="008F13CC">
      <w:pPr>
        <w:pStyle w:val="Kop5"/>
        <w:jc w:val="left"/>
        <w:rPr>
          <w:sz w:val="16"/>
          <w:szCs w:val="16"/>
        </w:rPr>
      </w:pPr>
      <w:proofErr w:type="spellStart"/>
      <w:r w:rsidRPr="00A25D4D">
        <w:rPr>
          <w:sz w:val="16"/>
          <w:szCs w:val="16"/>
        </w:rPr>
        <w:t>ExtraInformatie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2408F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63A3643" w14:textId="77777777" w:rsidR="00C0190C" w:rsidRPr="00A25D4D" w:rsidRDefault="00C0190C" w:rsidP="008F13CC">
            <w:pPr>
              <w:jc w:val="left"/>
            </w:pPr>
            <w:proofErr w:type="spellStart"/>
            <w:r w:rsidRPr="00A25D4D">
              <w:rPr>
                <w:b/>
                <w:bCs/>
              </w:rPr>
              <w:t>ExtraInformatie</w:t>
            </w:r>
            <w:proofErr w:type="spellEnd"/>
            <w:r w:rsidRPr="00A25D4D">
              <w:rPr>
                <w:b/>
                <w:bCs/>
              </w:rPr>
              <w:t xml:space="preserve"> (abstract) </w:t>
            </w:r>
          </w:p>
        </w:tc>
      </w:tr>
      <w:tr w:rsidR="00C0190C" w:rsidRPr="00A25D4D" w14:paraId="6EC3B14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78356A" w14:textId="77777777" w:rsidTr="00C0190C">
              <w:trPr>
                <w:tblHeader/>
                <w:tblCellSpacing w:w="0" w:type="dxa"/>
              </w:trPr>
              <w:tc>
                <w:tcPr>
                  <w:tcW w:w="360" w:type="dxa"/>
                  <w:hideMark/>
                </w:tcPr>
                <w:p w14:paraId="41DA18D8" w14:textId="77777777" w:rsidR="00C0190C" w:rsidRPr="00A25D4D" w:rsidRDefault="00C0190C" w:rsidP="008F13CC">
                  <w:pPr>
                    <w:jc w:val="left"/>
                  </w:pPr>
                  <w:r w:rsidRPr="00A25D4D">
                    <w:t> </w:t>
                  </w:r>
                </w:p>
              </w:tc>
              <w:tc>
                <w:tcPr>
                  <w:tcW w:w="1500" w:type="dxa"/>
                  <w:hideMark/>
                </w:tcPr>
                <w:p w14:paraId="66F80117" w14:textId="77777777" w:rsidR="00C0190C" w:rsidRPr="00A25D4D" w:rsidRDefault="00C0190C" w:rsidP="008F13CC">
                  <w:pPr>
                    <w:jc w:val="left"/>
                  </w:pPr>
                  <w:r w:rsidRPr="00A25D4D">
                    <w:t>Naam</w:t>
                  </w:r>
                </w:p>
              </w:tc>
              <w:tc>
                <w:tcPr>
                  <w:tcW w:w="0" w:type="auto"/>
                  <w:hideMark/>
                </w:tcPr>
                <w:p w14:paraId="534EBB67" w14:textId="77777777" w:rsidR="00C0190C" w:rsidRPr="00A25D4D" w:rsidRDefault="00C0190C" w:rsidP="008F13CC">
                  <w:pPr>
                    <w:jc w:val="left"/>
                  </w:pPr>
                </w:p>
              </w:tc>
            </w:tr>
            <w:tr w:rsidR="00C0190C" w:rsidRPr="00A25D4D" w14:paraId="2C7CD28F" w14:textId="77777777" w:rsidTr="00C0190C">
              <w:trPr>
                <w:tblHeader/>
                <w:tblCellSpacing w:w="0" w:type="dxa"/>
              </w:trPr>
              <w:tc>
                <w:tcPr>
                  <w:tcW w:w="360" w:type="dxa"/>
                  <w:hideMark/>
                </w:tcPr>
                <w:p w14:paraId="34A5D290" w14:textId="77777777" w:rsidR="00C0190C" w:rsidRPr="00A25D4D" w:rsidRDefault="00C0190C" w:rsidP="008F13CC">
                  <w:pPr>
                    <w:jc w:val="left"/>
                  </w:pPr>
                  <w:r w:rsidRPr="00A25D4D">
                    <w:t> </w:t>
                  </w:r>
                </w:p>
              </w:tc>
              <w:tc>
                <w:tcPr>
                  <w:tcW w:w="1500" w:type="dxa"/>
                  <w:hideMark/>
                </w:tcPr>
                <w:p w14:paraId="588BBAD9" w14:textId="77777777" w:rsidR="00C0190C" w:rsidRPr="00A25D4D" w:rsidRDefault="00C0190C" w:rsidP="008F13CC">
                  <w:pPr>
                    <w:jc w:val="left"/>
                  </w:pPr>
                  <w:r w:rsidRPr="00A25D4D">
                    <w:t>Definitie:</w:t>
                  </w:r>
                </w:p>
              </w:tc>
              <w:tc>
                <w:tcPr>
                  <w:tcW w:w="0" w:type="auto"/>
                  <w:hideMark/>
                </w:tcPr>
                <w:p w14:paraId="038BFD30" w14:textId="77777777" w:rsidR="00C0190C" w:rsidRPr="00A25D4D" w:rsidRDefault="00C0190C" w:rsidP="008F13CC">
                  <w:pPr>
                    <w:jc w:val="left"/>
                  </w:pPr>
                  <w:r w:rsidRPr="00A25D4D">
                    <w:t xml:space="preserve">Informatie toegevoegd aan objecten. </w:t>
                  </w:r>
                </w:p>
              </w:tc>
            </w:tr>
            <w:tr w:rsidR="00C0190C" w:rsidRPr="00A25D4D" w14:paraId="6645B99D" w14:textId="77777777" w:rsidTr="00C0190C">
              <w:trPr>
                <w:tblHeader/>
                <w:tblCellSpacing w:w="0" w:type="dxa"/>
              </w:trPr>
              <w:tc>
                <w:tcPr>
                  <w:tcW w:w="360" w:type="dxa"/>
                  <w:hideMark/>
                </w:tcPr>
                <w:p w14:paraId="4BA693A9" w14:textId="77777777" w:rsidR="00C0190C" w:rsidRPr="00A25D4D" w:rsidRDefault="00C0190C" w:rsidP="008F13CC">
                  <w:pPr>
                    <w:jc w:val="left"/>
                  </w:pPr>
                  <w:r w:rsidRPr="00A25D4D">
                    <w:t> </w:t>
                  </w:r>
                </w:p>
              </w:tc>
              <w:tc>
                <w:tcPr>
                  <w:tcW w:w="1500" w:type="dxa"/>
                  <w:hideMark/>
                </w:tcPr>
                <w:p w14:paraId="507BA0D2" w14:textId="77777777" w:rsidR="00C0190C" w:rsidRPr="00A25D4D" w:rsidRDefault="00C0190C" w:rsidP="008F13CC">
                  <w:pPr>
                    <w:jc w:val="left"/>
                  </w:pPr>
                  <w:r w:rsidRPr="00A25D4D">
                    <w:t>Subtype van:</w:t>
                  </w:r>
                </w:p>
              </w:tc>
              <w:tc>
                <w:tcPr>
                  <w:tcW w:w="0" w:type="auto"/>
                  <w:hideMark/>
                </w:tcPr>
                <w:p w14:paraId="31D57DBE" w14:textId="77777777" w:rsidR="00C0190C" w:rsidRPr="00A25D4D" w:rsidRDefault="00C0190C" w:rsidP="008F13CC">
                  <w:pPr>
                    <w:jc w:val="left"/>
                  </w:pPr>
                  <w:r w:rsidRPr="00A25D4D">
                    <w:t xml:space="preserve">Label, </w:t>
                  </w:r>
                  <w:proofErr w:type="spellStart"/>
                  <w:r w:rsidRPr="00A25D4D">
                    <w:t>IMKLBasis</w:t>
                  </w:r>
                  <w:proofErr w:type="spellEnd"/>
                </w:p>
              </w:tc>
            </w:tr>
            <w:tr w:rsidR="00C0190C" w:rsidRPr="00A25D4D" w14:paraId="091F5C0F" w14:textId="77777777" w:rsidTr="00C0190C">
              <w:trPr>
                <w:tblHeader/>
                <w:tblCellSpacing w:w="0" w:type="dxa"/>
              </w:trPr>
              <w:tc>
                <w:tcPr>
                  <w:tcW w:w="360" w:type="dxa"/>
                  <w:hideMark/>
                </w:tcPr>
                <w:p w14:paraId="1BEEA2D7" w14:textId="77777777" w:rsidR="00C0190C" w:rsidRPr="00A25D4D" w:rsidRDefault="00C0190C" w:rsidP="008F13CC">
                  <w:pPr>
                    <w:jc w:val="left"/>
                  </w:pPr>
                  <w:r w:rsidRPr="00A25D4D">
                    <w:t> </w:t>
                  </w:r>
                </w:p>
              </w:tc>
              <w:tc>
                <w:tcPr>
                  <w:tcW w:w="1500" w:type="dxa"/>
                  <w:hideMark/>
                </w:tcPr>
                <w:p w14:paraId="2CE9CDAD" w14:textId="77777777" w:rsidR="00C0190C" w:rsidRPr="00A25D4D" w:rsidRDefault="00C0190C" w:rsidP="008F13CC">
                  <w:pPr>
                    <w:jc w:val="left"/>
                  </w:pPr>
                  <w:r w:rsidRPr="00A25D4D">
                    <w:t>Omschrijving:</w:t>
                  </w:r>
                </w:p>
              </w:tc>
              <w:tc>
                <w:tcPr>
                  <w:tcW w:w="0" w:type="auto"/>
                  <w:hideMark/>
                </w:tcPr>
                <w:p w14:paraId="208428D6" w14:textId="77777777" w:rsidR="00C0190C" w:rsidRPr="00A25D4D" w:rsidRDefault="00C0190C" w:rsidP="008F13CC">
                  <w:pPr>
                    <w:jc w:val="left"/>
                  </w:pPr>
                  <w:r w:rsidRPr="00A25D4D">
                    <w:t xml:space="preserve">De objecten kunnen via annotatie en gekoppelde bestanden voorzien worden van extra informatie. </w:t>
                  </w:r>
                </w:p>
              </w:tc>
            </w:tr>
            <w:tr w:rsidR="00C0190C" w:rsidRPr="00A25D4D" w14:paraId="4E5A747A" w14:textId="77777777" w:rsidTr="00C0190C">
              <w:trPr>
                <w:tblHeader/>
                <w:tblCellSpacing w:w="0" w:type="dxa"/>
              </w:trPr>
              <w:tc>
                <w:tcPr>
                  <w:tcW w:w="360" w:type="dxa"/>
                  <w:hideMark/>
                </w:tcPr>
                <w:p w14:paraId="131B556A" w14:textId="77777777" w:rsidR="00C0190C" w:rsidRPr="00A25D4D" w:rsidRDefault="00C0190C" w:rsidP="008F13CC">
                  <w:pPr>
                    <w:jc w:val="left"/>
                  </w:pPr>
                  <w:r w:rsidRPr="00A25D4D">
                    <w:t> </w:t>
                  </w:r>
                </w:p>
              </w:tc>
              <w:tc>
                <w:tcPr>
                  <w:tcW w:w="1500" w:type="dxa"/>
                  <w:hideMark/>
                </w:tcPr>
                <w:p w14:paraId="1AA86C32" w14:textId="77777777" w:rsidR="00C0190C" w:rsidRPr="00A25D4D" w:rsidRDefault="00C0190C" w:rsidP="008F13CC">
                  <w:pPr>
                    <w:jc w:val="left"/>
                  </w:pPr>
                  <w:r w:rsidRPr="00A25D4D">
                    <w:t>Stereotypes:</w:t>
                  </w:r>
                </w:p>
              </w:tc>
              <w:tc>
                <w:tcPr>
                  <w:tcW w:w="0" w:type="auto"/>
                  <w:hideMark/>
                </w:tcPr>
                <w:p w14:paraId="4A4B85D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F335152" w14:textId="77777777" w:rsidR="00C0190C" w:rsidRPr="00A25D4D" w:rsidRDefault="00C0190C" w:rsidP="008F13CC">
            <w:pPr>
              <w:jc w:val="left"/>
            </w:pPr>
          </w:p>
        </w:tc>
      </w:tr>
      <w:tr w:rsidR="00C0190C" w:rsidRPr="00A25D4D" w14:paraId="59F50A5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7589D9"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D2430D7" w14:textId="77777777" w:rsidTr="00C0190C">
              <w:trPr>
                <w:tblHeader/>
                <w:tblCellSpacing w:w="0" w:type="dxa"/>
              </w:trPr>
              <w:tc>
                <w:tcPr>
                  <w:tcW w:w="360" w:type="dxa"/>
                  <w:hideMark/>
                </w:tcPr>
                <w:p w14:paraId="0C363090" w14:textId="77777777" w:rsidR="00C0190C" w:rsidRPr="00A25D4D" w:rsidRDefault="00C0190C" w:rsidP="008F13CC">
                  <w:pPr>
                    <w:jc w:val="left"/>
                  </w:pPr>
                  <w:r w:rsidRPr="00A25D4D">
                    <w:t> </w:t>
                  </w:r>
                </w:p>
              </w:tc>
              <w:tc>
                <w:tcPr>
                  <w:tcW w:w="1500" w:type="dxa"/>
                  <w:hideMark/>
                </w:tcPr>
                <w:p w14:paraId="15F1B8EA" w14:textId="77777777" w:rsidR="00C0190C" w:rsidRPr="00A25D4D" w:rsidRDefault="00C0190C" w:rsidP="008F13CC">
                  <w:pPr>
                    <w:jc w:val="left"/>
                  </w:pPr>
                  <w:r w:rsidRPr="00A25D4D">
                    <w:t>Type:</w:t>
                  </w:r>
                </w:p>
              </w:tc>
              <w:tc>
                <w:tcPr>
                  <w:tcW w:w="0" w:type="auto"/>
                  <w:hideMark/>
                </w:tcPr>
                <w:p w14:paraId="754FB01D" w14:textId="77777777" w:rsidR="00C0190C" w:rsidRPr="00A25D4D" w:rsidRDefault="00C0190C" w:rsidP="008F13CC">
                  <w:pPr>
                    <w:jc w:val="left"/>
                  </w:pPr>
                  <w:r w:rsidRPr="00A25D4D">
                    <w:t>Utiliteitsnet</w:t>
                  </w:r>
                </w:p>
              </w:tc>
            </w:tr>
            <w:tr w:rsidR="00C0190C" w:rsidRPr="00A25D4D" w14:paraId="5FEB5D5D" w14:textId="77777777" w:rsidTr="00C0190C">
              <w:trPr>
                <w:tblHeader/>
                <w:tblCellSpacing w:w="0" w:type="dxa"/>
              </w:trPr>
              <w:tc>
                <w:tcPr>
                  <w:tcW w:w="360" w:type="dxa"/>
                  <w:hideMark/>
                </w:tcPr>
                <w:p w14:paraId="40725596" w14:textId="77777777" w:rsidR="00C0190C" w:rsidRPr="00A25D4D" w:rsidRDefault="00C0190C" w:rsidP="008F13CC">
                  <w:pPr>
                    <w:jc w:val="left"/>
                  </w:pPr>
                  <w:r w:rsidRPr="00A25D4D">
                    <w:t> </w:t>
                  </w:r>
                </w:p>
              </w:tc>
              <w:tc>
                <w:tcPr>
                  <w:tcW w:w="1500" w:type="dxa"/>
                  <w:hideMark/>
                </w:tcPr>
                <w:p w14:paraId="7D4A3F25" w14:textId="77777777" w:rsidR="00C0190C" w:rsidRPr="00A25D4D" w:rsidRDefault="00C0190C" w:rsidP="008F13CC">
                  <w:pPr>
                    <w:jc w:val="left"/>
                  </w:pPr>
                  <w:r w:rsidRPr="00A25D4D">
                    <w:t>Naam</w:t>
                  </w:r>
                </w:p>
              </w:tc>
              <w:tc>
                <w:tcPr>
                  <w:tcW w:w="0" w:type="auto"/>
                  <w:hideMark/>
                </w:tcPr>
                <w:p w14:paraId="24655E9C" w14:textId="77777777" w:rsidR="00C0190C" w:rsidRPr="00A25D4D" w:rsidRDefault="00C0190C" w:rsidP="008F13CC">
                  <w:pPr>
                    <w:jc w:val="left"/>
                  </w:pPr>
                </w:p>
              </w:tc>
            </w:tr>
            <w:tr w:rsidR="00C0190C" w:rsidRPr="00A25D4D" w14:paraId="26CF7927" w14:textId="77777777" w:rsidTr="00C0190C">
              <w:trPr>
                <w:tblHeader/>
                <w:tblCellSpacing w:w="0" w:type="dxa"/>
              </w:trPr>
              <w:tc>
                <w:tcPr>
                  <w:tcW w:w="360" w:type="dxa"/>
                  <w:hideMark/>
                </w:tcPr>
                <w:p w14:paraId="636998B1" w14:textId="77777777" w:rsidR="00C0190C" w:rsidRPr="00A25D4D" w:rsidRDefault="00C0190C" w:rsidP="008F13CC">
                  <w:pPr>
                    <w:jc w:val="left"/>
                  </w:pPr>
                  <w:r w:rsidRPr="00A25D4D">
                    <w:t> </w:t>
                  </w:r>
                </w:p>
              </w:tc>
              <w:tc>
                <w:tcPr>
                  <w:tcW w:w="1500" w:type="dxa"/>
                  <w:hideMark/>
                </w:tcPr>
                <w:p w14:paraId="6513AB52" w14:textId="77777777" w:rsidR="00C0190C" w:rsidRPr="00A25D4D" w:rsidRDefault="00C0190C" w:rsidP="008F13CC">
                  <w:pPr>
                    <w:jc w:val="left"/>
                  </w:pPr>
                  <w:r w:rsidRPr="00A25D4D">
                    <w:t>Definitie:</w:t>
                  </w:r>
                </w:p>
              </w:tc>
              <w:tc>
                <w:tcPr>
                  <w:tcW w:w="0" w:type="auto"/>
                  <w:hideMark/>
                </w:tcPr>
                <w:p w14:paraId="3EA04DA5" w14:textId="77777777" w:rsidR="00C0190C" w:rsidRPr="00A25D4D" w:rsidRDefault="00C0190C" w:rsidP="008F13CC">
                  <w:pPr>
                    <w:jc w:val="left"/>
                  </w:pPr>
                  <w:r w:rsidRPr="00A25D4D">
                    <w:t xml:space="preserve">Verwijzing naar het utiliteitsnet. </w:t>
                  </w:r>
                </w:p>
              </w:tc>
            </w:tr>
            <w:tr w:rsidR="00C0190C" w:rsidRPr="00A25D4D" w14:paraId="45CE59B0" w14:textId="77777777" w:rsidTr="00C0190C">
              <w:trPr>
                <w:tblHeader/>
                <w:tblCellSpacing w:w="0" w:type="dxa"/>
              </w:trPr>
              <w:tc>
                <w:tcPr>
                  <w:tcW w:w="360" w:type="dxa"/>
                  <w:hideMark/>
                </w:tcPr>
                <w:p w14:paraId="00678837" w14:textId="77777777" w:rsidR="00C0190C" w:rsidRPr="00A25D4D" w:rsidRDefault="00C0190C" w:rsidP="008F13CC">
                  <w:pPr>
                    <w:jc w:val="left"/>
                  </w:pPr>
                  <w:r w:rsidRPr="00A25D4D">
                    <w:t> </w:t>
                  </w:r>
                </w:p>
              </w:tc>
              <w:tc>
                <w:tcPr>
                  <w:tcW w:w="1500" w:type="dxa"/>
                  <w:hideMark/>
                </w:tcPr>
                <w:p w14:paraId="1EE15E8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6F52662" w14:textId="77777777" w:rsidR="00C0190C" w:rsidRPr="00A25D4D" w:rsidRDefault="00C0190C" w:rsidP="008F13CC">
                  <w:pPr>
                    <w:jc w:val="left"/>
                  </w:pPr>
                  <w:r w:rsidRPr="00A25D4D">
                    <w:t>1..*</w:t>
                  </w:r>
                </w:p>
              </w:tc>
            </w:tr>
          </w:tbl>
          <w:p w14:paraId="185397D8" w14:textId="77777777" w:rsidR="00C0190C" w:rsidRPr="00A25D4D" w:rsidRDefault="00C0190C" w:rsidP="008F13CC">
            <w:pPr>
              <w:jc w:val="left"/>
            </w:pPr>
          </w:p>
        </w:tc>
      </w:tr>
      <w:tr w:rsidR="00A92388" w:rsidRPr="00A25D4D" w14:paraId="4E2EF5F6" w14:textId="77777777" w:rsidTr="00C0190C">
        <w:trPr>
          <w:tblCellSpacing w:w="0" w:type="dxa"/>
          <w:ins w:id="310" w:author="Paul Janssen" w:date="2020-06-10T17:54:00Z"/>
        </w:trPr>
        <w:tc>
          <w:tcPr>
            <w:tcW w:w="0" w:type="auto"/>
            <w:tcBorders>
              <w:top w:val="outset" w:sz="6" w:space="0" w:color="auto"/>
              <w:left w:val="outset" w:sz="6" w:space="0" w:color="auto"/>
              <w:bottom w:val="outset" w:sz="6" w:space="0" w:color="auto"/>
              <w:right w:val="outset" w:sz="6" w:space="0" w:color="auto"/>
            </w:tcBorders>
          </w:tcPr>
          <w:p w14:paraId="1445CD20" w14:textId="77777777" w:rsidR="00A92388" w:rsidRPr="00A25D4D" w:rsidRDefault="00A92388" w:rsidP="00A92388">
            <w:pPr>
              <w:jc w:val="left"/>
              <w:rPr>
                <w:ins w:id="311" w:author="Paul Janssen" w:date="2020-06-10T17:54:00Z"/>
              </w:rPr>
            </w:pPr>
            <w:proofErr w:type="spellStart"/>
            <w:ins w:id="312" w:author="Paul Janssen" w:date="2020-06-10T17:54: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A92388" w:rsidRPr="00A25D4D" w14:paraId="40896C42" w14:textId="77777777" w:rsidTr="00B50B58">
              <w:trPr>
                <w:tblHeader/>
                <w:tblCellSpacing w:w="0" w:type="dxa"/>
                <w:ins w:id="313" w:author="Paul Janssen" w:date="2020-06-10T17:54:00Z"/>
              </w:trPr>
              <w:tc>
                <w:tcPr>
                  <w:tcW w:w="360" w:type="dxa"/>
                  <w:hideMark/>
                </w:tcPr>
                <w:p w14:paraId="54DAEF42" w14:textId="77777777" w:rsidR="00A92388" w:rsidRPr="00A25D4D" w:rsidRDefault="00A92388" w:rsidP="00A92388">
                  <w:pPr>
                    <w:jc w:val="left"/>
                    <w:rPr>
                      <w:ins w:id="314" w:author="Paul Janssen" w:date="2020-06-10T17:54:00Z"/>
                    </w:rPr>
                  </w:pPr>
                  <w:ins w:id="315" w:author="Paul Janssen" w:date="2020-06-10T17:54:00Z">
                    <w:r w:rsidRPr="00A25D4D">
                      <w:t> </w:t>
                    </w:r>
                  </w:ins>
                </w:p>
              </w:tc>
              <w:tc>
                <w:tcPr>
                  <w:tcW w:w="1500" w:type="dxa"/>
                  <w:hideMark/>
                </w:tcPr>
                <w:p w14:paraId="6E199E60" w14:textId="77777777" w:rsidR="00A92388" w:rsidRPr="00A25D4D" w:rsidRDefault="00A92388" w:rsidP="00A92388">
                  <w:pPr>
                    <w:jc w:val="left"/>
                    <w:rPr>
                      <w:ins w:id="316" w:author="Paul Janssen" w:date="2020-06-10T17:54:00Z"/>
                    </w:rPr>
                  </w:pPr>
                  <w:ins w:id="317" w:author="Paul Janssen" w:date="2020-06-10T17:54:00Z">
                    <w:r w:rsidRPr="00A25D4D">
                      <w:t>Natuurlijke taal:</w:t>
                    </w:r>
                  </w:ins>
                </w:p>
              </w:tc>
              <w:tc>
                <w:tcPr>
                  <w:tcW w:w="0" w:type="auto"/>
                  <w:hideMark/>
                </w:tcPr>
                <w:p w14:paraId="67DDBC30" w14:textId="77777777" w:rsidR="00A92388" w:rsidRPr="00A25D4D" w:rsidRDefault="00A92388" w:rsidP="00A92388">
                  <w:pPr>
                    <w:jc w:val="left"/>
                    <w:rPr>
                      <w:ins w:id="318" w:author="Paul Janssen" w:date="2020-06-10T17:54:00Z"/>
                    </w:rPr>
                  </w:pPr>
                  <w:ins w:id="319" w:author="Paul Janssen" w:date="2020-06-10T17:54:00Z">
                    <w:r>
                      <w:t>hoort bij maximaal 1 utiliteitsnet</w:t>
                    </w:r>
                  </w:ins>
                </w:p>
              </w:tc>
            </w:tr>
            <w:tr w:rsidR="00A92388" w:rsidRPr="00A25D4D" w14:paraId="6FFB7D6D" w14:textId="77777777" w:rsidTr="00B50B58">
              <w:trPr>
                <w:tblHeader/>
                <w:tblCellSpacing w:w="0" w:type="dxa"/>
                <w:ins w:id="320" w:author="Paul Janssen" w:date="2020-06-10T17:54:00Z"/>
              </w:trPr>
              <w:tc>
                <w:tcPr>
                  <w:tcW w:w="360" w:type="dxa"/>
                  <w:hideMark/>
                </w:tcPr>
                <w:p w14:paraId="730AEC40" w14:textId="77777777" w:rsidR="00A92388" w:rsidRPr="00A25D4D" w:rsidRDefault="00A92388" w:rsidP="00A92388">
                  <w:pPr>
                    <w:jc w:val="left"/>
                    <w:rPr>
                      <w:ins w:id="321" w:author="Paul Janssen" w:date="2020-06-10T17:54:00Z"/>
                    </w:rPr>
                  </w:pPr>
                  <w:ins w:id="322" w:author="Paul Janssen" w:date="2020-06-10T17:54:00Z">
                    <w:r w:rsidRPr="00A25D4D">
                      <w:t> </w:t>
                    </w:r>
                  </w:ins>
                </w:p>
              </w:tc>
              <w:tc>
                <w:tcPr>
                  <w:tcW w:w="1500" w:type="dxa"/>
                  <w:hideMark/>
                </w:tcPr>
                <w:p w14:paraId="05165002" w14:textId="77777777" w:rsidR="00A92388" w:rsidRPr="00A25D4D" w:rsidRDefault="00A92388" w:rsidP="00A92388">
                  <w:pPr>
                    <w:jc w:val="left"/>
                    <w:rPr>
                      <w:ins w:id="323" w:author="Paul Janssen" w:date="2020-06-10T17:54:00Z"/>
                    </w:rPr>
                  </w:pPr>
                  <w:ins w:id="324" w:author="Paul Janssen" w:date="2020-06-10T17:54:00Z">
                    <w:r w:rsidRPr="00A25D4D">
                      <w:t>OCL:</w:t>
                    </w:r>
                  </w:ins>
                </w:p>
              </w:tc>
              <w:tc>
                <w:tcPr>
                  <w:tcW w:w="0" w:type="auto"/>
                  <w:hideMark/>
                </w:tcPr>
                <w:p w14:paraId="440820D6" w14:textId="77777777" w:rsidR="00A92388" w:rsidRPr="00924D70" w:rsidRDefault="00A92388" w:rsidP="00A92388">
                  <w:pPr>
                    <w:autoSpaceDE w:val="0"/>
                    <w:autoSpaceDN w:val="0"/>
                    <w:adjustRightInd w:val="0"/>
                    <w:spacing w:after="80" w:line="240" w:lineRule="auto"/>
                    <w:jc w:val="left"/>
                    <w:rPr>
                      <w:ins w:id="325" w:author="Paul Janssen" w:date="2020-06-10T17:54:00Z"/>
                      <w:rFonts w:ascii="Calibri" w:hAnsi="Calibri" w:cs="Calibri"/>
                      <w:sz w:val="20"/>
                      <w:szCs w:val="20"/>
                    </w:rPr>
                  </w:pPr>
                  <w:proofErr w:type="spellStart"/>
                  <w:ins w:id="326" w:author="Paul Janssen" w:date="2020-06-10T17:54:00Z">
                    <w:r w:rsidRPr="00924D70">
                      <w:rPr>
                        <w:rFonts w:ascii="Calibri" w:hAnsi="Calibri" w:cs="Calibri"/>
                        <w:sz w:val="20"/>
                        <w:szCs w:val="20"/>
                      </w:rPr>
                      <w:t>inv</w:t>
                    </w:r>
                    <w:proofErr w:type="spellEnd"/>
                    <w:r w:rsidRPr="00924D70">
                      <w:rPr>
                        <w:rFonts w:ascii="Calibri" w:hAnsi="Calibri" w:cs="Calibri"/>
                        <w:sz w:val="20"/>
                        <w:szCs w:val="20"/>
                      </w:rPr>
                      <w:t>:</w:t>
                    </w:r>
                  </w:ins>
                </w:p>
                <w:p w14:paraId="06E08FDB" w14:textId="77777777" w:rsidR="00A92388" w:rsidRPr="004C0A21" w:rsidRDefault="00A92388" w:rsidP="00A92388">
                  <w:pPr>
                    <w:autoSpaceDE w:val="0"/>
                    <w:autoSpaceDN w:val="0"/>
                    <w:adjustRightInd w:val="0"/>
                    <w:spacing w:after="80" w:line="240" w:lineRule="auto"/>
                    <w:jc w:val="left"/>
                    <w:rPr>
                      <w:ins w:id="327" w:author="Paul Janssen" w:date="2020-06-10T17:54:00Z"/>
                      <w:rFonts w:ascii="Calibri" w:hAnsi="Calibri" w:cs="Calibri"/>
                      <w:sz w:val="20"/>
                      <w:szCs w:val="20"/>
                    </w:rPr>
                  </w:pPr>
                  <w:proofErr w:type="spellStart"/>
                  <w:ins w:id="328" w:author="Paul Janssen" w:date="2020-06-10T17:54: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289A9ABC" w14:textId="77777777" w:rsidR="00A92388" w:rsidRPr="00A25D4D" w:rsidRDefault="00A92388" w:rsidP="008F13CC">
            <w:pPr>
              <w:jc w:val="left"/>
              <w:rPr>
                <w:ins w:id="329" w:author="Paul Janssen" w:date="2020-06-10T17:54:00Z"/>
                <w:b/>
                <w:bCs/>
              </w:rPr>
            </w:pPr>
          </w:p>
        </w:tc>
      </w:tr>
    </w:tbl>
    <w:p w14:paraId="28999EE4" w14:textId="77777777" w:rsidR="00C0190C" w:rsidRPr="00A25D4D" w:rsidRDefault="00C0190C" w:rsidP="008F13CC">
      <w:pPr>
        <w:pStyle w:val="Kop5"/>
        <w:jc w:val="left"/>
        <w:rPr>
          <w:sz w:val="16"/>
          <w:szCs w:val="16"/>
        </w:rPr>
      </w:pPr>
      <w:proofErr w:type="spellStart"/>
      <w:r w:rsidRPr="00A25D4D">
        <w:rPr>
          <w:sz w:val="16"/>
          <w:szCs w:val="16"/>
        </w:rPr>
        <w:t>GebiedsinformatieAanvraag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163BBD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8716606" w14:textId="77777777" w:rsidR="00C0190C" w:rsidRPr="00A25D4D" w:rsidRDefault="00C0190C" w:rsidP="008F13CC">
            <w:pPr>
              <w:jc w:val="left"/>
            </w:pPr>
            <w:proofErr w:type="spellStart"/>
            <w:r w:rsidRPr="00A25D4D">
              <w:rPr>
                <w:b/>
                <w:bCs/>
              </w:rPr>
              <w:t>GebiedsinformatieAanvraag</w:t>
            </w:r>
            <w:proofErr w:type="spellEnd"/>
          </w:p>
        </w:tc>
      </w:tr>
      <w:tr w:rsidR="00C0190C" w:rsidRPr="00A25D4D" w14:paraId="1625C63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27151C" w14:textId="77777777" w:rsidTr="00C0190C">
              <w:trPr>
                <w:tblHeader/>
                <w:tblCellSpacing w:w="0" w:type="dxa"/>
              </w:trPr>
              <w:tc>
                <w:tcPr>
                  <w:tcW w:w="360" w:type="dxa"/>
                  <w:hideMark/>
                </w:tcPr>
                <w:p w14:paraId="0A28E6EB" w14:textId="77777777" w:rsidR="00C0190C" w:rsidRPr="00A25D4D" w:rsidRDefault="00C0190C" w:rsidP="008F13CC">
                  <w:pPr>
                    <w:jc w:val="left"/>
                  </w:pPr>
                  <w:r w:rsidRPr="00A25D4D">
                    <w:t> </w:t>
                  </w:r>
                </w:p>
              </w:tc>
              <w:tc>
                <w:tcPr>
                  <w:tcW w:w="1500" w:type="dxa"/>
                  <w:hideMark/>
                </w:tcPr>
                <w:p w14:paraId="5E2F7C5E" w14:textId="77777777" w:rsidR="00C0190C" w:rsidRPr="00A25D4D" w:rsidRDefault="00C0190C" w:rsidP="008F13CC">
                  <w:pPr>
                    <w:jc w:val="left"/>
                  </w:pPr>
                  <w:r w:rsidRPr="00A25D4D">
                    <w:t>Naam</w:t>
                  </w:r>
                </w:p>
              </w:tc>
              <w:tc>
                <w:tcPr>
                  <w:tcW w:w="0" w:type="auto"/>
                  <w:hideMark/>
                </w:tcPr>
                <w:p w14:paraId="5EC3086D" w14:textId="77777777" w:rsidR="00C0190C" w:rsidRPr="00A25D4D" w:rsidRDefault="00C0190C" w:rsidP="008F13CC">
                  <w:pPr>
                    <w:jc w:val="left"/>
                  </w:pPr>
                </w:p>
              </w:tc>
            </w:tr>
            <w:tr w:rsidR="00C0190C" w:rsidRPr="00A25D4D" w14:paraId="2C78D697" w14:textId="77777777" w:rsidTr="00C0190C">
              <w:trPr>
                <w:tblHeader/>
                <w:tblCellSpacing w:w="0" w:type="dxa"/>
              </w:trPr>
              <w:tc>
                <w:tcPr>
                  <w:tcW w:w="360" w:type="dxa"/>
                  <w:hideMark/>
                </w:tcPr>
                <w:p w14:paraId="2561D95F" w14:textId="77777777" w:rsidR="00C0190C" w:rsidRPr="00A25D4D" w:rsidRDefault="00C0190C" w:rsidP="008F13CC">
                  <w:pPr>
                    <w:jc w:val="left"/>
                  </w:pPr>
                  <w:r w:rsidRPr="00A25D4D">
                    <w:t> </w:t>
                  </w:r>
                </w:p>
              </w:tc>
              <w:tc>
                <w:tcPr>
                  <w:tcW w:w="1500" w:type="dxa"/>
                  <w:hideMark/>
                </w:tcPr>
                <w:p w14:paraId="35DCD147" w14:textId="77777777" w:rsidR="00C0190C" w:rsidRPr="00A25D4D" w:rsidRDefault="00C0190C" w:rsidP="008F13CC">
                  <w:pPr>
                    <w:jc w:val="left"/>
                  </w:pPr>
                  <w:r w:rsidRPr="00A25D4D">
                    <w:t>Definitie:</w:t>
                  </w:r>
                </w:p>
              </w:tc>
              <w:tc>
                <w:tcPr>
                  <w:tcW w:w="0" w:type="auto"/>
                  <w:hideMark/>
                </w:tcPr>
                <w:p w14:paraId="73555A5F" w14:textId="77777777" w:rsidR="00C0190C" w:rsidRPr="00A25D4D" w:rsidRDefault="00C0190C" w:rsidP="008F13CC">
                  <w:pPr>
                    <w:jc w:val="left"/>
                  </w:pPr>
                  <w:r w:rsidRPr="00A25D4D">
                    <w:t xml:space="preserve">Aanvraag van gebiedsinformatie. </w:t>
                  </w:r>
                </w:p>
              </w:tc>
            </w:tr>
            <w:tr w:rsidR="00C0190C" w:rsidRPr="00A25D4D" w14:paraId="1E783E7E" w14:textId="77777777" w:rsidTr="00C0190C">
              <w:trPr>
                <w:tblHeader/>
                <w:tblCellSpacing w:w="0" w:type="dxa"/>
              </w:trPr>
              <w:tc>
                <w:tcPr>
                  <w:tcW w:w="360" w:type="dxa"/>
                  <w:hideMark/>
                </w:tcPr>
                <w:p w14:paraId="32CD1DDF" w14:textId="77777777" w:rsidR="00C0190C" w:rsidRPr="00A25D4D" w:rsidRDefault="00C0190C" w:rsidP="008F13CC">
                  <w:pPr>
                    <w:jc w:val="left"/>
                  </w:pPr>
                  <w:r w:rsidRPr="00A25D4D">
                    <w:t> </w:t>
                  </w:r>
                </w:p>
              </w:tc>
              <w:tc>
                <w:tcPr>
                  <w:tcW w:w="1500" w:type="dxa"/>
                  <w:hideMark/>
                </w:tcPr>
                <w:p w14:paraId="01FFC4A4" w14:textId="77777777" w:rsidR="00C0190C" w:rsidRPr="00A25D4D" w:rsidRDefault="00C0190C" w:rsidP="008F13CC">
                  <w:pPr>
                    <w:jc w:val="left"/>
                  </w:pPr>
                  <w:r w:rsidRPr="00A25D4D">
                    <w:t>Subtype van:</w:t>
                  </w:r>
                </w:p>
              </w:tc>
              <w:tc>
                <w:tcPr>
                  <w:tcW w:w="0" w:type="auto"/>
                  <w:hideMark/>
                </w:tcPr>
                <w:p w14:paraId="4C2765C6" w14:textId="77777777" w:rsidR="00C0190C" w:rsidRPr="00A25D4D" w:rsidRDefault="00C0190C" w:rsidP="008F13CC">
                  <w:pPr>
                    <w:jc w:val="left"/>
                  </w:pPr>
                  <w:proofErr w:type="spellStart"/>
                  <w:r w:rsidRPr="00A25D4D">
                    <w:t>IMKLBasis</w:t>
                  </w:r>
                  <w:proofErr w:type="spellEnd"/>
                </w:p>
              </w:tc>
            </w:tr>
            <w:tr w:rsidR="00C0190C" w:rsidRPr="00A25D4D" w14:paraId="30DD1DC9" w14:textId="77777777" w:rsidTr="00C0190C">
              <w:trPr>
                <w:tblHeader/>
                <w:tblCellSpacing w:w="0" w:type="dxa"/>
              </w:trPr>
              <w:tc>
                <w:tcPr>
                  <w:tcW w:w="360" w:type="dxa"/>
                  <w:hideMark/>
                </w:tcPr>
                <w:p w14:paraId="06021EED" w14:textId="77777777" w:rsidR="00C0190C" w:rsidRPr="00A25D4D" w:rsidRDefault="00C0190C" w:rsidP="008F13CC">
                  <w:pPr>
                    <w:jc w:val="left"/>
                  </w:pPr>
                  <w:r w:rsidRPr="00A25D4D">
                    <w:t> </w:t>
                  </w:r>
                </w:p>
              </w:tc>
              <w:tc>
                <w:tcPr>
                  <w:tcW w:w="1500" w:type="dxa"/>
                  <w:hideMark/>
                </w:tcPr>
                <w:p w14:paraId="1A691196" w14:textId="77777777" w:rsidR="00C0190C" w:rsidRPr="00A25D4D" w:rsidRDefault="00C0190C" w:rsidP="008F13CC">
                  <w:pPr>
                    <w:jc w:val="left"/>
                  </w:pPr>
                  <w:r w:rsidRPr="00A25D4D">
                    <w:t>Omschrijving:</w:t>
                  </w:r>
                </w:p>
              </w:tc>
              <w:tc>
                <w:tcPr>
                  <w:tcW w:w="0" w:type="auto"/>
                  <w:hideMark/>
                </w:tcPr>
                <w:p w14:paraId="4BD476C4" w14:textId="77777777" w:rsidR="00C0190C" w:rsidRPr="00A25D4D" w:rsidRDefault="00C0190C" w:rsidP="008F13CC">
                  <w:pPr>
                    <w:jc w:val="left"/>
                  </w:pPr>
                  <w:r w:rsidRPr="00A25D4D">
                    <w:t xml:space="preserve">Een gebiedsinformatie-aanvraag is een aanvraag om informatie over een bepaald gebied in het kader van een graafmelding, oriëntatieverzoek, calamiteitenmelding of de agrariërsregeling te ontvangen. </w:t>
                  </w:r>
                </w:p>
              </w:tc>
            </w:tr>
            <w:tr w:rsidR="00C0190C" w:rsidRPr="00A25D4D" w14:paraId="3C8542E3" w14:textId="77777777" w:rsidTr="00C0190C">
              <w:trPr>
                <w:tblHeader/>
                <w:tblCellSpacing w:w="0" w:type="dxa"/>
              </w:trPr>
              <w:tc>
                <w:tcPr>
                  <w:tcW w:w="360" w:type="dxa"/>
                  <w:hideMark/>
                </w:tcPr>
                <w:p w14:paraId="2DCC8708" w14:textId="77777777" w:rsidR="00C0190C" w:rsidRPr="00A25D4D" w:rsidRDefault="00C0190C" w:rsidP="008F13CC">
                  <w:pPr>
                    <w:jc w:val="left"/>
                  </w:pPr>
                  <w:r w:rsidRPr="00A25D4D">
                    <w:t> </w:t>
                  </w:r>
                </w:p>
              </w:tc>
              <w:tc>
                <w:tcPr>
                  <w:tcW w:w="1500" w:type="dxa"/>
                  <w:hideMark/>
                </w:tcPr>
                <w:p w14:paraId="1A64FDAC" w14:textId="77777777" w:rsidR="00C0190C" w:rsidRPr="00A25D4D" w:rsidRDefault="00C0190C" w:rsidP="008F13CC">
                  <w:pPr>
                    <w:jc w:val="left"/>
                  </w:pPr>
                  <w:r w:rsidRPr="00A25D4D">
                    <w:t>Stereotypes:</w:t>
                  </w:r>
                </w:p>
              </w:tc>
              <w:tc>
                <w:tcPr>
                  <w:tcW w:w="0" w:type="auto"/>
                  <w:hideMark/>
                </w:tcPr>
                <w:p w14:paraId="2F64791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F63E3C4" w14:textId="77777777" w:rsidR="00C0190C" w:rsidRPr="00A25D4D" w:rsidRDefault="00C0190C" w:rsidP="008F13CC">
            <w:pPr>
              <w:jc w:val="left"/>
            </w:pPr>
          </w:p>
        </w:tc>
      </w:tr>
      <w:tr w:rsidR="00C0190C" w:rsidRPr="00A25D4D" w14:paraId="5CA7549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324163" w14:textId="77777777" w:rsidR="00C0190C" w:rsidRPr="00A25D4D" w:rsidRDefault="00C0190C" w:rsidP="008F13CC">
            <w:pPr>
              <w:jc w:val="left"/>
            </w:pPr>
            <w:r w:rsidRPr="00A25D4D">
              <w:rPr>
                <w:b/>
                <w:bCs/>
              </w:rPr>
              <w:t>Attribuut: ordernummer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43F5F7F" w14:textId="77777777" w:rsidTr="00C0190C">
              <w:trPr>
                <w:tblHeader/>
                <w:tblCellSpacing w:w="0" w:type="dxa"/>
              </w:trPr>
              <w:tc>
                <w:tcPr>
                  <w:tcW w:w="360" w:type="dxa"/>
                  <w:hideMark/>
                </w:tcPr>
                <w:p w14:paraId="1D035426" w14:textId="77777777" w:rsidR="00C0190C" w:rsidRPr="00A25D4D" w:rsidRDefault="00C0190C" w:rsidP="008F13CC">
                  <w:pPr>
                    <w:jc w:val="left"/>
                  </w:pPr>
                  <w:r w:rsidRPr="00A25D4D">
                    <w:t> </w:t>
                  </w:r>
                </w:p>
              </w:tc>
              <w:tc>
                <w:tcPr>
                  <w:tcW w:w="1500" w:type="dxa"/>
                  <w:hideMark/>
                </w:tcPr>
                <w:p w14:paraId="23BFFFD6" w14:textId="77777777" w:rsidR="00C0190C" w:rsidRPr="00A25D4D" w:rsidRDefault="00C0190C" w:rsidP="008F13CC">
                  <w:pPr>
                    <w:jc w:val="left"/>
                  </w:pPr>
                  <w:r w:rsidRPr="00A25D4D">
                    <w:t>Type:</w:t>
                  </w:r>
                </w:p>
              </w:tc>
              <w:tc>
                <w:tcPr>
                  <w:tcW w:w="0" w:type="auto"/>
                  <w:hideMark/>
                </w:tcPr>
                <w:p w14:paraId="17C679E7" w14:textId="77777777" w:rsidR="00C0190C" w:rsidRPr="00A25D4D" w:rsidRDefault="00C0190C" w:rsidP="008F13CC">
                  <w:pPr>
                    <w:jc w:val="left"/>
                  </w:pPr>
                  <w:proofErr w:type="spellStart"/>
                  <w:r w:rsidRPr="00A25D4D">
                    <w:t>CharacterString</w:t>
                  </w:r>
                  <w:proofErr w:type="spellEnd"/>
                </w:p>
              </w:tc>
            </w:tr>
            <w:tr w:rsidR="00C0190C" w:rsidRPr="00A25D4D" w14:paraId="60E93EC4" w14:textId="77777777" w:rsidTr="00C0190C">
              <w:trPr>
                <w:tblHeader/>
                <w:tblCellSpacing w:w="0" w:type="dxa"/>
              </w:trPr>
              <w:tc>
                <w:tcPr>
                  <w:tcW w:w="360" w:type="dxa"/>
                  <w:hideMark/>
                </w:tcPr>
                <w:p w14:paraId="7E3F5709" w14:textId="77777777" w:rsidR="00C0190C" w:rsidRPr="00A25D4D" w:rsidRDefault="00C0190C" w:rsidP="008F13CC">
                  <w:pPr>
                    <w:jc w:val="left"/>
                  </w:pPr>
                  <w:r w:rsidRPr="00A25D4D">
                    <w:t> </w:t>
                  </w:r>
                </w:p>
              </w:tc>
              <w:tc>
                <w:tcPr>
                  <w:tcW w:w="1500" w:type="dxa"/>
                  <w:hideMark/>
                </w:tcPr>
                <w:p w14:paraId="5EFAF48C" w14:textId="77777777" w:rsidR="00C0190C" w:rsidRPr="00A25D4D" w:rsidRDefault="00C0190C" w:rsidP="008F13CC">
                  <w:pPr>
                    <w:jc w:val="left"/>
                  </w:pPr>
                  <w:r w:rsidRPr="00A25D4D">
                    <w:t>Naam</w:t>
                  </w:r>
                </w:p>
              </w:tc>
              <w:tc>
                <w:tcPr>
                  <w:tcW w:w="0" w:type="auto"/>
                  <w:hideMark/>
                </w:tcPr>
                <w:p w14:paraId="5C847780" w14:textId="77777777" w:rsidR="00C0190C" w:rsidRPr="00A25D4D" w:rsidRDefault="00C0190C" w:rsidP="008F13CC">
                  <w:pPr>
                    <w:jc w:val="left"/>
                  </w:pPr>
                </w:p>
              </w:tc>
            </w:tr>
            <w:tr w:rsidR="00C0190C" w:rsidRPr="00A25D4D" w14:paraId="42E8F837" w14:textId="77777777" w:rsidTr="00C0190C">
              <w:trPr>
                <w:tblHeader/>
                <w:tblCellSpacing w:w="0" w:type="dxa"/>
              </w:trPr>
              <w:tc>
                <w:tcPr>
                  <w:tcW w:w="360" w:type="dxa"/>
                  <w:hideMark/>
                </w:tcPr>
                <w:p w14:paraId="6F19DA2A" w14:textId="77777777" w:rsidR="00C0190C" w:rsidRPr="00A25D4D" w:rsidRDefault="00C0190C" w:rsidP="008F13CC">
                  <w:pPr>
                    <w:jc w:val="left"/>
                  </w:pPr>
                  <w:r w:rsidRPr="00A25D4D">
                    <w:t> </w:t>
                  </w:r>
                </w:p>
              </w:tc>
              <w:tc>
                <w:tcPr>
                  <w:tcW w:w="1500" w:type="dxa"/>
                  <w:hideMark/>
                </w:tcPr>
                <w:p w14:paraId="4DD36BDA" w14:textId="77777777" w:rsidR="00C0190C" w:rsidRPr="00A25D4D" w:rsidRDefault="00C0190C" w:rsidP="008F13CC">
                  <w:pPr>
                    <w:jc w:val="left"/>
                  </w:pPr>
                  <w:r w:rsidRPr="00A25D4D">
                    <w:t>Definitie:</w:t>
                  </w:r>
                </w:p>
              </w:tc>
              <w:tc>
                <w:tcPr>
                  <w:tcW w:w="0" w:type="auto"/>
                  <w:hideMark/>
                </w:tcPr>
                <w:p w14:paraId="42DD67EE" w14:textId="77777777" w:rsidR="00C0190C" w:rsidRPr="00A25D4D" w:rsidRDefault="00C0190C" w:rsidP="008F13CC">
                  <w:pPr>
                    <w:jc w:val="left"/>
                  </w:pPr>
                  <w:r w:rsidRPr="00A25D4D">
                    <w:t xml:space="preserve">Het nummer van de verkooporder van de aanvraag zoals deze bij KLIC bekend is. </w:t>
                  </w:r>
                </w:p>
              </w:tc>
            </w:tr>
            <w:tr w:rsidR="00C0190C" w:rsidRPr="00A25D4D" w14:paraId="55ABC478" w14:textId="77777777" w:rsidTr="00C0190C">
              <w:trPr>
                <w:tblHeader/>
                <w:tblCellSpacing w:w="0" w:type="dxa"/>
              </w:trPr>
              <w:tc>
                <w:tcPr>
                  <w:tcW w:w="360" w:type="dxa"/>
                  <w:hideMark/>
                </w:tcPr>
                <w:p w14:paraId="7E873F40" w14:textId="77777777" w:rsidR="00C0190C" w:rsidRPr="00A25D4D" w:rsidRDefault="00C0190C" w:rsidP="008F13CC">
                  <w:pPr>
                    <w:jc w:val="left"/>
                  </w:pPr>
                  <w:r w:rsidRPr="00A25D4D">
                    <w:t> </w:t>
                  </w:r>
                </w:p>
              </w:tc>
              <w:tc>
                <w:tcPr>
                  <w:tcW w:w="1500" w:type="dxa"/>
                  <w:hideMark/>
                </w:tcPr>
                <w:p w14:paraId="2592825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09E583D" w14:textId="77777777" w:rsidR="00C0190C" w:rsidRPr="00A25D4D" w:rsidRDefault="00C0190C" w:rsidP="008F13CC">
                  <w:pPr>
                    <w:jc w:val="left"/>
                  </w:pPr>
                  <w:r w:rsidRPr="00A25D4D">
                    <w:t>0..1</w:t>
                  </w:r>
                </w:p>
              </w:tc>
            </w:tr>
          </w:tbl>
          <w:p w14:paraId="399D2528" w14:textId="77777777" w:rsidR="00C0190C" w:rsidRPr="00A25D4D" w:rsidRDefault="00C0190C" w:rsidP="008F13CC">
            <w:pPr>
              <w:jc w:val="left"/>
            </w:pPr>
          </w:p>
        </w:tc>
      </w:tr>
      <w:tr w:rsidR="00C0190C" w:rsidRPr="00A25D4D" w14:paraId="477CECC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65BFCA" w14:textId="77777777" w:rsidR="00C0190C" w:rsidRPr="00A25D4D" w:rsidRDefault="00C0190C" w:rsidP="008F13CC">
            <w:pPr>
              <w:jc w:val="left"/>
            </w:pPr>
            <w:r w:rsidRPr="00A25D4D">
              <w:rPr>
                <w:b/>
                <w:bCs/>
              </w:rPr>
              <w:t>Attribuut: positienummer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799D9EB" w14:textId="77777777" w:rsidTr="00C0190C">
              <w:trPr>
                <w:tblHeader/>
                <w:tblCellSpacing w:w="0" w:type="dxa"/>
              </w:trPr>
              <w:tc>
                <w:tcPr>
                  <w:tcW w:w="360" w:type="dxa"/>
                  <w:hideMark/>
                </w:tcPr>
                <w:p w14:paraId="4C7B5710" w14:textId="77777777" w:rsidR="00C0190C" w:rsidRPr="00A25D4D" w:rsidRDefault="00C0190C" w:rsidP="008F13CC">
                  <w:pPr>
                    <w:jc w:val="left"/>
                  </w:pPr>
                  <w:r w:rsidRPr="00A25D4D">
                    <w:t> </w:t>
                  </w:r>
                </w:p>
              </w:tc>
              <w:tc>
                <w:tcPr>
                  <w:tcW w:w="1500" w:type="dxa"/>
                  <w:hideMark/>
                </w:tcPr>
                <w:p w14:paraId="32C7E0DF" w14:textId="77777777" w:rsidR="00C0190C" w:rsidRPr="00A25D4D" w:rsidRDefault="00C0190C" w:rsidP="008F13CC">
                  <w:pPr>
                    <w:jc w:val="left"/>
                  </w:pPr>
                  <w:r w:rsidRPr="00A25D4D">
                    <w:t>Type:</w:t>
                  </w:r>
                </w:p>
              </w:tc>
              <w:tc>
                <w:tcPr>
                  <w:tcW w:w="0" w:type="auto"/>
                  <w:hideMark/>
                </w:tcPr>
                <w:p w14:paraId="390A9F9B" w14:textId="77777777" w:rsidR="00C0190C" w:rsidRPr="00A25D4D" w:rsidRDefault="00C0190C" w:rsidP="008F13CC">
                  <w:pPr>
                    <w:jc w:val="left"/>
                  </w:pPr>
                  <w:proofErr w:type="spellStart"/>
                  <w:r w:rsidRPr="00A25D4D">
                    <w:t>CharacterString</w:t>
                  </w:r>
                  <w:proofErr w:type="spellEnd"/>
                </w:p>
              </w:tc>
            </w:tr>
            <w:tr w:rsidR="00C0190C" w:rsidRPr="00A25D4D" w14:paraId="177C5F74" w14:textId="77777777" w:rsidTr="00C0190C">
              <w:trPr>
                <w:tblHeader/>
                <w:tblCellSpacing w:w="0" w:type="dxa"/>
              </w:trPr>
              <w:tc>
                <w:tcPr>
                  <w:tcW w:w="360" w:type="dxa"/>
                  <w:hideMark/>
                </w:tcPr>
                <w:p w14:paraId="1449F9B2" w14:textId="77777777" w:rsidR="00C0190C" w:rsidRPr="00A25D4D" w:rsidRDefault="00C0190C" w:rsidP="008F13CC">
                  <w:pPr>
                    <w:jc w:val="left"/>
                  </w:pPr>
                  <w:r w:rsidRPr="00A25D4D">
                    <w:t> </w:t>
                  </w:r>
                </w:p>
              </w:tc>
              <w:tc>
                <w:tcPr>
                  <w:tcW w:w="1500" w:type="dxa"/>
                  <w:hideMark/>
                </w:tcPr>
                <w:p w14:paraId="74FCD5A9" w14:textId="77777777" w:rsidR="00C0190C" w:rsidRPr="00A25D4D" w:rsidRDefault="00C0190C" w:rsidP="008F13CC">
                  <w:pPr>
                    <w:jc w:val="left"/>
                  </w:pPr>
                  <w:r w:rsidRPr="00A25D4D">
                    <w:t>Naam</w:t>
                  </w:r>
                </w:p>
              </w:tc>
              <w:tc>
                <w:tcPr>
                  <w:tcW w:w="0" w:type="auto"/>
                  <w:hideMark/>
                </w:tcPr>
                <w:p w14:paraId="229DB6D9" w14:textId="77777777" w:rsidR="00C0190C" w:rsidRPr="00A25D4D" w:rsidRDefault="00C0190C" w:rsidP="008F13CC">
                  <w:pPr>
                    <w:jc w:val="left"/>
                  </w:pPr>
                </w:p>
              </w:tc>
            </w:tr>
            <w:tr w:rsidR="00C0190C" w:rsidRPr="00A25D4D" w14:paraId="55973136" w14:textId="77777777" w:rsidTr="00C0190C">
              <w:trPr>
                <w:tblHeader/>
                <w:tblCellSpacing w:w="0" w:type="dxa"/>
              </w:trPr>
              <w:tc>
                <w:tcPr>
                  <w:tcW w:w="360" w:type="dxa"/>
                  <w:hideMark/>
                </w:tcPr>
                <w:p w14:paraId="19669699" w14:textId="77777777" w:rsidR="00C0190C" w:rsidRPr="00A25D4D" w:rsidRDefault="00C0190C" w:rsidP="008F13CC">
                  <w:pPr>
                    <w:jc w:val="left"/>
                  </w:pPr>
                  <w:r w:rsidRPr="00A25D4D">
                    <w:t> </w:t>
                  </w:r>
                </w:p>
              </w:tc>
              <w:tc>
                <w:tcPr>
                  <w:tcW w:w="1500" w:type="dxa"/>
                  <w:hideMark/>
                </w:tcPr>
                <w:p w14:paraId="0FAC1A91" w14:textId="77777777" w:rsidR="00C0190C" w:rsidRPr="00A25D4D" w:rsidRDefault="00C0190C" w:rsidP="008F13CC">
                  <w:pPr>
                    <w:jc w:val="left"/>
                  </w:pPr>
                  <w:r w:rsidRPr="00A25D4D">
                    <w:t>Definitie:</w:t>
                  </w:r>
                </w:p>
              </w:tc>
              <w:tc>
                <w:tcPr>
                  <w:tcW w:w="0" w:type="auto"/>
                  <w:hideMark/>
                </w:tcPr>
                <w:p w14:paraId="5883DBE1" w14:textId="77777777" w:rsidR="00C0190C" w:rsidRPr="00A25D4D" w:rsidRDefault="00C0190C" w:rsidP="008F13CC">
                  <w:pPr>
                    <w:jc w:val="left"/>
                  </w:pPr>
                  <w:r w:rsidRPr="00A25D4D">
                    <w:t xml:space="preserve">Het regelnummer (positienummer) van de verkooporder waarbij de aanvraag van het </w:t>
                  </w:r>
                  <w:proofErr w:type="spellStart"/>
                  <w:r w:rsidRPr="00A25D4D">
                    <w:t>Klic</w:t>
                  </w:r>
                  <w:proofErr w:type="spellEnd"/>
                  <w:r w:rsidRPr="00A25D4D">
                    <w:t xml:space="preserve">-product is vastgelegd. </w:t>
                  </w:r>
                </w:p>
              </w:tc>
            </w:tr>
            <w:tr w:rsidR="00C0190C" w:rsidRPr="00A25D4D" w14:paraId="4ACC3798" w14:textId="77777777" w:rsidTr="00C0190C">
              <w:trPr>
                <w:tblHeader/>
                <w:tblCellSpacing w:w="0" w:type="dxa"/>
              </w:trPr>
              <w:tc>
                <w:tcPr>
                  <w:tcW w:w="360" w:type="dxa"/>
                  <w:hideMark/>
                </w:tcPr>
                <w:p w14:paraId="2447C2BB" w14:textId="77777777" w:rsidR="00C0190C" w:rsidRPr="00A25D4D" w:rsidRDefault="00C0190C" w:rsidP="008F13CC">
                  <w:pPr>
                    <w:jc w:val="left"/>
                  </w:pPr>
                  <w:r w:rsidRPr="00A25D4D">
                    <w:t> </w:t>
                  </w:r>
                </w:p>
              </w:tc>
              <w:tc>
                <w:tcPr>
                  <w:tcW w:w="1500" w:type="dxa"/>
                  <w:hideMark/>
                </w:tcPr>
                <w:p w14:paraId="700638C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BE0B81" w14:textId="77777777" w:rsidR="00C0190C" w:rsidRPr="00A25D4D" w:rsidRDefault="00C0190C" w:rsidP="008F13CC">
                  <w:pPr>
                    <w:jc w:val="left"/>
                  </w:pPr>
                  <w:r w:rsidRPr="00A25D4D">
                    <w:t>0..1</w:t>
                  </w:r>
                </w:p>
              </w:tc>
            </w:tr>
          </w:tbl>
          <w:p w14:paraId="177D92FF" w14:textId="77777777" w:rsidR="00C0190C" w:rsidRPr="00A25D4D" w:rsidRDefault="00C0190C" w:rsidP="008F13CC">
            <w:pPr>
              <w:jc w:val="left"/>
            </w:pPr>
          </w:p>
        </w:tc>
      </w:tr>
      <w:tr w:rsidR="00C0190C" w:rsidRPr="00A25D4D" w14:paraId="0EB0455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E941AE2" w14:textId="77777777" w:rsidR="00C0190C" w:rsidRPr="00A25D4D" w:rsidRDefault="00C0190C" w:rsidP="008F13CC">
            <w:pPr>
              <w:jc w:val="left"/>
            </w:pPr>
            <w:r w:rsidRPr="00A25D4D">
              <w:rPr>
                <w:b/>
                <w:bCs/>
              </w:rPr>
              <w:t xml:space="preserve">Attribuut: </w:t>
            </w:r>
            <w:proofErr w:type="spellStart"/>
            <w:r w:rsidRPr="00A25D4D">
              <w:rPr>
                <w:b/>
                <w:bCs/>
              </w:rPr>
              <w:t>klicMeldnummer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0DFA305" w14:textId="77777777" w:rsidTr="00C0190C">
              <w:trPr>
                <w:tblHeader/>
                <w:tblCellSpacing w:w="0" w:type="dxa"/>
              </w:trPr>
              <w:tc>
                <w:tcPr>
                  <w:tcW w:w="360" w:type="dxa"/>
                  <w:hideMark/>
                </w:tcPr>
                <w:p w14:paraId="32D8175C" w14:textId="77777777" w:rsidR="00C0190C" w:rsidRPr="00A25D4D" w:rsidRDefault="00C0190C" w:rsidP="008F13CC">
                  <w:pPr>
                    <w:jc w:val="left"/>
                  </w:pPr>
                  <w:r w:rsidRPr="00A25D4D">
                    <w:t> </w:t>
                  </w:r>
                </w:p>
              </w:tc>
              <w:tc>
                <w:tcPr>
                  <w:tcW w:w="1500" w:type="dxa"/>
                  <w:hideMark/>
                </w:tcPr>
                <w:p w14:paraId="2704F44C" w14:textId="77777777" w:rsidR="00C0190C" w:rsidRPr="00A25D4D" w:rsidRDefault="00C0190C" w:rsidP="008F13CC">
                  <w:pPr>
                    <w:jc w:val="left"/>
                  </w:pPr>
                  <w:r w:rsidRPr="00A25D4D">
                    <w:t>Type:</w:t>
                  </w:r>
                </w:p>
              </w:tc>
              <w:tc>
                <w:tcPr>
                  <w:tcW w:w="0" w:type="auto"/>
                  <w:hideMark/>
                </w:tcPr>
                <w:p w14:paraId="041CD337" w14:textId="77777777" w:rsidR="00C0190C" w:rsidRPr="00A25D4D" w:rsidRDefault="00C0190C" w:rsidP="008F13CC">
                  <w:pPr>
                    <w:jc w:val="left"/>
                  </w:pPr>
                  <w:proofErr w:type="spellStart"/>
                  <w:r w:rsidRPr="00A25D4D">
                    <w:t>CharacterString</w:t>
                  </w:r>
                  <w:proofErr w:type="spellEnd"/>
                </w:p>
              </w:tc>
            </w:tr>
            <w:tr w:rsidR="00C0190C" w:rsidRPr="00A25D4D" w14:paraId="14F337FD" w14:textId="77777777" w:rsidTr="00C0190C">
              <w:trPr>
                <w:tblHeader/>
                <w:tblCellSpacing w:w="0" w:type="dxa"/>
              </w:trPr>
              <w:tc>
                <w:tcPr>
                  <w:tcW w:w="360" w:type="dxa"/>
                  <w:hideMark/>
                </w:tcPr>
                <w:p w14:paraId="7E7DDFF0" w14:textId="77777777" w:rsidR="00C0190C" w:rsidRPr="00A25D4D" w:rsidRDefault="00C0190C" w:rsidP="008F13CC">
                  <w:pPr>
                    <w:jc w:val="left"/>
                  </w:pPr>
                  <w:r w:rsidRPr="00A25D4D">
                    <w:t> </w:t>
                  </w:r>
                </w:p>
              </w:tc>
              <w:tc>
                <w:tcPr>
                  <w:tcW w:w="1500" w:type="dxa"/>
                  <w:hideMark/>
                </w:tcPr>
                <w:p w14:paraId="3E04F452" w14:textId="77777777" w:rsidR="00C0190C" w:rsidRPr="00A25D4D" w:rsidRDefault="00C0190C" w:rsidP="008F13CC">
                  <w:pPr>
                    <w:jc w:val="left"/>
                  </w:pPr>
                  <w:r w:rsidRPr="00A25D4D">
                    <w:t>Naam</w:t>
                  </w:r>
                </w:p>
              </w:tc>
              <w:tc>
                <w:tcPr>
                  <w:tcW w:w="0" w:type="auto"/>
                  <w:hideMark/>
                </w:tcPr>
                <w:p w14:paraId="5F1DCAA0" w14:textId="77777777" w:rsidR="00C0190C" w:rsidRPr="00A25D4D" w:rsidRDefault="00C0190C" w:rsidP="008F13CC">
                  <w:pPr>
                    <w:jc w:val="left"/>
                  </w:pPr>
                </w:p>
              </w:tc>
            </w:tr>
            <w:tr w:rsidR="00C0190C" w:rsidRPr="00A25D4D" w14:paraId="2AF07551" w14:textId="77777777" w:rsidTr="00C0190C">
              <w:trPr>
                <w:tblHeader/>
                <w:tblCellSpacing w:w="0" w:type="dxa"/>
              </w:trPr>
              <w:tc>
                <w:tcPr>
                  <w:tcW w:w="360" w:type="dxa"/>
                  <w:hideMark/>
                </w:tcPr>
                <w:p w14:paraId="51B7B2E9" w14:textId="77777777" w:rsidR="00C0190C" w:rsidRPr="00A25D4D" w:rsidRDefault="00C0190C" w:rsidP="008F13CC">
                  <w:pPr>
                    <w:jc w:val="left"/>
                  </w:pPr>
                  <w:r w:rsidRPr="00A25D4D">
                    <w:t> </w:t>
                  </w:r>
                </w:p>
              </w:tc>
              <w:tc>
                <w:tcPr>
                  <w:tcW w:w="1500" w:type="dxa"/>
                  <w:hideMark/>
                </w:tcPr>
                <w:p w14:paraId="0F5771DC" w14:textId="77777777" w:rsidR="00C0190C" w:rsidRPr="00A25D4D" w:rsidRDefault="00C0190C" w:rsidP="008F13CC">
                  <w:pPr>
                    <w:jc w:val="left"/>
                  </w:pPr>
                  <w:r w:rsidRPr="00A25D4D">
                    <w:t>Definitie:</w:t>
                  </w:r>
                </w:p>
              </w:tc>
              <w:tc>
                <w:tcPr>
                  <w:tcW w:w="0" w:type="auto"/>
                  <w:hideMark/>
                </w:tcPr>
                <w:p w14:paraId="28B7B6E7" w14:textId="77777777" w:rsidR="00C0190C" w:rsidRPr="00A25D4D" w:rsidRDefault="00C0190C" w:rsidP="008F13CC">
                  <w:pPr>
                    <w:jc w:val="left"/>
                  </w:pPr>
                  <w:r w:rsidRPr="00A25D4D">
                    <w:t>Een unieke identificatie die al sinds jaar en dag aan een gebiedsinformatie-aanvraag (</w:t>
                  </w:r>
                  <w:proofErr w:type="spellStart"/>
                  <w:r w:rsidRPr="00A25D4D">
                    <w:t>Klic</w:t>
                  </w:r>
                  <w:proofErr w:type="spellEnd"/>
                  <w:r w:rsidRPr="00A25D4D">
                    <w:t xml:space="preserve">-melding) wordt toegekend en nog steeds veel in de graafsector wordt gebruikt. </w:t>
                  </w:r>
                </w:p>
              </w:tc>
            </w:tr>
            <w:tr w:rsidR="00C0190C" w:rsidRPr="00A25D4D" w14:paraId="0E33594F" w14:textId="77777777" w:rsidTr="00C0190C">
              <w:trPr>
                <w:tblHeader/>
                <w:tblCellSpacing w:w="0" w:type="dxa"/>
              </w:trPr>
              <w:tc>
                <w:tcPr>
                  <w:tcW w:w="360" w:type="dxa"/>
                  <w:hideMark/>
                </w:tcPr>
                <w:p w14:paraId="65D15D25" w14:textId="77777777" w:rsidR="00C0190C" w:rsidRPr="00A25D4D" w:rsidRDefault="00C0190C" w:rsidP="008F13CC">
                  <w:pPr>
                    <w:jc w:val="left"/>
                  </w:pPr>
                  <w:r w:rsidRPr="00A25D4D">
                    <w:t> </w:t>
                  </w:r>
                </w:p>
              </w:tc>
              <w:tc>
                <w:tcPr>
                  <w:tcW w:w="1500" w:type="dxa"/>
                  <w:hideMark/>
                </w:tcPr>
                <w:p w14:paraId="2BEF418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4B21098" w14:textId="77777777" w:rsidR="00C0190C" w:rsidRPr="00A25D4D" w:rsidRDefault="00C0190C" w:rsidP="008F13CC">
                  <w:pPr>
                    <w:jc w:val="left"/>
                  </w:pPr>
                  <w:r w:rsidRPr="00A25D4D">
                    <w:t>0..1</w:t>
                  </w:r>
                </w:p>
              </w:tc>
            </w:tr>
          </w:tbl>
          <w:p w14:paraId="62F5E71E" w14:textId="77777777" w:rsidR="00C0190C" w:rsidRPr="00A25D4D" w:rsidRDefault="00C0190C" w:rsidP="008F13CC">
            <w:pPr>
              <w:jc w:val="left"/>
            </w:pPr>
          </w:p>
        </w:tc>
      </w:tr>
      <w:tr w:rsidR="00C0190C" w:rsidRPr="00A25D4D" w14:paraId="728D66C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5FD89E" w14:textId="77777777" w:rsidR="00C0190C" w:rsidRPr="00A25D4D" w:rsidRDefault="00C0190C" w:rsidP="008F13CC">
            <w:pPr>
              <w:jc w:val="left"/>
            </w:pPr>
            <w:r w:rsidRPr="00A25D4D">
              <w:rPr>
                <w:b/>
                <w:bCs/>
              </w:rPr>
              <w:t>Attribuut: aanvrager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022F403" w14:textId="77777777" w:rsidTr="00C0190C">
              <w:trPr>
                <w:tblHeader/>
                <w:tblCellSpacing w:w="0" w:type="dxa"/>
              </w:trPr>
              <w:tc>
                <w:tcPr>
                  <w:tcW w:w="360" w:type="dxa"/>
                  <w:hideMark/>
                </w:tcPr>
                <w:p w14:paraId="4705F4F9" w14:textId="77777777" w:rsidR="00C0190C" w:rsidRPr="00A25D4D" w:rsidRDefault="00C0190C" w:rsidP="008F13CC">
                  <w:pPr>
                    <w:jc w:val="left"/>
                  </w:pPr>
                  <w:r w:rsidRPr="00A25D4D">
                    <w:t> </w:t>
                  </w:r>
                </w:p>
              </w:tc>
              <w:tc>
                <w:tcPr>
                  <w:tcW w:w="1500" w:type="dxa"/>
                  <w:hideMark/>
                </w:tcPr>
                <w:p w14:paraId="4A93CA8D" w14:textId="77777777" w:rsidR="00C0190C" w:rsidRPr="00A25D4D" w:rsidRDefault="00C0190C" w:rsidP="008F13CC">
                  <w:pPr>
                    <w:jc w:val="left"/>
                  </w:pPr>
                  <w:r w:rsidRPr="00A25D4D">
                    <w:t>Type:</w:t>
                  </w:r>
                </w:p>
              </w:tc>
              <w:tc>
                <w:tcPr>
                  <w:tcW w:w="0" w:type="auto"/>
                  <w:hideMark/>
                </w:tcPr>
                <w:p w14:paraId="22CE51C0" w14:textId="77777777" w:rsidR="00C0190C" w:rsidRPr="00A25D4D" w:rsidRDefault="00C0190C" w:rsidP="008F13CC">
                  <w:pPr>
                    <w:jc w:val="left"/>
                  </w:pPr>
                  <w:r w:rsidRPr="00A25D4D">
                    <w:t>Aanvrager</w:t>
                  </w:r>
                </w:p>
              </w:tc>
            </w:tr>
            <w:tr w:rsidR="00C0190C" w:rsidRPr="00A25D4D" w14:paraId="3F4E65F2" w14:textId="77777777" w:rsidTr="00C0190C">
              <w:trPr>
                <w:tblHeader/>
                <w:tblCellSpacing w:w="0" w:type="dxa"/>
              </w:trPr>
              <w:tc>
                <w:tcPr>
                  <w:tcW w:w="360" w:type="dxa"/>
                  <w:hideMark/>
                </w:tcPr>
                <w:p w14:paraId="37F7F8F2" w14:textId="77777777" w:rsidR="00C0190C" w:rsidRPr="00A25D4D" w:rsidRDefault="00C0190C" w:rsidP="008F13CC">
                  <w:pPr>
                    <w:jc w:val="left"/>
                  </w:pPr>
                  <w:r w:rsidRPr="00A25D4D">
                    <w:t> </w:t>
                  </w:r>
                </w:p>
              </w:tc>
              <w:tc>
                <w:tcPr>
                  <w:tcW w:w="1500" w:type="dxa"/>
                  <w:hideMark/>
                </w:tcPr>
                <w:p w14:paraId="3F163E4C" w14:textId="77777777" w:rsidR="00C0190C" w:rsidRPr="00A25D4D" w:rsidRDefault="00C0190C" w:rsidP="008F13CC">
                  <w:pPr>
                    <w:jc w:val="left"/>
                  </w:pPr>
                  <w:r w:rsidRPr="00A25D4D">
                    <w:t>Naam</w:t>
                  </w:r>
                </w:p>
              </w:tc>
              <w:tc>
                <w:tcPr>
                  <w:tcW w:w="0" w:type="auto"/>
                  <w:hideMark/>
                </w:tcPr>
                <w:p w14:paraId="5360B00B" w14:textId="77777777" w:rsidR="00C0190C" w:rsidRPr="00A25D4D" w:rsidRDefault="00C0190C" w:rsidP="008F13CC">
                  <w:pPr>
                    <w:jc w:val="left"/>
                  </w:pPr>
                </w:p>
              </w:tc>
            </w:tr>
            <w:tr w:rsidR="00C0190C" w:rsidRPr="00A25D4D" w14:paraId="692DA9B3" w14:textId="77777777" w:rsidTr="00C0190C">
              <w:trPr>
                <w:tblHeader/>
                <w:tblCellSpacing w:w="0" w:type="dxa"/>
              </w:trPr>
              <w:tc>
                <w:tcPr>
                  <w:tcW w:w="360" w:type="dxa"/>
                  <w:hideMark/>
                </w:tcPr>
                <w:p w14:paraId="3DA9C77C" w14:textId="77777777" w:rsidR="00C0190C" w:rsidRPr="00A25D4D" w:rsidRDefault="00C0190C" w:rsidP="008F13CC">
                  <w:pPr>
                    <w:jc w:val="left"/>
                  </w:pPr>
                  <w:r w:rsidRPr="00A25D4D">
                    <w:t> </w:t>
                  </w:r>
                </w:p>
              </w:tc>
              <w:tc>
                <w:tcPr>
                  <w:tcW w:w="1500" w:type="dxa"/>
                  <w:hideMark/>
                </w:tcPr>
                <w:p w14:paraId="3556C055" w14:textId="77777777" w:rsidR="00C0190C" w:rsidRPr="00A25D4D" w:rsidRDefault="00C0190C" w:rsidP="008F13CC">
                  <w:pPr>
                    <w:jc w:val="left"/>
                  </w:pPr>
                  <w:r w:rsidRPr="00A25D4D">
                    <w:t>Definitie:</w:t>
                  </w:r>
                </w:p>
              </w:tc>
              <w:tc>
                <w:tcPr>
                  <w:tcW w:w="0" w:type="auto"/>
                  <w:hideMark/>
                </w:tcPr>
                <w:p w14:paraId="5C1D4003" w14:textId="77777777" w:rsidR="00C0190C" w:rsidRPr="00A25D4D" w:rsidRDefault="00C0190C" w:rsidP="008F13CC">
                  <w:pPr>
                    <w:jc w:val="left"/>
                  </w:pPr>
                  <w:r w:rsidRPr="00A25D4D">
                    <w:t xml:space="preserve">De gegevens van de aanvrager van gebiedsinformatie. </w:t>
                  </w:r>
                </w:p>
              </w:tc>
            </w:tr>
            <w:tr w:rsidR="00C0190C" w:rsidRPr="00A25D4D" w14:paraId="283B2CB3" w14:textId="77777777" w:rsidTr="00C0190C">
              <w:trPr>
                <w:tblHeader/>
                <w:tblCellSpacing w:w="0" w:type="dxa"/>
              </w:trPr>
              <w:tc>
                <w:tcPr>
                  <w:tcW w:w="360" w:type="dxa"/>
                  <w:hideMark/>
                </w:tcPr>
                <w:p w14:paraId="17D42679" w14:textId="77777777" w:rsidR="00C0190C" w:rsidRPr="00A25D4D" w:rsidRDefault="00C0190C" w:rsidP="008F13CC">
                  <w:pPr>
                    <w:jc w:val="left"/>
                  </w:pPr>
                  <w:r w:rsidRPr="00A25D4D">
                    <w:t> </w:t>
                  </w:r>
                </w:p>
              </w:tc>
              <w:tc>
                <w:tcPr>
                  <w:tcW w:w="1500" w:type="dxa"/>
                  <w:hideMark/>
                </w:tcPr>
                <w:p w14:paraId="40D4BFC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CD3A1D" w14:textId="77777777" w:rsidR="00C0190C" w:rsidRPr="00A25D4D" w:rsidRDefault="00C0190C" w:rsidP="008F13CC">
                  <w:pPr>
                    <w:jc w:val="left"/>
                  </w:pPr>
                  <w:r w:rsidRPr="00A25D4D">
                    <w:t>1</w:t>
                  </w:r>
                </w:p>
              </w:tc>
            </w:tr>
          </w:tbl>
          <w:p w14:paraId="012E916B" w14:textId="77777777" w:rsidR="00C0190C" w:rsidRPr="00A25D4D" w:rsidRDefault="00C0190C" w:rsidP="008F13CC">
            <w:pPr>
              <w:jc w:val="left"/>
            </w:pPr>
          </w:p>
        </w:tc>
      </w:tr>
      <w:tr w:rsidR="00C0190C" w:rsidRPr="00A25D4D" w14:paraId="5CBE975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AD9167" w14:textId="77777777" w:rsidR="00C0190C" w:rsidRPr="00A25D4D" w:rsidRDefault="00C0190C" w:rsidP="008F13CC">
            <w:pPr>
              <w:jc w:val="left"/>
            </w:pPr>
            <w:r w:rsidRPr="00A25D4D">
              <w:rPr>
                <w:b/>
                <w:bCs/>
              </w:rPr>
              <w:t>Attribuut: referentie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57534CE" w14:textId="77777777" w:rsidTr="00C0190C">
              <w:trPr>
                <w:tblHeader/>
                <w:tblCellSpacing w:w="0" w:type="dxa"/>
              </w:trPr>
              <w:tc>
                <w:tcPr>
                  <w:tcW w:w="360" w:type="dxa"/>
                  <w:hideMark/>
                </w:tcPr>
                <w:p w14:paraId="5EAFF402" w14:textId="77777777" w:rsidR="00C0190C" w:rsidRPr="00A25D4D" w:rsidRDefault="00C0190C" w:rsidP="008F13CC">
                  <w:pPr>
                    <w:jc w:val="left"/>
                  </w:pPr>
                  <w:r w:rsidRPr="00A25D4D">
                    <w:t> </w:t>
                  </w:r>
                </w:p>
              </w:tc>
              <w:tc>
                <w:tcPr>
                  <w:tcW w:w="1500" w:type="dxa"/>
                  <w:hideMark/>
                </w:tcPr>
                <w:p w14:paraId="1F30D788" w14:textId="77777777" w:rsidR="00C0190C" w:rsidRPr="00A25D4D" w:rsidRDefault="00C0190C" w:rsidP="008F13CC">
                  <w:pPr>
                    <w:jc w:val="left"/>
                  </w:pPr>
                  <w:r w:rsidRPr="00A25D4D">
                    <w:t>Type:</w:t>
                  </w:r>
                </w:p>
              </w:tc>
              <w:tc>
                <w:tcPr>
                  <w:tcW w:w="0" w:type="auto"/>
                  <w:hideMark/>
                </w:tcPr>
                <w:p w14:paraId="2FC937FA" w14:textId="77777777" w:rsidR="00C0190C" w:rsidRPr="00A25D4D" w:rsidRDefault="00C0190C" w:rsidP="008F13CC">
                  <w:pPr>
                    <w:jc w:val="left"/>
                  </w:pPr>
                  <w:proofErr w:type="spellStart"/>
                  <w:r w:rsidRPr="00A25D4D">
                    <w:t>CharacterString</w:t>
                  </w:r>
                  <w:proofErr w:type="spellEnd"/>
                </w:p>
              </w:tc>
            </w:tr>
            <w:tr w:rsidR="00C0190C" w:rsidRPr="00A25D4D" w14:paraId="52877B20" w14:textId="77777777" w:rsidTr="00C0190C">
              <w:trPr>
                <w:tblHeader/>
                <w:tblCellSpacing w:w="0" w:type="dxa"/>
              </w:trPr>
              <w:tc>
                <w:tcPr>
                  <w:tcW w:w="360" w:type="dxa"/>
                  <w:hideMark/>
                </w:tcPr>
                <w:p w14:paraId="0C77AB84" w14:textId="77777777" w:rsidR="00C0190C" w:rsidRPr="00A25D4D" w:rsidRDefault="00C0190C" w:rsidP="008F13CC">
                  <w:pPr>
                    <w:jc w:val="left"/>
                  </w:pPr>
                  <w:r w:rsidRPr="00A25D4D">
                    <w:t> </w:t>
                  </w:r>
                </w:p>
              </w:tc>
              <w:tc>
                <w:tcPr>
                  <w:tcW w:w="1500" w:type="dxa"/>
                  <w:hideMark/>
                </w:tcPr>
                <w:p w14:paraId="65FB90E9" w14:textId="77777777" w:rsidR="00C0190C" w:rsidRPr="00A25D4D" w:rsidRDefault="00C0190C" w:rsidP="008F13CC">
                  <w:pPr>
                    <w:jc w:val="left"/>
                  </w:pPr>
                  <w:r w:rsidRPr="00A25D4D">
                    <w:t>Naam</w:t>
                  </w:r>
                </w:p>
              </w:tc>
              <w:tc>
                <w:tcPr>
                  <w:tcW w:w="0" w:type="auto"/>
                  <w:hideMark/>
                </w:tcPr>
                <w:p w14:paraId="7EF3300E" w14:textId="77777777" w:rsidR="00C0190C" w:rsidRPr="00A25D4D" w:rsidRDefault="00C0190C" w:rsidP="008F13CC">
                  <w:pPr>
                    <w:jc w:val="left"/>
                  </w:pPr>
                </w:p>
              </w:tc>
            </w:tr>
            <w:tr w:rsidR="00C0190C" w:rsidRPr="00A25D4D" w14:paraId="6951C9C6" w14:textId="77777777" w:rsidTr="00C0190C">
              <w:trPr>
                <w:tblHeader/>
                <w:tblCellSpacing w:w="0" w:type="dxa"/>
              </w:trPr>
              <w:tc>
                <w:tcPr>
                  <w:tcW w:w="360" w:type="dxa"/>
                  <w:hideMark/>
                </w:tcPr>
                <w:p w14:paraId="328B6626" w14:textId="77777777" w:rsidR="00C0190C" w:rsidRPr="00A25D4D" w:rsidRDefault="00C0190C" w:rsidP="008F13CC">
                  <w:pPr>
                    <w:jc w:val="left"/>
                  </w:pPr>
                  <w:r w:rsidRPr="00A25D4D">
                    <w:t> </w:t>
                  </w:r>
                </w:p>
              </w:tc>
              <w:tc>
                <w:tcPr>
                  <w:tcW w:w="1500" w:type="dxa"/>
                  <w:hideMark/>
                </w:tcPr>
                <w:p w14:paraId="28DA8C62" w14:textId="77777777" w:rsidR="00C0190C" w:rsidRPr="00A25D4D" w:rsidRDefault="00C0190C" w:rsidP="008F13CC">
                  <w:pPr>
                    <w:jc w:val="left"/>
                  </w:pPr>
                  <w:r w:rsidRPr="00A25D4D">
                    <w:t>Definitie:</w:t>
                  </w:r>
                </w:p>
              </w:tc>
              <w:tc>
                <w:tcPr>
                  <w:tcW w:w="0" w:type="auto"/>
                  <w:hideMark/>
                </w:tcPr>
                <w:p w14:paraId="63485781" w14:textId="77777777" w:rsidR="00C0190C" w:rsidRPr="00A25D4D" w:rsidRDefault="00C0190C" w:rsidP="008F13CC">
                  <w:pPr>
                    <w:jc w:val="left"/>
                  </w:pPr>
                  <w:r w:rsidRPr="00A25D4D">
                    <w:t xml:space="preserve">De eigen referentie die de aanvrager aan de gebiedsinformatie-aanvraag heeft gegeven. </w:t>
                  </w:r>
                </w:p>
              </w:tc>
            </w:tr>
            <w:tr w:rsidR="00C0190C" w:rsidRPr="00A25D4D" w14:paraId="7B625505" w14:textId="77777777" w:rsidTr="00C0190C">
              <w:trPr>
                <w:tblHeader/>
                <w:tblCellSpacing w:w="0" w:type="dxa"/>
              </w:trPr>
              <w:tc>
                <w:tcPr>
                  <w:tcW w:w="360" w:type="dxa"/>
                  <w:hideMark/>
                </w:tcPr>
                <w:p w14:paraId="01B6AFF0" w14:textId="77777777" w:rsidR="00C0190C" w:rsidRPr="00A25D4D" w:rsidRDefault="00C0190C" w:rsidP="008F13CC">
                  <w:pPr>
                    <w:jc w:val="left"/>
                  </w:pPr>
                  <w:r w:rsidRPr="00A25D4D">
                    <w:t> </w:t>
                  </w:r>
                </w:p>
              </w:tc>
              <w:tc>
                <w:tcPr>
                  <w:tcW w:w="1500" w:type="dxa"/>
                  <w:hideMark/>
                </w:tcPr>
                <w:p w14:paraId="588839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D031C51" w14:textId="77777777" w:rsidR="00C0190C" w:rsidRPr="00A25D4D" w:rsidRDefault="00C0190C" w:rsidP="008F13CC">
                  <w:pPr>
                    <w:jc w:val="left"/>
                  </w:pPr>
                  <w:r w:rsidRPr="00A25D4D">
                    <w:t>0..1</w:t>
                  </w:r>
                </w:p>
              </w:tc>
            </w:tr>
          </w:tbl>
          <w:p w14:paraId="06649BED" w14:textId="77777777" w:rsidR="00C0190C" w:rsidRPr="00A25D4D" w:rsidRDefault="00C0190C" w:rsidP="008F13CC">
            <w:pPr>
              <w:jc w:val="left"/>
            </w:pPr>
          </w:p>
        </w:tc>
      </w:tr>
      <w:tr w:rsidR="00C0190C" w:rsidRPr="00A25D4D" w14:paraId="6AAAB29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C16A1C" w14:textId="77777777" w:rsidR="00C0190C" w:rsidRPr="00A25D4D" w:rsidRDefault="00C0190C" w:rsidP="008F13CC">
            <w:pPr>
              <w:jc w:val="left"/>
            </w:pPr>
            <w:r w:rsidRPr="00A25D4D">
              <w:rPr>
                <w:b/>
                <w:bCs/>
              </w:rPr>
              <w:t>Attribuut: opdrachtgever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8F70A23" w14:textId="77777777" w:rsidTr="00C0190C">
              <w:trPr>
                <w:tblHeader/>
                <w:tblCellSpacing w:w="0" w:type="dxa"/>
              </w:trPr>
              <w:tc>
                <w:tcPr>
                  <w:tcW w:w="360" w:type="dxa"/>
                  <w:hideMark/>
                </w:tcPr>
                <w:p w14:paraId="151064CE" w14:textId="77777777" w:rsidR="00C0190C" w:rsidRPr="00A25D4D" w:rsidRDefault="00C0190C" w:rsidP="008F13CC">
                  <w:pPr>
                    <w:jc w:val="left"/>
                  </w:pPr>
                  <w:r w:rsidRPr="00A25D4D">
                    <w:t> </w:t>
                  </w:r>
                </w:p>
              </w:tc>
              <w:tc>
                <w:tcPr>
                  <w:tcW w:w="1500" w:type="dxa"/>
                  <w:hideMark/>
                </w:tcPr>
                <w:p w14:paraId="30F7E1E4" w14:textId="77777777" w:rsidR="00C0190C" w:rsidRPr="00A25D4D" w:rsidRDefault="00C0190C" w:rsidP="008F13CC">
                  <w:pPr>
                    <w:jc w:val="left"/>
                  </w:pPr>
                  <w:r w:rsidRPr="00A25D4D">
                    <w:t>Type:</w:t>
                  </w:r>
                </w:p>
              </w:tc>
              <w:tc>
                <w:tcPr>
                  <w:tcW w:w="0" w:type="auto"/>
                  <w:hideMark/>
                </w:tcPr>
                <w:p w14:paraId="30A1C45E" w14:textId="77777777" w:rsidR="00C0190C" w:rsidRPr="00A25D4D" w:rsidRDefault="00C0190C" w:rsidP="008F13CC">
                  <w:pPr>
                    <w:jc w:val="left"/>
                  </w:pPr>
                  <w:r w:rsidRPr="00A25D4D">
                    <w:t>Opdrachtgever</w:t>
                  </w:r>
                </w:p>
              </w:tc>
            </w:tr>
            <w:tr w:rsidR="00C0190C" w:rsidRPr="00A25D4D" w14:paraId="68F13CF1" w14:textId="77777777" w:rsidTr="00C0190C">
              <w:trPr>
                <w:tblHeader/>
                <w:tblCellSpacing w:w="0" w:type="dxa"/>
              </w:trPr>
              <w:tc>
                <w:tcPr>
                  <w:tcW w:w="360" w:type="dxa"/>
                  <w:hideMark/>
                </w:tcPr>
                <w:p w14:paraId="484CBF33" w14:textId="77777777" w:rsidR="00C0190C" w:rsidRPr="00A25D4D" w:rsidRDefault="00C0190C" w:rsidP="008F13CC">
                  <w:pPr>
                    <w:jc w:val="left"/>
                  </w:pPr>
                  <w:r w:rsidRPr="00A25D4D">
                    <w:t> </w:t>
                  </w:r>
                </w:p>
              </w:tc>
              <w:tc>
                <w:tcPr>
                  <w:tcW w:w="1500" w:type="dxa"/>
                  <w:hideMark/>
                </w:tcPr>
                <w:p w14:paraId="434FE33D" w14:textId="77777777" w:rsidR="00C0190C" w:rsidRPr="00A25D4D" w:rsidRDefault="00C0190C" w:rsidP="008F13CC">
                  <w:pPr>
                    <w:jc w:val="left"/>
                  </w:pPr>
                  <w:r w:rsidRPr="00A25D4D">
                    <w:t>Naam</w:t>
                  </w:r>
                </w:p>
              </w:tc>
              <w:tc>
                <w:tcPr>
                  <w:tcW w:w="0" w:type="auto"/>
                  <w:hideMark/>
                </w:tcPr>
                <w:p w14:paraId="6ACD8196" w14:textId="77777777" w:rsidR="00C0190C" w:rsidRPr="00A25D4D" w:rsidRDefault="00C0190C" w:rsidP="008F13CC">
                  <w:pPr>
                    <w:jc w:val="left"/>
                  </w:pPr>
                </w:p>
              </w:tc>
            </w:tr>
            <w:tr w:rsidR="00C0190C" w:rsidRPr="00A25D4D" w14:paraId="2F31CEB2" w14:textId="77777777" w:rsidTr="00C0190C">
              <w:trPr>
                <w:tblHeader/>
                <w:tblCellSpacing w:w="0" w:type="dxa"/>
              </w:trPr>
              <w:tc>
                <w:tcPr>
                  <w:tcW w:w="360" w:type="dxa"/>
                  <w:hideMark/>
                </w:tcPr>
                <w:p w14:paraId="09BBE7A9" w14:textId="77777777" w:rsidR="00C0190C" w:rsidRPr="00A25D4D" w:rsidRDefault="00C0190C" w:rsidP="008F13CC">
                  <w:pPr>
                    <w:jc w:val="left"/>
                  </w:pPr>
                  <w:r w:rsidRPr="00A25D4D">
                    <w:t> </w:t>
                  </w:r>
                </w:p>
              </w:tc>
              <w:tc>
                <w:tcPr>
                  <w:tcW w:w="1500" w:type="dxa"/>
                  <w:hideMark/>
                </w:tcPr>
                <w:p w14:paraId="08B2E669" w14:textId="77777777" w:rsidR="00C0190C" w:rsidRPr="00A25D4D" w:rsidRDefault="00C0190C" w:rsidP="008F13CC">
                  <w:pPr>
                    <w:jc w:val="left"/>
                  </w:pPr>
                  <w:r w:rsidRPr="00A25D4D">
                    <w:t>Definitie:</w:t>
                  </w:r>
                </w:p>
              </w:tc>
              <w:tc>
                <w:tcPr>
                  <w:tcW w:w="0" w:type="auto"/>
                  <w:hideMark/>
                </w:tcPr>
                <w:p w14:paraId="523DFD78" w14:textId="77777777" w:rsidR="00C0190C" w:rsidRPr="00A25D4D" w:rsidRDefault="00C0190C" w:rsidP="008F13CC">
                  <w:pPr>
                    <w:jc w:val="left"/>
                  </w:pPr>
                  <w:r w:rsidRPr="00A25D4D">
                    <w:t xml:space="preserve">Gegevens van de opdrachtgever voor de aanvraag van gebiedsinformatie. </w:t>
                  </w:r>
                </w:p>
              </w:tc>
            </w:tr>
            <w:tr w:rsidR="00C0190C" w:rsidRPr="00A25D4D" w14:paraId="3745FF64" w14:textId="77777777" w:rsidTr="00C0190C">
              <w:trPr>
                <w:tblHeader/>
                <w:tblCellSpacing w:w="0" w:type="dxa"/>
              </w:trPr>
              <w:tc>
                <w:tcPr>
                  <w:tcW w:w="360" w:type="dxa"/>
                  <w:hideMark/>
                </w:tcPr>
                <w:p w14:paraId="24D33DEF" w14:textId="77777777" w:rsidR="00C0190C" w:rsidRPr="00A25D4D" w:rsidRDefault="00C0190C" w:rsidP="008F13CC">
                  <w:pPr>
                    <w:jc w:val="left"/>
                  </w:pPr>
                  <w:r w:rsidRPr="00A25D4D">
                    <w:t> </w:t>
                  </w:r>
                </w:p>
              </w:tc>
              <w:tc>
                <w:tcPr>
                  <w:tcW w:w="1500" w:type="dxa"/>
                  <w:hideMark/>
                </w:tcPr>
                <w:p w14:paraId="56FBC74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419A7C5" w14:textId="77777777" w:rsidR="00C0190C" w:rsidRPr="00A25D4D" w:rsidRDefault="00C0190C" w:rsidP="008F13CC">
                  <w:pPr>
                    <w:jc w:val="left"/>
                  </w:pPr>
                  <w:r w:rsidRPr="00A25D4D">
                    <w:t>0..1</w:t>
                  </w:r>
                </w:p>
              </w:tc>
            </w:tr>
          </w:tbl>
          <w:p w14:paraId="13637C78" w14:textId="77777777" w:rsidR="00C0190C" w:rsidRPr="00A25D4D" w:rsidRDefault="00C0190C" w:rsidP="008F13CC">
            <w:pPr>
              <w:jc w:val="left"/>
            </w:pPr>
          </w:p>
        </w:tc>
      </w:tr>
      <w:tr w:rsidR="00C0190C" w:rsidRPr="00A25D4D" w14:paraId="618F9F8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92A1D3" w14:textId="77777777" w:rsidR="00C0190C" w:rsidRPr="00A25D4D" w:rsidRDefault="00C0190C" w:rsidP="008F13CC">
            <w:pPr>
              <w:jc w:val="left"/>
            </w:pPr>
            <w:r w:rsidRPr="00A25D4D">
              <w:rPr>
                <w:b/>
                <w:bCs/>
              </w:rPr>
              <w:t xml:space="preserve">Attribuut: </w:t>
            </w:r>
            <w:proofErr w:type="spellStart"/>
            <w:r w:rsidRPr="00A25D4D">
              <w:rPr>
                <w:b/>
                <w:bCs/>
              </w:rPr>
              <w: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E4D43E" w14:textId="77777777" w:rsidTr="00C0190C">
              <w:trPr>
                <w:tblHeader/>
                <w:tblCellSpacing w:w="0" w:type="dxa"/>
              </w:trPr>
              <w:tc>
                <w:tcPr>
                  <w:tcW w:w="360" w:type="dxa"/>
                  <w:hideMark/>
                </w:tcPr>
                <w:p w14:paraId="6156FA5C" w14:textId="77777777" w:rsidR="00C0190C" w:rsidRPr="00A25D4D" w:rsidRDefault="00C0190C" w:rsidP="008F13CC">
                  <w:pPr>
                    <w:jc w:val="left"/>
                  </w:pPr>
                  <w:r w:rsidRPr="00A25D4D">
                    <w:t> </w:t>
                  </w:r>
                </w:p>
              </w:tc>
              <w:tc>
                <w:tcPr>
                  <w:tcW w:w="1500" w:type="dxa"/>
                  <w:hideMark/>
                </w:tcPr>
                <w:p w14:paraId="60CF8C0A" w14:textId="77777777" w:rsidR="00C0190C" w:rsidRPr="00A25D4D" w:rsidRDefault="00C0190C" w:rsidP="008F13CC">
                  <w:pPr>
                    <w:jc w:val="left"/>
                  </w:pPr>
                  <w:r w:rsidRPr="00A25D4D">
                    <w:t>Type:</w:t>
                  </w:r>
                </w:p>
              </w:tc>
              <w:tc>
                <w:tcPr>
                  <w:tcW w:w="0" w:type="auto"/>
                  <w:hideMark/>
                </w:tcPr>
                <w:p w14:paraId="153C35B3" w14:textId="77777777" w:rsidR="00C0190C" w:rsidRPr="00A25D4D" w:rsidRDefault="00C0190C" w:rsidP="008F13CC">
                  <w:pPr>
                    <w:jc w:val="left"/>
                  </w:pPr>
                  <w:proofErr w:type="spellStart"/>
                  <w:r w:rsidRPr="00A25D4D">
                    <w:t>AanvraagSoortValue</w:t>
                  </w:r>
                  <w:proofErr w:type="spellEnd"/>
                </w:p>
              </w:tc>
            </w:tr>
            <w:tr w:rsidR="00C0190C" w:rsidRPr="00A25D4D" w14:paraId="27CF31C0" w14:textId="77777777" w:rsidTr="00C0190C">
              <w:trPr>
                <w:tblHeader/>
                <w:tblCellSpacing w:w="0" w:type="dxa"/>
              </w:trPr>
              <w:tc>
                <w:tcPr>
                  <w:tcW w:w="360" w:type="dxa"/>
                  <w:hideMark/>
                </w:tcPr>
                <w:p w14:paraId="02AF1B8E" w14:textId="77777777" w:rsidR="00C0190C" w:rsidRPr="00A25D4D" w:rsidRDefault="00C0190C" w:rsidP="008F13CC">
                  <w:pPr>
                    <w:jc w:val="left"/>
                  </w:pPr>
                  <w:r w:rsidRPr="00A25D4D">
                    <w:t> </w:t>
                  </w:r>
                </w:p>
              </w:tc>
              <w:tc>
                <w:tcPr>
                  <w:tcW w:w="1500" w:type="dxa"/>
                  <w:hideMark/>
                </w:tcPr>
                <w:p w14:paraId="12C0BF93" w14:textId="77777777" w:rsidR="00C0190C" w:rsidRPr="00A25D4D" w:rsidRDefault="00C0190C" w:rsidP="008F13CC">
                  <w:pPr>
                    <w:jc w:val="left"/>
                  </w:pPr>
                  <w:r w:rsidRPr="00A25D4D">
                    <w:t>Naam</w:t>
                  </w:r>
                </w:p>
              </w:tc>
              <w:tc>
                <w:tcPr>
                  <w:tcW w:w="0" w:type="auto"/>
                  <w:hideMark/>
                </w:tcPr>
                <w:p w14:paraId="07822B99" w14:textId="77777777" w:rsidR="00C0190C" w:rsidRPr="00A25D4D" w:rsidRDefault="00C0190C" w:rsidP="008F13CC">
                  <w:pPr>
                    <w:jc w:val="left"/>
                  </w:pPr>
                </w:p>
              </w:tc>
            </w:tr>
            <w:tr w:rsidR="00C0190C" w:rsidRPr="00A25D4D" w14:paraId="02ACF478" w14:textId="77777777" w:rsidTr="00C0190C">
              <w:trPr>
                <w:tblHeader/>
                <w:tblCellSpacing w:w="0" w:type="dxa"/>
              </w:trPr>
              <w:tc>
                <w:tcPr>
                  <w:tcW w:w="360" w:type="dxa"/>
                  <w:hideMark/>
                </w:tcPr>
                <w:p w14:paraId="52B449D2" w14:textId="77777777" w:rsidR="00C0190C" w:rsidRPr="00A25D4D" w:rsidRDefault="00C0190C" w:rsidP="008F13CC">
                  <w:pPr>
                    <w:jc w:val="left"/>
                  </w:pPr>
                  <w:r w:rsidRPr="00A25D4D">
                    <w:t> </w:t>
                  </w:r>
                </w:p>
              </w:tc>
              <w:tc>
                <w:tcPr>
                  <w:tcW w:w="1500" w:type="dxa"/>
                  <w:hideMark/>
                </w:tcPr>
                <w:p w14:paraId="6980EA88" w14:textId="77777777" w:rsidR="00C0190C" w:rsidRPr="00A25D4D" w:rsidRDefault="00C0190C" w:rsidP="008F13CC">
                  <w:pPr>
                    <w:jc w:val="left"/>
                  </w:pPr>
                  <w:r w:rsidRPr="00A25D4D">
                    <w:t>Definitie:</w:t>
                  </w:r>
                </w:p>
              </w:tc>
              <w:tc>
                <w:tcPr>
                  <w:tcW w:w="0" w:type="auto"/>
                  <w:hideMark/>
                </w:tcPr>
                <w:p w14:paraId="11B25D2B" w14:textId="77777777" w:rsidR="00C0190C" w:rsidRPr="00A25D4D" w:rsidRDefault="00C0190C" w:rsidP="008F13CC">
                  <w:pPr>
                    <w:jc w:val="left"/>
                  </w:pPr>
                  <w:r w:rsidRPr="00A25D4D">
                    <w:t xml:space="preserve">Soort gebiedsinformatie-aanvraag. </w:t>
                  </w:r>
                </w:p>
              </w:tc>
            </w:tr>
            <w:tr w:rsidR="00C0190C" w:rsidRPr="00A25D4D" w14:paraId="41C8BAC5" w14:textId="77777777" w:rsidTr="00C0190C">
              <w:trPr>
                <w:tblHeader/>
                <w:tblCellSpacing w:w="0" w:type="dxa"/>
              </w:trPr>
              <w:tc>
                <w:tcPr>
                  <w:tcW w:w="360" w:type="dxa"/>
                  <w:hideMark/>
                </w:tcPr>
                <w:p w14:paraId="402B5BC3" w14:textId="77777777" w:rsidR="00C0190C" w:rsidRPr="00A25D4D" w:rsidRDefault="00C0190C" w:rsidP="008F13CC">
                  <w:pPr>
                    <w:jc w:val="left"/>
                  </w:pPr>
                  <w:r w:rsidRPr="00A25D4D">
                    <w:t> </w:t>
                  </w:r>
                </w:p>
              </w:tc>
              <w:tc>
                <w:tcPr>
                  <w:tcW w:w="1500" w:type="dxa"/>
                  <w:hideMark/>
                </w:tcPr>
                <w:p w14:paraId="5A6C1C3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0832255" w14:textId="77777777" w:rsidR="00C0190C" w:rsidRPr="00A25D4D" w:rsidRDefault="00C0190C" w:rsidP="008F13CC">
                  <w:pPr>
                    <w:jc w:val="left"/>
                  </w:pPr>
                  <w:r w:rsidRPr="00A25D4D">
                    <w:t>1</w:t>
                  </w:r>
                </w:p>
              </w:tc>
            </w:tr>
          </w:tbl>
          <w:p w14:paraId="4CB1F1A2" w14:textId="77777777" w:rsidR="00C0190C" w:rsidRPr="00A25D4D" w:rsidRDefault="00C0190C" w:rsidP="008F13CC">
            <w:pPr>
              <w:jc w:val="left"/>
            </w:pPr>
          </w:p>
        </w:tc>
      </w:tr>
      <w:tr w:rsidR="006B3319" w:rsidRPr="00A25D4D" w14:paraId="54511AF0" w14:textId="77777777" w:rsidTr="00C0190C">
        <w:trPr>
          <w:tblCellSpacing w:w="0" w:type="dxa"/>
          <w:ins w:id="330" w:author="Paul Janssen" w:date="2020-06-10T17:16:00Z"/>
        </w:trPr>
        <w:tc>
          <w:tcPr>
            <w:tcW w:w="0" w:type="auto"/>
            <w:tcBorders>
              <w:top w:val="outset" w:sz="6" w:space="0" w:color="auto"/>
              <w:left w:val="outset" w:sz="6" w:space="0" w:color="auto"/>
              <w:bottom w:val="outset" w:sz="6" w:space="0" w:color="auto"/>
              <w:right w:val="outset" w:sz="6" w:space="0" w:color="auto"/>
            </w:tcBorders>
          </w:tcPr>
          <w:p w14:paraId="77C92236" w14:textId="060C71F8" w:rsidR="006B3319" w:rsidRPr="00A25D4D" w:rsidRDefault="006B3319" w:rsidP="006B3319">
            <w:pPr>
              <w:jc w:val="left"/>
              <w:rPr>
                <w:ins w:id="331" w:author="Paul Janssen" w:date="2020-06-10T17:16:00Z"/>
              </w:rPr>
            </w:pPr>
            <w:ins w:id="332" w:author="Paul Janssen" w:date="2020-06-10T17:16:00Z">
              <w:r w:rsidRPr="00A25D4D">
                <w:rPr>
                  <w:b/>
                  <w:bCs/>
                </w:rPr>
                <w:t xml:space="preserve">Attribuut: </w:t>
              </w:r>
              <w:proofErr w:type="spellStart"/>
              <w:r w:rsidRPr="006B3319">
                <w:rPr>
                  <w:b/>
                  <w:bCs/>
                </w:rPr>
                <w:t>voorbereidingCoordinatieCivieleWerken</w:t>
              </w:r>
              <w:proofErr w:type="spellEnd"/>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6B3319" w:rsidRPr="00A25D4D" w14:paraId="38793942" w14:textId="77777777" w:rsidTr="00B50B58">
              <w:trPr>
                <w:tblHeader/>
                <w:tblCellSpacing w:w="0" w:type="dxa"/>
                <w:ins w:id="333" w:author="Paul Janssen" w:date="2020-06-10T17:16:00Z"/>
              </w:trPr>
              <w:tc>
                <w:tcPr>
                  <w:tcW w:w="360" w:type="dxa"/>
                  <w:hideMark/>
                </w:tcPr>
                <w:p w14:paraId="7A327809" w14:textId="77777777" w:rsidR="006B3319" w:rsidRPr="00A25D4D" w:rsidRDefault="006B3319" w:rsidP="006B3319">
                  <w:pPr>
                    <w:jc w:val="left"/>
                    <w:rPr>
                      <w:ins w:id="334" w:author="Paul Janssen" w:date="2020-06-10T17:16:00Z"/>
                    </w:rPr>
                  </w:pPr>
                  <w:ins w:id="335" w:author="Paul Janssen" w:date="2020-06-10T17:16:00Z">
                    <w:r w:rsidRPr="00A25D4D">
                      <w:t> </w:t>
                    </w:r>
                  </w:ins>
                </w:p>
              </w:tc>
              <w:tc>
                <w:tcPr>
                  <w:tcW w:w="1500" w:type="dxa"/>
                  <w:hideMark/>
                </w:tcPr>
                <w:p w14:paraId="7D33EC60" w14:textId="77777777" w:rsidR="006B3319" w:rsidRPr="00A25D4D" w:rsidRDefault="006B3319" w:rsidP="006B3319">
                  <w:pPr>
                    <w:jc w:val="left"/>
                    <w:rPr>
                      <w:ins w:id="336" w:author="Paul Janssen" w:date="2020-06-10T17:16:00Z"/>
                    </w:rPr>
                  </w:pPr>
                  <w:ins w:id="337" w:author="Paul Janssen" w:date="2020-06-10T17:16:00Z">
                    <w:r w:rsidRPr="00A25D4D">
                      <w:t>Type:</w:t>
                    </w:r>
                  </w:ins>
                </w:p>
              </w:tc>
              <w:tc>
                <w:tcPr>
                  <w:tcW w:w="0" w:type="auto"/>
                  <w:hideMark/>
                </w:tcPr>
                <w:p w14:paraId="4C00097F" w14:textId="47723A1A" w:rsidR="006B3319" w:rsidRPr="00A25D4D" w:rsidRDefault="006B3319" w:rsidP="006B3319">
                  <w:pPr>
                    <w:jc w:val="left"/>
                    <w:rPr>
                      <w:ins w:id="338" w:author="Paul Janssen" w:date="2020-06-10T17:16:00Z"/>
                    </w:rPr>
                  </w:pPr>
                  <w:proofErr w:type="spellStart"/>
                  <w:ins w:id="339" w:author="Paul Janssen" w:date="2020-06-10T17:17:00Z">
                    <w:r>
                      <w:t>Boolean</w:t>
                    </w:r>
                  </w:ins>
                  <w:proofErr w:type="spellEnd"/>
                </w:p>
              </w:tc>
            </w:tr>
            <w:tr w:rsidR="006B3319" w:rsidRPr="00A25D4D" w14:paraId="1778FCD6" w14:textId="77777777" w:rsidTr="00B50B58">
              <w:trPr>
                <w:tblHeader/>
                <w:tblCellSpacing w:w="0" w:type="dxa"/>
                <w:ins w:id="340" w:author="Paul Janssen" w:date="2020-06-10T17:16:00Z"/>
              </w:trPr>
              <w:tc>
                <w:tcPr>
                  <w:tcW w:w="360" w:type="dxa"/>
                  <w:hideMark/>
                </w:tcPr>
                <w:p w14:paraId="1D9676F0" w14:textId="77777777" w:rsidR="006B3319" w:rsidRPr="00A25D4D" w:rsidRDefault="006B3319" w:rsidP="006B3319">
                  <w:pPr>
                    <w:jc w:val="left"/>
                    <w:rPr>
                      <w:ins w:id="341" w:author="Paul Janssen" w:date="2020-06-10T17:16:00Z"/>
                    </w:rPr>
                  </w:pPr>
                  <w:ins w:id="342" w:author="Paul Janssen" w:date="2020-06-10T17:16:00Z">
                    <w:r w:rsidRPr="00A25D4D">
                      <w:t> </w:t>
                    </w:r>
                  </w:ins>
                </w:p>
              </w:tc>
              <w:tc>
                <w:tcPr>
                  <w:tcW w:w="1500" w:type="dxa"/>
                  <w:hideMark/>
                </w:tcPr>
                <w:p w14:paraId="305DA67C" w14:textId="77777777" w:rsidR="006B3319" w:rsidRPr="00A25D4D" w:rsidRDefault="006B3319" w:rsidP="006B3319">
                  <w:pPr>
                    <w:jc w:val="left"/>
                    <w:rPr>
                      <w:ins w:id="343" w:author="Paul Janssen" w:date="2020-06-10T17:16:00Z"/>
                    </w:rPr>
                  </w:pPr>
                  <w:ins w:id="344" w:author="Paul Janssen" w:date="2020-06-10T17:16:00Z">
                    <w:r w:rsidRPr="00A25D4D">
                      <w:t>Naam</w:t>
                    </w:r>
                  </w:ins>
                </w:p>
              </w:tc>
              <w:tc>
                <w:tcPr>
                  <w:tcW w:w="0" w:type="auto"/>
                  <w:hideMark/>
                </w:tcPr>
                <w:p w14:paraId="13C8BFF6" w14:textId="77777777" w:rsidR="006B3319" w:rsidRPr="00A25D4D" w:rsidRDefault="006B3319" w:rsidP="006B3319">
                  <w:pPr>
                    <w:jc w:val="left"/>
                    <w:rPr>
                      <w:ins w:id="345" w:author="Paul Janssen" w:date="2020-06-10T17:16:00Z"/>
                    </w:rPr>
                  </w:pPr>
                </w:p>
              </w:tc>
            </w:tr>
            <w:tr w:rsidR="006B3319" w:rsidRPr="00A25D4D" w14:paraId="36943E52" w14:textId="77777777" w:rsidTr="00B50B58">
              <w:trPr>
                <w:tblHeader/>
                <w:tblCellSpacing w:w="0" w:type="dxa"/>
                <w:ins w:id="346" w:author="Paul Janssen" w:date="2020-06-10T17:16:00Z"/>
              </w:trPr>
              <w:tc>
                <w:tcPr>
                  <w:tcW w:w="360" w:type="dxa"/>
                  <w:hideMark/>
                </w:tcPr>
                <w:p w14:paraId="178867A0" w14:textId="77777777" w:rsidR="006B3319" w:rsidRPr="00A25D4D" w:rsidRDefault="006B3319" w:rsidP="006B3319">
                  <w:pPr>
                    <w:jc w:val="left"/>
                    <w:rPr>
                      <w:ins w:id="347" w:author="Paul Janssen" w:date="2020-06-10T17:16:00Z"/>
                    </w:rPr>
                  </w:pPr>
                  <w:ins w:id="348" w:author="Paul Janssen" w:date="2020-06-10T17:16:00Z">
                    <w:r w:rsidRPr="00A25D4D">
                      <w:t> </w:t>
                    </w:r>
                  </w:ins>
                </w:p>
              </w:tc>
              <w:tc>
                <w:tcPr>
                  <w:tcW w:w="1500" w:type="dxa"/>
                  <w:hideMark/>
                </w:tcPr>
                <w:p w14:paraId="66FC1C58" w14:textId="77777777" w:rsidR="006B3319" w:rsidRPr="00A25D4D" w:rsidRDefault="006B3319" w:rsidP="006B3319">
                  <w:pPr>
                    <w:jc w:val="left"/>
                    <w:rPr>
                      <w:ins w:id="349" w:author="Paul Janssen" w:date="2020-06-10T17:16:00Z"/>
                    </w:rPr>
                  </w:pPr>
                  <w:ins w:id="350" w:author="Paul Janssen" w:date="2020-06-10T17:16:00Z">
                    <w:r w:rsidRPr="00A25D4D">
                      <w:t>Definitie:</w:t>
                    </w:r>
                  </w:ins>
                </w:p>
              </w:tc>
              <w:tc>
                <w:tcPr>
                  <w:tcW w:w="0" w:type="auto"/>
                  <w:hideMark/>
                </w:tcPr>
                <w:p w14:paraId="70D85726" w14:textId="1467F6BD" w:rsidR="006B3319" w:rsidRPr="006B3319" w:rsidRDefault="006B3319">
                  <w:pPr>
                    <w:autoSpaceDE w:val="0"/>
                    <w:autoSpaceDN w:val="0"/>
                    <w:adjustRightInd w:val="0"/>
                    <w:spacing w:after="80" w:line="240" w:lineRule="auto"/>
                    <w:jc w:val="left"/>
                    <w:rPr>
                      <w:ins w:id="351" w:author="Paul Janssen" w:date="2020-06-10T17:16:00Z"/>
                      <w:rFonts w:ascii="Calibri" w:hAnsi="Calibri" w:cs="Calibri"/>
                      <w:sz w:val="20"/>
                      <w:szCs w:val="20"/>
                      <w:rPrChange w:id="352" w:author="Paul Janssen" w:date="2020-06-10T17:18:00Z">
                        <w:rPr>
                          <w:ins w:id="353" w:author="Paul Janssen" w:date="2020-06-10T17:16:00Z"/>
                        </w:rPr>
                      </w:rPrChange>
                    </w:rPr>
                    <w:pPrChange w:id="354" w:author="Paul Janssen" w:date="2020-06-10T17:18:00Z">
                      <w:pPr>
                        <w:jc w:val="left"/>
                      </w:pPr>
                    </w:pPrChange>
                  </w:pPr>
                  <w:ins w:id="355" w:author="Paul Janssen" w:date="2020-06-10T17:18:00Z">
                    <w:r w:rsidRPr="006B3319">
                      <w:rPr>
                        <w:rFonts w:ascii="Calibri" w:hAnsi="Calibri" w:cs="Calibri"/>
                        <w:sz w:val="20"/>
                        <w:szCs w:val="20"/>
                      </w:rPr>
                      <w:t>Oriëntatieverzoek door telecomaanbieder ter voorbereiding op een verzoek tot coördinatie van civiele werken.</w:t>
                    </w:r>
                  </w:ins>
                </w:p>
              </w:tc>
            </w:tr>
            <w:tr w:rsidR="006B3319" w:rsidRPr="00A25D4D" w14:paraId="1BD026F4" w14:textId="77777777" w:rsidTr="00B50B58">
              <w:trPr>
                <w:tblHeader/>
                <w:tblCellSpacing w:w="0" w:type="dxa"/>
                <w:ins w:id="356" w:author="Paul Janssen" w:date="2020-06-10T17:16:00Z"/>
              </w:trPr>
              <w:tc>
                <w:tcPr>
                  <w:tcW w:w="360" w:type="dxa"/>
                  <w:hideMark/>
                </w:tcPr>
                <w:p w14:paraId="7027B0D2" w14:textId="77777777" w:rsidR="006B3319" w:rsidRPr="00A25D4D" w:rsidRDefault="006B3319" w:rsidP="006B3319">
                  <w:pPr>
                    <w:jc w:val="left"/>
                    <w:rPr>
                      <w:ins w:id="357" w:author="Paul Janssen" w:date="2020-06-10T17:16:00Z"/>
                    </w:rPr>
                  </w:pPr>
                  <w:ins w:id="358" w:author="Paul Janssen" w:date="2020-06-10T17:16:00Z">
                    <w:r w:rsidRPr="00A25D4D">
                      <w:t> </w:t>
                    </w:r>
                  </w:ins>
                </w:p>
              </w:tc>
              <w:tc>
                <w:tcPr>
                  <w:tcW w:w="1500" w:type="dxa"/>
                  <w:hideMark/>
                </w:tcPr>
                <w:p w14:paraId="3DB74ABF" w14:textId="77777777" w:rsidR="006B3319" w:rsidRPr="00A25D4D" w:rsidRDefault="006B3319" w:rsidP="006B3319">
                  <w:pPr>
                    <w:jc w:val="left"/>
                    <w:rPr>
                      <w:ins w:id="359" w:author="Paul Janssen" w:date="2020-06-10T17:16:00Z"/>
                    </w:rPr>
                  </w:pPr>
                  <w:proofErr w:type="spellStart"/>
                  <w:ins w:id="360" w:author="Paul Janssen" w:date="2020-06-10T17:16:00Z">
                    <w:r w:rsidRPr="00A25D4D">
                      <w:t>Multipliciteit</w:t>
                    </w:r>
                    <w:proofErr w:type="spellEnd"/>
                    <w:r w:rsidRPr="00A25D4D">
                      <w:t>:</w:t>
                    </w:r>
                  </w:ins>
                </w:p>
              </w:tc>
              <w:tc>
                <w:tcPr>
                  <w:tcW w:w="0" w:type="auto"/>
                  <w:hideMark/>
                </w:tcPr>
                <w:p w14:paraId="3BBB4EF0" w14:textId="7E446239" w:rsidR="006B3319" w:rsidRPr="00A25D4D" w:rsidRDefault="006B3319" w:rsidP="006B3319">
                  <w:pPr>
                    <w:jc w:val="left"/>
                    <w:rPr>
                      <w:ins w:id="361" w:author="Paul Janssen" w:date="2020-06-10T17:16:00Z"/>
                    </w:rPr>
                  </w:pPr>
                  <w:ins w:id="362" w:author="Paul Janssen" w:date="2020-06-10T17:17:00Z">
                    <w:r>
                      <w:t>0..</w:t>
                    </w:r>
                  </w:ins>
                  <w:ins w:id="363" w:author="Paul Janssen" w:date="2020-06-10T17:16:00Z">
                    <w:r w:rsidRPr="00A25D4D">
                      <w:t>1</w:t>
                    </w:r>
                  </w:ins>
                </w:p>
              </w:tc>
            </w:tr>
          </w:tbl>
          <w:p w14:paraId="1E4B92F2" w14:textId="77777777" w:rsidR="006B3319" w:rsidRPr="00A25D4D" w:rsidRDefault="006B3319" w:rsidP="008F13CC">
            <w:pPr>
              <w:jc w:val="left"/>
              <w:rPr>
                <w:ins w:id="364" w:author="Paul Janssen" w:date="2020-06-10T17:16:00Z"/>
                <w:b/>
                <w:bCs/>
              </w:rPr>
            </w:pPr>
          </w:p>
        </w:tc>
      </w:tr>
      <w:tr w:rsidR="006B3319" w:rsidRPr="00A25D4D" w14:paraId="6C4BAE2E" w14:textId="77777777" w:rsidTr="00C0190C">
        <w:trPr>
          <w:tblCellSpacing w:w="0" w:type="dxa"/>
          <w:ins w:id="365" w:author="Paul Janssen" w:date="2020-06-10T17:15:00Z"/>
        </w:trPr>
        <w:tc>
          <w:tcPr>
            <w:tcW w:w="0" w:type="auto"/>
            <w:tcBorders>
              <w:top w:val="outset" w:sz="6" w:space="0" w:color="auto"/>
              <w:left w:val="outset" w:sz="6" w:space="0" w:color="auto"/>
              <w:bottom w:val="outset" w:sz="6" w:space="0" w:color="auto"/>
              <w:right w:val="outset" w:sz="6" w:space="0" w:color="auto"/>
            </w:tcBorders>
          </w:tcPr>
          <w:p w14:paraId="1E25665A" w14:textId="025ECB37" w:rsidR="006B3319" w:rsidRPr="00A25D4D" w:rsidRDefault="006B3319" w:rsidP="006B3319">
            <w:pPr>
              <w:jc w:val="left"/>
              <w:rPr>
                <w:ins w:id="366" w:author="Paul Janssen" w:date="2020-06-10T17:16:00Z"/>
              </w:rPr>
            </w:pPr>
            <w:ins w:id="367" w:author="Paul Janssen" w:date="2020-06-10T17:16:00Z">
              <w:r w:rsidRPr="00A25D4D">
                <w:rPr>
                  <w:b/>
                  <w:bCs/>
                </w:rPr>
                <w:t xml:space="preserve">Attribuut: </w:t>
              </w:r>
              <w:proofErr w:type="spellStart"/>
              <w:r w:rsidRPr="006B3319">
                <w:rPr>
                  <w:b/>
                  <w:bCs/>
                </w:rPr>
                <w:t>voorbereidingMedegebruikFysiekeInfrastructuur</w:t>
              </w:r>
              <w:proofErr w:type="spellEnd"/>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6B3319" w:rsidRPr="00A25D4D" w14:paraId="77F950E9" w14:textId="77777777" w:rsidTr="00B50B58">
              <w:trPr>
                <w:tblHeader/>
                <w:tblCellSpacing w:w="0" w:type="dxa"/>
                <w:ins w:id="368" w:author="Paul Janssen" w:date="2020-06-10T17:16:00Z"/>
              </w:trPr>
              <w:tc>
                <w:tcPr>
                  <w:tcW w:w="360" w:type="dxa"/>
                  <w:hideMark/>
                </w:tcPr>
                <w:p w14:paraId="1BD45540" w14:textId="77777777" w:rsidR="006B3319" w:rsidRPr="00A25D4D" w:rsidRDefault="006B3319" w:rsidP="006B3319">
                  <w:pPr>
                    <w:jc w:val="left"/>
                    <w:rPr>
                      <w:ins w:id="369" w:author="Paul Janssen" w:date="2020-06-10T17:16:00Z"/>
                    </w:rPr>
                  </w:pPr>
                  <w:ins w:id="370" w:author="Paul Janssen" w:date="2020-06-10T17:16:00Z">
                    <w:r w:rsidRPr="00A25D4D">
                      <w:t> </w:t>
                    </w:r>
                  </w:ins>
                </w:p>
              </w:tc>
              <w:tc>
                <w:tcPr>
                  <w:tcW w:w="1500" w:type="dxa"/>
                  <w:hideMark/>
                </w:tcPr>
                <w:p w14:paraId="3BD747D3" w14:textId="77777777" w:rsidR="006B3319" w:rsidRPr="00A25D4D" w:rsidRDefault="006B3319" w:rsidP="006B3319">
                  <w:pPr>
                    <w:jc w:val="left"/>
                    <w:rPr>
                      <w:ins w:id="371" w:author="Paul Janssen" w:date="2020-06-10T17:16:00Z"/>
                    </w:rPr>
                  </w:pPr>
                  <w:ins w:id="372" w:author="Paul Janssen" w:date="2020-06-10T17:16:00Z">
                    <w:r w:rsidRPr="00A25D4D">
                      <w:t>Type:</w:t>
                    </w:r>
                  </w:ins>
                </w:p>
              </w:tc>
              <w:tc>
                <w:tcPr>
                  <w:tcW w:w="0" w:type="auto"/>
                  <w:hideMark/>
                </w:tcPr>
                <w:p w14:paraId="4CEB3FBF" w14:textId="20E562CC" w:rsidR="006B3319" w:rsidRPr="00A25D4D" w:rsidRDefault="006B3319" w:rsidP="006B3319">
                  <w:pPr>
                    <w:jc w:val="left"/>
                    <w:rPr>
                      <w:ins w:id="373" w:author="Paul Janssen" w:date="2020-06-10T17:16:00Z"/>
                    </w:rPr>
                  </w:pPr>
                  <w:proofErr w:type="spellStart"/>
                  <w:ins w:id="374" w:author="Paul Janssen" w:date="2020-06-10T17:17:00Z">
                    <w:r>
                      <w:t>Boolean</w:t>
                    </w:r>
                  </w:ins>
                  <w:proofErr w:type="spellEnd"/>
                </w:p>
              </w:tc>
            </w:tr>
            <w:tr w:rsidR="006B3319" w:rsidRPr="00A25D4D" w14:paraId="00AB513A" w14:textId="77777777" w:rsidTr="00B50B58">
              <w:trPr>
                <w:tblHeader/>
                <w:tblCellSpacing w:w="0" w:type="dxa"/>
                <w:ins w:id="375" w:author="Paul Janssen" w:date="2020-06-10T17:16:00Z"/>
              </w:trPr>
              <w:tc>
                <w:tcPr>
                  <w:tcW w:w="360" w:type="dxa"/>
                  <w:hideMark/>
                </w:tcPr>
                <w:p w14:paraId="32A1E246" w14:textId="77777777" w:rsidR="006B3319" w:rsidRPr="00A25D4D" w:rsidRDefault="006B3319" w:rsidP="006B3319">
                  <w:pPr>
                    <w:jc w:val="left"/>
                    <w:rPr>
                      <w:ins w:id="376" w:author="Paul Janssen" w:date="2020-06-10T17:16:00Z"/>
                    </w:rPr>
                  </w:pPr>
                  <w:ins w:id="377" w:author="Paul Janssen" w:date="2020-06-10T17:16:00Z">
                    <w:r w:rsidRPr="00A25D4D">
                      <w:t> </w:t>
                    </w:r>
                  </w:ins>
                </w:p>
              </w:tc>
              <w:tc>
                <w:tcPr>
                  <w:tcW w:w="1500" w:type="dxa"/>
                  <w:hideMark/>
                </w:tcPr>
                <w:p w14:paraId="07725300" w14:textId="77777777" w:rsidR="006B3319" w:rsidRPr="00A25D4D" w:rsidRDefault="006B3319" w:rsidP="006B3319">
                  <w:pPr>
                    <w:jc w:val="left"/>
                    <w:rPr>
                      <w:ins w:id="378" w:author="Paul Janssen" w:date="2020-06-10T17:16:00Z"/>
                    </w:rPr>
                  </w:pPr>
                  <w:ins w:id="379" w:author="Paul Janssen" w:date="2020-06-10T17:16:00Z">
                    <w:r w:rsidRPr="00A25D4D">
                      <w:t>Naam</w:t>
                    </w:r>
                  </w:ins>
                </w:p>
              </w:tc>
              <w:tc>
                <w:tcPr>
                  <w:tcW w:w="0" w:type="auto"/>
                  <w:hideMark/>
                </w:tcPr>
                <w:p w14:paraId="47E6E9FC" w14:textId="77777777" w:rsidR="006B3319" w:rsidRPr="00A25D4D" w:rsidRDefault="006B3319" w:rsidP="006B3319">
                  <w:pPr>
                    <w:jc w:val="left"/>
                    <w:rPr>
                      <w:ins w:id="380" w:author="Paul Janssen" w:date="2020-06-10T17:16:00Z"/>
                    </w:rPr>
                  </w:pPr>
                </w:p>
              </w:tc>
            </w:tr>
            <w:tr w:rsidR="006B3319" w:rsidRPr="00A25D4D" w14:paraId="7BD9B5CB" w14:textId="77777777" w:rsidTr="00B50B58">
              <w:trPr>
                <w:tblHeader/>
                <w:tblCellSpacing w:w="0" w:type="dxa"/>
                <w:ins w:id="381" w:author="Paul Janssen" w:date="2020-06-10T17:16:00Z"/>
              </w:trPr>
              <w:tc>
                <w:tcPr>
                  <w:tcW w:w="360" w:type="dxa"/>
                  <w:hideMark/>
                </w:tcPr>
                <w:p w14:paraId="4757C808" w14:textId="77777777" w:rsidR="006B3319" w:rsidRPr="00A25D4D" w:rsidRDefault="006B3319" w:rsidP="006B3319">
                  <w:pPr>
                    <w:jc w:val="left"/>
                    <w:rPr>
                      <w:ins w:id="382" w:author="Paul Janssen" w:date="2020-06-10T17:16:00Z"/>
                    </w:rPr>
                  </w:pPr>
                  <w:ins w:id="383" w:author="Paul Janssen" w:date="2020-06-10T17:16:00Z">
                    <w:r w:rsidRPr="00A25D4D">
                      <w:t> </w:t>
                    </w:r>
                  </w:ins>
                </w:p>
              </w:tc>
              <w:tc>
                <w:tcPr>
                  <w:tcW w:w="1500" w:type="dxa"/>
                  <w:hideMark/>
                </w:tcPr>
                <w:p w14:paraId="0DA1A9F6" w14:textId="77777777" w:rsidR="006B3319" w:rsidRPr="00A25D4D" w:rsidRDefault="006B3319" w:rsidP="006B3319">
                  <w:pPr>
                    <w:jc w:val="left"/>
                    <w:rPr>
                      <w:ins w:id="384" w:author="Paul Janssen" w:date="2020-06-10T17:16:00Z"/>
                    </w:rPr>
                  </w:pPr>
                  <w:ins w:id="385" w:author="Paul Janssen" w:date="2020-06-10T17:16:00Z">
                    <w:r w:rsidRPr="00A25D4D">
                      <w:t>Definitie:</w:t>
                    </w:r>
                  </w:ins>
                </w:p>
              </w:tc>
              <w:tc>
                <w:tcPr>
                  <w:tcW w:w="0" w:type="auto"/>
                  <w:hideMark/>
                </w:tcPr>
                <w:p w14:paraId="0E01F326" w14:textId="77C5AAC2" w:rsidR="006B3319" w:rsidRPr="006B3319" w:rsidRDefault="006B3319">
                  <w:pPr>
                    <w:autoSpaceDE w:val="0"/>
                    <w:autoSpaceDN w:val="0"/>
                    <w:adjustRightInd w:val="0"/>
                    <w:spacing w:after="80" w:line="240" w:lineRule="auto"/>
                    <w:jc w:val="left"/>
                    <w:rPr>
                      <w:ins w:id="386" w:author="Paul Janssen" w:date="2020-06-10T17:16:00Z"/>
                      <w:rFonts w:ascii="Calibri" w:hAnsi="Calibri" w:cs="Calibri"/>
                      <w:sz w:val="20"/>
                      <w:szCs w:val="20"/>
                      <w:rPrChange w:id="387" w:author="Paul Janssen" w:date="2020-06-10T17:18:00Z">
                        <w:rPr>
                          <w:ins w:id="388" w:author="Paul Janssen" w:date="2020-06-10T17:16:00Z"/>
                        </w:rPr>
                      </w:rPrChange>
                    </w:rPr>
                    <w:pPrChange w:id="389" w:author="Paul Janssen" w:date="2020-06-10T17:18:00Z">
                      <w:pPr>
                        <w:jc w:val="left"/>
                      </w:pPr>
                    </w:pPrChange>
                  </w:pPr>
                  <w:ins w:id="390" w:author="Paul Janssen" w:date="2020-06-10T17:18:00Z">
                    <w:r w:rsidRPr="006B3319">
                      <w:rPr>
                        <w:rFonts w:ascii="Calibri" w:hAnsi="Calibri" w:cs="Calibri"/>
                        <w:sz w:val="20"/>
                        <w:szCs w:val="20"/>
                      </w:rPr>
                      <w:t>Oriëntatieverzoek door telecomaanbieder ter voorbereiding op een verzoek tot medegebruik fysieke infrastructuur.</w:t>
                    </w:r>
                  </w:ins>
                </w:p>
              </w:tc>
            </w:tr>
            <w:tr w:rsidR="006B3319" w:rsidRPr="00A25D4D" w14:paraId="766C2F3B" w14:textId="77777777" w:rsidTr="00B50B58">
              <w:trPr>
                <w:tblHeader/>
                <w:tblCellSpacing w:w="0" w:type="dxa"/>
                <w:ins w:id="391" w:author="Paul Janssen" w:date="2020-06-10T17:16:00Z"/>
              </w:trPr>
              <w:tc>
                <w:tcPr>
                  <w:tcW w:w="360" w:type="dxa"/>
                  <w:hideMark/>
                </w:tcPr>
                <w:p w14:paraId="6A202767" w14:textId="77777777" w:rsidR="006B3319" w:rsidRPr="00A25D4D" w:rsidRDefault="006B3319" w:rsidP="006B3319">
                  <w:pPr>
                    <w:jc w:val="left"/>
                    <w:rPr>
                      <w:ins w:id="392" w:author="Paul Janssen" w:date="2020-06-10T17:16:00Z"/>
                    </w:rPr>
                  </w:pPr>
                  <w:ins w:id="393" w:author="Paul Janssen" w:date="2020-06-10T17:16:00Z">
                    <w:r w:rsidRPr="00A25D4D">
                      <w:t> </w:t>
                    </w:r>
                  </w:ins>
                </w:p>
              </w:tc>
              <w:tc>
                <w:tcPr>
                  <w:tcW w:w="1500" w:type="dxa"/>
                  <w:hideMark/>
                </w:tcPr>
                <w:p w14:paraId="6E948197" w14:textId="77777777" w:rsidR="006B3319" w:rsidRPr="00A25D4D" w:rsidRDefault="006B3319" w:rsidP="006B3319">
                  <w:pPr>
                    <w:jc w:val="left"/>
                    <w:rPr>
                      <w:ins w:id="394" w:author="Paul Janssen" w:date="2020-06-10T17:16:00Z"/>
                    </w:rPr>
                  </w:pPr>
                  <w:proofErr w:type="spellStart"/>
                  <w:ins w:id="395" w:author="Paul Janssen" w:date="2020-06-10T17:16:00Z">
                    <w:r w:rsidRPr="00A25D4D">
                      <w:t>Multipliciteit</w:t>
                    </w:r>
                    <w:proofErr w:type="spellEnd"/>
                    <w:r w:rsidRPr="00A25D4D">
                      <w:t>:</w:t>
                    </w:r>
                  </w:ins>
                </w:p>
              </w:tc>
              <w:tc>
                <w:tcPr>
                  <w:tcW w:w="0" w:type="auto"/>
                  <w:hideMark/>
                </w:tcPr>
                <w:p w14:paraId="523C82A1" w14:textId="15A288AE" w:rsidR="006B3319" w:rsidRPr="00A25D4D" w:rsidRDefault="006B3319" w:rsidP="006B3319">
                  <w:pPr>
                    <w:jc w:val="left"/>
                    <w:rPr>
                      <w:ins w:id="396" w:author="Paul Janssen" w:date="2020-06-10T17:16:00Z"/>
                    </w:rPr>
                  </w:pPr>
                  <w:ins w:id="397" w:author="Paul Janssen" w:date="2020-06-10T17:17:00Z">
                    <w:r>
                      <w:t>0..</w:t>
                    </w:r>
                  </w:ins>
                  <w:ins w:id="398" w:author="Paul Janssen" w:date="2020-06-10T17:16:00Z">
                    <w:r w:rsidRPr="00A25D4D">
                      <w:t>1</w:t>
                    </w:r>
                  </w:ins>
                </w:p>
              </w:tc>
            </w:tr>
          </w:tbl>
          <w:p w14:paraId="0CEFF30B" w14:textId="77777777" w:rsidR="006B3319" w:rsidRPr="00A25D4D" w:rsidRDefault="006B3319" w:rsidP="008F13CC">
            <w:pPr>
              <w:jc w:val="left"/>
              <w:rPr>
                <w:ins w:id="399" w:author="Paul Janssen" w:date="2020-06-10T17:15:00Z"/>
                <w:b/>
                <w:bCs/>
              </w:rPr>
            </w:pPr>
          </w:p>
        </w:tc>
      </w:tr>
      <w:tr w:rsidR="00C0190C" w:rsidRPr="00A25D4D" w14:paraId="255C1BC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E7E96A" w14:textId="77777777" w:rsidR="00C0190C" w:rsidRPr="00A25D4D" w:rsidRDefault="00C0190C" w:rsidP="008F13CC">
            <w:pPr>
              <w:jc w:val="left"/>
            </w:pPr>
            <w:r w:rsidRPr="00A25D4D">
              <w:rPr>
                <w:b/>
                <w:bCs/>
              </w:rPr>
              <w:t xml:space="preserve">Attribuut: </w:t>
            </w:r>
            <w:proofErr w:type="spellStart"/>
            <w:r w:rsidRPr="00A25D4D">
              <w:rPr>
                <w:b/>
                <w:bCs/>
              </w:rPr>
              <w:t>aanvraagDatum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EBC588E" w14:textId="77777777" w:rsidTr="00C0190C">
              <w:trPr>
                <w:tblHeader/>
                <w:tblCellSpacing w:w="0" w:type="dxa"/>
              </w:trPr>
              <w:tc>
                <w:tcPr>
                  <w:tcW w:w="360" w:type="dxa"/>
                  <w:hideMark/>
                </w:tcPr>
                <w:p w14:paraId="24F26C83" w14:textId="77777777" w:rsidR="00C0190C" w:rsidRPr="00A25D4D" w:rsidRDefault="00C0190C" w:rsidP="008F13CC">
                  <w:pPr>
                    <w:jc w:val="left"/>
                  </w:pPr>
                  <w:r w:rsidRPr="00A25D4D">
                    <w:t> </w:t>
                  </w:r>
                </w:p>
              </w:tc>
              <w:tc>
                <w:tcPr>
                  <w:tcW w:w="1500" w:type="dxa"/>
                  <w:hideMark/>
                </w:tcPr>
                <w:p w14:paraId="0339B1BD" w14:textId="77777777" w:rsidR="00C0190C" w:rsidRPr="00A25D4D" w:rsidRDefault="00C0190C" w:rsidP="008F13CC">
                  <w:pPr>
                    <w:jc w:val="left"/>
                  </w:pPr>
                  <w:r w:rsidRPr="00A25D4D">
                    <w:t>Type:</w:t>
                  </w:r>
                </w:p>
              </w:tc>
              <w:tc>
                <w:tcPr>
                  <w:tcW w:w="0" w:type="auto"/>
                  <w:hideMark/>
                </w:tcPr>
                <w:p w14:paraId="57645276" w14:textId="77777777" w:rsidR="00C0190C" w:rsidRPr="00A25D4D" w:rsidRDefault="00C0190C" w:rsidP="008F13CC">
                  <w:pPr>
                    <w:jc w:val="left"/>
                  </w:pPr>
                  <w:proofErr w:type="spellStart"/>
                  <w:r w:rsidRPr="00A25D4D">
                    <w:t>DateTime</w:t>
                  </w:r>
                  <w:proofErr w:type="spellEnd"/>
                </w:p>
              </w:tc>
            </w:tr>
            <w:tr w:rsidR="00C0190C" w:rsidRPr="00A25D4D" w14:paraId="40007493" w14:textId="77777777" w:rsidTr="00C0190C">
              <w:trPr>
                <w:tblHeader/>
                <w:tblCellSpacing w:w="0" w:type="dxa"/>
              </w:trPr>
              <w:tc>
                <w:tcPr>
                  <w:tcW w:w="360" w:type="dxa"/>
                  <w:hideMark/>
                </w:tcPr>
                <w:p w14:paraId="5A9E0857" w14:textId="77777777" w:rsidR="00C0190C" w:rsidRPr="00A25D4D" w:rsidRDefault="00C0190C" w:rsidP="008F13CC">
                  <w:pPr>
                    <w:jc w:val="left"/>
                  </w:pPr>
                  <w:r w:rsidRPr="00A25D4D">
                    <w:t> </w:t>
                  </w:r>
                </w:p>
              </w:tc>
              <w:tc>
                <w:tcPr>
                  <w:tcW w:w="1500" w:type="dxa"/>
                  <w:hideMark/>
                </w:tcPr>
                <w:p w14:paraId="7BB2D9C1" w14:textId="77777777" w:rsidR="00C0190C" w:rsidRPr="00A25D4D" w:rsidRDefault="00C0190C" w:rsidP="008F13CC">
                  <w:pPr>
                    <w:jc w:val="left"/>
                  </w:pPr>
                  <w:r w:rsidRPr="00A25D4D">
                    <w:t>Naam</w:t>
                  </w:r>
                </w:p>
              </w:tc>
              <w:tc>
                <w:tcPr>
                  <w:tcW w:w="0" w:type="auto"/>
                  <w:hideMark/>
                </w:tcPr>
                <w:p w14:paraId="1758AD63" w14:textId="77777777" w:rsidR="00C0190C" w:rsidRPr="00A25D4D" w:rsidRDefault="00C0190C" w:rsidP="008F13CC">
                  <w:pPr>
                    <w:jc w:val="left"/>
                  </w:pPr>
                </w:p>
              </w:tc>
            </w:tr>
            <w:tr w:rsidR="00C0190C" w:rsidRPr="00A25D4D" w14:paraId="6AEE9B1E" w14:textId="77777777" w:rsidTr="00C0190C">
              <w:trPr>
                <w:tblHeader/>
                <w:tblCellSpacing w:w="0" w:type="dxa"/>
              </w:trPr>
              <w:tc>
                <w:tcPr>
                  <w:tcW w:w="360" w:type="dxa"/>
                  <w:hideMark/>
                </w:tcPr>
                <w:p w14:paraId="6C84FB6C" w14:textId="77777777" w:rsidR="00C0190C" w:rsidRPr="00A25D4D" w:rsidRDefault="00C0190C" w:rsidP="008F13CC">
                  <w:pPr>
                    <w:jc w:val="left"/>
                  </w:pPr>
                  <w:r w:rsidRPr="00A25D4D">
                    <w:t> </w:t>
                  </w:r>
                </w:p>
              </w:tc>
              <w:tc>
                <w:tcPr>
                  <w:tcW w:w="1500" w:type="dxa"/>
                  <w:hideMark/>
                </w:tcPr>
                <w:p w14:paraId="44AE5E23" w14:textId="77777777" w:rsidR="00C0190C" w:rsidRPr="00A25D4D" w:rsidRDefault="00C0190C" w:rsidP="008F13CC">
                  <w:pPr>
                    <w:jc w:val="left"/>
                  </w:pPr>
                  <w:r w:rsidRPr="00A25D4D">
                    <w:t>Definitie:</w:t>
                  </w:r>
                </w:p>
              </w:tc>
              <w:tc>
                <w:tcPr>
                  <w:tcW w:w="0" w:type="auto"/>
                  <w:hideMark/>
                </w:tcPr>
                <w:p w14:paraId="705E40F3" w14:textId="77777777" w:rsidR="00C0190C" w:rsidRPr="00A25D4D" w:rsidRDefault="00C0190C" w:rsidP="008F13CC">
                  <w:pPr>
                    <w:jc w:val="left"/>
                  </w:pPr>
                  <w:r w:rsidRPr="00A25D4D">
                    <w:t xml:space="preserve">De datumtijd waarop de gebiedsinformatie-aanvraag is aangevraagd.- </w:t>
                  </w:r>
                </w:p>
              </w:tc>
            </w:tr>
            <w:tr w:rsidR="00C0190C" w:rsidRPr="00A25D4D" w14:paraId="2EB78DC5" w14:textId="77777777" w:rsidTr="00C0190C">
              <w:trPr>
                <w:tblHeader/>
                <w:tblCellSpacing w:w="0" w:type="dxa"/>
              </w:trPr>
              <w:tc>
                <w:tcPr>
                  <w:tcW w:w="360" w:type="dxa"/>
                  <w:hideMark/>
                </w:tcPr>
                <w:p w14:paraId="5EC1BD04" w14:textId="77777777" w:rsidR="00C0190C" w:rsidRPr="00A25D4D" w:rsidRDefault="00C0190C" w:rsidP="008F13CC">
                  <w:pPr>
                    <w:jc w:val="left"/>
                  </w:pPr>
                  <w:r w:rsidRPr="00A25D4D">
                    <w:t> </w:t>
                  </w:r>
                </w:p>
              </w:tc>
              <w:tc>
                <w:tcPr>
                  <w:tcW w:w="1500" w:type="dxa"/>
                  <w:hideMark/>
                </w:tcPr>
                <w:p w14:paraId="497D2AA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1DB2216" w14:textId="77777777" w:rsidR="00C0190C" w:rsidRPr="00A25D4D" w:rsidRDefault="00C0190C" w:rsidP="008F13CC">
                  <w:pPr>
                    <w:jc w:val="left"/>
                  </w:pPr>
                  <w:r w:rsidRPr="00A25D4D">
                    <w:t>1</w:t>
                  </w:r>
                </w:p>
              </w:tc>
            </w:tr>
          </w:tbl>
          <w:p w14:paraId="52C687FF" w14:textId="77777777" w:rsidR="00C0190C" w:rsidRPr="00A25D4D" w:rsidRDefault="00C0190C" w:rsidP="008F13CC">
            <w:pPr>
              <w:jc w:val="left"/>
            </w:pPr>
          </w:p>
        </w:tc>
      </w:tr>
      <w:tr w:rsidR="00C0190C" w:rsidRPr="00A25D4D" w14:paraId="0F18819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A26879" w14:textId="77777777" w:rsidR="00C0190C" w:rsidRPr="00A25D4D" w:rsidRDefault="00C0190C" w:rsidP="008F13CC">
            <w:pPr>
              <w:jc w:val="left"/>
            </w:pPr>
            <w:r w:rsidRPr="00A25D4D">
              <w:rPr>
                <w:b/>
                <w:bCs/>
              </w:rPr>
              <w:t xml:space="preserve">Attribuut: </w:t>
            </w:r>
            <w:proofErr w:type="spellStart"/>
            <w:r w:rsidRPr="00A25D4D">
              <w:rPr>
                <w:b/>
                <w:bCs/>
              </w:rPr>
              <w:t>soortWerkzaamheden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05408A6" w14:textId="77777777" w:rsidTr="00C0190C">
              <w:trPr>
                <w:tblHeader/>
                <w:tblCellSpacing w:w="0" w:type="dxa"/>
              </w:trPr>
              <w:tc>
                <w:tcPr>
                  <w:tcW w:w="360" w:type="dxa"/>
                  <w:hideMark/>
                </w:tcPr>
                <w:p w14:paraId="468ED93A" w14:textId="77777777" w:rsidR="00C0190C" w:rsidRPr="00A25D4D" w:rsidRDefault="00C0190C" w:rsidP="008F13CC">
                  <w:pPr>
                    <w:jc w:val="left"/>
                  </w:pPr>
                  <w:r w:rsidRPr="00A25D4D">
                    <w:t> </w:t>
                  </w:r>
                </w:p>
              </w:tc>
              <w:tc>
                <w:tcPr>
                  <w:tcW w:w="1500" w:type="dxa"/>
                  <w:hideMark/>
                </w:tcPr>
                <w:p w14:paraId="713055CB" w14:textId="77777777" w:rsidR="00C0190C" w:rsidRPr="00A25D4D" w:rsidRDefault="00C0190C" w:rsidP="008F13CC">
                  <w:pPr>
                    <w:jc w:val="left"/>
                  </w:pPr>
                  <w:r w:rsidRPr="00A25D4D">
                    <w:t>Type:</w:t>
                  </w:r>
                </w:p>
              </w:tc>
              <w:tc>
                <w:tcPr>
                  <w:tcW w:w="0" w:type="auto"/>
                  <w:hideMark/>
                </w:tcPr>
                <w:p w14:paraId="665830C6" w14:textId="77777777" w:rsidR="00C0190C" w:rsidRPr="00A25D4D" w:rsidRDefault="00C0190C" w:rsidP="008F13CC">
                  <w:pPr>
                    <w:jc w:val="left"/>
                  </w:pPr>
                  <w:proofErr w:type="spellStart"/>
                  <w:r w:rsidRPr="00A25D4D">
                    <w:t>SoortWerkzaamhedenValue</w:t>
                  </w:r>
                  <w:proofErr w:type="spellEnd"/>
                </w:p>
              </w:tc>
            </w:tr>
            <w:tr w:rsidR="00C0190C" w:rsidRPr="00A25D4D" w14:paraId="26363885" w14:textId="77777777" w:rsidTr="00C0190C">
              <w:trPr>
                <w:tblHeader/>
                <w:tblCellSpacing w:w="0" w:type="dxa"/>
              </w:trPr>
              <w:tc>
                <w:tcPr>
                  <w:tcW w:w="360" w:type="dxa"/>
                  <w:hideMark/>
                </w:tcPr>
                <w:p w14:paraId="12DCB7A7" w14:textId="77777777" w:rsidR="00C0190C" w:rsidRPr="00A25D4D" w:rsidRDefault="00C0190C" w:rsidP="008F13CC">
                  <w:pPr>
                    <w:jc w:val="left"/>
                  </w:pPr>
                  <w:r w:rsidRPr="00A25D4D">
                    <w:t> </w:t>
                  </w:r>
                </w:p>
              </w:tc>
              <w:tc>
                <w:tcPr>
                  <w:tcW w:w="1500" w:type="dxa"/>
                  <w:hideMark/>
                </w:tcPr>
                <w:p w14:paraId="387E31FF" w14:textId="77777777" w:rsidR="00C0190C" w:rsidRPr="00A25D4D" w:rsidRDefault="00C0190C" w:rsidP="008F13CC">
                  <w:pPr>
                    <w:jc w:val="left"/>
                  </w:pPr>
                  <w:r w:rsidRPr="00A25D4D">
                    <w:t>Naam</w:t>
                  </w:r>
                </w:p>
              </w:tc>
              <w:tc>
                <w:tcPr>
                  <w:tcW w:w="0" w:type="auto"/>
                  <w:hideMark/>
                </w:tcPr>
                <w:p w14:paraId="5C50E38B" w14:textId="77777777" w:rsidR="00C0190C" w:rsidRPr="00A25D4D" w:rsidRDefault="00C0190C" w:rsidP="008F13CC">
                  <w:pPr>
                    <w:jc w:val="left"/>
                  </w:pPr>
                </w:p>
              </w:tc>
            </w:tr>
            <w:tr w:rsidR="00C0190C" w:rsidRPr="00A25D4D" w14:paraId="2225C260" w14:textId="77777777" w:rsidTr="00C0190C">
              <w:trPr>
                <w:tblHeader/>
                <w:tblCellSpacing w:w="0" w:type="dxa"/>
              </w:trPr>
              <w:tc>
                <w:tcPr>
                  <w:tcW w:w="360" w:type="dxa"/>
                  <w:hideMark/>
                </w:tcPr>
                <w:p w14:paraId="092304CF" w14:textId="77777777" w:rsidR="00C0190C" w:rsidRPr="00A25D4D" w:rsidRDefault="00C0190C" w:rsidP="008F13CC">
                  <w:pPr>
                    <w:jc w:val="left"/>
                  </w:pPr>
                  <w:r w:rsidRPr="00A25D4D">
                    <w:t> </w:t>
                  </w:r>
                </w:p>
              </w:tc>
              <w:tc>
                <w:tcPr>
                  <w:tcW w:w="1500" w:type="dxa"/>
                  <w:hideMark/>
                </w:tcPr>
                <w:p w14:paraId="1F7C3F69" w14:textId="77777777" w:rsidR="00C0190C" w:rsidRPr="00A25D4D" w:rsidRDefault="00C0190C" w:rsidP="008F13CC">
                  <w:pPr>
                    <w:jc w:val="left"/>
                  </w:pPr>
                  <w:r w:rsidRPr="00A25D4D">
                    <w:t>Definitie:</w:t>
                  </w:r>
                </w:p>
              </w:tc>
              <w:tc>
                <w:tcPr>
                  <w:tcW w:w="0" w:type="auto"/>
                  <w:hideMark/>
                </w:tcPr>
                <w:p w14:paraId="7C995A2F" w14:textId="77777777" w:rsidR="00C0190C" w:rsidRPr="00A25D4D" w:rsidRDefault="00C0190C" w:rsidP="008F13CC">
                  <w:pPr>
                    <w:jc w:val="left"/>
                  </w:pPr>
                  <w:r w:rsidRPr="00A25D4D">
                    <w:t xml:space="preserve">Soort graafwerkzaamheden (zie codelijst). </w:t>
                  </w:r>
                </w:p>
              </w:tc>
            </w:tr>
            <w:tr w:rsidR="00C0190C" w:rsidRPr="00A25D4D" w14:paraId="6AB0EBF4" w14:textId="77777777" w:rsidTr="00C0190C">
              <w:trPr>
                <w:tblHeader/>
                <w:tblCellSpacing w:w="0" w:type="dxa"/>
              </w:trPr>
              <w:tc>
                <w:tcPr>
                  <w:tcW w:w="360" w:type="dxa"/>
                  <w:hideMark/>
                </w:tcPr>
                <w:p w14:paraId="1D9E95BF" w14:textId="77777777" w:rsidR="00C0190C" w:rsidRPr="00A25D4D" w:rsidRDefault="00C0190C" w:rsidP="008F13CC">
                  <w:pPr>
                    <w:jc w:val="left"/>
                  </w:pPr>
                  <w:r w:rsidRPr="00A25D4D">
                    <w:t> </w:t>
                  </w:r>
                </w:p>
              </w:tc>
              <w:tc>
                <w:tcPr>
                  <w:tcW w:w="1500" w:type="dxa"/>
                  <w:hideMark/>
                </w:tcPr>
                <w:p w14:paraId="67E3950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DA1DAB" w14:textId="77777777" w:rsidR="00C0190C" w:rsidRPr="00A25D4D" w:rsidRDefault="00C0190C" w:rsidP="008F13CC">
                  <w:pPr>
                    <w:jc w:val="left"/>
                  </w:pPr>
                  <w:r w:rsidRPr="00A25D4D">
                    <w:t>0..*</w:t>
                  </w:r>
                </w:p>
              </w:tc>
            </w:tr>
          </w:tbl>
          <w:p w14:paraId="2058F0BF" w14:textId="77777777" w:rsidR="00C0190C" w:rsidRPr="00A25D4D" w:rsidRDefault="00C0190C" w:rsidP="008F13CC">
            <w:pPr>
              <w:jc w:val="left"/>
            </w:pPr>
          </w:p>
        </w:tc>
      </w:tr>
      <w:tr w:rsidR="00C0190C" w:rsidRPr="00A25D4D" w14:paraId="07FF7B7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304C28" w14:textId="77777777" w:rsidR="00C0190C" w:rsidRPr="00A25D4D" w:rsidRDefault="00C0190C" w:rsidP="008F13CC">
            <w:pPr>
              <w:jc w:val="left"/>
            </w:pPr>
            <w:r w:rsidRPr="00A25D4D">
              <w:rPr>
                <w:b/>
                <w:bCs/>
              </w:rPr>
              <w:t xml:space="preserve">Attribuut: </w:t>
            </w:r>
            <w:proofErr w:type="spellStart"/>
            <w:r w:rsidRPr="00A25D4D">
              <w:rPr>
                <w:b/>
                <w:bCs/>
              </w:rPr>
              <w:t>omschrijvingWerkzaamheden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792F632" w14:textId="77777777" w:rsidTr="00C0190C">
              <w:trPr>
                <w:tblHeader/>
                <w:tblCellSpacing w:w="0" w:type="dxa"/>
              </w:trPr>
              <w:tc>
                <w:tcPr>
                  <w:tcW w:w="360" w:type="dxa"/>
                  <w:hideMark/>
                </w:tcPr>
                <w:p w14:paraId="69E66D40" w14:textId="77777777" w:rsidR="00C0190C" w:rsidRPr="00A25D4D" w:rsidRDefault="00C0190C" w:rsidP="008F13CC">
                  <w:pPr>
                    <w:jc w:val="left"/>
                  </w:pPr>
                  <w:r w:rsidRPr="00A25D4D">
                    <w:t> </w:t>
                  </w:r>
                </w:p>
              </w:tc>
              <w:tc>
                <w:tcPr>
                  <w:tcW w:w="1500" w:type="dxa"/>
                  <w:hideMark/>
                </w:tcPr>
                <w:p w14:paraId="47FA1E78" w14:textId="77777777" w:rsidR="00C0190C" w:rsidRPr="00A25D4D" w:rsidRDefault="00C0190C" w:rsidP="008F13CC">
                  <w:pPr>
                    <w:jc w:val="left"/>
                  </w:pPr>
                  <w:r w:rsidRPr="00A25D4D">
                    <w:t>Type:</w:t>
                  </w:r>
                </w:p>
              </w:tc>
              <w:tc>
                <w:tcPr>
                  <w:tcW w:w="0" w:type="auto"/>
                  <w:hideMark/>
                </w:tcPr>
                <w:p w14:paraId="616FC2D9" w14:textId="77777777" w:rsidR="00C0190C" w:rsidRPr="00A25D4D" w:rsidRDefault="00C0190C" w:rsidP="008F13CC">
                  <w:pPr>
                    <w:jc w:val="left"/>
                  </w:pPr>
                  <w:proofErr w:type="spellStart"/>
                  <w:r w:rsidRPr="00A25D4D">
                    <w:t>CharacterString</w:t>
                  </w:r>
                  <w:proofErr w:type="spellEnd"/>
                </w:p>
              </w:tc>
            </w:tr>
            <w:tr w:rsidR="00C0190C" w:rsidRPr="00A25D4D" w14:paraId="3372BE73" w14:textId="77777777" w:rsidTr="00C0190C">
              <w:trPr>
                <w:tblHeader/>
                <w:tblCellSpacing w:w="0" w:type="dxa"/>
              </w:trPr>
              <w:tc>
                <w:tcPr>
                  <w:tcW w:w="360" w:type="dxa"/>
                  <w:hideMark/>
                </w:tcPr>
                <w:p w14:paraId="7BFB9D33" w14:textId="77777777" w:rsidR="00C0190C" w:rsidRPr="00A25D4D" w:rsidRDefault="00C0190C" w:rsidP="008F13CC">
                  <w:pPr>
                    <w:jc w:val="left"/>
                  </w:pPr>
                  <w:r w:rsidRPr="00A25D4D">
                    <w:t> </w:t>
                  </w:r>
                </w:p>
              </w:tc>
              <w:tc>
                <w:tcPr>
                  <w:tcW w:w="1500" w:type="dxa"/>
                  <w:hideMark/>
                </w:tcPr>
                <w:p w14:paraId="7ECAA0D7" w14:textId="77777777" w:rsidR="00C0190C" w:rsidRPr="00A25D4D" w:rsidRDefault="00C0190C" w:rsidP="008F13CC">
                  <w:pPr>
                    <w:jc w:val="left"/>
                  </w:pPr>
                  <w:r w:rsidRPr="00A25D4D">
                    <w:t>Naam</w:t>
                  </w:r>
                </w:p>
              </w:tc>
              <w:tc>
                <w:tcPr>
                  <w:tcW w:w="0" w:type="auto"/>
                  <w:hideMark/>
                </w:tcPr>
                <w:p w14:paraId="3E8946ED" w14:textId="77777777" w:rsidR="00C0190C" w:rsidRPr="00A25D4D" w:rsidRDefault="00C0190C" w:rsidP="008F13CC">
                  <w:pPr>
                    <w:jc w:val="left"/>
                  </w:pPr>
                </w:p>
              </w:tc>
            </w:tr>
            <w:tr w:rsidR="00C0190C" w:rsidRPr="00A25D4D" w14:paraId="1E02EF38" w14:textId="77777777" w:rsidTr="00C0190C">
              <w:trPr>
                <w:tblHeader/>
                <w:tblCellSpacing w:w="0" w:type="dxa"/>
              </w:trPr>
              <w:tc>
                <w:tcPr>
                  <w:tcW w:w="360" w:type="dxa"/>
                  <w:hideMark/>
                </w:tcPr>
                <w:p w14:paraId="54011F23" w14:textId="77777777" w:rsidR="00C0190C" w:rsidRPr="00A25D4D" w:rsidRDefault="00C0190C" w:rsidP="008F13CC">
                  <w:pPr>
                    <w:jc w:val="left"/>
                  </w:pPr>
                  <w:r w:rsidRPr="00A25D4D">
                    <w:t> </w:t>
                  </w:r>
                </w:p>
              </w:tc>
              <w:tc>
                <w:tcPr>
                  <w:tcW w:w="1500" w:type="dxa"/>
                  <w:hideMark/>
                </w:tcPr>
                <w:p w14:paraId="4A1467FE" w14:textId="77777777" w:rsidR="00C0190C" w:rsidRPr="00A25D4D" w:rsidRDefault="00C0190C" w:rsidP="008F13CC">
                  <w:pPr>
                    <w:jc w:val="left"/>
                  </w:pPr>
                  <w:r w:rsidRPr="00A25D4D">
                    <w:t>Definitie:</w:t>
                  </w:r>
                </w:p>
              </w:tc>
              <w:tc>
                <w:tcPr>
                  <w:tcW w:w="0" w:type="auto"/>
                  <w:hideMark/>
                </w:tcPr>
                <w:p w14:paraId="0BE652CB" w14:textId="77777777" w:rsidR="00C0190C" w:rsidRPr="00A25D4D" w:rsidRDefault="00C0190C" w:rsidP="008F13CC">
                  <w:pPr>
                    <w:jc w:val="left"/>
                  </w:pPr>
                  <w:r w:rsidRPr="00A25D4D">
                    <w:t xml:space="preserve">Een toelichtende omschrijving van de werkzaamheden. </w:t>
                  </w:r>
                </w:p>
              </w:tc>
            </w:tr>
            <w:tr w:rsidR="00C0190C" w:rsidRPr="00A25D4D" w14:paraId="7A70D29F" w14:textId="77777777" w:rsidTr="00C0190C">
              <w:trPr>
                <w:tblHeader/>
                <w:tblCellSpacing w:w="0" w:type="dxa"/>
              </w:trPr>
              <w:tc>
                <w:tcPr>
                  <w:tcW w:w="360" w:type="dxa"/>
                  <w:hideMark/>
                </w:tcPr>
                <w:p w14:paraId="719FF708" w14:textId="77777777" w:rsidR="00C0190C" w:rsidRPr="00A25D4D" w:rsidRDefault="00C0190C" w:rsidP="008F13CC">
                  <w:pPr>
                    <w:jc w:val="left"/>
                  </w:pPr>
                  <w:r w:rsidRPr="00A25D4D">
                    <w:t> </w:t>
                  </w:r>
                </w:p>
              </w:tc>
              <w:tc>
                <w:tcPr>
                  <w:tcW w:w="1500" w:type="dxa"/>
                  <w:hideMark/>
                </w:tcPr>
                <w:p w14:paraId="20D4D6E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446203" w14:textId="77777777" w:rsidR="00C0190C" w:rsidRPr="00A25D4D" w:rsidRDefault="00C0190C" w:rsidP="008F13CC">
                  <w:pPr>
                    <w:jc w:val="left"/>
                  </w:pPr>
                  <w:r w:rsidRPr="00A25D4D">
                    <w:t>0..1</w:t>
                  </w:r>
                </w:p>
              </w:tc>
            </w:tr>
          </w:tbl>
          <w:p w14:paraId="554D0D2E" w14:textId="77777777" w:rsidR="00C0190C" w:rsidRPr="00A25D4D" w:rsidRDefault="00C0190C" w:rsidP="008F13CC">
            <w:pPr>
              <w:jc w:val="left"/>
            </w:pPr>
          </w:p>
        </w:tc>
      </w:tr>
      <w:tr w:rsidR="00C0190C" w:rsidRPr="00A25D4D" w14:paraId="0F6595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2FA72B" w14:textId="77777777" w:rsidR="00C0190C" w:rsidRPr="00A25D4D" w:rsidRDefault="00C0190C" w:rsidP="008F13CC">
            <w:pPr>
              <w:jc w:val="left"/>
            </w:pPr>
            <w:r w:rsidRPr="00A25D4D">
              <w:rPr>
                <w:b/>
                <w:bCs/>
              </w:rPr>
              <w:t xml:space="preserve">Attribuut: </w:t>
            </w:r>
            <w:proofErr w:type="spellStart"/>
            <w:r w:rsidRPr="00A25D4D">
              <w:rPr>
                <w:b/>
                <w:bCs/>
              </w:rPr>
              <w:t>locatieWerkzaamheden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28B2F92" w14:textId="77777777" w:rsidTr="00C0190C">
              <w:trPr>
                <w:tblHeader/>
                <w:tblCellSpacing w:w="0" w:type="dxa"/>
              </w:trPr>
              <w:tc>
                <w:tcPr>
                  <w:tcW w:w="360" w:type="dxa"/>
                  <w:hideMark/>
                </w:tcPr>
                <w:p w14:paraId="122D05E6" w14:textId="77777777" w:rsidR="00C0190C" w:rsidRPr="00A25D4D" w:rsidRDefault="00C0190C" w:rsidP="008F13CC">
                  <w:pPr>
                    <w:jc w:val="left"/>
                  </w:pPr>
                  <w:r w:rsidRPr="00A25D4D">
                    <w:t> </w:t>
                  </w:r>
                </w:p>
              </w:tc>
              <w:tc>
                <w:tcPr>
                  <w:tcW w:w="1500" w:type="dxa"/>
                  <w:hideMark/>
                </w:tcPr>
                <w:p w14:paraId="644803F9" w14:textId="77777777" w:rsidR="00C0190C" w:rsidRPr="00A25D4D" w:rsidRDefault="00C0190C" w:rsidP="008F13CC">
                  <w:pPr>
                    <w:jc w:val="left"/>
                  </w:pPr>
                  <w:r w:rsidRPr="00A25D4D">
                    <w:t>Type:</w:t>
                  </w:r>
                </w:p>
              </w:tc>
              <w:tc>
                <w:tcPr>
                  <w:tcW w:w="0" w:type="auto"/>
                  <w:hideMark/>
                </w:tcPr>
                <w:p w14:paraId="39CD42DF" w14:textId="33C5D1D2" w:rsidR="00C0190C" w:rsidRPr="00A25D4D" w:rsidRDefault="00C0190C" w:rsidP="008F13CC">
                  <w:pPr>
                    <w:jc w:val="left"/>
                  </w:pPr>
                  <w:del w:id="400" w:author="Paul Janssen" w:date="2020-06-10T17:12:00Z">
                    <w:r w:rsidRPr="00A25D4D" w:rsidDel="006B3319">
                      <w:delText>CharacterString</w:delText>
                    </w:r>
                  </w:del>
                  <w:ins w:id="401" w:author="Paul Janssen" w:date="2020-06-10T17:12:00Z">
                    <w:r w:rsidR="006B3319">
                      <w:t>Adres</w:t>
                    </w:r>
                  </w:ins>
                </w:p>
              </w:tc>
            </w:tr>
            <w:tr w:rsidR="00C0190C" w:rsidRPr="00A25D4D" w14:paraId="3A60C0F0" w14:textId="77777777" w:rsidTr="00C0190C">
              <w:trPr>
                <w:tblHeader/>
                <w:tblCellSpacing w:w="0" w:type="dxa"/>
              </w:trPr>
              <w:tc>
                <w:tcPr>
                  <w:tcW w:w="360" w:type="dxa"/>
                  <w:hideMark/>
                </w:tcPr>
                <w:p w14:paraId="00AC9D41" w14:textId="77777777" w:rsidR="00C0190C" w:rsidRPr="00A25D4D" w:rsidRDefault="00C0190C" w:rsidP="008F13CC">
                  <w:pPr>
                    <w:jc w:val="left"/>
                  </w:pPr>
                  <w:r w:rsidRPr="00A25D4D">
                    <w:t> </w:t>
                  </w:r>
                </w:p>
              </w:tc>
              <w:tc>
                <w:tcPr>
                  <w:tcW w:w="1500" w:type="dxa"/>
                  <w:hideMark/>
                </w:tcPr>
                <w:p w14:paraId="79197657" w14:textId="77777777" w:rsidR="00C0190C" w:rsidRPr="00A25D4D" w:rsidRDefault="00C0190C" w:rsidP="008F13CC">
                  <w:pPr>
                    <w:jc w:val="left"/>
                  </w:pPr>
                  <w:r w:rsidRPr="00A25D4D">
                    <w:t>Naam</w:t>
                  </w:r>
                </w:p>
              </w:tc>
              <w:tc>
                <w:tcPr>
                  <w:tcW w:w="0" w:type="auto"/>
                  <w:hideMark/>
                </w:tcPr>
                <w:p w14:paraId="60DDDC7E" w14:textId="77777777" w:rsidR="00C0190C" w:rsidRPr="00A25D4D" w:rsidRDefault="00C0190C" w:rsidP="008F13CC">
                  <w:pPr>
                    <w:jc w:val="left"/>
                  </w:pPr>
                </w:p>
              </w:tc>
            </w:tr>
            <w:tr w:rsidR="00C0190C" w:rsidRPr="00A25D4D" w14:paraId="6729AB98" w14:textId="77777777" w:rsidTr="00C0190C">
              <w:trPr>
                <w:tblHeader/>
                <w:tblCellSpacing w:w="0" w:type="dxa"/>
              </w:trPr>
              <w:tc>
                <w:tcPr>
                  <w:tcW w:w="360" w:type="dxa"/>
                  <w:hideMark/>
                </w:tcPr>
                <w:p w14:paraId="2CD697FF" w14:textId="77777777" w:rsidR="00C0190C" w:rsidRPr="00A25D4D" w:rsidRDefault="00C0190C" w:rsidP="008F13CC">
                  <w:pPr>
                    <w:jc w:val="left"/>
                  </w:pPr>
                  <w:r w:rsidRPr="00A25D4D">
                    <w:t> </w:t>
                  </w:r>
                </w:p>
              </w:tc>
              <w:tc>
                <w:tcPr>
                  <w:tcW w:w="1500" w:type="dxa"/>
                  <w:hideMark/>
                </w:tcPr>
                <w:p w14:paraId="3F91DF30" w14:textId="77777777" w:rsidR="00C0190C" w:rsidRPr="00A25D4D" w:rsidRDefault="00C0190C" w:rsidP="008F13CC">
                  <w:pPr>
                    <w:jc w:val="left"/>
                  </w:pPr>
                  <w:r w:rsidRPr="00A25D4D">
                    <w:t>Definitie:</w:t>
                  </w:r>
                </w:p>
              </w:tc>
              <w:tc>
                <w:tcPr>
                  <w:tcW w:w="0" w:type="auto"/>
                  <w:hideMark/>
                </w:tcPr>
                <w:p w14:paraId="5A2C0E33" w14:textId="62A9C273" w:rsidR="00C0190C" w:rsidRPr="00A25D4D" w:rsidRDefault="006B3319" w:rsidP="008F13CC">
                  <w:pPr>
                    <w:jc w:val="left"/>
                  </w:pPr>
                  <w:ins w:id="402" w:author="Paul Janssen" w:date="2020-06-10T17:13:00Z">
                    <w:r>
                      <w:t>Het adres of dichtstbijzijnd adres van de locatie van de werkzaamheden waar de gebiedsinformatie-aanvraag voor is ingediend.</w:t>
                    </w:r>
                  </w:ins>
                  <w:del w:id="403" w:author="Paul Janssen" w:date="2020-06-10T17:13:00Z">
                    <w:r w:rsidR="00C0190C" w:rsidRPr="00A25D4D" w:rsidDel="006B3319">
                      <w:delText xml:space="preserve">De locatie van de werkzaamheden waar de gebiedsinformatie-aanvraag voor is ingediend. Dit kan bijvoorbeeld het dichtstbijzijnd adres zijn. </w:delText>
                    </w:r>
                  </w:del>
                </w:p>
              </w:tc>
            </w:tr>
            <w:tr w:rsidR="00C0190C" w:rsidRPr="00A25D4D" w14:paraId="257D0DD5" w14:textId="77777777" w:rsidTr="00C0190C">
              <w:trPr>
                <w:tblHeader/>
                <w:tblCellSpacing w:w="0" w:type="dxa"/>
              </w:trPr>
              <w:tc>
                <w:tcPr>
                  <w:tcW w:w="360" w:type="dxa"/>
                  <w:hideMark/>
                </w:tcPr>
                <w:p w14:paraId="44A8C3BB" w14:textId="77777777" w:rsidR="00C0190C" w:rsidRPr="00A25D4D" w:rsidRDefault="00C0190C" w:rsidP="008F13CC">
                  <w:pPr>
                    <w:jc w:val="left"/>
                  </w:pPr>
                  <w:r w:rsidRPr="00A25D4D">
                    <w:t> </w:t>
                  </w:r>
                </w:p>
              </w:tc>
              <w:tc>
                <w:tcPr>
                  <w:tcW w:w="1500" w:type="dxa"/>
                  <w:hideMark/>
                </w:tcPr>
                <w:p w14:paraId="1969AAC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5C9B04C" w14:textId="77777777" w:rsidR="00C0190C" w:rsidRPr="00A25D4D" w:rsidRDefault="00C0190C" w:rsidP="008F13CC">
                  <w:pPr>
                    <w:jc w:val="left"/>
                  </w:pPr>
                  <w:r w:rsidRPr="00A25D4D">
                    <w:t>1</w:t>
                  </w:r>
                </w:p>
              </w:tc>
            </w:tr>
          </w:tbl>
          <w:p w14:paraId="49885D06" w14:textId="77777777" w:rsidR="00C0190C" w:rsidRPr="00A25D4D" w:rsidRDefault="00C0190C" w:rsidP="008F13CC">
            <w:pPr>
              <w:jc w:val="left"/>
            </w:pPr>
          </w:p>
        </w:tc>
      </w:tr>
      <w:tr w:rsidR="006B3319" w:rsidRPr="00A25D4D" w14:paraId="771B677E" w14:textId="77777777" w:rsidTr="00C0190C">
        <w:trPr>
          <w:tblCellSpacing w:w="0" w:type="dxa"/>
          <w:ins w:id="404" w:author="Paul Janssen" w:date="2020-06-10T17:14:00Z"/>
        </w:trPr>
        <w:tc>
          <w:tcPr>
            <w:tcW w:w="0" w:type="auto"/>
            <w:tcBorders>
              <w:top w:val="outset" w:sz="6" w:space="0" w:color="auto"/>
              <w:left w:val="outset" w:sz="6" w:space="0" w:color="auto"/>
              <w:bottom w:val="outset" w:sz="6" w:space="0" w:color="auto"/>
              <w:right w:val="outset" w:sz="6" w:space="0" w:color="auto"/>
            </w:tcBorders>
          </w:tcPr>
          <w:p w14:paraId="76ED86F7" w14:textId="0F4A0E0E" w:rsidR="006B3319" w:rsidRPr="00A25D4D" w:rsidRDefault="006B3319" w:rsidP="006B3319">
            <w:pPr>
              <w:jc w:val="left"/>
              <w:rPr>
                <w:ins w:id="405" w:author="Paul Janssen" w:date="2020-06-10T17:14:00Z"/>
              </w:rPr>
            </w:pPr>
            <w:ins w:id="406" w:author="Paul Janssen" w:date="2020-06-10T17:14:00Z">
              <w:r w:rsidRPr="00A25D4D">
                <w:rPr>
                  <w:b/>
                  <w:bCs/>
                </w:rPr>
                <w:t xml:space="preserve">Attribuut: </w:t>
              </w:r>
              <w:proofErr w:type="spellStart"/>
              <w:r w:rsidRPr="006B3319">
                <w:rPr>
                  <w:b/>
                  <w:bCs/>
                </w:rPr>
                <w:t>locatieOmschrijving</w:t>
              </w:r>
              <w:proofErr w:type="spellEnd"/>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6B3319" w:rsidRPr="00A25D4D" w14:paraId="5C8D6900" w14:textId="77777777" w:rsidTr="00B50B58">
              <w:trPr>
                <w:tblHeader/>
                <w:tblCellSpacing w:w="0" w:type="dxa"/>
                <w:ins w:id="407" w:author="Paul Janssen" w:date="2020-06-10T17:14:00Z"/>
              </w:trPr>
              <w:tc>
                <w:tcPr>
                  <w:tcW w:w="360" w:type="dxa"/>
                  <w:hideMark/>
                </w:tcPr>
                <w:p w14:paraId="115FB888" w14:textId="77777777" w:rsidR="006B3319" w:rsidRPr="00A25D4D" w:rsidRDefault="006B3319" w:rsidP="006B3319">
                  <w:pPr>
                    <w:jc w:val="left"/>
                    <w:rPr>
                      <w:ins w:id="408" w:author="Paul Janssen" w:date="2020-06-10T17:14:00Z"/>
                    </w:rPr>
                  </w:pPr>
                  <w:ins w:id="409" w:author="Paul Janssen" w:date="2020-06-10T17:14:00Z">
                    <w:r w:rsidRPr="00A25D4D">
                      <w:t> </w:t>
                    </w:r>
                  </w:ins>
                </w:p>
              </w:tc>
              <w:tc>
                <w:tcPr>
                  <w:tcW w:w="1500" w:type="dxa"/>
                  <w:hideMark/>
                </w:tcPr>
                <w:p w14:paraId="2036E431" w14:textId="77777777" w:rsidR="006B3319" w:rsidRPr="00A25D4D" w:rsidRDefault="006B3319" w:rsidP="006B3319">
                  <w:pPr>
                    <w:jc w:val="left"/>
                    <w:rPr>
                      <w:ins w:id="410" w:author="Paul Janssen" w:date="2020-06-10T17:14:00Z"/>
                    </w:rPr>
                  </w:pPr>
                  <w:ins w:id="411" w:author="Paul Janssen" w:date="2020-06-10T17:14:00Z">
                    <w:r w:rsidRPr="00A25D4D">
                      <w:t>Type:</w:t>
                    </w:r>
                  </w:ins>
                </w:p>
              </w:tc>
              <w:tc>
                <w:tcPr>
                  <w:tcW w:w="0" w:type="auto"/>
                  <w:hideMark/>
                </w:tcPr>
                <w:p w14:paraId="74DCFAC6" w14:textId="77777777" w:rsidR="006B3319" w:rsidRPr="00A25D4D" w:rsidRDefault="006B3319" w:rsidP="006B3319">
                  <w:pPr>
                    <w:jc w:val="left"/>
                    <w:rPr>
                      <w:ins w:id="412" w:author="Paul Janssen" w:date="2020-06-10T17:14:00Z"/>
                    </w:rPr>
                  </w:pPr>
                  <w:ins w:id="413" w:author="Paul Janssen" w:date="2020-06-10T17:14:00Z">
                    <w:r>
                      <w:t>Adres</w:t>
                    </w:r>
                  </w:ins>
                </w:p>
              </w:tc>
            </w:tr>
            <w:tr w:rsidR="006B3319" w:rsidRPr="00A25D4D" w14:paraId="58F7089A" w14:textId="77777777" w:rsidTr="00B50B58">
              <w:trPr>
                <w:tblHeader/>
                <w:tblCellSpacing w:w="0" w:type="dxa"/>
                <w:ins w:id="414" w:author="Paul Janssen" w:date="2020-06-10T17:14:00Z"/>
              </w:trPr>
              <w:tc>
                <w:tcPr>
                  <w:tcW w:w="360" w:type="dxa"/>
                  <w:hideMark/>
                </w:tcPr>
                <w:p w14:paraId="38021492" w14:textId="77777777" w:rsidR="006B3319" w:rsidRPr="00A25D4D" w:rsidRDefault="006B3319" w:rsidP="006B3319">
                  <w:pPr>
                    <w:jc w:val="left"/>
                    <w:rPr>
                      <w:ins w:id="415" w:author="Paul Janssen" w:date="2020-06-10T17:14:00Z"/>
                    </w:rPr>
                  </w:pPr>
                  <w:ins w:id="416" w:author="Paul Janssen" w:date="2020-06-10T17:14:00Z">
                    <w:r w:rsidRPr="00A25D4D">
                      <w:t> </w:t>
                    </w:r>
                  </w:ins>
                </w:p>
              </w:tc>
              <w:tc>
                <w:tcPr>
                  <w:tcW w:w="1500" w:type="dxa"/>
                  <w:hideMark/>
                </w:tcPr>
                <w:p w14:paraId="42DBEA46" w14:textId="77777777" w:rsidR="006B3319" w:rsidRPr="00A25D4D" w:rsidRDefault="006B3319" w:rsidP="006B3319">
                  <w:pPr>
                    <w:jc w:val="left"/>
                    <w:rPr>
                      <w:ins w:id="417" w:author="Paul Janssen" w:date="2020-06-10T17:14:00Z"/>
                    </w:rPr>
                  </w:pPr>
                  <w:ins w:id="418" w:author="Paul Janssen" w:date="2020-06-10T17:14:00Z">
                    <w:r w:rsidRPr="00A25D4D">
                      <w:t>Naam</w:t>
                    </w:r>
                  </w:ins>
                </w:p>
              </w:tc>
              <w:tc>
                <w:tcPr>
                  <w:tcW w:w="0" w:type="auto"/>
                  <w:hideMark/>
                </w:tcPr>
                <w:p w14:paraId="09B752FA" w14:textId="77777777" w:rsidR="006B3319" w:rsidRPr="00A25D4D" w:rsidRDefault="006B3319" w:rsidP="006B3319">
                  <w:pPr>
                    <w:jc w:val="left"/>
                    <w:rPr>
                      <w:ins w:id="419" w:author="Paul Janssen" w:date="2020-06-10T17:14:00Z"/>
                    </w:rPr>
                  </w:pPr>
                </w:p>
              </w:tc>
            </w:tr>
            <w:tr w:rsidR="006B3319" w:rsidRPr="00A25D4D" w14:paraId="720051D1" w14:textId="77777777" w:rsidTr="00B50B58">
              <w:trPr>
                <w:tblHeader/>
                <w:tblCellSpacing w:w="0" w:type="dxa"/>
                <w:ins w:id="420" w:author="Paul Janssen" w:date="2020-06-10T17:14:00Z"/>
              </w:trPr>
              <w:tc>
                <w:tcPr>
                  <w:tcW w:w="360" w:type="dxa"/>
                  <w:hideMark/>
                </w:tcPr>
                <w:p w14:paraId="1811D63D" w14:textId="77777777" w:rsidR="006B3319" w:rsidRPr="00A25D4D" w:rsidRDefault="006B3319" w:rsidP="006B3319">
                  <w:pPr>
                    <w:jc w:val="left"/>
                    <w:rPr>
                      <w:ins w:id="421" w:author="Paul Janssen" w:date="2020-06-10T17:14:00Z"/>
                    </w:rPr>
                  </w:pPr>
                  <w:ins w:id="422" w:author="Paul Janssen" w:date="2020-06-10T17:14:00Z">
                    <w:r w:rsidRPr="00A25D4D">
                      <w:t> </w:t>
                    </w:r>
                  </w:ins>
                </w:p>
              </w:tc>
              <w:tc>
                <w:tcPr>
                  <w:tcW w:w="1500" w:type="dxa"/>
                  <w:hideMark/>
                </w:tcPr>
                <w:p w14:paraId="7F5490E9" w14:textId="77777777" w:rsidR="006B3319" w:rsidRPr="00A25D4D" w:rsidRDefault="006B3319" w:rsidP="006B3319">
                  <w:pPr>
                    <w:jc w:val="left"/>
                    <w:rPr>
                      <w:ins w:id="423" w:author="Paul Janssen" w:date="2020-06-10T17:14:00Z"/>
                    </w:rPr>
                  </w:pPr>
                  <w:ins w:id="424" w:author="Paul Janssen" w:date="2020-06-10T17:14:00Z">
                    <w:r w:rsidRPr="00A25D4D">
                      <w:t>Definitie:</w:t>
                    </w:r>
                  </w:ins>
                </w:p>
              </w:tc>
              <w:tc>
                <w:tcPr>
                  <w:tcW w:w="0" w:type="auto"/>
                  <w:hideMark/>
                </w:tcPr>
                <w:p w14:paraId="6A484808" w14:textId="45BEEC28" w:rsidR="006B3319" w:rsidRPr="00A25D4D" w:rsidRDefault="006B3319" w:rsidP="006B3319">
                  <w:pPr>
                    <w:jc w:val="left"/>
                    <w:rPr>
                      <w:ins w:id="425" w:author="Paul Janssen" w:date="2020-06-10T17:14:00Z"/>
                    </w:rPr>
                  </w:pPr>
                  <w:ins w:id="426" w:author="Paul Janssen" w:date="2020-06-10T17:15:00Z">
                    <w:r>
                      <w:t>Een omschrijving van de locatie van de werkzaamheden waar de gebiedsinformatie-aanvraag voor is ingediend.</w:t>
                    </w:r>
                  </w:ins>
                </w:p>
              </w:tc>
            </w:tr>
            <w:tr w:rsidR="006B3319" w:rsidRPr="00A25D4D" w14:paraId="0F6B7696" w14:textId="77777777" w:rsidTr="00B50B58">
              <w:trPr>
                <w:tblHeader/>
                <w:tblCellSpacing w:w="0" w:type="dxa"/>
                <w:ins w:id="427" w:author="Paul Janssen" w:date="2020-06-10T17:14:00Z"/>
              </w:trPr>
              <w:tc>
                <w:tcPr>
                  <w:tcW w:w="360" w:type="dxa"/>
                  <w:hideMark/>
                </w:tcPr>
                <w:p w14:paraId="114FA2E2" w14:textId="77777777" w:rsidR="006B3319" w:rsidRPr="00A25D4D" w:rsidRDefault="006B3319" w:rsidP="006B3319">
                  <w:pPr>
                    <w:jc w:val="left"/>
                    <w:rPr>
                      <w:ins w:id="428" w:author="Paul Janssen" w:date="2020-06-10T17:14:00Z"/>
                    </w:rPr>
                  </w:pPr>
                  <w:ins w:id="429" w:author="Paul Janssen" w:date="2020-06-10T17:14:00Z">
                    <w:r w:rsidRPr="00A25D4D">
                      <w:t> </w:t>
                    </w:r>
                  </w:ins>
                </w:p>
              </w:tc>
              <w:tc>
                <w:tcPr>
                  <w:tcW w:w="1500" w:type="dxa"/>
                  <w:hideMark/>
                </w:tcPr>
                <w:p w14:paraId="37287791" w14:textId="77777777" w:rsidR="006B3319" w:rsidRPr="00A25D4D" w:rsidRDefault="006B3319" w:rsidP="006B3319">
                  <w:pPr>
                    <w:jc w:val="left"/>
                    <w:rPr>
                      <w:ins w:id="430" w:author="Paul Janssen" w:date="2020-06-10T17:14:00Z"/>
                    </w:rPr>
                  </w:pPr>
                  <w:proofErr w:type="spellStart"/>
                  <w:ins w:id="431" w:author="Paul Janssen" w:date="2020-06-10T17:14:00Z">
                    <w:r w:rsidRPr="00A25D4D">
                      <w:t>Multipliciteit</w:t>
                    </w:r>
                    <w:proofErr w:type="spellEnd"/>
                    <w:r w:rsidRPr="00A25D4D">
                      <w:t>:</w:t>
                    </w:r>
                  </w:ins>
                </w:p>
              </w:tc>
              <w:tc>
                <w:tcPr>
                  <w:tcW w:w="0" w:type="auto"/>
                  <w:hideMark/>
                </w:tcPr>
                <w:p w14:paraId="267FC9BF" w14:textId="5C8AD95F" w:rsidR="006B3319" w:rsidRPr="00A25D4D" w:rsidRDefault="006B3319" w:rsidP="006B3319">
                  <w:pPr>
                    <w:jc w:val="left"/>
                    <w:rPr>
                      <w:ins w:id="432" w:author="Paul Janssen" w:date="2020-06-10T17:14:00Z"/>
                    </w:rPr>
                  </w:pPr>
                  <w:ins w:id="433" w:author="Paul Janssen" w:date="2020-06-10T17:15:00Z">
                    <w:r>
                      <w:t>0..</w:t>
                    </w:r>
                  </w:ins>
                  <w:ins w:id="434" w:author="Paul Janssen" w:date="2020-06-10T17:14:00Z">
                    <w:r w:rsidRPr="00A25D4D">
                      <w:t>1</w:t>
                    </w:r>
                  </w:ins>
                </w:p>
              </w:tc>
            </w:tr>
          </w:tbl>
          <w:p w14:paraId="20123F84" w14:textId="77777777" w:rsidR="006B3319" w:rsidRPr="00A25D4D" w:rsidRDefault="006B3319" w:rsidP="008F13CC">
            <w:pPr>
              <w:jc w:val="left"/>
              <w:rPr>
                <w:ins w:id="435" w:author="Paul Janssen" w:date="2020-06-10T17:14:00Z"/>
                <w:b/>
                <w:bCs/>
              </w:rPr>
            </w:pPr>
          </w:p>
        </w:tc>
      </w:tr>
      <w:tr w:rsidR="00C0190C" w:rsidRPr="00A25D4D" w14:paraId="751D605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1DC147" w14:textId="77777777" w:rsidR="00C0190C" w:rsidRPr="00A25D4D" w:rsidRDefault="00C0190C" w:rsidP="008F13CC">
            <w:pPr>
              <w:jc w:val="left"/>
            </w:pPr>
            <w:r w:rsidRPr="00A25D4D">
              <w:rPr>
                <w:b/>
                <w:bCs/>
              </w:rPr>
              <w:t xml:space="preserve">Attribuut: </w:t>
            </w:r>
            <w:proofErr w:type="spellStart"/>
            <w:r w:rsidRPr="00A25D4D">
              <w:rPr>
                <w:b/>
                <w:bCs/>
              </w:rPr>
              <w:t>startDatum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6E45749" w14:textId="77777777" w:rsidTr="00C0190C">
              <w:trPr>
                <w:tblHeader/>
                <w:tblCellSpacing w:w="0" w:type="dxa"/>
              </w:trPr>
              <w:tc>
                <w:tcPr>
                  <w:tcW w:w="360" w:type="dxa"/>
                  <w:hideMark/>
                </w:tcPr>
                <w:p w14:paraId="5B8CA8DE" w14:textId="77777777" w:rsidR="00C0190C" w:rsidRPr="00A25D4D" w:rsidRDefault="00C0190C" w:rsidP="008F13CC">
                  <w:pPr>
                    <w:jc w:val="left"/>
                  </w:pPr>
                  <w:r w:rsidRPr="00A25D4D">
                    <w:t> </w:t>
                  </w:r>
                </w:p>
              </w:tc>
              <w:tc>
                <w:tcPr>
                  <w:tcW w:w="1500" w:type="dxa"/>
                  <w:hideMark/>
                </w:tcPr>
                <w:p w14:paraId="3E3731F4" w14:textId="77777777" w:rsidR="00C0190C" w:rsidRPr="00A25D4D" w:rsidRDefault="00C0190C" w:rsidP="008F13CC">
                  <w:pPr>
                    <w:jc w:val="left"/>
                  </w:pPr>
                  <w:r w:rsidRPr="00A25D4D">
                    <w:t>Type:</w:t>
                  </w:r>
                </w:p>
              </w:tc>
              <w:tc>
                <w:tcPr>
                  <w:tcW w:w="0" w:type="auto"/>
                  <w:hideMark/>
                </w:tcPr>
                <w:p w14:paraId="6684274B" w14:textId="77777777" w:rsidR="00C0190C" w:rsidRPr="00A25D4D" w:rsidRDefault="00C0190C" w:rsidP="008F13CC">
                  <w:pPr>
                    <w:jc w:val="left"/>
                  </w:pPr>
                  <w:r w:rsidRPr="00A25D4D">
                    <w:t>Date</w:t>
                  </w:r>
                </w:p>
              </w:tc>
            </w:tr>
            <w:tr w:rsidR="00C0190C" w:rsidRPr="00A25D4D" w14:paraId="27199BFA" w14:textId="77777777" w:rsidTr="00C0190C">
              <w:trPr>
                <w:tblHeader/>
                <w:tblCellSpacing w:w="0" w:type="dxa"/>
              </w:trPr>
              <w:tc>
                <w:tcPr>
                  <w:tcW w:w="360" w:type="dxa"/>
                  <w:hideMark/>
                </w:tcPr>
                <w:p w14:paraId="30F59311" w14:textId="77777777" w:rsidR="00C0190C" w:rsidRPr="00A25D4D" w:rsidRDefault="00C0190C" w:rsidP="008F13CC">
                  <w:pPr>
                    <w:jc w:val="left"/>
                  </w:pPr>
                  <w:r w:rsidRPr="00A25D4D">
                    <w:t> </w:t>
                  </w:r>
                </w:p>
              </w:tc>
              <w:tc>
                <w:tcPr>
                  <w:tcW w:w="1500" w:type="dxa"/>
                  <w:hideMark/>
                </w:tcPr>
                <w:p w14:paraId="5817BD47" w14:textId="77777777" w:rsidR="00C0190C" w:rsidRPr="00A25D4D" w:rsidRDefault="00C0190C" w:rsidP="008F13CC">
                  <w:pPr>
                    <w:jc w:val="left"/>
                  </w:pPr>
                  <w:r w:rsidRPr="00A25D4D">
                    <w:t>Naam</w:t>
                  </w:r>
                </w:p>
              </w:tc>
              <w:tc>
                <w:tcPr>
                  <w:tcW w:w="0" w:type="auto"/>
                  <w:hideMark/>
                </w:tcPr>
                <w:p w14:paraId="21C53F49" w14:textId="77777777" w:rsidR="00C0190C" w:rsidRPr="00A25D4D" w:rsidRDefault="00C0190C" w:rsidP="008F13CC">
                  <w:pPr>
                    <w:jc w:val="left"/>
                  </w:pPr>
                </w:p>
              </w:tc>
            </w:tr>
            <w:tr w:rsidR="00C0190C" w:rsidRPr="00A25D4D" w14:paraId="58C7AD33" w14:textId="77777777" w:rsidTr="00C0190C">
              <w:trPr>
                <w:tblHeader/>
                <w:tblCellSpacing w:w="0" w:type="dxa"/>
              </w:trPr>
              <w:tc>
                <w:tcPr>
                  <w:tcW w:w="360" w:type="dxa"/>
                  <w:hideMark/>
                </w:tcPr>
                <w:p w14:paraId="1C81921A" w14:textId="77777777" w:rsidR="00C0190C" w:rsidRPr="00A25D4D" w:rsidRDefault="00C0190C" w:rsidP="008F13CC">
                  <w:pPr>
                    <w:jc w:val="left"/>
                  </w:pPr>
                  <w:r w:rsidRPr="00A25D4D">
                    <w:t> </w:t>
                  </w:r>
                </w:p>
              </w:tc>
              <w:tc>
                <w:tcPr>
                  <w:tcW w:w="1500" w:type="dxa"/>
                  <w:hideMark/>
                </w:tcPr>
                <w:p w14:paraId="31CE9F7A" w14:textId="77777777" w:rsidR="00C0190C" w:rsidRPr="00A25D4D" w:rsidRDefault="00C0190C" w:rsidP="008F13CC">
                  <w:pPr>
                    <w:jc w:val="left"/>
                  </w:pPr>
                  <w:r w:rsidRPr="00A25D4D">
                    <w:t>Definitie:</w:t>
                  </w:r>
                </w:p>
              </w:tc>
              <w:tc>
                <w:tcPr>
                  <w:tcW w:w="0" w:type="auto"/>
                  <w:hideMark/>
                </w:tcPr>
                <w:p w14:paraId="5EC8CF5B" w14:textId="77777777" w:rsidR="00C0190C" w:rsidRPr="00A25D4D" w:rsidRDefault="00C0190C" w:rsidP="008F13CC">
                  <w:pPr>
                    <w:jc w:val="left"/>
                  </w:pPr>
                  <w:r w:rsidRPr="00A25D4D">
                    <w:t xml:space="preserve">De geplande startdatum van de werkzaamheden waarvoor de gebiedsinformatie-aanvraag is ingediend. </w:t>
                  </w:r>
                </w:p>
              </w:tc>
            </w:tr>
            <w:tr w:rsidR="00C0190C" w:rsidRPr="00A25D4D" w14:paraId="04450A10" w14:textId="77777777" w:rsidTr="00C0190C">
              <w:trPr>
                <w:tblHeader/>
                <w:tblCellSpacing w:w="0" w:type="dxa"/>
              </w:trPr>
              <w:tc>
                <w:tcPr>
                  <w:tcW w:w="360" w:type="dxa"/>
                  <w:hideMark/>
                </w:tcPr>
                <w:p w14:paraId="7F4C60E1" w14:textId="77777777" w:rsidR="00C0190C" w:rsidRPr="00A25D4D" w:rsidRDefault="00C0190C" w:rsidP="008F13CC">
                  <w:pPr>
                    <w:jc w:val="left"/>
                  </w:pPr>
                  <w:r w:rsidRPr="00A25D4D">
                    <w:t> </w:t>
                  </w:r>
                </w:p>
              </w:tc>
              <w:tc>
                <w:tcPr>
                  <w:tcW w:w="1500" w:type="dxa"/>
                  <w:hideMark/>
                </w:tcPr>
                <w:p w14:paraId="302D926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F5613DE" w14:textId="77777777" w:rsidR="00C0190C" w:rsidRPr="00A25D4D" w:rsidRDefault="00C0190C" w:rsidP="008F13CC">
                  <w:pPr>
                    <w:jc w:val="left"/>
                  </w:pPr>
                  <w:r w:rsidRPr="00A25D4D">
                    <w:t>0..1</w:t>
                  </w:r>
                </w:p>
              </w:tc>
            </w:tr>
          </w:tbl>
          <w:p w14:paraId="679FB631" w14:textId="77777777" w:rsidR="00C0190C" w:rsidRPr="00A25D4D" w:rsidRDefault="00C0190C" w:rsidP="008F13CC">
            <w:pPr>
              <w:jc w:val="left"/>
            </w:pPr>
          </w:p>
        </w:tc>
      </w:tr>
      <w:tr w:rsidR="00C0190C" w:rsidRPr="00A25D4D" w14:paraId="631DC7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061B6A" w14:textId="77777777" w:rsidR="00C0190C" w:rsidRPr="00A25D4D" w:rsidRDefault="00C0190C" w:rsidP="008F13CC">
            <w:pPr>
              <w:jc w:val="left"/>
            </w:pPr>
            <w:r w:rsidRPr="00A25D4D">
              <w:rPr>
                <w:b/>
                <w:bCs/>
              </w:rPr>
              <w:t xml:space="preserve">Attribuut: </w:t>
            </w:r>
            <w:proofErr w:type="spellStart"/>
            <w:r w:rsidRPr="00A25D4D">
              <w:rPr>
                <w:b/>
                <w:bCs/>
              </w:rPr>
              <w:t>eindDatum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D463078" w14:textId="77777777" w:rsidTr="00C0190C">
              <w:trPr>
                <w:tblHeader/>
                <w:tblCellSpacing w:w="0" w:type="dxa"/>
              </w:trPr>
              <w:tc>
                <w:tcPr>
                  <w:tcW w:w="360" w:type="dxa"/>
                  <w:hideMark/>
                </w:tcPr>
                <w:p w14:paraId="1C566656" w14:textId="77777777" w:rsidR="00C0190C" w:rsidRPr="00A25D4D" w:rsidRDefault="00C0190C" w:rsidP="008F13CC">
                  <w:pPr>
                    <w:jc w:val="left"/>
                  </w:pPr>
                  <w:r w:rsidRPr="00A25D4D">
                    <w:t> </w:t>
                  </w:r>
                </w:p>
              </w:tc>
              <w:tc>
                <w:tcPr>
                  <w:tcW w:w="1500" w:type="dxa"/>
                  <w:hideMark/>
                </w:tcPr>
                <w:p w14:paraId="39A0A6E5" w14:textId="77777777" w:rsidR="00C0190C" w:rsidRPr="00A25D4D" w:rsidRDefault="00C0190C" w:rsidP="008F13CC">
                  <w:pPr>
                    <w:jc w:val="left"/>
                  </w:pPr>
                  <w:r w:rsidRPr="00A25D4D">
                    <w:t>Type:</w:t>
                  </w:r>
                </w:p>
              </w:tc>
              <w:tc>
                <w:tcPr>
                  <w:tcW w:w="0" w:type="auto"/>
                  <w:hideMark/>
                </w:tcPr>
                <w:p w14:paraId="632F6BC4" w14:textId="77777777" w:rsidR="00C0190C" w:rsidRPr="00A25D4D" w:rsidRDefault="00C0190C" w:rsidP="008F13CC">
                  <w:pPr>
                    <w:jc w:val="left"/>
                  </w:pPr>
                  <w:r w:rsidRPr="00A25D4D">
                    <w:t>Date</w:t>
                  </w:r>
                </w:p>
              </w:tc>
            </w:tr>
            <w:tr w:rsidR="00C0190C" w:rsidRPr="00A25D4D" w14:paraId="49EF7ED7" w14:textId="77777777" w:rsidTr="00C0190C">
              <w:trPr>
                <w:tblHeader/>
                <w:tblCellSpacing w:w="0" w:type="dxa"/>
              </w:trPr>
              <w:tc>
                <w:tcPr>
                  <w:tcW w:w="360" w:type="dxa"/>
                  <w:hideMark/>
                </w:tcPr>
                <w:p w14:paraId="78BE4581" w14:textId="77777777" w:rsidR="00C0190C" w:rsidRPr="00A25D4D" w:rsidRDefault="00C0190C" w:rsidP="008F13CC">
                  <w:pPr>
                    <w:jc w:val="left"/>
                  </w:pPr>
                  <w:r w:rsidRPr="00A25D4D">
                    <w:t> </w:t>
                  </w:r>
                </w:p>
              </w:tc>
              <w:tc>
                <w:tcPr>
                  <w:tcW w:w="1500" w:type="dxa"/>
                  <w:hideMark/>
                </w:tcPr>
                <w:p w14:paraId="367D64DE" w14:textId="77777777" w:rsidR="00C0190C" w:rsidRPr="00A25D4D" w:rsidRDefault="00C0190C" w:rsidP="008F13CC">
                  <w:pPr>
                    <w:jc w:val="left"/>
                  </w:pPr>
                  <w:r w:rsidRPr="00A25D4D">
                    <w:t>Naam</w:t>
                  </w:r>
                </w:p>
              </w:tc>
              <w:tc>
                <w:tcPr>
                  <w:tcW w:w="0" w:type="auto"/>
                  <w:hideMark/>
                </w:tcPr>
                <w:p w14:paraId="03936DFF" w14:textId="77777777" w:rsidR="00C0190C" w:rsidRPr="00A25D4D" w:rsidRDefault="00C0190C" w:rsidP="008F13CC">
                  <w:pPr>
                    <w:jc w:val="left"/>
                  </w:pPr>
                </w:p>
              </w:tc>
            </w:tr>
            <w:tr w:rsidR="00C0190C" w:rsidRPr="00A25D4D" w14:paraId="0AEF1058" w14:textId="77777777" w:rsidTr="00C0190C">
              <w:trPr>
                <w:tblHeader/>
                <w:tblCellSpacing w:w="0" w:type="dxa"/>
              </w:trPr>
              <w:tc>
                <w:tcPr>
                  <w:tcW w:w="360" w:type="dxa"/>
                  <w:hideMark/>
                </w:tcPr>
                <w:p w14:paraId="03E1E895" w14:textId="77777777" w:rsidR="00C0190C" w:rsidRPr="00A25D4D" w:rsidRDefault="00C0190C" w:rsidP="008F13CC">
                  <w:pPr>
                    <w:jc w:val="left"/>
                  </w:pPr>
                  <w:r w:rsidRPr="00A25D4D">
                    <w:t> </w:t>
                  </w:r>
                </w:p>
              </w:tc>
              <w:tc>
                <w:tcPr>
                  <w:tcW w:w="1500" w:type="dxa"/>
                  <w:hideMark/>
                </w:tcPr>
                <w:p w14:paraId="0CA453E1" w14:textId="77777777" w:rsidR="00C0190C" w:rsidRPr="00A25D4D" w:rsidRDefault="00C0190C" w:rsidP="008F13CC">
                  <w:pPr>
                    <w:jc w:val="left"/>
                  </w:pPr>
                  <w:r w:rsidRPr="00A25D4D">
                    <w:t>Definitie:</w:t>
                  </w:r>
                </w:p>
              </w:tc>
              <w:tc>
                <w:tcPr>
                  <w:tcW w:w="0" w:type="auto"/>
                  <w:hideMark/>
                </w:tcPr>
                <w:p w14:paraId="1732979D" w14:textId="77777777" w:rsidR="00C0190C" w:rsidRPr="00A25D4D" w:rsidRDefault="00C0190C" w:rsidP="008F13CC">
                  <w:pPr>
                    <w:jc w:val="left"/>
                  </w:pPr>
                  <w:r w:rsidRPr="00A25D4D">
                    <w:t xml:space="preserve">De geplande einddatum van de werkzaamheden waarvoor de gebiedsinformatie-aanvraag is ingediend. </w:t>
                  </w:r>
                </w:p>
              </w:tc>
            </w:tr>
            <w:tr w:rsidR="00C0190C" w:rsidRPr="00A25D4D" w14:paraId="2FB28730" w14:textId="77777777" w:rsidTr="00C0190C">
              <w:trPr>
                <w:tblHeader/>
                <w:tblCellSpacing w:w="0" w:type="dxa"/>
              </w:trPr>
              <w:tc>
                <w:tcPr>
                  <w:tcW w:w="360" w:type="dxa"/>
                  <w:hideMark/>
                </w:tcPr>
                <w:p w14:paraId="1052BD30" w14:textId="77777777" w:rsidR="00C0190C" w:rsidRPr="00A25D4D" w:rsidRDefault="00C0190C" w:rsidP="008F13CC">
                  <w:pPr>
                    <w:jc w:val="left"/>
                  </w:pPr>
                  <w:r w:rsidRPr="00A25D4D">
                    <w:t> </w:t>
                  </w:r>
                </w:p>
              </w:tc>
              <w:tc>
                <w:tcPr>
                  <w:tcW w:w="1500" w:type="dxa"/>
                  <w:hideMark/>
                </w:tcPr>
                <w:p w14:paraId="51309D4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10E612B" w14:textId="77777777" w:rsidR="00C0190C" w:rsidRPr="00A25D4D" w:rsidRDefault="00C0190C" w:rsidP="008F13CC">
                  <w:pPr>
                    <w:jc w:val="left"/>
                  </w:pPr>
                  <w:r w:rsidRPr="00A25D4D">
                    <w:t>0..1</w:t>
                  </w:r>
                </w:p>
              </w:tc>
            </w:tr>
          </w:tbl>
          <w:p w14:paraId="6EF90ABC" w14:textId="77777777" w:rsidR="00C0190C" w:rsidRPr="00A25D4D" w:rsidRDefault="00C0190C" w:rsidP="008F13CC">
            <w:pPr>
              <w:jc w:val="left"/>
            </w:pPr>
          </w:p>
        </w:tc>
      </w:tr>
      <w:tr w:rsidR="00C0190C" w:rsidRPr="00A25D4D" w14:paraId="0C5A46E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76C276" w14:textId="77777777" w:rsidR="00C0190C" w:rsidRPr="00A25D4D" w:rsidRDefault="00C0190C" w:rsidP="008F13CC">
            <w:pPr>
              <w:jc w:val="left"/>
            </w:pPr>
            <w:r w:rsidRPr="00A25D4D">
              <w:rPr>
                <w:b/>
                <w:bCs/>
              </w:rPr>
              <w:t xml:space="preserve">Attribuut: </w:t>
            </w:r>
            <w:proofErr w:type="spellStart"/>
            <w:r w:rsidRPr="00A25D4D">
              <w:rPr>
                <w:b/>
                <w:bCs/>
              </w:rPr>
              <w:t>huisaansluitingAdressen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A74D66" w14:textId="77777777" w:rsidTr="00C0190C">
              <w:trPr>
                <w:tblHeader/>
                <w:tblCellSpacing w:w="0" w:type="dxa"/>
              </w:trPr>
              <w:tc>
                <w:tcPr>
                  <w:tcW w:w="360" w:type="dxa"/>
                  <w:hideMark/>
                </w:tcPr>
                <w:p w14:paraId="4F0EE3C3" w14:textId="77777777" w:rsidR="00C0190C" w:rsidRPr="00A25D4D" w:rsidRDefault="00C0190C" w:rsidP="008F13CC">
                  <w:pPr>
                    <w:jc w:val="left"/>
                  </w:pPr>
                  <w:r w:rsidRPr="00A25D4D">
                    <w:t> </w:t>
                  </w:r>
                </w:p>
              </w:tc>
              <w:tc>
                <w:tcPr>
                  <w:tcW w:w="1500" w:type="dxa"/>
                  <w:hideMark/>
                </w:tcPr>
                <w:p w14:paraId="094480D7" w14:textId="77777777" w:rsidR="00C0190C" w:rsidRPr="00A25D4D" w:rsidRDefault="00C0190C" w:rsidP="008F13CC">
                  <w:pPr>
                    <w:jc w:val="left"/>
                  </w:pPr>
                  <w:r w:rsidRPr="00A25D4D">
                    <w:t>Type:</w:t>
                  </w:r>
                </w:p>
              </w:tc>
              <w:tc>
                <w:tcPr>
                  <w:tcW w:w="0" w:type="auto"/>
                  <w:hideMark/>
                </w:tcPr>
                <w:p w14:paraId="240F7925" w14:textId="77777777" w:rsidR="00C0190C" w:rsidRPr="00A25D4D" w:rsidRDefault="00C0190C" w:rsidP="008F13CC">
                  <w:pPr>
                    <w:jc w:val="left"/>
                  </w:pPr>
                  <w:r w:rsidRPr="00A25D4D">
                    <w:t>Adres</w:t>
                  </w:r>
                </w:p>
              </w:tc>
            </w:tr>
            <w:tr w:rsidR="00C0190C" w:rsidRPr="00A25D4D" w14:paraId="38F08429" w14:textId="77777777" w:rsidTr="00C0190C">
              <w:trPr>
                <w:tblHeader/>
                <w:tblCellSpacing w:w="0" w:type="dxa"/>
              </w:trPr>
              <w:tc>
                <w:tcPr>
                  <w:tcW w:w="360" w:type="dxa"/>
                  <w:hideMark/>
                </w:tcPr>
                <w:p w14:paraId="2D50E413" w14:textId="77777777" w:rsidR="00C0190C" w:rsidRPr="00A25D4D" w:rsidRDefault="00C0190C" w:rsidP="008F13CC">
                  <w:pPr>
                    <w:jc w:val="left"/>
                  </w:pPr>
                  <w:r w:rsidRPr="00A25D4D">
                    <w:t> </w:t>
                  </w:r>
                </w:p>
              </w:tc>
              <w:tc>
                <w:tcPr>
                  <w:tcW w:w="1500" w:type="dxa"/>
                  <w:hideMark/>
                </w:tcPr>
                <w:p w14:paraId="134A7237" w14:textId="77777777" w:rsidR="00C0190C" w:rsidRPr="00A25D4D" w:rsidRDefault="00C0190C" w:rsidP="008F13CC">
                  <w:pPr>
                    <w:jc w:val="left"/>
                  </w:pPr>
                  <w:r w:rsidRPr="00A25D4D">
                    <w:t>Naam</w:t>
                  </w:r>
                </w:p>
              </w:tc>
              <w:tc>
                <w:tcPr>
                  <w:tcW w:w="0" w:type="auto"/>
                  <w:hideMark/>
                </w:tcPr>
                <w:p w14:paraId="2A0C67A2" w14:textId="77777777" w:rsidR="00C0190C" w:rsidRPr="00A25D4D" w:rsidRDefault="00C0190C" w:rsidP="008F13CC">
                  <w:pPr>
                    <w:jc w:val="left"/>
                  </w:pPr>
                </w:p>
              </w:tc>
            </w:tr>
            <w:tr w:rsidR="00C0190C" w:rsidRPr="00A25D4D" w14:paraId="7A42CFAB" w14:textId="77777777" w:rsidTr="00C0190C">
              <w:trPr>
                <w:tblHeader/>
                <w:tblCellSpacing w:w="0" w:type="dxa"/>
              </w:trPr>
              <w:tc>
                <w:tcPr>
                  <w:tcW w:w="360" w:type="dxa"/>
                  <w:hideMark/>
                </w:tcPr>
                <w:p w14:paraId="7E0AF3F7" w14:textId="77777777" w:rsidR="00C0190C" w:rsidRPr="00A25D4D" w:rsidRDefault="00C0190C" w:rsidP="008F13CC">
                  <w:pPr>
                    <w:jc w:val="left"/>
                  </w:pPr>
                  <w:r w:rsidRPr="00A25D4D">
                    <w:t> </w:t>
                  </w:r>
                </w:p>
              </w:tc>
              <w:tc>
                <w:tcPr>
                  <w:tcW w:w="1500" w:type="dxa"/>
                  <w:hideMark/>
                </w:tcPr>
                <w:p w14:paraId="053E55CD" w14:textId="77777777" w:rsidR="00C0190C" w:rsidRPr="00A25D4D" w:rsidRDefault="00C0190C" w:rsidP="008F13CC">
                  <w:pPr>
                    <w:jc w:val="left"/>
                  </w:pPr>
                  <w:r w:rsidRPr="00A25D4D">
                    <w:t>Definitie:</w:t>
                  </w:r>
                </w:p>
              </w:tc>
              <w:tc>
                <w:tcPr>
                  <w:tcW w:w="0" w:type="auto"/>
                  <w:hideMark/>
                </w:tcPr>
                <w:p w14:paraId="436E51BE" w14:textId="77777777" w:rsidR="00C0190C" w:rsidRPr="00A25D4D" w:rsidRDefault="00C0190C" w:rsidP="008F13CC">
                  <w:pPr>
                    <w:jc w:val="left"/>
                  </w:pPr>
                  <w:r w:rsidRPr="00A25D4D">
                    <w:t xml:space="preserve">Lijst van adressen waarvoor </w:t>
                  </w:r>
                  <w:proofErr w:type="spellStart"/>
                  <w:r w:rsidRPr="00A25D4D">
                    <w:t>huisaansluitschetsen</w:t>
                  </w:r>
                  <w:proofErr w:type="spellEnd"/>
                  <w:r w:rsidRPr="00A25D4D">
                    <w:t xml:space="preserve"> (extra detailinformatie, type huisaansluiting) gevraagd wordt. </w:t>
                  </w:r>
                </w:p>
              </w:tc>
            </w:tr>
            <w:tr w:rsidR="00C0190C" w:rsidRPr="00A25D4D" w14:paraId="52FFA9D1" w14:textId="77777777" w:rsidTr="00C0190C">
              <w:trPr>
                <w:tblHeader/>
                <w:tblCellSpacing w:w="0" w:type="dxa"/>
              </w:trPr>
              <w:tc>
                <w:tcPr>
                  <w:tcW w:w="360" w:type="dxa"/>
                  <w:hideMark/>
                </w:tcPr>
                <w:p w14:paraId="7025D7AB" w14:textId="77777777" w:rsidR="00C0190C" w:rsidRPr="00A25D4D" w:rsidRDefault="00C0190C" w:rsidP="008F13CC">
                  <w:pPr>
                    <w:jc w:val="left"/>
                  </w:pPr>
                  <w:r w:rsidRPr="00A25D4D">
                    <w:t> </w:t>
                  </w:r>
                </w:p>
              </w:tc>
              <w:tc>
                <w:tcPr>
                  <w:tcW w:w="1500" w:type="dxa"/>
                  <w:hideMark/>
                </w:tcPr>
                <w:p w14:paraId="76CFA16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66F9DA6" w14:textId="77777777" w:rsidR="00C0190C" w:rsidRPr="00A25D4D" w:rsidRDefault="00C0190C" w:rsidP="008F13CC">
                  <w:pPr>
                    <w:jc w:val="left"/>
                  </w:pPr>
                  <w:r w:rsidRPr="00A25D4D">
                    <w:t>0..*</w:t>
                  </w:r>
                </w:p>
              </w:tc>
            </w:tr>
          </w:tbl>
          <w:p w14:paraId="35229FD4" w14:textId="77777777" w:rsidR="00C0190C" w:rsidRPr="00A25D4D" w:rsidRDefault="00C0190C" w:rsidP="008F13CC">
            <w:pPr>
              <w:jc w:val="left"/>
            </w:pPr>
          </w:p>
        </w:tc>
      </w:tr>
      <w:tr w:rsidR="00C0190C" w:rsidRPr="00A25D4D" w14:paraId="6EC912B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5E0EC9" w14:textId="77777777" w:rsidR="00C0190C" w:rsidRPr="00A25D4D" w:rsidRDefault="00C0190C" w:rsidP="008F13CC">
            <w:pPr>
              <w:jc w:val="left"/>
            </w:pPr>
            <w:r w:rsidRPr="00A25D4D">
              <w:rPr>
                <w:b/>
                <w:bCs/>
              </w:rPr>
              <w:t>Relatie: informatiepolygoon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3A9444" w14:textId="77777777" w:rsidTr="00C0190C">
              <w:trPr>
                <w:tblHeader/>
                <w:tblCellSpacing w:w="0" w:type="dxa"/>
              </w:trPr>
              <w:tc>
                <w:tcPr>
                  <w:tcW w:w="360" w:type="dxa"/>
                  <w:hideMark/>
                </w:tcPr>
                <w:p w14:paraId="796A282E" w14:textId="77777777" w:rsidR="00C0190C" w:rsidRPr="00A25D4D" w:rsidRDefault="00C0190C" w:rsidP="008F13CC">
                  <w:pPr>
                    <w:jc w:val="left"/>
                  </w:pPr>
                  <w:r w:rsidRPr="00A25D4D">
                    <w:t> </w:t>
                  </w:r>
                </w:p>
              </w:tc>
              <w:tc>
                <w:tcPr>
                  <w:tcW w:w="1500" w:type="dxa"/>
                  <w:hideMark/>
                </w:tcPr>
                <w:p w14:paraId="789473F4" w14:textId="77777777" w:rsidR="00C0190C" w:rsidRPr="00A25D4D" w:rsidRDefault="00C0190C" w:rsidP="008F13CC">
                  <w:pPr>
                    <w:jc w:val="left"/>
                  </w:pPr>
                  <w:r w:rsidRPr="00A25D4D">
                    <w:t>Type:</w:t>
                  </w:r>
                </w:p>
              </w:tc>
              <w:tc>
                <w:tcPr>
                  <w:tcW w:w="0" w:type="auto"/>
                  <w:hideMark/>
                </w:tcPr>
                <w:p w14:paraId="72315298" w14:textId="77777777" w:rsidR="00C0190C" w:rsidRPr="00A25D4D" w:rsidRDefault="00C0190C" w:rsidP="008F13CC">
                  <w:pPr>
                    <w:jc w:val="left"/>
                  </w:pPr>
                  <w:r w:rsidRPr="00A25D4D">
                    <w:t>Informatiepolygoon</w:t>
                  </w:r>
                </w:p>
              </w:tc>
            </w:tr>
            <w:tr w:rsidR="00C0190C" w:rsidRPr="00A25D4D" w14:paraId="1C53C419" w14:textId="77777777" w:rsidTr="00C0190C">
              <w:trPr>
                <w:tblHeader/>
                <w:tblCellSpacing w:w="0" w:type="dxa"/>
              </w:trPr>
              <w:tc>
                <w:tcPr>
                  <w:tcW w:w="360" w:type="dxa"/>
                  <w:hideMark/>
                </w:tcPr>
                <w:p w14:paraId="0756E912" w14:textId="77777777" w:rsidR="00C0190C" w:rsidRPr="00A25D4D" w:rsidRDefault="00C0190C" w:rsidP="008F13CC">
                  <w:pPr>
                    <w:jc w:val="left"/>
                  </w:pPr>
                  <w:r w:rsidRPr="00A25D4D">
                    <w:t> </w:t>
                  </w:r>
                </w:p>
              </w:tc>
              <w:tc>
                <w:tcPr>
                  <w:tcW w:w="1500" w:type="dxa"/>
                  <w:hideMark/>
                </w:tcPr>
                <w:p w14:paraId="2C380E63" w14:textId="77777777" w:rsidR="00C0190C" w:rsidRPr="00A25D4D" w:rsidRDefault="00C0190C" w:rsidP="008F13CC">
                  <w:pPr>
                    <w:jc w:val="left"/>
                  </w:pPr>
                  <w:r w:rsidRPr="00A25D4D">
                    <w:t>Naam</w:t>
                  </w:r>
                </w:p>
              </w:tc>
              <w:tc>
                <w:tcPr>
                  <w:tcW w:w="0" w:type="auto"/>
                  <w:hideMark/>
                </w:tcPr>
                <w:p w14:paraId="7D8CC44D" w14:textId="77777777" w:rsidR="00C0190C" w:rsidRPr="00A25D4D" w:rsidRDefault="00C0190C" w:rsidP="008F13CC">
                  <w:pPr>
                    <w:jc w:val="left"/>
                  </w:pPr>
                </w:p>
              </w:tc>
            </w:tr>
            <w:tr w:rsidR="00C0190C" w:rsidRPr="00A25D4D" w14:paraId="1891C2FF" w14:textId="77777777" w:rsidTr="00C0190C">
              <w:trPr>
                <w:tblHeader/>
                <w:tblCellSpacing w:w="0" w:type="dxa"/>
              </w:trPr>
              <w:tc>
                <w:tcPr>
                  <w:tcW w:w="360" w:type="dxa"/>
                  <w:hideMark/>
                </w:tcPr>
                <w:p w14:paraId="5496ABF4" w14:textId="77777777" w:rsidR="00C0190C" w:rsidRPr="00A25D4D" w:rsidRDefault="00C0190C" w:rsidP="008F13CC">
                  <w:pPr>
                    <w:jc w:val="left"/>
                  </w:pPr>
                  <w:r w:rsidRPr="00A25D4D">
                    <w:t> </w:t>
                  </w:r>
                </w:p>
              </w:tc>
              <w:tc>
                <w:tcPr>
                  <w:tcW w:w="1500" w:type="dxa"/>
                  <w:hideMark/>
                </w:tcPr>
                <w:p w14:paraId="334F8450" w14:textId="77777777" w:rsidR="00C0190C" w:rsidRPr="00A25D4D" w:rsidRDefault="00C0190C" w:rsidP="008F13CC">
                  <w:pPr>
                    <w:jc w:val="left"/>
                  </w:pPr>
                  <w:r w:rsidRPr="00A25D4D">
                    <w:t>Definitie:</w:t>
                  </w:r>
                </w:p>
              </w:tc>
              <w:tc>
                <w:tcPr>
                  <w:tcW w:w="0" w:type="auto"/>
                  <w:hideMark/>
                </w:tcPr>
                <w:p w14:paraId="0C93AE48" w14:textId="77777777" w:rsidR="00C0190C" w:rsidRPr="00A25D4D" w:rsidRDefault="00C0190C" w:rsidP="008F13CC">
                  <w:pPr>
                    <w:jc w:val="left"/>
                  </w:pPr>
                  <w:r w:rsidRPr="00A25D4D">
                    <w:t xml:space="preserve">Verwijzing naar informatiepolygoon. </w:t>
                  </w:r>
                </w:p>
              </w:tc>
            </w:tr>
            <w:tr w:rsidR="00C0190C" w:rsidRPr="00A25D4D" w14:paraId="129A9A9A" w14:textId="77777777" w:rsidTr="00C0190C">
              <w:trPr>
                <w:tblHeader/>
                <w:tblCellSpacing w:w="0" w:type="dxa"/>
              </w:trPr>
              <w:tc>
                <w:tcPr>
                  <w:tcW w:w="360" w:type="dxa"/>
                  <w:hideMark/>
                </w:tcPr>
                <w:p w14:paraId="2AF26503" w14:textId="77777777" w:rsidR="00C0190C" w:rsidRPr="00A25D4D" w:rsidRDefault="00C0190C" w:rsidP="008F13CC">
                  <w:pPr>
                    <w:jc w:val="left"/>
                  </w:pPr>
                  <w:r w:rsidRPr="00A25D4D">
                    <w:t> </w:t>
                  </w:r>
                </w:p>
              </w:tc>
              <w:tc>
                <w:tcPr>
                  <w:tcW w:w="1500" w:type="dxa"/>
                  <w:hideMark/>
                </w:tcPr>
                <w:p w14:paraId="3019FCA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FFE8754" w14:textId="77777777" w:rsidR="00C0190C" w:rsidRPr="00A25D4D" w:rsidRDefault="00C0190C" w:rsidP="008F13CC">
                  <w:pPr>
                    <w:jc w:val="left"/>
                  </w:pPr>
                  <w:r w:rsidRPr="00A25D4D">
                    <w:t>0..1</w:t>
                  </w:r>
                </w:p>
              </w:tc>
            </w:tr>
          </w:tbl>
          <w:p w14:paraId="5029CDCD" w14:textId="77777777" w:rsidR="00C0190C" w:rsidRPr="00A25D4D" w:rsidRDefault="00C0190C" w:rsidP="008F13CC">
            <w:pPr>
              <w:jc w:val="left"/>
            </w:pPr>
          </w:p>
        </w:tc>
      </w:tr>
      <w:tr w:rsidR="00C0190C" w:rsidRPr="00A25D4D" w14:paraId="6714CE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E060EF" w14:textId="77777777" w:rsidR="00C0190C" w:rsidRPr="00A25D4D" w:rsidRDefault="00C0190C" w:rsidP="008F13CC">
            <w:pPr>
              <w:jc w:val="left"/>
            </w:pPr>
            <w:r w:rsidRPr="00A25D4D">
              <w:rPr>
                <w:b/>
                <w:bCs/>
              </w:rPr>
              <w:t>Relatie: graafpolygoon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025E03" w14:textId="77777777" w:rsidTr="00C0190C">
              <w:trPr>
                <w:tblHeader/>
                <w:tblCellSpacing w:w="0" w:type="dxa"/>
              </w:trPr>
              <w:tc>
                <w:tcPr>
                  <w:tcW w:w="360" w:type="dxa"/>
                  <w:hideMark/>
                </w:tcPr>
                <w:p w14:paraId="64F371EF" w14:textId="77777777" w:rsidR="00C0190C" w:rsidRPr="00A25D4D" w:rsidRDefault="00C0190C" w:rsidP="008F13CC">
                  <w:pPr>
                    <w:jc w:val="left"/>
                  </w:pPr>
                  <w:r w:rsidRPr="00A25D4D">
                    <w:t> </w:t>
                  </w:r>
                </w:p>
              </w:tc>
              <w:tc>
                <w:tcPr>
                  <w:tcW w:w="1500" w:type="dxa"/>
                  <w:hideMark/>
                </w:tcPr>
                <w:p w14:paraId="6A66D81B" w14:textId="77777777" w:rsidR="00C0190C" w:rsidRPr="00A25D4D" w:rsidRDefault="00C0190C" w:rsidP="008F13CC">
                  <w:pPr>
                    <w:jc w:val="left"/>
                  </w:pPr>
                  <w:r w:rsidRPr="00A25D4D">
                    <w:t>Type:</w:t>
                  </w:r>
                </w:p>
              </w:tc>
              <w:tc>
                <w:tcPr>
                  <w:tcW w:w="0" w:type="auto"/>
                  <w:hideMark/>
                </w:tcPr>
                <w:p w14:paraId="067D6E6F" w14:textId="77777777" w:rsidR="00C0190C" w:rsidRPr="00A25D4D" w:rsidRDefault="00C0190C" w:rsidP="008F13CC">
                  <w:pPr>
                    <w:jc w:val="left"/>
                  </w:pPr>
                  <w:r w:rsidRPr="00A25D4D">
                    <w:t>Graafpolygoon</w:t>
                  </w:r>
                </w:p>
              </w:tc>
            </w:tr>
            <w:tr w:rsidR="00C0190C" w:rsidRPr="00A25D4D" w14:paraId="16801ABB" w14:textId="77777777" w:rsidTr="00C0190C">
              <w:trPr>
                <w:tblHeader/>
                <w:tblCellSpacing w:w="0" w:type="dxa"/>
              </w:trPr>
              <w:tc>
                <w:tcPr>
                  <w:tcW w:w="360" w:type="dxa"/>
                  <w:hideMark/>
                </w:tcPr>
                <w:p w14:paraId="16DD49B9" w14:textId="77777777" w:rsidR="00C0190C" w:rsidRPr="00A25D4D" w:rsidRDefault="00C0190C" w:rsidP="008F13CC">
                  <w:pPr>
                    <w:jc w:val="left"/>
                  </w:pPr>
                  <w:r w:rsidRPr="00A25D4D">
                    <w:t> </w:t>
                  </w:r>
                </w:p>
              </w:tc>
              <w:tc>
                <w:tcPr>
                  <w:tcW w:w="1500" w:type="dxa"/>
                  <w:hideMark/>
                </w:tcPr>
                <w:p w14:paraId="4261ED43" w14:textId="77777777" w:rsidR="00C0190C" w:rsidRPr="00A25D4D" w:rsidRDefault="00C0190C" w:rsidP="008F13CC">
                  <w:pPr>
                    <w:jc w:val="left"/>
                  </w:pPr>
                  <w:r w:rsidRPr="00A25D4D">
                    <w:t>Naam</w:t>
                  </w:r>
                </w:p>
              </w:tc>
              <w:tc>
                <w:tcPr>
                  <w:tcW w:w="0" w:type="auto"/>
                  <w:hideMark/>
                </w:tcPr>
                <w:p w14:paraId="41D7FFE0" w14:textId="77777777" w:rsidR="00C0190C" w:rsidRPr="00A25D4D" w:rsidRDefault="00C0190C" w:rsidP="008F13CC">
                  <w:pPr>
                    <w:jc w:val="left"/>
                  </w:pPr>
                </w:p>
              </w:tc>
            </w:tr>
            <w:tr w:rsidR="00C0190C" w:rsidRPr="00A25D4D" w14:paraId="61E48938" w14:textId="77777777" w:rsidTr="00C0190C">
              <w:trPr>
                <w:tblHeader/>
                <w:tblCellSpacing w:w="0" w:type="dxa"/>
              </w:trPr>
              <w:tc>
                <w:tcPr>
                  <w:tcW w:w="360" w:type="dxa"/>
                  <w:hideMark/>
                </w:tcPr>
                <w:p w14:paraId="4B8E300E" w14:textId="77777777" w:rsidR="00C0190C" w:rsidRPr="00A25D4D" w:rsidRDefault="00C0190C" w:rsidP="008F13CC">
                  <w:pPr>
                    <w:jc w:val="left"/>
                  </w:pPr>
                  <w:r w:rsidRPr="00A25D4D">
                    <w:t> </w:t>
                  </w:r>
                </w:p>
              </w:tc>
              <w:tc>
                <w:tcPr>
                  <w:tcW w:w="1500" w:type="dxa"/>
                  <w:hideMark/>
                </w:tcPr>
                <w:p w14:paraId="28D664CD" w14:textId="77777777" w:rsidR="00C0190C" w:rsidRPr="00A25D4D" w:rsidRDefault="00C0190C" w:rsidP="008F13CC">
                  <w:pPr>
                    <w:jc w:val="left"/>
                  </w:pPr>
                  <w:r w:rsidRPr="00A25D4D">
                    <w:t>Definitie:</w:t>
                  </w:r>
                </w:p>
              </w:tc>
              <w:tc>
                <w:tcPr>
                  <w:tcW w:w="0" w:type="auto"/>
                  <w:hideMark/>
                </w:tcPr>
                <w:p w14:paraId="43E5CC89" w14:textId="77777777" w:rsidR="00C0190C" w:rsidRPr="00A25D4D" w:rsidRDefault="00C0190C" w:rsidP="008F13CC">
                  <w:pPr>
                    <w:jc w:val="left"/>
                  </w:pPr>
                  <w:r w:rsidRPr="00A25D4D">
                    <w:t xml:space="preserve">Verwijzing naar graafpolygoon. </w:t>
                  </w:r>
                </w:p>
              </w:tc>
            </w:tr>
            <w:tr w:rsidR="00C0190C" w:rsidRPr="00A25D4D" w14:paraId="1F4B0554" w14:textId="77777777" w:rsidTr="00C0190C">
              <w:trPr>
                <w:tblHeader/>
                <w:tblCellSpacing w:w="0" w:type="dxa"/>
              </w:trPr>
              <w:tc>
                <w:tcPr>
                  <w:tcW w:w="360" w:type="dxa"/>
                  <w:hideMark/>
                </w:tcPr>
                <w:p w14:paraId="1771274D" w14:textId="77777777" w:rsidR="00C0190C" w:rsidRPr="00A25D4D" w:rsidRDefault="00C0190C" w:rsidP="008F13CC">
                  <w:pPr>
                    <w:jc w:val="left"/>
                  </w:pPr>
                  <w:r w:rsidRPr="00A25D4D">
                    <w:t> </w:t>
                  </w:r>
                </w:p>
              </w:tc>
              <w:tc>
                <w:tcPr>
                  <w:tcW w:w="1500" w:type="dxa"/>
                  <w:hideMark/>
                </w:tcPr>
                <w:p w14:paraId="6AFD756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88E1F14" w14:textId="77777777" w:rsidR="00C0190C" w:rsidRPr="00A25D4D" w:rsidRDefault="00C0190C" w:rsidP="008F13CC">
                  <w:pPr>
                    <w:jc w:val="left"/>
                  </w:pPr>
                  <w:r w:rsidRPr="00A25D4D">
                    <w:t>0..1</w:t>
                  </w:r>
                </w:p>
              </w:tc>
            </w:tr>
          </w:tbl>
          <w:p w14:paraId="1C1830CC" w14:textId="77777777" w:rsidR="00C0190C" w:rsidRPr="00A25D4D" w:rsidRDefault="00C0190C" w:rsidP="008F13CC">
            <w:pPr>
              <w:jc w:val="left"/>
            </w:pPr>
          </w:p>
        </w:tc>
      </w:tr>
      <w:tr w:rsidR="00C0190C" w:rsidRPr="00A25D4D" w14:paraId="336F87F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3BA27D" w14:textId="77777777" w:rsidR="00C0190C" w:rsidRPr="00A25D4D" w:rsidRDefault="00C0190C" w:rsidP="008F13CC">
            <w:pPr>
              <w:jc w:val="left"/>
            </w:pPr>
            <w:r w:rsidRPr="00A25D4D">
              <w:rPr>
                <w:b/>
                <w:bCs/>
              </w:rPr>
              <w:t xml:space="preserve">Relatie: </w:t>
            </w:r>
            <w:proofErr w:type="spellStart"/>
            <w:r w:rsidRPr="00A25D4D">
              <w:rPr>
                <w:b/>
                <w:bCs/>
              </w:rPr>
              <w:t>orientatiepolygoon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A87812" w14:textId="77777777" w:rsidTr="00C0190C">
              <w:trPr>
                <w:tblHeader/>
                <w:tblCellSpacing w:w="0" w:type="dxa"/>
              </w:trPr>
              <w:tc>
                <w:tcPr>
                  <w:tcW w:w="360" w:type="dxa"/>
                  <w:hideMark/>
                </w:tcPr>
                <w:p w14:paraId="1ED55D92" w14:textId="77777777" w:rsidR="00C0190C" w:rsidRPr="00A25D4D" w:rsidRDefault="00C0190C" w:rsidP="008F13CC">
                  <w:pPr>
                    <w:jc w:val="left"/>
                  </w:pPr>
                  <w:r w:rsidRPr="00A25D4D">
                    <w:t> </w:t>
                  </w:r>
                </w:p>
              </w:tc>
              <w:tc>
                <w:tcPr>
                  <w:tcW w:w="1500" w:type="dxa"/>
                  <w:hideMark/>
                </w:tcPr>
                <w:p w14:paraId="7A735A71" w14:textId="77777777" w:rsidR="00C0190C" w:rsidRPr="00A25D4D" w:rsidRDefault="00C0190C" w:rsidP="008F13CC">
                  <w:pPr>
                    <w:jc w:val="left"/>
                  </w:pPr>
                  <w:r w:rsidRPr="00A25D4D">
                    <w:t>Type:</w:t>
                  </w:r>
                </w:p>
              </w:tc>
              <w:tc>
                <w:tcPr>
                  <w:tcW w:w="0" w:type="auto"/>
                  <w:hideMark/>
                </w:tcPr>
                <w:p w14:paraId="366187EE" w14:textId="77777777" w:rsidR="00C0190C" w:rsidRPr="00A25D4D" w:rsidRDefault="00C0190C" w:rsidP="008F13CC">
                  <w:pPr>
                    <w:jc w:val="left"/>
                  </w:pPr>
                  <w:proofErr w:type="spellStart"/>
                  <w:r w:rsidRPr="00A25D4D">
                    <w:t>Orientatiepolygoon</w:t>
                  </w:r>
                  <w:proofErr w:type="spellEnd"/>
                </w:p>
              </w:tc>
            </w:tr>
            <w:tr w:rsidR="00C0190C" w:rsidRPr="00A25D4D" w14:paraId="72F47B2B" w14:textId="77777777" w:rsidTr="00C0190C">
              <w:trPr>
                <w:tblHeader/>
                <w:tblCellSpacing w:w="0" w:type="dxa"/>
              </w:trPr>
              <w:tc>
                <w:tcPr>
                  <w:tcW w:w="360" w:type="dxa"/>
                  <w:hideMark/>
                </w:tcPr>
                <w:p w14:paraId="181336BD" w14:textId="77777777" w:rsidR="00C0190C" w:rsidRPr="00A25D4D" w:rsidRDefault="00C0190C" w:rsidP="008F13CC">
                  <w:pPr>
                    <w:jc w:val="left"/>
                  </w:pPr>
                  <w:r w:rsidRPr="00A25D4D">
                    <w:t> </w:t>
                  </w:r>
                </w:p>
              </w:tc>
              <w:tc>
                <w:tcPr>
                  <w:tcW w:w="1500" w:type="dxa"/>
                  <w:hideMark/>
                </w:tcPr>
                <w:p w14:paraId="3427AF3A" w14:textId="77777777" w:rsidR="00C0190C" w:rsidRPr="00A25D4D" w:rsidRDefault="00C0190C" w:rsidP="008F13CC">
                  <w:pPr>
                    <w:jc w:val="left"/>
                  </w:pPr>
                  <w:r w:rsidRPr="00A25D4D">
                    <w:t>Naam</w:t>
                  </w:r>
                </w:p>
              </w:tc>
              <w:tc>
                <w:tcPr>
                  <w:tcW w:w="0" w:type="auto"/>
                  <w:hideMark/>
                </w:tcPr>
                <w:p w14:paraId="717A113E" w14:textId="77777777" w:rsidR="00C0190C" w:rsidRPr="00A25D4D" w:rsidRDefault="00C0190C" w:rsidP="008F13CC">
                  <w:pPr>
                    <w:jc w:val="left"/>
                  </w:pPr>
                </w:p>
              </w:tc>
            </w:tr>
            <w:tr w:rsidR="00C0190C" w:rsidRPr="00A25D4D" w14:paraId="3CCF509E" w14:textId="77777777" w:rsidTr="00C0190C">
              <w:trPr>
                <w:tblHeader/>
                <w:tblCellSpacing w:w="0" w:type="dxa"/>
              </w:trPr>
              <w:tc>
                <w:tcPr>
                  <w:tcW w:w="360" w:type="dxa"/>
                  <w:hideMark/>
                </w:tcPr>
                <w:p w14:paraId="2826265F" w14:textId="77777777" w:rsidR="00C0190C" w:rsidRPr="00A25D4D" w:rsidRDefault="00C0190C" w:rsidP="008F13CC">
                  <w:pPr>
                    <w:jc w:val="left"/>
                  </w:pPr>
                  <w:r w:rsidRPr="00A25D4D">
                    <w:t> </w:t>
                  </w:r>
                </w:p>
              </w:tc>
              <w:tc>
                <w:tcPr>
                  <w:tcW w:w="1500" w:type="dxa"/>
                  <w:hideMark/>
                </w:tcPr>
                <w:p w14:paraId="5A9AC6D4" w14:textId="77777777" w:rsidR="00C0190C" w:rsidRPr="00A25D4D" w:rsidRDefault="00C0190C" w:rsidP="008F13CC">
                  <w:pPr>
                    <w:jc w:val="left"/>
                  </w:pPr>
                  <w:r w:rsidRPr="00A25D4D">
                    <w:t>Definitie:</w:t>
                  </w:r>
                </w:p>
              </w:tc>
              <w:tc>
                <w:tcPr>
                  <w:tcW w:w="0" w:type="auto"/>
                  <w:hideMark/>
                </w:tcPr>
                <w:p w14:paraId="7ECA9551" w14:textId="77777777" w:rsidR="00C0190C" w:rsidRPr="00A25D4D" w:rsidRDefault="00C0190C" w:rsidP="008F13CC">
                  <w:pPr>
                    <w:jc w:val="left"/>
                  </w:pPr>
                  <w:r w:rsidRPr="00A25D4D">
                    <w:t xml:space="preserve">Verwijzing naar </w:t>
                  </w:r>
                  <w:proofErr w:type="spellStart"/>
                  <w:r w:rsidRPr="00A25D4D">
                    <w:t>orientatiepolygoon</w:t>
                  </w:r>
                  <w:proofErr w:type="spellEnd"/>
                  <w:r w:rsidRPr="00A25D4D">
                    <w:t xml:space="preserve"> </w:t>
                  </w:r>
                </w:p>
              </w:tc>
            </w:tr>
            <w:tr w:rsidR="00C0190C" w:rsidRPr="00A25D4D" w14:paraId="4EA0C81F" w14:textId="77777777" w:rsidTr="00C0190C">
              <w:trPr>
                <w:tblHeader/>
                <w:tblCellSpacing w:w="0" w:type="dxa"/>
              </w:trPr>
              <w:tc>
                <w:tcPr>
                  <w:tcW w:w="360" w:type="dxa"/>
                  <w:hideMark/>
                </w:tcPr>
                <w:p w14:paraId="7854918A" w14:textId="77777777" w:rsidR="00C0190C" w:rsidRPr="00A25D4D" w:rsidRDefault="00C0190C" w:rsidP="008F13CC">
                  <w:pPr>
                    <w:jc w:val="left"/>
                  </w:pPr>
                  <w:r w:rsidRPr="00A25D4D">
                    <w:t> </w:t>
                  </w:r>
                </w:p>
              </w:tc>
              <w:tc>
                <w:tcPr>
                  <w:tcW w:w="1500" w:type="dxa"/>
                  <w:hideMark/>
                </w:tcPr>
                <w:p w14:paraId="5F605AA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E82E53B" w14:textId="77777777" w:rsidR="00C0190C" w:rsidRPr="00A25D4D" w:rsidRDefault="00C0190C" w:rsidP="008F13CC">
                  <w:pPr>
                    <w:jc w:val="left"/>
                  </w:pPr>
                  <w:r w:rsidRPr="00A25D4D">
                    <w:t>0..1</w:t>
                  </w:r>
                </w:p>
              </w:tc>
            </w:tr>
          </w:tbl>
          <w:p w14:paraId="092A363D" w14:textId="77777777" w:rsidR="00C0190C" w:rsidRPr="00A25D4D" w:rsidRDefault="00C0190C" w:rsidP="008F13CC">
            <w:pPr>
              <w:jc w:val="left"/>
            </w:pPr>
          </w:p>
        </w:tc>
      </w:tr>
      <w:tr w:rsidR="00422E39" w:rsidRPr="00A25D4D" w14:paraId="0AE439B3" w14:textId="77777777" w:rsidTr="00C0190C">
        <w:trPr>
          <w:tblCellSpacing w:w="0" w:type="dxa"/>
          <w:ins w:id="436" w:author="Paul Janssen" w:date="2020-07-06T12:25:00Z"/>
        </w:trPr>
        <w:tc>
          <w:tcPr>
            <w:tcW w:w="0" w:type="auto"/>
            <w:tcBorders>
              <w:top w:val="outset" w:sz="6" w:space="0" w:color="auto"/>
              <w:left w:val="outset" w:sz="6" w:space="0" w:color="auto"/>
              <w:bottom w:val="outset" w:sz="6" w:space="0" w:color="auto"/>
              <w:right w:val="outset" w:sz="6" w:space="0" w:color="auto"/>
            </w:tcBorders>
          </w:tcPr>
          <w:p w14:paraId="7901CB3B" w14:textId="055643A4" w:rsidR="00422E39" w:rsidRPr="00422E39" w:rsidRDefault="00422E39" w:rsidP="00422E39">
            <w:pPr>
              <w:jc w:val="left"/>
              <w:rPr>
                <w:ins w:id="437" w:author="Paul Janssen" w:date="2020-07-06T12:26:00Z"/>
              </w:rPr>
            </w:pPr>
            <w:proofErr w:type="spellStart"/>
            <w:ins w:id="438" w:author="Paul Janssen" w:date="2020-07-06T12:26:00Z">
              <w:r w:rsidRPr="00422E39">
                <w:rPr>
                  <w:b/>
                  <w:bCs/>
                </w:rPr>
                <w:t>Constraint</w:t>
              </w:r>
              <w:proofErr w:type="spellEnd"/>
              <w:r w:rsidRPr="00422E39">
                <w:rPr>
                  <w:b/>
                  <w:bCs/>
                </w:rPr>
                <w:t xml:space="preserve">: </w:t>
              </w:r>
            </w:ins>
            <w:ins w:id="439" w:author="Paul Janssen" w:date="2020-07-06T12:27:00Z">
              <w:r w:rsidRPr="00422E39">
                <w:rPr>
                  <w:b/>
                  <w:bCs/>
                </w:rPr>
                <w:t>LocatieOmschrijvingMax100Karakters</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422E39" w:rsidRPr="00422E39" w14:paraId="7DAA2969" w14:textId="77777777" w:rsidTr="00137CC1">
              <w:trPr>
                <w:tblHeader/>
                <w:tblCellSpacing w:w="0" w:type="dxa"/>
                <w:ins w:id="440" w:author="Paul Janssen" w:date="2020-07-06T12:26:00Z"/>
              </w:trPr>
              <w:tc>
                <w:tcPr>
                  <w:tcW w:w="360" w:type="dxa"/>
                  <w:hideMark/>
                </w:tcPr>
                <w:p w14:paraId="54DE9E34" w14:textId="77777777" w:rsidR="00422E39" w:rsidRPr="00422E39" w:rsidRDefault="00422E39" w:rsidP="00422E39">
                  <w:pPr>
                    <w:jc w:val="left"/>
                    <w:rPr>
                      <w:ins w:id="441" w:author="Paul Janssen" w:date="2020-07-06T12:26:00Z"/>
                    </w:rPr>
                  </w:pPr>
                  <w:ins w:id="442" w:author="Paul Janssen" w:date="2020-07-06T12:26:00Z">
                    <w:r w:rsidRPr="00422E39">
                      <w:t> </w:t>
                    </w:r>
                  </w:ins>
                </w:p>
              </w:tc>
              <w:tc>
                <w:tcPr>
                  <w:tcW w:w="1500" w:type="dxa"/>
                  <w:hideMark/>
                </w:tcPr>
                <w:p w14:paraId="7B680FD2" w14:textId="77777777" w:rsidR="00422E39" w:rsidRPr="00422E39" w:rsidRDefault="00422E39" w:rsidP="00422E39">
                  <w:pPr>
                    <w:jc w:val="left"/>
                    <w:rPr>
                      <w:ins w:id="443" w:author="Paul Janssen" w:date="2020-07-06T12:26:00Z"/>
                    </w:rPr>
                  </w:pPr>
                  <w:ins w:id="444" w:author="Paul Janssen" w:date="2020-07-06T12:26:00Z">
                    <w:r w:rsidRPr="00422E39">
                      <w:t>Natuurlijke taal:</w:t>
                    </w:r>
                  </w:ins>
                </w:p>
              </w:tc>
              <w:tc>
                <w:tcPr>
                  <w:tcW w:w="0" w:type="auto"/>
                  <w:hideMark/>
                </w:tcPr>
                <w:p w14:paraId="6233F0CF" w14:textId="591102BA" w:rsidR="00422E39" w:rsidRPr="00422E39" w:rsidRDefault="00422E39" w:rsidP="00422E39">
                  <w:pPr>
                    <w:jc w:val="left"/>
                    <w:rPr>
                      <w:ins w:id="445" w:author="Paul Janssen" w:date="2020-07-06T12:26:00Z"/>
                    </w:rPr>
                  </w:pPr>
                  <w:proofErr w:type="spellStart"/>
                  <w:ins w:id="446" w:author="Paul Janssen" w:date="2020-07-06T12:27:00Z">
                    <w:r w:rsidRPr="00422E39">
                      <w:t>LocatieOmschrijving</w:t>
                    </w:r>
                    <w:proofErr w:type="spellEnd"/>
                    <w:r w:rsidRPr="00422E39">
                      <w:t xml:space="preserve"> heeft maximaal 100 karakters</w:t>
                    </w:r>
                  </w:ins>
                </w:p>
              </w:tc>
            </w:tr>
            <w:tr w:rsidR="00422E39" w:rsidRPr="00422E39" w14:paraId="6CD7D8BC" w14:textId="77777777" w:rsidTr="00137CC1">
              <w:trPr>
                <w:tblHeader/>
                <w:tblCellSpacing w:w="0" w:type="dxa"/>
                <w:ins w:id="447" w:author="Paul Janssen" w:date="2020-07-06T12:26:00Z"/>
              </w:trPr>
              <w:tc>
                <w:tcPr>
                  <w:tcW w:w="360" w:type="dxa"/>
                  <w:hideMark/>
                </w:tcPr>
                <w:p w14:paraId="040396C9" w14:textId="77777777" w:rsidR="00422E39" w:rsidRPr="00422E39" w:rsidRDefault="00422E39" w:rsidP="00422E39">
                  <w:pPr>
                    <w:jc w:val="left"/>
                    <w:rPr>
                      <w:ins w:id="448" w:author="Paul Janssen" w:date="2020-07-06T12:26:00Z"/>
                    </w:rPr>
                  </w:pPr>
                  <w:ins w:id="449" w:author="Paul Janssen" w:date="2020-07-06T12:26:00Z">
                    <w:r w:rsidRPr="00422E39">
                      <w:t> </w:t>
                    </w:r>
                  </w:ins>
                </w:p>
              </w:tc>
              <w:tc>
                <w:tcPr>
                  <w:tcW w:w="1500" w:type="dxa"/>
                  <w:hideMark/>
                </w:tcPr>
                <w:p w14:paraId="18BC5764" w14:textId="77777777" w:rsidR="00422E39" w:rsidRPr="00422E39" w:rsidRDefault="00422E39" w:rsidP="00422E39">
                  <w:pPr>
                    <w:jc w:val="left"/>
                    <w:rPr>
                      <w:ins w:id="450" w:author="Paul Janssen" w:date="2020-07-06T12:26:00Z"/>
                    </w:rPr>
                  </w:pPr>
                  <w:ins w:id="451" w:author="Paul Janssen" w:date="2020-07-06T12:26:00Z">
                    <w:r w:rsidRPr="00422E39">
                      <w:t>OCL:</w:t>
                    </w:r>
                  </w:ins>
                </w:p>
              </w:tc>
              <w:tc>
                <w:tcPr>
                  <w:tcW w:w="0" w:type="auto"/>
                  <w:hideMark/>
                </w:tcPr>
                <w:p w14:paraId="6477525C" w14:textId="77777777" w:rsidR="00422E39" w:rsidRPr="00422E39" w:rsidRDefault="00422E39" w:rsidP="00422E39">
                  <w:pPr>
                    <w:autoSpaceDE w:val="0"/>
                    <w:autoSpaceDN w:val="0"/>
                    <w:adjustRightInd w:val="0"/>
                    <w:spacing w:after="80" w:line="240" w:lineRule="auto"/>
                    <w:jc w:val="left"/>
                    <w:rPr>
                      <w:ins w:id="452" w:author="Paul Janssen" w:date="2020-07-06T12:27:00Z"/>
                      <w:rFonts w:cs="Calibri"/>
                      <w:rPrChange w:id="453" w:author="Paul Janssen" w:date="2020-07-06T12:28:00Z">
                        <w:rPr>
                          <w:ins w:id="454" w:author="Paul Janssen" w:date="2020-07-06T12:27:00Z"/>
                          <w:rFonts w:ascii="Calibri" w:hAnsi="Calibri" w:cs="Calibri"/>
                          <w:sz w:val="20"/>
                          <w:szCs w:val="20"/>
                        </w:rPr>
                      </w:rPrChange>
                    </w:rPr>
                  </w:pPr>
                  <w:proofErr w:type="spellStart"/>
                  <w:ins w:id="455" w:author="Paul Janssen" w:date="2020-07-06T12:27:00Z">
                    <w:r w:rsidRPr="00422E39">
                      <w:rPr>
                        <w:rFonts w:cs="Calibri"/>
                        <w:rPrChange w:id="456" w:author="Paul Janssen" w:date="2020-07-06T12:28:00Z">
                          <w:rPr>
                            <w:rFonts w:ascii="Calibri" w:hAnsi="Calibri" w:cs="Calibri"/>
                            <w:sz w:val="20"/>
                            <w:szCs w:val="20"/>
                          </w:rPr>
                        </w:rPrChange>
                      </w:rPr>
                      <w:t>Inv</w:t>
                    </w:r>
                    <w:proofErr w:type="spellEnd"/>
                    <w:r w:rsidRPr="00422E39">
                      <w:rPr>
                        <w:rFonts w:cs="Calibri"/>
                        <w:rPrChange w:id="457" w:author="Paul Janssen" w:date="2020-07-06T12:28:00Z">
                          <w:rPr>
                            <w:rFonts w:ascii="Calibri" w:hAnsi="Calibri" w:cs="Calibri"/>
                            <w:sz w:val="20"/>
                            <w:szCs w:val="20"/>
                          </w:rPr>
                        </w:rPrChange>
                      </w:rPr>
                      <w:t xml:space="preserve"> LocatieOmschrijvingMax100Karakters:</w:t>
                    </w:r>
                  </w:ins>
                </w:p>
                <w:p w14:paraId="742C9187" w14:textId="6DC48CDA" w:rsidR="00422E39" w:rsidRPr="00422E39" w:rsidRDefault="00422E39">
                  <w:pPr>
                    <w:autoSpaceDE w:val="0"/>
                    <w:autoSpaceDN w:val="0"/>
                    <w:adjustRightInd w:val="0"/>
                    <w:spacing w:after="80" w:line="240" w:lineRule="auto"/>
                    <w:jc w:val="left"/>
                    <w:rPr>
                      <w:ins w:id="458" w:author="Paul Janssen" w:date="2020-07-06T12:26:00Z"/>
                      <w:rFonts w:cs="Calibri"/>
                    </w:rPr>
                    <w:pPrChange w:id="459" w:author="Paul Janssen" w:date="2020-07-06T12:27:00Z">
                      <w:pPr>
                        <w:jc w:val="left"/>
                      </w:pPr>
                    </w:pPrChange>
                  </w:pPr>
                  <w:proofErr w:type="spellStart"/>
                  <w:ins w:id="460" w:author="Paul Janssen" w:date="2020-07-06T12:27:00Z">
                    <w:r w:rsidRPr="00422E39">
                      <w:rPr>
                        <w:rFonts w:cs="Calibri"/>
                        <w:rPrChange w:id="461" w:author="Paul Janssen" w:date="2020-07-06T12:28:00Z">
                          <w:rPr>
                            <w:rFonts w:ascii="Calibri" w:hAnsi="Calibri" w:cs="Calibri"/>
                            <w:sz w:val="20"/>
                            <w:szCs w:val="20"/>
                          </w:rPr>
                        </w:rPrChange>
                      </w:rPr>
                      <w:t>self.</w:t>
                    </w:r>
                  </w:ins>
                  <w:ins w:id="462" w:author="Paul Janssen" w:date="2020-07-06T12:28:00Z">
                    <w:r>
                      <w:rPr>
                        <w:rFonts w:cs="Calibri"/>
                      </w:rPr>
                      <w:t>locatieOmschrijving</w:t>
                    </w:r>
                  </w:ins>
                  <w:ins w:id="463" w:author="Paul Janssen" w:date="2020-07-06T12:27:00Z">
                    <w:r w:rsidRPr="00422E39">
                      <w:rPr>
                        <w:rFonts w:cs="Calibri"/>
                        <w:rPrChange w:id="464" w:author="Paul Janssen" w:date="2020-07-06T12:28:00Z">
                          <w:rPr>
                            <w:rFonts w:ascii="Calibri" w:hAnsi="Calibri" w:cs="Calibri"/>
                            <w:sz w:val="20"/>
                            <w:szCs w:val="20"/>
                          </w:rPr>
                        </w:rPrChange>
                      </w:rPr>
                      <w:t>.size</w:t>
                    </w:r>
                    <w:proofErr w:type="spellEnd"/>
                    <w:r w:rsidRPr="00422E39">
                      <w:rPr>
                        <w:rFonts w:cs="Calibri"/>
                        <w:rPrChange w:id="465" w:author="Paul Janssen" w:date="2020-07-06T12:28:00Z">
                          <w:rPr>
                            <w:rFonts w:ascii="Calibri" w:hAnsi="Calibri" w:cs="Calibri"/>
                            <w:sz w:val="20"/>
                            <w:szCs w:val="20"/>
                          </w:rPr>
                        </w:rPrChange>
                      </w:rPr>
                      <w:t xml:space="preserve">() </w:t>
                    </w:r>
                  </w:ins>
                  <w:ins w:id="466" w:author="Paul Janssen" w:date="2020-07-06T12:31:00Z">
                    <w:r>
                      <w:rPr>
                        <w:rFonts w:cs="Calibri"/>
                      </w:rPr>
                      <w:t>&lt;</w:t>
                    </w:r>
                  </w:ins>
                  <w:ins w:id="467" w:author="Paul Janssen" w:date="2020-07-06T12:27:00Z">
                    <w:r w:rsidRPr="00422E39">
                      <w:rPr>
                        <w:rFonts w:cs="Calibri"/>
                        <w:rPrChange w:id="468" w:author="Paul Janssen" w:date="2020-07-06T12:28:00Z">
                          <w:rPr>
                            <w:rFonts w:ascii="Calibri" w:hAnsi="Calibri" w:cs="Calibri"/>
                            <w:sz w:val="20"/>
                            <w:szCs w:val="20"/>
                          </w:rPr>
                        </w:rPrChange>
                      </w:rPr>
                      <w:t>= 100</w:t>
                    </w:r>
                  </w:ins>
                </w:p>
              </w:tc>
            </w:tr>
          </w:tbl>
          <w:p w14:paraId="7DC50881" w14:textId="77777777" w:rsidR="00422E39" w:rsidRPr="00422E39" w:rsidRDefault="00422E39" w:rsidP="008F13CC">
            <w:pPr>
              <w:jc w:val="left"/>
              <w:rPr>
                <w:ins w:id="469" w:author="Paul Janssen" w:date="2020-07-06T12:25:00Z"/>
                <w:b/>
                <w:bCs/>
              </w:rPr>
            </w:pPr>
          </w:p>
        </w:tc>
      </w:tr>
      <w:tr w:rsidR="00C0190C" w:rsidRPr="00A25D4D" w14:paraId="29E39A9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C10033"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PolygoonInRelatieTotAanvraagSoort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9A78DA" w14:textId="77777777" w:rsidTr="00C0190C">
              <w:trPr>
                <w:tblHeader/>
                <w:tblCellSpacing w:w="0" w:type="dxa"/>
              </w:trPr>
              <w:tc>
                <w:tcPr>
                  <w:tcW w:w="360" w:type="dxa"/>
                  <w:hideMark/>
                </w:tcPr>
                <w:p w14:paraId="7F319810" w14:textId="77777777" w:rsidR="00C0190C" w:rsidRPr="00A25D4D" w:rsidRDefault="00C0190C" w:rsidP="008F13CC">
                  <w:pPr>
                    <w:jc w:val="left"/>
                  </w:pPr>
                  <w:r w:rsidRPr="00A25D4D">
                    <w:t> </w:t>
                  </w:r>
                </w:p>
              </w:tc>
              <w:tc>
                <w:tcPr>
                  <w:tcW w:w="1500" w:type="dxa"/>
                  <w:hideMark/>
                </w:tcPr>
                <w:p w14:paraId="2CA3A177" w14:textId="77777777" w:rsidR="00C0190C" w:rsidRPr="00A25D4D" w:rsidRDefault="00C0190C" w:rsidP="008F13CC">
                  <w:pPr>
                    <w:jc w:val="left"/>
                  </w:pPr>
                  <w:r w:rsidRPr="00A25D4D">
                    <w:t>Natuurlijke taal:</w:t>
                  </w:r>
                </w:p>
              </w:tc>
              <w:tc>
                <w:tcPr>
                  <w:tcW w:w="0" w:type="auto"/>
                  <w:hideMark/>
                </w:tcPr>
                <w:p w14:paraId="1C760B41" w14:textId="77777777" w:rsidR="00C0190C" w:rsidRPr="00A25D4D" w:rsidRDefault="00C0190C" w:rsidP="008F13CC">
                  <w:pPr>
                    <w:jc w:val="left"/>
                  </w:pPr>
                  <w:r w:rsidRPr="00A25D4D">
                    <w:t xml:space="preserve">Graafmelding: Graafpolygoon-Verplicht, Informatiepolygoon-Optioneel. </w:t>
                  </w:r>
                  <w:proofErr w:type="spellStart"/>
                  <w:r w:rsidRPr="00A25D4D">
                    <w:t>Orientatiepolygoon</w:t>
                  </w:r>
                  <w:proofErr w:type="spellEnd"/>
                  <w:r w:rsidRPr="00A25D4D">
                    <w:t xml:space="preserve">-Afwezig. Calamiteitenmelding: Graafpolygoon-Verplicht en Informatiepolygoon-Optioneel. </w:t>
                  </w:r>
                  <w:proofErr w:type="spellStart"/>
                  <w:r w:rsidRPr="00A25D4D">
                    <w:t>Orientatiepolygoon</w:t>
                  </w:r>
                  <w:proofErr w:type="spellEnd"/>
                  <w:r w:rsidRPr="00A25D4D">
                    <w:t xml:space="preserve">-Afwezig. </w:t>
                  </w:r>
                  <w:proofErr w:type="spellStart"/>
                  <w:r w:rsidRPr="00A25D4D">
                    <w:t>Orientatieverzoek</w:t>
                  </w:r>
                  <w:proofErr w:type="spellEnd"/>
                  <w:r w:rsidRPr="00A25D4D">
                    <w:t xml:space="preserve">: Graafpolygoon-Geen en Informatiepolygoon-Geen en </w:t>
                  </w:r>
                  <w:proofErr w:type="spellStart"/>
                  <w:r w:rsidRPr="00A25D4D">
                    <w:t>Orientatiepolygoon</w:t>
                  </w:r>
                  <w:proofErr w:type="spellEnd"/>
                  <w:r w:rsidRPr="00A25D4D">
                    <w:t xml:space="preserve">-Verplicht </w:t>
                  </w:r>
                </w:p>
              </w:tc>
            </w:tr>
            <w:tr w:rsidR="00C0190C" w:rsidRPr="00A25D4D" w14:paraId="1097EC73" w14:textId="77777777" w:rsidTr="00C0190C">
              <w:trPr>
                <w:tblHeader/>
                <w:tblCellSpacing w:w="0" w:type="dxa"/>
              </w:trPr>
              <w:tc>
                <w:tcPr>
                  <w:tcW w:w="360" w:type="dxa"/>
                  <w:hideMark/>
                </w:tcPr>
                <w:p w14:paraId="7C1B44E5" w14:textId="77777777" w:rsidR="00C0190C" w:rsidRPr="00A25D4D" w:rsidRDefault="00C0190C" w:rsidP="008F13CC">
                  <w:pPr>
                    <w:jc w:val="left"/>
                  </w:pPr>
                  <w:r w:rsidRPr="00A25D4D">
                    <w:t> </w:t>
                  </w:r>
                </w:p>
              </w:tc>
              <w:tc>
                <w:tcPr>
                  <w:tcW w:w="1500" w:type="dxa"/>
                  <w:hideMark/>
                </w:tcPr>
                <w:p w14:paraId="3D2EEF37" w14:textId="77777777" w:rsidR="00C0190C" w:rsidRPr="00A25D4D" w:rsidRDefault="00C0190C" w:rsidP="008F13CC">
                  <w:pPr>
                    <w:jc w:val="left"/>
                  </w:pPr>
                  <w:r w:rsidRPr="00A25D4D">
                    <w:t>OCL:</w:t>
                  </w:r>
                </w:p>
              </w:tc>
              <w:tc>
                <w:tcPr>
                  <w:tcW w:w="0" w:type="auto"/>
                  <w:hideMark/>
                </w:tcPr>
                <w:p w14:paraId="4C9BEBB8" w14:textId="77777777" w:rsidR="00C0190C" w:rsidRDefault="00C0190C" w:rsidP="008F13CC">
                  <w:pPr>
                    <w:jc w:val="left"/>
                  </w:pPr>
                  <w:proofErr w:type="spellStart"/>
                  <w:r w:rsidRPr="00A25D4D">
                    <w:t>Inv</w:t>
                  </w:r>
                  <w:proofErr w:type="spellEnd"/>
                  <w:r w:rsidRPr="00A25D4D">
                    <w:t xml:space="preserve"> </w:t>
                  </w:r>
                  <w:proofErr w:type="spellStart"/>
                  <w:r w:rsidRPr="00A25D4D">
                    <w:t>PolygoonInRelatieTotAanvraagSoort</w:t>
                  </w:r>
                  <w:proofErr w:type="spellEnd"/>
                  <w:r w:rsidRPr="00A25D4D">
                    <w:t xml:space="preserve">: </w:t>
                  </w:r>
                </w:p>
                <w:p w14:paraId="14AECA69" w14:textId="77777777" w:rsidR="00C0190C" w:rsidRPr="00A25D4D" w:rsidRDefault="00C0190C" w:rsidP="008F13CC">
                  <w:pPr>
                    <w:jc w:val="left"/>
                  </w:pPr>
                  <w:proofErr w:type="spellStart"/>
                  <w:r w:rsidRPr="00A25D4D">
                    <w:t>self.aanvraagSoort</w:t>
                  </w:r>
                  <w:proofErr w:type="spellEnd"/>
                  <w:r w:rsidRPr="00A25D4D">
                    <w:t xml:space="preserve"> = </w:t>
                  </w:r>
                  <w:proofErr w:type="spellStart"/>
                  <w:r w:rsidRPr="00A25D4D">
                    <w:t>AanvraagsoortValue</w:t>
                  </w:r>
                  <w:proofErr w:type="spellEnd"/>
                  <w:r w:rsidRPr="00A25D4D">
                    <w:t xml:space="preserve">::graafmelding or </w:t>
                  </w:r>
                  <w:proofErr w:type="spellStart"/>
                  <w:r w:rsidRPr="00A25D4D">
                    <w:t>self.aanvraagSoort</w:t>
                  </w:r>
                  <w:proofErr w:type="spellEnd"/>
                  <w:r w:rsidRPr="00A25D4D">
                    <w:t xml:space="preserve"> = </w:t>
                  </w:r>
                  <w:proofErr w:type="spellStart"/>
                  <w:r w:rsidRPr="00A25D4D">
                    <w:t>AanvraagsoortValue</w:t>
                  </w:r>
                  <w:proofErr w:type="spellEnd"/>
                  <w:r w:rsidRPr="00A25D4D">
                    <w:t xml:space="preserve">::calamiteitenmelding </w:t>
                  </w:r>
                  <w:proofErr w:type="spellStart"/>
                  <w:r w:rsidRPr="00A25D4D">
                    <w:t>implies</w:t>
                  </w:r>
                  <w:proofErr w:type="spellEnd"/>
                  <w:r w:rsidRPr="00A25D4D">
                    <w:t xml:space="preserve"> (</w:t>
                  </w:r>
                  <w:proofErr w:type="spellStart"/>
                  <w:r w:rsidRPr="00A25D4D">
                    <w:t>self.graafpolygoon</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self.orientatiepolygoon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self.aanvraagSoort</w:t>
                  </w:r>
                  <w:proofErr w:type="spellEnd"/>
                  <w:r w:rsidRPr="00A25D4D">
                    <w:t xml:space="preserve"> = </w:t>
                  </w:r>
                  <w:proofErr w:type="spellStart"/>
                  <w:r w:rsidRPr="00A25D4D">
                    <w:t>AanvraagsoortValue</w:t>
                  </w:r>
                  <w:proofErr w:type="spellEnd"/>
                  <w:r w:rsidRPr="00A25D4D">
                    <w:t>::</w:t>
                  </w:r>
                  <w:proofErr w:type="spellStart"/>
                  <w:r w:rsidRPr="00A25D4D">
                    <w:t>orientatieverzoek</w:t>
                  </w:r>
                  <w:proofErr w:type="spellEnd"/>
                  <w:r w:rsidRPr="00A25D4D">
                    <w:t xml:space="preserve"> </w:t>
                  </w:r>
                  <w:proofErr w:type="spellStart"/>
                  <w:r w:rsidRPr="00A25D4D">
                    <w:t>implies</w:t>
                  </w:r>
                  <w:proofErr w:type="spellEnd"/>
                  <w:r w:rsidRPr="00A25D4D">
                    <w:t xml:space="preserve"> (</w:t>
                  </w:r>
                  <w:proofErr w:type="spellStart"/>
                  <w:r w:rsidRPr="00A25D4D">
                    <w:t>self.graafpolygoon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self.informatiepolygoon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self.orientatiepolygoon</w:t>
                  </w:r>
                  <w:proofErr w:type="spellEnd"/>
                  <w:r w:rsidRPr="00A25D4D">
                    <w:t>-&gt;</w:t>
                  </w:r>
                  <w:proofErr w:type="spellStart"/>
                  <w:r w:rsidRPr="00A25D4D">
                    <w:t>notEmpty</w:t>
                  </w:r>
                  <w:proofErr w:type="spellEnd"/>
                  <w:r w:rsidRPr="00A25D4D">
                    <w:t>())</w:t>
                  </w:r>
                </w:p>
              </w:tc>
            </w:tr>
          </w:tbl>
          <w:p w14:paraId="2F56A423" w14:textId="77777777" w:rsidR="00C0190C" w:rsidRPr="00A25D4D" w:rsidRDefault="00C0190C" w:rsidP="008F13CC">
            <w:pPr>
              <w:jc w:val="left"/>
            </w:pPr>
          </w:p>
        </w:tc>
      </w:tr>
    </w:tbl>
    <w:p w14:paraId="1BADB44C" w14:textId="77777777" w:rsidR="00C0190C" w:rsidRPr="00A25D4D" w:rsidRDefault="00C0190C" w:rsidP="008F13CC">
      <w:pPr>
        <w:pStyle w:val="Kop5"/>
        <w:jc w:val="left"/>
        <w:rPr>
          <w:sz w:val="16"/>
          <w:szCs w:val="16"/>
        </w:rPr>
      </w:pPr>
      <w:proofErr w:type="spellStart"/>
      <w:r w:rsidRPr="00A25D4D">
        <w:rPr>
          <w:sz w:val="16"/>
          <w:szCs w:val="16"/>
        </w:rPr>
        <w:t>GebiedsinformatieLevering</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470" w:author="Paul Janssen" w:date="2020-06-10T18:09: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471">
          <w:tblGrid>
            <w:gridCol w:w="9132"/>
          </w:tblGrid>
        </w:tblGridChange>
      </w:tblGrid>
      <w:tr w:rsidR="00C0190C" w:rsidRPr="00A25D4D" w14:paraId="4FED59B6" w14:textId="77777777" w:rsidTr="00EF6C54">
        <w:trPr>
          <w:trHeight w:val="225"/>
          <w:tblHeader/>
          <w:tblCellSpacing w:w="0" w:type="dxa"/>
          <w:trPrChange w:id="472" w:author="Paul Janssen" w:date="2020-06-10T18:09: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473" w:author="Paul Janssen" w:date="2020-06-10T18:09: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71EA989B" w14:textId="77777777" w:rsidR="00C0190C" w:rsidRPr="00A25D4D" w:rsidRDefault="00C0190C" w:rsidP="008F13CC">
            <w:pPr>
              <w:jc w:val="left"/>
            </w:pPr>
            <w:proofErr w:type="spellStart"/>
            <w:r w:rsidRPr="00A25D4D">
              <w:rPr>
                <w:b/>
                <w:bCs/>
              </w:rPr>
              <w:t>GebiedsinformatieLevering</w:t>
            </w:r>
            <w:proofErr w:type="spellEnd"/>
          </w:p>
        </w:tc>
      </w:tr>
      <w:tr w:rsidR="00C0190C" w:rsidRPr="00A25D4D" w14:paraId="3D1201D7" w14:textId="77777777" w:rsidTr="00EF6C54">
        <w:trPr>
          <w:tblCellSpacing w:w="0" w:type="dxa"/>
          <w:trPrChange w:id="474" w:author="Paul Janssen" w:date="2020-06-10T18:09: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75" w:author="Paul Janssen" w:date="2020-06-10T18:09: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22B0983" w14:textId="77777777" w:rsidTr="00C0190C">
              <w:trPr>
                <w:tblHeader/>
                <w:tblCellSpacing w:w="0" w:type="dxa"/>
              </w:trPr>
              <w:tc>
                <w:tcPr>
                  <w:tcW w:w="360" w:type="dxa"/>
                  <w:hideMark/>
                </w:tcPr>
                <w:p w14:paraId="5F976811" w14:textId="77777777" w:rsidR="00C0190C" w:rsidRPr="00A25D4D" w:rsidRDefault="00C0190C" w:rsidP="008F13CC">
                  <w:pPr>
                    <w:jc w:val="left"/>
                  </w:pPr>
                  <w:r w:rsidRPr="00A25D4D">
                    <w:t> </w:t>
                  </w:r>
                </w:p>
              </w:tc>
              <w:tc>
                <w:tcPr>
                  <w:tcW w:w="1500" w:type="dxa"/>
                  <w:hideMark/>
                </w:tcPr>
                <w:p w14:paraId="4E8042EB" w14:textId="77777777" w:rsidR="00C0190C" w:rsidRPr="00A25D4D" w:rsidRDefault="00C0190C" w:rsidP="008F13CC">
                  <w:pPr>
                    <w:jc w:val="left"/>
                  </w:pPr>
                  <w:r w:rsidRPr="00A25D4D">
                    <w:t>Naam</w:t>
                  </w:r>
                </w:p>
              </w:tc>
              <w:tc>
                <w:tcPr>
                  <w:tcW w:w="0" w:type="auto"/>
                  <w:hideMark/>
                </w:tcPr>
                <w:p w14:paraId="29941D0B" w14:textId="77777777" w:rsidR="00C0190C" w:rsidRPr="00A25D4D" w:rsidRDefault="00C0190C" w:rsidP="008F13CC">
                  <w:pPr>
                    <w:jc w:val="left"/>
                  </w:pPr>
                </w:p>
              </w:tc>
            </w:tr>
            <w:tr w:rsidR="00C0190C" w:rsidRPr="00A25D4D" w14:paraId="376C31BB" w14:textId="77777777" w:rsidTr="00C0190C">
              <w:trPr>
                <w:tblHeader/>
                <w:tblCellSpacing w:w="0" w:type="dxa"/>
              </w:trPr>
              <w:tc>
                <w:tcPr>
                  <w:tcW w:w="360" w:type="dxa"/>
                  <w:hideMark/>
                </w:tcPr>
                <w:p w14:paraId="3818AA40" w14:textId="77777777" w:rsidR="00C0190C" w:rsidRPr="00A25D4D" w:rsidRDefault="00C0190C" w:rsidP="008F13CC">
                  <w:pPr>
                    <w:jc w:val="left"/>
                  </w:pPr>
                  <w:r w:rsidRPr="00A25D4D">
                    <w:t> </w:t>
                  </w:r>
                </w:p>
              </w:tc>
              <w:tc>
                <w:tcPr>
                  <w:tcW w:w="1500" w:type="dxa"/>
                  <w:hideMark/>
                </w:tcPr>
                <w:p w14:paraId="254833EA" w14:textId="77777777" w:rsidR="00C0190C" w:rsidRPr="00A25D4D" w:rsidRDefault="00C0190C" w:rsidP="008F13CC">
                  <w:pPr>
                    <w:jc w:val="left"/>
                  </w:pPr>
                  <w:r w:rsidRPr="00A25D4D">
                    <w:t>Definitie:</w:t>
                  </w:r>
                </w:p>
              </w:tc>
              <w:tc>
                <w:tcPr>
                  <w:tcW w:w="0" w:type="auto"/>
                  <w:hideMark/>
                </w:tcPr>
                <w:p w14:paraId="5DFC699A" w14:textId="77777777" w:rsidR="00C0190C" w:rsidRPr="00A25D4D" w:rsidRDefault="00C0190C" w:rsidP="008F13CC">
                  <w:pPr>
                    <w:jc w:val="left"/>
                  </w:pPr>
                  <w:r w:rsidRPr="00A25D4D">
                    <w:t xml:space="preserve">Gebiedsinformatie is het geheel van informatie dat door beheerders, via de Dienst wordt verstrekt over de betrokken </w:t>
                  </w:r>
                  <w:proofErr w:type="spellStart"/>
                  <w:r w:rsidRPr="00A25D4D">
                    <w:t>orientatiepolygoon</w:t>
                  </w:r>
                  <w:proofErr w:type="spellEnd"/>
                  <w:r w:rsidRPr="00A25D4D">
                    <w:t xml:space="preserve"> dan wel graafpolygoon. </w:t>
                  </w:r>
                </w:p>
              </w:tc>
            </w:tr>
            <w:tr w:rsidR="00C0190C" w:rsidRPr="00A25D4D" w14:paraId="2239F745" w14:textId="77777777" w:rsidTr="00C0190C">
              <w:trPr>
                <w:tblHeader/>
                <w:tblCellSpacing w:w="0" w:type="dxa"/>
              </w:trPr>
              <w:tc>
                <w:tcPr>
                  <w:tcW w:w="360" w:type="dxa"/>
                  <w:hideMark/>
                </w:tcPr>
                <w:p w14:paraId="4CBCA548" w14:textId="77777777" w:rsidR="00C0190C" w:rsidRPr="00A25D4D" w:rsidRDefault="00C0190C" w:rsidP="008F13CC">
                  <w:pPr>
                    <w:jc w:val="left"/>
                  </w:pPr>
                  <w:r w:rsidRPr="00A25D4D">
                    <w:t> </w:t>
                  </w:r>
                </w:p>
              </w:tc>
              <w:tc>
                <w:tcPr>
                  <w:tcW w:w="1500" w:type="dxa"/>
                  <w:hideMark/>
                </w:tcPr>
                <w:p w14:paraId="7C1D8688" w14:textId="77777777" w:rsidR="00C0190C" w:rsidRPr="00A25D4D" w:rsidRDefault="00C0190C" w:rsidP="008F13CC">
                  <w:pPr>
                    <w:jc w:val="left"/>
                  </w:pPr>
                  <w:r w:rsidRPr="00A25D4D">
                    <w:t>Subtype van:</w:t>
                  </w:r>
                </w:p>
              </w:tc>
              <w:tc>
                <w:tcPr>
                  <w:tcW w:w="0" w:type="auto"/>
                  <w:hideMark/>
                </w:tcPr>
                <w:p w14:paraId="13BF0546" w14:textId="77777777" w:rsidR="00C0190C" w:rsidRPr="00A25D4D" w:rsidRDefault="00C0190C" w:rsidP="008F13CC">
                  <w:pPr>
                    <w:jc w:val="left"/>
                  </w:pPr>
                  <w:proofErr w:type="spellStart"/>
                  <w:r w:rsidRPr="00A25D4D">
                    <w:t>IMKLBasis</w:t>
                  </w:r>
                  <w:proofErr w:type="spellEnd"/>
                </w:p>
              </w:tc>
            </w:tr>
            <w:tr w:rsidR="00C0190C" w:rsidRPr="00A25D4D" w14:paraId="2C3CBEB5" w14:textId="77777777" w:rsidTr="00C0190C">
              <w:trPr>
                <w:tblHeader/>
                <w:tblCellSpacing w:w="0" w:type="dxa"/>
              </w:trPr>
              <w:tc>
                <w:tcPr>
                  <w:tcW w:w="360" w:type="dxa"/>
                  <w:hideMark/>
                </w:tcPr>
                <w:p w14:paraId="24CFC552" w14:textId="77777777" w:rsidR="00C0190C" w:rsidRPr="00A25D4D" w:rsidRDefault="00C0190C" w:rsidP="008F13CC">
                  <w:pPr>
                    <w:jc w:val="left"/>
                  </w:pPr>
                  <w:r w:rsidRPr="00A25D4D">
                    <w:t> </w:t>
                  </w:r>
                </w:p>
              </w:tc>
              <w:tc>
                <w:tcPr>
                  <w:tcW w:w="1500" w:type="dxa"/>
                  <w:hideMark/>
                </w:tcPr>
                <w:p w14:paraId="51D1978E" w14:textId="77777777" w:rsidR="00C0190C" w:rsidRPr="00A25D4D" w:rsidRDefault="00C0190C" w:rsidP="008F13CC">
                  <w:pPr>
                    <w:jc w:val="left"/>
                  </w:pPr>
                  <w:r w:rsidRPr="00A25D4D">
                    <w:t>Stereotypes:</w:t>
                  </w:r>
                </w:p>
              </w:tc>
              <w:tc>
                <w:tcPr>
                  <w:tcW w:w="0" w:type="auto"/>
                  <w:hideMark/>
                </w:tcPr>
                <w:p w14:paraId="70B0085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16CFC26" w14:textId="77777777" w:rsidR="00C0190C" w:rsidRPr="00A25D4D" w:rsidRDefault="00C0190C" w:rsidP="008F13CC">
            <w:pPr>
              <w:jc w:val="left"/>
            </w:pPr>
          </w:p>
        </w:tc>
      </w:tr>
      <w:tr w:rsidR="00C0190C" w:rsidRPr="00A25D4D" w14:paraId="0DAC0AA4" w14:textId="77777777" w:rsidTr="00EF6C54">
        <w:trPr>
          <w:tblCellSpacing w:w="0" w:type="dxa"/>
          <w:trPrChange w:id="476" w:author="Paul Janssen" w:date="2020-06-10T18:09: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77" w:author="Paul Janssen" w:date="2020-06-10T18:09:00Z">
              <w:tcPr>
                <w:tcW w:w="0" w:type="auto"/>
                <w:tcBorders>
                  <w:top w:val="outset" w:sz="6" w:space="0" w:color="auto"/>
                  <w:left w:val="outset" w:sz="6" w:space="0" w:color="auto"/>
                  <w:bottom w:val="outset" w:sz="6" w:space="0" w:color="auto"/>
                  <w:right w:val="outset" w:sz="6" w:space="0" w:color="auto"/>
                </w:tcBorders>
                <w:hideMark/>
              </w:tcPr>
            </w:tcPrChange>
          </w:tcPr>
          <w:p w14:paraId="76DD6C3E" w14:textId="77777777" w:rsidR="00C0190C" w:rsidRPr="00A25D4D" w:rsidRDefault="00C0190C" w:rsidP="008F13CC">
            <w:pPr>
              <w:jc w:val="left"/>
            </w:pPr>
            <w:r w:rsidRPr="00A25D4D">
              <w:rPr>
                <w:b/>
                <w:bCs/>
              </w:rPr>
              <w:t>Attribuut: leveringsvolgnummer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7EDCAC4" w14:textId="77777777" w:rsidTr="00C0190C">
              <w:trPr>
                <w:tblHeader/>
                <w:tblCellSpacing w:w="0" w:type="dxa"/>
              </w:trPr>
              <w:tc>
                <w:tcPr>
                  <w:tcW w:w="360" w:type="dxa"/>
                  <w:hideMark/>
                </w:tcPr>
                <w:p w14:paraId="278E903E" w14:textId="77777777" w:rsidR="00C0190C" w:rsidRPr="00A25D4D" w:rsidRDefault="00C0190C" w:rsidP="008F13CC">
                  <w:pPr>
                    <w:jc w:val="left"/>
                  </w:pPr>
                  <w:r w:rsidRPr="00A25D4D">
                    <w:t> </w:t>
                  </w:r>
                </w:p>
              </w:tc>
              <w:tc>
                <w:tcPr>
                  <w:tcW w:w="1500" w:type="dxa"/>
                  <w:hideMark/>
                </w:tcPr>
                <w:p w14:paraId="23406EF8" w14:textId="77777777" w:rsidR="00C0190C" w:rsidRPr="00A25D4D" w:rsidRDefault="00C0190C" w:rsidP="008F13CC">
                  <w:pPr>
                    <w:jc w:val="left"/>
                  </w:pPr>
                  <w:r w:rsidRPr="00A25D4D">
                    <w:t>Type:</w:t>
                  </w:r>
                </w:p>
              </w:tc>
              <w:tc>
                <w:tcPr>
                  <w:tcW w:w="0" w:type="auto"/>
                  <w:hideMark/>
                </w:tcPr>
                <w:p w14:paraId="79EDEEC4" w14:textId="77777777" w:rsidR="00C0190C" w:rsidRPr="00A25D4D" w:rsidRDefault="00C0190C" w:rsidP="008F13CC">
                  <w:pPr>
                    <w:jc w:val="left"/>
                  </w:pPr>
                  <w:r w:rsidRPr="00A25D4D">
                    <w:t>Integer</w:t>
                  </w:r>
                </w:p>
              </w:tc>
            </w:tr>
            <w:tr w:rsidR="00C0190C" w:rsidRPr="00A25D4D" w14:paraId="71713A7B" w14:textId="77777777" w:rsidTr="00C0190C">
              <w:trPr>
                <w:tblHeader/>
                <w:tblCellSpacing w:w="0" w:type="dxa"/>
              </w:trPr>
              <w:tc>
                <w:tcPr>
                  <w:tcW w:w="360" w:type="dxa"/>
                  <w:hideMark/>
                </w:tcPr>
                <w:p w14:paraId="38889AE5" w14:textId="77777777" w:rsidR="00C0190C" w:rsidRPr="00A25D4D" w:rsidRDefault="00C0190C" w:rsidP="008F13CC">
                  <w:pPr>
                    <w:jc w:val="left"/>
                  </w:pPr>
                  <w:r w:rsidRPr="00A25D4D">
                    <w:t> </w:t>
                  </w:r>
                </w:p>
              </w:tc>
              <w:tc>
                <w:tcPr>
                  <w:tcW w:w="1500" w:type="dxa"/>
                  <w:hideMark/>
                </w:tcPr>
                <w:p w14:paraId="6BAB06ED" w14:textId="77777777" w:rsidR="00C0190C" w:rsidRPr="00A25D4D" w:rsidRDefault="00C0190C" w:rsidP="008F13CC">
                  <w:pPr>
                    <w:jc w:val="left"/>
                  </w:pPr>
                  <w:r w:rsidRPr="00A25D4D">
                    <w:t>Naam</w:t>
                  </w:r>
                </w:p>
              </w:tc>
              <w:tc>
                <w:tcPr>
                  <w:tcW w:w="0" w:type="auto"/>
                  <w:hideMark/>
                </w:tcPr>
                <w:p w14:paraId="1B3593BB" w14:textId="77777777" w:rsidR="00C0190C" w:rsidRPr="00A25D4D" w:rsidRDefault="00C0190C" w:rsidP="008F13CC">
                  <w:pPr>
                    <w:jc w:val="left"/>
                  </w:pPr>
                </w:p>
              </w:tc>
            </w:tr>
            <w:tr w:rsidR="00C0190C" w:rsidRPr="00A25D4D" w14:paraId="3A8B9B9D" w14:textId="77777777" w:rsidTr="00C0190C">
              <w:trPr>
                <w:tblHeader/>
                <w:tblCellSpacing w:w="0" w:type="dxa"/>
              </w:trPr>
              <w:tc>
                <w:tcPr>
                  <w:tcW w:w="360" w:type="dxa"/>
                  <w:hideMark/>
                </w:tcPr>
                <w:p w14:paraId="1FDD80D0" w14:textId="77777777" w:rsidR="00C0190C" w:rsidRPr="00A25D4D" w:rsidRDefault="00C0190C" w:rsidP="008F13CC">
                  <w:pPr>
                    <w:jc w:val="left"/>
                  </w:pPr>
                  <w:r w:rsidRPr="00A25D4D">
                    <w:t> </w:t>
                  </w:r>
                </w:p>
              </w:tc>
              <w:tc>
                <w:tcPr>
                  <w:tcW w:w="1500" w:type="dxa"/>
                  <w:hideMark/>
                </w:tcPr>
                <w:p w14:paraId="0FA3766B" w14:textId="77777777" w:rsidR="00C0190C" w:rsidRPr="00A25D4D" w:rsidRDefault="00C0190C" w:rsidP="008F13CC">
                  <w:pPr>
                    <w:jc w:val="left"/>
                  </w:pPr>
                  <w:r w:rsidRPr="00A25D4D">
                    <w:t>Definitie:</w:t>
                  </w:r>
                </w:p>
              </w:tc>
              <w:tc>
                <w:tcPr>
                  <w:tcW w:w="0" w:type="auto"/>
                  <w:hideMark/>
                </w:tcPr>
                <w:p w14:paraId="0D02ABF5" w14:textId="77777777" w:rsidR="00C0190C" w:rsidRPr="00A25D4D" w:rsidRDefault="00C0190C" w:rsidP="008F13CC">
                  <w:pPr>
                    <w:jc w:val="left"/>
                  </w:pPr>
                  <w:r w:rsidRPr="00A25D4D">
                    <w:t xml:space="preserve">Volgnummer van de levering (binnen de aanvraag). Indien de gebiedsinformatie in meerdere keren wordt uitgeleverd (bijv. omdat 1 of meer netbeheerders te laat leveren) wordt dit nummer steeds opgehoogd. </w:t>
                  </w:r>
                </w:p>
              </w:tc>
            </w:tr>
            <w:tr w:rsidR="00C0190C" w:rsidRPr="00A25D4D" w14:paraId="497BA06A" w14:textId="77777777" w:rsidTr="00C0190C">
              <w:trPr>
                <w:tblHeader/>
                <w:tblCellSpacing w:w="0" w:type="dxa"/>
              </w:trPr>
              <w:tc>
                <w:tcPr>
                  <w:tcW w:w="360" w:type="dxa"/>
                  <w:hideMark/>
                </w:tcPr>
                <w:p w14:paraId="18DDA610" w14:textId="77777777" w:rsidR="00C0190C" w:rsidRPr="00A25D4D" w:rsidRDefault="00C0190C" w:rsidP="008F13CC">
                  <w:pPr>
                    <w:jc w:val="left"/>
                  </w:pPr>
                  <w:r w:rsidRPr="00A25D4D">
                    <w:t> </w:t>
                  </w:r>
                </w:p>
              </w:tc>
              <w:tc>
                <w:tcPr>
                  <w:tcW w:w="1500" w:type="dxa"/>
                  <w:hideMark/>
                </w:tcPr>
                <w:p w14:paraId="0A3866F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0D3D413" w14:textId="77777777" w:rsidR="00C0190C" w:rsidRPr="00A25D4D" w:rsidRDefault="00C0190C" w:rsidP="008F13CC">
                  <w:pPr>
                    <w:jc w:val="left"/>
                  </w:pPr>
                  <w:r w:rsidRPr="00A25D4D">
                    <w:t>1</w:t>
                  </w:r>
                </w:p>
              </w:tc>
            </w:tr>
          </w:tbl>
          <w:p w14:paraId="26C5CF3C" w14:textId="77777777" w:rsidR="00C0190C" w:rsidRPr="00A25D4D" w:rsidRDefault="00C0190C" w:rsidP="008F13CC">
            <w:pPr>
              <w:jc w:val="left"/>
            </w:pPr>
          </w:p>
        </w:tc>
      </w:tr>
      <w:tr w:rsidR="00C0190C" w:rsidRPr="00A25D4D" w14:paraId="239624B1" w14:textId="77777777" w:rsidTr="00EF6C54">
        <w:trPr>
          <w:tblCellSpacing w:w="0" w:type="dxa"/>
          <w:trPrChange w:id="478" w:author="Paul Janssen" w:date="2020-06-10T18:09: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79" w:author="Paul Janssen" w:date="2020-06-10T18:09:00Z">
              <w:tcPr>
                <w:tcW w:w="0" w:type="auto"/>
                <w:tcBorders>
                  <w:top w:val="outset" w:sz="6" w:space="0" w:color="auto"/>
                  <w:left w:val="outset" w:sz="6" w:space="0" w:color="auto"/>
                  <w:bottom w:val="outset" w:sz="6" w:space="0" w:color="auto"/>
                  <w:right w:val="outset" w:sz="6" w:space="0" w:color="auto"/>
                </w:tcBorders>
                <w:hideMark/>
              </w:tcPr>
            </w:tcPrChange>
          </w:tcPr>
          <w:p w14:paraId="1C20E0E4" w14:textId="77777777" w:rsidR="00C0190C" w:rsidRPr="00A25D4D" w:rsidRDefault="00C0190C" w:rsidP="008F13CC">
            <w:pPr>
              <w:jc w:val="left"/>
            </w:pPr>
            <w:r w:rsidRPr="00A25D4D">
              <w:rPr>
                <w:b/>
                <w:bCs/>
              </w:rPr>
              <w:t xml:space="preserve">Attribuut: </w:t>
            </w:r>
            <w:proofErr w:type="spellStart"/>
            <w:r w:rsidRPr="00A25D4D">
              <w:rPr>
                <w:b/>
                <w:bCs/>
              </w:rPr>
              <w:t>datumLeveringSamengesteld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3B81FB" w14:textId="77777777" w:rsidTr="00C0190C">
              <w:trPr>
                <w:tblHeader/>
                <w:tblCellSpacing w:w="0" w:type="dxa"/>
              </w:trPr>
              <w:tc>
                <w:tcPr>
                  <w:tcW w:w="360" w:type="dxa"/>
                  <w:hideMark/>
                </w:tcPr>
                <w:p w14:paraId="34603DDB" w14:textId="77777777" w:rsidR="00C0190C" w:rsidRPr="00A25D4D" w:rsidRDefault="00C0190C" w:rsidP="008F13CC">
                  <w:pPr>
                    <w:jc w:val="left"/>
                  </w:pPr>
                  <w:r w:rsidRPr="00A25D4D">
                    <w:t> </w:t>
                  </w:r>
                </w:p>
              </w:tc>
              <w:tc>
                <w:tcPr>
                  <w:tcW w:w="1500" w:type="dxa"/>
                  <w:hideMark/>
                </w:tcPr>
                <w:p w14:paraId="6B31C8C8" w14:textId="77777777" w:rsidR="00C0190C" w:rsidRPr="00A25D4D" w:rsidRDefault="00C0190C" w:rsidP="008F13CC">
                  <w:pPr>
                    <w:jc w:val="left"/>
                  </w:pPr>
                  <w:r w:rsidRPr="00A25D4D">
                    <w:t>Type:</w:t>
                  </w:r>
                </w:p>
              </w:tc>
              <w:tc>
                <w:tcPr>
                  <w:tcW w:w="0" w:type="auto"/>
                  <w:hideMark/>
                </w:tcPr>
                <w:p w14:paraId="6FF092C5" w14:textId="77777777" w:rsidR="00C0190C" w:rsidRPr="00A25D4D" w:rsidRDefault="00C0190C" w:rsidP="008F13CC">
                  <w:pPr>
                    <w:jc w:val="left"/>
                  </w:pPr>
                  <w:proofErr w:type="spellStart"/>
                  <w:r w:rsidRPr="00A25D4D">
                    <w:t>DateTime</w:t>
                  </w:r>
                  <w:proofErr w:type="spellEnd"/>
                </w:p>
              </w:tc>
            </w:tr>
            <w:tr w:rsidR="00C0190C" w:rsidRPr="00A25D4D" w14:paraId="33E4DFE1" w14:textId="77777777" w:rsidTr="00C0190C">
              <w:trPr>
                <w:tblHeader/>
                <w:tblCellSpacing w:w="0" w:type="dxa"/>
              </w:trPr>
              <w:tc>
                <w:tcPr>
                  <w:tcW w:w="360" w:type="dxa"/>
                  <w:hideMark/>
                </w:tcPr>
                <w:p w14:paraId="34F6621C" w14:textId="77777777" w:rsidR="00C0190C" w:rsidRPr="00A25D4D" w:rsidRDefault="00C0190C" w:rsidP="008F13CC">
                  <w:pPr>
                    <w:jc w:val="left"/>
                  </w:pPr>
                  <w:r w:rsidRPr="00A25D4D">
                    <w:t> </w:t>
                  </w:r>
                </w:p>
              </w:tc>
              <w:tc>
                <w:tcPr>
                  <w:tcW w:w="1500" w:type="dxa"/>
                  <w:hideMark/>
                </w:tcPr>
                <w:p w14:paraId="6B1EA39C" w14:textId="77777777" w:rsidR="00C0190C" w:rsidRPr="00A25D4D" w:rsidRDefault="00C0190C" w:rsidP="008F13CC">
                  <w:pPr>
                    <w:jc w:val="left"/>
                  </w:pPr>
                  <w:r w:rsidRPr="00A25D4D">
                    <w:t>Naam</w:t>
                  </w:r>
                </w:p>
              </w:tc>
              <w:tc>
                <w:tcPr>
                  <w:tcW w:w="0" w:type="auto"/>
                  <w:hideMark/>
                </w:tcPr>
                <w:p w14:paraId="117796E7" w14:textId="77777777" w:rsidR="00C0190C" w:rsidRPr="00A25D4D" w:rsidRDefault="00C0190C" w:rsidP="008F13CC">
                  <w:pPr>
                    <w:jc w:val="left"/>
                  </w:pPr>
                </w:p>
              </w:tc>
            </w:tr>
            <w:tr w:rsidR="00C0190C" w:rsidRPr="00A25D4D" w14:paraId="56EF3847" w14:textId="77777777" w:rsidTr="00C0190C">
              <w:trPr>
                <w:tblHeader/>
                <w:tblCellSpacing w:w="0" w:type="dxa"/>
              </w:trPr>
              <w:tc>
                <w:tcPr>
                  <w:tcW w:w="360" w:type="dxa"/>
                  <w:hideMark/>
                </w:tcPr>
                <w:p w14:paraId="6E6D8AE9" w14:textId="77777777" w:rsidR="00C0190C" w:rsidRPr="00A25D4D" w:rsidRDefault="00C0190C" w:rsidP="008F13CC">
                  <w:pPr>
                    <w:jc w:val="left"/>
                  </w:pPr>
                  <w:r w:rsidRPr="00A25D4D">
                    <w:t> </w:t>
                  </w:r>
                </w:p>
              </w:tc>
              <w:tc>
                <w:tcPr>
                  <w:tcW w:w="1500" w:type="dxa"/>
                  <w:hideMark/>
                </w:tcPr>
                <w:p w14:paraId="7B76F41E" w14:textId="77777777" w:rsidR="00C0190C" w:rsidRPr="00A25D4D" w:rsidRDefault="00C0190C" w:rsidP="008F13CC">
                  <w:pPr>
                    <w:jc w:val="left"/>
                  </w:pPr>
                  <w:r w:rsidRPr="00A25D4D">
                    <w:t>Definitie:</w:t>
                  </w:r>
                </w:p>
              </w:tc>
              <w:tc>
                <w:tcPr>
                  <w:tcW w:w="0" w:type="auto"/>
                  <w:hideMark/>
                </w:tcPr>
                <w:p w14:paraId="1D801D42" w14:textId="77777777" w:rsidR="00C0190C" w:rsidRPr="00A25D4D" w:rsidRDefault="00C0190C" w:rsidP="008F13CC">
                  <w:pPr>
                    <w:jc w:val="left"/>
                  </w:pPr>
                  <w:r w:rsidRPr="00A25D4D">
                    <w:t xml:space="preserve">Het moment waarop de betreffende levering met gebiedsinformatie is samengesteld. </w:t>
                  </w:r>
                </w:p>
              </w:tc>
            </w:tr>
            <w:tr w:rsidR="00C0190C" w:rsidRPr="00A25D4D" w14:paraId="33E800BE" w14:textId="77777777" w:rsidTr="00C0190C">
              <w:trPr>
                <w:tblHeader/>
                <w:tblCellSpacing w:w="0" w:type="dxa"/>
              </w:trPr>
              <w:tc>
                <w:tcPr>
                  <w:tcW w:w="360" w:type="dxa"/>
                  <w:hideMark/>
                </w:tcPr>
                <w:p w14:paraId="324EEAB0" w14:textId="77777777" w:rsidR="00C0190C" w:rsidRPr="00A25D4D" w:rsidRDefault="00C0190C" w:rsidP="008F13CC">
                  <w:pPr>
                    <w:jc w:val="left"/>
                  </w:pPr>
                  <w:r w:rsidRPr="00A25D4D">
                    <w:t> </w:t>
                  </w:r>
                </w:p>
              </w:tc>
              <w:tc>
                <w:tcPr>
                  <w:tcW w:w="1500" w:type="dxa"/>
                  <w:hideMark/>
                </w:tcPr>
                <w:p w14:paraId="188E353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29B1E59" w14:textId="77777777" w:rsidR="00C0190C" w:rsidRPr="00A25D4D" w:rsidRDefault="00C0190C" w:rsidP="008F13CC">
                  <w:pPr>
                    <w:jc w:val="left"/>
                  </w:pPr>
                  <w:r w:rsidRPr="00A25D4D">
                    <w:t>1</w:t>
                  </w:r>
                </w:p>
              </w:tc>
            </w:tr>
          </w:tbl>
          <w:p w14:paraId="66714CA4" w14:textId="77777777" w:rsidR="00C0190C" w:rsidRPr="00A25D4D" w:rsidRDefault="00C0190C" w:rsidP="008F13CC">
            <w:pPr>
              <w:jc w:val="left"/>
            </w:pPr>
          </w:p>
        </w:tc>
      </w:tr>
      <w:tr w:rsidR="00C0190C" w:rsidRPr="00A25D4D" w14:paraId="65F2164C" w14:textId="77777777" w:rsidTr="00EF6C54">
        <w:trPr>
          <w:tblCellSpacing w:w="0" w:type="dxa"/>
          <w:trPrChange w:id="480" w:author="Paul Janssen" w:date="2020-06-10T18:09: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81" w:author="Paul Janssen" w:date="2020-06-10T18:09:00Z">
              <w:tcPr>
                <w:tcW w:w="0" w:type="auto"/>
                <w:tcBorders>
                  <w:top w:val="outset" w:sz="6" w:space="0" w:color="auto"/>
                  <w:left w:val="outset" w:sz="6" w:space="0" w:color="auto"/>
                  <w:bottom w:val="outset" w:sz="6" w:space="0" w:color="auto"/>
                  <w:right w:val="outset" w:sz="6" w:space="0" w:color="auto"/>
                </w:tcBorders>
                <w:hideMark/>
              </w:tcPr>
            </w:tcPrChange>
          </w:tcPr>
          <w:p w14:paraId="520A7078" w14:textId="77777777" w:rsidR="00C0190C" w:rsidRPr="00A25D4D" w:rsidRDefault="00C0190C" w:rsidP="008F13CC">
            <w:pPr>
              <w:jc w:val="left"/>
            </w:pPr>
            <w:r w:rsidRPr="00A25D4D">
              <w:rPr>
                <w:b/>
                <w:bCs/>
              </w:rPr>
              <w:t xml:space="preserve">Attribuut: </w:t>
            </w:r>
            <w:proofErr w:type="spellStart"/>
            <w:r w:rsidRPr="00A25D4D">
              <w:rPr>
                <w:b/>
                <w:bCs/>
              </w:rPr>
              <w:t>indicatieLeveringCompleet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14E6303" w14:textId="77777777" w:rsidTr="00C0190C">
              <w:trPr>
                <w:tblHeader/>
                <w:tblCellSpacing w:w="0" w:type="dxa"/>
              </w:trPr>
              <w:tc>
                <w:tcPr>
                  <w:tcW w:w="360" w:type="dxa"/>
                  <w:hideMark/>
                </w:tcPr>
                <w:p w14:paraId="75898116" w14:textId="77777777" w:rsidR="00C0190C" w:rsidRPr="00A25D4D" w:rsidRDefault="00C0190C" w:rsidP="008F13CC">
                  <w:pPr>
                    <w:jc w:val="left"/>
                  </w:pPr>
                  <w:r w:rsidRPr="00A25D4D">
                    <w:t> </w:t>
                  </w:r>
                </w:p>
              </w:tc>
              <w:tc>
                <w:tcPr>
                  <w:tcW w:w="1500" w:type="dxa"/>
                  <w:hideMark/>
                </w:tcPr>
                <w:p w14:paraId="372A0C7F" w14:textId="77777777" w:rsidR="00C0190C" w:rsidRPr="00A25D4D" w:rsidRDefault="00C0190C" w:rsidP="008F13CC">
                  <w:pPr>
                    <w:jc w:val="left"/>
                  </w:pPr>
                  <w:r w:rsidRPr="00A25D4D">
                    <w:t>Type:</w:t>
                  </w:r>
                </w:p>
              </w:tc>
              <w:tc>
                <w:tcPr>
                  <w:tcW w:w="0" w:type="auto"/>
                  <w:hideMark/>
                </w:tcPr>
                <w:p w14:paraId="632E465E" w14:textId="77777777" w:rsidR="00C0190C" w:rsidRPr="00A25D4D" w:rsidRDefault="00C0190C" w:rsidP="008F13CC">
                  <w:pPr>
                    <w:jc w:val="left"/>
                  </w:pPr>
                  <w:proofErr w:type="spellStart"/>
                  <w:r w:rsidRPr="00A25D4D">
                    <w:t>Boolean</w:t>
                  </w:r>
                  <w:proofErr w:type="spellEnd"/>
                </w:p>
              </w:tc>
            </w:tr>
            <w:tr w:rsidR="00C0190C" w:rsidRPr="00A25D4D" w14:paraId="6D0FFF2F" w14:textId="77777777" w:rsidTr="00C0190C">
              <w:trPr>
                <w:tblHeader/>
                <w:tblCellSpacing w:w="0" w:type="dxa"/>
              </w:trPr>
              <w:tc>
                <w:tcPr>
                  <w:tcW w:w="360" w:type="dxa"/>
                  <w:hideMark/>
                </w:tcPr>
                <w:p w14:paraId="37391BEB" w14:textId="77777777" w:rsidR="00C0190C" w:rsidRPr="00A25D4D" w:rsidRDefault="00C0190C" w:rsidP="008F13CC">
                  <w:pPr>
                    <w:jc w:val="left"/>
                  </w:pPr>
                  <w:r w:rsidRPr="00A25D4D">
                    <w:t> </w:t>
                  </w:r>
                </w:p>
              </w:tc>
              <w:tc>
                <w:tcPr>
                  <w:tcW w:w="1500" w:type="dxa"/>
                  <w:hideMark/>
                </w:tcPr>
                <w:p w14:paraId="24F0D832" w14:textId="77777777" w:rsidR="00C0190C" w:rsidRPr="00A25D4D" w:rsidRDefault="00C0190C" w:rsidP="008F13CC">
                  <w:pPr>
                    <w:jc w:val="left"/>
                  </w:pPr>
                  <w:r w:rsidRPr="00A25D4D">
                    <w:t>Naam</w:t>
                  </w:r>
                </w:p>
              </w:tc>
              <w:tc>
                <w:tcPr>
                  <w:tcW w:w="0" w:type="auto"/>
                  <w:hideMark/>
                </w:tcPr>
                <w:p w14:paraId="46A2C297" w14:textId="77777777" w:rsidR="00C0190C" w:rsidRPr="00A25D4D" w:rsidRDefault="00C0190C" w:rsidP="008F13CC">
                  <w:pPr>
                    <w:jc w:val="left"/>
                  </w:pPr>
                </w:p>
              </w:tc>
            </w:tr>
            <w:tr w:rsidR="00C0190C" w:rsidRPr="00A25D4D" w14:paraId="31914D76" w14:textId="77777777" w:rsidTr="00C0190C">
              <w:trPr>
                <w:tblHeader/>
                <w:tblCellSpacing w:w="0" w:type="dxa"/>
              </w:trPr>
              <w:tc>
                <w:tcPr>
                  <w:tcW w:w="360" w:type="dxa"/>
                  <w:hideMark/>
                </w:tcPr>
                <w:p w14:paraId="19BD903C" w14:textId="77777777" w:rsidR="00C0190C" w:rsidRPr="00A25D4D" w:rsidRDefault="00C0190C" w:rsidP="008F13CC">
                  <w:pPr>
                    <w:jc w:val="left"/>
                  </w:pPr>
                  <w:r w:rsidRPr="00A25D4D">
                    <w:t> </w:t>
                  </w:r>
                </w:p>
              </w:tc>
              <w:tc>
                <w:tcPr>
                  <w:tcW w:w="1500" w:type="dxa"/>
                  <w:hideMark/>
                </w:tcPr>
                <w:p w14:paraId="1852FF7A" w14:textId="77777777" w:rsidR="00C0190C" w:rsidRPr="00A25D4D" w:rsidRDefault="00C0190C" w:rsidP="008F13CC">
                  <w:pPr>
                    <w:jc w:val="left"/>
                  </w:pPr>
                  <w:r w:rsidRPr="00A25D4D">
                    <w:t>Definitie:</w:t>
                  </w:r>
                </w:p>
              </w:tc>
              <w:tc>
                <w:tcPr>
                  <w:tcW w:w="0" w:type="auto"/>
                  <w:hideMark/>
                </w:tcPr>
                <w:p w14:paraId="431FAF35" w14:textId="77777777" w:rsidR="00C0190C" w:rsidRPr="00A25D4D" w:rsidRDefault="00C0190C" w:rsidP="008F13CC">
                  <w:pPr>
                    <w:jc w:val="left"/>
                  </w:pPr>
                  <w:r w:rsidRPr="00A25D4D">
                    <w:t xml:space="preserve">Indicator die aangeeft of de levering compleet is (dus, of alle netbeheerders al hebben geleverd). </w:t>
                  </w:r>
                </w:p>
              </w:tc>
            </w:tr>
            <w:tr w:rsidR="00C0190C" w:rsidRPr="00A25D4D" w14:paraId="6463045F" w14:textId="77777777" w:rsidTr="00C0190C">
              <w:trPr>
                <w:tblHeader/>
                <w:tblCellSpacing w:w="0" w:type="dxa"/>
              </w:trPr>
              <w:tc>
                <w:tcPr>
                  <w:tcW w:w="360" w:type="dxa"/>
                  <w:hideMark/>
                </w:tcPr>
                <w:p w14:paraId="2E556D1A" w14:textId="77777777" w:rsidR="00C0190C" w:rsidRPr="00A25D4D" w:rsidRDefault="00C0190C" w:rsidP="008F13CC">
                  <w:pPr>
                    <w:jc w:val="left"/>
                  </w:pPr>
                  <w:r w:rsidRPr="00A25D4D">
                    <w:t> </w:t>
                  </w:r>
                </w:p>
              </w:tc>
              <w:tc>
                <w:tcPr>
                  <w:tcW w:w="1500" w:type="dxa"/>
                  <w:hideMark/>
                </w:tcPr>
                <w:p w14:paraId="1E4751F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121450E" w14:textId="77777777" w:rsidR="00C0190C" w:rsidRPr="00A25D4D" w:rsidRDefault="00C0190C" w:rsidP="008F13CC">
                  <w:pPr>
                    <w:jc w:val="left"/>
                  </w:pPr>
                  <w:r w:rsidRPr="00A25D4D">
                    <w:t>1</w:t>
                  </w:r>
                </w:p>
              </w:tc>
            </w:tr>
          </w:tbl>
          <w:p w14:paraId="45ABABFE" w14:textId="77777777" w:rsidR="00C0190C" w:rsidRPr="00A25D4D" w:rsidRDefault="00C0190C" w:rsidP="008F13CC">
            <w:pPr>
              <w:jc w:val="left"/>
            </w:pPr>
          </w:p>
        </w:tc>
      </w:tr>
      <w:tr w:rsidR="00C0190C" w:rsidRPr="00A25D4D" w14:paraId="4FDF511A" w14:textId="77777777" w:rsidTr="00EF6C54">
        <w:trPr>
          <w:tblCellSpacing w:w="0" w:type="dxa"/>
          <w:trPrChange w:id="482" w:author="Paul Janssen" w:date="2020-06-10T18:09: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83" w:author="Paul Janssen" w:date="2020-06-10T18:09:00Z">
              <w:tcPr>
                <w:tcW w:w="0" w:type="auto"/>
                <w:tcBorders>
                  <w:top w:val="outset" w:sz="6" w:space="0" w:color="auto"/>
                  <w:left w:val="outset" w:sz="6" w:space="0" w:color="auto"/>
                  <w:bottom w:val="outset" w:sz="6" w:space="0" w:color="auto"/>
                  <w:right w:val="outset" w:sz="6" w:space="0" w:color="auto"/>
                </w:tcBorders>
                <w:hideMark/>
              </w:tcPr>
            </w:tcPrChange>
          </w:tcPr>
          <w:p w14:paraId="134E5873" w14:textId="77777777" w:rsidR="00C0190C" w:rsidRPr="00A25D4D" w:rsidRDefault="00C0190C" w:rsidP="008F13CC">
            <w:pPr>
              <w:jc w:val="left"/>
            </w:pPr>
            <w:r w:rsidRPr="00A25D4D">
              <w:rPr>
                <w:b/>
                <w:bCs/>
              </w:rPr>
              <w:t>Attribuut: achtergrondkaart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223B063" w14:textId="77777777" w:rsidTr="00C0190C">
              <w:trPr>
                <w:tblHeader/>
                <w:tblCellSpacing w:w="0" w:type="dxa"/>
              </w:trPr>
              <w:tc>
                <w:tcPr>
                  <w:tcW w:w="360" w:type="dxa"/>
                  <w:hideMark/>
                </w:tcPr>
                <w:p w14:paraId="3FA3EA67" w14:textId="77777777" w:rsidR="00C0190C" w:rsidRPr="00A25D4D" w:rsidRDefault="00C0190C" w:rsidP="008F13CC">
                  <w:pPr>
                    <w:jc w:val="left"/>
                  </w:pPr>
                  <w:r w:rsidRPr="00A25D4D">
                    <w:t> </w:t>
                  </w:r>
                </w:p>
              </w:tc>
              <w:tc>
                <w:tcPr>
                  <w:tcW w:w="1500" w:type="dxa"/>
                  <w:hideMark/>
                </w:tcPr>
                <w:p w14:paraId="0E6434DB" w14:textId="77777777" w:rsidR="00C0190C" w:rsidRPr="00A25D4D" w:rsidRDefault="00C0190C" w:rsidP="008F13CC">
                  <w:pPr>
                    <w:jc w:val="left"/>
                  </w:pPr>
                  <w:r w:rsidRPr="00A25D4D">
                    <w:t>Type:</w:t>
                  </w:r>
                </w:p>
              </w:tc>
              <w:tc>
                <w:tcPr>
                  <w:tcW w:w="0" w:type="auto"/>
                  <w:hideMark/>
                </w:tcPr>
                <w:p w14:paraId="354C7B51" w14:textId="77777777" w:rsidR="00C0190C" w:rsidRPr="00A25D4D" w:rsidRDefault="00C0190C" w:rsidP="008F13CC">
                  <w:pPr>
                    <w:jc w:val="left"/>
                  </w:pPr>
                  <w:r w:rsidRPr="00A25D4D">
                    <w:t>Achtergrondkaart</w:t>
                  </w:r>
                </w:p>
              </w:tc>
            </w:tr>
            <w:tr w:rsidR="00C0190C" w:rsidRPr="00A25D4D" w14:paraId="00D19383" w14:textId="77777777" w:rsidTr="00C0190C">
              <w:trPr>
                <w:tblHeader/>
                <w:tblCellSpacing w:w="0" w:type="dxa"/>
              </w:trPr>
              <w:tc>
                <w:tcPr>
                  <w:tcW w:w="360" w:type="dxa"/>
                  <w:hideMark/>
                </w:tcPr>
                <w:p w14:paraId="3E329743" w14:textId="77777777" w:rsidR="00C0190C" w:rsidRPr="00A25D4D" w:rsidRDefault="00C0190C" w:rsidP="008F13CC">
                  <w:pPr>
                    <w:jc w:val="left"/>
                  </w:pPr>
                  <w:r w:rsidRPr="00A25D4D">
                    <w:t> </w:t>
                  </w:r>
                </w:p>
              </w:tc>
              <w:tc>
                <w:tcPr>
                  <w:tcW w:w="1500" w:type="dxa"/>
                  <w:hideMark/>
                </w:tcPr>
                <w:p w14:paraId="35E1C240" w14:textId="77777777" w:rsidR="00C0190C" w:rsidRPr="00A25D4D" w:rsidRDefault="00C0190C" w:rsidP="008F13CC">
                  <w:pPr>
                    <w:jc w:val="left"/>
                  </w:pPr>
                  <w:r w:rsidRPr="00A25D4D">
                    <w:t>Naam</w:t>
                  </w:r>
                </w:p>
              </w:tc>
              <w:tc>
                <w:tcPr>
                  <w:tcW w:w="0" w:type="auto"/>
                  <w:hideMark/>
                </w:tcPr>
                <w:p w14:paraId="30E5F415" w14:textId="77777777" w:rsidR="00C0190C" w:rsidRPr="00A25D4D" w:rsidRDefault="00C0190C" w:rsidP="008F13CC">
                  <w:pPr>
                    <w:jc w:val="left"/>
                  </w:pPr>
                </w:p>
              </w:tc>
            </w:tr>
            <w:tr w:rsidR="00C0190C" w:rsidRPr="00A25D4D" w14:paraId="0D25FF42" w14:textId="77777777" w:rsidTr="00C0190C">
              <w:trPr>
                <w:tblHeader/>
                <w:tblCellSpacing w:w="0" w:type="dxa"/>
              </w:trPr>
              <w:tc>
                <w:tcPr>
                  <w:tcW w:w="360" w:type="dxa"/>
                  <w:hideMark/>
                </w:tcPr>
                <w:p w14:paraId="0314BFD1" w14:textId="77777777" w:rsidR="00C0190C" w:rsidRPr="00A25D4D" w:rsidRDefault="00C0190C" w:rsidP="008F13CC">
                  <w:pPr>
                    <w:jc w:val="left"/>
                  </w:pPr>
                  <w:r w:rsidRPr="00A25D4D">
                    <w:t> </w:t>
                  </w:r>
                </w:p>
              </w:tc>
              <w:tc>
                <w:tcPr>
                  <w:tcW w:w="1500" w:type="dxa"/>
                  <w:hideMark/>
                </w:tcPr>
                <w:p w14:paraId="4E0F6362" w14:textId="77777777" w:rsidR="00C0190C" w:rsidRPr="00A25D4D" w:rsidRDefault="00C0190C" w:rsidP="008F13CC">
                  <w:pPr>
                    <w:jc w:val="left"/>
                  </w:pPr>
                  <w:r w:rsidRPr="00A25D4D">
                    <w:t>Definitie:</w:t>
                  </w:r>
                </w:p>
              </w:tc>
              <w:tc>
                <w:tcPr>
                  <w:tcW w:w="0" w:type="auto"/>
                  <w:hideMark/>
                </w:tcPr>
                <w:p w14:paraId="3F647D41" w14:textId="77777777" w:rsidR="00C0190C" w:rsidRPr="00A25D4D" w:rsidRDefault="00C0190C" w:rsidP="008F13CC">
                  <w:pPr>
                    <w:jc w:val="left"/>
                  </w:pPr>
                  <w:r w:rsidRPr="00A25D4D">
                    <w:t xml:space="preserve">Kaart ter oriëntering met behulp van topografie. </w:t>
                  </w:r>
                </w:p>
              </w:tc>
            </w:tr>
            <w:tr w:rsidR="00C0190C" w:rsidRPr="00A25D4D" w14:paraId="64FBE37F" w14:textId="77777777" w:rsidTr="00C0190C">
              <w:trPr>
                <w:tblHeader/>
                <w:tblCellSpacing w:w="0" w:type="dxa"/>
              </w:trPr>
              <w:tc>
                <w:tcPr>
                  <w:tcW w:w="360" w:type="dxa"/>
                  <w:hideMark/>
                </w:tcPr>
                <w:p w14:paraId="05BE35E3" w14:textId="77777777" w:rsidR="00C0190C" w:rsidRPr="00A25D4D" w:rsidRDefault="00C0190C" w:rsidP="008F13CC">
                  <w:pPr>
                    <w:jc w:val="left"/>
                  </w:pPr>
                  <w:r w:rsidRPr="00A25D4D">
                    <w:t> </w:t>
                  </w:r>
                </w:p>
              </w:tc>
              <w:tc>
                <w:tcPr>
                  <w:tcW w:w="1500" w:type="dxa"/>
                  <w:hideMark/>
                </w:tcPr>
                <w:p w14:paraId="6D25EDB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31CDA9F" w14:textId="77777777" w:rsidR="00C0190C" w:rsidRPr="00A25D4D" w:rsidRDefault="00C0190C" w:rsidP="008F13CC">
                  <w:pPr>
                    <w:jc w:val="left"/>
                  </w:pPr>
                  <w:r w:rsidRPr="00A25D4D">
                    <w:t>1..2</w:t>
                  </w:r>
                </w:p>
              </w:tc>
            </w:tr>
          </w:tbl>
          <w:p w14:paraId="2E5361E5" w14:textId="77777777" w:rsidR="00C0190C" w:rsidRPr="00A25D4D" w:rsidRDefault="00C0190C" w:rsidP="008F13CC">
            <w:pPr>
              <w:jc w:val="left"/>
            </w:pPr>
          </w:p>
        </w:tc>
      </w:tr>
      <w:tr w:rsidR="00C0190C" w:rsidRPr="00A25D4D" w14:paraId="2F7E4A89" w14:textId="77777777" w:rsidTr="00EF6C54">
        <w:trPr>
          <w:tblCellSpacing w:w="0" w:type="dxa"/>
          <w:trPrChange w:id="484" w:author="Paul Janssen" w:date="2020-06-10T18:09: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85" w:author="Paul Janssen" w:date="2020-06-10T18:09:00Z">
              <w:tcPr>
                <w:tcW w:w="0" w:type="auto"/>
                <w:tcBorders>
                  <w:top w:val="outset" w:sz="6" w:space="0" w:color="auto"/>
                  <w:left w:val="outset" w:sz="6" w:space="0" w:color="auto"/>
                  <w:bottom w:val="outset" w:sz="6" w:space="0" w:color="auto"/>
                  <w:right w:val="outset" w:sz="6" w:space="0" w:color="auto"/>
                </w:tcBorders>
                <w:hideMark/>
              </w:tcPr>
            </w:tcPrChange>
          </w:tcPr>
          <w:p w14:paraId="45373427" w14:textId="77777777" w:rsidR="00C0190C" w:rsidRPr="00A25D4D" w:rsidRDefault="00C0190C" w:rsidP="008F13CC">
            <w:pPr>
              <w:jc w:val="left"/>
            </w:pPr>
            <w:r w:rsidRPr="00A25D4D">
              <w:rPr>
                <w:b/>
                <w:bCs/>
              </w:rPr>
              <w:t>Relatie: belanghebbende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2CEEAC9" w14:textId="77777777" w:rsidTr="00C0190C">
              <w:trPr>
                <w:tblHeader/>
                <w:tblCellSpacing w:w="0" w:type="dxa"/>
              </w:trPr>
              <w:tc>
                <w:tcPr>
                  <w:tcW w:w="360" w:type="dxa"/>
                  <w:hideMark/>
                </w:tcPr>
                <w:p w14:paraId="71D8909C" w14:textId="77777777" w:rsidR="00C0190C" w:rsidRPr="00A25D4D" w:rsidRDefault="00C0190C" w:rsidP="008F13CC">
                  <w:pPr>
                    <w:jc w:val="left"/>
                  </w:pPr>
                  <w:r w:rsidRPr="00A25D4D">
                    <w:t> </w:t>
                  </w:r>
                </w:p>
              </w:tc>
              <w:tc>
                <w:tcPr>
                  <w:tcW w:w="1500" w:type="dxa"/>
                  <w:hideMark/>
                </w:tcPr>
                <w:p w14:paraId="1C30A5B6" w14:textId="77777777" w:rsidR="00C0190C" w:rsidRPr="00A25D4D" w:rsidRDefault="00C0190C" w:rsidP="008F13CC">
                  <w:pPr>
                    <w:jc w:val="left"/>
                  </w:pPr>
                  <w:r w:rsidRPr="00A25D4D">
                    <w:t>Type:</w:t>
                  </w:r>
                </w:p>
              </w:tc>
              <w:tc>
                <w:tcPr>
                  <w:tcW w:w="0" w:type="auto"/>
                  <w:hideMark/>
                </w:tcPr>
                <w:p w14:paraId="11520678" w14:textId="77777777" w:rsidR="00C0190C" w:rsidRPr="00A25D4D" w:rsidRDefault="00C0190C" w:rsidP="008F13CC">
                  <w:pPr>
                    <w:jc w:val="left"/>
                  </w:pPr>
                  <w:r w:rsidRPr="00A25D4D">
                    <w:t>Belanghebbende</w:t>
                  </w:r>
                </w:p>
              </w:tc>
            </w:tr>
            <w:tr w:rsidR="00C0190C" w:rsidRPr="00A25D4D" w14:paraId="4E62FCFE" w14:textId="77777777" w:rsidTr="00C0190C">
              <w:trPr>
                <w:tblHeader/>
                <w:tblCellSpacing w:w="0" w:type="dxa"/>
              </w:trPr>
              <w:tc>
                <w:tcPr>
                  <w:tcW w:w="360" w:type="dxa"/>
                  <w:hideMark/>
                </w:tcPr>
                <w:p w14:paraId="2711D58C" w14:textId="77777777" w:rsidR="00C0190C" w:rsidRPr="00A25D4D" w:rsidRDefault="00C0190C" w:rsidP="008F13CC">
                  <w:pPr>
                    <w:jc w:val="left"/>
                  </w:pPr>
                  <w:r w:rsidRPr="00A25D4D">
                    <w:t> </w:t>
                  </w:r>
                </w:p>
              </w:tc>
              <w:tc>
                <w:tcPr>
                  <w:tcW w:w="1500" w:type="dxa"/>
                  <w:hideMark/>
                </w:tcPr>
                <w:p w14:paraId="723A1BFF" w14:textId="77777777" w:rsidR="00C0190C" w:rsidRPr="00A25D4D" w:rsidRDefault="00C0190C" w:rsidP="008F13CC">
                  <w:pPr>
                    <w:jc w:val="left"/>
                  </w:pPr>
                  <w:r w:rsidRPr="00A25D4D">
                    <w:t>Naam</w:t>
                  </w:r>
                </w:p>
              </w:tc>
              <w:tc>
                <w:tcPr>
                  <w:tcW w:w="0" w:type="auto"/>
                  <w:hideMark/>
                </w:tcPr>
                <w:p w14:paraId="3A50F20F" w14:textId="77777777" w:rsidR="00C0190C" w:rsidRPr="00A25D4D" w:rsidRDefault="00C0190C" w:rsidP="008F13CC">
                  <w:pPr>
                    <w:jc w:val="left"/>
                  </w:pPr>
                </w:p>
              </w:tc>
            </w:tr>
            <w:tr w:rsidR="00C0190C" w:rsidRPr="00A25D4D" w14:paraId="46F6191E" w14:textId="77777777" w:rsidTr="00C0190C">
              <w:trPr>
                <w:tblHeader/>
                <w:tblCellSpacing w:w="0" w:type="dxa"/>
              </w:trPr>
              <w:tc>
                <w:tcPr>
                  <w:tcW w:w="360" w:type="dxa"/>
                  <w:hideMark/>
                </w:tcPr>
                <w:p w14:paraId="46908A6B" w14:textId="77777777" w:rsidR="00C0190C" w:rsidRPr="00A25D4D" w:rsidRDefault="00C0190C" w:rsidP="008F13CC">
                  <w:pPr>
                    <w:jc w:val="left"/>
                  </w:pPr>
                  <w:r w:rsidRPr="00A25D4D">
                    <w:t> </w:t>
                  </w:r>
                </w:p>
              </w:tc>
              <w:tc>
                <w:tcPr>
                  <w:tcW w:w="1500" w:type="dxa"/>
                  <w:hideMark/>
                </w:tcPr>
                <w:p w14:paraId="321B0529" w14:textId="77777777" w:rsidR="00C0190C" w:rsidRPr="00A25D4D" w:rsidRDefault="00C0190C" w:rsidP="008F13CC">
                  <w:pPr>
                    <w:jc w:val="left"/>
                  </w:pPr>
                  <w:r w:rsidRPr="00A25D4D">
                    <w:t>Definitie:</w:t>
                  </w:r>
                </w:p>
              </w:tc>
              <w:tc>
                <w:tcPr>
                  <w:tcW w:w="0" w:type="auto"/>
                  <w:hideMark/>
                </w:tcPr>
                <w:p w14:paraId="51A1CB03" w14:textId="77777777" w:rsidR="00C0190C" w:rsidRPr="00A25D4D" w:rsidRDefault="00C0190C" w:rsidP="008F13CC">
                  <w:pPr>
                    <w:jc w:val="left"/>
                  </w:pPr>
                  <w:r w:rsidRPr="00A25D4D">
                    <w:t xml:space="preserve">Verwijzing naar belanghebbende beheerder(s). </w:t>
                  </w:r>
                </w:p>
              </w:tc>
            </w:tr>
            <w:tr w:rsidR="00C0190C" w:rsidRPr="00A25D4D" w14:paraId="6154DEF2" w14:textId="77777777" w:rsidTr="00C0190C">
              <w:trPr>
                <w:tblHeader/>
                <w:tblCellSpacing w:w="0" w:type="dxa"/>
              </w:trPr>
              <w:tc>
                <w:tcPr>
                  <w:tcW w:w="360" w:type="dxa"/>
                  <w:hideMark/>
                </w:tcPr>
                <w:p w14:paraId="6A2E645F" w14:textId="77777777" w:rsidR="00C0190C" w:rsidRPr="00A25D4D" w:rsidRDefault="00C0190C" w:rsidP="008F13CC">
                  <w:pPr>
                    <w:jc w:val="left"/>
                  </w:pPr>
                  <w:r w:rsidRPr="00A25D4D">
                    <w:t> </w:t>
                  </w:r>
                </w:p>
              </w:tc>
              <w:tc>
                <w:tcPr>
                  <w:tcW w:w="1500" w:type="dxa"/>
                  <w:hideMark/>
                </w:tcPr>
                <w:p w14:paraId="10CD6D8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EE8AF0" w14:textId="77777777" w:rsidR="00C0190C" w:rsidRPr="00A25D4D" w:rsidRDefault="00C0190C" w:rsidP="008F13CC">
                  <w:pPr>
                    <w:jc w:val="left"/>
                  </w:pPr>
                  <w:r w:rsidRPr="00A25D4D">
                    <w:t>0..*</w:t>
                  </w:r>
                </w:p>
              </w:tc>
            </w:tr>
            <w:tr w:rsidR="00C0190C" w:rsidRPr="00A25D4D" w14:paraId="60751185" w14:textId="77777777" w:rsidTr="00C0190C">
              <w:trPr>
                <w:tblHeader/>
                <w:tblCellSpacing w:w="0" w:type="dxa"/>
              </w:trPr>
              <w:tc>
                <w:tcPr>
                  <w:tcW w:w="360" w:type="dxa"/>
                  <w:hideMark/>
                </w:tcPr>
                <w:p w14:paraId="0FF9C7E1" w14:textId="77777777" w:rsidR="00C0190C" w:rsidRPr="00A25D4D" w:rsidRDefault="00C0190C" w:rsidP="008F13CC">
                  <w:pPr>
                    <w:jc w:val="left"/>
                  </w:pPr>
                  <w:r w:rsidRPr="00A25D4D">
                    <w:t> </w:t>
                  </w:r>
                </w:p>
              </w:tc>
              <w:tc>
                <w:tcPr>
                  <w:tcW w:w="1500" w:type="dxa"/>
                  <w:hideMark/>
                </w:tcPr>
                <w:p w14:paraId="7C75ADAB" w14:textId="77777777" w:rsidR="00C0190C" w:rsidRPr="00A25D4D" w:rsidRDefault="00C0190C" w:rsidP="008F13CC">
                  <w:pPr>
                    <w:jc w:val="left"/>
                  </w:pPr>
                  <w:r w:rsidRPr="00A25D4D">
                    <w:t>Herkomst:</w:t>
                  </w:r>
                </w:p>
              </w:tc>
              <w:tc>
                <w:tcPr>
                  <w:tcW w:w="0" w:type="auto"/>
                  <w:hideMark/>
                </w:tcPr>
                <w:p w14:paraId="49947C65" w14:textId="77777777" w:rsidR="00C0190C" w:rsidRPr="00A25D4D" w:rsidRDefault="00C0190C" w:rsidP="008F13CC">
                  <w:pPr>
                    <w:jc w:val="left"/>
                  </w:pPr>
                </w:p>
              </w:tc>
            </w:tr>
          </w:tbl>
          <w:p w14:paraId="062E0B90" w14:textId="77777777" w:rsidR="00C0190C" w:rsidRPr="00A25D4D" w:rsidRDefault="00C0190C" w:rsidP="008F13CC">
            <w:pPr>
              <w:jc w:val="left"/>
            </w:pPr>
          </w:p>
        </w:tc>
      </w:tr>
      <w:tr w:rsidR="00C0190C" w:rsidRPr="00A25D4D" w14:paraId="722A5B04" w14:textId="77777777" w:rsidTr="00EF6C54">
        <w:trPr>
          <w:tblCellSpacing w:w="0" w:type="dxa"/>
          <w:trPrChange w:id="486" w:author="Paul Janssen" w:date="2020-06-10T18:09: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87" w:author="Paul Janssen" w:date="2020-06-10T18:09:00Z">
              <w:tcPr>
                <w:tcW w:w="0" w:type="auto"/>
                <w:tcBorders>
                  <w:top w:val="outset" w:sz="6" w:space="0" w:color="auto"/>
                  <w:left w:val="outset" w:sz="6" w:space="0" w:color="auto"/>
                  <w:bottom w:val="outset" w:sz="6" w:space="0" w:color="auto"/>
                  <w:right w:val="outset" w:sz="6" w:space="0" w:color="auto"/>
                </w:tcBorders>
                <w:hideMark/>
              </w:tcPr>
            </w:tcPrChange>
          </w:tcPr>
          <w:p w14:paraId="1AFE3E97" w14:textId="77777777" w:rsidR="00C0190C" w:rsidRPr="00A25D4D" w:rsidRDefault="00C0190C" w:rsidP="008F13CC">
            <w:pPr>
              <w:jc w:val="left"/>
            </w:pPr>
            <w:r w:rsidRPr="00A25D4D">
              <w:rPr>
                <w:b/>
                <w:bCs/>
              </w:rPr>
              <w:t>Relatie: aanvraag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84E756" w14:textId="77777777" w:rsidTr="00C0190C">
              <w:trPr>
                <w:tblHeader/>
                <w:tblCellSpacing w:w="0" w:type="dxa"/>
              </w:trPr>
              <w:tc>
                <w:tcPr>
                  <w:tcW w:w="360" w:type="dxa"/>
                  <w:hideMark/>
                </w:tcPr>
                <w:p w14:paraId="26B3F203" w14:textId="77777777" w:rsidR="00C0190C" w:rsidRPr="00A25D4D" w:rsidRDefault="00C0190C" w:rsidP="008F13CC">
                  <w:pPr>
                    <w:jc w:val="left"/>
                  </w:pPr>
                  <w:r w:rsidRPr="00A25D4D">
                    <w:t> </w:t>
                  </w:r>
                </w:p>
              </w:tc>
              <w:tc>
                <w:tcPr>
                  <w:tcW w:w="1500" w:type="dxa"/>
                  <w:hideMark/>
                </w:tcPr>
                <w:p w14:paraId="605817AF" w14:textId="77777777" w:rsidR="00C0190C" w:rsidRPr="00A25D4D" w:rsidRDefault="00C0190C" w:rsidP="008F13CC">
                  <w:pPr>
                    <w:jc w:val="left"/>
                  </w:pPr>
                  <w:r w:rsidRPr="00A25D4D">
                    <w:t>Type:</w:t>
                  </w:r>
                </w:p>
              </w:tc>
              <w:tc>
                <w:tcPr>
                  <w:tcW w:w="0" w:type="auto"/>
                  <w:hideMark/>
                </w:tcPr>
                <w:p w14:paraId="2E917010" w14:textId="77777777" w:rsidR="00C0190C" w:rsidRPr="00A25D4D" w:rsidRDefault="00C0190C" w:rsidP="008F13CC">
                  <w:pPr>
                    <w:jc w:val="left"/>
                  </w:pPr>
                  <w:proofErr w:type="spellStart"/>
                  <w:r w:rsidRPr="00A25D4D">
                    <w:t>GebiedsinformatieAanvraag</w:t>
                  </w:r>
                  <w:proofErr w:type="spellEnd"/>
                </w:p>
              </w:tc>
            </w:tr>
            <w:tr w:rsidR="00C0190C" w:rsidRPr="00A25D4D" w14:paraId="75EAC514" w14:textId="77777777" w:rsidTr="00C0190C">
              <w:trPr>
                <w:tblHeader/>
                <w:tblCellSpacing w:w="0" w:type="dxa"/>
              </w:trPr>
              <w:tc>
                <w:tcPr>
                  <w:tcW w:w="360" w:type="dxa"/>
                  <w:hideMark/>
                </w:tcPr>
                <w:p w14:paraId="31AB99B2" w14:textId="77777777" w:rsidR="00C0190C" w:rsidRPr="00A25D4D" w:rsidRDefault="00C0190C" w:rsidP="008F13CC">
                  <w:pPr>
                    <w:jc w:val="left"/>
                  </w:pPr>
                  <w:r w:rsidRPr="00A25D4D">
                    <w:t> </w:t>
                  </w:r>
                </w:p>
              </w:tc>
              <w:tc>
                <w:tcPr>
                  <w:tcW w:w="1500" w:type="dxa"/>
                  <w:hideMark/>
                </w:tcPr>
                <w:p w14:paraId="1F341822" w14:textId="77777777" w:rsidR="00C0190C" w:rsidRPr="00A25D4D" w:rsidRDefault="00C0190C" w:rsidP="008F13CC">
                  <w:pPr>
                    <w:jc w:val="left"/>
                  </w:pPr>
                  <w:r w:rsidRPr="00A25D4D">
                    <w:t>Naam</w:t>
                  </w:r>
                </w:p>
              </w:tc>
              <w:tc>
                <w:tcPr>
                  <w:tcW w:w="0" w:type="auto"/>
                  <w:hideMark/>
                </w:tcPr>
                <w:p w14:paraId="2C8E9B5B" w14:textId="77777777" w:rsidR="00C0190C" w:rsidRPr="00A25D4D" w:rsidRDefault="00C0190C" w:rsidP="008F13CC">
                  <w:pPr>
                    <w:jc w:val="left"/>
                  </w:pPr>
                </w:p>
              </w:tc>
            </w:tr>
            <w:tr w:rsidR="00C0190C" w:rsidRPr="00A25D4D" w14:paraId="6FE82AC8" w14:textId="77777777" w:rsidTr="00C0190C">
              <w:trPr>
                <w:tblHeader/>
                <w:tblCellSpacing w:w="0" w:type="dxa"/>
              </w:trPr>
              <w:tc>
                <w:tcPr>
                  <w:tcW w:w="360" w:type="dxa"/>
                  <w:hideMark/>
                </w:tcPr>
                <w:p w14:paraId="4A9773FF" w14:textId="77777777" w:rsidR="00C0190C" w:rsidRPr="00A25D4D" w:rsidRDefault="00C0190C" w:rsidP="008F13CC">
                  <w:pPr>
                    <w:jc w:val="left"/>
                  </w:pPr>
                  <w:r w:rsidRPr="00A25D4D">
                    <w:t> </w:t>
                  </w:r>
                </w:p>
              </w:tc>
              <w:tc>
                <w:tcPr>
                  <w:tcW w:w="1500" w:type="dxa"/>
                  <w:hideMark/>
                </w:tcPr>
                <w:p w14:paraId="2F49CE7C" w14:textId="77777777" w:rsidR="00C0190C" w:rsidRPr="00A25D4D" w:rsidRDefault="00C0190C" w:rsidP="008F13CC">
                  <w:pPr>
                    <w:jc w:val="left"/>
                  </w:pPr>
                  <w:r w:rsidRPr="00A25D4D">
                    <w:t>Definitie:</w:t>
                  </w:r>
                </w:p>
              </w:tc>
              <w:tc>
                <w:tcPr>
                  <w:tcW w:w="0" w:type="auto"/>
                  <w:hideMark/>
                </w:tcPr>
                <w:p w14:paraId="3D834483" w14:textId="77777777" w:rsidR="00C0190C" w:rsidRPr="00A25D4D" w:rsidRDefault="00C0190C" w:rsidP="008F13CC">
                  <w:pPr>
                    <w:jc w:val="left"/>
                  </w:pPr>
                  <w:r w:rsidRPr="00A25D4D">
                    <w:t xml:space="preserve">De gegevens van de gebiedsinformatie-aanvraag. </w:t>
                  </w:r>
                </w:p>
              </w:tc>
            </w:tr>
          </w:tbl>
          <w:p w14:paraId="38BE28A7" w14:textId="77777777" w:rsidR="00C0190C" w:rsidRPr="00A25D4D" w:rsidRDefault="00C0190C" w:rsidP="008F13CC">
            <w:pPr>
              <w:jc w:val="left"/>
            </w:pPr>
          </w:p>
        </w:tc>
      </w:tr>
      <w:tr w:rsidR="00C0190C" w:rsidRPr="00A25D4D" w14:paraId="7126DFFB" w14:textId="77777777" w:rsidTr="00EF6C54">
        <w:trPr>
          <w:tblCellSpacing w:w="0" w:type="dxa"/>
          <w:trPrChange w:id="488" w:author="Paul Janssen" w:date="2020-06-10T18:09: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89" w:author="Paul Janssen" w:date="2020-06-10T18:09:00Z">
              <w:tcPr>
                <w:tcW w:w="0" w:type="auto"/>
                <w:tcBorders>
                  <w:top w:val="outset" w:sz="6" w:space="0" w:color="auto"/>
                  <w:left w:val="outset" w:sz="6" w:space="0" w:color="auto"/>
                  <w:bottom w:val="outset" w:sz="6" w:space="0" w:color="auto"/>
                  <w:right w:val="outset" w:sz="6" w:space="0" w:color="auto"/>
                </w:tcBorders>
                <w:hideMark/>
              </w:tcPr>
            </w:tcPrChange>
          </w:tcPr>
          <w:p w14:paraId="5DF2AC2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GeraaktBelangIrtAanvraagSoort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1"/>
              <w:gridCol w:w="823"/>
              <w:gridCol w:w="8168"/>
            </w:tblGrid>
            <w:tr w:rsidR="00C0190C" w:rsidRPr="00A25D4D" w14:paraId="5C6BC29A" w14:textId="77777777" w:rsidTr="00C0190C">
              <w:trPr>
                <w:tblHeader/>
                <w:tblCellSpacing w:w="0" w:type="dxa"/>
              </w:trPr>
              <w:tc>
                <w:tcPr>
                  <w:tcW w:w="360" w:type="dxa"/>
                  <w:hideMark/>
                </w:tcPr>
                <w:p w14:paraId="41C420C6" w14:textId="77777777" w:rsidR="00C0190C" w:rsidRPr="00A25D4D" w:rsidRDefault="00C0190C" w:rsidP="008F13CC">
                  <w:pPr>
                    <w:jc w:val="left"/>
                  </w:pPr>
                  <w:r w:rsidRPr="00A25D4D">
                    <w:t> </w:t>
                  </w:r>
                </w:p>
              </w:tc>
              <w:tc>
                <w:tcPr>
                  <w:tcW w:w="1500" w:type="dxa"/>
                  <w:hideMark/>
                </w:tcPr>
                <w:p w14:paraId="1C2A3163" w14:textId="77777777" w:rsidR="00C0190C" w:rsidRPr="00A25D4D" w:rsidRDefault="00C0190C" w:rsidP="008F13CC">
                  <w:pPr>
                    <w:jc w:val="left"/>
                  </w:pPr>
                  <w:r w:rsidRPr="00A25D4D">
                    <w:t>Natuurlijke taal:</w:t>
                  </w:r>
                </w:p>
              </w:tc>
              <w:tc>
                <w:tcPr>
                  <w:tcW w:w="0" w:type="auto"/>
                  <w:hideMark/>
                </w:tcPr>
                <w:p w14:paraId="19B55432" w14:textId="77777777" w:rsidR="00C0190C" w:rsidRPr="00A25D4D" w:rsidRDefault="00C0190C" w:rsidP="008F13CC">
                  <w:pPr>
                    <w:jc w:val="left"/>
                  </w:pPr>
                  <w:r w:rsidRPr="00A25D4D">
                    <w:t xml:space="preserve">Geraakt belang </w:t>
                  </w:r>
                  <w:proofErr w:type="spellStart"/>
                  <w:r w:rsidRPr="00A25D4D">
                    <w:t>irt</w:t>
                  </w:r>
                  <w:proofErr w:type="spellEnd"/>
                  <w:r w:rsidRPr="00A25D4D">
                    <w:t xml:space="preserve"> aanvraagsoort </w:t>
                  </w:r>
                </w:p>
              </w:tc>
            </w:tr>
            <w:tr w:rsidR="00C0190C" w:rsidRPr="00A25D4D" w14:paraId="4B8A206D" w14:textId="77777777" w:rsidTr="00C0190C">
              <w:trPr>
                <w:tblHeader/>
                <w:tblCellSpacing w:w="0" w:type="dxa"/>
              </w:trPr>
              <w:tc>
                <w:tcPr>
                  <w:tcW w:w="360" w:type="dxa"/>
                  <w:hideMark/>
                </w:tcPr>
                <w:p w14:paraId="2D156FE1" w14:textId="77777777" w:rsidR="00C0190C" w:rsidRPr="00A25D4D" w:rsidRDefault="00C0190C" w:rsidP="008F13CC">
                  <w:pPr>
                    <w:jc w:val="left"/>
                  </w:pPr>
                  <w:r w:rsidRPr="00A25D4D">
                    <w:t> </w:t>
                  </w:r>
                </w:p>
              </w:tc>
              <w:tc>
                <w:tcPr>
                  <w:tcW w:w="1500" w:type="dxa"/>
                  <w:hideMark/>
                </w:tcPr>
                <w:p w14:paraId="2A71CDBA" w14:textId="77777777" w:rsidR="00C0190C" w:rsidRPr="00A25D4D" w:rsidRDefault="00C0190C" w:rsidP="008F13CC">
                  <w:pPr>
                    <w:jc w:val="left"/>
                  </w:pPr>
                  <w:r w:rsidRPr="00A25D4D">
                    <w:t>OCL:</w:t>
                  </w:r>
                </w:p>
              </w:tc>
              <w:tc>
                <w:tcPr>
                  <w:tcW w:w="0" w:type="auto"/>
                  <w:hideMark/>
                </w:tcPr>
                <w:p w14:paraId="6AEE1AE1" w14:textId="54BBE841" w:rsidR="00C0190C" w:rsidRPr="00A25D4D" w:rsidRDefault="00C0190C" w:rsidP="008F13CC">
                  <w:pPr>
                    <w:jc w:val="left"/>
                  </w:pPr>
                  <w:proofErr w:type="spellStart"/>
                  <w:r w:rsidRPr="00A25D4D">
                    <w:t>Inv</w:t>
                  </w:r>
                  <w:proofErr w:type="spellEnd"/>
                  <w:r w:rsidRPr="00A25D4D">
                    <w:t xml:space="preserve"> </w:t>
                  </w:r>
                  <w:proofErr w:type="spellStart"/>
                  <w:r w:rsidRPr="00A25D4D">
                    <w:t>GeraaktBelangIrtAanvraagsoort</w:t>
                  </w:r>
                  <w:proofErr w:type="spellEnd"/>
                  <w:r w:rsidRPr="00A25D4D">
                    <w:t>: (</w:t>
                  </w:r>
                  <w:proofErr w:type="spellStart"/>
                  <w:r w:rsidRPr="00A25D4D">
                    <w:t>self.aanvraag.aanvraagSoort</w:t>
                  </w:r>
                  <w:proofErr w:type="spellEnd"/>
                  <w:r w:rsidRPr="00A25D4D">
                    <w:t xml:space="preserve"> = </w:t>
                  </w:r>
                  <w:proofErr w:type="spellStart"/>
                  <w:r w:rsidRPr="00A25D4D">
                    <w:t>AanvraagSoortValue</w:t>
                  </w:r>
                  <w:proofErr w:type="spellEnd"/>
                  <w:r w:rsidRPr="00A25D4D">
                    <w:t>::</w:t>
                  </w:r>
                  <w:proofErr w:type="spellStart"/>
                  <w:r w:rsidRPr="00A25D4D">
                    <w:t>orientatieverzoek</w:t>
                  </w:r>
                  <w:proofErr w:type="spellEnd"/>
                  <w:r w:rsidRPr="00A25D4D">
                    <w:t xml:space="preserve"> </w:t>
                  </w:r>
                  <w:proofErr w:type="spellStart"/>
                  <w:r w:rsidRPr="00A25D4D">
                    <w:t>implies</w:t>
                  </w:r>
                  <w:proofErr w:type="spellEnd"/>
                  <w:r w:rsidRPr="00A25D4D">
                    <w:t xml:space="preserve"> </w:t>
                  </w:r>
                  <w:proofErr w:type="spellStart"/>
                  <w:r w:rsidRPr="00A25D4D">
                    <w:t>self</w:t>
                  </w:r>
                  <w:proofErr w:type="spellEnd"/>
                  <w:r w:rsidRPr="00A25D4D">
                    <w:t>.</w:t>
                  </w:r>
                  <w:ins w:id="490" w:author="Paul Janssen" w:date="2020-06-10T17:25:00Z">
                    <w:r w:rsidR="001555C3">
                      <w:t xml:space="preserve"> </w:t>
                    </w:r>
                    <w:proofErr w:type="spellStart"/>
                    <w:r w:rsidR="001555C3">
                      <w:t>belanghebbende</w:t>
                    </w:r>
                  </w:ins>
                  <w:del w:id="491" w:author="Paul Janssen" w:date="2020-06-10T17:25:00Z">
                    <w:r w:rsidRPr="00A25D4D" w:rsidDel="001555C3">
                      <w:delText>beheerdersinformatie</w:delText>
                    </w:r>
                  </w:del>
                  <w:r w:rsidRPr="00A25D4D">
                    <w:t>.geraaktBelangOrientatiepolygoon.notEmpty</w:t>
                  </w:r>
                  <w:proofErr w:type="spellEnd"/>
                  <w:r w:rsidRPr="00A25D4D">
                    <w:t xml:space="preserve"> ()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self</w:t>
                  </w:r>
                  <w:proofErr w:type="spellEnd"/>
                  <w:r w:rsidRPr="00A25D4D">
                    <w:t>.</w:t>
                  </w:r>
                  <w:ins w:id="492" w:author="Paul Janssen" w:date="2020-06-10T17:25:00Z">
                    <w:r w:rsidR="001555C3">
                      <w:t xml:space="preserve"> belanghebbende</w:t>
                    </w:r>
                  </w:ins>
                  <w:del w:id="493" w:author="Paul Janssen" w:date="2020-06-10T17:25:00Z">
                    <w:r w:rsidRPr="00A25D4D" w:rsidDel="001555C3">
                      <w:delText>beheerdersinformatie</w:delText>
                    </w:r>
                  </w:del>
                  <w:r w:rsidRPr="00A25D4D">
                    <w:t xml:space="preserve">.geraaktBelangBijOrientatiepolygoon.contactNetinformatie.aanvraagSoort)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AanvraagSoortValue</w:t>
                  </w:r>
                  <w:proofErr w:type="spellEnd"/>
                  <w:r w:rsidRPr="00A25D4D">
                    <w:t>::</w:t>
                  </w:r>
                  <w:proofErr w:type="spellStart"/>
                  <w:r w:rsidRPr="00A25D4D">
                    <w:t>graafmeling</w:t>
                  </w:r>
                  <w:proofErr w:type="spellEnd"/>
                  <w:r w:rsidRPr="00A25D4D">
                    <w:t xml:space="preserve"> </w:t>
                  </w:r>
                  <w:proofErr w:type="spellStart"/>
                  <w:r w:rsidRPr="00A25D4D">
                    <w:t>implies</w:t>
                  </w:r>
                  <w:proofErr w:type="spellEnd"/>
                  <w:r w:rsidRPr="00A25D4D">
                    <w:t xml:space="preserve"> </w:t>
                  </w:r>
                  <w:proofErr w:type="spellStart"/>
                  <w:r w:rsidRPr="00A25D4D">
                    <w:t>self</w:t>
                  </w:r>
                  <w:proofErr w:type="spellEnd"/>
                  <w:r w:rsidRPr="00A25D4D">
                    <w:t>.</w:t>
                  </w:r>
                  <w:ins w:id="494" w:author="Paul Janssen" w:date="2020-06-10T17:25:00Z">
                    <w:r w:rsidR="001555C3">
                      <w:t xml:space="preserve"> </w:t>
                    </w:r>
                    <w:proofErr w:type="spellStart"/>
                    <w:r w:rsidR="001555C3">
                      <w:t>belanghebbende</w:t>
                    </w:r>
                  </w:ins>
                  <w:del w:id="495" w:author="Paul Janssen" w:date="2020-06-10T17:25:00Z">
                    <w:r w:rsidRPr="00A25D4D" w:rsidDel="001555C3">
                      <w:delText>beheerdersinformatie</w:delText>
                    </w:r>
                  </w:del>
                  <w:r w:rsidRPr="00A25D4D">
                    <w:t>.geraaktBelangBijGraafpolygoon.notEmpty</w:t>
                  </w:r>
                  <w:proofErr w:type="spellEnd"/>
                  <w:r w:rsidRPr="00A25D4D">
                    <w:t xml:space="preserve"> ()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self</w:t>
                  </w:r>
                  <w:proofErr w:type="spellEnd"/>
                  <w:r w:rsidRPr="00A25D4D">
                    <w:t>.</w:t>
                  </w:r>
                  <w:ins w:id="496" w:author="Paul Janssen" w:date="2020-06-10T17:25:00Z">
                    <w:r w:rsidR="001555C3">
                      <w:t xml:space="preserve"> belanghebbende</w:t>
                    </w:r>
                  </w:ins>
                  <w:del w:id="497" w:author="Paul Janssen" w:date="2020-06-10T17:25:00Z">
                    <w:r w:rsidRPr="00A25D4D" w:rsidDel="001555C3">
                      <w:delText>beheerdersinformatie</w:delText>
                    </w:r>
                  </w:del>
                  <w:r w:rsidRPr="00A25D4D">
                    <w:t xml:space="preserve">.geraaktBelangBijGraafpolygoon.contactNetinformatie.aanvraagSoort)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AanvraagSoortValue</w:t>
                  </w:r>
                  <w:proofErr w:type="spellEnd"/>
                  <w:r w:rsidRPr="00A25D4D">
                    <w:t xml:space="preserve">::calamiteitenmelding </w:t>
                  </w:r>
                  <w:proofErr w:type="spellStart"/>
                  <w:r w:rsidRPr="00A25D4D">
                    <w:t>implies</w:t>
                  </w:r>
                  <w:proofErr w:type="spellEnd"/>
                  <w:r w:rsidRPr="00A25D4D">
                    <w:t xml:space="preserve"> </w:t>
                  </w:r>
                  <w:proofErr w:type="spellStart"/>
                  <w:r w:rsidRPr="00A25D4D">
                    <w:t>self</w:t>
                  </w:r>
                  <w:proofErr w:type="spellEnd"/>
                  <w:r w:rsidRPr="00A25D4D">
                    <w:t>.</w:t>
                  </w:r>
                  <w:ins w:id="498" w:author="Paul Janssen" w:date="2020-06-10T17:25:00Z">
                    <w:r w:rsidR="001555C3">
                      <w:t xml:space="preserve"> </w:t>
                    </w:r>
                    <w:proofErr w:type="spellStart"/>
                    <w:r w:rsidR="001555C3">
                      <w:t>belanghebbende</w:t>
                    </w:r>
                  </w:ins>
                  <w:del w:id="499" w:author="Paul Janssen" w:date="2020-06-10T17:25:00Z">
                    <w:r w:rsidRPr="00A25D4D" w:rsidDel="001555C3">
                      <w:delText>beheerdersinformatie</w:delText>
                    </w:r>
                  </w:del>
                  <w:r w:rsidRPr="00A25D4D">
                    <w:t>.geraaktBelangBijGraafpolygoon.notEmpty</w:t>
                  </w:r>
                  <w:proofErr w:type="spellEnd"/>
                  <w:r w:rsidRPr="00A25D4D">
                    <w:t xml:space="preserve"> () </w:t>
                  </w:r>
                  <w:proofErr w:type="spellStart"/>
                  <w:r w:rsidRPr="00A25D4D">
                    <w:t>and</w:t>
                  </w:r>
                  <w:proofErr w:type="spellEnd"/>
                  <w:r w:rsidRPr="00A25D4D">
                    <w:t xml:space="preserve"> </w:t>
                  </w:r>
                  <w:proofErr w:type="spellStart"/>
                  <w:r w:rsidRPr="00A25D4D">
                    <w:t>self.aanvraag.aanvraagSoort</w:t>
                  </w:r>
                  <w:proofErr w:type="spellEnd"/>
                  <w:r w:rsidRPr="00A25D4D">
                    <w:t xml:space="preserve"> = self.</w:t>
                  </w:r>
                  <w:del w:id="500" w:author="Paul Janssen" w:date="2020-06-10T17:25:00Z">
                    <w:r w:rsidRPr="00A25D4D" w:rsidDel="001555C3">
                      <w:delText>beheerdersinformatie</w:delText>
                    </w:r>
                  </w:del>
                  <w:ins w:id="501" w:author="Paul Janssen" w:date="2020-06-10T17:25:00Z">
                    <w:r w:rsidR="001555C3">
                      <w:t>belanghebbende</w:t>
                    </w:r>
                  </w:ins>
                  <w:r w:rsidRPr="00A25D4D">
                    <w:t>.geraaktBelangBijGraafpolygoon.contactNetinformatie.aanvraagSoort)</w:t>
                  </w:r>
                </w:p>
              </w:tc>
            </w:tr>
          </w:tbl>
          <w:p w14:paraId="0D0AC4A7" w14:textId="77777777" w:rsidR="00C0190C" w:rsidRPr="00A25D4D" w:rsidRDefault="00C0190C" w:rsidP="008F13CC">
            <w:pPr>
              <w:jc w:val="left"/>
            </w:pPr>
          </w:p>
        </w:tc>
      </w:tr>
      <w:tr w:rsidR="00C0190C" w:rsidRPr="00A25D4D" w14:paraId="5C88A59D" w14:textId="77777777" w:rsidTr="00EF6C54">
        <w:trPr>
          <w:tblCellSpacing w:w="0" w:type="dxa"/>
          <w:trPrChange w:id="502" w:author="Paul Janssen" w:date="2020-06-10T18:09: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503" w:author="Paul Janssen" w:date="2020-06-10T18:09:00Z">
              <w:tcPr>
                <w:tcW w:w="0" w:type="auto"/>
                <w:tcBorders>
                  <w:top w:val="outset" w:sz="6" w:space="0" w:color="auto"/>
                  <w:left w:val="outset" w:sz="6" w:space="0" w:color="auto"/>
                  <w:bottom w:val="outset" w:sz="6" w:space="0" w:color="auto"/>
                  <w:right w:val="outset" w:sz="6" w:space="0" w:color="auto"/>
                </w:tcBorders>
                <w:hideMark/>
              </w:tcPr>
            </w:tcPrChange>
          </w:tcPr>
          <w:p w14:paraId="7B6B8B8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VeiligheidsgebiedNietBijUitlevering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82EE08" w14:textId="77777777" w:rsidTr="00C0190C">
              <w:trPr>
                <w:tblHeader/>
                <w:tblCellSpacing w:w="0" w:type="dxa"/>
              </w:trPr>
              <w:tc>
                <w:tcPr>
                  <w:tcW w:w="360" w:type="dxa"/>
                  <w:hideMark/>
                </w:tcPr>
                <w:p w14:paraId="67D5ABA9" w14:textId="77777777" w:rsidR="00C0190C" w:rsidRPr="00A25D4D" w:rsidRDefault="00C0190C" w:rsidP="008F13CC">
                  <w:pPr>
                    <w:jc w:val="left"/>
                  </w:pPr>
                  <w:r w:rsidRPr="00A25D4D">
                    <w:t> </w:t>
                  </w:r>
                </w:p>
              </w:tc>
              <w:tc>
                <w:tcPr>
                  <w:tcW w:w="1500" w:type="dxa"/>
                  <w:hideMark/>
                </w:tcPr>
                <w:p w14:paraId="0B2773F3" w14:textId="77777777" w:rsidR="00C0190C" w:rsidRPr="00A25D4D" w:rsidRDefault="00C0190C" w:rsidP="008F13CC">
                  <w:pPr>
                    <w:jc w:val="left"/>
                  </w:pPr>
                  <w:r w:rsidRPr="00A25D4D">
                    <w:t>Natuurlijke taal:</w:t>
                  </w:r>
                </w:p>
              </w:tc>
              <w:tc>
                <w:tcPr>
                  <w:tcW w:w="0" w:type="auto"/>
                  <w:hideMark/>
                </w:tcPr>
                <w:p w14:paraId="0397E6EE" w14:textId="77777777" w:rsidR="00C0190C" w:rsidRPr="00A25D4D" w:rsidRDefault="00C0190C" w:rsidP="008F13CC">
                  <w:pPr>
                    <w:jc w:val="left"/>
                  </w:pPr>
                  <w:r w:rsidRPr="00A25D4D">
                    <w:t xml:space="preserve">Veiligheidsgebied niet bij uitlevering </w:t>
                  </w:r>
                </w:p>
              </w:tc>
            </w:tr>
            <w:tr w:rsidR="00C0190C" w:rsidRPr="00A25D4D" w14:paraId="4948DFC0" w14:textId="77777777" w:rsidTr="00C0190C">
              <w:trPr>
                <w:tblHeader/>
                <w:tblCellSpacing w:w="0" w:type="dxa"/>
              </w:trPr>
              <w:tc>
                <w:tcPr>
                  <w:tcW w:w="360" w:type="dxa"/>
                  <w:hideMark/>
                </w:tcPr>
                <w:p w14:paraId="3AF2A43D" w14:textId="77777777" w:rsidR="00C0190C" w:rsidRPr="00A25D4D" w:rsidRDefault="00C0190C" w:rsidP="008F13CC">
                  <w:pPr>
                    <w:jc w:val="left"/>
                  </w:pPr>
                  <w:r w:rsidRPr="00A25D4D">
                    <w:t> </w:t>
                  </w:r>
                </w:p>
              </w:tc>
              <w:tc>
                <w:tcPr>
                  <w:tcW w:w="1500" w:type="dxa"/>
                  <w:hideMark/>
                </w:tcPr>
                <w:p w14:paraId="09939167" w14:textId="77777777" w:rsidR="00C0190C" w:rsidRPr="00A25D4D" w:rsidRDefault="00C0190C" w:rsidP="008F13CC">
                  <w:pPr>
                    <w:jc w:val="left"/>
                  </w:pPr>
                  <w:r w:rsidRPr="00A25D4D">
                    <w:t>OCL:</w:t>
                  </w:r>
                </w:p>
              </w:tc>
              <w:tc>
                <w:tcPr>
                  <w:tcW w:w="0" w:type="auto"/>
                  <w:hideMark/>
                </w:tcPr>
                <w:p w14:paraId="7D3DDCB4"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GeenVeiligheidsgebied</w:t>
                  </w:r>
                  <w:proofErr w:type="spellEnd"/>
                  <w:r w:rsidRPr="00A25D4D">
                    <w:t xml:space="preserve">: Veiligheidsgebied :: </w:t>
                  </w:r>
                  <w:proofErr w:type="spellStart"/>
                  <w:r w:rsidRPr="00A25D4D">
                    <w:t>allInstances</w:t>
                  </w:r>
                  <w:proofErr w:type="spellEnd"/>
                  <w:r w:rsidRPr="00A25D4D">
                    <w:t xml:space="preserve">() -&gt; </w:t>
                  </w:r>
                  <w:proofErr w:type="spellStart"/>
                  <w:r w:rsidRPr="00A25D4D">
                    <w:t>size</w:t>
                  </w:r>
                  <w:proofErr w:type="spellEnd"/>
                  <w:r w:rsidRPr="00A25D4D">
                    <w:t xml:space="preserve"> () = 0 </w:t>
                  </w:r>
                </w:p>
              </w:tc>
            </w:tr>
          </w:tbl>
          <w:p w14:paraId="0BBC940E" w14:textId="77777777" w:rsidR="00C0190C" w:rsidRPr="00A25D4D" w:rsidRDefault="00C0190C" w:rsidP="008F13CC">
            <w:pPr>
              <w:jc w:val="left"/>
            </w:pPr>
          </w:p>
        </w:tc>
      </w:tr>
    </w:tbl>
    <w:p w14:paraId="77F5D8E3" w14:textId="77777777" w:rsidR="00C0190C" w:rsidRPr="00A25D4D" w:rsidRDefault="00C0190C" w:rsidP="008F13CC">
      <w:pPr>
        <w:pStyle w:val="Kop5"/>
        <w:jc w:val="left"/>
        <w:rPr>
          <w:sz w:val="16"/>
          <w:szCs w:val="16"/>
        </w:rPr>
      </w:pPr>
      <w:r w:rsidRPr="00A25D4D">
        <w:rPr>
          <w:sz w:val="16"/>
          <w:szCs w:val="16"/>
        </w:rPr>
        <w:t>Graafpolygoon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DCD43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D8E7939" w14:textId="77777777" w:rsidR="00C0190C" w:rsidRPr="00A25D4D" w:rsidRDefault="00C0190C" w:rsidP="008F13CC">
            <w:pPr>
              <w:jc w:val="left"/>
            </w:pPr>
            <w:r w:rsidRPr="00A25D4D">
              <w:rPr>
                <w:b/>
                <w:bCs/>
              </w:rPr>
              <w:t>Graafpolygoon</w:t>
            </w:r>
          </w:p>
        </w:tc>
      </w:tr>
      <w:tr w:rsidR="00C0190C" w:rsidRPr="00A25D4D" w14:paraId="483CD7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94DC4FC" w14:textId="77777777" w:rsidTr="00C0190C">
              <w:trPr>
                <w:tblHeader/>
                <w:tblCellSpacing w:w="0" w:type="dxa"/>
              </w:trPr>
              <w:tc>
                <w:tcPr>
                  <w:tcW w:w="360" w:type="dxa"/>
                  <w:hideMark/>
                </w:tcPr>
                <w:p w14:paraId="56AF8709" w14:textId="77777777" w:rsidR="00C0190C" w:rsidRPr="00A25D4D" w:rsidRDefault="00C0190C" w:rsidP="008F13CC">
                  <w:pPr>
                    <w:jc w:val="left"/>
                  </w:pPr>
                  <w:r w:rsidRPr="00A25D4D">
                    <w:t> </w:t>
                  </w:r>
                </w:p>
              </w:tc>
              <w:tc>
                <w:tcPr>
                  <w:tcW w:w="1500" w:type="dxa"/>
                  <w:hideMark/>
                </w:tcPr>
                <w:p w14:paraId="26DC4381" w14:textId="77777777" w:rsidR="00C0190C" w:rsidRPr="00A25D4D" w:rsidRDefault="00C0190C" w:rsidP="008F13CC">
                  <w:pPr>
                    <w:jc w:val="left"/>
                  </w:pPr>
                  <w:r w:rsidRPr="00A25D4D">
                    <w:t>Naam</w:t>
                  </w:r>
                </w:p>
              </w:tc>
              <w:tc>
                <w:tcPr>
                  <w:tcW w:w="0" w:type="auto"/>
                  <w:hideMark/>
                </w:tcPr>
                <w:p w14:paraId="6B168088" w14:textId="77777777" w:rsidR="00C0190C" w:rsidRPr="00A25D4D" w:rsidRDefault="00C0190C" w:rsidP="008F13CC">
                  <w:pPr>
                    <w:jc w:val="left"/>
                  </w:pPr>
                </w:p>
              </w:tc>
            </w:tr>
            <w:tr w:rsidR="00C0190C" w:rsidRPr="00A25D4D" w14:paraId="1F7A344E" w14:textId="77777777" w:rsidTr="00C0190C">
              <w:trPr>
                <w:tblHeader/>
                <w:tblCellSpacing w:w="0" w:type="dxa"/>
              </w:trPr>
              <w:tc>
                <w:tcPr>
                  <w:tcW w:w="360" w:type="dxa"/>
                  <w:hideMark/>
                </w:tcPr>
                <w:p w14:paraId="178AE0D3" w14:textId="77777777" w:rsidR="00C0190C" w:rsidRPr="00A25D4D" w:rsidRDefault="00C0190C" w:rsidP="008F13CC">
                  <w:pPr>
                    <w:jc w:val="left"/>
                  </w:pPr>
                  <w:r w:rsidRPr="00A25D4D">
                    <w:t> </w:t>
                  </w:r>
                </w:p>
              </w:tc>
              <w:tc>
                <w:tcPr>
                  <w:tcW w:w="1500" w:type="dxa"/>
                  <w:hideMark/>
                </w:tcPr>
                <w:p w14:paraId="45DFB9FF" w14:textId="77777777" w:rsidR="00C0190C" w:rsidRPr="00A25D4D" w:rsidRDefault="00C0190C" w:rsidP="008F13CC">
                  <w:pPr>
                    <w:jc w:val="left"/>
                  </w:pPr>
                  <w:r w:rsidRPr="00A25D4D">
                    <w:t>Definitie:</w:t>
                  </w:r>
                </w:p>
              </w:tc>
              <w:tc>
                <w:tcPr>
                  <w:tcW w:w="0" w:type="auto"/>
                  <w:hideMark/>
                </w:tcPr>
                <w:p w14:paraId="32EF4015" w14:textId="77777777" w:rsidR="00C0190C" w:rsidRPr="00A25D4D" w:rsidRDefault="00C0190C" w:rsidP="008F13CC">
                  <w:pPr>
                    <w:jc w:val="left"/>
                  </w:pPr>
                  <w:r w:rsidRPr="00A25D4D">
                    <w:t xml:space="preserve">Een graafpolygoon is de weergave door een grondroerder van het gebied, waarbinnen de graaflocatie zich bevindt. </w:t>
                  </w:r>
                </w:p>
              </w:tc>
            </w:tr>
            <w:tr w:rsidR="00C0190C" w:rsidRPr="00A25D4D" w14:paraId="120E0DB0" w14:textId="77777777" w:rsidTr="00C0190C">
              <w:trPr>
                <w:tblHeader/>
                <w:tblCellSpacing w:w="0" w:type="dxa"/>
              </w:trPr>
              <w:tc>
                <w:tcPr>
                  <w:tcW w:w="360" w:type="dxa"/>
                  <w:hideMark/>
                </w:tcPr>
                <w:p w14:paraId="2E356389" w14:textId="77777777" w:rsidR="00C0190C" w:rsidRPr="00A25D4D" w:rsidRDefault="00C0190C" w:rsidP="008F13CC">
                  <w:pPr>
                    <w:jc w:val="left"/>
                  </w:pPr>
                  <w:r w:rsidRPr="00A25D4D">
                    <w:t> </w:t>
                  </w:r>
                </w:p>
              </w:tc>
              <w:tc>
                <w:tcPr>
                  <w:tcW w:w="1500" w:type="dxa"/>
                  <w:hideMark/>
                </w:tcPr>
                <w:p w14:paraId="51385862" w14:textId="77777777" w:rsidR="00C0190C" w:rsidRPr="00A25D4D" w:rsidRDefault="00C0190C" w:rsidP="008F13CC">
                  <w:pPr>
                    <w:jc w:val="left"/>
                  </w:pPr>
                  <w:r w:rsidRPr="00A25D4D">
                    <w:t>Herkomst:</w:t>
                  </w:r>
                </w:p>
              </w:tc>
              <w:tc>
                <w:tcPr>
                  <w:tcW w:w="0" w:type="auto"/>
                  <w:hideMark/>
                </w:tcPr>
                <w:p w14:paraId="79A38ABA" w14:textId="58C45EB1" w:rsidR="00C0190C" w:rsidRPr="00A25D4D" w:rsidRDefault="00C0190C" w:rsidP="008F13CC">
                  <w:pPr>
                    <w:jc w:val="left"/>
                  </w:pPr>
                  <w:r w:rsidRPr="00A25D4D">
                    <w:t xml:space="preserve">Artikel 1 </w:t>
                  </w:r>
                  <w:del w:id="504" w:author="Paul Janssen" w:date="2020-06-10T16:08:00Z">
                    <w:r w:rsidRPr="00A25D4D" w:rsidDel="00135FA7">
                      <w:delText>WION</w:delText>
                    </w:r>
                  </w:del>
                  <w:ins w:id="505" w:author="Paul Janssen" w:date="2020-06-10T16:08:00Z">
                    <w:r w:rsidR="00135FA7">
                      <w:t>WIBON</w:t>
                    </w:r>
                  </w:ins>
                </w:p>
              </w:tc>
            </w:tr>
            <w:tr w:rsidR="00C0190C" w:rsidRPr="00A25D4D" w14:paraId="50B8CF6C" w14:textId="77777777" w:rsidTr="00C0190C">
              <w:trPr>
                <w:tblHeader/>
                <w:tblCellSpacing w:w="0" w:type="dxa"/>
              </w:trPr>
              <w:tc>
                <w:tcPr>
                  <w:tcW w:w="360" w:type="dxa"/>
                  <w:hideMark/>
                </w:tcPr>
                <w:p w14:paraId="402FE630" w14:textId="77777777" w:rsidR="00C0190C" w:rsidRPr="00A25D4D" w:rsidRDefault="00C0190C" w:rsidP="008F13CC">
                  <w:pPr>
                    <w:jc w:val="left"/>
                  </w:pPr>
                  <w:r w:rsidRPr="00A25D4D">
                    <w:t> </w:t>
                  </w:r>
                </w:p>
              </w:tc>
              <w:tc>
                <w:tcPr>
                  <w:tcW w:w="1500" w:type="dxa"/>
                  <w:hideMark/>
                </w:tcPr>
                <w:p w14:paraId="089EA3B2" w14:textId="77777777" w:rsidR="00C0190C" w:rsidRPr="00A25D4D" w:rsidRDefault="00C0190C" w:rsidP="008F13CC">
                  <w:pPr>
                    <w:jc w:val="left"/>
                  </w:pPr>
                  <w:r w:rsidRPr="00A25D4D">
                    <w:t>Subtype van:</w:t>
                  </w:r>
                </w:p>
              </w:tc>
              <w:tc>
                <w:tcPr>
                  <w:tcW w:w="0" w:type="auto"/>
                  <w:hideMark/>
                </w:tcPr>
                <w:p w14:paraId="48FA987D" w14:textId="77777777" w:rsidR="00C0190C" w:rsidRPr="00A25D4D" w:rsidRDefault="00C0190C" w:rsidP="008F13CC">
                  <w:pPr>
                    <w:jc w:val="left"/>
                  </w:pPr>
                  <w:proofErr w:type="spellStart"/>
                  <w:r w:rsidRPr="00A25D4D">
                    <w:t>IMKLBasis</w:t>
                  </w:r>
                  <w:proofErr w:type="spellEnd"/>
                </w:p>
              </w:tc>
            </w:tr>
            <w:tr w:rsidR="00C0190C" w:rsidRPr="00A25D4D" w14:paraId="6A0105A5" w14:textId="77777777" w:rsidTr="00C0190C">
              <w:trPr>
                <w:tblHeader/>
                <w:tblCellSpacing w:w="0" w:type="dxa"/>
              </w:trPr>
              <w:tc>
                <w:tcPr>
                  <w:tcW w:w="360" w:type="dxa"/>
                  <w:hideMark/>
                </w:tcPr>
                <w:p w14:paraId="5CFA3E2C" w14:textId="77777777" w:rsidR="00C0190C" w:rsidRPr="00A25D4D" w:rsidRDefault="00C0190C" w:rsidP="008F13CC">
                  <w:pPr>
                    <w:jc w:val="left"/>
                  </w:pPr>
                  <w:r w:rsidRPr="00A25D4D">
                    <w:t> </w:t>
                  </w:r>
                </w:p>
              </w:tc>
              <w:tc>
                <w:tcPr>
                  <w:tcW w:w="1500" w:type="dxa"/>
                  <w:hideMark/>
                </w:tcPr>
                <w:p w14:paraId="072FF2F5" w14:textId="77777777" w:rsidR="00C0190C" w:rsidRPr="00A25D4D" w:rsidRDefault="00C0190C" w:rsidP="008F13CC">
                  <w:pPr>
                    <w:jc w:val="left"/>
                  </w:pPr>
                  <w:r w:rsidRPr="00A25D4D">
                    <w:t>Stereotypes:</w:t>
                  </w:r>
                </w:p>
              </w:tc>
              <w:tc>
                <w:tcPr>
                  <w:tcW w:w="0" w:type="auto"/>
                  <w:hideMark/>
                </w:tcPr>
                <w:p w14:paraId="558853B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4428D8B" w14:textId="77777777" w:rsidR="00C0190C" w:rsidRPr="00A25D4D" w:rsidRDefault="00C0190C" w:rsidP="008F13CC">
            <w:pPr>
              <w:jc w:val="left"/>
            </w:pPr>
          </w:p>
        </w:tc>
      </w:tr>
      <w:tr w:rsidR="00C0190C" w:rsidRPr="00A25D4D" w14:paraId="098ECDD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365A6D"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03493AD" w14:textId="77777777" w:rsidTr="00C0190C">
              <w:trPr>
                <w:tblHeader/>
                <w:tblCellSpacing w:w="0" w:type="dxa"/>
              </w:trPr>
              <w:tc>
                <w:tcPr>
                  <w:tcW w:w="360" w:type="dxa"/>
                  <w:hideMark/>
                </w:tcPr>
                <w:p w14:paraId="7D37E1CF" w14:textId="77777777" w:rsidR="00C0190C" w:rsidRPr="00A25D4D" w:rsidRDefault="00C0190C" w:rsidP="008F13CC">
                  <w:pPr>
                    <w:jc w:val="left"/>
                  </w:pPr>
                  <w:r w:rsidRPr="00A25D4D">
                    <w:t> </w:t>
                  </w:r>
                </w:p>
              </w:tc>
              <w:tc>
                <w:tcPr>
                  <w:tcW w:w="1500" w:type="dxa"/>
                  <w:hideMark/>
                </w:tcPr>
                <w:p w14:paraId="63DEB6B6" w14:textId="77777777" w:rsidR="00C0190C" w:rsidRPr="00A25D4D" w:rsidRDefault="00C0190C" w:rsidP="008F13CC">
                  <w:pPr>
                    <w:jc w:val="left"/>
                  </w:pPr>
                  <w:r w:rsidRPr="00A25D4D">
                    <w:t>Type:</w:t>
                  </w:r>
                </w:p>
              </w:tc>
              <w:tc>
                <w:tcPr>
                  <w:tcW w:w="0" w:type="auto"/>
                  <w:hideMark/>
                </w:tcPr>
                <w:p w14:paraId="72144F56" w14:textId="77777777" w:rsidR="00C0190C" w:rsidRPr="00A25D4D" w:rsidRDefault="00C0190C" w:rsidP="008F13CC">
                  <w:pPr>
                    <w:jc w:val="left"/>
                  </w:pPr>
                  <w:proofErr w:type="spellStart"/>
                  <w:r w:rsidRPr="00A25D4D">
                    <w:t>GM_Surface</w:t>
                  </w:r>
                  <w:proofErr w:type="spellEnd"/>
                </w:p>
              </w:tc>
            </w:tr>
            <w:tr w:rsidR="00C0190C" w:rsidRPr="00A25D4D" w14:paraId="4C647F98" w14:textId="77777777" w:rsidTr="00C0190C">
              <w:trPr>
                <w:tblHeader/>
                <w:tblCellSpacing w:w="0" w:type="dxa"/>
              </w:trPr>
              <w:tc>
                <w:tcPr>
                  <w:tcW w:w="360" w:type="dxa"/>
                  <w:hideMark/>
                </w:tcPr>
                <w:p w14:paraId="4C120A05" w14:textId="77777777" w:rsidR="00C0190C" w:rsidRPr="00A25D4D" w:rsidRDefault="00C0190C" w:rsidP="008F13CC">
                  <w:pPr>
                    <w:jc w:val="left"/>
                  </w:pPr>
                  <w:r w:rsidRPr="00A25D4D">
                    <w:t> </w:t>
                  </w:r>
                </w:p>
              </w:tc>
              <w:tc>
                <w:tcPr>
                  <w:tcW w:w="1500" w:type="dxa"/>
                  <w:hideMark/>
                </w:tcPr>
                <w:p w14:paraId="6B17482B" w14:textId="77777777" w:rsidR="00C0190C" w:rsidRPr="00A25D4D" w:rsidRDefault="00C0190C" w:rsidP="008F13CC">
                  <w:pPr>
                    <w:jc w:val="left"/>
                  </w:pPr>
                  <w:r w:rsidRPr="00A25D4D">
                    <w:t>Naam</w:t>
                  </w:r>
                </w:p>
              </w:tc>
              <w:tc>
                <w:tcPr>
                  <w:tcW w:w="0" w:type="auto"/>
                  <w:hideMark/>
                </w:tcPr>
                <w:p w14:paraId="7738781A" w14:textId="77777777" w:rsidR="00C0190C" w:rsidRPr="00A25D4D" w:rsidRDefault="00C0190C" w:rsidP="008F13CC">
                  <w:pPr>
                    <w:jc w:val="left"/>
                  </w:pPr>
                </w:p>
              </w:tc>
            </w:tr>
            <w:tr w:rsidR="00C0190C" w:rsidRPr="00A25D4D" w14:paraId="344EDD05" w14:textId="77777777" w:rsidTr="00C0190C">
              <w:trPr>
                <w:tblHeader/>
                <w:tblCellSpacing w:w="0" w:type="dxa"/>
              </w:trPr>
              <w:tc>
                <w:tcPr>
                  <w:tcW w:w="360" w:type="dxa"/>
                  <w:hideMark/>
                </w:tcPr>
                <w:p w14:paraId="467FD7B0" w14:textId="77777777" w:rsidR="00C0190C" w:rsidRPr="00A25D4D" w:rsidRDefault="00C0190C" w:rsidP="008F13CC">
                  <w:pPr>
                    <w:jc w:val="left"/>
                  </w:pPr>
                  <w:r w:rsidRPr="00A25D4D">
                    <w:t> </w:t>
                  </w:r>
                </w:p>
              </w:tc>
              <w:tc>
                <w:tcPr>
                  <w:tcW w:w="1500" w:type="dxa"/>
                  <w:hideMark/>
                </w:tcPr>
                <w:p w14:paraId="3182633D" w14:textId="77777777" w:rsidR="00C0190C" w:rsidRPr="00A25D4D" w:rsidRDefault="00C0190C" w:rsidP="008F13CC">
                  <w:pPr>
                    <w:jc w:val="left"/>
                  </w:pPr>
                  <w:r w:rsidRPr="00A25D4D">
                    <w:t>Definitie:</w:t>
                  </w:r>
                </w:p>
              </w:tc>
              <w:tc>
                <w:tcPr>
                  <w:tcW w:w="0" w:type="auto"/>
                  <w:hideMark/>
                </w:tcPr>
                <w:p w14:paraId="7225EF01" w14:textId="77777777" w:rsidR="00C0190C" w:rsidRPr="00A25D4D" w:rsidRDefault="00C0190C" w:rsidP="008F13CC">
                  <w:pPr>
                    <w:jc w:val="left"/>
                  </w:pPr>
                  <w:r w:rsidRPr="00A25D4D">
                    <w:t xml:space="preserve">De geometrie van het gebied (een polygoon) waarbinnen gegraven gaat worden. </w:t>
                  </w:r>
                </w:p>
              </w:tc>
            </w:tr>
            <w:tr w:rsidR="00C0190C" w:rsidRPr="00A25D4D" w14:paraId="570F7DE5" w14:textId="77777777" w:rsidTr="00C0190C">
              <w:trPr>
                <w:tblHeader/>
                <w:tblCellSpacing w:w="0" w:type="dxa"/>
              </w:trPr>
              <w:tc>
                <w:tcPr>
                  <w:tcW w:w="360" w:type="dxa"/>
                  <w:hideMark/>
                </w:tcPr>
                <w:p w14:paraId="5081D2C5" w14:textId="77777777" w:rsidR="00C0190C" w:rsidRPr="00A25D4D" w:rsidRDefault="00C0190C" w:rsidP="008F13CC">
                  <w:pPr>
                    <w:jc w:val="left"/>
                  </w:pPr>
                  <w:r w:rsidRPr="00A25D4D">
                    <w:t> </w:t>
                  </w:r>
                </w:p>
              </w:tc>
              <w:tc>
                <w:tcPr>
                  <w:tcW w:w="1500" w:type="dxa"/>
                  <w:hideMark/>
                </w:tcPr>
                <w:p w14:paraId="1F7FB41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12DD9F7" w14:textId="77777777" w:rsidR="00C0190C" w:rsidRPr="00A25D4D" w:rsidRDefault="00C0190C" w:rsidP="008F13CC">
                  <w:pPr>
                    <w:jc w:val="left"/>
                  </w:pPr>
                  <w:r w:rsidRPr="00A25D4D">
                    <w:t>1</w:t>
                  </w:r>
                </w:p>
              </w:tc>
            </w:tr>
          </w:tbl>
          <w:p w14:paraId="085D97A2" w14:textId="77777777" w:rsidR="00C0190C" w:rsidRPr="00A25D4D" w:rsidRDefault="00C0190C" w:rsidP="008F13CC">
            <w:pPr>
              <w:jc w:val="left"/>
            </w:pPr>
          </w:p>
        </w:tc>
      </w:tr>
    </w:tbl>
    <w:p w14:paraId="467B561F" w14:textId="77777777" w:rsidR="00C0190C" w:rsidRPr="00A25D4D" w:rsidRDefault="00C0190C" w:rsidP="008F13CC">
      <w:pPr>
        <w:pStyle w:val="Kop5"/>
        <w:jc w:val="left"/>
        <w:rPr>
          <w:sz w:val="16"/>
          <w:szCs w:val="16"/>
        </w:rPr>
      </w:pPr>
      <w:proofErr w:type="spellStart"/>
      <w:r w:rsidRPr="00A25D4D">
        <w:rPr>
          <w:sz w:val="16"/>
          <w:szCs w:val="16"/>
        </w:rPr>
        <w:t>IMKLBasis</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70DB1F8" w14:textId="77777777" w:rsidTr="007060DF">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4A3B2C4" w14:textId="77777777" w:rsidR="00C0190C" w:rsidRPr="00A25D4D" w:rsidRDefault="00C0190C" w:rsidP="008F13CC">
            <w:pPr>
              <w:jc w:val="left"/>
            </w:pPr>
            <w:proofErr w:type="spellStart"/>
            <w:r w:rsidRPr="00A25D4D">
              <w:rPr>
                <w:b/>
                <w:bCs/>
              </w:rPr>
              <w:t>IMKLBasis</w:t>
            </w:r>
            <w:proofErr w:type="spellEnd"/>
            <w:r w:rsidRPr="00A25D4D">
              <w:rPr>
                <w:b/>
                <w:bCs/>
              </w:rPr>
              <w:t xml:space="preserve"> (abstract) </w:t>
            </w:r>
          </w:p>
        </w:tc>
      </w:tr>
      <w:tr w:rsidR="00C0190C" w:rsidRPr="00A25D4D" w14:paraId="6623A923"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25D0CFD" w14:textId="77777777" w:rsidTr="00C0190C">
              <w:trPr>
                <w:tblHeader/>
                <w:tblCellSpacing w:w="0" w:type="dxa"/>
              </w:trPr>
              <w:tc>
                <w:tcPr>
                  <w:tcW w:w="360" w:type="dxa"/>
                  <w:hideMark/>
                </w:tcPr>
                <w:p w14:paraId="03712361" w14:textId="77777777" w:rsidR="00C0190C" w:rsidRPr="00A25D4D" w:rsidRDefault="00C0190C" w:rsidP="008F13CC">
                  <w:pPr>
                    <w:jc w:val="left"/>
                  </w:pPr>
                  <w:r w:rsidRPr="00A25D4D">
                    <w:t> </w:t>
                  </w:r>
                </w:p>
              </w:tc>
              <w:tc>
                <w:tcPr>
                  <w:tcW w:w="1500" w:type="dxa"/>
                  <w:hideMark/>
                </w:tcPr>
                <w:p w14:paraId="26670121" w14:textId="77777777" w:rsidR="00C0190C" w:rsidRPr="00A25D4D" w:rsidRDefault="00C0190C" w:rsidP="008F13CC">
                  <w:pPr>
                    <w:jc w:val="left"/>
                  </w:pPr>
                  <w:r w:rsidRPr="00A25D4D">
                    <w:t>Naam</w:t>
                  </w:r>
                </w:p>
              </w:tc>
              <w:tc>
                <w:tcPr>
                  <w:tcW w:w="0" w:type="auto"/>
                  <w:hideMark/>
                </w:tcPr>
                <w:p w14:paraId="58A30E00" w14:textId="77777777" w:rsidR="00C0190C" w:rsidRPr="00A25D4D" w:rsidRDefault="00C0190C" w:rsidP="008F13CC">
                  <w:pPr>
                    <w:jc w:val="left"/>
                  </w:pPr>
                </w:p>
              </w:tc>
            </w:tr>
            <w:tr w:rsidR="00C0190C" w:rsidRPr="00A25D4D" w14:paraId="16ED5911" w14:textId="77777777" w:rsidTr="00C0190C">
              <w:trPr>
                <w:tblHeader/>
                <w:tblCellSpacing w:w="0" w:type="dxa"/>
              </w:trPr>
              <w:tc>
                <w:tcPr>
                  <w:tcW w:w="360" w:type="dxa"/>
                  <w:hideMark/>
                </w:tcPr>
                <w:p w14:paraId="46C80A78" w14:textId="77777777" w:rsidR="00C0190C" w:rsidRPr="00A25D4D" w:rsidRDefault="00C0190C" w:rsidP="008F13CC">
                  <w:pPr>
                    <w:jc w:val="left"/>
                  </w:pPr>
                  <w:r w:rsidRPr="00A25D4D">
                    <w:t> </w:t>
                  </w:r>
                </w:p>
              </w:tc>
              <w:tc>
                <w:tcPr>
                  <w:tcW w:w="1500" w:type="dxa"/>
                  <w:hideMark/>
                </w:tcPr>
                <w:p w14:paraId="03467F28" w14:textId="77777777" w:rsidR="00C0190C" w:rsidRPr="00A25D4D" w:rsidRDefault="00C0190C" w:rsidP="008F13CC">
                  <w:pPr>
                    <w:jc w:val="left"/>
                  </w:pPr>
                  <w:r w:rsidRPr="00A25D4D">
                    <w:t>Definitie:</w:t>
                  </w:r>
                </w:p>
              </w:tc>
              <w:tc>
                <w:tcPr>
                  <w:tcW w:w="0" w:type="auto"/>
                  <w:hideMark/>
                </w:tcPr>
                <w:p w14:paraId="4288D8AE" w14:textId="77777777" w:rsidR="00C0190C" w:rsidRPr="00A25D4D" w:rsidRDefault="00C0190C" w:rsidP="008F13CC">
                  <w:pPr>
                    <w:jc w:val="left"/>
                  </w:pPr>
                  <w:r w:rsidRPr="00A25D4D">
                    <w:t xml:space="preserve">Abstract data object dat de basis attributen bevat van de IMKL extensie. </w:t>
                  </w:r>
                </w:p>
              </w:tc>
            </w:tr>
            <w:tr w:rsidR="00C0190C" w:rsidRPr="00A25D4D" w14:paraId="0BE99C86" w14:textId="77777777" w:rsidTr="00C0190C">
              <w:trPr>
                <w:tblHeader/>
                <w:tblCellSpacing w:w="0" w:type="dxa"/>
              </w:trPr>
              <w:tc>
                <w:tcPr>
                  <w:tcW w:w="360" w:type="dxa"/>
                  <w:hideMark/>
                </w:tcPr>
                <w:p w14:paraId="2A7EA117" w14:textId="77777777" w:rsidR="00C0190C" w:rsidRPr="00A25D4D" w:rsidRDefault="00C0190C" w:rsidP="008F13CC">
                  <w:pPr>
                    <w:jc w:val="left"/>
                  </w:pPr>
                  <w:r w:rsidRPr="00A25D4D">
                    <w:t> </w:t>
                  </w:r>
                </w:p>
              </w:tc>
              <w:tc>
                <w:tcPr>
                  <w:tcW w:w="1500" w:type="dxa"/>
                  <w:hideMark/>
                </w:tcPr>
                <w:p w14:paraId="56F6C6DF" w14:textId="77777777" w:rsidR="00C0190C" w:rsidRPr="00A25D4D" w:rsidRDefault="00C0190C" w:rsidP="008F13CC">
                  <w:pPr>
                    <w:jc w:val="left"/>
                  </w:pPr>
                  <w:r w:rsidRPr="00A25D4D">
                    <w:t>Herkomst:</w:t>
                  </w:r>
                </w:p>
              </w:tc>
              <w:tc>
                <w:tcPr>
                  <w:tcW w:w="0" w:type="auto"/>
                  <w:hideMark/>
                </w:tcPr>
                <w:p w14:paraId="543838D8" w14:textId="77777777" w:rsidR="00C0190C" w:rsidRPr="00A25D4D" w:rsidRDefault="00C0190C" w:rsidP="008F13CC">
                  <w:pPr>
                    <w:jc w:val="left"/>
                  </w:pPr>
                  <w:r w:rsidRPr="00A25D4D">
                    <w:t>IMKL</w:t>
                  </w:r>
                </w:p>
              </w:tc>
            </w:tr>
            <w:tr w:rsidR="00C0190C" w:rsidRPr="00A25D4D" w14:paraId="24DC0958" w14:textId="77777777" w:rsidTr="00C0190C">
              <w:trPr>
                <w:tblHeader/>
                <w:tblCellSpacing w:w="0" w:type="dxa"/>
              </w:trPr>
              <w:tc>
                <w:tcPr>
                  <w:tcW w:w="360" w:type="dxa"/>
                  <w:hideMark/>
                </w:tcPr>
                <w:p w14:paraId="1C26834B" w14:textId="77777777" w:rsidR="00C0190C" w:rsidRPr="00A25D4D" w:rsidRDefault="00C0190C" w:rsidP="008F13CC">
                  <w:pPr>
                    <w:jc w:val="left"/>
                  </w:pPr>
                  <w:r w:rsidRPr="00A25D4D">
                    <w:t> </w:t>
                  </w:r>
                </w:p>
              </w:tc>
              <w:tc>
                <w:tcPr>
                  <w:tcW w:w="1500" w:type="dxa"/>
                  <w:hideMark/>
                </w:tcPr>
                <w:p w14:paraId="0C879A15" w14:textId="77777777" w:rsidR="00C0190C" w:rsidRPr="00A25D4D" w:rsidRDefault="00C0190C" w:rsidP="008F13CC">
                  <w:pPr>
                    <w:jc w:val="left"/>
                  </w:pPr>
                  <w:r w:rsidRPr="00A25D4D">
                    <w:t>Stereotypes:</w:t>
                  </w:r>
                </w:p>
              </w:tc>
              <w:tc>
                <w:tcPr>
                  <w:tcW w:w="0" w:type="auto"/>
                  <w:hideMark/>
                </w:tcPr>
                <w:p w14:paraId="492ED63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85F2BE5" w14:textId="77777777" w:rsidR="00C0190C" w:rsidRPr="00A25D4D" w:rsidRDefault="00C0190C" w:rsidP="008F13CC">
            <w:pPr>
              <w:jc w:val="left"/>
            </w:pPr>
          </w:p>
        </w:tc>
      </w:tr>
      <w:tr w:rsidR="00C0190C" w:rsidRPr="00A25D4D" w14:paraId="37B694D9"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1C7F5B" w14:textId="77777777" w:rsidR="00C0190C" w:rsidRPr="00A25D4D" w:rsidRDefault="00C0190C" w:rsidP="008F13CC">
            <w:pPr>
              <w:jc w:val="left"/>
            </w:pPr>
            <w:r w:rsidRPr="00A25D4D">
              <w:rPr>
                <w:b/>
                <w:bCs/>
              </w:rPr>
              <w:t>Attribuut: identificatie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A6EEB2" w14:textId="77777777" w:rsidTr="00C0190C">
              <w:trPr>
                <w:tblHeader/>
                <w:tblCellSpacing w:w="0" w:type="dxa"/>
              </w:trPr>
              <w:tc>
                <w:tcPr>
                  <w:tcW w:w="360" w:type="dxa"/>
                  <w:hideMark/>
                </w:tcPr>
                <w:p w14:paraId="3D4E7F28" w14:textId="77777777" w:rsidR="00C0190C" w:rsidRPr="00A25D4D" w:rsidRDefault="00C0190C" w:rsidP="008F13CC">
                  <w:pPr>
                    <w:jc w:val="left"/>
                  </w:pPr>
                  <w:r w:rsidRPr="00A25D4D">
                    <w:t> </w:t>
                  </w:r>
                </w:p>
              </w:tc>
              <w:tc>
                <w:tcPr>
                  <w:tcW w:w="1500" w:type="dxa"/>
                  <w:hideMark/>
                </w:tcPr>
                <w:p w14:paraId="0770E4BF" w14:textId="77777777" w:rsidR="00C0190C" w:rsidRPr="00A25D4D" w:rsidRDefault="00C0190C" w:rsidP="008F13CC">
                  <w:pPr>
                    <w:jc w:val="left"/>
                  </w:pPr>
                  <w:r w:rsidRPr="00A25D4D">
                    <w:t>Type:</w:t>
                  </w:r>
                </w:p>
              </w:tc>
              <w:tc>
                <w:tcPr>
                  <w:tcW w:w="0" w:type="auto"/>
                  <w:hideMark/>
                </w:tcPr>
                <w:p w14:paraId="11042FB5" w14:textId="77777777" w:rsidR="00C0190C" w:rsidRPr="00A25D4D" w:rsidRDefault="00C0190C" w:rsidP="008F13CC">
                  <w:pPr>
                    <w:jc w:val="left"/>
                  </w:pPr>
                  <w:r w:rsidRPr="00A25D4D">
                    <w:t>NEN3610ID</w:t>
                  </w:r>
                </w:p>
              </w:tc>
            </w:tr>
            <w:tr w:rsidR="00C0190C" w:rsidRPr="00A25D4D" w14:paraId="11171291" w14:textId="77777777" w:rsidTr="00C0190C">
              <w:trPr>
                <w:tblHeader/>
                <w:tblCellSpacing w:w="0" w:type="dxa"/>
              </w:trPr>
              <w:tc>
                <w:tcPr>
                  <w:tcW w:w="360" w:type="dxa"/>
                  <w:hideMark/>
                </w:tcPr>
                <w:p w14:paraId="6720087D" w14:textId="77777777" w:rsidR="00C0190C" w:rsidRPr="00A25D4D" w:rsidRDefault="00C0190C" w:rsidP="008F13CC">
                  <w:pPr>
                    <w:jc w:val="left"/>
                  </w:pPr>
                  <w:r w:rsidRPr="00A25D4D">
                    <w:t> </w:t>
                  </w:r>
                </w:p>
              </w:tc>
              <w:tc>
                <w:tcPr>
                  <w:tcW w:w="1500" w:type="dxa"/>
                  <w:hideMark/>
                </w:tcPr>
                <w:p w14:paraId="52F29DD8" w14:textId="77777777" w:rsidR="00C0190C" w:rsidRPr="00A25D4D" w:rsidRDefault="00C0190C" w:rsidP="008F13CC">
                  <w:pPr>
                    <w:jc w:val="left"/>
                  </w:pPr>
                  <w:r w:rsidRPr="00A25D4D">
                    <w:t>Naam</w:t>
                  </w:r>
                </w:p>
              </w:tc>
              <w:tc>
                <w:tcPr>
                  <w:tcW w:w="0" w:type="auto"/>
                  <w:hideMark/>
                </w:tcPr>
                <w:p w14:paraId="409E39AA" w14:textId="77777777" w:rsidR="00C0190C" w:rsidRPr="00A25D4D" w:rsidRDefault="00C0190C" w:rsidP="008F13CC">
                  <w:pPr>
                    <w:jc w:val="left"/>
                  </w:pPr>
                  <w:r w:rsidRPr="00A25D4D">
                    <w:t xml:space="preserve">identificatie </w:t>
                  </w:r>
                </w:p>
              </w:tc>
            </w:tr>
            <w:tr w:rsidR="00C0190C" w:rsidRPr="00A25D4D" w14:paraId="01C7C6C3" w14:textId="77777777" w:rsidTr="00C0190C">
              <w:trPr>
                <w:tblHeader/>
                <w:tblCellSpacing w:w="0" w:type="dxa"/>
              </w:trPr>
              <w:tc>
                <w:tcPr>
                  <w:tcW w:w="360" w:type="dxa"/>
                  <w:hideMark/>
                </w:tcPr>
                <w:p w14:paraId="3D2FF60E" w14:textId="77777777" w:rsidR="00C0190C" w:rsidRPr="00A25D4D" w:rsidRDefault="00C0190C" w:rsidP="008F13CC">
                  <w:pPr>
                    <w:jc w:val="left"/>
                  </w:pPr>
                  <w:r w:rsidRPr="00A25D4D">
                    <w:t> </w:t>
                  </w:r>
                </w:p>
              </w:tc>
              <w:tc>
                <w:tcPr>
                  <w:tcW w:w="1500" w:type="dxa"/>
                  <w:hideMark/>
                </w:tcPr>
                <w:p w14:paraId="73FF4575" w14:textId="77777777" w:rsidR="00C0190C" w:rsidRPr="00A25D4D" w:rsidRDefault="00C0190C" w:rsidP="008F13CC">
                  <w:pPr>
                    <w:jc w:val="left"/>
                  </w:pPr>
                  <w:r w:rsidRPr="00A25D4D">
                    <w:t>Definitie:</w:t>
                  </w:r>
                </w:p>
              </w:tc>
              <w:tc>
                <w:tcPr>
                  <w:tcW w:w="0" w:type="auto"/>
                  <w:hideMark/>
                </w:tcPr>
                <w:p w14:paraId="2318998F" w14:textId="77777777" w:rsidR="00C0190C" w:rsidRPr="00A25D4D" w:rsidRDefault="00C0190C" w:rsidP="008F13CC">
                  <w:pPr>
                    <w:jc w:val="left"/>
                  </w:pPr>
                  <w:r w:rsidRPr="00A25D4D">
                    <w:t xml:space="preserve">Unieke identificatie van het object binnen het domein van NEN 3610. </w:t>
                  </w:r>
                </w:p>
              </w:tc>
            </w:tr>
            <w:tr w:rsidR="00C0190C" w:rsidRPr="00A25D4D" w14:paraId="534FF76C" w14:textId="77777777" w:rsidTr="00C0190C">
              <w:trPr>
                <w:tblHeader/>
                <w:tblCellSpacing w:w="0" w:type="dxa"/>
              </w:trPr>
              <w:tc>
                <w:tcPr>
                  <w:tcW w:w="360" w:type="dxa"/>
                  <w:hideMark/>
                </w:tcPr>
                <w:p w14:paraId="6820E913" w14:textId="77777777" w:rsidR="00C0190C" w:rsidRPr="00A25D4D" w:rsidRDefault="00C0190C" w:rsidP="008F13CC">
                  <w:pPr>
                    <w:jc w:val="left"/>
                  </w:pPr>
                  <w:r w:rsidRPr="00A25D4D">
                    <w:t> </w:t>
                  </w:r>
                </w:p>
              </w:tc>
              <w:tc>
                <w:tcPr>
                  <w:tcW w:w="1500" w:type="dxa"/>
                  <w:hideMark/>
                </w:tcPr>
                <w:p w14:paraId="519A6D9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6C56F0" w14:textId="77777777" w:rsidR="00C0190C" w:rsidRPr="00A25D4D" w:rsidRDefault="00C0190C" w:rsidP="008F13CC">
                  <w:pPr>
                    <w:jc w:val="left"/>
                  </w:pPr>
                  <w:r w:rsidRPr="00A25D4D">
                    <w:t>1</w:t>
                  </w:r>
                </w:p>
              </w:tc>
            </w:tr>
            <w:tr w:rsidR="00C0190C" w:rsidRPr="00A25D4D" w14:paraId="3F33632E" w14:textId="77777777" w:rsidTr="00C0190C">
              <w:trPr>
                <w:tblHeader/>
                <w:tblCellSpacing w:w="0" w:type="dxa"/>
              </w:trPr>
              <w:tc>
                <w:tcPr>
                  <w:tcW w:w="360" w:type="dxa"/>
                  <w:hideMark/>
                </w:tcPr>
                <w:p w14:paraId="3DD3D9F4" w14:textId="77777777" w:rsidR="00C0190C" w:rsidRPr="00A25D4D" w:rsidRDefault="00C0190C" w:rsidP="008F13CC">
                  <w:pPr>
                    <w:jc w:val="left"/>
                  </w:pPr>
                  <w:r w:rsidRPr="00A25D4D">
                    <w:t> </w:t>
                  </w:r>
                </w:p>
              </w:tc>
              <w:tc>
                <w:tcPr>
                  <w:tcW w:w="1500" w:type="dxa"/>
                  <w:hideMark/>
                </w:tcPr>
                <w:p w14:paraId="035D38D1" w14:textId="77777777" w:rsidR="00C0190C" w:rsidRPr="00A25D4D" w:rsidRDefault="00C0190C" w:rsidP="008F13CC">
                  <w:pPr>
                    <w:jc w:val="left"/>
                  </w:pPr>
                  <w:r w:rsidRPr="00A25D4D">
                    <w:t>Stereotypes:</w:t>
                  </w:r>
                </w:p>
              </w:tc>
              <w:tc>
                <w:tcPr>
                  <w:tcW w:w="0" w:type="auto"/>
                  <w:hideMark/>
                </w:tcPr>
                <w:p w14:paraId="2A594EDE" w14:textId="77777777" w:rsidR="00C0190C" w:rsidRPr="00A25D4D" w:rsidRDefault="00C0190C" w:rsidP="008F13CC">
                  <w:pPr>
                    <w:jc w:val="left"/>
                  </w:pPr>
                  <w:r w:rsidRPr="00A25D4D">
                    <w:t>«identificatie»</w:t>
                  </w:r>
                </w:p>
              </w:tc>
            </w:tr>
            <w:tr w:rsidR="00C0190C" w:rsidRPr="00A25D4D" w14:paraId="78325D82" w14:textId="77777777" w:rsidTr="00C0190C">
              <w:trPr>
                <w:tblHeader/>
                <w:tblCellSpacing w:w="0" w:type="dxa"/>
              </w:trPr>
              <w:tc>
                <w:tcPr>
                  <w:tcW w:w="360" w:type="dxa"/>
                  <w:hideMark/>
                </w:tcPr>
                <w:p w14:paraId="3170AEF5" w14:textId="77777777" w:rsidR="00C0190C" w:rsidRPr="00A25D4D" w:rsidRDefault="00C0190C" w:rsidP="008F13CC">
                  <w:pPr>
                    <w:jc w:val="left"/>
                  </w:pPr>
                  <w:r w:rsidRPr="00A25D4D">
                    <w:t> </w:t>
                  </w:r>
                </w:p>
              </w:tc>
              <w:tc>
                <w:tcPr>
                  <w:tcW w:w="1500" w:type="dxa"/>
                  <w:hideMark/>
                </w:tcPr>
                <w:p w14:paraId="4AF4BF46" w14:textId="77777777" w:rsidR="00C0190C" w:rsidRPr="00A25D4D" w:rsidRDefault="00C0190C" w:rsidP="008F13CC">
                  <w:pPr>
                    <w:jc w:val="left"/>
                  </w:pPr>
                  <w:r w:rsidRPr="00A25D4D">
                    <w:t>Herkomst:</w:t>
                  </w:r>
                </w:p>
              </w:tc>
              <w:tc>
                <w:tcPr>
                  <w:tcW w:w="0" w:type="auto"/>
                  <w:hideMark/>
                </w:tcPr>
                <w:p w14:paraId="2A5ACB34" w14:textId="77777777" w:rsidR="00C0190C" w:rsidRPr="00A25D4D" w:rsidRDefault="00C0190C" w:rsidP="008F13CC">
                  <w:pPr>
                    <w:jc w:val="left"/>
                  </w:pPr>
                  <w:r w:rsidRPr="00A25D4D">
                    <w:t>NEN 3610:2011</w:t>
                  </w:r>
                </w:p>
              </w:tc>
            </w:tr>
          </w:tbl>
          <w:p w14:paraId="3F3A3957" w14:textId="77777777" w:rsidR="00C0190C" w:rsidRPr="00A25D4D" w:rsidRDefault="00C0190C" w:rsidP="008F13CC">
            <w:pPr>
              <w:jc w:val="left"/>
            </w:pPr>
          </w:p>
        </w:tc>
      </w:tr>
      <w:tr w:rsidR="00C0190C" w:rsidRPr="00A25D4D" w14:paraId="43DFFB6B"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79254A" w14:textId="77777777" w:rsidR="00C0190C" w:rsidRPr="00A25D4D" w:rsidRDefault="00C0190C" w:rsidP="008F13CC">
            <w:pPr>
              <w:jc w:val="left"/>
            </w:pPr>
            <w:r w:rsidRPr="00A25D4D">
              <w:rPr>
                <w:b/>
                <w:bCs/>
              </w:rPr>
              <w:t xml:space="preserve">Attribuut: </w:t>
            </w:r>
            <w:proofErr w:type="spellStart"/>
            <w:r w:rsidRPr="00A25D4D">
              <w:rPr>
                <w:b/>
                <w:bCs/>
              </w:rPr>
              <w:t>beginLifespanVersion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F0ACEC" w14:textId="77777777" w:rsidTr="00C0190C">
              <w:trPr>
                <w:tblHeader/>
                <w:tblCellSpacing w:w="0" w:type="dxa"/>
              </w:trPr>
              <w:tc>
                <w:tcPr>
                  <w:tcW w:w="360" w:type="dxa"/>
                  <w:hideMark/>
                </w:tcPr>
                <w:p w14:paraId="2C988DA2" w14:textId="77777777" w:rsidR="00C0190C" w:rsidRPr="00A25D4D" w:rsidRDefault="00C0190C" w:rsidP="008F13CC">
                  <w:pPr>
                    <w:jc w:val="left"/>
                  </w:pPr>
                  <w:r w:rsidRPr="00A25D4D">
                    <w:t> </w:t>
                  </w:r>
                </w:p>
              </w:tc>
              <w:tc>
                <w:tcPr>
                  <w:tcW w:w="1500" w:type="dxa"/>
                  <w:hideMark/>
                </w:tcPr>
                <w:p w14:paraId="737E3C2B" w14:textId="77777777" w:rsidR="00C0190C" w:rsidRPr="00A25D4D" w:rsidRDefault="00C0190C" w:rsidP="008F13CC">
                  <w:pPr>
                    <w:jc w:val="left"/>
                  </w:pPr>
                  <w:r w:rsidRPr="00A25D4D">
                    <w:t>Type:</w:t>
                  </w:r>
                </w:p>
              </w:tc>
              <w:tc>
                <w:tcPr>
                  <w:tcW w:w="0" w:type="auto"/>
                  <w:hideMark/>
                </w:tcPr>
                <w:p w14:paraId="4CD71FED" w14:textId="77777777" w:rsidR="00C0190C" w:rsidRPr="00A25D4D" w:rsidRDefault="00C0190C" w:rsidP="008F13CC">
                  <w:pPr>
                    <w:jc w:val="left"/>
                  </w:pPr>
                  <w:proofErr w:type="spellStart"/>
                  <w:r w:rsidRPr="00A25D4D">
                    <w:t>DateTime</w:t>
                  </w:r>
                  <w:proofErr w:type="spellEnd"/>
                </w:p>
              </w:tc>
            </w:tr>
            <w:tr w:rsidR="00C0190C" w:rsidRPr="00A25D4D" w14:paraId="2F9E9154" w14:textId="77777777" w:rsidTr="00C0190C">
              <w:trPr>
                <w:tblHeader/>
                <w:tblCellSpacing w:w="0" w:type="dxa"/>
              </w:trPr>
              <w:tc>
                <w:tcPr>
                  <w:tcW w:w="360" w:type="dxa"/>
                  <w:hideMark/>
                </w:tcPr>
                <w:p w14:paraId="7326D42A" w14:textId="77777777" w:rsidR="00C0190C" w:rsidRPr="00A25D4D" w:rsidRDefault="00C0190C" w:rsidP="008F13CC">
                  <w:pPr>
                    <w:jc w:val="left"/>
                  </w:pPr>
                  <w:r w:rsidRPr="00A25D4D">
                    <w:t> </w:t>
                  </w:r>
                </w:p>
              </w:tc>
              <w:tc>
                <w:tcPr>
                  <w:tcW w:w="1500" w:type="dxa"/>
                  <w:hideMark/>
                </w:tcPr>
                <w:p w14:paraId="33A647F8" w14:textId="77777777" w:rsidR="00C0190C" w:rsidRPr="00A25D4D" w:rsidRDefault="00C0190C" w:rsidP="008F13CC">
                  <w:pPr>
                    <w:jc w:val="left"/>
                  </w:pPr>
                  <w:r w:rsidRPr="00A25D4D">
                    <w:t>Naam</w:t>
                  </w:r>
                </w:p>
              </w:tc>
              <w:tc>
                <w:tcPr>
                  <w:tcW w:w="0" w:type="auto"/>
                  <w:hideMark/>
                </w:tcPr>
                <w:p w14:paraId="0D23C08D" w14:textId="77777777" w:rsidR="00C0190C" w:rsidRPr="00A25D4D" w:rsidRDefault="00C0190C" w:rsidP="008F13CC">
                  <w:pPr>
                    <w:jc w:val="left"/>
                  </w:pPr>
                </w:p>
              </w:tc>
            </w:tr>
            <w:tr w:rsidR="00C0190C" w:rsidRPr="00A25D4D" w14:paraId="5C39DE3A" w14:textId="77777777" w:rsidTr="00C0190C">
              <w:trPr>
                <w:tblHeader/>
                <w:tblCellSpacing w:w="0" w:type="dxa"/>
              </w:trPr>
              <w:tc>
                <w:tcPr>
                  <w:tcW w:w="360" w:type="dxa"/>
                  <w:hideMark/>
                </w:tcPr>
                <w:p w14:paraId="713A0E84" w14:textId="77777777" w:rsidR="00C0190C" w:rsidRPr="00A25D4D" w:rsidRDefault="00C0190C" w:rsidP="008F13CC">
                  <w:pPr>
                    <w:jc w:val="left"/>
                  </w:pPr>
                  <w:r w:rsidRPr="00A25D4D">
                    <w:t> </w:t>
                  </w:r>
                </w:p>
              </w:tc>
              <w:tc>
                <w:tcPr>
                  <w:tcW w:w="1500" w:type="dxa"/>
                  <w:hideMark/>
                </w:tcPr>
                <w:p w14:paraId="5B4BD756" w14:textId="77777777" w:rsidR="00C0190C" w:rsidRPr="00A25D4D" w:rsidRDefault="00C0190C" w:rsidP="008F13CC">
                  <w:pPr>
                    <w:jc w:val="left"/>
                  </w:pPr>
                  <w:r w:rsidRPr="00A25D4D">
                    <w:t>Definitie:</w:t>
                  </w:r>
                </w:p>
              </w:tc>
              <w:tc>
                <w:tcPr>
                  <w:tcW w:w="0" w:type="auto"/>
                  <w:hideMark/>
                </w:tcPr>
                <w:p w14:paraId="0790E1FA" w14:textId="77777777" w:rsidR="00C0190C" w:rsidRPr="00A25D4D" w:rsidRDefault="00C0190C" w:rsidP="008F13CC">
                  <w:pPr>
                    <w:jc w:val="left"/>
                  </w:pPr>
                  <w:r w:rsidRPr="00A25D4D">
                    <w:t xml:space="preserve">De begindatum waarop een data object in de registratie werd aangemaakt, het begin van de levenscyclus van een data object. </w:t>
                  </w:r>
                </w:p>
              </w:tc>
            </w:tr>
            <w:tr w:rsidR="00C0190C" w:rsidRPr="00A25D4D" w14:paraId="4523EC2C" w14:textId="77777777" w:rsidTr="00C0190C">
              <w:trPr>
                <w:tblHeader/>
                <w:tblCellSpacing w:w="0" w:type="dxa"/>
              </w:trPr>
              <w:tc>
                <w:tcPr>
                  <w:tcW w:w="360" w:type="dxa"/>
                  <w:hideMark/>
                </w:tcPr>
                <w:p w14:paraId="330F4FEE" w14:textId="77777777" w:rsidR="00C0190C" w:rsidRPr="00A25D4D" w:rsidRDefault="00C0190C" w:rsidP="008F13CC">
                  <w:pPr>
                    <w:jc w:val="left"/>
                  </w:pPr>
                  <w:r w:rsidRPr="00A25D4D">
                    <w:t> </w:t>
                  </w:r>
                </w:p>
              </w:tc>
              <w:tc>
                <w:tcPr>
                  <w:tcW w:w="1500" w:type="dxa"/>
                  <w:hideMark/>
                </w:tcPr>
                <w:p w14:paraId="6D7A36C6" w14:textId="77777777" w:rsidR="00C0190C" w:rsidRPr="00A25D4D" w:rsidRDefault="00C0190C" w:rsidP="008F13CC">
                  <w:pPr>
                    <w:jc w:val="left"/>
                  </w:pPr>
                  <w:r w:rsidRPr="00A25D4D">
                    <w:t>Omschrijving:</w:t>
                  </w:r>
                </w:p>
              </w:tc>
              <w:tc>
                <w:tcPr>
                  <w:tcW w:w="0" w:type="auto"/>
                  <w:hideMark/>
                </w:tcPr>
                <w:p w14:paraId="0494378E" w14:textId="77777777" w:rsidR="00C0190C" w:rsidRPr="00A25D4D" w:rsidRDefault="00C0190C" w:rsidP="008F13CC">
                  <w:pPr>
                    <w:jc w:val="left"/>
                  </w:pPr>
                  <w:r w:rsidRPr="00A25D4D">
                    <w:t>Dit attribuut is afkomstig van INSPIRE maar wordt ook gebruikt in de IMKL-</w:t>
                  </w:r>
                  <w:proofErr w:type="spellStart"/>
                  <w:r w:rsidRPr="00A25D4D">
                    <w:t>specieke</w:t>
                  </w:r>
                  <w:proofErr w:type="spellEnd"/>
                  <w:r w:rsidRPr="00A25D4D">
                    <w:t xml:space="preserve"> objecten. Voor niet INSPIRE plichtige datasets kan hier een dummy waarde worden ingevuld. Dit attribuut heeft </w:t>
                  </w:r>
                  <w:proofErr w:type="spellStart"/>
                  <w:r w:rsidRPr="00A25D4D">
                    <w:t>DateTime</w:t>
                  </w:r>
                  <w:proofErr w:type="spellEnd"/>
                  <w:r w:rsidRPr="00A25D4D">
                    <w:t xml:space="preserve"> als data type. </w:t>
                  </w:r>
                </w:p>
              </w:tc>
            </w:tr>
            <w:tr w:rsidR="00C0190C" w:rsidRPr="00A25D4D" w14:paraId="69C1950D" w14:textId="77777777" w:rsidTr="00C0190C">
              <w:trPr>
                <w:tblHeader/>
                <w:tblCellSpacing w:w="0" w:type="dxa"/>
              </w:trPr>
              <w:tc>
                <w:tcPr>
                  <w:tcW w:w="360" w:type="dxa"/>
                  <w:hideMark/>
                </w:tcPr>
                <w:p w14:paraId="0E28268F" w14:textId="77777777" w:rsidR="00C0190C" w:rsidRPr="00A25D4D" w:rsidRDefault="00C0190C" w:rsidP="008F13CC">
                  <w:pPr>
                    <w:jc w:val="left"/>
                  </w:pPr>
                  <w:r w:rsidRPr="00A25D4D">
                    <w:t> </w:t>
                  </w:r>
                </w:p>
              </w:tc>
              <w:tc>
                <w:tcPr>
                  <w:tcW w:w="1500" w:type="dxa"/>
                  <w:hideMark/>
                </w:tcPr>
                <w:p w14:paraId="355BF5D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3F42F26" w14:textId="77777777" w:rsidR="00C0190C" w:rsidRPr="00A25D4D" w:rsidRDefault="00C0190C" w:rsidP="008F13CC">
                  <w:pPr>
                    <w:jc w:val="left"/>
                  </w:pPr>
                  <w:r w:rsidRPr="00A25D4D">
                    <w:t>1</w:t>
                  </w:r>
                </w:p>
              </w:tc>
            </w:tr>
          </w:tbl>
          <w:p w14:paraId="4280022B" w14:textId="77777777" w:rsidR="00C0190C" w:rsidRPr="00A25D4D" w:rsidRDefault="00C0190C" w:rsidP="008F13CC">
            <w:pPr>
              <w:jc w:val="left"/>
            </w:pPr>
          </w:p>
        </w:tc>
      </w:tr>
      <w:tr w:rsidR="00C0190C" w:rsidRPr="00A25D4D" w14:paraId="44A8ACBD"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BD22DF" w14:textId="77777777" w:rsidR="00C0190C" w:rsidRPr="00A25D4D" w:rsidRDefault="00C0190C" w:rsidP="008F13CC">
            <w:pPr>
              <w:jc w:val="left"/>
            </w:pPr>
            <w:r w:rsidRPr="00A25D4D">
              <w:rPr>
                <w:b/>
                <w:bCs/>
              </w:rPr>
              <w:t xml:space="preserve">Attribuut: </w:t>
            </w:r>
            <w:proofErr w:type="spellStart"/>
            <w:r w:rsidRPr="00A25D4D">
              <w:rPr>
                <w:b/>
                <w:bCs/>
              </w:rPr>
              <w:t>endLifespanVersion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1E31E16" w14:textId="77777777" w:rsidTr="00C0190C">
              <w:trPr>
                <w:tblHeader/>
                <w:tblCellSpacing w:w="0" w:type="dxa"/>
              </w:trPr>
              <w:tc>
                <w:tcPr>
                  <w:tcW w:w="360" w:type="dxa"/>
                  <w:hideMark/>
                </w:tcPr>
                <w:p w14:paraId="2CEF872D" w14:textId="77777777" w:rsidR="00C0190C" w:rsidRPr="00A25D4D" w:rsidRDefault="00C0190C" w:rsidP="008F13CC">
                  <w:pPr>
                    <w:jc w:val="left"/>
                  </w:pPr>
                  <w:r w:rsidRPr="00A25D4D">
                    <w:t> </w:t>
                  </w:r>
                </w:p>
              </w:tc>
              <w:tc>
                <w:tcPr>
                  <w:tcW w:w="1500" w:type="dxa"/>
                  <w:hideMark/>
                </w:tcPr>
                <w:p w14:paraId="7C218BBC" w14:textId="77777777" w:rsidR="00C0190C" w:rsidRPr="00A25D4D" w:rsidRDefault="00C0190C" w:rsidP="008F13CC">
                  <w:pPr>
                    <w:jc w:val="left"/>
                  </w:pPr>
                  <w:r w:rsidRPr="00A25D4D">
                    <w:t>Type:</w:t>
                  </w:r>
                </w:p>
              </w:tc>
              <w:tc>
                <w:tcPr>
                  <w:tcW w:w="0" w:type="auto"/>
                  <w:hideMark/>
                </w:tcPr>
                <w:p w14:paraId="2DFA9998" w14:textId="77777777" w:rsidR="00C0190C" w:rsidRPr="00A25D4D" w:rsidRDefault="00C0190C" w:rsidP="008F13CC">
                  <w:pPr>
                    <w:jc w:val="left"/>
                  </w:pPr>
                  <w:proofErr w:type="spellStart"/>
                  <w:r w:rsidRPr="00A25D4D">
                    <w:t>DateTime</w:t>
                  </w:r>
                  <w:proofErr w:type="spellEnd"/>
                </w:p>
              </w:tc>
            </w:tr>
            <w:tr w:rsidR="00C0190C" w:rsidRPr="00A25D4D" w14:paraId="015882B2" w14:textId="77777777" w:rsidTr="00C0190C">
              <w:trPr>
                <w:tblHeader/>
                <w:tblCellSpacing w:w="0" w:type="dxa"/>
              </w:trPr>
              <w:tc>
                <w:tcPr>
                  <w:tcW w:w="360" w:type="dxa"/>
                  <w:hideMark/>
                </w:tcPr>
                <w:p w14:paraId="0105D882" w14:textId="77777777" w:rsidR="00C0190C" w:rsidRPr="00A25D4D" w:rsidRDefault="00C0190C" w:rsidP="008F13CC">
                  <w:pPr>
                    <w:jc w:val="left"/>
                  </w:pPr>
                  <w:r w:rsidRPr="00A25D4D">
                    <w:t> </w:t>
                  </w:r>
                </w:p>
              </w:tc>
              <w:tc>
                <w:tcPr>
                  <w:tcW w:w="1500" w:type="dxa"/>
                  <w:hideMark/>
                </w:tcPr>
                <w:p w14:paraId="584FB4A4" w14:textId="77777777" w:rsidR="00C0190C" w:rsidRPr="00A25D4D" w:rsidRDefault="00C0190C" w:rsidP="008F13CC">
                  <w:pPr>
                    <w:jc w:val="left"/>
                  </w:pPr>
                  <w:r w:rsidRPr="00A25D4D">
                    <w:t>Naam</w:t>
                  </w:r>
                </w:p>
              </w:tc>
              <w:tc>
                <w:tcPr>
                  <w:tcW w:w="0" w:type="auto"/>
                  <w:hideMark/>
                </w:tcPr>
                <w:p w14:paraId="04D1D802" w14:textId="77777777" w:rsidR="00C0190C" w:rsidRPr="00A25D4D" w:rsidRDefault="00C0190C" w:rsidP="008F13CC">
                  <w:pPr>
                    <w:jc w:val="left"/>
                  </w:pPr>
                </w:p>
              </w:tc>
            </w:tr>
            <w:tr w:rsidR="00C0190C" w:rsidRPr="00A25D4D" w14:paraId="7418F105" w14:textId="77777777" w:rsidTr="00C0190C">
              <w:trPr>
                <w:tblHeader/>
                <w:tblCellSpacing w:w="0" w:type="dxa"/>
              </w:trPr>
              <w:tc>
                <w:tcPr>
                  <w:tcW w:w="360" w:type="dxa"/>
                  <w:hideMark/>
                </w:tcPr>
                <w:p w14:paraId="3B9AA275" w14:textId="77777777" w:rsidR="00C0190C" w:rsidRPr="00A25D4D" w:rsidRDefault="00C0190C" w:rsidP="008F13CC">
                  <w:pPr>
                    <w:jc w:val="left"/>
                  </w:pPr>
                  <w:r w:rsidRPr="00A25D4D">
                    <w:t> </w:t>
                  </w:r>
                </w:p>
              </w:tc>
              <w:tc>
                <w:tcPr>
                  <w:tcW w:w="1500" w:type="dxa"/>
                  <w:hideMark/>
                </w:tcPr>
                <w:p w14:paraId="36573A66" w14:textId="77777777" w:rsidR="00C0190C" w:rsidRPr="00A25D4D" w:rsidRDefault="00C0190C" w:rsidP="008F13CC">
                  <w:pPr>
                    <w:jc w:val="left"/>
                  </w:pPr>
                  <w:r w:rsidRPr="00A25D4D">
                    <w:t>Definitie:</w:t>
                  </w:r>
                </w:p>
              </w:tc>
              <w:tc>
                <w:tcPr>
                  <w:tcW w:w="0" w:type="auto"/>
                  <w:hideMark/>
                </w:tcPr>
                <w:p w14:paraId="4B681C77" w14:textId="77777777" w:rsidR="00C0190C" w:rsidRPr="00A25D4D" w:rsidRDefault="00C0190C" w:rsidP="008F13CC">
                  <w:pPr>
                    <w:jc w:val="left"/>
                  </w:pPr>
                  <w:r w:rsidRPr="00A25D4D">
                    <w:t xml:space="preserve">De datum die het einde van een levenscyclus van een data object aangeeft. </w:t>
                  </w:r>
                </w:p>
              </w:tc>
            </w:tr>
            <w:tr w:rsidR="00C0190C" w:rsidRPr="00A25D4D" w14:paraId="08632F46" w14:textId="77777777" w:rsidTr="00C0190C">
              <w:trPr>
                <w:tblHeader/>
                <w:tblCellSpacing w:w="0" w:type="dxa"/>
              </w:trPr>
              <w:tc>
                <w:tcPr>
                  <w:tcW w:w="360" w:type="dxa"/>
                  <w:hideMark/>
                </w:tcPr>
                <w:p w14:paraId="7BE34D51" w14:textId="77777777" w:rsidR="00C0190C" w:rsidRPr="00A25D4D" w:rsidRDefault="00C0190C" w:rsidP="008F13CC">
                  <w:pPr>
                    <w:jc w:val="left"/>
                  </w:pPr>
                  <w:r w:rsidRPr="00A25D4D">
                    <w:t> </w:t>
                  </w:r>
                </w:p>
              </w:tc>
              <w:tc>
                <w:tcPr>
                  <w:tcW w:w="1500" w:type="dxa"/>
                  <w:hideMark/>
                </w:tcPr>
                <w:p w14:paraId="5A1A0A0B" w14:textId="77777777" w:rsidR="00C0190C" w:rsidRPr="00A25D4D" w:rsidRDefault="00C0190C" w:rsidP="008F13CC">
                  <w:pPr>
                    <w:jc w:val="left"/>
                  </w:pPr>
                  <w:r w:rsidRPr="00A25D4D">
                    <w:t>Omschrijving:</w:t>
                  </w:r>
                </w:p>
              </w:tc>
              <w:tc>
                <w:tcPr>
                  <w:tcW w:w="0" w:type="auto"/>
                  <w:hideMark/>
                </w:tcPr>
                <w:p w14:paraId="34003E4F" w14:textId="77777777" w:rsidR="00C0190C" w:rsidRPr="00A25D4D" w:rsidRDefault="00C0190C" w:rsidP="008F13CC">
                  <w:pPr>
                    <w:jc w:val="left"/>
                  </w:pPr>
                  <w:r w:rsidRPr="00A25D4D">
                    <w:t>Het moment vanaf wanneer het geen onderdeel meer is van de actuele registratie. Dit attribuut is afkomstig van INSPIRE maar wordt ook gebruikt in de IMKL-</w:t>
                  </w:r>
                  <w:proofErr w:type="spellStart"/>
                  <w:r w:rsidRPr="00A25D4D">
                    <w:t>specieke</w:t>
                  </w:r>
                  <w:proofErr w:type="spellEnd"/>
                  <w:r w:rsidRPr="00A25D4D">
                    <w:t xml:space="preserve"> objecten. Dit attribuut heeft </w:t>
                  </w:r>
                  <w:proofErr w:type="spellStart"/>
                  <w:r w:rsidRPr="00A25D4D">
                    <w:t>DateTime</w:t>
                  </w:r>
                  <w:proofErr w:type="spellEnd"/>
                  <w:r w:rsidRPr="00A25D4D">
                    <w:t xml:space="preserve"> als data type. </w:t>
                  </w:r>
                </w:p>
              </w:tc>
            </w:tr>
            <w:tr w:rsidR="00C0190C" w:rsidRPr="00A25D4D" w14:paraId="6793C091" w14:textId="77777777" w:rsidTr="00C0190C">
              <w:trPr>
                <w:tblHeader/>
                <w:tblCellSpacing w:w="0" w:type="dxa"/>
              </w:trPr>
              <w:tc>
                <w:tcPr>
                  <w:tcW w:w="360" w:type="dxa"/>
                  <w:hideMark/>
                </w:tcPr>
                <w:p w14:paraId="60194A59" w14:textId="77777777" w:rsidR="00C0190C" w:rsidRPr="00A25D4D" w:rsidRDefault="00C0190C" w:rsidP="008F13CC">
                  <w:pPr>
                    <w:jc w:val="left"/>
                  </w:pPr>
                  <w:r w:rsidRPr="00A25D4D">
                    <w:t> </w:t>
                  </w:r>
                </w:p>
              </w:tc>
              <w:tc>
                <w:tcPr>
                  <w:tcW w:w="1500" w:type="dxa"/>
                  <w:hideMark/>
                </w:tcPr>
                <w:p w14:paraId="454621D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E8CB8A1" w14:textId="77777777" w:rsidR="00C0190C" w:rsidRPr="00A25D4D" w:rsidRDefault="00C0190C" w:rsidP="008F13CC">
                  <w:pPr>
                    <w:jc w:val="left"/>
                  </w:pPr>
                  <w:r w:rsidRPr="00A25D4D">
                    <w:t>0..1</w:t>
                  </w:r>
                </w:p>
              </w:tc>
            </w:tr>
          </w:tbl>
          <w:p w14:paraId="2A4F70D7" w14:textId="77777777" w:rsidR="00C0190C" w:rsidRPr="00A25D4D" w:rsidRDefault="00C0190C" w:rsidP="008F13CC">
            <w:pPr>
              <w:jc w:val="left"/>
            </w:pPr>
          </w:p>
        </w:tc>
      </w:tr>
    </w:tbl>
    <w:p w14:paraId="15F7B730" w14:textId="77777777" w:rsidR="00C0190C" w:rsidRPr="00A25D4D" w:rsidRDefault="00C0190C" w:rsidP="008F13CC">
      <w:pPr>
        <w:pStyle w:val="Kop5"/>
        <w:jc w:val="left"/>
        <w:rPr>
          <w:sz w:val="16"/>
          <w:szCs w:val="16"/>
        </w:rPr>
      </w:pPr>
      <w:r w:rsidRPr="00A25D4D">
        <w:rPr>
          <w:sz w:val="16"/>
          <w:szCs w:val="16"/>
        </w:rPr>
        <w:t>Informatiepolygoon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2176BF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3B6ED3" w14:textId="77777777" w:rsidR="00C0190C" w:rsidRPr="00A25D4D" w:rsidRDefault="00C0190C" w:rsidP="008F13CC">
            <w:pPr>
              <w:jc w:val="left"/>
            </w:pPr>
            <w:r w:rsidRPr="00A25D4D">
              <w:rPr>
                <w:b/>
                <w:bCs/>
              </w:rPr>
              <w:t>Informatiepolygoon</w:t>
            </w:r>
          </w:p>
        </w:tc>
      </w:tr>
      <w:tr w:rsidR="00C0190C" w:rsidRPr="00A25D4D" w14:paraId="759A768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04D9B05" w14:textId="77777777" w:rsidTr="00C0190C">
              <w:trPr>
                <w:tblHeader/>
                <w:tblCellSpacing w:w="0" w:type="dxa"/>
              </w:trPr>
              <w:tc>
                <w:tcPr>
                  <w:tcW w:w="360" w:type="dxa"/>
                  <w:hideMark/>
                </w:tcPr>
                <w:p w14:paraId="2794EDD8" w14:textId="77777777" w:rsidR="00C0190C" w:rsidRPr="00A25D4D" w:rsidRDefault="00C0190C" w:rsidP="008F13CC">
                  <w:pPr>
                    <w:jc w:val="left"/>
                  </w:pPr>
                  <w:r w:rsidRPr="00A25D4D">
                    <w:t> </w:t>
                  </w:r>
                </w:p>
              </w:tc>
              <w:tc>
                <w:tcPr>
                  <w:tcW w:w="1500" w:type="dxa"/>
                  <w:hideMark/>
                </w:tcPr>
                <w:p w14:paraId="17754386" w14:textId="77777777" w:rsidR="00C0190C" w:rsidRPr="00A25D4D" w:rsidRDefault="00C0190C" w:rsidP="008F13CC">
                  <w:pPr>
                    <w:jc w:val="left"/>
                  </w:pPr>
                  <w:r w:rsidRPr="00A25D4D">
                    <w:t>Naam</w:t>
                  </w:r>
                </w:p>
              </w:tc>
              <w:tc>
                <w:tcPr>
                  <w:tcW w:w="0" w:type="auto"/>
                  <w:hideMark/>
                </w:tcPr>
                <w:p w14:paraId="08AC2D2C" w14:textId="77777777" w:rsidR="00C0190C" w:rsidRPr="00A25D4D" w:rsidRDefault="00C0190C" w:rsidP="008F13CC">
                  <w:pPr>
                    <w:jc w:val="left"/>
                  </w:pPr>
                </w:p>
              </w:tc>
            </w:tr>
            <w:tr w:rsidR="00C0190C" w:rsidRPr="00A25D4D" w14:paraId="03790CB2" w14:textId="77777777" w:rsidTr="00C0190C">
              <w:trPr>
                <w:tblHeader/>
                <w:tblCellSpacing w:w="0" w:type="dxa"/>
              </w:trPr>
              <w:tc>
                <w:tcPr>
                  <w:tcW w:w="360" w:type="dxa"/>
                  <w:hideMark/>
                </w:tcPr>
                <w:p w14:paraId="4C40E4D5" w14:textId="77777777" w:rsidR="00C0190C" w:rsidRPr="00A25D4D" w:rsidRDefault="00C0190C" w:rsidP="008F13CC">
                  <w:pPr>
                    <w:jc w:val="left"/>
                  </w:pPr>
                  <w:r w:rsidRPr="00A25D4D">
                    <w:t> </w:t>
                  </w:r>
                </w:p>
              </w:tc>
              <w:tc>
                <w:tcPr>
                  <w:tcW w:w="1500" w:type="dxa"/>
                  <w:hideMark/>
                </w:tcPr>
                <w:p w14:paraId="7097AD4C" w14:textId="77777777" w:rsidR="00C0190C" w:rsidRPr="00A25D4D" w:rsidRDefault="00C0190C" w:rsidP="008F13CC">
                  <w:pPr>
                    <w:jc w:val="left"/>
                  </w:pPr>
                  <w:r w:rsidRPr="00A25D4D">
                    <w:t>Definitie:</w:t>
                  </w:r>
                </w:p>
              </w:tc>
              <w:tc>
                <w:tcPr>
                  <w:tcW w:w="0" w:type="auto"/>
                  <w:hideMark/>
                </w:tcPr>
                <w:p w14:paraId="05E0285C" w14:textId="035939C3" w:rsidR="00C0190C" w:rsidRPr="00A25D4D" w:rsidRDefault="005C5480" w:rsidP="008F13CC">
                  <w:pPr>
                    <w:jc w:val="left"/>
                  </w:pPr>
                  <w:ins w:id="506" w:author="Paul Janssen" w:date="2020-06-10T18:19:00Z">
                    <w:r>
                      <w:t>Een informatiepolygoon is de weergave door een grondroerder van het gebied, waarvoor gebiedsinformatie wordt gevraagd.</w:t>
                    </w:r>
                  </w:ins>
                </w:p>
              </w:tc>
            </w:tr>
            <w:tr w:rsidR="005C5480" w:rsidRPr="00A25D4D" w14:paraId="6BF7A67C" w14:textId="77777777" w:rsidTr="00C0190C">
              <w:trPr>
                <w:tblHeader/>
                <w:tblCellSpacing w:w="0" w:type="dxa"/>
                <w:ins w:id="507" w:author="Paul Janssen" w:date="2020-06-10T18:19:00Z"/>
              </w:trPr>
              <w:tc>
                <w:tcPr>
                  <w:tcW w:w="360" w:type="dxa"/>
                </w:tcPr>
                <w:p w14:paraId="79C708B7" w14:textId="77777777" w:rsidR="005C5480" w:rsidRPr="00A25D4D" w:rsidRDefault="005C5480" w:rsidP="008F13CC">
                  <w:pPr>
                    <w:jc w:val="left"/>
                    <w:rPr>
                      <w:ins w:id="508" w:author="Paul Janssen" w:date="2020-06-10T18:19:00Z"/>
                    </w:rPr>
                  </w:pPr>
                </w:p>
              </w:tc>
              <w:tc>
                <w:tcPr>
                  <w:tcW w:w="1500" w:type="dxa"/>
                </w:tcPr>
                <w:p w14:paraId="63A64B8A" w14:textId="2CABA571" w:rsidR="005C5480" w:rsidRPr="00A25D4D" w:rsidRDefault="005C5480" w:rsidP="008F13CC">
                  <w:pPr>
                    <w:jc w:val="left"/>
                    <w:rPr>
                      <w:ins w:id="509" w:author="Paul Janssen" w:date="2020-06-10T18:19:00Z"/>
                    </w:rPr>
                  </w:pPr>
                  <w:ins w:id="510" w:author="Paul Janssen" w:date="2020-06-10T18:19:00Z">
                    <w:r>
                      <w:t>Omschrijving:</w:t>
                    </w:r>
                  </w:ins>
                </w:p>
              </w:tc>
              <w:tc>
                <w:tcPr>
                  <w:tcW w:w="0" w:type="auto"/>
                </w:tcPr>
                <w:p w14:paraId="7DACDF18" w14:textId="4526E9F1" w:rsidR="005C5480" w:rsidRDefault="005C5480">
                  <w:pPr>
                    <w:autoSpaceDE w:val="0"/>
                    <w:autoSpaceDN w:val="0"/>
                    <w:adjustRightInd w:val="0"/>
                    <w:spacing w:after="80" w:line="240" w:lineRule="auto"/>
                    <w:jc w:val="left"/>
                    <w:rPr>
                      <w:ins w:id="511" w:author="Paul Janssen" w:date="2020-06-10T18:19:00Z"/>
                    </w:rPr>
                    <w:pPrChange w:id="512" w:author="Paul Janssen" w:date="2020-06-10T18:19:00Z">
                      <w:pPr>
                        <w:jc w:val="left"/>
                      </w:pPr>
                    </w:pPrChange>
                  </w:pPr>
                  <w:ins w:id="513" w:author="Paul Janssen" w:date="2020-06-10T18:19:00Z">
                    <w:r w:rsidRPr="005C5480">
                      <w:rPr>
                        <w:rFonts w:ascii="Calibri" w:hAnsi="Calibri" w:cs="Calibri"/>
                        <w:sz w:val="20"/>
                        <w:szCs w:val="20"/>
                      </w:rPr>
                      <w:t>De gebiedsinformatie die zich bevindt tussen een informatiepolygoon en de graafpolygoon is puur ter informatie en ondersteuning van de werkzaamheden van de grondroerder</w:t>
                    </w:r>
                  </w:ins>
                  <w:ins w:id="514" w:author="Paul Janssen" w:date="2020-06-10T18:20:00Z">
                    <w:r>
                      <w:rPr>
                        <w:rFonts w:ascii="Calibri" w:hAnsi="Calibri" w:cs="Calibri"/>
                        <w:sz w:val="20"/>
                        <w:szCs w:val="20"/>
                      </w:rPr>
                      <w:t>.</w:t>
                    </w:r>
                  </w:ins>
                </w:p>
              </w:tc>
            </w:tr>
            <w:tr w:rsidR="00C0190C" w:rsidRPr="00A25D4D" w14:paraId="783156D8" w14:textId="77777777" w:rsidTr="00C0190C">
              <w:trPr>
                <w:tblHeader/>
                <w:tblCellSpacing w:w="0" w:type="dxa"/>
              </w:trPr>
              <w:tc>
                <w:tcPr>
                  <w:tcW w:w="360" w:type="dxa"/>
                  <w:hideMark/>
                </w:tcPr>
                <w:p w14:paraId="55E8AFC7" w14:textId="77777777" w:rsidR="00C0190C" w:rsidRPr="00A25D4D" w:rsidRDefault="00C0190C" w:rsidP="008F13CC">
                  <w:pPr>
                    <w:jc w:val="left"/>
                  </w:pPr>
                  <w:r w:rsidRPr="00A25D4D">
                    <w:t> </w:t>
                  </w:r>
                </w:p>
              </w:tc>
              <w:tc>
                <w:tcPr>
                  <w:tcW w:w="1500" w:type="dxa"/>
                  <w:hideMark/>
                </w:tcPr>
                <w:p w14:paraId="5AAC3816" w14:textId="77777777" w:rsidR="00C0190C" w:rsidRPr="00A25D4D" w:rsidRDefault="00C0190C" w:rsidP="008F13CC">
                  <w:pPr>
                    <w:jc w:val="left"/>
                  </w:pPr>
                  <w:r w:rsidRPr="00A25D4D">
                    <w:t>Subtype van:</w:t>
                  </w:r>
                </w:p>
              </w:tc>
              <w:tc>
                <w:tcPr>
                  <w:tcW w:w="0" w:type="auto"/>
                  <w:hideMark/>
                </w:tcPr>
                <w:p w14:paraId="1BF0992F" w14:textId="77777777" w:rsidR="00C0190C" w:rsidRPr="00A25D4D" w:rsidRDefault="00C0190C" w:rsidP="008F13CC">
                  <w:pPr>
                    <w:jc w:val="left"/>
                  </w:pPr>
                  <w:proofErr w:type="spellStart"/>
                  <w:r w:rsidRPr="00A25D4D">
                    <w:t>IMKLBasis</w:t>
                  </w:r>
                  <w:proofErr w:type="spellEnd"/>
                </w:p>
              </w:tc>
            </w:tr>
            <w:tr w:rsidR="00C0190C" w:rsidRPr="00A25D4D" w14:paraId="098917D5" w14:textId="77777777" w:rsidTr="00C0190C">
              <w:trPr>
                <w:tblHeader/>
                <w:tblCellSpacing w:w="0" w:type="dxa"/>
              </w:trPr>
              <w:tc>
                <w:tcPr>
                  <w:tcW w:w="360" w:type="dxa"/>
                  <w:hideMark/>
                </w:tcPr>
                <w:p w14:paraId="17DD9435" w14:textId="77777777" w:rsidR="00C0190C" w:rsidRPr="00A25D4D" w:rsidRDefault="00C0190C" w:rsidP="008F13CC">
                  <w:pPr>
                    <w:jc w:val="left"/>
                  </w:pPr>
                  <w:r w:rsidRPr="00A25D4D">
                    <w:t> </w:t>
                  </w:r>
                </w:p>
              </w:tc>
              <w:tc>
                <w:tcPr>
                  <w:tcW w:w="1500" w:type="dxa"/>
                  <w:hideMark/>
                </w:tcPr>
                <w:p w14:paraId="2A8B72EC" w14:textId="77777777" w:rsidR="00C0190C" w:rsidRPr="00A25D4D" w:rsidRDefault="00C0190C" w:rsidP="008F13CC">
                  <w:pPr>
                    <w:jc w:val="left"/>
                  </w:pPr>
                  <w:r w:rsidRPr="00A25D4D">
                    <w:t>Stereotypes:</w:t>
                  </w:r>
                </w:p>
              </w:tc>
              <w:tc>
                <w:tcPr>
                  <w:tcW w:w="0" w:type="auto"/>
                  <w:hideMark/>
                </w:tcPr>
                <w:p w14:paraId="42C48E04"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B63FAD4" w14:textId="77777777" w:rsidR="00C0190C" w:rsidRPr="00A25D4D" w:rsidRDefault="00C0190C" w:rsidP="008F13CC">
            <w:pPr>
              <w:jc w:val="left"/>
            </w:pPr>
          </w:p>
        </w:tc>
      </w:tr>
      <w:tr w:rsidR="00C0190C" w:rsidRPr="00A25D4D" w14:paraId="7DA15A9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C2C97A"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5A484B" w14:textId="77777777" w:rsidTr="00C0190C">
              <w:trPr>
                <w:tblHeader/>
                <w:tblCellSpacing w:w="0" w:type="dxa"/>
              </w:trPr>
              <w:tc>
                <w:tcPr>
                  <w:tcW w:w="360" w:type="dxa"/>
                  <w:hideMark/>
                </w:tcPr>
                <w:p w14:paraId="68B82775" w14:textId="77777777" w:rsidR="00C0190C" w:rsidRPr="00A25D4D" w:rsidRDefault="00C0190C" w:rsidP="008F13CC">
                  <w:pPr>
                    <w:jc w:val="left"/>
                  </w:pPr>
                  <w:r w:rsidRPr="00A25D4D">
                    <w:t> </w:t>
                  </w:r>
                </w:p>
              </w:tc>
              <w:tc>
                <w:tcPr>
                  <w:tcW w:w="1500" w:type="dxa"/>
                  <w:hideMark/>
                </w:tcPr>
                <w:p w14:paraId="7BCEA10C" w14:textId="77777777" w:rsidR="00C0190C" w:rsidRPr="00A25D4D" w:rsidRDefault="00C0190C" w:rsidP="008F13CC">
                  <w:pPr>
                    <w:jc w:val="left"/>
                  </w:pPr>
                  <w:r w:rsidRPr="00A25D4D">
                    <w:t>Type:</w:t>
                  </w:r>
                </w:p>
              </w:tc>
              <w:tc>
                <w:tcPr>
                  <w:tcW w:w="0" w:type="auto"/>
                  <w:hideMark/>
                </w:tcPr>
                <w:p w14:paraId="410538A1" w14:textId="77777777" w:rsidR="00C0190C" w:rsidRPr="00A25D4D" w:rsidRDefault="00C0190C" w:rsidP="008F13CC">
                  <w:pPr>
                    <w:jc w:val="left"/>
                  </w:pPr>
                  <w:proofErr w:type="spellStart"/>
                  <w:r w:rsidRPr="00A25D4D">
                    <w:t>GM_Surface</w:t>
                  </w:r>
                  <w:proofErr w:type="spellEnd"/>
                </w:p>
              </w:tc>
            </w:tr>
            <w:tr w:rsidR="00C0190C" w:rsidRPr="00A25D4D" w14:paraId="1FA87D01" w14:textId="77777777" w:rsidTr="00C0190C">
              <w:trPr>
                <w:tblHeader/>
                <w:tblCellSpacing w:w="0" w:type="dxa"/>
              </w:trPr>
              <w:tc>
                <w:tcPr>
                  <w:tcW w:w="360" w:type="dxa"/>
                  <w:hideMark/>
                </w:tcPr>
                <w:p w14:paraId="22940385" w14:textId="77777777" w:rsidR="00C0190C" w:rsidRPr="00A25D4D" w:rsidRDefault="00C0190C" w:rsidP="008F13CC">
                  <w:pPr>
                    <w:jc w:val="left"/>
                  </w:pPr>
                  <w:r w:rsidRPr="00A25D4D">
                    <w:t> </w:t>
                  </w:r>
                </w:p>
              </w:tc>
              <w:tc>
                <w:tcPr>
                  <w:tcW w:w="1500" w:type="dxa"/>
                  <w:hideMark/>
                </w:tcPr>
                <w:p w14:paraId="2357C77B" w14:textId="77777777" w:rsidR="00C0190C" w:rsidRPr="00A25D4D" w:rsidRDefault="00C0190C" w:rsidP="008F13CC">
                  <w:pPr>
                    <w:jc w:val="left"/>
                  </w:pPr>
                  <w:r w:rsidRPr="00A25D4D">
                    <w:t>Naam</w:t>
                  </w:r>
                </w:p>
              </w:tc>
              <w:tc>
                <w:tcPr>
                  <w:tcW w:w="0" w:type="auto"/>
                  <w:hideMark/>
                </w:tcPr>
                <w:p w14:paraId="798C8A74" w14:textId="77777777" w:rsidR="00C0190C" w:rsidRPr="00A25D4D" w:rsidRDefault="00C0190C" w:rsidP="008F13CC">
                  <w:pPr>
                    <w:jc w:val="left"/>
                  </w:pPr>
                </w:p>
              </w:tc>
            </w:tr>
            <w:tr w:rsidR="00C0190C" w:rsidRPr="00A25D4D" w14:paraId="36E1A095" w14:textId="77777777" w:rsidTr="00C0190C">
              <w:trPr>
                <w:tblHeader/>
                <w:tblCellSpacing w:w="0" w:type="dxa"/>
              </w:trPr>
              <w:tc>
                <w:tcPr>
                  <w:tcW w:w="360" w:type="dxa"/>
                  <w:hideMark/>
                </w:tcPr>
                <w:p w14:paraId="1DD04264" w14:textId="77777777" w:rsidR="00C0190C" w:rsidRPr="00A25D4D" w:rsidRDefault="00C0190C" w:rsidP="008F13CC">
                  <w:pPr>
                    <w:jc w:val="left"/>
                  </w:pPr>
                  <w:r w:rsidRPr="00A25D4D">
                    <w:t> </w:t>
                  </w:r>
                </w:p>
              </w:tc>
              <w:tc>
                <w:tcPr>
                  <w:tcW w:w="1500" w:type="dxa"/>
                  <w:hideMark/>
                </w:tcPr>
                <w:p w14:paraId="598FC48D" w14:textId="77777777" w:rsidR="00C0190C" w:rsidRPr="00A25D4D" w:rsidRDefault="00C0190C" w:rsidP="008F13CC">
                  <w:pPr>
                    <w:jc w:val="left"/>
                  </w:pPr>
                  <w:r w:rsidRPr="00A25D4D">
                    <w:t>Definitie:</w:t>
                  </w:r>
                </w:p>
              </w:tc>
              <w:tc>
                <w:tcPr>
                  <w:tcW w:w="0" w:type="auto"/>
                  <w:hideMark/>
                </w:tcPr>
                <w:p w14:paraId="7B744756" w14:textId="77777777" w:rsidR="00C0190C" w:rsidRPr="00A25D4D" w:rsidRDefault="00C0190C" w:rsidP="008F13CC">
                  <w:pPr>
                    <w:jc w:val="left"/>
                  </w:pPr>
                  <w:r w:rsidRPr="00A25D4D">
                    <w:t xml:space="preserve">De geometrie van het gebied (een polygoon) waarover informatie gevraagd wordt, niet zijnde het graafgebied. Een eventueel opgegeven informatiegebied moet een graafgebied volledig omvatten. </w:t>
                  </w:r>
                </w:p>
              </w:tc>
            </w:tr>
            <w:tr w:rsidR="00C0190C" w:rsidRPr="00A25D4D" w14:paraId="2F6094E9" w14:textId="77777777" w:rsidTr="00C0190C">
              <w:trPr>
                <w:tblHeader/>
                <w:tblCellSpacing w:w="0" w:type="dxa"/>
              </w:trPr>
              <w:tc>
                <w:tcPr>
                  <w:tcW w:w="360" w:type="dxa"/>
                  <w:hideMark/>
                </w:tcPr>
                <w:p w14:paraId="08DA552A" w14:textId="77777777" w:rsidR="00C0190C" w:rsidRPr="00A25D4D" w:rsidRDefault="00C0190C" w:rsidP="008F13CC">
                  <w:pPr>
                    <w:jc w:val="left"/>
                  </w:pPr>
                  <w:r w:rsidRPr="00A25D4D">
                    <w:t> </w:t>
                  </w:r>
                </w:p>
              </w:tc>
              <w:tc>
                <w:tcPr>
                  <w:tcW w:w="1500" w:type="dxa"/>
                  <w:hideMark/>
                </w:tcPr>
                <w:p w14:paraId="3B01E85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33B9218" w14:textId="77777777" w:rsidR="00C0190C" w:rsidRPr="00A25D4D" w:rsidRDefault="00C0190C" w:rsidP="008F13CC">
                  <w:pPr>
                    <w:jc w:val="left"/>
                  </w:pPr>
                  <w:r w:rsidRPr="00A25D4D">
                    <w:t>1</w:t>
                  </w:r>
                </w:p>
              </w:tc>
            </w:tr>
          </w:tbl>
          <w:p w14:paraId="273D8198" w14:textId="77777777" w:rsidR="00C0190C" w:rsidRPr="00A25D4D" w:rsidRDefault="00C0190C" w:rsidP="008F13CC">
            <w:pPr>
              <w:jc w:val="left"/>
            </w:pPr>
          </w:p>
        </w:tc>
      </w:tr>
      <w:tr w:rsidR="00C0190C" w:rsidRPr="00A25D4D" w14:paraId="3FFB0D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1E344B" w14:textId="77777777" w:rsidR="00C0190C" w:rsidRPr="00A25D4D" w:rsidRDefault="00C0190C" w:rsidP="008F13CC">
            <w:pPr>
              <w:jc w:val="left"/>
            </w:pPr>
            <w:r w:rsidRPr="00A25D4D">
              <w:rPr>
                <w:b/>
                <w:bCs/>
              </w:rPr>
              <w:t xml:space="preserve">Attribuut: </w:t>
            </w:r>
            <w:proofErr w:type="spellStart"/>
            <w:r w:rsidRPr="00A25D4D">
              <w:rPr>
                <w:b/>
                <w:bCs/>
              </w:rPr>
              <w:t>geometrieVoorVisualisatie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FFD5E6B" w14:textId="77777777" w:rsidTr="00C0190C">
              <w:trPr>
                <w:tblHeader/>
                <w:tblCellSpacing w:w="0" w:type="dxa"/>
              </w:trPr>
              <w:tc>
                <w:tcPr>
                  <w:tcW w:w="360" w:type="dxa"/>
                  <w:hideMark/>
                </w:tcPr>
                <w:p w14:paraId="4BC8F371" w14:textId="77777777" w:rsidR="00C0190C" w:rsidRPr="00A25D4D" w:rsidRDefault="00C0190C" w:rsidP="008F13CC">
                  <w:pPr>
                    <w:jc w:val="left"/>
                  </w:pPr>
                  <w:r w:rsidRPr="00A25D4D">
                    <w:t> </w:t>
                  </w:r>
                </w:p>
              </w:tc>
              <w:tc>
                <w:tcPr>
                  <w:tcW w:w="1500" w:type="dxa"/>
                  <w:hideMark/>
                </w:tcPr>
                <w:p w14:paraId="773019DA" w14:textId="77777777" w:rsidR="00C0190C" w:rsidRPr="00A25D4D" w:rsidRDefault="00C0190C" w:rsidP="008F13CC">
                  <w:pPr>
                    <w:jc w:val="left"/>
                  </w:pPr>
                  <w:r w:rsidRPr="00A25D4D">
                    <w:t>Type:</w:t>
                  </w:r>
                </w:p>
              </w:tc>
              <w:tc>
                <w:tcPr>
                  <w:tcW w:w="0" w:type="auto"/>
                  <w:hideMark/>
                </w:tcPr>
                <w:p w14:paraId="0B5CBE4E" w14:textId="2843C96A" w:rsidR="00C0190C" w:rsidRPr="00A25D4D" w:rsidRDefault="00C0190C" w:rsidP="008F13CC">
                  <w:pPr>
                    <w:jc w:val="left"/>
                  </w:pPr>
                  <w:proofErr w:type="spellStart"/>
                  <w:r w:rsidRPr="00A25D4D">
                    <w:t>GM_</w:t>
                  </w:r>
                  <w:ins w:id="515" w:author="Paul Janssen" w:date="2020-06-10T16:15:00Z">
                    <w:r w:rsidR="00135FA7">
                      <w:t>Object</w:t>
                    </w:r>
                  </w:ins>
                  <w:proofErr w:type="spellEnd"/>
                </w:p>
              </w:tc>
            </w:tr>
            <w:tr w:rsidR="00C0190C" w:rsidRPr="00A25D4D" w14:paraId="22D7555B" w14:textId="77777777" w:rsidTr="00C0190C">
              <w:trPr>
                <w:tblHeader/>
                <w:tblCellSpacing w:w="0" w:type="dxa"/>
              </w:trPr>
              <w:tc>
                <w:tcPr>
                  <w:tcW w:w="360" w:type="dxa"/>
                  <w:hideMark/>
                </w:tcPr>
                <w:p w14:paraId="361C35E5" w14:textId="77777777" w:rsidR="00C0190C" w:rsidRPr="00A25D4D" w:rsidRDefault="00C0190C" w:rsidP="008F13CC">
                  <w:pPr>
                    <w:jc w:val="left"/>
                  </w:pPr>
                  <w:r w:rsidRPr="00A25D4D">
                    <w:t> </w:t>
                  </w:r>
                </w:p>
              </w:tc>
              <w:tc>
                <w:tcPr>
                  <w:tcW w:w="1500" w:type="dxa"/>
                  <w:hideMark/>
                </w:tcPr>
                <w:p w14:paraId="734C51F4" w14:textId="77777777" w:rsidR="00C0190C" w:rsidRPr="00A25D4D" w:rsidRDefault="00C0190C" w:rsidP="008F13CC">
                  <w:pPr>
                    <w:jc w:val="left"/>
                  </w:pPr>
                  <w:r w:rsidRPr="00A25D4D">
                    <w:t>Naam</w:t>
                  </w:r>
                </w:p>
              </w:tc>
              <w:tc>
                <w:tcPr>
                  <w:tcW w:w="0" w:type="auto"/>
                  <w:hideMark/>
                </w:tcPr>
                <w:p w14:paraId="51F0ED95" w14:textId="77777777" w:rsidR="00C0190C" w:rsidRPr="00A25D4D" w:rsidRDefault="00C0190C" w:rsidP="008F13CC">
                  <w:pPr>
                    <w:jc w:val="left"/>
                  </w:pPr>
                </w:p>
              </w:tc>
            </w:tr>
            <w:tr w:rsidR="00C0190C" w:rsidRPr="00A25D4D" w14:paraId="43448E04" w14:textId="77777777" w:rsidTr="00C0190C">
              <w:trPr>
                <w:tblHeader/>
                <w:tblCellSpacing w:w="0" w:type="dxa"/>
              </w:trPr>
              <w:tc>
                <w:tcPr>
                  <w:tcW w:w="360" w:type="dxa"/>
                  <w:hideMark/>
                </w:tcPr>
                <w:p w14:paraId="39F250F0" w14:textId="77777777" w:rsidR="00C0190C" w:rsidRPr="00A25D4D" w:rsidRDefault="00C0190C" w:rsidP="008F13CC">
                  <w:pPr>
                    <w:jc w:val="left"/>
                  </w:pPr>
                  <w:r w:rsidRPr="00A25D4D">
                    <w:t> </w:t>
                  </w:r>
                </w:p>
              </w:tc>
              <w:tc>
                <w:tcPr>
                  <w:tcW w:w="1500" w:type="dxa"/>
                  <w:hideMark/>
                </w:tcPr>
                <w:p w14:paraId="2017C89A" w14:textId="77777777" w:rsidR="00C0190C" w:rsidRPr="00A25D4D" w:rsidRDefault="00C0190C" w:rsidP="008F13CC">
                  <w:pPr>
                    <w:jc w:val="left"/>
                  </w:pPr>
                  <w:r w:rsidRPr="00A25D4D">
                    <w:t>Definitie:</w:t>
                  </w:r>
                </w:p>
              </w:tc>
              <w:tc>
                <w:tcPr>
                  <w:tcW w:w="0" w:type="auto"/>
                  <w:hideMark/>
                </w:tcPr>
                <w:p w14:paraId="4B778560" w14:textId="71F2A10B" w:rsidR="00C0190C" w:rsidRPr="00A25D4D" w:rsidRDefault="007C77EF" w:rsidP="008F13CC">
                  <w:pPr>
                    <w:jc w:val="left"/>
                  </w:pPr>
                  <w:ins w:id="516" w:author="Paul Janssen" w:date="2020-07-06T14:20:00Z">
                    <w:r w:rsidRPr="007C77EF">
                      <w:rPr>
                        <w:rFonts w:ascii="Calibri" w:hAnsi="Calibri" w:cs="Calibri"/>
                        <w:sz w:val="20"/>
                        <w:szCs w:val="20"/>
                      </w:rPr>
                      <w:t>Geometrie die specifiek is gecreëerd voor de visualisatie van het gebied tussen de graafpolygoon en de buitenring van de informatiepolygoon.</w:t>
                    </w:r>
                  </w:ins>
                  <w:del w:id="517" w:author="Paul Janssen" w:date="2020-06-10T18:12:00Z">
                    <w:r w:rsidR="00C0190C" w:rsidRPr="00A25D4D" w:rsidDel="005C5480">
                      <w:delText xml:space="preserve">Geometrie die specifiek is gecreeerd voor de visualisatie van het gebied tussen de graafpolygoon en de informatiepolygoon. </w:delText>
                    </w:r>
                  </w:del>
                </w:p>
              </w:tc>
            </w:tr>
            <w:tr w:rsidR="00C0190C" w:rsidRPr="00A25D4D" w14:paraId="7533FF93" w14:textId="77777777" w:rsidTr="00C0190C">
              <w:trPr>
                <w:tblHeader/>
                <w:tblCellSpacing w:w="0" w:type="dxa"/>
              </w:trPr>
              <w:tc>
                <w:tcPr>
                  <w:tcW w:w="360" w:type="dxa"/>
                  <w:hideMark/>
                </w:tcPr>
                <w:p w14:paraId="3808F6A3" w14:textId="77777777" w:rsidR="00C0190C" w:rsidRPr="00A25D4D" w:rsidRDefault="00C0190C" w:rsidP="008F13CC">
                  <w:pPr>
                    <w:jc w:val="left"/>
                  </w:pPr>
                  <w:r w:rsidRPr="00A25D4D">
                    <w:t> </w:t>
                  </w:r>
                </w:p>
              </w:tc>
              <w:tc>
                <w:tcPr>
                  <w:tcW w:w="1500" w:type="dxa"/>
                  <w:hideMark/>
                </w:tcPr>
                <w:p w14:paraId="4AEA941F" w14:textId="77777777" w:rsidR="00C0190C" w:rsidRPr="00A25D4D" w:rsidRDefault="00C0190C" w:rsidP="008F13CC">
                  <w:pPr>
                    <w:jc w:val="left"/>
                  </w:pPr>
                  <w:r w:rsidRPr="00A25D4D">
                    <w:t>Omschrijving:</w:t>
                  </w:r>
                </w:p>
              </w:tc>
              <w:tc>
                <w:tcPr>
                  <w:tcW w:w="0" w:type="auto"/>
                  <w:hideMark/>
                </w:tcPr>
                <w:p w14:paraId="244138FD" w14:textId="7422F0CF" w:rsidR="00C0190C" w:rsidRPr="00A25D4D" w:rsidRDefault="007C77EF" w:rsidP="008F13CC">
                  <w:pPr>
                    <w:jc w:val="left"/>
                  </w:pPr>
                  <w:ins w:id="518" w:author="Paul Janssen" w:date="2020-07-06T14:20:00Z">
                    <w:r w:rsidRPr="007C77EF">
                      <w:rPr>
                        <w:rFonts w:ascii="Calibri" w:hAnsi="Calibri" w:cs="Calibri"/>
                        <w:sz w:val="20"/>
                        <w:szCs w:val="20"/>
                      </w:rPr>
                      <w:t xml:space="preserve">De graafpolygoon mag niet buiten de informatiepolygoon vallen. De geometrie is een vlak of een </w:t>
                    </w:r>
                    <w:proofErr w:type="spellStart"/>
                    <w:r w:rsidRPr="007C77EF">
                      <w:rPr>
                        <w:rFonts w:ascii="Calibri" w:hAnsi="Calibri" w:cs="Calibri"/>
                        <w:sz w:val="20"/>
                        <w:szCs w:val="20"/>
                      </w:rPr>
                      <w:t>multivlak</w:t>
                    </w:r>
                    <w:proofErr w:type="spellEnd"/>
                    <w:r w:rsidRPr="007C77EF">
                      <w:rPr>
                        <w:rFonts w:ascii="Calibri" w:hAnsi="Calibri" w:cs="Calibri"/>
                        <w:sz w:val="20"/>
                        <w:szCs w:val="20"/>
                      </w:rPr>
                      <w:t xml:space="preserve"> en omvat het gebied van de informatiepolygoon exclusief het gebied van de graafpolygoon.</w:t>
                    </w:r>
                  </w:ins>
                  <w:del w:id="519" w:author="Paul Janssen" w:date="2020-06-10T18:13:00Z">
                    <w:r w:rsidR="00C0190C" w:rsidRPr="00A25D4D" w:rsidDel="005C5480">
                      <w:delText xml:space="preserve">De graafpolygoon bevindt zich in de orientatiepolygoon. Voor het apart visualiseren van het gebied dat in de informatiepolgoon zit maar niet in de graafpolygoon is deze geometrie gegenereerd. Het heeft als buitenring de contour van de informatiepolygoon en als binnenring de contour van de graafpolygoon. </w:delText>
                    </w:r>
                  </w:del>
                </w:p>
              </w:tc>
            </w:tr>
            <w:tr w:rsidR="00C0190C" w:rsidRPr="00A25D4D" w14:paraId="3F59B77D" w14:textId="77777777" w:rsidTr="00C0190C">
              <w:trPr>
                <w:tblHeader/>
                <w:tblCellSpacing w:w="0" w:type="dxa"/>
              </w:trPr>
              <w:tc>
                <w:tcPr>
                  <w:tcW w:w="360" w:type="dxa"/>
                  <w:hideMark/>
                </w:tcPr>
                <w:p w14:paraId="66E0970C" w14:textId="77777777" w:rsidR="00C0190C" w:rsidRPr="00A25D4D" w:rsidRDefault="00C0190C" w:rsidP="008F13CC">
                  <w:pPr>
                    <w:jc w:val="left"/>
                  </w:pPr>
                  <w:r w:rsidRPr="00A25D4D">
                    <w:t> </w:t>
                  </w:r>
                </w:p>
              </w:tc>
              <w:tc>
                <w:tcPr>
                  <w:tcW w:w="1500" w:type="dxa"/>
                  <w:hideMark/>
                </w:tcPr>
                <w:p w14:paraId="510F8FE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0FB9DA" w14:textId="491E73C9" w:rsidR="00C0190C" w:rsidRPr="00A25D4D" w:rsidRDefault="00C0190C" w:rsidP="008F13CC">
                  <w:pPr>
                    <w:jc w:val="left"/>
                  </w:pPr>
                  <w:del w:id="520" w:author="Paul Janssen" w:date="2020-06-10T16:15:00Z">
                    <w:r w:rsidRPr="00A25D4D" w:rsidDel="007252B2">
                      <w:delText>1</w:delText>
                    </w:r>
                  </w:del>
                  <w:ins w:id="521" w:author="Paul Janssen" w:date="2020-06-10T16:15:00Z">
                    <w:r w:rsidR="007252B2">
                      <w:t>0..1</w:t>
                    </w:r>
                  </w:ins>
                </w:p>
              </w:tc>
            </w:tr>
            <w:tr w:rsidR="00C0190C" w:rsidRPr="00A25D4D" w14:paraId="2EB5145F" w14:textId="77777777" w:rsidTr="00C0190C">
              <w:trPr>
                <w:tblHeader/>
                <w:tblCellSpacing w:w="0" w:type="dxa"/>
              </w:trPr>
              <w:tc>
                <w:tcPr>
                  <w:tcW w:w="360" w:type="dxa"/>
                  <w:hideMark/>
                </w:tcPr>
                <w:p w14:paraId="6FE10156" w14:textId="77777777" w:rsidR="00C0190C" w:rsidRPr="00A25D4D" w:rsidRDefault="00C0190C" w:rsidP="008F13CC">
                  <w:pPr>
                    <w:jc w:val="left"/>
                  </w:pPr>
                  <w:r w:rsidRPr="00A25D4D">
                    <w:t> </w:t>
                  </w:r>
                </w:p>
              </w:tc>
              <w:tc>
                <w:tcPr>
                  <w:tcW w:w="1500" w:type="dxa"/>
                  <w:hideMark/>
                </w:tcPr>
                <w:p w14:paraId="25FD32A9" w14:textId="77777777" w:rsidR="00C0190C" w:rsidRPr="00A25D4D" w:rsidRDefault="00C0190C" w:rsidP="008F13CC">
                  <w:pPr>
                    <w:jc w:val="left"/>
                  </w:pPr>
                  <w:r w:rsidRPr="00A25D4D">
                    <w:t>Herkomst:</w:t>
                  </w:r>
                </w:p>
              </w:tc>
              <w:tc>
                <w:tcPr>
                  <w:tcW w:w="0" w:type="auto"/>
                  <w:hideMark/>
                </w:tcPr>
                <w:p w14:paraId="7D8D3EF4" w14:textId="77777777" w:rsidR="00C0190C" w:rsidRPr="00A25D4D" w:rsidRDefault="00C0190C" w:rsidP="008F13CC">
                  <w:pPr>
                    <w:jc w:val="left"/>
                  </w:pPr>
                  <w:r w:rsidRPr="00A25D4D">
                    <w:t>IMKL</w:t>
                  </w:r>
                </w:p>
              </w:tc>
            </w:tr>
          </w:tbl>
          <w:p w14:paraId="73DB528E" w14:textId="77777777" w:rsidR="00C0190C" w:rsidRPr="00A25D4D" w:rsidRDefault="00C0190C" w:rsidP="008F13CC">
            <w:pPr>
              <w:jc w:val="left"/>
            </w:pPr>
          </w:p>
        </w:tc>
      </w:tr>
      <w:tr w:rsidR="007252B2" w:rsidRPr="00A25D4D" w14:paraId="463F3C69" w14:textId="77777777" w:rsidTr="00C0190C">
        <w:trPr>
          <w:tblCellSpacing w:w="0" w:type="dxa"/>
          <w:ins w:id="522" w:author="Paul Janssen" w:date="2020-06-10T16:16:00Z"/>
        </w:trPr>
        <w:tc>
          <w:tcPr>
            <w:tcW w:w="0" w:type="auto"/>
            <w:tcBorders>
              <w:top w:val="outset" w:sz="6" w:space="0" w:color="auto"/>
              <w:left w:val="outset" w:sz="6" w:space="0" w:color="auto"/>
              <w:bottom w:val="outset" w:sz="6" w:space="0" w:color="auto"/>
              <w:right w:val="outset" w:sz="6" w:space="0" w:color="auto"/>
            </w:tcBorders>
          </w:tcPr>
          <w:p w14:paraId="550D55B7" w14:textId="1740F3BD" w:rsidR="007252B2" w:rsidRPr="00A25D4D" w:rsidRDefault="007252B2" w:rsidP="007252B2">
            <w:pPr>
              <w:jc w:val="left"/>
              <w:rPr>
                <w:ins w:id="523" w:author="Paul Janssen" w:date="2020-06-10T16:16:00Z"/>
              </w:rPr>
            </w:pPr>
            <w:proofErr w:type="spellStart"/>
            <w:ins w:id="524" w:author="Paul Janssen" w:date="2020-06-10T16:16:00Z">
              <w:r w:rsidRPr="00A25D4D">
                <w:rPr>
                  <w:b/>
                  <w:bCs/>
                </w:rPr>
                <w:t>Constraint</w:t>
              </w:r>
              <w:proofErr w:type="spellEnd"/>
              <w:r w:rsidRPr="00A25D4D">
                <w:rPr>
                  <w:b/>
                  <w:bCs/>
                </w:rPr>
                <w:t xml:space="preserve">: </w:t>
              </w:r>
            </w:ins>
            <w:proofErr w:type="spellStart"/>
            <w:ins w:id="525" w:author="Paul Janssen" w:date="2020-06-10T16:17:00Z">
              <w:r w:rsidRPr="007252B2">
                <w:rPr>
                  <w:b/>
                  <w:bCs/>
                </w:rPr>
                <w:t>GeometrieVlakOfMultivlak</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7252B2" w:rsidRPr="00A25D4D" w14:paraId="69B69CB3" w14:textId="77777777" w:rsidTr="00B50B58">
              <w:trPr>
                <w:tblHeader/>
                <w:tblCellSpacing w:w="0" w:type="dxa"/>
                <w:ins w:id="526" w:author="Paul Janssen" w:date="2020-06-10T16:16:00Z"/>
              </w:trPr>
              <w:tc>
                <w:tcPr>
                  <w:tcW w:w="360" w:type="dxa"/>
                  <w:hideMark/>
                </w:tcPr>
                <w:p w14:paraId="7B9E3DB8" w14:textId="77777777" w:rsidR="007252B2" w:rsidRPr="00A25D4D" w:rsidRDefault="007252B2" w:rsidP="007252B2">
                  <w:pPr>
                    <w:jc w:val="left"/>
                    <w:rPr>
                      <w:ins w:id="527" w:author="Paul Janssen" w:date="2020-06-10T16:16:00Z"/>
                    </w:rPr>
                  </w:pPr>
                  <w:ins w:id="528" w:author="Paul Janssen" w:date="2020-06-10T16:16:00Z">
                    <w:r w:rsidRPr="00A25D4D">
                      <w:t> </w:t>
                    </w:r>
                  </w:ins>
                </w:p>
              </w:tc>
              <w:tc>
                <w:tcPr>
                  <w:tcW w:w="1500" w:type="dxa"/>
                  <w:hideMark/>
                </w:tcPr>
                <w:p w14:paraId="00B2BFCC" w14:textId="77777777" w:rsidR="007252B2" w:rsidRPr="00A25D4D" w:rsidRDefault="007252B2" w:rsidP="007252B2">
                  <w:pPr>
                    <w:jc w:val="left"/>
                    <w:rPr>
                      <w:ins w:id="529" w:author="Paul Janssen" w:date="2020-06-10T16:16:00Z"/>
                    </w:rPr>
                  </w:pPr>
                  <w:ins w:id="530" w:author="Paul Janssen" w:date="2020-06-10T16:16:00Z">
                    <w:r w:rsidRPr="00A25D4D">
                      <w:t>Natuurlijke taal:</w:t>
                    </w:r>
                  </w:ins>
                </w:p>
              </w:tc>
              <w:tc>
                <w:tcPr>
                  <w:tcW w:w="0" w:type="auto"/>
                  <w:hideMark/>
                </w:tcPr>
                <w:p w14:paraId="6474A3A3" w14:textId="5BDAB0D4" w:rsidR="007252B2" w:rsidRPr="00A25D4D" w:rsidRDefault="007252B2" w:rsidP="007252B2">
                  <w:pPr>
                    <w:jc w:val="left"/>
                    <w:rPr>
                      <w:ins w:id="531" w:author="Paul Janssen" w:date="2020-06-10T16:16:00Z"/>
                    </w:rPr>
                  </w:pPr>
                  <w:ins w:id="532" w:author="Paul Janssen" w:date="2020-06-10T16:18:00Z">
                    <w:r>
                      <w:t xml:space="preserve">Geometrie is vlak of </w:t>
                    </w:r>
                    <w:proofErr w:type="spellStart"/>
                    <w:r>
                      <w:t>multivlak</w:t>
                    </w:r>
                  </w:ins>
                  <w:proofErr w:type="spellEnd"/>
                </w:p>
              </w:tc>
            </w:tr>
            <w:tr w:rsidR="007252B2" w:rsidRPr="00A25D4D" w14:paraId="035CDF13" w14:textId="77777777" w:rsidTr="00B50B58">
              <w:trPr>
                <w:tblHeader/>
                <w:tblCellSpacing w:w="0" w:type="dxa"/>
                <w:ins w:id="533" w:author="Paul Janssen" w:date="2020-06-10T16:16:00Z"/>
              </w:trPr>
              <w:tc>
                <w:tcPr>
                  <w:tcW w:w="360" w:type="dxa"/>
                  <w:hideMark/>
                </w:tcPr>
                <w:p w14:paraId="1DA66754" w14:textId="77777777" w:rsidR="007252B2" w:rsidRPr="00A25D4D" w:rsidRDefault="007252B2" w:rsidP="007252B2">
                  <w:pPr>
                    <w:jc w:val="left"/>
                    <w:rPr>
                      <w:ins w:id="534" w:author="Paul Janssen" w:date="2020-06-10T16:16:00Z"/>
                    </w:rPr>
                  </w:pPr>
                  <w:ins w:id="535" w:author="Paul Janssen" w:date="2020-06-10T16:16:00Z">
                    <w:r w:rsidRPr="00A25D4D">
                      <w:t> </w:t>
                    </w:r>
                  </w:ins>
                </w:p>
              </w:tc>
              <w:tc>
                <w:tcPr>
                  <w:tcW w:w="1500" w:type="dxa"/>
                  <w:hideMark/>
                </w:tcPr>
                <w:p w14:paraId="13D6D55D" w14:textId="77777777" w:rsidR="007252B2" w:rsidRPr="00A25D4D" w:rsidRDefault="007252B2" w:rsidP="007252B2">
                  <w:pPr>
                    <w:jc w:val="left"/>
                    <w:rPr>
                      <w:ins w:id="536" w:author="Paul Janssen" w:date="2020-06-10T16:16:00Z"/>
                    </w:rPr>
                  </w:pPr>
                  <w:ins w:id="537" w:author="Paul Janssen" w:date="2020-06-10T16:16:00Z">
                    <w:r w:rsidRPr="00A25D4D">
                      <w:t>OCL:</w:t>
                    </w:r>
                  </w:ins>
                </w:p>
              </w:tc>
              <w:tc>
                <w:tcPr>
                  <w:tcW w:w="0" w:type="auto"/>
                  <w:hideMark/>
                </w:tcPr>
                <w:p w14:paraId="3DD0A057" w14:textId="77777777" w:rsidR="007252B2" w:rsidRPr="007252B2" w:rsidRDefault="007252B2" w:rsidP="007252B2">
                  <w:pPr>
                    <w:autoSpaceDE w:val="0"/>
                    <w:autoSpaceDN w:val="0"/>
                    <w:adjustRightInd w:val="0"/>
                    <w:spacing w:after="80" w:line="240" w:lineRule="auto"/>
                    <w:jc w:val="left"/>
                    <w:rPr>
                      <w:ins w:id="538" w:author="Paul Janssen" w:date="2020-06-10T16:18:00Z"/>
                      <w:rFonts w:ascii="Calibri" w:hAnsi="Calibri" w:cs="Calibri"/>
                      <w:sz w:val="20"/>
                      <w:szCs w:val="20"/>
                    </w:rPr>
                  </w:pPr>
                  <w:proofErr w:type="spellStart"/>
                  <w:ins w:id="539" w:author="Paul Janssen" w:date="2020-06-10T16:18:00Z">
                    <w:r w:rsidRPr="007252B2">
                      <w:rPr>
                        <w:rFonts w:ascii="Calibri" w:hAnsi="Calibri" w:cs="Calibri"/>
                        <w:sz w:val="20"/>
                        <w:szCs w:val="20"/>
                      </w:rPr>
                      <w:t>Inv</w:t>
                    </w:r>
                    <w:proofErr w:type="spellEnd"/>
                    <w:r w:rsidRPr="007252B2">
                      <w:rPr>
                        <w:rFonts w:ascii="Calibri" w:hAnsi="Calibri" w:cs="Calibri"/>
                        <w:sz w:val="20"/>
                        <w:szCs w:val="20"/>
                      </w:rPr>
                      <w:t xml:space="preserve"> </w:t>
                    </w:r>
                    <w:proofErr w:type="spellStart"/>
                    <w:r w:rsidRPr="007252B2">
                      <w:rPr>
                        <w:rFonts w:ascii="Calibri" w:hAnsi="Calibri" w:cs="Calibri"/>
                        <w:sz w:val="20"/>
                        <w:szCs w:val="20"/>
                      </w:rPr>
                      <w:t>GeometrieVlakOfMultivlak</w:t>
                    </w:r>
                    <w:proofErr w:type="spellEnd"/>
                    <w:r w:rsidRPr="007252B2">
                      <w:rPr>
                        <w:rFonts w:ascii="Calibri" w:hAnsi="Calibri" w:cs="Calibri"/>
                        <w:sz w:val="20"/>
                        <w:szCs w:val="20"/>
                      </w:rPr>
                      <w:t>:</w:t>
                    </w:r>
                  </w:ins>
                </w:p>
                <w:p w14:paraId="33C40E14" w14:textId="07A40087" w:rsidR="007252B2" w:rsidRPr="00A25D4D" w:rsidRDefault="007252B2" w:rsidP="007252B2">
                  <w:pPr>
                    <w:jc w:val="left"/>
                    <w:rPr>
                      <w:ins w:id="540" w:author="Paul Janssen" w:date="2020-06-10T16:16:00Z"/>
                    </w:rPr>
                  </w:pPr>
                  <w:proofErr w:type="spellStart"/>
                  <w:ins w:id="541" w:author="Paul Janssen" w:date="2020-06-10T16:18:00Z">
                    <w:r w:rsidRPr="007252B2">
                      <w:rPr>
                        <w:rFonts w:ascii="Calibri" w:hAnsi="Calibri" w:cs="Calibri"/>
                        <w:sz w:val="20"/>
                        <w:szCs w:val="20"/>
                      </w:rPr>
                      <w:t>self.geometrieVoorVisualiatie.oclIsKindOf</w:t>
                    </w:r>
                    <w:proofErr w:type="spellEnd"/>
                    <w:r w:rsidRPr="007252B2">
                      <w:rPr>
                        <w:rFonts w:ascii="Calibri" w:hAnsi="Calibri" w:cs="Calibri"/>
                        <w:sz w:val="20"/>
                        <w:szCs w:val="20"/>
                      </w:rPr>
                      <w:t>(</w:t>
                    </w:r>
                    <w:proofErr w:type="spellStart"/>
                    <w:r w:rsidRPr="007252B2">
                      <w:rPr>
                        <w:rFonts w:ascii="Calibri" w:hAnsi="Calibri" w:cs="Calibri"/>
                        <w:sz w:val="20"/>
                        <w:szCs w:val="20"/>
                      </w:rPr>
                      <w:t>GM_Surface</w:t>
                    </w:r>
                    <w:proofErr w:type="spellEnd"/>
                    <w:r w:rsidRPr="007252B2">
                      <w:rPr>
                        <w:rFonts w:ascii="Calibri" w:hAnsi="Calibri" w:cs="Calibri"/>
                        <w:sz w:val="20"/>
                        <w:szCs w:val="20"/>
                      </w:rPr>
                      <w:t xml:space="preserve">) or </w:t>
                    </w:r>
                    <w:proofErr w:type="spellStart"/>
                    <w:r w:rsidRPr="007252B2">
                      <w:rPr>
                        <w:rFonts w:ascii="Calibri" w:hAnsi="Calibri" w:cs="Calibri"/>
                        <w:sz w:val="20"/>
                        <w:szCs w:val="20"/>
                      </w:rPr>
                      <w:t>self.geometrieVoorVisualiatie.oclIsKindOf</w:t>
                    </w:r>
                    <w:proofErr w:type="spellEnd"/>
                    <w:r w:rsidRPr="007252B2">
                      <w:rPr>
                        <w:rFonts w:ascii="Calibri" w:hAnsi="Calibri" w:cs="Calibri"/>
                        <w:sz w:val="20"/>
                        <w:szCs w:val="20"/>
                      </w:rPr>
                      <w:t>(</w:t>
                    </w:r>
                    <w:proofErr w:type="spellStart"/>
                    <w:r w:rsidRPr="007252B2">
                      <w:rPr>
                        <w:rFonts w:ascii="Calibri" w:hAnsi="Calibri" w:cs="Calibri"/>
                        <w:sz w:val="20"/>
                        <w:szCs w:val="20"/>
                      </w:rPr>
                      <w:t>GM_MultiSurface</w:t>
                    </w:r>
                    <w:proofErr w:type="spellEnd"/>
                    <w:r w:rsidRPr="007252B2">
                      <w:rPr>
                        <w:rFonts w:ascii="Calibri" w:hAnsi="Calibri" w:cs="Calibri"/>
                        <w:sz w:val="20"/>
                        <w:szCs w:val="20"/>
                      </w:rPr>
                      <w:t>)</w:t>
                    </w:r>
                  </w:ins>
                </w:p>
              </w:tc>
            </w:tr>
          </w:tbl>
          <w:p w14:paraId="40884155" w14:textId="77777777" w:rsidR="007252B2" w:rsidRPr="00A25D4D" w:rsidRDefault="007252B2" w:rsidP="008F13CC">
            <w:pPr>
              <w:jc w:val="left"/>
              <w:rPr>
                <w:ins w:id="542" w:author="Paul Janssen" w:date="2020-06-10T16:16:00Z"/>
                <w:b/>
                <w:bCs/>
              </w:rPr>
            </w:pPr>
          </w:p>
        </w:tc>
      </w:tr>
    </w:tbl>
    <w:p w14:paraId="1D4DEB10" w14:textId="77777777" w:rsidR="00C0190C" w:rsidRPr="00A25D4D" w:rsidRDefault="00C0190C" w:rsidP="008F13CC">
      <w:pPr>
        <w:pStyle w:val="Kop5"/>
        <w:jc w:val="left"/>
        <w:rPr>
          <w:sz w:val="16"/>
          <w:szCs w:val="16"/>
        </w:rPr>
      </w:pPr>
      <w:proofErr w:type="spellStart"/>
      <w:r w:rsidRPr="00A25D4D">
        <w:rPr>
          <w:sz w:val="16"/>
          <w:szCs w:val="16"/>
        </w:rPr>
        <w:t>Kabelbed</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B389D9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13F7A03" w14:textId="77777777" w:rsidR="00C0190C" w:rsidRPr="00A25D4D" w:rsidRDefault="00C0190C" w:rsidP="008F13CC">
            <w:pPr>
              <w:jc w:val="left"/>
            </w:pPr>
            <w:proofErr w:type="spellStart"/>
            <w:r w:rsidRPr="00A25D4D">
              <w:rPr>
                <w:b/>
                <w:bCs/>
              </w:rPr>
              <w:t>Kabelbed</w:t>
            </w:r>
            <w:proofErr w:type="spellEnd"/>
          </w:p>
        </w:tc>
      </w:tr>
      <w:tr w:rsidR="00C0190C" w:rsidRPr="00A25D4D" w14:paraId="613F700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EF0AC83" w14:textId="77777777" w:rsidTr="00C0190C">
              <w:trPr>
                <w:tblHeader/>
                <w:tblCellSpacing w:w="0" w:type="dxa"/>
              </w:trPr>
              <w:tc>
                <w:tcPr>
                  <w:tcW w:w="360" w:type="dxa"/>
                  <w:hideMark/>
                </w:tcPr>
                <w:p w14:paraId="16022477" w14:textId="77777777" w:rsidR="00C0190C" w:rsidRPr="00A25D4D" w:rsidRDefault="00C0190C" w:rsidP="008F13CC">
                  <w:pPr>
                    <w:jc w:val="left"/>
                  </w:pPr>
                  <w:r w:rsidRPr="00A25D4D">
                    <w:t> </w:t>
                  </w:r>
                </w:p>
              </w:tc>
              <w:tc>
                <w:tcPr>
                  <w:tcW w:w="1500" w:type="dxa"/>
                  <w:hideMark/>
                </w:tcPr>
                <w:p w14:paraId="6B3D99B5" w14:textId="77777777" w:rsidR="00C0190C" w:rsidRPr="00A25D4D" w:rsidRDefault="00C0190C" w:rsidP="008F13CC">
                  <w:pPr>
                    <w:jc w:val="left"/>
                  </w:pPr>
                  <w:r w:rsidRPr="00A25D4D">
                    <w:t>Naam</w:t>
                  </w:r>
                </w:p>
              </w:tc>
              <w:tc>
                <w:tcPr>
                  <w:tcW w:w="0" w:type="auto"/>
                  <w:hideMark/>
                </w:tcPr>
                <w:p w14:paraId="353EA29A" w14:textId="77777777" w:rsidR="00C0190C" w:rsidRPr="00A25D4D" w:rsidRDefault="00C0190C" w:rsidP="008F13CC">
                  <w:pPr>
                    <w:jc w:val="left"/>
                  </w:pPr>
                </w:p>
              </w:tc>
            </w:tr>
            <w:tr w:rsidR="00C0190C" w:rsidRPr="00A25D4D" w14:paraId="2C370E7C" w14:textId="77777777" w:rsidTr="00C0190C">
              <w:trPr>
                <w:tblHeader/>
                <w:tblCellSpacing w:w="0" w:type="dxa"/>
              </w:trPr>
              <w:tc>
                <w:tcPr>
                  <w:tcW w:w="360" w:type="dxa"/>
                  <w:hideMark/>
                </w:tcPr>
                <w:p w14:paraId="3216EAC4" w14:textId="77777777" w:rsidR="00C0190C" w:rsidRPr="00A25D4D" w:rsidRDefault="00C0190C" w:rsidP="008F13CC">
                  <w:pPr>
                    <w:jc w:val="left"/>
                  </w:pPr>
                  <w:r w:rsidRPr="00A25D4D">
                    <w:t> </w:t>
                  </w:r>
                </w:p>
              </w:tc>
              <w:tc>
                <w:tcPr>
                  <w:tcW w:w="1500" w:type="dxa"/>
                  <w:hideMark/>
                </w:tcPr>
                <w:p w14:paraId="34393E7D" w14:textId="77777777" w:rsidR="00C0190C" w:rsidRPr="00A25D4D" w:rsidRDefault="00C0190C" w:rsidP="008F13CC">
                  <w:pPr>
                    <w:jc w:val="left"/>
                  </w:pPr>
                  <w:r w:rsidRPr="00A25D4D">
                    <w:t>Definitie:</w:t>
                  </w:r>
                </w:p>
              </w:tc>
              <w:tc>
                <w:tcPr>
                  <w:tcW w:w="0" w:type="auto"/>
                  <w:hideMark/>
                </w:tcPr>
                <w:p w14:paraId="131F20B9" w14:textId="77777777" w:rsidR="00C0190C" w:rsidRPr="00A25D4D" w:rsidRDefault="00C0190C" w:rsidP="008F13CC">
                  <w:pPr>
                    <w:jc w:val="left"/>
                  </w:pPr>
                  <w:proofErr w:type="spellStart"/>
                  <w:r w:rsidRPr="00A25D4D">
                    <w:t>Kabelbed</w:t>
                  </w:r>
                  <w:proofErr w:type="spellEnd"/>
                  <w:r w:rsidRPr="00A25D4D">
                    <w:t xml:space="preserve"> of Geul: Ruimtebeslag dat door een gemeenschappelijk tracé van één of meer kabels, buizen, HDPE- en/of mantelbuizen – die toebehoren aan één netbeheerder - wordt gevormd. </w:t>
                  </w:r>
                </w:p>
              </w:tc>
            </w:tr>
            <w:tr w:rsidR="00C0190C" w:rsidRPr="00A25D4D" w14:paraId="53D4436D" w14:textId="77777777" w:rsidTr="00C0190C">
              <w:trPr>
                <w:tblHeader/>
                <w:tblCellSpacing w:w="0" w:type="dxa"/>
              </w:trPr>
              <w:tc>
                <w:tcPr>
                  <w:tcW w:w="360" w:type="dxa"/>
                  <w:hideMark/>
                </w:tcPr>
                <w:p w14:paraId="57336424" w14:textId="77777777" w:rsidR="00C0190C" w:rsidRPr="00A25D4D" w:rsidRDefault="00C0190C" w:rsidP="008F13CC">
                  <w:pPr>
                    <w:jc w:val="left"/>
                  </w:pPr>
                  <w:r w:rsidRPr="00A25D4D">
                    <w:t> </w:t>
                  </w:r>
                </w:p>
              </w:tc>
              <w:tc>
                <w:tcPr>
                  <w:tcW w:w="1500" w:type="dxa"/>
                  <w:hideMark/>
                </w:tcPr>
                <w:p w14:paraId="6995A2A6" w14:textId="77777777" w:rsidR="00C0190C" w:rsidRPr="00A25D4D" w:rsidRDefault="00C0190C" w:rsidP="008F13CC">
                  <w:pPr>
                    <w:jc w:val="left"/>
                  </w:pPr>
                  <w:r w:rsidRPr="00A25D4D">
                    <w:t>Subtype van:</w:t>
                  </w:r>
                </w:p>
              </w:tc>
              <w:tc>
                <w:tcPr>
                  <w:tcW w:w="0" w:type="auto"/>
                  <w:hideMark/>
                </w:tcPr>
                <w:p w14:paraId="2C8DB7E3" w14:textId="77777777" w:rsidR="00C0190C" w:rsidRPr="00A25D4D" w:rsidRDefault="00C0190C" w:rsidP="008F13CC">
                  <w:pPr>
                    <w:jc w:val="left"/>
                  </w:pPr>
                  <w:proofErr w:type="spellStart"/>
                  <w:r w:rsidRPr="00A25D4D">
                    <w:t>Duct</w:t>
                  </w:r>
                  <w:proofErr w:type="spellEnd"/>
                </w:p>
              </w:tc>
            </w:tr>
            <w:tr w:rsidR="00C0190C" w:rsidRPr="00A25D4D" w14:paraId="11E9F1A2" w14:textId="77777777" w:rsidTr="00C0190C">
              <w:trPr>
                <w:tblHeader/>
                <w:tblCellSpacing w:w="0" w:type="dxa"/>
              </w:trPr>
              <w:tc>
                <w:tcPr>
                  <w:tcW w:w="360" w:type="dxa"/>
                  <w:hideMark/>
                </w:tcPr>
                <w:p w14:paraId="112B7CC6" w14:textId="77777777" w:rsidR="00C0190C" w:rsidRPr="00A25D4D" w:rsidRDefault="00C0190C" w:rsidP="008F13CC">
                  <w:pPr>
                    <w:jc w:val="left"/>
                  </w:pPr>
                  <w:r w:rsidRPr="00A25D4D">
                    <w:t> </w:t>
                  </w:r>
                </w:p>
              </w:tc>
              <w:tc>
                <w:tcPr>
                  <w:tcW w:w="1500" w:type="dxa"/>
                  <w:hideMark/>
                </w:tcPr>
                <w:p w14:paraId="4C5E790B" w14:textId="77777777" w:rsidR="00C0190C" w:rsidRPr="00A25D4D" w:rsidRDefault="00C0190C" w:rsidP="008F13CC">
                  <w:pPr>
                    <w:jc w:val="left"/>
                  </w:pPr>
                  <w:r w:rsidRPr="00A25D4D">
                    <w:t>Omschrijving:</w:t>
                  </w:r>
                </w:p>
              </w:tc>
              <w:tc>
                <w:tcPr>
                  <w:tcW w:w="0" w:type="auto"/>
                  <w:hideMark/>
                </w:tcPr>
                <w:p w14:paraId="5F566EEA" w14:textId="77777777" w:rsidR="00C0190C" w:rsidRPr="00A25D4D" w:rsidRDefault="00C0190C" w:rsidP="008F13CC">
                  <w:pPr>
                    <w:jc w:val="left"/>
                  </w:pPr>
                  <w:r w:rsidRPr="00A25D4D">
                    <w:t xml:space="preserve">Synoniem voor </w:t>
                  </w:r>
                  <w:proofErr w:type="spellStart"/>
                  <w:r w:rsidRPr="00A25D4D">
                    <w:t>kabelbed</w:t>
                  </w:r>
                  <w:proofErr w:type="spellEnd"/>
                  <w:r w:rsidRPr="00A25D4D">
                    <w:t xml:space="preserve"> is geul. Losse kabels of buizen die bij elkaar in een </w:t>
                  </w:r>
                  <w:proofErr w:type="spellStart"/>
                  <w:r w:rsidRPr="00A25D4D">
                    <w:t>kabelbed</w:t>
                  </w:r>
                  <w:proofErr w:type="spellEnd"/>
                  <w:r w:rsidRPr="00A25D4D">
                    <w:t xml:space="preserve"> liggen. Informatie is opgenomen op het niveau van de set van kabels of buizen. Indien er meerdere kabels in een </w:t>
                  </w:r>
                  <w:proofErr w:type="spellStart"/>
                  <w:r w:rsidRPr="00A25D4D">
                    <w:t>kabelbed</w:t>
                  </w:r>
                  <w:proofErr w:type="spellEnd"/>
                  <w:r w:rsidRPr="00A25D4D">
                    <w:t xml:space="preserve"> liggen wordt het aantal kabels verplicht opgenomen. Optioneel kan er als extrageometrie een vlak worden toegevoegd maar alleen als er grote breedtes zijn. De netbeheerder bepaalt zelf wanneer dat functioneel is. </w:t>
                  </w:r>
                </w:p>
              </w:tc>
            </w:tr>
            <w:tr w:rsidR="00C0190C" w:rsidRPr="00A25D4D" w14:paraId="0618A184" w14:textId="77777777" w:rsidTr="00C0190C">
              <w:trPr>
                <w:tblHeader/>
                <w:tblCellSpacing w:w="0" w:type="dxa"/>
              </w:trPr>
              <w:tc>
                <w:tcPr>
                  <w:tcW w:w="360" w:type="dxa"/>
                  <w:hideMark/>
                </w:tcPr>
                <w:p w14:paraId="56E79989" w14:textId="77777777" w:rsidR="00C0190C" w:rsidRPr="00A25D4D" w:rsidRDefault="00C0190C" w:rsidP="008F13CC">
                  <w:pPr>
                    <w:jc w:val="left"/>
                  </w:pPr>
                  <w:r w:rsidRPr="00A25D4D">
                    <w:t> </w:t>
                  </w:r>
                </w:p>
              </w:tc>
              <w:tc>
                <w:tcPr>
                  <w:tcW w:w="1500" w:type="dxa"/>
                  <w:hideMark/>
                </w:tcPr>
                <w:p w14:paraId="0DF9F3C4" w14:textId="77777777" w:rsidR="00C0190C" w:rsidRPr="00A25D4D" w:rsidRDefault="00C0190C" w:rsidP="008F13CC">
                  <w:pPr>
                    <w:jc w:val="left"/>
                  </w:pPr>
                  <w:r w:rsidRPr="00A25D4D">
                    <w:t>Stereotypes:</w:t>
                  </w:r>
                </w:p>
              </w:tc>
              <w:tc>
                <w:tcPr>
                  <w:tcW w:w="0" w:type="auto"/>
                  <w:hideMark/>
                </w:tcPr>
                <w:p w14:paraId="4909554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9F904F0" w14:textId="77777777" w:rsidR="00C0190C" w:rsidRPr="00A25D4D" w:rsidRDefault="00C0190C" w:rsidP="008F13CC">
            <w:pPr>
              <w:jc w:val="left"/>
            </w:pPr>
          </w:p>
        </w:tc>
      </w:tr>
    </w:tbl>
    <w:p w14:paraId="59B9E50E" w14:textId="77777777" w:rsidR="00C0190C" w:rsidRPr="00A25D4D" w:rsidRDefault="00C0190C" w:rsidP="008F13CC">
      <w:pPr>
        <w:pStyle w:val="Kop5"/>
        <w:jc w:val="left"/>
        <w:rPr>
          <w:sz w:val="16"/>
          <w:szCs w:val="16"/>
        </w:rPr>
      </w:pPr>
      <w:proofErr w:type="spellStart"/>
      <w:r w:rsidRPr="00A25D4D">
        <w:rPr>
          <w:sz w:val="16"/>
          <w:szCs w:val="16"/>
        </w:rPr>
        <w:t>KabelEnLeidingContainer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67E4B0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B95377B" w14:textId="77777777" w:rsidR="00C0190C" w:rsidRPr="00A25D4D" w:rsidRDefault="00C0190C" w:rsidP="008F13CC">
            <w:pPr>
              <w:jc w:val="left"/>
            </w:pPr>
            <w:proofErr w:type="spellStart"/>
            <w:r w:rsidRPr="00A25D4D">
              <w:rPr>
                <w:b/>
                <w:bCs/>
              </w:rPr>
              <w:t>KabelEnLeidingContainer</w:t>
            </w:r>
            <w:proofErr w:type="spellEnd"/>
            <w:r w:rsidRPr="00A25D4D">
              <w:rPr>
                <w:b/>
                <w:bCs/>
              </w:rPr>
              <w:t xml:space="preserve"> (abstract) </w:t>
            </w:r>
          </w:p>
        </w:tc>
      </w:tr>
      <w:tr w:rsidR="00C0190C" w:rsidRPr="00A25D4D" w14:paraId="555EC0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52879FF" w14:textId="77777777" w:rsidTr="00C0190C">
              <w:trPr>
                <w:tblHeader/>
                <w:tblCellSpacing w:w="0" w:type="dxa"/>
              </w:trPr>
              <w:tc>
                <w:tcPr>
                  <w:tcW w:w="360" w:type="dxa"/>
                  <w:hideMark/>
                </w:tcPr>
                <w:p w14:paraId="2610B06C" w14:textId="77777777" w:rsidR="00C0190C" w:rsidRPr="00A25D4D" w:rsidRDefault="00C0190C" w:rsidP="008F13CC">
                  <w:pPr>
                    <w:jc w:val="left"/>
                  </w:pPr>
                  <w:r w:rsidRPr="00A25D4D">
                    <w:t> </w:t>
                  </w:r>
                </w:p>
              </w:tc>
              <w:tc>
                <w:tcPr>
                  <w:tcW w:w="1500" w:type="dxa"/>
                  <w:hideMark/>
                </w:tcPr>
                <w:p w14:paraId="694CDC26" w14:textId="77777777" w:rsidR="00C0190C" w:rsidRPr="00A25D4D" w:rsidRDefault="00C0190C" w:rsidP="008F13CC">
                  <w:pPr>
                    <w:jc w:val="left"/>
                  </w:pPr>
                  <w:r w:rsidRPr="00A25D4D">
                    <w:t>Naam</w:t>
                  </w:r>
                </w:p>
              </w:tc>
              <w:tc>
                <w:tcPr>
                  <w:tcW w:w="0" w:type="auto"/>
                  <w:hideMark/>
                </w:tcPr>
                <w:p w14:paraId="44A6917E" w14:textId="77777777" w:rsidR="00C0190C" w:rsidRPr="00A25D4D" w:rsidRDefault="00C0190C" w:rsidP="008F13CC">
                  <w:pPr>
                    <w:jc w:val="left"/>
                  </w:pPr>
                </w:p>
              </w:tc>
            </w:tr>
            <w:tr w:rsidR="00C0190C" w:rsidRPr="00A25D4D" w14:paraId="744C0F7A" w14:textId="77777777" w:rsidTr="00C0190C">
              <w:trPr>
                <w:tblHeader/>
                <w:tblCellSpacing w:w="0" w:type="dxa"/>
              </w:trPr>
              <w:tc>
                <w:tcPr>
                  <w:tcW w:w="360" w:type="dxa"/>
                  <w:hideMark/>
                </w:tcPr>
                <w:p w14:paraId="3CDD02B4" w14:textId="77777777" w:rsidR="00C0190C" w:rsidRPr="00A25D4D" w:rsidRDefault="00C0190C" w:rsidP="008F13CC">
                  <w:pPr>
                    <w:jc w:val="left"/>
                  </w:pPr>
                  <w:r w:rsidRPr="00A25D4D">
                    <w:t> </w:t>
                  </w:r>
                </w:p>
              </w:tc>
              <w:tc>
                <w:tcPr>
                  <w:tcW w:w="1500" w:type="dxa"/>
                  <w:hideMark/>
                </w:tcPr>
                <w:p w14:paraId="05BD8FC8" w14:textId="77777777" w:rsidR="00C0190C" w:rsidRPr="00A25D4D" w:rsidRDefault="00C0190C" w:rsidP="008F13CC">
                  <w:pPr>
                    <w:jc w:val="left"/>
                  </w:pPr>
                  <w:r w:rsidRPr="00A25D4D">
                    <w:t>Definitie:</w:t>
                  </w:r>
                </w:p>
              </w:tc>
              <w:tc>
                <w:tcPr>
                  <w:tcW w:w="0" w:type="auto"/>
                  <w:hideMark/>
                </w:tcPr>
                <w:p w14:paraId="54419DB5" w14:textId="77777777" w:rsidR="00C0190C" w:rsidRPr="00A25D4D" w:rsidRDefault="00C0190C" w:rsidP="008F13CC">
                  <w:pPr>
                    <w:jc w:val="left"/>
                  </w:pPr>
                  <w:r w:rsidRPr="00A25D4D">
                    <w:t xml:space="preserve">Abstract data object dat de gemeenschappelijke attributen en associaties bevat voor alle kabel- en leidingcontainer objecten. </w:t>
                  </w:r>
                </w:p>
              </w:tc>
            </w:tr>
            <w:tr w:rsidR="00C0190C" w:rsidRPr="00A25D4D" w14:paraId="570B1C0A" w14:textId="77777777" w:rsidTr="00C0190C">
              <w:trPr>
                <w:tblHeader/>
                <w:tblCellSpacing w:w="0" w:type="dxa"/>
              </w:trPr>
              <w:tc>
                <w:tcPr>
                  <w:tcW w:w="360" w:type="dxa"/>
                  <w:hideMark/>
                </w:tcPr>
                <w:p w14:paraId="24FABCA6" w14:textId="77777777" w:rsidR="00C0190C" w:rsidRPr="00A25D4D" w:rsidRDefault="00C0190C" w:rsidP="008F13CC">
                  <w:pPr>
                    <w:jc w:val="left"/>
                  </w:pPr>
                  <w:r w:rsidRPr="00A25D4D">
                    <w:t> </w:t>
                  </w:r>
                </w:p>
              </w:tc>
              <w:tc>
                <w:tcPr>
                  <w:tcW w:w="1500" w:type="dxa"/>
                  <w:hideMark/>
                </w:tcPr>
                <w:p w14:paraId="4223F390" w14:textId="77777777" w:rsidR="00C0190C" w:rsidRPr="00A25D4D" w:rsidRDefault="00C0190C" w:rsidP="008F13CC">
                  <w:pPr>
                    <w:jc w:val="left"/>
                  </w:pPr>
                  <w:r w:rsidRPr="00A25D4D">
                    <w:t>Subtype van:</w:t>
                  </w:r>
                </w:p>
              </w:tc>
              <w:tc>
                <w:tcPr>
                  <w:tcW w:w="0" w:type="auto"/>
                  <w:hideMark/>
                </w:tcPr>
                <w:p w14:paraId="7843AB2F" w14:textId="77777777" w:rsidR="00C0190C" w:rsidRPr="00A25D4D" w:rsidRDefault="00C0190C" w:rsidP="008F13CC">
                  <w:pPr>
                    <w:jc w:val="left"/>
                  </w:pPr>
                  <w:r w:rsidRPr="00A25D4D">
                    <w:t>Label</w:t>
                  </w:r>
                </w:p>
              </w:tc>
            </w:tr>
            <w:tr w:rsidR="00C0190C" w:rsidRPr="00A25D4D" w14:paraId="5AC0DBC2" w14:textId="77777777" w:rsidTr="00C0190C">
              <w:trPr>
                <w:tblHeader/>
                <w:tblCellSpacing w:w="0" w:type="dxa"/>
              </w:trPr>
              <w:tc>
                <w:tcPr>
                  <w:tcW w:w="360" w:type="dxa"/>
                  <w:hideMark/>
                </w:tcPr>
                <w:p w14:paraId="603F901C" w14:textId="77777777" w:rsidR="00C0190C" w:rsidRPr="00A25D4D" w:rsidRDefault="00C0190C" w:rsidP="008F13CC">
                  <w:pPr>
                    <w:jc w:val="left"/>
                  </w:pPr>
                  <w:r w:rsidRPr="00A25D4D">
                    <w:t> </w:t>
                  </w:r>
                </w:p>
              </w:tc>
              <w:tc>
                <w:tcPr>
                  <w:tcW w:w="1500" w:type="dxa"/>
                  <w:hideMark/>
                </w:tcPr>
                <w:p w14:paraId="01887245" w14:textId="77777777" w:rsidR="00C0190C" w:rsidRPr="00A25D4D" w:rsidRDefault="00C0190C" w:rsidP="008F13CC">
                  <w:pPr>
                    <w:jc w:val="left"/>
                  </w:pPr>
                  <w:r w:rsidRPr="00A25D4D">
                    <w:t>Omschrijving:</w:t>
                  </w:r>
                </w:p>
              </w:tc>
              <w:tc>
                <w:tcPr>
                  <w:tcW w:w="0" w:type="auto"/>
                  <w:hideMark/>
                </w:tcPr>
                <w:p w14:paraId="6A946A5A" w14:textId="77777777" w:rsidR="00C0190C" w:rsidRPr="00A25D4D" w:rsidRDefault="00C0190C" w:rsidP="008F13CC">
                  <w:pPr>
                    <w:jc w:val="left"/>
                  </w:pPr>
                  <w:r w:rsidRPr="00A25D4D">
                    <w:t xml:space="preserve">Optioneel kan er als extrageometrie een vlak worden toegevoegd maar alleen als er grote diameters of breedtes zijn. De netbeheerder bepaalt zelf wanneer dat functioneel is. </w:t>
                  </w:r>
                </w:p>
              </w:tc>
            </w:tr>
            <w:tr w:rsidR="00C0190C" w:rsidRPr="00A25D4D" w14:paraId="12245170" w14:textId="77777777" w:rsidTr="00C0190C">
              <w:trPr>
                <w:tblHeader/>
                <w:tblCellSpacing w:w="0" w:type="dxa"/>
              </w:trPr>
              <w:tc>
                <w:tcPr>
                  <w:tcW w:w="360" w:type="dxa"/>
                  <w:hideMark/>
                </w:tcPr>
                <w:p w14:paraId="33BB7758" w14:textId="77777777" w:rsidR="00C0190C" w:rsidRPr="00A25D4D" w:rsidRDefault="00C0190C" w:rsidP="008F13CC">
                  <w:pPr>
                    <w:jc w:val="left"/>
                  </w:pPr>
                  <w:r w:rsidRPr="00A25D4D">
                    <w:t> </w:t>
                  </w:r>
                </w:p>
              </w:tc>
              <w:tc>
                <w:tcPr>
                  <w:tcW w:w="1500" w:type="dxa"/>
                  <w:hideMark/>
                </w:tcPr>
                <w:p w14:paraId="39DE4AF4" w14:textId="77777777" w:rsidR="00C0190C" w:rsidRPr="00A25D4D" w:rsidRDefault="00C0190C" w:rsidP="008F13CC">
                  <w:pPr>
                    <w:jc w:val="left"/>
                  </w:pPr>
                  <w:r w:rsidRPr="00A25D4D">
                    <w:t>Stereotypes:</w:t>
                  </w:r>
                </w:p>
              </w:tc>
              <w:tc>
                <w:tcPr>
                  <w:tcW w:w="0" w:type="auto"/>
                  <w:hideMark/>
                </w:tcPr>
                <w:p w14:paraId="1FEE404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654FC46" w14:textId="77777777" w:rsidR="00C0190C" w:rsidRPr="00A25D4D" w:rsidRDefault="00C0190C" w:rsidP="008F13CC">
            <w:pPr>
              <w:jc w:val="left"/>
            </w:pPr>
          </w:p>
        </w:tc>
      </w:tr>
      <w:tr w:rsidR="00C0190C" w:rsidRPr="00A25D4D" w14:paraId="1123A3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1D1AF9" w14:textId="77777777" w:rsidR="00C0190C" w:rsidRPr="00A25D4D" w:rsidRDefault="00C0190C" w:rsidP="008F13CC">
            <w:pPr>
              <w:jc w:val="left"/>
            </w:pPr>
            <w:r w:rsidRPr="00A25D4D">
              <w:rPr>
                <w:b/>
                <w:bCs/>
              </w:rPr>
              <w:t xml:space="preserve">Attribuut: </w:t>
            </w:r>
            <w:proofErr w:type="spellStart"/>
            <w:r w:rsidRPr="00A25D4D">
              <w:rPr>
                <w:b/>
                <w:bCs/>
              </w:rPr>
              <w:t>bovengrondsZichtbaar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C0D54BD" w14:textId="77777777" w:rsidTr="00C0190C">
              <w:trPr>
                <w:tblHeader/>
                <w:tblCellSpacing w:w="0" w:type="dxa"/>
              </w:trPr>
              <w:tc>
                <w:tcPr>
                  <w:tcW w:w="360" w:type="dxa"/>
                  <w:hideMark/>
                </w:tcPr>
                <w:p w14:paraId="0AA07D21" w14:textId="77777777" w:rsidR="00C0190C" w:rsidRPr="00A25D4D" w:rsidRDefault="00C0190C" w:rsidP="008F13CC">
                  <w:pPr>
                    <w:jc w:val="left"/>
                  </w:pPr>
                  <w:r w:rsidRPr="00A25D4D">
                    <w:t> </w:t>
                  </w:r>
                </w:p>
              </w:tc>
              <w:tc>
                <w:tcPr>
                  <w:tcW w:w="1500" w:type="dxa"/>
                  <w:hideMark/>
                </w:tcPr>
                <w:p w14:paraId="49ED1715" w14:textId="77777777" w:rsidR="00C0190C" w:rsidRPr="00A25D4D" w:rsidRDefault="00C0190C" w:rsidP="008F13CC">
                  <w:pPr>
                    <w:jc w:val="left"/>
                  </w:pPr>
                  <w:r w:rsidRPr="00A25D4D">
                    <w:t>Type:</w:t>
                  </w:r>
                </w:p>
              </w:tc>
              <w:tc>
                <w:tcPr>
                  <w:tcW w:w="0" w:type="auto"/>
                  <w:hideMark/>
                </w:tcPr>
                <w:p w14:paraId="279B4E08" w14:textId="77777777" w:rsidR="00C0190C" w:rsidRPr="00A25D4D" w:rsidRDefault="00C0190C" w:rsidP="008F13CC">
                  <w:pPr>
                    <w:jc w:val="left"/>
                  </w:pPr>
                  <w:proofErr w:type="spellStart"/>
                  <w:r w:rsidRPr="00A25D4D">
                    <w:t>Boolean</w:t>
                  </w:r>
                  <w:proofErr w:type="spellEnd"/>
                </w:p>
              </w:tc>
            </w:tr>
            <w:tr w:rsidR="00C0190C" w:rsidRPr="00A25D4D" w14:paraId="21E5335F" w14:textId="77777777" w:rsidTr="00C0190C">
              <w:trPr>
                <w:tblHeader/>
                <w:tblCellSpacing w:w="0" w:type="dxa"/>
              </w:trPr>
              <w:tc>
                <w:tcPr>
                  <w:tcW w:w="360" w:type="dxa"/>
                  <w:hideMark/>
                </w:tcPr>
                <w:p w14:paraId="7678833D" w14:textId="77777777" w:rsidR="00C0190C" w:rsidRPr="00A25D4D" w:rsidRDefault="00C0190C" w:rsidP="008F13CC">
                  <w:pPr>
                    <w:jc w:val="left"/>
                  </w:pPr>
                  <w:r w:rsidRPr="00A25D4D">
                    <w:t> </w:t>
                  </w:r>
                </w:p>
              </w:tc>
              <w:tc>
                <w:tcPr>
                  <w:tcW w:w="1500" w:type="dxa"/>
                  <w:hideMark/>
                </w:tcPr>
                <w:p w14:paraId="084FBE4A" w14:textId="77777777" w:rsidR="00C0190C" w:rsidRPr="00A25D4D" w:rsidRDefault="00C0190C" w:rsidP="008F13CC">
                  <w:pPr>
                    <w:jc w:val="left"/>
                  </w:pPr>
                  <w:r w:rsidRPr="00A25D4D">
                    <w:t>Naam</w:t>
                  </w:r>
                </w:p>
              </w:tc>
              <w:tc>
                <w:tcPr>
                  <w:tcW w:w="0" w:type="auto"/>
                  <w:hideMark/>
                </w:tcPr>
                <w:p w14:paraId="7643CB8F" w14:textId="77777777" w:rsidR="00C0190C" w:rsidRPr="00A25D4D" w:rsidRDefault="00C0190C" w:rsidP="008F13CC">
                  <w:pPr>
                    <w:jc w:val="left"/>
                  </w:pPr>
                </w:p>
              </w:tc>
            </w:tr>
            <w:tr w:rsidR="00C0190C" w:rsidRPr="00A25D4D" w14:paraId="0EBD1051" w14:textId="77777777" w:rsidTr="00C0190C">
              <w:trPr>
                <w:tblHeader/>
                <w:tblCellSpacing w:w="0" w:type="dxa"/>
              </w:trPr>
              <w:tc>
                <w:tcPr>
                  <w:tcW w:w="360" w:type="dxa"/>
                  <w:hideMark/>
                </w:tcPr>
                <w:p w14:paraId="70F09841" w14:textId="77777777" w:rsidR="00C0190C" w:rsidRPr="00A25D4D" w:rsidRDefault="00C0190C" w:rsidP="008F13CC">
                  <w:pPr>
                    <w:jc w:val="left"/>
                  </w:pPr>
                  <w:r w:rsidRPr="00A25D4D">
                    <w:t> </w:t>
                  </w:r>
                </w:p>
              </w:tc>
              <w:tc>
                <w:tcPr>
                  <w:tcW w:w="1500" w:type="dxa"/>
                  <w:hideMark/>
                </w:tcPr>
                <w:p w14:paraId="590DE029" w14:textId="77777777" w:rsidR="00C0190C" w:rsidRPr="00A25D4D" w:rsidRDefault="00C0190C" w:rsidP="008F13CC">
                  <w:pPr>
                    <w:jc w:val="left"/>
                  </w:pPr>
                  <w:r w:rsidRPr="00A25D4D">
                    <w:t>Definitie:</w:t>
                  </w:r>
                </w:p>
              </w:tc>
              <w:tc>
                <w:tcPr>
                  <w:tcW w:w="0" w:type="auto"/>
                  <w:hideMark/>
                </w:tcPr>
                <w:p w14:paraId="045D6A20" w14:textId="77777777" w:rsidR="00C0190C" w:rsidRPr="00A25D4D" w:rsidRDefault="00C0190C" w:rsidP="008F13CC">
                  <w:pPr>
                    <w:jc w:val="left"/>
                  </w:pPr>
                  <w:r w:rsidRPr="00A25D4D">
                    <w:t xml:space="preserve">Aangegeven wordt of het leidingelement bovengronds vanaf het maaiveld zichtbaar is. </w:t>
                  </w:r>
                </w:p>
              </w:tc>
            </w:tr>
            <w:tr w:rsidR="00C0190C" w:rsidRPr="00A25D4D" w14:paraId="15DE72D5" w14:textId="77777777" w:rsidTr="00C0190C">
              <w:trPr>
                <w:tblHeader/>
                <w:tblCellSpacing w:w="0" w:type="dxa"/>
              </w:trPr>
              <w:tc>
                <w:tcPr>
                  <w:tcW w:w="360" w:type="dxa"/>
                  <w:hideMark/>
                </w:tcPr>
                <w:p w14:paraId="062799DE" w14:textId="77777777" w:rsidR="00C0190C" w:rsidRPr="00A25D4D" w:rsidRDefault="00C0190C" w:rsidP="008F13CC">
                  <w:pPr>
                    <w:jc w:val="left"/>
                  </w:pPr>
                  <w:r w:rsidRPr="00A25D4D">
                    <w:t> </w:t>
                  </w:r>
                </w:p>
              </w:tc>
              <w:tc>
                <w:tcPr>
                  <w:tcW w:w="1500" w:type="dxa"/>
                  <w:hideMark/>
                </w:tcPr>
                <w:p w14:paraId="3846941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AC2A46" w14:textId="77777777" w:rsidR="00C0190C" w:rsidRPr="00A25D4D" w:rsidRDefault="00C0190C" w:rsidP="008F13CC">
                  <w:pPr>
                    <w:jc w:val="left"/>
                  </w:pPr>
                  <w:r w:rsidRPr="00A25D4D">
                    <w:t>0..1</w:t>
                  </w:r>
                </w:p>
              </w:tc>
            </w:tr>
          </w:tbl>
          <w:p w14:paraId="11E82016" w14:textId="77777777" w:rsidR="00C0190C" w:rsidRPr="00A25D4D" w:rsidRDefault="00C0190C" w:rsidP="008F13CC">
            <w:pPr>
              <w:jc w:val="left"/>
            </w:pPr>
          </w:p>
        </w:tc>
      </w:tr>
      <w:tr w:rsidR="00C0190C" w:rsidRPr="00A25D4D" w14:paraId="377AAC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3669EE" w14:textId="77777777" w:rsidR="00C0190C" w:rsidRPr="00A25D4D" w:rsidRDefault="00C0190C" w:rsidP="008F13CC">
            <w:pPr>
              <w:jc w:val="left"/>
            </w:pPr>
            <w:r w:rsidRPr="00A25D4D">
              <w:rPr>
                <w:b/>
                <w:bCs/>
              </w:rPr>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B958584" w14:textId="77777777" w:rsidTr="00C0190C">
              <w:trPr>
                <w:tblHeader/>
                <w:tblCellSpacing w:w="0" w:type="dxa"/>
              </w:trPr>
              <w:tc>
                <w:tcPr>
                  <w:tcW w:w="360" w:type="dxa"/>
                  <w:hideMark/>
                </w:tcPr>
                <w:p w14:paraId="058A9EBD" w14:textId="77777777" w:rsidR="00C0190C" w:rsidRPr="00A25D4D" w:rsidRDefault="00C0190C" w:rsidP="008F13CC">
                  <w:pPr>
                    <w:jc w:val="left"/>
                  </w:pPr>
                  <w:r w:rsidRPr="00A25D4D">
                    <w:t> </w:t>
                  </w:r>
                </w:p>
              </w:tc>
              <w:tc>
                <w:tcPr>
                  <w:tcW w:w="1500" w:type="dxa"/>
                  <w:hideMark/>
                </w:tcPr>
                <w:p w14:paraId="31F872E1" w14:textId="77777777" w:rsidR="00C0190C" w:rsidRPr="00A25D4D" w:rsidRDefault="00C0190C" w:rsidP="008F13CC">
                  <w:pPr>
                    <w:jc w:val="left"/>
                  </w:pPr>
                  <w:r w:rsidRPr="00A25D4D">
                    <w:t>Type:</w:t>
                  </w:r>
                </w:p>
              </w:tc>
              <w:tc>
                <w:tcPr>
                  <w:tcW w:w="0" w:type="auto"/>
                  <w:hideMark/>
                </w:tcPr>
                <w:p w14:paraId="235C00C0" w14:textId="77777777" w:rsidR="00C0190C" w:rsidRPr="00A25D4D" w:rsidRDefault="00C0190C" w:rsidP="008F13CC">
                  <w:pPr>
                    <w:jc w:val="left"/>
                  </w:pPr>
                  <w:proofErr w:type="spellStart"/>
                  <w:r w:rsidRPr="00A25D4D">
                    <w:t>NauwkeurigheidXYvalue</w:t>
                  </w:r>
                  <w:proofErr w:type="spellEnd"/>
                </w:p>
              </w:tc>
            </w:tr>
            <w:tr w:rsidR="00C0190C" w:rsidRPr="00A25D4D" w14:paraId="3C6C9591" w14:textId="77777777" w:rsidTr="00C0190C">
              <w:trPr>
                <w:tblHeader/>
                <w:tblCellSpacing w:w="0" w:type="dxa"/>
              </w:trPr>
              <w:tc>
                <w:tcPr>
                  <w:tcW w:w="360" w:type="dxa"/>
                  <w:hideMark/>
                </w:tcPr>
                <w:p w14:paraId="522FE288" w14:textId="77777777" w:rsidR="00C0190C" w:rsidRPr="00A25D4D" w:rsidRDefault="00C0190C" w:rsidP="008F13CC">
                  <w:pPr>
                    <w:jc w:val="left"/>
                  </w:pPr>
                  <w:r w:rsidRPr="00A25D4D">
                    <w:t> </w:t>
                  </w:r>
                </w:p>
              </w:tc>
              <w:tc>
                <w:tcPr>
                  <w:tcW w:w="1500" w:type="dxa"/>
                  <w:hideMark/>
                </w:tcPr>
                <w:p w14:paraId="1212637C" w14:textId="77777777" w:rsidR="00C0190C" w:rsidRPr="00A25D4D" w:rsidRDefault="00C0190C" w:rsidP="008F13CC">
                  <w:pPr>
                    <w:jc w:val="left"/>
                  </w:pPr>
                  <w:r w:rsidRPr="00A25D4D">
                    <w:t>Naam</w:t>
                  </w:r>
                </w:p>
              </w:tc>
              <w:tc>
                <w:tcPr>
                  <w:tcW w:w="0" w:type="auto"/>
                  <w:hideMark/>
                </w:tcPr>
                <w:p w14:paraId="667F4AFC" w14:textId="77777777" w:rsidR="00C0190C" w:rsidRPr="00A25D4D" w:rsidRDefault="00C0190C" w:rsidP="008F13CC">
                  <w:pPr>
                    <w:jc w:val="left"/>
                  </w:pPr>
                </w:p>
              </w:tc>
            </w:tr>
            <w:tr w:rsidR="00C0190C" w:rsidRPr="00A25D4D" w14:paraId="2C0228BF" w14:textId="77777777" w:rsidTr="00C0190C">
              <w:trPr>
                <w:tblHeader/>
                <w:tblCellSpacing w:w="0" w:type="dxa"/>
              </w:trPr>
              <w:tc>
                <w:tcPr>
                  <w:tcW w:w="360" w:type="dxa"/>
                  <w:hideMark/>
                </w:tcPr>
                <w:p w14:paraId="2CB2A45C" w14:textId="77777777" w:rsidR="00C0190C" w:rsidRPr="00A25D4D" w:rsidRDefault="00C0190C" w:rsidP="008F13CC">
                  <w:pPr>
                    <w:jc w:val="left"/>
                  </w:pPr>
                  <w:r w:rsidRPr="00A25D4D">
                    <w:t> </w:t>
                  </w:r>
                </w:p>
              </w:tc>
              <w:tc>
                <w:tcPr>
                  <w:tcW w:w="1500" w:type="dxa"/>
                  <w:hideMark/>
                </w:tcPr>
                <w:p w14:paraId="5C58183D" w14:textId="77777777" w:rsidR="00C0190C" w:rsidRPr="00A25D4D" w:rsidRDefault="00C0190C" w:rsidP="008F13CC">
                  <w:pPr>
                    <w:jc w:val="left"/>
                  </w:pPr>
                  <w:r w:rsidRPr="00A25D4D">
                    <w:t>Definitie:</w:t>
                  </w:r>
                </w:p>
              </w:tc>
              <w:tc>
                <w:tcPr>
                  <w:tcW w:w="0" w:type="auto"/>
                  <w:hideMark/>
                </w:tcPr>
                <w:p w14:paraId="3AA6CC8E"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6B971DD7" w14:textId="77777777" w:rsidTr="00C0190C">
              <w:trPr>
                <w:tblHeader/>
                <w:tblCellSpacing w:w="0" w:type="dxa"/>
              </w:trPr>
              <w:tc>
                <w:tcPr>
                  <w:tcW w:w="360" w:type="dxa"/>
                  <w:hideMark/>
                </w:tcPr>
                <w:p w14:paraId="69E1F3F6" w14:textId="77777777" w:rsidR="00C0190C" w:rsidRPr="00A25D4D" w:rsidRDefault="00C0190C" w:rsidP="008F13CC">
                  <w:pPr>
                    <w:jc w:val="left"/>
                  </w:pPr>
                  <w:r w:rsidRPr="00A25D4D">
                    <w:t> </w:t>
                  </w:r>
                </w:p>
              </w:tc>
              <w:tc>
                <w:tcPr>
                  <w:tcW w:w="1500" w:type="dxa"/>
                  <w:hideMark/>
                </w:tcPr>
                <w:p w14:paraId="1C5916A3" w14:textId="77777777" w:rsidR="00C0190C" w:rsidRPr="00A25D4D" w:rsidRDefault="00C0190C" w:rsidP="008F13CC">
                  <w:pPr>
                    <w:jc w:val="left"/>
                  </w:pPr>
                  <w:r w:rsidRPr="00A25D4D">
                    <w:t>Omschrijving:</w:t>
                  </w:r>
                </w:p>
              </w:tc>
              <w:tc>
                <w:tcPr>
                  <w:tcW w:w="0" w:type="auto"/>
                  <w:hideMark/>
                </w:tcPr>
                <w:p w14:paraId="20C61EC5" w14:textId="1FEE90D6" w:rsidR="00C0190C" w:rsidRPr="00A25D4D" w:rsidRDefault="00C0190C" w:rsidP="008F13CC">
                  <w:pPr>
                    <w:jc w:val="left"/>
                  </w:pPr>
                  <w:r w:rsidRPr="00A25D4D">
                    <w:t xml:space="preserve">De </w:t>
                  </w:r>
                  <w:del w:id="543" w:author="Paul Janssen" w:date="2020-06-10T16:08:00Z">
                    <w:r w:rsidRPr="00A25D4D" w:rsidDel="00135FA7">
                      <w:delText>WION</w:delText>
                    </w:r>
                  </w:del>
                  <w:ins w:id="544" w:author="Paul Janssen" w:date="2020-06-10T16:08:00Z">
                    <w:r w:rsidR="00135FA7">
                      <w:t>WIBON</w:t>
                    </w:r>
                  </w:ins>
                  <w:r w:rsidRPr="00A25D4D">
                    <w:t xml:space="preserve"> nauwkeurigheid is minimaal +/- 1 meter. </w:t>
                  </w:r>
                </w:p>
              </w:tc>
            </w:tr>
            <w:tr w:rsidR="00C0190C" w:rsidRPr="00A25D4D" w14:paraId="2591718F" w14:textId="77777777" w:rsidTr="00C0190C">
              <w:trPr>
                <w:tblHeader/>
                <w:tblCellSpacing w:w="0" w:type="dxa"/>
              </w:trPr>
              <w:tc>
                <w:tcPr>
                  <w:tcW w:w="360" w:type="dxa"/>
                  <w:hideMark/>
                </w:tcPr>
                <w:p w14:paraId="1F60BCBD" w14:textId="77777777" w:rsidR="00C0190C" w:rsidRPr="00A25D4D" w:rsidRDefault="00C0190C" w:rsidP="008F13CC">
                  <w:pPr>
                    <w:jc w:val="left"/>
                  </w:pPr>
                  <w:r w:rsidRPr="00A25D4D">
                    <w:t> </w:t>
                  </w:r>
                </w:p>
              </w:tc>
              <w:tc>
                <w:tcPr>
                  <w:tcW w:w="1500" w:type="dxa"/>
                  <w:hideMark/>
                </w:tcPr>
                <w:p w14:paraId="5D356D6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5B32B4F" w14:textId="77777777" w:rsidR="00C0190C" w:rsidRPr="00A25D4D" w:rsidRDefault="00C0190C" w:rsidP="008F13CC">
                  <w:pPr>
                    <w:jc w:val="left"/>
                  </w:pPr>
                  <w:r w:rsidRPr="00A25D4D">
                    <w:t>0..1</w:t>
                  </w:r>
                </w:p>
              </w:tc>
            </w:tr>
          </w:tbl>
          <w:p w14:paraId="57BE3817" w14:textId="77777777" w:rsidR="00C0190C" w:rsidRPr="00A25D4D" w:rsidRDefault="00C0190C" w:rsidP="008F13CC">
            <w:pPr>
              <w:jc w:val="left"/>
            </w:pPr>
          </w:p>
        </w:tc>
      </w:tr>
      <w:tr w:rsidR="00C0190C" w:rsidRPr="00A25D4D" w14:paraId="2BD8D2F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3BD559" w14:textId="77777777" w:rsidR="00C0190C" w:rsidRPr="00A25D4D" w:rsidRDefault="00C0190C" w:rsidP="008F13CC">
            <w:pPr>
              <w:jc w:val="left"/>
            </w:pPr>
            <w:r w:rsidRPr="00A25D4D">
              <w:rPr>
                <w:b/>
                <w:bCs/>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17A5EB5" w14:textId="77777777" w:rsidTr="00C0190C">
              <w:trPr>
                <w:tblHeader/>
                <w:tblCellSpacing w:w="0" w:type="dxa"/>
              </w:trPr>
              <w:tc>
                <w:tcPr>
                  <w:tcW w:w="360" w:type="dxa"/>
                  <w:hideMark/>
                </w:tcPr>
                <w:p w14:paraId="2A74B5E3" w14:textId="77777777" w:rsidR="00C0190C" w:rsidRPr="00A25D4D" w:rsidRDefault="00C0190C" w:rsidP="008F13CC">
                  <w:pPr>
                    <w:jc w:val="left"/>
                  </w:pPr>
                  <w:r w:rsidRPr="00A25D4D">
                    <w:t> </w:t>
                  </w:r>
                </w:p>
              </w:tc>
              <w:tc>
                <w:tcPr>
                  <w:tcW w:w="1500" w:type="dxa"/>
                  <w:hideMark/>
                </w:tcPr>
                <w:p w14:paraId="5A72975C" w14:textId="77777777" w:rsidR="00C0190C" w:rsidRPr="00A25D4D" w:rsidRDefault="00C0190C" w:rsidP="008F13CC">
                  <w:pPr>
                    <w:jc w:val="left"/>
                  </w:pPr>
                  <w:r w:rsidRPr="00A25D4D">
                    <w:t>Type:</w:t>
                  </w:r>
                </w:p>
              </w:tc>
              <w:tc>
                <w:tcPr>
                  <w:tcW w:w="0" w:type="auto"/>
                  <w:hideMark/>
                </w:tcPr>
                <w:p w14:paraId="792592B7" w14:textId="77777777" w:rsidR="00C0190C" w:rsidRPr="00A25D4D" w:rsidRDefault="00C0190C" w:rsidP="008F13CC">
                  <w:pPr>
                    <w:jc w:val="left"/>
                  </w:pPr>
                  <w:proofErr w:type="spellStart"/>
                  <w:r w:rsidRPr="00A25D4D">
                    <w:t>CharacterString</w:t>
                  </w:r>
                  <w:proofErr w:type="spellEnd"/>
                </w:p>
              </w:tc>
            </w:tr>
            <w:tr w:rsidR="00C0190C" w:rsidRPr="00A25D4D" w14:paraId="1AAEB6B2" w14:textId="77777777" w:rsidTr="00C0190C">
              <w:trPr>
                <w:tblHeader/>
                <w:tblCellSpacing w:w="0" w:type="dxa"/>
              </w:trPr>
              <w:tc>
                <w:tcPr>
                  <w:tcW w:w="360" w:type="dxa"/>
                  <w:hideMark/>
                </w:tcPr>
                <w:p w14:paraId="3E9012B5" w14:textId="77777777" w:rsidR="00C0190C" w:rsidRPr="00A25D4D" w:rsidRDefault="00C0190C" w:rsidP="008F13CC">
                  <w:pPr>
                    <w:jc w:val="left"/>
                  </w:pPr>
                  <w:r w:rsidRPr="00A25D4D">
                    <w:t> </w:t>
                  </w:r>
                </w:p>
              </w:tc>
              <w:tc>
                <w:tcPr>
                  <w:tcW w:w="1500" w:type="dxa"/>
                  <w:hideMark/>
                </w:tcPr>
                <w:p w14:paraId="382A7223" w14:textId="77777777" w:rsidR="00C0190C" w:rsidRPr="00A25D4D" w:rsidRDefault="00C0190C" w:rsidP="008F13CC">
                  <w:pPr>
                    <w:jc w:val="left"/>
                  </w:pPr>
                  <w:r w:rsidRPr="00A25D4D">
                    <w:t>Naam</w:t>
                  </w:r>
                </w:p>
              </w:tc>
              <w:tc>
                <w:tcPr>
                  <w:tcW w:w="0" w:type="auto"/>
                  <w:hideMark/>
                </w:tcPr>
                <w:p w14:paraId="4F696E06" w14:textId="77777777" w:rsidR="00C0190C" w:rsidRPr="00A25D4D" w:rsidRDefault="00C0190C" w:rsidP="008F13CC">
                  <w:pPr>
                    <w:jc w:val="left"/>
                  </w:pPr>
                </w:p>
              </w:tc>
            </w:tr>
            <w:tr w:rsidR="00C0190C" w:rsidRPr="00A25D4D" w14:paraId="2AFA7E1A" w14:textId="77777777" w:rsidTr="00C0190C">
              <w:trPr>
                <w:tblHeader/>
                <w:tblCellSpacing w:w="0" w:type="dxa"/>
              </w:trPr>
              <w:tc>
                <w:tcPr>
                  <w:tcW w:w="360" w:type="dxa"/>
                  <w:hideMark/>
                </w:tcPr>
                <w:p w14:paraId="3BA38E53" w14:textId="77777777" w:rsidR="00C0190C" w:rsidRPr="00A25D4D" w:rsidRDefault="00C0190C" w:rsidP="008F13CC">
                  <w:pPr>
                    <w:jc w:val="left"/>
                  </w:pPr>
                  <w:r w:rsidRPr="00A25D4D">
                    <w:t> </w:t>
                  </w:r>
                </w:p>
              </w:tc>
              <w:tc>
                <w:tcPr>
                  <w:tcW w:w="1500" w:type="dxa"/>
                  <w:hideMark/>
                </w:tcPr>
                <w:p w14:paraId="0C97E0D2" w14:textId="77777777" w:rsidR="00C0190C" w:rsidRPr="00A25D4D" w:rsidRDefault="00C0190C" w:rsidP="008F13CC">
                  <w:pPr>
                    <w:jc w:val="left"/>
                  </w:pPr>
                  <w:r w:rsidRPr="00A25D4D">
                    <w:t>Definitie:</w:t>
                  </w:r>
                </w:p>
              </w:tc>
              <w:tc>
                <w:tcPr>
                  <w:tcW w:w="0" w:type="auto"/>
                  <w:hideMark/>
                </w:tcPr>
                <w:p w14:paraId="39988386" w14:textId="77777777" w:rsidR="00C0190C" w:rsidRPr="00A25D4D" w:rsidRDefault="00C0190C" w:rsidP="008F13CC">
                  <w:pPr>
                    <w:jc w:val="left"/>
                  </w:pPr>
                  <w:r w:rsidRPr="00A25D4D">
                    <w:t>Extra informatie in de vorm van een toelichting.</w:t>
                  </w:r>
                </w:p>
              </w:tc>
            </w:tr>
            <w:tr w:rsidR="00C0190C" w:rsidRPr="00A25D4D" w14:paraId="5D8089BF" w14:textId="77777777" w:rsidTr="00C0190C">
              <w:trPr>
                <w:tblHeader/>
                <w:tblCellSpacing w:w="0" w:type="dxa"/>
              </w:trPr>
              <w:tc>
                <w:tcPr>
                  <w:tcW w:w="360" w:type="dxa"/>
                  <w:hideMark/>
                </w:tcPr>
                <w:p w14:paraId="66C47DCA" w14:textId="77777777" w:rsidR="00C0190C" w:rsidRPr="00A25D4D" w:rsidRDefault="00C0190C" w:rsidP="008F13CC">
                  <w:pPr>
                    <w:jc w:val="left"/>
                  </w:pPr>
                  <w:r w:rsidRPr="00A25D4D">
                    <w:t> </w:t>
                  </w:r>
                </w:p>
              </w:tc>
              <w:tc>
                <w:tcPr>
                  <w:tcW w:w="1500" w:type="dxa"/>
                  <w:hideMark/>
                </w:tcPr>
                <w:p w14:paraId="1B1AA02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7DBB1F" w14:textId="77777777" w:rsidR="00C0190C" w:rsidRPr="00A25D4D" w:rsidRDefault="00C0190C" w:rsidP="008F13CC">
                  <w:pPr>
                    <w:jc w:val="left"/>
                  </w:pPr>
                  <w:r w:rsidRPr="00A25D4D">
                    <w:t>0..1</w:t>
                  </w:r>
                </w:p>
              </w:tc>
            </w:tr>
          </w:tbl>
          <w:p w14:paraId="27315D66" w14:textId="77777777" w:rsidR="00C0190C" w:rsidRPr="00A25D4D" w:rsidRDefault="00C0190C" w:rsidP="008F13CC">
            <w:pPr>
              <w:jc w:val="left"/>
            </w:pPr>
          </w:p>
        </w:tc>
      </w:tr>
      <w:tr w:rsidR="00C0190C" w:rsidRPr="00A25D4D" w14:paraId="6BA583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214CEE" w14:textId="77777777" w:rsidR="00C0190C" w:rsidRPr="00A25D4D" w:rsidRDefault="00C0190C" w:rsidP="008F13CC">
            <w:pPr>
              <w:jc w:val="left"/>
            </w:pPr>
            <w:r w:rsidRPr="00A25D4D">
              <w:rPr>
                <w:b/>
                <w:bCs/>
              </w:rPr>
              <w:t xml:space="preserve">Attribuut: </w:t>
            </w:r>
            <w:proofErr w:type="spellStart"/>
            <w:r w:rsidRPr="00A25D4D">
              <w:rPr>
                <w:b/>
                <w:bCs/>
              </w:rPr>
              <w:t>aantalKabelsLeidingen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00E5C0A" w14:textId="77777777" w:rsidTr="00C0190C">
              <w:trPr>
                <w:tblHeader/>
                <w:tblCellSpacing w:w="0" w:type="dxa"/>
              </w:trPr>
              <w:tc>
                <w:tcPr>
                  <w:tcW w:w="360" w:type="dxa"/>
                  <w:hideMark/>
                </w:tcPr>
                <w:p w14:paraId="70911715" w14:textId="77777777" w:rsidR="00C0190C" w:rsidRPr="00A25D4D" w:rsidRDefault="00C0190C" w:rsidP="008F13CC">
                  <w:pPr>
                    <w:jc w:val="left"/>
                  </w:pPr>
                  <w:r w:rsidRPr="00A25D4D">
                    <w:t> </w:t>
                  </w:r>
                </w:p>
              </w:tc>
              <w:tc>
                <w:tcPr>
                  <w:tcW w:w="1500" w:type="dxa"/>
                  <w:hideMark/>
                </w:tcPr>
                <w:p w14:paraId="092F6B8E" w14:textId="77777777" w:rsidR="00C0190C" w:rsidRPr="00A25D4D" w:rsidRDefault="00C0190C" w:rsidP="008F13CC">
                  <w:pPr>
                    <w:jc w:val="left"/>
                  </w:pPr>
                  <w:r w:rsidRPr="00A25D4D">
                    <w:t>Type:</w:t>
                  </w:r>
                </w:p>
              </w:tc>
              <w:tc>
                <w:tcPr>
                  <w:tcW w:w="0" w:type="auto"/>
                  <w:hideMark/>
                </w:tcPr>
                <w:p w14:paraId="7B3DE1DA" w14:textId="77777777" w:rsidR="00C0190C" w:rsidRPr="00A25D4D" w:rsidRDefault="00C0190C" w:rsidP="008F13CC">
                  <w:pPr>
                    <w:jc w:val="left"/>
                  </w:pPr>
                  <w:r w:rsidRPr="00A25D4D">
                    <w:t>Integer</w:t>
                  </w:r>
                </w:p>
              </w:tc>
            </w:tr>
            <w:tr w:rsidR="00C0190C" w:rsidRPr="00A25D4D" w14:paraId="18C6647F" w14:textId="77777777" w:rsidTr="00C0190C">
              <w:trPr>
                <w:tblHeader/>
                <w:tblCellSpacing w:w="0" w:type="dxa"/>
              </w:trPr>
              <w:tc>
                <w:tcPr>
                  <w:tcW w:w="360" w:type="dxa"/>
                  <w:hideMark/>
                </w:tcPr>
                <w:p w14:paraId="11ED9838" w14:textId="77777777" w:rsidR="00C0190C" w:rsidRPr="00A25D4D" w:rsidRDefault="00C0190C" w:rsidP="008F13CC">
                  <w:pPr>
                    <w:jc w:val="left"/>
                  </w:pPr>
                  <w:r w:rsidRPr="00A25D4D">
                    <w:t> </w:t>
                  </w:r>
                </w:p>
              </w:tc>
              <w:tc>
                <w:tcPr>
                  <w:tcW w:w="1500" w:type="dxa"/>
                  <w:hideMark/>
                </w:tcPr>
                <w:p w14:paraId="62F552BD" w14:textId="77777777" w:rsidR="00C0190C" w:rsidRPr="00A25D4D" w:rsidRDefault="00C0190C" w:rsidP="008F13CC">
                  <w:pPr>
                    <w:jc w:val="left"/>
                  </w:pPr>
                  <w:r w:rsidRPr="00A25D4D">
                    <w:t>Naam</w:t>
                  </w:r>
                </w:p>
              </w:tc>
              <w:tc>
                <w:tcPr>
                  <w:tcW w:w="0" w:type="auto"/>
                  <w:hideMark/>
                </w:tcPr>
                <w:p w14:paraId="787417EA" w14:textId="77777777" w:rsidR="00C0190C" w:rsidRPr="00A25D4D" w:rsidRDefault="00C0190C" w:rsidP="008F13CC">
                  <w:pPr>
                    <w:jc w:val="left"/>
                  </w:pPr>
                </w:p>
              </w:tc>
            </w:tr>
            <w:tr w:rsidR="00C0190C" w:rsidRPr="00A25D4D" w14:paraId="36E5B9C7" w14:textId="77777777" w:rsidTr="00C0190C">
              <w:trPr>
                <w:tblHeader/>
                <w:tblCellSpacing w:w="0" w:type="dxa"/>
              </w:trPr>
              <w:tc>
                <w:tcPr>
                  <w:tcW w:w="360" w:type="dxa"/>
                  <w:hideMark/>
                </w:tcPr>
                <w:p w14:paraId="0E0A129D" w14:textId="77777777" w:rsidR="00C0190C" w:rsidRPr="00A25D4D" w:rsidRDefault="00C0190C" w:rsidP="008F13CC">
                  <w:pPr>
                    <w:jc w:val="left"/>
                  </w:pPr>
                  <w:r w:rsidRPr="00A25D4D">
                    <w:t> </w:t>
                  </w:r>
                </w:p>
              </w:tc>
              <w:tc>
                <w:tcPr>
                  <w:tcW w:w="1500" w:type="dxa"/>
                  <w:hideMark/>
                </w:tcPr>
                <w:p w14:paraId="3378C689" w14:textId="77777777" w:rsidR="00C0190C" w:rsidRPr="00A25D4D" w:rsidRDefault="00C0190C" w:rsidP="008F13CC">
                  <w:pPr>
                    <w:jc w:val="left"/>
                  </w:pPr>
                  <w:r w:rsidRPr="00A25D4D">
                    <w:t>Definitie:</w:t>
                  </w:r>
                </w:p>
              </w:tc>
              <w:tc>
                <w:tcPr>
                  <w:tcW w:w="0" w:type="auto"/>
                  <w:hideMark/>
                </w:tcPr>
                <w:p w14:paraId="3B6543C5" w14:textId="77777777" w:rsidR="00C0190C" w:rsidRPr="00A25D4D" w:rsidRDefault="00C0190C" w:rsidP="008F13CC">
                  <w:pPr>
                    <w:jc w:val="left"/>
                  </w:pPr>
                  <w:r w:rsidRPr="00A25D4D">
                    <w:t xml:space="preserve">Aantal kabels leidingen of buizen dat zich in het containerelement bevindt. </w:t>
                  </w:r>
                </w:p>
              </w:tc>
            </w:tr>
            <w:tr w:rsidR="00C0190C" w:rsidRPr="00A25D4D" w14:paraId="4987ED35" w14:textId="77777777" w:rsidTr="00C0190C">
              <w:trPr>
                <w:tblHeader/>
                <w:tblCellSpacing w:w="0" w:type="dxa"/>
              </w:trPr>
              <w:tc>
                <w:tcPr>
                  <w:tcW w:w="360" w:type="dxa"/>
                  <w:hideMark/>
                </w:tcPr>
                <w:p w14:paraId="2614DFA3" w14:textId="77777777" w:rsidR="00C0190C" w:rsidRPr="00A25D4D" w:rsidRDefault="00C0190C" w:rsidP="008F13CC">
                  <w:pPr>
                    <w:jc w:val="left"/>
                  </w:pPr>
                  <w:r w:rsidRPr="00A25D4D">
                    <w:t> </w:t>
                  </w:r>
                </w:p>
              </w:tc>
              <w:tc>
                <w:tcPr>
                  <w:tcW w:w="1500" w:type="dxa"/>
                  <w:hideMark/>
                </w:tcPr>
                <w:p w14:paraId="09D4299D" w14:textId="77777777" w:rsidR="00C0190C" w:rsidRPr="00A25D4D" w:rsidRDefault="00C0190C" w:rsidP="008F13CC">
                  <w:pPr>
                    <w:jc w:val="left"/>
                  </w:pPr>
                  <w:r w:rsidRPr="00A25D4D">
                    <w:t>Omschrijving:</w:t>
                  </w:r>
                </w:p>
              </w:tc>
              <w:tc>
                <w:tcPr>
                  <w:tcW w:w="0" w:type="auto"/>
                  <w:hideMark/>
                </w:tcPr>
                <w:p w14:paraId="2B4D24C2" w14:textId="77777777" w:rsidR="00C0190C" w:rsidRPr="00A25D4D" w:rsidRDefault="00C0190C" w:rsidP="008F13CC">
                  <w:pPr>
                    <w:jc w:val="left"/>
                  </w:pPr>
                  <w:r w:rsidRPr="00A25D4D">
                    <w:t>Wordt opgenomen indien het aantal meer dan één is.</w:t>
                  </w:r>
                </w:p>
              </w:tc>
            </w:tr>
            <w:tr w:rsidR="00C0190C" w:rsidRPr="00A25D4D" w14:paraId="10EC608D" w14:textId="77777777" w:rsidTr="00C0190C">
              <w:trPr>
                <w:tblHeader/>
                <w:tblCellSpacing w:w="0" w:type="dxa"/>
              </w:trPr>
              <w:tc>
                <w:tcPr>
                  <w:tcW w:w="360" w:type="dxa"/>
                  <w:hideMark/>
                </w:tcPr>
                <w:p w14:paraId="7EA3F612" w14:textId="77777777" w:rsidR="00C0190C" w:rsidRPr="00A25D4D" w:rsidRDefault="00C0190C" w:rsidP="008F13CC">
                  <w:pPr>
                    <w:jc w:val="left"/>
                  </w:pPr>
                  <w:r w:rsidRPr="00A25D4D">
                    <w:t> </w:t>
                  </w:r>
                </w:p>
              </w:tc>
              <w:tc>
                <w:tcPr>
                  <w:tcW w:w="1500" w:type="dxa"/>
                  <w:hideMark/>
                </w:tcPr>
                <w:p w14:paraId="73241F5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BD3A1A0" w14:textId="77777777" w:rsidR="00C0190C" w:rsidRPr="00A25D4D" w:rsidRDefault="00C0190C" w:rsidP="008F13CC">
                  <w:pPr>
                    <w:jc w:val="left"/>
                  </w:pPr>
                  <w:r w:rsidRPr="00A25D4D">
                    <w:t>0..1</w:t>
                  </w:r>
                </w:p>
              </w:tc>
            </w:tr>
          </w:tbl>
          <w:p w14:paraId="5740CA80" w14:textId="77777777" w:rsidR="00C0190C" w:rsidRPr="00A25D4D" w:rsidRDefault="00C0190C" w:rsidP="008F13CC">
            <w:pPr>
              <w:jc w:val="left"/>
            </w:pPr>
          </w:p>
        </w:tc>
      </w:tr>
      <w:tr w:rsidR="00C0190C" w:rsidRPr="00A25D4D" w14:paraId="3EA2EA1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A1F29A" w14:textId="77777777"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18B8AAD" w14:textId="77777777" w:rsidTr="00C0190C">
              <w:trPr>
                <w:tblHeader/>
                <w:tblCellSpacing w:w="0" w:type="dxa"/>
              </w:trPr>
              <w:tc>
                <w:tcPr>
                  <w:tcW w:w="360" w:type="dxa"/>
                  <w:hideMark/>
                </w:tcPr>
                <w:p w14:paraId="2AE4C61A" w14:textId="77777777" w:rsidR="00C0190C" w:rsidRPr="00A25D4D" w:rsidRDefault="00C0190C" w:rsidP="008F13CC">
                  <w:pPr>
                    <w:jc w:val="left"/>
                  </w:pPr>
                  <w:r w:rsidRPr="00A25D4D">
                    <w:t> </w:t>
                  </w:r>
                </w:p>
              </w:tc>
              <w:tc>
                <w:tcPr>
                  <w:tcW w:w="1500" w:type="dxa"/>
                  <w:hideMark/>
                </w:tcPr>
                <w:p w14:paraId="2590AA37" w14:textId="77777777" w:rsidR="00C0190C" w:rsidRPr="00A25D4D" w:rsidRDefault="00C0190C" w:rsidP="008F13CC">
                  <w:pPr>
                    <w:jc w:val="left"/>
                  </w:pPr>
                  <w:r w:rsidRPr="00A25D4D">
                    <w:t>Type:</w:t>
                  </w:r>
                </w:p>
              </w:tc>
              <w:tc>
                <w:tcPr>
                  <w:tcW w:w="0" w:type="auto"/>
                  <w:hideMark/>
                </w:tcPr>
                <w:p w14:paraId="39DEC07F" w14:textId="77777777" w:rsidR="00C0190C" w:rsidRPr="00A25D4D" w:rsidRDefault="00C0190C" w:rsidP="008F13CC">
                  <w:pPr>
                    <w:jc w:val="left"/>
                  </w:pPr>
                  <w:r w:rsidRPr="00A25D4D">
                    <w:t>Diepte</w:t>
                  </w:r>
                </w:p>
              </w:tc>
            </w:tr>
            <w:tr w:rsidR="00C0190C" w:rsidRPr="00A25D4D" w14:paraId="60597E0A" w14:textId="77777777" w:rsidTr="00C0190C">
              <w:trPr>
                <w:tblHeader/>
                <w:tblCellSpacing w:w="0" w:type="dxa"/>
              </w:trPr>
              <w:tc>
                <w:tcPr>
                  <w:tcW w:w="360" w:type="dxa"/>
                  <w:hideMark/>
                </w:tcPr>
                <w:p w14:paraId="5153CDB6" w14:textId="77777777" w:rsidR="00C0190C" w:rsidRPr="00A25D4D" w:rsidRDefault="00C0190C" w:rsidP="008F13CC">
                  <w:pPr>
                    <w:jc w:val="left"/>
                  </w:pPr>
                  <w:r w:rsidRPr="00A25D4D">
                    <w:t> </w:t>
                  </w:r>
                </w:p>
              </w:tc>
              <w:tc>
                <w:tcPr>
                  <w:tcW w:w="1500" w:type="dxa"/>
                  <w:hideMark/>
                </w:tcPr>
                <w:p w14:paraId="1707A82B" w14:textId="77777777" w:rsidR="00C0190C" w:rsidRPr="00A25D4D" w:rsidRDefault="00C0190C" w:rsidP="008F13CC">
                  <w:pPr>
                    <w:jc w:val="left"/>
                  </w:pPr>
                  <w:r w:rsidRPr="00A25D4D">
                    <w:t>Naam</w:t>
                  </w:r>
                </w:p>
              </w:tc>
              <w:tc>
                <w:tcPr>
                  <w:tcW w:w="0" w:type="auto"/>
                  <w:hideMark/>
                </w:tcPr>
                <w:p w14:paraId="1BCB466D" w14:textId="77777777" w:rsidR="00C0190C" w:rsidRPr="00A25D4D" w:rsidRDefault="00C0190C" w:rsidP="008F13CC">
                  <w:pPr>
                    <w:jc w:val="left"/>
                  </w:pPr>
                </w:p>
              </w:tc>
            </w:tr>
            <w:tr w:rsidR="00C0190C" w:rsidRPr="00A25D4D" w14:paraId="64956786" w14:textId="77777777" w:rsidTr="00C0190C">
              <w:trPr>
                <w:tblHeader/>
                <w:tblCellSpacing w:w="0" w:type="dxa"/>
              </w:trPr>
              <w:tc>
                <w:tcPr>
                  <w:tcW w:w="360" w:type="dxa"/>
                  <w:hideMark/>
                </w:tcPr>
                <w:p w14:paraId="6445398C" w14:textId="77777777" w:rsidR="00C0190C" w:rsidRPr="00A25D4D" w:rsidRDefault="00C0190C" w:rsidP="008F13CC">
                  <w:pPr>
                    <w:jc w:val="left"/>
                  </w:pPr>
                  <w:r w:rsidRPr="00A25D4D">
                    <w:t> </w:t>
                  </w:r>
                </w:p>
              </w:tc>
              <w:tc>
                <w:tcPr>
                  <w:tcW w:w="1500" w:type="dxa"/>
                  <w:hideMark/>
                </w:tcPr>
                <w:p w14:paraId="4EBD899F" w14:textId="77777777" w:rsidR="00C0190C" w:rsidRPr="00A25D4D" w:rsidRDefault="00C0190C" w:rsidP="008F13CC">
                  <w:pPr>
                    <w:jc w:val="left"/>
                  </w:pPr>
                  <w:r w:rsidRPr="00A25D4D">
                    <w:t>Definitie:</w:t>
                  </w:r>
                </w:p>
              </w:tc>
              <w:tc>
                <w:tcPr>
                  <w:tcW w:w="0" w:type="auto"/>
                  <w:hideMark/>
                </w:tcPr>
                <w:p w14:paraId="585589D4" w14:textId="77777777" w:rsidR="00C0190C" w:rsidRPr="00A25D4D" w:rsidRDefault="00C0190C" w:rsidP="008F13CC">
                  <w:pPr>
                    <w:jc w:val="left"/>
                  </w:pPr>
                  <w:r w:rsidRPr="00A25D4D">
                    <w:t xml:space="preserve">Diepte waarop het object is gelegd. </w:t>
                  </w:r>
                </w:p>
              </w:tc>
            </w:tr>
            <w:tr w:rsidR="00C0190C" w:rsidRPr="00A25D4D" w14:paraId="0F212AA6" w14:textId="77777777" w:rsidTr="00C0190C">
              <w:trPr>
                <w:tblHeader/>
                <w:tblCellSpacing w:w="0" w:type="dxa"/>
              </w:trPr>
              <w:tc>
                <w:tcPr>
                  <w:tcW w:w="360" w:type="dxa"/>
                  <w:hideMark/>
                </w:tcPr>
                <w:p w14:paraId="52B173E5" w14:textId="77777777" w:rsidR="00C0190C" w:rsidRPr="00A25D4D" w:rsidRDefault="00C0190C" w:rsidP="008F13CC">
                  <w:pPr>
                    <w:jc w:val="left"/>
                  </w:pPr>
                  <w:r w:rsidRPr="00A25D4D">
                    <w:t> </w:t>
                  </w:r>
                </w:p>
              </w:tc>
              <w:tc>
                <w:tcPr>
                  <w:tcW w:w="1500" w:type="dxa"/>
                  <w:hideMark/>
                </w:tcPr>
                <w:p w14:paraId="7CB7E776" w14:textId="77777777" w:rsidR="00C0190C" w:rsidRPr="00A25D4D" w:rsidRDefault="00C0190C" w:rsidP="008F13CC">
                  <w:pPr>
                    <w:jc w:val="left"/>
                  </w:pPr>
                  <w:r w:rsidRPr="00A25D4D">
                    <w:t>Omschrijving:</w:t>
                  </w:r>
                </w:p>
              </w:tc>
              <w:tc>
                <w:tcPr>
                  <w:tcW w:w="0" w:type="auto"/>
                  <w:hideMark/>
                </w:tcPr>
                <w:p w14:paraId="3637A0D0"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28CB2C9E" w14:textId="77777777" w:rsidTr="00C0190C">
              <w:trPr>
                <w:tblHeader/>
                <w:tblCellSpacing w:w="0" w:type="dxa"/>
              </w:trPr>
              <w:tc>
                <w:tcPr>
                  <w:tcW w:w="360" w:type="dxa"/>
                  <w:hideMark/>
                </w:tcPr>
                <w:p w14:paraId="066DE90A" w14:textId="77777777" w:rsidR="00C0190C" w:rsidRPr="00A25D4D" w:rsidRDefault="00C0190C" w:rsidP="008F13CC">
                  <w:pPr>
                    <w:jc w:val="left"/>
                  </w:pPr>
                  <w:r w:rsidRPr="00A25D4D">
                    <w:t> </w:t>
                  </w:r>
                </w:p>
              </w:tc>
              <w:tc>
                <w:tcPr>
                  <w:tcW w:w="1500" w:type="dxa"/>
                  <w:hideMark/>
                </w:tcPr>
                <w:p w14:paraId="4191EA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5CE5CCF" w14:textId="77777777" w:rsidR="00C0190C" w:rsidRPr="00A25D4D" w:rsidRDefault="00C0190C" w:rsidP="008F13CC">
                  <w:pPr>
                    <w:jc w:val="left"/>
                  </w:pPr>
                  <w:r w:rsidRPr="00A25D4D">
                    <w:t>0..*</w:t>
                  </w:r>
                </w:p>
              </w:tc>
            </w:tr>
          </w:tbl>
          <w:p w14:paraId="157B84D0" w14:textId="77777777" w:rsidR="00C0190C" w:rsidRPr="00A25D4D" w:rsidRDefault="00C0190C" w:rsidP="008F13CC">
            <w:pPr>
              <w:jc w:val="left"/>
            </w:pPr>
          </w:p>
        </w:tc>
      </w:tr>
      <w:tr w:rsidR="00C0190C" w:rsidRPr="00A25D4D" w14:paraId="36DE61C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FC507A"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2E92C73" w14:textId="77777777" w:rsidTr="00C0190C">
              <w:trPr>
                <w:tblHeader/>
                <w:tblCellSpacing w:w="0" w:type="dxa"/>
              </w:trPr>
              <w:tc>
                <w:tcPr>
                  <w:tcW w:w="360" w:type="dxa"/>
                  <w:hideMark/>
                </w:tcPr>
                <w:p w14:paraId="0CA8080E" w14:textId="77777777" w:rsidR="00C0190C" w:rsidRPr="00A25D4D" w:rsidRDefault="00C0190C" w:rsidP="008F13CC">
                  <w:pPr>
                    <w:jc w:val="left"/>
                  </w:pPr>
                  <w:r w:rsidRPr="00A25D4D">
                    <w:t> </w:t>
                  </w:r>
                </w:p>
              </w:tc>
              <w:tc>
                <w:tcPr>
                  <w:tcW w:w="1500" w:type="dxa"/>
                  <w:hideMark/>
                </w:tcPr>
                <w:p w14:paraId="2549A940" w14:textId="77777777" w:rsidR="00C0190C" w:rsidRPr="00A25D4D" w:rsidRDefault="00C0190C" w:rsidP="008F13CC">
                  <w:pPr>
                    <w:jc w:val="left"/>
                  </w:pPr>
                  <w:r w:rsidRPr="00A25D4D">
                    <w:t>Type:</w:t>
                  </w:r>
                </w:p>
              </w:tc>
              <w:tc>
                <w:tcPr>
                  <w:tcW w:w="0" w:type="auto"/>
                  <w:hideMark/>
                </w:tcPr>
                <w:p w14:paraId="15EEBD84" w14:textId="77777777" w:rsidR="00C0190C" w:rsidRPr="00A25D4D" w:rsidRDefault="00C0190C" w:rsidP="008F13CC">
                  <w:pPr>
                    <w:jc w:val="left"/>
                  </w:pPr>
                  <w:proofErr w:type="spellStart"/>
                  <w:r w:rsidRPr="00A25D4D">
                    <w:t>ExtraInformatie</w:t>
                  </w:r>
                  <w:proofErr w:type="spellEnd"/>
                </w:p>
              </w:tc>
            </w:tr>
            <w:tr w:rsidR="00C0190C" w:rsidRPr="00A25D4D" w14:paraId="2BBFCB49" w14:textId="77777777" w:rsidTr="00C0190C">
              <w:trPr>
                <w:tblHeader/>
                <w:tblCellSpacing w:w="0" w:type="dxa"/>
              </w:trPr>
              <w:tc>
                <w:tcPr>
                  <w:tcW w:w="360" w:type="dxa"/>
                  <w:hideMark/>
                </w:tcPr>
                <w:p w14:paraId="465AF3CB" w14:textId="77777777" w:rsidR="00C0190C" w:rsidRPr="00A25D4D" w:rsidRDefault="00C0190C" w:rsidP="008F13CC">
                  <w:pPr>
                    <w:jc w:val="left"/>
                  </w:pPr>
                  <w:r w:rsidRPr="00A25D4D">
                    <w:t> </w:t>
                  </w:r>
                </w:p>
              </w:tc>
              <w:tc>
                <w:tcPr>
                  <w:tcW w:w="1500" w:type="dxa"/>
                  <w:hideMark/>
                </w:tcPr>
                <w:p w14:paraId="2A479F8C" w14:textId="77777777" w:rsidR="00C0190C" w:rsidRPr="00A25D4D" w:rsidRDefault="00C0190C" w:rsidP="008F13CC">
                  <w:pPr>
                    <w:jc w:val="left"/>
                  </w:pPr>
                  <w:r w:rsidRPr="00A25D4D">
                    <w:t>Naam</w:t>
                  </w:r>
                </w:p>
              </w:tc>
              <w:tc>
                <w:tcPr>
                  <w:tcW w:w="0" w:type="auto"/>
                  <w:hideMark/>
                </w:tcPr>
                <w:p w14:paraId="18C07E73" w14:textId="77777777" w:rsidR="00C0190C" w:rsidRPr="00A25D4D" w:rsidRDefault="00C0190C" w:rsidP="008F13CC">
                  <w:pPr>
                    <w:jc w:val="left"/>
                  </w:pPr>
                </w:p>
              </w:tc>
            </w:tr>
            <w:tr w:rsidR="00C0190C" w:rsidRPr="00A25D4D" w14:paraId="771EA61E" w14:textId="77777777" w:rsidTr="00C0190C">
              <w:trPr>
                <w:tblHeader/>
                <w:tblCellSpacing w:w="0" w:type="dxa"/>
              </w:trPr>
              <w:tc>
                <w:tcPr>
                  <w:tcW w:w="360" w:type="dxa"/>
                  <w:hideMark/>
                </w:tcPr>
                <w:p w14:paraId="77E66A43" w14:textId="77777777" w:rsidR="00C0190C" w:rsidRPr="00A25D4D" w:rsidRDefault="00C0190C" w:rsidP="008F13CC">
                  <w:pPr>
                    <w:jc w:val="left"/>
                  </w:pPr>
                  <w:r w:rsidRPr="00A25D4D">
                    <w:t> </w:t>
                  </w:r>
                </w:p>
              </w:tc>
              <w:tc>
                <w:tcPr>
                  <w:tcW w:w="1500" w:type="dxa"/>
                  <w:hideMark/>
                </w:tcPr>
                <w:p w14:paraId="5D8775C3" w14:textId="77777777" w:rsidR="00C0190C" w:rsidRPr="00A25D4D" w:rsidRDefault="00C0190C" w:rsidP="008F13CC">
                  <w:pPr>
                    <w:jc w:val="left"/>
                  </w:pPr>
                  <w:r w:rsidRPr="00A25D4D">
                    <w:t>Definitie:</w:t>
                  </w:r>
                </w:p>
              </w:tc>
              <w:tc>
                <w:tcPr>
                  <w:tcW w:w="0" w:type="auto"/>
                  <w:hideMark/>
                </w:tcPr>
                <w:p w14:paraId="30BDA98F" w14:textId="77777777" w:rsidR="00C0190C" w:rsidRPr="00A25D4D" w:rsidRDefault="00C0190C" w:rsidP="008F13CC">
                  <w:pPr>
                    <w:jc w:val="left"/>
                  </w:pPr>
                  <w:r w:rsidRPr="00A25D4D">
                    <w:t xml:space="preserve">Extra informatie over dit object. </w:t>
                  </w:r>
                </w:p>
              </w:tc>
            </w:tr>
            <w:tr w:rsidR="00C0190C" w:rsidRPr="00A25D4D" w14:paraId="46830F88" w14:textId="77777777" w:rsidTr="00C0190C">
              <w:trPr>
                <w:tblHeader/>
                <w:tblCellSpacing w:w="0" w:type="dxa"/>
              </w:trPr>
              <w:tc>
                <w:tcPr>
                  <w:tcW w:w="360" w:type="dxa"/>
                  <w:hideMark/>
                </w:tcPr>
                <w:p w14:paraId="6DD7BE90" w14:textId="77777777" w:rsidR="00C0190C" w:rsidRPr="00A25D4D" w:rsidRDefault="00C0190C" w:rsidP="008F13CC">
                  <w:pPr>
                    <w:jc w:val="left"/>
                  </w:pPr>
                  <w:r w:rsidRPr="00A25D4D">
                    <w:t> </w:t>
                  </w:r>
                </w:p>
              </w:tc>
              <w:tc>
                <w:tcPr>
                  <w:tcW w:w="1500" w:type="dxa"/>
                  <w:hideMark/>
                </w:tcPr>
                <w:p w14:paraId="08B6894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BD6971" w14:textId="77777777" w:rsidR="00C0190C" w:rsidRPr="00A25D4D" w:rsidRDefault="00C0190C" w:rsidP="008F13CC">
                  <w:pPr>
                    <w:jc w:val="left"/>
                  </w:pPr>
                  <w:r w:rsidRPr="00A25D4D">
                    <w:t>0..*</w:t>
                  </w:r>
                </w:p>
              </w:tc>
            </w:tr>
          </w:tbl>
          <w:p w14:paraId="2CF7BB6F" w14:textId="77777777" w:rsidR="00C0190C" w:rsidRPr="00A25D4D" w:rsidRDefault="00C0190C" w:rsidP="008F13CC">
            <w:pPr>
              <w:jc w:val="left"/>
            </w:pPr>
          </w:p>
        </w:tc>
      </w:tr>
      <w:tr w:rsidR="00C0190C" w:rsidRPr="00A25D4D" w14:paraId="6A19A42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C5AAC19" w14:textId="77777777" w:rsidR="00C0190C" w:rsidRPr="00A25D4D" w:rsidRDefault="00C0190C" w:rsidP="008F13CC">
            <w:pPr>
              <w:jc w:val="left"/>
            </w:pPr>
            <w:r w:rsidRPr="00A25D4D">
              <w:rPr>
                <w:b/>
                <w:bCs/>
              </w:rPr>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6955796" w14:textId="77777777" w:rsidTr="00C0190C">
              <w:trPr>
                <w:tblHeader/>
                <w:tblCellSpacing w:w="0" w:type="dxa"/>
              </w:trPr>
              <w:tc>
                <w:tcPr>
                  <w:tcW w:w="360" w:type="dxa"/>
                  <w:hideMark/>
                </w:tcPr>
                <w:p w14:paraId="0D88FE85" w14:textId="77777777" w:rsidR="00C0190C" w:rsidRPr="00A25D4D" w:rsidRDefault="00C0190C" w:rsidP="008F13CC">
                  <w:pPr>
                    <w:jc w:val="left"/>
                  </w:pPr>
                  <w:r w:rsidRPr="00A25D4D">
                    <w:t> </w:t>
                  </w:r>
                </w:p>
              </w:tc>
              <w:tc>
                <w:tcPr>
                  <w:tcW w:w="1500" w:type="dxa"/>
                  <w:hideMark/>
                </w:tcPr>
                <w:p w14:paraId="5B98FA13" w14:textId="77777777" w:rsidR="00C0190C" w:rsidRPr="00A25D4D" w:rsidRDefault="00C0190C" w:rsidP="008F13CC">
                  <w:pPr>
                    <w:jc w:val="left"/>
                  </w:pPr>
                  <w:r w:rsidRPr="00A25D4D">
                    <w:t>Type:</w:t>
                  </w:r>
                </w:p>
              </w:tc>
              <w:tc>
                <w:tcPr>
                  <w:tcW w:w="0" w:type="auto"/>
                  <w:hideMark/>
                </w:tcPr>
                <w:p w14:paraId="16BE88DE" w14:textId="77777777" w:rsidR="00C0190C" w:rsidRPr="00A25D4D" w:rsidRDefault="00C0190C" w:rsidP="008F13CC">
                  <w:pPr>
                    <w:jc w:val="left"/>
                  </w:pPr>
                  <w:proofErr w:type="spellStart"/>
                  <w:r w:rsidRPr="00A25D4D">
                    <w:t>ExtraGeometrie</w:t>
                  </w:r>
                  <w:proofErr w:type="spellEnd"/>
                </w:p>
              </w:tc>
            </w:tr>
            <w:tr w:rsidR="00C0190C" w:rsidRPr="00A25D4D" w14:paraId="5A54C0C2" w14:textId="77777777" w:rsidTr="00C0190C">
              <w:trPr>
                <w:tblHeader/>
                <w:tblCellSpacing w:w="0" w:type="dxa"/>
              </w:trPr>
              <w:tc>
                <w:tcPr>
                  <w:tcW w:w="360" w:type="dxa"/>
                  <w:hideMark/>
                </w:tcPr>
                <w:p w14:paraId="4A4DCC0A" w14:textId="77777777" w:rsidR="00C0190C" w:rsidRPr="00A25D4D" w:rsidRDefault="00C0190C" w:rsidP="008F13CC">
                  <w:pPr>
                    <w:jc w:val="left"/>
                  </w:pPr>
                  <w:r w:rsidRPr="00A25D4D">
                    <w:t> </w:t>
                  </w:r>
                </w:p>
              </w:tc>
              <w:tc>
                <w:tcPr>
                  <w:tcW w:w="1500" w:type="dxa"/>
                  <w:hideMark/>
                </w:tcPr>
                <w:p w14:paraId="25997E77" w14:textId="77777777" w:rsidR="00C0190C" w:rsidRPr="00A25D4D" w:rsidRDefault="00C0190C" w:rsidP="008F13CC">
                  <w:pPr>
                    <w:jc w:val="left"/>
                  </w:pPr>
                  <w:r w:rsidRPr="00A25D4D">
                    <w:t>Naam</w:t>
                  </w:r>
                </w:p>
              </w:tc>
              <w:tc>
                <w:tcPr>
                  <w:tcW w:w="0" w:type="auto"/>
                  <w:hideMark/>
                </w:tcPr>
                <w:p w14:paraId="0C95651D" w14:textId="77777777" w:rsidR="00C0190C" w:rsidRPr="00A25D4D" w:rsidRDefault="00C0190C" w:rsidP="008F13CC">
                  <w:pPr>
                    <w:jc w:val="left"/>
                  </w:pPr>
                </w:p>
              </w:tc>
            </w:tr>
            <w:tr w:rsidR="00C0190C" w:rsidRPr="00A25D4D" w14:paraId="2CD8EF23" w14:textId="77777777" w:rsidTr="00C0190C">
              <w:trPr>
                <w:tblHeader/>
                <w:tblCellSpacing w:w="0" w:type="dxa"/>
              </w:trPr>
              <w:tc>
                <w:tcPr>
                  <w:tcW w:w="360" w:type="dxa"/>
                  <w:hideMark/>
                </w:tcPr>
                <w:p w14:paraId="0073A74D" w14:textId="77777777" w:rsidR="00C0190C" w:rsidRPr="00A25D4D" w:rsidRDefault="00C0190C" w:rsidP="008F13CC">
                  <w:pPr>
                    <w:jc w:val="left"/>
                  </w:pPr>
                  <w:r w:rsidRPr="00A25D4D">
                    <w:t> </w:t>
                  </w:r>
                </w:p>
              </w:tc>
              <w:tc>
                <w:tcPr>
                  <w:tcW w:w="1500" w:type="dxa"/>
                  <w:hideMark/>
                </w:tcPr>
                <w:p w14:paraId="6FE5D9C3" w14:textId="77777777" w:rsidR="00C0190C" w:rsidRPr="00A25D4D" w:rsidRDefault="00C0190C" w:rsidP="008F13CC">
                  <w:pPr>
                    <w:jc w:val="left"/>
                  </w:pPr>
                  <w:r w:rsidRPr="00A25D4D">
                    <w:t>Definitie:</w:t>
                  </w:r>
                </w:p>
              </w:tc>
              <w:tc>
                <w:tcPr>
                  <w:tcW w:w="0" w:type="auto"/>
                  <w:hideMark/>
                </w:tcPr>
                <w:p w14:paraId="5FDFEECC"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0EC19C08" w14:textId="77777777" w:rsidTr="00C0190C">
              <w:trPr>
                <w:tblHeader/>
                <w:tblCellSpacing w:w="0" w:type="dxa"/>
              </w:trPr>
              <w:tc>
                <w:tcPr>
                  <w:tcW w:w="360" w:type="dxa"/>
                  <w:hideMark/>
                </w:tcPr>
                <w:p w14:paraId="195AE231" w14:textId="77777777" w:rsidR="00C0190C" w:rsidRPr="00A25D4D" w:rsidRDefault="00C0190C" w:rsidP="008F13CC">
                  <w:pPr>
                    <w:jc w:val="left"/>
                  </w:pPr>
                  <w:r w:rsidRPr="00A25D4D">
                    <w:t> </w:t>
                  </w:r>
                </w:p>
              </w:tc>
              <w:tc>
                <w:tcPr>
                  <w:tcW w:w="1500" w:type="dxa"/>
                  <w:hideMark/>
                </w:tcPr>
                <w:p w14:paraId="4EA4286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AAFA109" w14:textId="77777777" w:rsidR="00C0190C" w:rsidRPr="00A25D4D" w:rsidRDefault="00C0190C" w:rsidP="008F13CC">
                  <w:pPr>
                    <w:jc w:val="left"/>
                  </w:pPr>
                  <w:r w:rsidRPr="00A25D4D">
                    <w:t>0..1</w:t>
                  </w:r>
                </w:p>
              </w:tc>
            </w:tr>
          </w:tbl>
          <w:p w14:paraId="348B9681" w14:textId="77777777" w:rsidR="00C0190C" w:rsidRPr="00A25D4D" w:rsidRDefault="00C0190C" w:rsidP="008F13CC">
            <w:pPr>
              <w:jc w:val="left"/>
            </w:pPr>
          </w:p>
        </w:tc>
      </w:tr>
      <w:tr w:rsidR="00A92388" w:rsidRPr="00A25D4D" w14:paraId="69914AF0" w14:textId="77777777" w:rsidTr="00C0190C">
        <w:trPr>
          <w:tblCellSpacing w:w="0" w:type="dxa"/>
          <w:ins w:id="545" w:author="Paul Janssen" w:date="2020-06-10T17:52:00Z"/>
        </w:trPr>
        <w:tc>
          <w:tcPr>
            <w:tcW w:w="0" w:type="auto"/>
            <w:tcBorders>
              <w:top w:val="outset" w:sz="6" w:space="0" w:color="auto"/>
              <w:left w:val="outset" w:sz="6" w:space="0" w:color="auto"/>
              <w:bottom w:val="outset" w:sz="6" w:space="0" w:color="auto"/>
              <w:right w:val="outset" w:sz="6" w:space="0" w:color="auto"/>
            </w:tcBorders>
          </w:tcPr>
          <w:p w14:paraId="05F4C65D" w14:textId="77777777" w:rsidR="00A92388" w:rsidRPr="00A25D4D" w:rsidRDefault="00A92388" w:rsidP="00A92388">
            <w:pPr>
              <w:jc w:val="left"/>
              <w:rPr>
                <w:ins w:id="546" w:author="Paul Janssen" w:date="2020-06-10T17:52:00Z"/>
              </w:rPr>
            </w:pPr>
            <w:proofErr w:type="spellStart"/>
            <w:ins w:id="547" w:author="Paul Janssen" w:date="2020-06-10T17:52: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A92388" w:rsidRPr="00A25D4D" w14:paraId="2B9B559E" w14:textId="77777777" w:rsidTr="00B50B58">
              <w:trPr>
                <w:tblHeader/>
                <w:tblCellSpacing w:w="0" w:type="dxa"/>
                <w:ins w:id="548" w:author="Paul Janssen" w:date="2020-06-10T17:52:00Z"/>
              </w:trPr>
              <w:tc>
                <w:tcPr>
                  <w:tcW w:w="360" w:type="dxa"/>
                  <w:hideMark/>
                </w:tcPr>
                <w:p w14:paraId="1A6A83DA" w14:textId="77777777" w:rsidR="00A92388" w:rsidRPr="00A25D4D" w:rsidRDefault="00A92388" w:rsidP="00A92388">
                  <w:pPr>
                    <w:jc w:val="left"/>
                    <w:rPr>
                      <w:ins w:id="549" w:author="Paul Janssen" w:date="2020-06-10T17:52:00Z"/>
                    </w:rPr>
                  </w:pPr>
                  <w:ins w:id="550" w:author="Paul Janssen" w:date="2020-06-10T17:52:00Z">
                    <w:r w:rsidRPr="00A25D4D">
                      <w:t> </w:t>
                    </w:r>
                  </w:ins>
                </w:p>
              </w:tc>
              <w:tc>
                <w:tcPr>
                  <w:tcW w:w="1500" w:type="dxa"/>
                  <w:hideMark/>
                </w:tcPr>
                <w:p w14:paraId="0351002A" w14:textId="77777777" w:rsidR="00A92388" w:rsidRPr="00A25D4D" w:rsidRDefault="00A92388" w:rsidP="00A92388">
                  <w:pPr>
                    <w:jc w:val="left"/>
                    <w:rPr>
                      <w:ins w:id="551" w:author="Paul Janssen" w:date="2020-06-10T17:52:00Z"/>
                    </w:rPr>
                  </w:pPr>
                  <w:ins w:id="552" w:author="Paul Janssen" w:date="2020-06-10T17:52:00Z">
                    <w:r w:rsidRPr="00A25D4D">
                      <w:t>Natuurlijke taal:</w:t>
                    </w:r>
                  </w:ins>
                </w:p>
              </w:tc>
              <w:tc>
                <w:tcPr>
                  <w:tcW w:w="0" w:type="auto"/>
                  <w:hideMark/>
                </w:tcPr>
                <w:p w14:paraId="5580070D" w14:textId="77777777" w:rsidR="00A92388" w:rsidRPr="00A25D4D" w:rsidRDefault="00A92388" w:rsidP="00A92388">
                  <w:pPr>
                    <w:jc w:val="left"/>
                    <w:rPr>
                      <w:ins w:id="553" w:author="Paul Janssen" w:date="2020-06-10T17:52:00Z"/>
                    </w:rPr>
                  </w:pPr>
                  <w:ins w:id="554" w:author="Paul Janssen" w:date="2020-06-10T17:52:00Z">
                    <w:r>
                      <w:t>hoort bij maximaal 1 utiliteitsnet</w:t>
                    </w:r>
                  </w:ins>
                </w:p>
              </w:tc>
            </w:tr>
            <w:tr w:rsidR="00A92388" w:rsidRPr="00A25D4D" w14:paraId="7E910C3E" w14:textId="77777777" w:rsidTr="00B50B58">
              <w:trPr>
                <w:tblHeader/>
                <w:tblCellSpacing w:w="0" w:type="dxa"/>
                <w:ins w:id="555" w:author="Paul Janssen" w:date="2020-06-10T17:52:00Z"/>
              </w:trPr>
              <w:tc>
                <w:tcPr>
                  <w:tcW w:w="360" w:type="dxa"/>
                  <w:hideMark/>
                </w:tcPr>
                <w:p w14:paraId="01305B5B" w14:textId="77777777" w:rsidR="00A92388" w:rsidRPr="00A25D4D" w:rsidRDefault="00A92388" w:rsidP="00A92388">
                  <w:pPr>
                    <w:jc w:val="left"/>
                    <w:rPr>
                      <w:ins w:id="556" w:author="Paul Janssen" w:date="2020-06-10T17:52:00Z"/>
                    </w:rPr>
                  </w:pPr>
                  <w:ins w:id="557" w:author="Paul Janssen" w:date="2020-06-10T17:52:00Z">
                    <w:r w:rsidRPr="00A25D4D">
                      <w:t> </w:t>
                    </w:r>
                  </w:ins>
                </w:p>
              </w:tc>
              <w:tc>
                <w:tcPr>
                  <w:tcW w:w="1500" w:type="dxa"/>
                  <w:hideMark/>
                </w:tcPr>
                <w:p w14:paraId="372D5414" w14:textId="77777777" w:rsidR="00A92388" w:rsidRPr="00A25D4D" w:rsidRDefault="00A92388" w:rsidP="00A92388">
                  <w:pPr>
                    <w:jc w:val="left"/>
                    <w:rPr>
                      <w:ins w:id="558" w:author="Paul Janssen" w:date="2020-06-10T17:52:00Z"/>
                    </w:rPr>
                  </w:pPr>
                  <w:ins w:id="559" w:author="Paul Janssen" w:date="2020-06-10T17:52:00Z">
                    <w:r w:rsidRPr="00A25D4D">
                      <w:t>OCL:</w:t>
                    </w:r>
                  </w:ins>
                </w:p>
              </w:tc>
              <w:tc>
                <w:tcPr>
                  <w:tcW w:w="0" w:type="auto"/>
                  <w:hideMark/>
                </w:tcPr>
                <w:p w14:paraId="60FF4893" w14:textId="77777777" w:rsidR="00A92388" w:rsidRPr="00924D70" w:rsidRDefault="00A92388" w:rsidP="00A92388">
                  <w:pPr>
                    <w:autoSpaceDE w:val="0"/>
                    <w:autoSpaceDN w:val="0"/>
                    <w:adjustRightInd w:val="0"/>
                    <w:spacing w:after="80" w:line="240" w:lineRule="auto"/>
                    <w:jc w:val="left"/>
                    <w:rPr>
                      <w:ins w:id="560" w:author="Paul Janssen" w:date="2020-06-10T17:52:00Z"/>
                      <w:rFonts w:ascii="Calibri" w:hAnsi="Calibri" w:cs="Calibri"/>
                      <w:sz w:val="20"/>
                      <w:szCs w:val="20"/>
                    </w:rPr>
                  </w:pPr>
                  <w:proofErr w:type="spellStart"/>
                  <w:ins w:id="561" w:author="Paul Janssen" w:date="2020-06-10T17:52:00Z">
                    <w:r w:rsidRPr="00924D70">
                      <w:rPr>
                        <w:rFonts w:ascii="Calibri" w:hAnsi="Calibri" w:cs="Calibri"/>
                        <w:sz w:val="20"/>
                        <w:szCs w:val="20"/>
                      </w:rPr>
                      <w:t>inv</w:t>
                    </w:r>
                    <w:proofErr w:type="spellEnd"/>
                    <w:r w:rsidRPr="00924D70">
                      <w:rPr>
                        <w:rFonts w:ascii="Calibri" w:hAnsi="Calibri" w:cs="Calibri"/>
                        <w:sz w:val="20"/>
                        <w:szCs w:val="20"/>
                      </w:rPr>
                      <w:t>:</w:t>
                    </w:r>
                  </w:ins>
                </w:p>
                <w:p w14:paraId="3C901561" w14:textId="77777777" w:rsidR="00A92388" w:rsidRPr="004C0A21" w:rsidRDefault="00A92388" w:rsidP="00A92388">
                  <w:pPr>
                    <w:autoSpaceDE w:val="0"/>
                    <w:autoSpaceDN w:val="0"/>
                    <w:adjustRightInd w:val="0"/>
                    <w:spacing w:after="80" w:line="240" w:lineRule="auto"/>
                    <w:jc w:val="left"/>
                    <w:rPr>
                      <w:ins w:id="562" w:author="Paul Janssen" w:date="2020-06-10T17:52:00Z"/>
                      <w:rFonts w:ascii="Calibri" w:hAnsi="Calibri" w:cs="Calibri"/>
                      <w:sz w:val="20"/>
                      <w:szCs w:val="20"/>
                    </w:rPr>
                  </w:pPr>
                  <w:proofErr w:type="spellStart"/>
                  <w:ins w:id="563" w:author="Paul Janssen" w:date="2020-06-10T17:52: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657C3886" w14:textId="77777777" w:rsidR="00A92388" w:rsidRPr="00A25D4D" w:rsidRDefault="00A92388" w:rsidP="008F13CC">
            <w:pPr>
              <w:jc w:val="left"/>
              <w:rPr>
                <w:ins w:id="564" w:author="Paul Janssen" w:date="2020-06-10T17:52:00Z"/>
                <w:b/>
                <w:bCs/>
              </w:rPr>
            </w:pPr>
          </w:p>
        </w:tc>
      </w:tr>
    </w:tbl>
    <w:p w14:paraId="74BB95CD" w14:textId="77777777" w:rsidR="00C0190C" w:rsidRPr="00A25D4D" w:rsidRDefault="00C0190C" w:rsidP="008F13CC">
      <w:pPr>
        <w:pStyle w:val="Kop5"/>
        <w:jc w:val="left"/>
        <w:rPr>
          <w:sz w:val="16"/>
          <w:szCs w:val="16"/>
        </w:rPr>
      </w:pPr>
      <w:proofErr w:type="spellStart"/>
      <w:r w:rsidRPr="00A25D4D">
        <w:rPr>
          <w:sz w:val="16"/>
          <w:szCs w:val="16"/>
        </w:rPr>
        <w:t>KabelOfLeiding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7FA841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6EE2AA" w14:textId="77777777" w:rsidR="00C0190C" w:rsidRPr="00A25D4D" w:rsidRDefault="00C0190C" w:rsidP="008F13CC">
            <w:pPr>
              <w:jc w:val="left"/>
            </w:pPr>
            <w:proofErr w:type="spellStart"/>
            <w:r w:rsidRPr="00A25D4D">
              <w:rPr>
                <w:b/>
                <w:bCs/>
              </w:rPr>
              <w:t>KabelOfLeiding</w:t>
            </w:r>
            <w:proofErr w:type="spellEnd"/>
            <w:r w:rsidRPr="00A25D4D">
              <w:rPr>
                <w:b/>
                <w:bCs/>
              </w:rPr>
              <w:t xml:space="preserve"> (abstract) </w:t>
            </w:r>
          </w:p>
        </w:tc>
      </w:tr>
      <w:tr w:rsidR="00C0190C" w:rsidRPr="00A25D4D" w14:paraId="0532EF8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FF9A2D" w14:textId="77777777" w:rsidTr="00C0190C">
              <w:trPr>
                <w:tblHeader/>
                <w:tblCellSpacing w:w="0" w:type="dxa"/>
              </w:trPr>
              <w:tc>
                <w:tcPr>
                  <w:tcW w:w="360" w:type="dxa"/>
                  <w:hideMark/>
                </w:tcPr>
                <w:p w14:paraId="70A9B174" w14:textId="77777777" w:rsidR="00C0190C" w:rsidRPr="00A25D4D" w:rsidRDefault="00C0190C" w:rsidP="008F13CC">
                  <w:pPr>
                    <w:jc w:val="left"/>
                  </w:pPr>
                  <w:r w:rsidRPr="00A25D4D">
                    <w:t> </w:t>
                  </w:r>
                </w:p>
              </w:tc>
              <w:tc>
                <w:tcPr>
                  <w:tcW w:w="1500" w:type="dxa"/>
                  <w:hideMark/>
                </w:tcPr>
                <w:p w14:paraId="3909A634" w14:textId="77777777" w:rsidR="00C0190C" w:rsidRPr="00A25D4D" w:rsidRDefault="00C0190C" w:rsidP="008F13CC">
                  <w:pPr>
                    <w:jc w:val="left"/>
                  </w:pPr>
                  <w:r w:rsidRPr="00A25D4D">
                    <w:t>Naam</w:t>
                  </w:r>
                </w:p>
              </w:tc>
              <w:tc>
                <w:tcPr>
                  <w:tcW w:w="0" w:type="auto"/>
                  <w:hideMark/>
                </w:tcPr>
                <w:p w14:paraId="4239E47E" w14:textId="77777777" w:rsidR="00C0190C" w:rsidRPr="00A25D4D" w:rsidRDefault="00C0190C" w:rsidP="008F13CC">
                  <w:pPr>
                    <w:jc w:val="left"/>
                  </w:pPr>
                </w:p>
              </w:tc>
            </w:tr>
            <w:tr w:rsidR="00C0190C" w:rsidRPr="00A25D4D" w14:paraId="757757E6" w14:textId="77777777" w:rsidTr="00C0190C">
              <w:trPr>
                <w:tblHeader/>
                <w:tblCellSpacing w:w="0" w:type="dxa"/>
              </w:trPr>
              <w:tc>
                <w:tcPr>
                  <w:tcW w:w="360" w:type="dxa"/>
                  <w:hideMark/>
                </w:tcPr>
                <w:p w14:paraId="05CA997A" w14:textId="77777777" w:rsidR="00C0190C" w:rsidRPr="00A25D4D" w:rsidRDefault="00C0190C" w:rsidP="008F13CC">
                  <w:pPr>
                    <w:jc w:val="left"/>
                  </w:pPr>
                  <w:r w:rsidRPr="00A25D4D">
                    <w:t> </w:t>
                  </w:r>
                </w:p>
              </w:tc>
              <w:tc>
                <w:tcPr>
                  <w:tcW w:w="1500" w:type="dxa"/>
                  <w:hideMark/>
                </w:tcPr>
                <w:p w14:paraId="486E8ABA" w14:textId="77777777" w:rsidR="00C0190C" w:rsidRPr="00A25D4D" w:rsidRDefault="00C0190C" w:rsidP="008F13CC">
                  <w:pPr>
                    <w:jc w:val="left"/>
                  </w:pPr>
                  <w:r w:rsidRPr="00A25D4D">
                    <w:t>Definitie:</w:t>
                  </w:r>
                </w:p>
              </w:tc>
              <w:tc>
                <w:tcPr>
                  <w:tcW w:w="0" w:type="auto"/>
                  <w:hideMark/>
                </w:tcPr>
                <w:p w14:paraId="53CCDE41" w14:textId="77777777" w:rsidR="00C0190C" w:rsidRPr="00A25D4D" w:rsidRDefault="00C0190C" w:rsidP="008F13CC">
                  <w:pPr>
                    <w:jc w:val="left"/>
                  </w:pPr>
                  <w:r w:rsidRPr="00A25D4D">
                    <w:t xml:space="preserve">Leidingen, buizen of kabels bestemd voor </w:t>
                  </w:r>
                  <w:proofErr w:type="spellStart"/>
                  <w:r w:rsidRPr="00A25D4D">
                    <w:t>voortgeleiding</w:t>
                  </w:r>
                  <w:proofErr w:type="spellEnd"/>
                  <w:r w:rsidRPr="00A25D4D">
                    <w:t xml:space="preserve"> van energie, materie of data. </w:t>
                  </w:r>
                </w:p>
              </w:tc>
            </w:tr>
            <w:tr w:rsidR="00C0190C" w:rsidRPr="00A25D4D" w14:paraId="5AF9696B" w14:textId="77777777" w:rsidTr="00C0190C">
              <w:trPr>
                <w:tblHeader/>
                <w:tblCellSpacing w:w="0" w:type="dxa"/>
              </w:trPr>
              <w:tc>
                <w:tcPr>
                  <w:tcW w:w="360" w:type="dxa"/>
                  <w:hideMark/>
                </w:tcPr>
                <w:p w14:paraId="7E740F28" w14:textId="77777777" w:rsidR="00C0190C" w:rsidRPr="00A25D4D" w:rsidRDefault="00C0190C" w:rsidP="008F13CC">
                  <w:pPr>
                    <w:jc w:val="left"/>
                  </w:pPr>
                  <w:r w:rsidRPr="00A25D4D">
                    <w:t> </w:t>
                  </w:r>
                </w:p>
              </w:tc>
              <w:tc>
                <w:tcPr>
                  <w:tcW w:w="1500" w:type="dxa"/>
                  <w:hideMark/>
                </w:tcPr>
                <w:p w14:paraId="4576746E" w14:textId="77777777" w:rsidR="00C0190C" w:rsidRPr="00A25D4D" w:rsidRDefault="00C0190C" w:rsidP="008F13CC">
                  <w:pPr>
                    <w:jc w:val="left"/>
                  </w:pPr>
                  <w:r w:rsidRPr="00A25D4D">
                    <w:t>Herkomst:</w:t>
                  </w:r>
                </w:p>
              </w:tc>
              <w:tc>
                <w:tcPr>
                  <w:tcW w:w="0" w:type="auto"/>
                  <w:hideMark/>
                </w:tcPr>
                <w:p w14:paraId="6C5D8663" w14:textId="77777777" w:rsidR="00C0190C" w:rsidRPr="00A25D4D" w:rsidRDefault="00C0190C" w:rsidP="008F13CC">
                  <w:pPr>
                    <w:jc w:val="left"/>
                  </w:pPr>
                  <w:r w:rsidRPr="00A25D4D">
                    <w:t>IMKL</w:t>
                  </w:r>
                </w:p>
              </w:tc>
            </w:tr>
            <w:tr w:rsidR="00C0190C" w:rsidRPr="00A25D4D" w14:paraId="3562CC7A" w14:textId="77777777" w:rsidTr="00C0190C">
              <w:trPr>
                <w:tblHeader/>
                <w:tblCellSpacing w:w="0" w:type="dxa"/>
              </w:trPr>
              <w:tc>
                <w:tcPr>
                  <w:tcW w:w="360" w:type="dxa"/>
                  <w:hideMark/>
                </w:tcPr>
                <w:p w14:paraId="2D4E059D" w14:textId="77777777" w:rsidR="00C0190C" w:rsidRPr="00A25D4D" w:rsidRDefault="00C0190C" w:rsidP="008F13CC">
                  <w:pPr>
                    <w:jc w:val="left"/>
                  </w:pPr>
                  <w:r w:rsidRPr="00A25D4D">
                    <w:t> </w:t>
                  </w:r>
                </w:p>
              </w:tc>
              <w:tc>
                <w:tcPr>
                  <w:tcW w:w="1500" w:type="dxa"/>
                  <w:hideMark/>
                </w:tcPr>
                <w:p w14:paraId="253A266A" w14:textId="77777777" w:rsidR="00C0190C" w:rsidRPr="00A25D4D" w:rsidRDefault="00C0190C" w:rsidP="008F13CC">
                  <w:pPr>
                    <w:jc w:val="left"/>
                  </w:pPr>
                  <w:r w:rsidRPr="00A25D4D">
                    <w:t>Subtype van:</w:t>
                  </w:r>
                </w:p>
              </w:tc>
              <w:tc>
                <w:tcPr>
                  <w:tcW w:w="0" w:type="auto"/>
                  <w:hideMark/>
                </w:tcPr>
                <w:p w14:paraId="42E063D5" w14:textId="77777777" w:rsidR="00C0190C" w:rsidRPr="00A25D4D" w:rsidRDefault="00C0190C" w:rsidP="008F13CC">
                  <w:pPr>
                    <w:jc w:val="left"/>
                  </w:pPr>
                  <w:r w:rsidRPr="00A25D4D">
                    <w:t>Label</w:t>
                  </w:r>
                </w:p>
              </w:tc>
            </w:tr>
            <w:tr w:rsidR="00C0190C" w:rsidRPr="00A25D4D" w14:paraId="71010F7C" w14:textId="77777777" w:rsidTr="00C0190C">
              <w:trPr>
                <w:tblHeader/>
                <w:tblCellSpacing w:w="0" w:type="dxa"/>
              </w:trPr>
              <w:tc>
                <w:tcPr>
                  <w:tcW w:w="360" w:type="dxa"/>
                  <w:hideMark/>
                </w:tcPr>
                <w:p w14:paraId="2A4B45F4" w14:textId="77777777" w:rsidR="00C0190C" w:rsidRPr="00A25D4D" w:rsidRDefault="00C0190C" w:rsidP="008F13CC">
                  <w:pPr>
                    <w:jc w:val="left"/>
                  </w:pPr>
                  <w:r w:rsidRPr="00A25D4D">
                    <w:t> </w:t>
                  </w:r>
                </w:p>
              </w:tc>
              <w:tc>
                <w:tcPr>
                  <w:tcW w:w="1500" w:type="dxa"/>
                  <w:hideMark/>
                </w:tcPr>
                <w:p w14:paraId="24C76F1E" w14:textId="77777777" w:rsidR="00C0190C" w:rsidRPr="00A25D4D" w:rsidRDefault="00C0190C" w:rsidP="008F13CC">
                  <w:pPr>
                    <w:jc w:val="left"/>
                  </w:pPr>
                  <w:r w:rsidRPr="00A25D4D">
                    <w:t>Omschrijving:</w:t>
                  </w:r>
                </w:p>
              </w:tc>
              <w:tc>
                <w:tcPr>
                  <w:tcW w:w="0" w:type="auto"/>
                  <w:hideMark/>
                </w:tcPr>
                <w:p w14:paraId="11FEA4B3" w14:textId="77777777" w:rsidR="00C0190C" w:rsidRPr="00A25D4D" w:rsidRDefault="00C0190C" w:rsidP="008F13CC">
                  <w:pPr>
                    <w:jc w:val="left"/>
                  </w:pPr>
                  <w:proofErr w:type="spellStart"/>
                  <w:r w:rsidRPr="00A25D4D">
                    <w:t>KabelOfLeiding</w:t>
                  </w:r>
                  <w:proofErr w:type="spellEnd"/>
                  <w:r w:rsidRPr="00A25D4D">
                    <w:t xml:space="preserve"> is in dit model een abstract begrip en omvat alle typen van alle nettypen. Onder de objectklasse </w:t>
                  </w:r>
                  <w:proofErr w:type="spellStart"/>
                  <w:r w:rsidRPr="00A25D4D">
                    <w:t>KabelOfLeiding</w:t>
                  </w:r>
                  <w:proofErr w:type="spellEnd"/>
                  <w:r w:rsidRPr="00A25D4D">
                    <w:t xml:space="preserve"> vallen ook leidingen die buiten gebruik of vervallen zijn. Huisaansluitingen kunnen als object </w:t>
                  </w:r>
                  <w:proofErr w:type="spellStart"/>
                  <w:r w:rsidRPr="00A25D4D">
                    <w:t>KabelOfLeiding</w:t>
                  </w:r>
                  <w:proofErr w:type="spellEnd"/>
                  <w:r w:rsidRPr="00A25D4D">
                    <w:t xml:space="preserve"> opgenomen zijn (of in een aparte Huisaansluitingsschets). Optioneel is er via het associatie-attribuut </w:t>
                  </w:r>
                  <w:proofErr w:type="spellStart"/>
                  <w:r w:rsidRPr="00A25D4D">
                    <w:t>extraGeometrie</w:t>
                  </w:r>
                  <w:proofErr w:type="spellEnd"/>
                  <w:r w:rsidRPr="00A25D4D">
                    <w:t xml:space="preserve"> een buitenbegrenzing of contour van het object op te nemen. De netbeheerder bepaalt zelf wanneer dat functioneel is. </w:t>
                  </w:r>
                </w:p>
              </w:tc>
            </w:tr>
            <w:tr w:rsidR="00C0190C" w:rsidRPr="00A25D4D" w14:paraId="1C6F97AA" w14:textId="77777777" w:rsidTr="00C0190C">
              <w:trPr>
                <w:tblHeader/>
                <w:tblCellSpacing w:w="0" w:type="dxa"/>
              </w:trPr>
              <w:tc>
                <w:tcPr>
                  <w:tcW w:w="360" w:type="dxa"/>
                  <w:hideMark/>
                </w:tcPr>
                <w:p w14:paraId="50BC0B8C" w14:textId="77777777" w:rsidR="00C0190C" w:rsidRPr="00A25D4D" w:rsidRDefault="00C0190C" w:rsidP="008F13CC">
                  <w:pPr>
                    <w:jc w:val="left"/>
                  </w:pPr>
                  <w:r w:rsidRPr="00A25D4D">
                    <w:t> </w:t>
                  </w:r>
                </w:p>
              </w:tc>
              <w:tc>
                <w:tcPr>
                  <w:tcW w:w="1500" w:type="dxa"/>
                  <w:hideMark/>
                </w:tcPr>
                <w:p w14:paraId="5913CB4E" w14:textId="77777777" w:rsidR="00C0190C" w:rsidRPr="00A25D4D" w:rsidRDefault="00C0190C" w:rsidP="008F13CC">
                  <w:pPr>
                    <w:jc w:val="left"/>
                  </w:pPr>
                  <w:r w:rsidRPr="00A25D4D">
                    <w:t>Stereotypes:</w:t>
                  </w:r>
                </w:p>
              </w:tc>
              <w:tc>
                <w:tcPr>
                  <w:tcW w:w="0" w:type="auto"/>
                  <w:hideMark/>
                </w:tcPr>
                <w:p w14:paraId="676B5A2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01A1F64" w14:textId="77777777" w:rsidR="00C0190C" w:rsidRPr="00A25D4D" w:rsidRDefault="00C0190C" w:rsidP="008F13CC">
            <w:pPr>
              <w:jc w:val="left"/>
            </w:pPr>
          </w:p>
        </w:tc>
      </w:tr>
      <w:tr w:rsidR="00C0190C" w:rsidRPr="00A25D4D" w14:paraId="3792467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1B2034" w14:textId="77777777" w:rsidR="00C0190C" w:rsidRPr="00A25D4D" w:rsidRDefault="00C0190C" w:rsidP="008F13CC">
            <w:pPr>
              <w:jc w:val="left"/>
            </w:pPr>
            <w:r w:rsidRPr="00A25D4D">
              <w:rPr>
                <w:b/>
                <w:bCs/>
              </w:rPr>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601670B" w14:textId="77777777" w:rsidTr="00C0190C">
              <w:trPr>
                <w:tblHeader/>
                <w:tblCellSpacing w:w="0" w:type="dxa"/>
              </w:trPr>
              <w:tc>
                <w:tcPr>
                  <w:tcW w:w="360" w:type="dxa"/>
                  <w:hideMark/>
                </w:tcPr>
                <w:p w14:paraId="41AF21CD" w14:textId="77777777" w:rsidR="00C0190C" w:rsidRPr="00A25D4D" w:rsidRDefault="00C0190C" w:rsidP="008F13CC">
                  <w:pPr>
                    <w:jc w:val="left"/>
                  </w:pPr>
                  <w:r w:rsidRPr="00A25D4D">
                    <w:t> </w:t>
                  </w:r>
                </w:p>
              </w:tc>
              <w:tc>
                <w:tcPr>
                  <w:tcW w:w="1500" w:type="dxa"/>
                  <w:hideMark/>
                </w:tcPr>
                <w:p w14:paraId="76B07DE3" w14:textId="77777777" w:rsidR="00C0190C" w:rsidRPr="00A25D4D" w:rsidRDefault="00C0190C" w:rsidP="008F13CC">
                  <w:pPr>
                    <w:jc w:val="left"/>
                  </w:pPr>
                  <w:r w:rsidRPr="00A25D4D">
                    <w:t>Type:</w:t>
                  </w:r>
                </w:p>
              </w:tc>
              <w:tc>
                <w:tcPr>
                  <w:tcW w:w="0" w:type="auto"/>
                  <w:hideMark/>
                </w:tcPr>
                <w:p w14:paraId="6BDA6FD6" w14:textId="77777777" w:rsidR="00C0190C" w:rsidRPr="00A25D4D" w:rsidRDefault="00C0190C" w:rsidP="008F13CC">
                  <w:pPr>
                    <w:jc w:val="left"/>
                  </w:pPr>
                  <w:proofErr w:type="spellStart"/>
                  <w:r w:rsidRPr="00A25D4D">
                    <w:t>NauwkeurigheidXYvalue</w:t>
                  </w:r>
                  <w:proofErr w:type="spellEnd"/>
                </w:p>
              </w:tc>
            </w:tr>
            <w:tr w:rsidR="00C0190C" w:rsidRPr="00A25D4D" w14:paraId="4B3EB48B" w14:textId="77777777" w:rsidTr="00C0190C">
              <w:trPr>
                <w:tblHeader/>
                <w:tblCellSpacing w:w="0" w:type="dxa"/>
              </w:trPr>
              <w:tc>
                <w:tcPr>
                  <w:tcW w:w="360" w:type="dxa"/>
                  <w:hideMark/>
                </w:tcPr>
                <w:p w14:paraId="6EDAE60A" w14:textId="77777777" w:rsidR="00C0190C" w:rsidRPr="00A25D4D" w:rsidRDefault="00C0190C" w:rsidP="008F13CC">
                  <w:pPr>
                    <w:jc w:val="left"/>
                  </w:pPr>
                  <w:r w:rsidRPr="00A25D4D">
                    <w:t> </w:t>
                  </w:r>
                </w:p>
              </w:tc>
              <w:tc>
                <w:tcPr>
                  <w:tcW w:w="1500" w:type="dxa"/>
                  <w:hideMark/>
                </w:tcPr>
                <w:p w14:paraId="5EB7EDB0" w14:textId="77777777" w:rsidR="00C0190C" w:rsidRPr="00A25D4D" w:rsidRDefault="00C0190C" w:rsidP="008F13CC">
                  <w:pPr>
                    <w:jc w:val="left"/>
                  </w:pPr>
                  <w:r w:rsidRPr="00A25D4D">
                    <w:t>Naam</w:t>
                  </w:r>
                </w:p>
              </w:tc>
              <w:tc>
                <w:tcPr>
                  <w:tcW w:w="0" w:type="auto"/>
                  <w:hideMark/>
                </w:tcPr>
                <w:p w14:paraId="5126740B" w14:textId="77777777" w:rsidR="00C0190C" w:rsidRPr="00A25D4D" w:rsidRDefault="00C0190C" w:rsidP="008F13CC">
                  <w:pPr>
                    <w:jc w:val="left"/>
                  </w:pPr>
                </w:p>
              </w:tc>
            </w:tr>
            <w:tr w:rsidR="00C0190C" w:rsidRPr="00A25D4D" w14:paraId="7E3EC5B1" w14:textId="77777777" w:rsidTr="00C0190C">
              <w:trPr>
                <w:tblHeader/>
                <w:tblCellSpacing w:w="0" w:type="dxa"/>
              </w:trPr>
              <w:tc>
                <w:tcPr>
                  <w:tcW w:w="360" w:type="dxa"/>
                  <w:hideMark/>
                </w:tcPr>
                <w:p w14:paraId="3FA11D93" w14:textId="77777777" w:rsidR="00C0190C" w:rsidRPr="00A25D4D" w:rsidRDefault="00C0190C" w:rsidP="008F13CC">
                  <w:pPr>
                    <w:jc w:val="left"/>
                  </w:pPr>
                  <w:r w:rsidRPr="00A25D4D">
                    <w:t> </w:t>
                  </w:r>
                </w:p>
              </w:tc>
              <w:tc>
                <w:tcPr>
                  <w:tcW w:w="1500" w:type="dxa"/>
                  <w:hideMark/>
                </w:tcPr>
                <w:p w14:paraId="22F86B84" w14:textId="77777777" w:rsidR="00C0190C" w:rsidRPr="00A25D4D" w:rsidRDefault="00C0190C" w:rsidP="008F13CC">
                  <w:pPr>
                    <w:jc w:val="left"/>
                  </w:pPr>
                  <w:r w:rsidRPr="00A25D4D">
                    <w:t>Definitie:</w:t>
                  </w:r>
                </w:p>
              </w:tc>
              <w:tc>
                <w:tcPr>
                  <w:tcW w:w="0" w:type="auto"/>
                  <w:hideMark/>
                </w:tcPr>
                <w:p w14:paraId="2F417C00"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2144F4D2" w14:textId="77777777" w:rsidTr="00C0190C">
              <w:trPr>
                <w:tblHeader/>
                <w:tblCellSpacing w:w="0" w:type="dxa"/>
              </w:trPr>
              <w:tc>
                <w:tcPr>
                  <w:tcW w:w="360" w:type="dxa"/>
                  <w:hideMark/>
                </w:tcPr>
                <w:p w14:paraId="49331242" w14:textId="77777777" w:rsidR="00C0190C" w:rsidRPr="00A25D4D" w:rsidRDefault="00C0190C" w:rsidP="008F13CC">
                  <w:pPr>
                    <w:jc w:val="left"/>
                  </w:pPr>
                  <w:r w:rsidRPr="00A25D4D">
                    <w:t> </w:t>
                  </w:r>
                </w:p>
              </w:tc>
              <w:tc>
                <w:tcPr>
                  <w:tcW w:w="1500" w:type="dxa"/>
                  <w:hideMark/>
                </w:tcPr>
                <w:p w14:paraId="47504AAA" w14:textId="77777777" w:rsidR="00C0190C" w:rsidRPr="00A25D4D" w:rsidRDefault="00C0190C" w:rsidP="008F13CC">
                  <w:pPr>
                    <w:jc w:val="left"/>
                  </w:pPr>
                  <w:r w:rsidRPr="00A25D4D">
                    <w:t>Omschrijving:</w:t>
                  </w:r>
                </w:p>
              </w:tc>
              <w:tc>
                <w:tcPr>
                  <w:tcW w:w="0" w:type="auto"/>
                  <w:hideMark/>
                </w:tcPr>
                <w:p w14:paraId="6E4D29AE" w14:textId="44C54508" w:rsidR="00C0190C" w:rsidRPr="00A25D4D" w:rsidRDefault="00C0190C" w:rsidP="008F13CC">
                  <w:pPr>
                    <w:jc w:val="left"/>
                  </w:pPr>
                  <w:r w:rsidRPr="00A25D4D">
                    <w:t xml:space="preserve">De </w:t>
                  </w:r>
                  <w:del w:id="565" w:author="Paul Janssen" w:date="2020-06-10T16:08:00Z">
                    <w:r w:rsidRPr="00A25D4D" w:rsidDel="00135FA7">
                      <w:delText>WION</w:delText>
                    </w:r>
                  </w:del>
                  <w:ins w:id="566" w:author="Paul Janssen" w:date="2020-06-10T16:08:00Z">
                    <w:r w:rsidR="00135FA7">
                      <w:t>WIBON</w:t>
                    </w:r>
                  </w:ins>
                  <w:r w:rsidRPr="00A25D4D">
                    <w:t xml:space="preserve"> nauwkeurigheid is minimaal +/- 1 meter. </w:t>
                  </w:r>
                </w:p>
              </w:tc>
            </w:tr>
            <w:tr w:rsidR="00C0190C" w:rsidRPr="00A25D4D" w14:paraId="00FF7179" w14:textId="77777777" w:rsidTr="00C0190C">
              <w:trPr>
                <w:tblHeader/>
                <w:tblCellSpacing w:w="0" w:type="dxa"/>
              </w:trPr>
              <w:tc>
                <w:tcPr>
                  <w:tcW w:w="360" w:type="dxa"/>
                  <w:hideMark/>
                </w:tcPr>
                <w:p w14:paraId="6D70D276" w14:textId="77777777" w:rsidR="00C0190C" w:rsidRPr="00A25D4D" w:rsidRDefault="00C0190C" w:rsidP="008F13CC">
                  <w:pPr>
                    <w:jc w:val="left"/>
                  </w:pPr>
                  <w:r w:rsidRPr="00A25D4D">
                    <w:t> </w:t>
                  </w:r>
                </w:p>
              </w:tc>
              <w:tc>
                <w:tcPr>
                  <w:tcW w:w="1500" w:type="dxa"/>
                  <w:hideMark/>
                </w:tcPr>
                <w:p w14:paraId="1C46DF3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5EE45FA" w14:textId="77777777" w:rsidR="00C0190C" w:rsidRPr="00A25D4D" w:rsidRDefault="00C0190C" w:rsidP="008F13CC">
                  <w:pPr>
                    <w:jc w:val="left"/>
                  </w:pPr>
                  <w:r w:rsidRPr="00A25D4D">
                    <w:t>0..1</w:t>
                  </w:r>
                </w:p>
              </w:tc>
            </w:tr>
          </w:tbl>
          <w:p w14:paraId="62B0E6C7" w14:textId="77777777" w:rsidR="00C0190C" w:rsidRPr="00A25D4D" w:rsidRDefault="00C0190C" w:rsidP="008F13CC">
            <w:pPr>
              <w:jc w:val="left"/>
            </w:pPr>
          </w:p>
        </w:tc>
      </w:tr>
      <w:tr w:rsidR="00C0190C" w:rsidRPr="00A25D4D" w14:paraId="11B2EF9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A75227" w14:textId="77777777" w:rsidR="00C0190C" w:rsidRPr="00A25D4D" w:rsidRDefault="00C0190C" w:rsidP="008F13CC">
            <w:pPr>
              <w:jc w:val="left"/>
            </w:pPr>
            <w:r w:rsidRPr="00A25D4D">
              <w:rPr>
                <w:b/>
                <w:bCs/>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94BD1A5" w14:textId="77777777" w:rsidTr="00C0190C">
              <w:trPr>
                <w:tblHeader/>
                <w:tblCellSpacing w:w="0" w:type="dxa"/>
              </w:trPr>
              <w:tc>
                <w:tcPr>
                  <w:tcW w:w="360" w:type="dxa"/>
                  <w:hideMark/>
                </w:tcPr>
                <w:p w14:paraId="0B0757BF" w14:textId="77777777" w:rsidR="00C0190C" w:rsidRPr="00A25D4D" w:rsidRDefault="00C0190C" w:rsidP="008F13CC">
                  <w:pPr>
                    <w:jc w:val="left"/>
                  </w:pPr>
                  <w:r w:rsidRPr="00A25D4D">
                    <w:t> </w:t>
                  </w:r>
                </w:p>
              </w:tc>
              <w:tc>
                <w:tcPr>
                  <w:tcW w:w="1500" w:type="dxa"/>
                  <w:hideMark/>
                </w:tcPr>
                <w:p w14:paraId="33BDE8FF" w14:textId="77777777" w:rsidR="00C0190C" w:rsidRPr="00A25D4D" w:rsidRDefault="00C0190C" w:rsidP="008F13CC">
                  <w:pPr>
                    <w:jc w:val="left"/>
                  </w:pPr>
                  <w:r w:rsidRPr="00A25D4D">
                    <w:t>Type:</w:t>
                  </w:r>
                </w:p>
              </w:tc>
              <w:tc>
                <w:tcPr>
                  <w:tcW w:w="0" w:type="auto"/>
                  <w:hideMark/>
                </w:tcPr>
                <w:p w14:paraId="17A03CDE" w14:textId="77777777" w:rsidR="00C0190C" w:rsidRPr="00A25D4D" w:rsidRDefault="00C0190C" w:rsidP="008F13CC">
                  <w:pPr>
                    <w:jc w:val="left"/>
                  </w:pPr>
                  <w:proofErr w:type="spellStart"/>
                  <w:r w:rsidRPr="00A25D4D">
                    <w:t>CharacterString</w:t>
                  </w:r>
                  <w:proofErr w:type="spellEnd"/>
                </w:p>
              </w:tc>
            </w:tr>
            <w:tr w:rsidR="00C0190C" w:rsidRPr="00A25D4D" w14:paraId="08ECA5A3" w14:textId="77777777" w:rsidTr="00C0190C">
              <w:trPr>
                <w:tblHeader/>
                <w:tblCellSpacing w:w="0" w:type="dxa"/>
              </w:trPr>
              <w:tc>
                <w:tcPr>
                  <w:tcW w:w="360" w:type="dxa"/>
                  <w:hideMark/>
                </w:tcPr>
                <w:p w14:paraId="6CB6A9F3" w14:textId="77777777" w:rsidR="00C0190C" w:rsidRPr="00A25D4D" w:rsidRDefault="00C0190C" w:rsidP="008F13CC">
                  <w:pPr>
                    <w:jc w:val="left"/>
                  </w:pPr>
                  <w:r w:rsidRPr="00A25D4D">
                    <w:t> </w:t>
                  </w:r>
                </w:p>
              </w:tc>
              <w:tc>
                <w:tcPr>
                  <w:tcW w:w="1500" w:type="dxa"/>
                  <w:hideMark/>
                </w:tcPr>
                <w:p w14:paraId="36A2D360" w14:textId="77777777" w:rsidR="00C0190C" w:rsidRPr="00A25D4D" w:rsidRDefault="00C0190C" w:rsidP="008F13CC">
                  <w:pPr>
                    <w:jc w:val="left"/>
                  </w:pPr>
                  <w:r w:rsidRPr="00A25D4D">
                    <w:t>Naam</w:t>
                  </w:r>
                </w:p>
              </w:tc>
              <w:tc>
                <w:tcPr>
                  <w:tcW w:w="0" w:type="auto"/>
                  <w:hideMark/>
                </w:tcPr>
                <w:p w14:paraId="1F93ECB5" w14:textId="77777777" w:rsidR="00C0190C" w:rsidRPr="00A25D4D" w:rsidRDefault="00C0190C" w:rsidP="008F13CC">
                  <w:pPr>
                    <w:jc w:val="left"/>
                  </w:pPr>
                </w:p>
              </w:tc>
            </w:tr>
            <w:tr w:rsidR="00C0190C" w:rsidRPr="00A25D4D" w14:paraId="61D18632" w14:textId="77777777" w:rsidTr="00C0190C">
              <w:trPr>
                <w:tblHeader/>
                <w:tblCellSpacing w:w="0" w:type="dxa"/>
              </w:trPr>
              <w:tc>
                <w:tcPr>
                  <w:tcW w:w="360" w:type="dxa"/>
                  <w:hideMark/>
                </w:tcPr>
                <w:p w14:paraId="799B156F" w14:textId="77777777" w:rsidR="00C0190C" w:rsidRPr="00A25D4D" w:rsidRDefault="00C0190C" w:rsidP="008F13CC">
                  <w:pPr>
                    <w:jc w:val="left"/>
                  </w:pPr>
                  <w:r w:rsidRPr="00A25D4D">
                    <w:t> </w:t>
                  </w:r>
                </w:p>
              </w:tc>
              <w:tc>
                <w:tcPr>
                  <w:tcW w:w="1500" w:type="dxa"/>
                  <w:hideMark/>
                </w:tcPr>
                <w:p w14:paraId="4D923E81" w14:textId="77777777" w:rsidR="00C0190C" w:rsidRPr="00A25D4D" w:rsidRDefault="00C0190C" w:rsidP="008F13CC">
                  <w:pPr>
                    <w:jc w:val="left"/>
                  </w:pPr>
                  <w:r w:rsidRPr="00A25D4D">
                    <w:t>Definitie:</w:t>
                  </w:r>
                </w:p>
              </w:tc>
              <w:tc>
                <w:tcPr>
                  <w:tcW w:w="0" w:type="auto"/>
                  <w:hideMark/>
                </w:tcPr>
                <w:p w14:paraId="7E74CC60" w14:textId="77777777" w:rsidR="00C0190C" w:rsidRPr="00A25D4D" w:rsidRDefault="00C0190C" w:rsidP="008F13CC">
                  <w:pPr>
                    <w:jc w:val="left"/>
                  </w:pPr>
                  <w:r w:rsidRPr="00A25D4D">
                    <w:t>Extra informatie in de vorm van een toelichting.</w:t>
                  </w:r>
                </w:p>
              </w:tc>
            </w:tr>
            <w:tr w:rsidR="00C0190C" w:rsidRPr="00A25D4D" w14:paraId="0F46A690" w14:textId="77777777" w:rsidTr="00C0190C">
              <w:trPr>
                <w:tblHeader/>
                <w:tblCellSpacing w:w="0" w:type="dxa"/>
              </w:trPr>
              <w:tc>
                <w:tcPr>
                  <w:tcW w:w="360" w:type="dxa"/>
                  <w:hideMark/>
                </w:tcPr>
                <w:p w14:paraId="3E1607CD" w14:textId="77777777" w:rsidR="00C0190C" w:rsidRPr="00A25D4D" w:rsidRDefault="00C0190C" w:rsidP="008F13CC">
                  <w:pPr>
                    <w:jc w:val="left"/>
                  </w:pPr>
                  <w:r w:rsidRPr="00A25D4D">
                    <w:t> </w:t>
                  </w:r>
                </w:p>
              </w:tc>
              <w:tc>
                <w:tcPr>
                  <w:tcW w:w="1500" w:type="dxa"/>
                  <w:hideMark/>
                </w:tcPr>
                <w:p w14:paraId="6E3622E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DE6EE09" w14:textId="77777777" w:rsidR="00C0190C" w:rsidRPr="00A25D4D" w:rsidRDefault="00C0190C" w:rsidP="008F13CC">
                  <w:pPr>
                    <w:jc w:val="left"/>
                  </w:pPr>
                  <w:r w:rsidRPr="00A25D4D">
                    <w:t>0..1</w:t>
                  </w:r>
                </w:p>
              </w:tc>
            </w:tr>
          </w:tbl>
          <w:p w14:paraId="2470AD3E" w14:textId="77777777" w:rsidR="00C0190C" w:rsidRPr="00A25D4D" w:rsidRDefault="00C0190C" w:rsidP="008F13CC">
            <w:pPr>
              <w:jc w:val="left"/>
            </w:pPr>
          </w:p>
        </w:tc>
      </w:tr>
      <w:tr w:rsidR="00C0190C" w:rsidRPr="00A25D4D" w14:paraId="76903C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9DC241" w14:textId="77777777"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AD6B950" w14:textId="77777777" w:rsidTr="00C0190C">
              <w:trPr>
                <w:tblHeader/>
                <w:tblCellSpacing w:w="0" w:type="dxa"/>
              </w:trPr>
              <w:tc>
                <w:tcPr>
                  <w:tcW w:w="360" w:type="dxa"/>
                  <w:hideMark/>
                </w:tcPr>
                <w:p w14:paraId="77320802" w14:textId="77777777" w:rsidR="00C0190C" w:rsidRPr="00A25D4D" w:rsidRDefault="00C0190C" w:rsidP="008F13CC">
                  <w:pPr>
                    <w:jc w:val="left"/>
                  </w:pPr>
                  <w:r w:rsidRPr="00A25D4D">
                    <w:t> </w:t>
                  </w:r>
                </w:p>
              </w:tc>
              <w:tc>
                <w:tcPr>
                  <w:tcW w:w="1500" w:type="dxa"/>
                  <w:hideMark/>
                </w:tcPr>
                <w:p w14:paraId="556A311B" w14:textId="77777777" w:rsidR="00C0190C" w:rsidRPr="00A25D4D" w:rsidRDefault="00C0190C" w:rsidP="008F13CC">
                  <w:pPr>
                    <w:jc w:val="left"/>
                  </w:pPr>
                  <w:r w:rsidRPr="00A25D4D">
                    <w:t>Type:</w:t>
                  </w:r>
                </w:p>
              </w:tc>
              <w:tc>
                <w:tcPr>
                  <w:tcW w:w="0" w:type="auto"/>
                  <w:hideMark/>
                </w:tcPr>
                <w:p w14:paraId="65EAC6BA" w14:textId="77777777" w:rsidR="00C0190C" w:rsidRPr="00A25D4D" w:rsidRDefault="00C0190C" w:rsidP="008F13CC">
                  <w:pPr>
                    <w:jc w:val="left"/>
                  </w:pPr>
                  <w:r w:rsidRPr="00A25D4D">
                    <w:t>Diepte</w:t>
                  </w:r>
                </w:p>
              </w:tc>
            </w:tr>
            <w:tr w:rsidR="00C0190C" w:rsidRPr="00A25D4D" w14:paraId="5EFDB580" w14:textId="77777777" w:rsidTr="00C0190C">
              <w:trPr>
                <w:tblHeader/>
                <w:tblCellSpacing w:w="0" w:type="dxa"/>
              </w:trPr>
              <w:tc>
                <w:tcPr>
                  <w:tcW w:w="360" w:type="dxa"/>
                  <w:hideMark/>
                </w:tcPr>
                <w:p w14:paraId="1A9039E9" w14:textId="77777777" w:rsidR="00C0190C" w:rsidRPr="00A25D4D" w:rsidRDefault="00C0190C" w:rsidP="008F13CC">
                  <w:pPr>
                    <w:jc w:val="left"/>
                  </w:pPr>
                  <w:r w:rsidRPr="00A25D4D">
                    <w:t> </w:t>
                  </w:r>
                </w:p>
              </w:tc>
              <w:tc>
                <w:tcPr>
                  <w:tcW w:w="1500" w:type="dxa"/>
                  <w:hideMark/>
                </w:tcPr>
                <w:p w14:paraId="2A0A5F43" w14:textId="77777777" w:rsidR="00C0190C" w:rsidRPr="00A25D4D" w:rsidRDefault="00C0190C" w:rsidP="008F13CC">
                  <w:pPr>
                    <w:jc w:val="left"/>
                  </w:pPr>
                  <w:r w:rsidRPr="00A25D4D">
                    <w:t>Naam</w:t>
                  </w:r>
                </w:p>
              </w:tc>
              <w:tc>
                <w:tcPr>
                  <w:tcW w:w="0" w:type="auto"/>
                  <w:hideMark/>
                </w:tcPr>
                <w:p w14:paraId="6AF548FB" w14:textId="77777777" w:rsidR="00C0190C" w:rsidRPr="00A25D4D" w:rsidRDefault="00C0190C" w:rsidP="008F13CC">
                  <w:pPr>
                    <w:jc w:val="left"/>
                  </w:pPr>
                </w:p>
              </w:tc>
            </w:tr>
            <w:tr w:rsidR="00C0190C" w:rsidRPr="00A25D4D" w14:paraId="73E73F7F" w14:textId="77777777" w:rsidTr="00C0190C">
              <w:trPr>
                <w:tblHeader/>
                <w:tblCellSpacing w:w="0" w:type="dxa"/>
              </w:trPr>
              <w:tc>
                <w:tcPr>
                  <w:tcW w:w="360" w:type="dxa"/>
                  <w:hideMark/>
                </w:tcPr>
                <w:p w14:paraId="4628D421" w14:textId="77777777" w:rsidR="00C0190C" w:rsidRPr="00A25D4D" w:rsidRDefault="00C0190C" w:rsidP="008F13CC">
                  <w:pPr>
                    <w:jc w:val="left"/>
                  </w:pPr>
                  <w:r w:rsidRPr="00A25D4D">
                    <w:t> </w:t>
                  </w:r>
                </w:p>
              </w:tc>
              <w:tc>
                <w:tcPr>
                  <w:tcW w:w="1500" w:type="dxa"/>
                  <w:hideMark/>
                </w:tcPr>
                <w:p w14:paraId="275ECDA8" w14:textId="77777777" w:rsidR="00C0190C" w:rsidRPr="00A25D4D" w:rsidRDefault="00C0190C" w:rsidP="008F13CC">
                  <w:pPr>
                    <w:jc w:val="left"/>
                  </w:pPr>
                  <w:r w:rsidRPr="00A25D4D">
                    <w:t>Definitie:</w:t>
                  </w:r>
                </w:p>
              </w:tc>
              <w:tc>
                <w:tcPr>
                  <w:tcW w:w="0" w:type="auto"/>
                  <w:hideMark/>
                </w:tcPr>
                <w:p w14:paraId="7B046D6F" w14:textId="77777777" w:rsidR="00C0190C" w:rsidRPr="00A25D4D" w:rsidRDefault="00C0190C" w:rsidP="008F13CC">
                  <w:pPr>
                    <w:jc w:val="left"/>
                  </w:pPr>
                  <w:r w:rsidRPr="00A25D4D">
                    <w:t xml:space="preserve">Diepte waarop het object is gelegd. </w:t>
                  </w:r>
                </w:p>
              </w:tc>
            </w:tr>
            <w:tr w:rsidR="00C0190C" w:rsidRPr="00A25D4D" w14:paraId="73023982" w14:textId="77777777" w:rsidTr="00C0190C">
              <w:trPr>
                <w:tblHeader/>
                <w:tblCellSpacing w:w="0" w:type="dxa"/>
              </w:trPr>
              <w:tc>
                <w:tcPr>
                  <w:tcW w:w="360" w:type="dxa"/>
                  <w:hideMark/>
                </w:tcPr>
                <w:p w14:paraId="097BD4DD" w14:textId="77777777" w:rsidR="00C0190C" w:rsidRPr="00A25D4D" w:rsidRDefault="00C0190C" w:rsidP="008F13CC">
                  <w:pPr>
                    <w:jc w:val="left"/>
                  </w:pPr>
                  <w:r w:rsidRPr="00A25D4D">
                    <w:t> </w:t>
                  </w:r>
                </w:p>
              </w:tc>
              <w:tc>
                <w:tcPr>
                  <w:tcW w:w="1500" w:type="dxa"/>
                  <w:hideMark/>
                </w:tcPr>
                <w:p w14:paraId="6EA1E126" w14:textId="77777777" w:rsidR="00C0190C" w:rsidRPr="00A25D4D" w:rsidRDefault="00C0190C" w:rsidP="008F13CC">
                  <w:pPr>
                    <w:jc w:val="left"/>
                  </w:pPr>
                  <w:r w:rsidRPr="00A25D4D">
                    <w:t>Omschrijving:</w:t>
                  </w:r>
                </w:p>
              </w:tc>
              <w:tc>
                <w:tcPr>
                  <w:tcW w:w="0" w:type="auto"/>
                  <w:hideMark/>
                </w:tcPr>
                <w:p w14:paraId="534757DA"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67BEF249" w14:textId="77777777" w:rsidTr="00C0190C">
              <w:trPr>
                <w:tblHeader/>
                <w:tblCellSpacing w:w="0" w:type="dxa"/>
              </w:trPr>
              <w:tc>
                <w:tcPr>
                  <w:tcW w:w="360" w:type="dxa"/>
                  <w:hideMark/>
                </w:tcPr>
                <w:p w14:paraId="37651EF9" w14:textId="77777777" w:rsidR="00C0190C" w:rsidRPr="00A25D4D" w:rsidRDefault="00C0190C" w:rsidP="008F13CC">
                  <w:pPr>
                    <w:jc w:val="left"/>
                  </w:pPr>
                  <w:r w:rsidRPr="00A25D4D">
                    <w:t> </w:t>
                  </w:r>
                </w:p>
              </w:tc>
              <w:tc>
                <w:tcPr>
                  <w:tcW w:w="1500" w:type="dxa"/>
                  <w:hideMark/>
                </w:tcPr>
                <w:p w14:paraId="3D61FBE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30A2874" w14:textId="77777777" w:rsidR="00C0190C" w:rsidRPr="00A25D4D" w:rsidRDefault="00C0190C" w:rsidP="008F13CC">
                  <w:pPr>
                    <w:jc w:val="left"/>
                  </w:pPr>
                  <w:r w:rsidRPr="00A25D4D">
                    <w:t>0..*</w:t>
                  </w:r>
                </w:p>
              </w:tc>
            </w:tr>
          </w:tbl>
          <w:p w14:paraId="2361B602" w14:textId="77777777" w:rsidR="00C0190C" w:rsidRPr="00A25D4D" w:rsidRDefault="00C0190C" w:rsidP="008F13CC">
            <w:pPr>
              <w:jc w:val="left"/>
            </w:pPr>
          </w:p>
        </w:tc>
      </w:tr>
      <w:tr w:rsidR="00C0190C" w:rsidRPr="00A25D4D" w14:paraId="44B8470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642EB5"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DC938D5" w14:textId="77777777" w:rsidTr="00C0190C">
              <w:trPr>
                <w:tblHeader/>
                <w:tblCellSpacing w:w="0" w:type="dxa"/>
              </w:trPr>
              <w:tc>
                <w:tcPr>
                  <w:tcW w:w="360" w:type="dxa"/>
                  <w:hideMark/>
                </w:tcPr>
                <w:p w14:paraId="1C6085EF" w14:textId="77777777" w:rsidR="00C0190C" w:rsidRPr="00A25D4D" w:rsidRDefault="00C0190C" w:rsidP="008F13CC">
                  <w:pPr>
                    <w:jc w:val="left"/>
                  </w:pPr>
                  <w:r w:rsidRPr="00A25D4D">
                    <w:t> </w:t>
                  </w:r>
                </w:p>
              </w:tc>
              <w:tc>
                <w:tcPr>
                  <w:tcW w:w="1500" w:type="dxa"/>
                  <w:hideMark/>
                </w:tcPr>
                <w:p w14:paraId="3DFEF3CC" w14:textId="77777777" w:rsidR="00C0190C" w:rsidRPr="00A25D4D" w:rsidRDefault="00C0190C" w:rsidP="008F13CC">
                  <w:pPr>
                    <w:jc w:val="left"/>
                  </w:pPr>
                  <w:r w:rsidRPr="00A25D4D">
                    <w:t>Type:</w:t>
                  </w:r>
                </w:p>
              </w:tc>
              <w:tc>
                <w:tcPr>
                  <w:tcW w:w="0" w:type="auto"/>
                  <w:hideMark/>
                </w:tcPr>
                <w:p w14:paraId="78DBA801" w14:textId="77777777" w:rsidR="00C0190C" w:rsidRPr="00A25D4D" w:rsidRDefault="00C0190C" w:rsidP="008F13CC">
                  <w:pPr>
                    <w:jc w:val="left"/>
                  </w:pPr>
                  <w:proofErr w:type="spellStart"/>
                  <w:r w:rsidRPr="00A25D4D">
                    <w:t>ExtraInformatie</w:t>
                  </w:r>
                  <w:proofErr w:type="spellEnd"/>
                </w:p>
              </w:tc>
            </w:tr>
            <w:tr w:rsidR="00C0190C" w:rsidRPr="00A25D4D" w14:paraId="2202EBA2" w14:textId="77777777" w:rsidTr="00C0190C">
              <w:trPr>
                <w:tblHeader/>
                <w:tblCellSpacing w:w="0" w:type="dxa"/>
              </w:trPr>
              <w:tc>
                <w:tcPr>
                  <w:tcW w:w="360" w:type="dxa"/>
                  <w:hideMark/>
                </w:tcPr>
                <w:p w14:paraId="4B9610A1" w14:textId="77777777" w:rsidR="00C0190C" w:rsidRPr="00A25D4D" w:rsidRDefault="00C0190C" w:rsidP="008F13CC">
                  <w:pPr>
                    <w:jc w:val="left"/>
                  </w:pPr>
                  <w:r w:rsidRPr="00A25D4D">
                    <w:t> </w:t>
                  </w:r>
                </w:p>
              </w:tc>
              <w:tc>
                <w:tcPr>
                  <w:tcW w:w="1500" w:type="dxa"/>
                  <w:hideMark/>
                </w:tcPr>
                <w:p w14:paraId="5708D4BE" w14:textId="77777777" w:rsidR="00C0190C" w:rsidRPr="00A25D4D" w:rsidRDefault="00C0190C" w:rsidP="008F13CC">
                  <w:pPr>
                    <w:jc w:val="left"/>
                  </w:pPr>
                  <w:r w:rsidRPr="00A25D4D">
                    <w:t>Naam</w:t>
                  </w:r>
                </w:p>
              </w:tc>
              <w:tc>
                <w:tcPr>
                  <w:tcW w:w="0" w:type="auto"/>
                  <w:hideMark/>
                </w:tcPr>
                <w:p w14:paraId="08D65837" w14:textId="77777777" w:rsidR="00C0190C" w:rsidRPr="00A25D4D" w:rsidRDefault="00C0190C" w:rsidP="008F13CC">
                  <w:pPr>
                    <w:jc w:val="left"/>
                  </w:pPr>
                </w:p>
              </w:tc>
            </w:tr>
            <w:tr w:rsidR="00C0190C" w:rsidRPr="00A25D4D" w14:paraId="31FB5FEB" w14:textId="77777777" w:rsidTr="00C0190C">
              <w:trPr>
                <w:tblHeader/>
                <w:tblCellSpacing w:w="0" w:type="dxa"/>
              </w:trPr>
              <w:tc>
                <w:tcPr>
                  <w:tcW w:w="360" w:type="dxa"/>
                  <w:hideMark/>
                </w:tcPr>
                <w:p w14:paraId="65165B6C" w14:textId="77777777" w:rsidR="00C0190C" w:rsidRPr="00A25D4D" w:rsidRDefault="00C0190C" w:rsidP="008F13CC">
                  <w:pPr>
                    <w:jc w:val="left"/>
                  </w:pPr>
                  <w:r w:rsidRPr="00A25D4D">
                    <w:t> </w:t>
                  </w:r>
                </w:p>
              </w:tc>
              <w:tc>
                <w:tcPr>
                  <w:tcW w:w="1500" w:type="dxa"/>
                  <w:hideMark/>
                </w:tcPr>
                <w:p w14:paraId="25BE3991" w14:textId="77777777" w:rsidR="00C0190C" w:rsidRPr="00A25D4D" w:rsidRDefault="00C0190C" w:rsidP="008F13CC">
                  <w:pPr>
                    <w:jc w:val="left"/>
                  </w:pPr>
                  <w:r w:rsidRPr="00A25D4D">
                    <w:t>Definitie:</w:t>
                  </w:r>
                </w:p>
              </w:tc>
              <w:tc>
                <w:tcPr>
                  <w:tcW w:w="0" w:type="auto"/>
                  <w:hideMark/>
                </w:tcPr>
                <w:p w14:paraId="0DB348C5" w14:textId="77777777" w:rsidR="00C0190C" w:rsidRPr="00A25D4D" w:rsidRDefault="00C0190C" w:rsidP="008F13CC">
                  <w:pPr>
                    <w:jc w:val="left"/>
                  </w:pPr>
                  <w:r w:rsidRPr="00A25D4D">
                    <w:t xml:space="preserve">Extra informatie over dit object. </w:t>
                  </w:r>
                </w:p>
              </w:tc>
            </w:tr>
            <w:tr w:rsidR="00C0190C" w:rsidRPr="00A25D4D" w14:paraId="5E0D5724" w14:textId="77777777" w:rsidTr="00C0190C">
              <w:trPr>
                <w:tblHeader/>
                <w:tblCellSpacing w:w="0" w:type="dxa"/>
              </w:trPr>
              <w:tc>
                <w:tcPr>
                  <w:tcW w:w="360" w:type="dxa"/>
                  <w:hideMark/>
                </w:tcPr>
                <w:p w14:paraId="139B969C" w14:textId="77777777" w:rsidR="00C0190C" w:rsidRPr="00A25D4D" w:rsidRDefault="00C0190C" w:rsidP="008F13CC">
                  <w:pPr>
                    <w:jc w:val="left"/>
                  </w:pPr>
                  <w:r w:rsidRPr="00A25D4D">
                    <w:t> </w:t>
                  </w:r>
                </w:p>
              </w:tc>
              <w:tc>
                <w:tcPr>
                  <w:tcW w:w="1500" w:type="dxa"/>
                  <w:hideMark/>
                </w:tcPr>
                <w:p w14:paraId="52EDA92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27F05C7" w14:textId="77777777" w:rsidR="00C0190C" w:rsidRPr="00A25D4D" w:rsidRDefault="00C0190C" w:rsidP="008F13CC">
                  <w:pPr>
                    <w:jc w:val="left"/>
                  </w:pPr>
                  <w:r w:rsidRPr="00A25D4D">
                    <w:t>0..*</w:t>
                  </w:r>
                </w:p>
              </w:tc>
            </w:tr>
          </w:tbl>
          <w:p w14:paraId="40D4F498" w14:textId="77777777" w:rsidR="00C0190C" w:rsidRPr="00A25D4D" w:rsidRDefault="00C0190C" w:rsidP="008F13CC">
            <w:pPr>
              <w:jc w:val="left"/>
            </w:pPr>
          </w:p>
        </w:tc>
      </w:tr>
      <w:tr w:rsidR="00C0190C" w:rsidRPr="00A25D4D" w14:paraId="5E8A162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88DEC2" w14:textId="77777777" w:rsidR="00C0190C" w:rsidRPr="00A25D4D" w:rsidRDefault="00C0190C" w:rsidP="008F13CC">
            <w:pPr>
              <w:jc w:val="left"/>
            </w:pPr>
            <w:r w:rsidRPr="00A25D4D">
              <w:rPr>
                <w:b/>
                <w:bCs/>
              </w:rPr>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861D59" w14:textId="77777777" w:rsidTr="00C0190C">
              <w:trPr>
                <w:tblHeader/>
                <w:tblCellSpacing w:w="0" w:type="dxa"/>
              </w:trPr>
              <w:tc>
                <w:tcPr>
                  <w:tcW w:w="360" w:type="dxa"/>
                  <w:hideMark/>
                </w:tcPr>
                <w:p w14:paraId="59D699CF" w14:textId="77777777" w:rsidR="00C0190C" w:rsidRPr="00A25D4D" w:rsidRDefault="00C0190C" w:rsidP="008F13CC">
                  <w:pPr>
                    <w:jc w:val="left"/>
                  </w:pPr>
                  <w:r w:rsidRPr="00A25D4D">
                    <w:t> </w:t>
                  </w:r>
                </w:p>
              </w:tc>
              <w:tc>
                <w:tcPr>
                  <w:tcW w:w="1500" w:type="dxa"/>
                  <w:hideMark/>
                </w:tcPr>
                <w:p w14:paraId="18D7723E" w14:textId="77777777" w:rsidR="00C0190C" w:rsidRPr="00A25D4D" w:rsidRDefault="00C0190C" w:rsidP="008F13CC">
                  <w:pPr>
                    <w:jc w:val="left"/>
                  </w:pPr>
                  <w:r w:rsidRPr="00A25D4D">
                    <w:t>Type:</w:t>
                  </w:r>
                </w:p>
              </w:tc>
              <w:tc>
                <w:tcPr>
                  <w:tcW w:w="0" w:type="auto"/>
                  <w:hideMark/>
                </w:tcPr>
                <w:p w14:paraId="1C467869" w14:textId="77777777" w:rsidR="00C0190C" w:rsidRPr="00A25D4D" w:rsidRDefault="00C0190C" w:rsidP="008F13CC">
                  <w:pPr>
                    <w:jc w:val="left"/>
                  </w:pPr>
                  <w:proofErr w:type="spellStart"/>
                  <w:r w:rsidRPr="00A25D4D">
                    <w:t>ExtraGeometrie</w:t>
                  </w:r>
                  <w:proofErr w:type="spellEnd"/>
                </w:p>
              </w:tc>
            </w:tr>
            <w:tr w:rsidR="00C0190C" w:rsidRPr="00A25D4D" w14:paraId="5E685976" w14:textId="77777777" w:rsidTr="00C0190C">
              <w:trPr>
                <w:tblHeader/>
                <w:tblCellSpacing w:w="0" w:type="dxa"/>
              </w:trPr>
              <w:tc>
                <w:tcPr>
                  <w:tcW w:w="360" w:type="dxa"/>
                  <w:hideMark/>
                </w:tcPr>
                <w:p w14:paraId="7220CAED" w14:textId="77777777" w:rsidR="00C0190C" w:rsidRPr="00A25D4D" w:rsidRDefault="00C0190C" w:rsidP="008F13CC">
                  <w:pPr>
                    <w:jc w:val="left"/>
                  </w:pPr>
                  <w:r w:rsidRPr="00A25D4D">
                    <w:t> </w:t>
                  </w:r>
                </w:p>
              </w:tc>
              <w:tc>
                <w:tcPr>
                  <w:tcW w:w="1500" w:type="dxa"/>
                  <w:hideMark/>
                </w:tcPr>
                <w:p w14:paraId="6F15E001" w14:textId="77777777" w:rsidR="00C0190C" w:rsidRPr="00A25D4D" w:rsidRDefault="00C0190C" w:rsidP="008F13CC">
                  <w:pPr>
                    <w:jc w:val="left"/>
                  </w:pPr>
                  <w:r w:rsidRPr="00A25D4D">
                    <w:t>Naam</w:t>
                  </w:r>
                </w:p>
              </w:tc>
              <w:tc>
                <w:tcPr>
                  <w:tcW w:w="0" w:type="auto"/>
                  <w:hideMark/>
                </w:tcPr>
                <w:p w14:paraId="353F7495" w14:textId="77777777" w:rsidR="00C0190C" w:rsidRPr="00A25D4D" w:rsidRDefault="00C0190C" w:rsidP="008F13CC">
                  <w:pPr>
                    <w:jc w:val="left"/>
                  </w:pPr>
                </w:p>
              </w:tc>
            </w:tr>
            <w:tr w:rsidR="00C0190C" w:rsidRPr="00A25D4D" w14:paraId="3E4E2311" w14:textId="77777777" w:rsidTr="00C0190C">
              <w:trPr>
                <w:tblHeader/>
                <w:tblCellSpacing w:w="0" w:type="dxa"/>
              </w:trPr>
              <w:tc>
                <w:tcPr>
                  <w:tcW w:w="360" w:type="dxa"/>
                  <w:hideMark/>
                </w:tcPr>
                <w:p w14:paraId="643CDBD5" w14:textId="77777777" w:rsidR="00C0190C" w:rsidRPr="00A25D4D" w:rsidRDefault="00C0190C" w:rsidP="008F13CC">
                  <w:pPr>
                    <w:jc w:val="left"/>
                  </w:pPr>
                  <w:r w:rsidRPr="00A25D4D">
                    <w:t> </w:t>
                  </w:r>
                </w:p>
              </w:tc>
              <w:tc>
                <w:tcPr>
                  <w:tcW w:w="1500" w:type="dxa"/>
                  <w:hideMark/>
                </w:tcPr>
                <w:p w14:paraId="0DCA5DAA" w14:textId="77777777" w:rsidR="00C0190C" w:rsidRPr="00A25D4D" w:rsidRDefault="00C0190C" w:rsidP="008F13CC">
                  <w:pPr>
                    <w:jc w:val="left"/>
                  </w:pPr>
                  <w:r w:rsidRPr="00A25D4D">
                    <w:t>Definitie:</w:t>
                  </w:r>
                </w:p>
              </w:tc>
              <w:tc>
                <w:tcPr>
                  <w:tcW w:w="0" w:type="auto"/>
                  <w:hideMark/>
                </w:tcPr>
                <w:p w14:paraId="2777E9B9"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5E51552D" w14:textId="77777777" w:rsidTr="00C0190C">
              <w:trPr>
                <w:tblHeader/>
                <w:tblCellSpacing w:w="0" w:type="dxa"/>
              </w:trPr>
              <w:tc>
                <w:tcPr>
                  <w:tcW w:w="360" w:type="dxa"/>
                  <w:hideMark/>
                </w:tcPr>
                <w:p w14:paraId="56A41A3E" w14:textId="77777777" w:rsidR="00C0190C" w:rsidRPr="00A25D4D" w:rsidRDefault="00C0190C" w:rsidP="008F13CC">
                  <w:pPr>
                    <w:jc w:val="left"/>
                  </w:pPr>
                  <w:r w:rsidRPr="00A25D4D">
                    <w:t> </w:t>
                  </w:r>
                </w:p>
              </w:tc>
              <w:tc>
                <w:tcPr>
                  <w:tcW w:w="1500" w:type="dxa"/>
                  <w:hideMark/>
                </w:tcPr>
                <w:p w14:paraId="708F98E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FE9FB0F" w14:textId="77777777" w:rsidR="00C0190C" w:rsidRPr="00A25D4D" w:rsidRDefault="00C0190C" w:rsidP="008F13CC">
                  <w:pPr>
                    <w:jc w:val="left"/>
                  </w:pPr>
                  <w:r w:rsidRPr="00A25D4D">
                    <w:t>0..1</w:t>
                  </w:r>
                </w:p>
              </w:tc>
            </w:tr>
          </w:tbl>
          <w:p w14:paraId="713D7A4F" w14:textId="77777777" w:rsidR="00C0190C" w:rsidRPr="00A25D4D" w:rsidRDefault="00C0190C" w:rsidP="008F13CC">
            <w:pPr>
              <w:jc w:val="left"/>
            </w:pPr>
          </w:p>
        </w:tc>
      </w:tr>
      <w:tr w:rsidR="00924D70" w:rsidRPr="00A25D4D" w14:paraId="3C7E64F6" w14:textId="77777777" w:rsidTr="00C0190C">
        <w:trPr>
          <w:tblCellSpacing w:w="0" w:type="dxa"/>
          <w:ins w:id="567" w:author="Paul Janssen" w:date="2020-06-10T17:49:00Z"/>
        </w:trPr>
        <w:tc>
          <w:tcPr>
            <w:tcW w:w="0" w:type="auto"/>
            <w:tcBorders>
              <w:top w:val="outset" w:sz="6" w:space="0" w:color="auto"/>
              <w:left w:val="outset" w:sz="6" w:space="0" w:color="auto"/>
              <w:bottom w:val="outset" w:sz="6" w:space="0" w:color="auto"/>
              <w:right w:val="outset" w:sz="6" w:space="0" w:color="auto"/>
            </w:tcBorders>
          </w:tcPr>
          <w:p w14:paraId="14EB35A4" w14:textId="516EEF4B" w:rsidR="00924D70" w:rsidRPr="00A25D4D" w:rsidRDefault="00924D70" w:rsidP="00924D70">
            <w:pPr>
              <w:jc w:val="left"/>
              <w:rPr>
                <w:ins w:id="568" w:author="Paul Janssen" w:date="2020-06-10T17:50:00Z"/>
              </w:rPr>
            </w:pPr>
            <w:proofErr w:type="spellStart"/>
            <w:ins w:id="569" w:author="Paul Janssen" w:date="2020-06-10T17:50: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924D70" w:rsidRPr="00A25D4D" w14:paraId="17E8338C" w14:textId="77777777" w:rsidTr="00B50B58">
              <w:trPr>
                <w:tblHeader/>
                <w:tblCellSpacing w:w="0" w:type="dxa"/>
                <w:ins w:id="570" w:author="Paul Janssen" w:date="2020-06-10T17:50:00Z"/>
              </w:trPr>
              <w:tc>
                <w:tcPr>
                  <w:tcW w:w="360" w:type="dxa"/>
                  <w:hideMark/>
                </w:tcPr>
                <w:p w14:paraId="1E759F95" w14:textId="77777777" w:rsidR="00924D70" w:rsidRPr="00A25D4D" w:rsidRDefault="00924D70" w:rsidP="00924D70">
                  <w:pPr>
                    <w:jc w:val="left"/>
                    <w:rPr>
                      <w:ins w:id="571" w:author="Paul Janssen" w:date="2020-06-10T17:50:00Z"/>
                    </w:rPr>
                  </w:pPr>
                  <w:ins w:id="572" w:author="Paul Janssen" w:date="2020-06-10T17:50:00Z">
                    <w:r w:rsidRPr="00A25D4D">
                      <w:t> </w:t>
                    </w:r>
                  </w:ins>
                </w:p>
              </w:tc>
              <w:tc>
                <w:tcPr>
                  <w:tcW w:w="1500" w:type="dxa"/>
                  <w:hideMark/>
                </w:tcPr>
                <w:p w14:paraId="2177EA27" w14:textId="77777777" w:rsidR="00924D70" w:rsidRPr="00A25D4D" w:rsidRDefault="00924D70" w:rsidP="00924D70">
                  <w:pPr>
                    <w:jc w:val="left"/>
                    <w:rPr>
                      <w:ins w:id="573" w:author="Paul Janssen" w:date="2020-06-10T17:50:00Z"/>
                    </w:rPr>
                  </w:pPr>
                  <w:ins w:id="574" w:author="Paul Janssen" w:date="2020-06-10T17:50:00Z">
                    <w:r w:rsidRPr="00A25D4D">
                      <w:t>Natuurlijke taal:</w:t>
                    </w:r>
                  </w:ins>
                </w:p>
              </w:tc>
              <w:tc>
                <w:tcPr>
                  <w:tcW w:w="0" w:type="auto"/>
                  <w:hideMark/>
                </w:tcPr>
                <w:p w14:paraId="105E978A" w14:textId="69355CD6" w:rsidR="00924D70" w:rsidRPr="00A25D4D" w:rsidRDefault="00924D70" w:rsidP="00924D70">
                  <w:pPr>
                    <w:jc w:val="left"/>
                    <w:rPr>
                      <w:ins w:id="575" w:author="Paul Janssen" w:date="2020-06-10T17:50:00Z"/>
                    </w:rPr>
                  </w:pPr>
                  <w:ins w:id="576" w:author="Paul Janssen" w:date="2020-06-10T17:51:00Z">
                    <w:r>
                      <w:t>hoort bij maximaal 1 utiliteitsnet</w:t>
                    </w:r>
                  </w:ins>
                </w:p>
              </w:tc>
            </w:tr>
            <w:tr w:rsidR="00924D70" w:rsidRPr="00A25D4D" w14:paraId="219101E6" w14:textId="77777777" w:rsidTr="00B50B58">
              <w:trPr>
                <w:tblHeader/>
                <w:tblCellSpacing w:w="0" w:type="dxa"/>
                <w:ins w:id="577" w:author="Paul Janssen" w:date="2020-06-10T17:50:00Z"/>
              </w:trPr>
              <w:tc>
                <w:tcPr>
                  <w:tcW w:w="360" w:type="dxa"/>
                  <w:hideMark/>
                </w:tcPr>
                <w:p w14:paraId="420E2DFE" w14:textId="77777777" w:rsidR="00924D70" w:rsidRPr="00A25D4D" w:rsidRDefault="00924D70" w:rsidP="00924D70">
                  <w:pPr>
                    <w:jc w:val="left"/>
                    <w:rPr>
                      <w:ins w:id="578" w:author="Paul Janssen" w:date="2020-06-10T17:50:00Z"/>
                    </w:rPr>
                  </w:pPr>
                  <w:ins w:id="579" w:author="Paul Janssen" w:date="2020-06-10T17:50:00Z">
                    <w:r w:rsidRPr="00A25D4D">
                      <w:t> </w:t>
                    </w:r>
                  </w:ins>
                </w:p>
              </w:tc>
              <w:tc>
                <w:tcPr>
                  <w:tcW w:w="1500" w:type="dxa"/>
                  <w:hideMark/>
                </w:tcPr>
                <w:p w14:paraId="35074297" w14:textId="77777777" w:rsidR="00924D70" w:rsidRPr="00A25D4D" w:rsidRDefault="00924D70" w:rsidP="00924D70">
                  <w:pPr>
                    <w:jc w:val="left"/>
                    <w:rPr>
                      <w:ins w:id="580" w:author="Paul Janssen" w:date="2020-06-10T17:50:00Z"/>
                    </w:rPr>
                  </w:pPr>
                  <w:ins w:id="581" w:author="Paul Janssen" w:date="2020-06-10T17:50:00Z">
                    <w:r w:rsidRPr="00A25D4D">
                      <w:t>OCL:</w:t>
                    </w:r>
                  </w:ins>
                </w:p>
              </w:tc>
              <w:tc>
                <w:tcPr>
                  <w:tcW w:w="0" w:type="auto"/>
                  <w:hideMark/>
                </w:tcPr>
                <w:p w14:paraId="1F258663" w14:textId="77777777" w:rsidR="00924D70" w:rsidRPr="00924D70" w:rsidRDefault="00924D70" w:rsidP="00924D70">
                  <w:pPr>
                    <w:autoSpaceDE w:val="0"/>
                    <w:autoSpaceDN w:val="0"/>
                    <w:adjustRightInd w:val="0"/>
                    <w:spacing w:after="80" w:line="240" w:lineRule="auto"/>
                    <w:jc w:val="left"/>
                    <w:rPr>
                      <w:ins w:id="582" w:author="Paul Janssen" w:date="2020-06-10T17:51:00Z"/>
                      <w:rFonts w:ascii="Calibri" w:hAnsi="Calibri" w:cs="Calibri"/>
                      <w:sz w:val="20"/>
                      <w:szCs w:val="20"/>
                    </w:rPr>
                  </w:pPr>
                  <w:proofErr w:type="spellStart"/>
                  <w:ins w:id="583" w:author="Paul Janssen" w:date="2020-06-10T17:51:00Z">
                    <w:r w:rsidRPr="00924D70">
                      <w:rPr>
                        <w:rFonts w:ascii="Calibri" w:hAnsi="Calibri" w:cs="Calibri"/>
                        <w:sz w:val="20"/>
                        <w:szCs w:val="20"/>
                      </w:rPr>
                      <w:t>inv</w:t>
                    </w:r>
                    <w:proofErr w:type="spellEnd"/>
                    <w:r w:rsidRPr="00924D70">
                      <w:rPr>
                        <w:rFonts w:ascii="Calibri" w:hAnsi="Calibri" w:cs="Calibri"/>
                        <w:sz w:val="20"/>
                        <w:szCs w:val="20"/>
                      </w:rPr>
                      <w:t>:</w:t>
                    </w:r>
                  </w:ins>
                </w:p>
                <w:p w14:paraId="74CAC268" w14:textId="420156B1" w:rsidR="00924D70" w:rsidRPr="00A92388" w:rsidRDefault="00924D70">
                  <w:pPr>
                    <w:autoSpaceDE w:val="0"/>
                    <w:autoSpaceDN w:val="0"/>
                    <w:adjustRightInd w:val="0"/>
                    <w:spacing w:after="80" w:line="240" w:lineRule="auto"/>
                    <w:jc w:val="left"/>
                    <w:rPr>
                      <w:ins w:id="584" w:author="Paul Janssen" w:date="2020-06-10T17:50:00Z"/>
                      <w:rFonts w:ascii="Calibri" w:hAnsi="Calibri" w:cs="Calibri"/>
                      <w:sz w:val="20"/>
                      <w:szCs w:val="20"/>
                      <w:rPrChange w:id="585" w:author="Paul Janssen" w:date="2020-06-10T17:51:00Z">
                        <w:rPr>
                          <w:ins w:id="586" w:author="Paul Janssen" w:date="2020-06-10T17:50:00Z"/>
                        </w:rPr>
                      </w:rPrChange>
                    </w:rPr>
                    <w:pPrChange w:id="587" w:author="Paul Janssen" w:date="2020-06-10T17:51:00Z">
                      <w:pPr>
                        <w:jc w:val="left"/>
                      </w:pPr>
                    </w:pPrChange>
                  </w:pPr>
                  <w:proofErr w:type="spellStart"/>
                  <w:ins w:id="588" w:author="Paul Janssen" w:date="2020-06-10T17:51: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09BD414A" w14:textId="77777777" w:rsidR="00924D70" w:rsidRPr="00A25D4D" w:rsidRDefault="00924D70" w:rsidP="008F13CC">
            <w:pPr>
              <w:jc w:val="left"/>
              <w:rPr>
                <w:ins w:id="589" w:author="Paul Janssen" w:date="2020-06-10T17:49:00Z"/>
                <w:b/>
                <w:bCs/>
              </w:rPr>
            </w:pPr>
          </w:p>
        </w:tc>
      </w:tr>
    </w:tbl>
    <w:p w14:paraId="728157FE" w14:textId="77777777" w:rsidR="00C0190C" w:rsidRPr="00A25D4D" w:rsidRDefault="00C0190C" w:rsidP="008F13CC">
      <w:pPr>
        <w:pStyle w:val="Kop5"/>
        <w:jc w:val="left"/>
        <w:rPr>
          <w:sz w:val="16"/>
          <w:szCs w:val="16"/>
        </w:rPr>
      </w:pPr>
      <w:proofErr w:type="spellStart"/>
      <w:r w:rsidRPr="00A25D4D">
        <w:rPr>
          <w:sz w:val="16"/>
          <w:szCs w:val="16"/>
        </w:rPr>
        <w:t>KabelSpecifiek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EF9974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719AC73" w14:textId="77777777" w:rsidR="00C0190C" w:rsidRPr="00A25D4D" w:rsidRDefault="00C0190C" w:rsidP="008F13CC">
            <w:pPr>
              <w:jc w:val="left"/>
            </w:pPr>
            <w:proofErr w:type="spellStart"/>
            <w:r w:rsidRPr="00A25D4D">
              <w:rPr>
                <w:b/>
                <w:bCs/>
              </w:rPr>
              <w:t>KabelSpecifiek</w:t>
            </w:r>
            <w:proofErr w:type="spellEnd"/>
            <w:r w:rsidRPr="00A25D4D">
              <w:rPr>
                <w:b/>
                <w:bCs/>
              </w:rPr>
              <w:t xml:space="preserve"> (abstract) </w:t>
            </w:r>
          </w:p>
        </w:tc>
      </w:tr>
      <w:tr w:rsidR="00C0190C" w:rsidRPr="00A25D4D" w14:paraId="74EF07A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E2AB2BB" w14:textId="77777777" w:rsidTr="00C0190C">
              <w:trPr>
                <w:tblHeader/>
                <w:tblCellSpacing w:w="0" w:type="dxa"/>
              </w:trPr>
              <w:tc>
                <w:tcPr>
                  <w:tcW w:w="360" w:type="dxa"/>
                  <w:hideMark/>
                </w:tcPr>
                <w:p w14:paraId="282EA23E" w14:textId="77777777" w:rsidR="00C0190C" w:rsidRPr="00A25D4D" w:rsidRDefault="00C0190C" w:rsidP="008F13CC">
                  <w:pPr>
                    <w:jc w:val="left"/>
                  </w:pPr>
                  <w:r w:rsidRPr="00A25D4D">
                    <w:t> </w:t>
                  </w:r>
                </w:p>
              </w:tc>
              <w:tc>
                <w:tcPr>
                  <w:tcW w:w="1500" w:type="dxa"/>
                  <w:hideMark/>
                </w:tcPr>
                <w:p w14:paraId="2012F79F" w14:textId="77777777" w:rsidR="00C0190C" w:rsidRPr="00A25D4D" w:rsidRDefault="00C0190C" w:rsidP="008F13CC">
                  <w:pPr>
                    <w:jc w:val="left"/>
                  </w:pPr>
                  <w:r w:rsidRPr="00A25D4D">
                    <w:t>Naam</w:t>
                  </w:r>
                </w:p>
              </w:tc>
              <w:tc>
                <w:tcPr>
                  <w:tcW w:w="0" w:type="auto"/>
                  <w:hideMark/>
                </w:tcPr>
                <w:p w14:paraId="12B25319" w14:textId="77777777" w:rsidR="00C0190C" w:rsidRPr="00A25D4D" w:rsidRDefault="00C0190C" w:rsidP="008F13CC">
                  <w:pPr>
                    <w:jc w:val="left"/>
                  </w:pPr>
                </w:p>
              </w:tc>
            </w:tr>
            <w:tr w:rsidR="00C0190C" w:rsidRPr="00A25D4D" w14:paraId="395EE16D" w14:textId="77777777" w:rsidTr="00C0190C">
              <w:trPr>
                <w:tblHeader/>
                <w:tblCellSpacing w:w="0" w:type="dxa"/>
              </w:trPr>
              <w:tc>
                <w:tcPr>
                  <w:tcW w:w="360" w:type="dxa"/>
                  <w:hideMark/>
                </w:tcPr>
                <w:p w14:paraId="2717A92B" w14:textId="77777777" w:rsidR="00C0190C" w:rsidRPr="00A25D4D" w:rsidRDefault="00C0190C" w:rsidP="008F13CC">
                  <w:pPr>
                    <w:jc w:val="left"/>
                  </w:pPr>
                  <w:r w:rsidRPr="00A25D4D">
                    <w:t> </w:t>
                  </w:r>
                </w:p>
              </w:tc>
              <w:tc>
                <w:tcPr>
                  <w:tcW w:w="1500" w:type="dxa"/>
                  <w:hideMark/>
                </w:tcPr>
                <w:p w14:paraId="51C1AC6A" w14:textId="77777777" w:rsidR="00C0190C" w:rsidRPr="00A25D4D" w:rsidRDefault="00C0190C" w:rsidP="008F13CC">
                  <w:pPr>
                    <w:jc w:val="left"/>
                  </w:pPr>
                  <w:r w:rsidRPr="00A25D4D">
                    <w:t>Definitie:</w:t>
                  </w:r>
                </w:p>
              </w:tc>
              <w:tc>
                <w:tcPr>
                  <w:tcW w:w="0" w:type="auto"/>
                  <w:hideMark/>
                </w:tcPr>
                <w:p w14:paraId="0E003787" w14:textId="77777777" w:rsidR="00C0190C" w:rsidRPr="00A25D4D" w:rsidRDefault="00C0190C" w:rsidP="008F13CC">
                  <w:pPr>
                    <w:jc w:val="left"/>
                  </w:pPr>
                  <w:r w:rsidRPr="00A25D4D">
                    <w:t xml:space="preserve">Abstract data object dat de kabel-specifieke attributen bevat van de IMKL extensie. </w:t>
                  </w:r>
                </w:p>
              </w:tc>
            </w:tr>
            <w:tr w:rsidR="00C0190C" w:rsidRPr="00A25D4D" w14:paraId="460A9B6E" w14:textId="77777777" w:rsidTr="00C0190C">
              <w:trPr>
                <w:tblHeader/>
                <w:tblCellSpacing w:w="0" w:type="dxa"/>
              </w:trPr>
              <w:tc>
                <w:tcPr>
                  <w:tcW w:w="360" w:type="dxa"/>
                  <w:hideMark/>
                </w:tcPr>
                <w:p w14:paraId="07FAF2F6" w14:textId="77777777" w:rsidR="00C0190C" w:rsidRPr="00A25D4D" w:rsidRDefault="00C0190C" w:rsidP="008F13CC">
                  <w:pPr>
                    <w:jc w:val="left"/>
                  </w:pPr>
                  <w:r w:rsidRPr="00A25D4D">
                    <w:t> </w:t>
                  </w:r>
                </w:p>
              </w:tc>
              <w:tc>
                <w:tcPr>
                  <w:tcW w:w="1500" w:type="dxa"/>
                  <w:hideMark/>
                </w:tcPr>
                <w:p w14:paraId="41476B1C" w14:textId="77777777" w:rsidR="00C0190C" w:rsidRPr="00A25D4D" w:rsidRDefault="00C0190C" w:rsidP="008F13CC">
                  <w:pPr>
                    <w:jc w:val="left"/>
                  </w:pPr>
                  <w:r w:rsidRPr="00A25D4D">
                    <w:t>Herkomst:</w:t>
                  </w:r>
                </w:p>
              </w:tc>
              <w:tc>
                <w:tcPr>
                  <w:tcW w:w="0" w:type="auto"/>
                  <w:hideMark/>
                </w:tcPr>
                <w:p w14:paraId="6BE4DD4C" w14:textId="77777777" w:rsidR="00C0190C" w:rsidRPr="00A25D4D" w:rsidRDefault="00C0190C" w:rsidP="008F13CC">
                  <w:pPr>
                    <w:jc w:val="left"/>
                  </w:pPr>
                  <w:r w:rsidRPr="00A25D4D">
                    <w:t>IMKL-Be</w:t>
                  </w:r>
                </w:p>
              </w:tc>
            </w:tr>
            <w:tr w:rsidR="00C0190C" w:rsidRPr="00A25D4D" w14:paraId="1E1C371C" w14:textId="77777777" w:rsidTr="00C0190C">
              <w:trPr>
                <w:tblHeader/>
                <w:tblCellSpacing w:w="0" w:type="dxa"/>
              </w:trPr>
              <w:tc>
                <w:tcPr>
                  <w:tcW w:w="360" w:type="dxa"/>
                  <w:hideMark/>
                </w:tcPr>
                <w:p w14:paraId="1FF99751" w14:textId="77777777" w:rsidR="00C0190C" w:rsidRPr="00A25D4D" w:rsidRDefault="00C0190C" w:rsidP="008F13CC">
                  <w:pPr>
                    <w:jc w:val="left"/>
                  </w:pPr>
                  <w:r w:rsidRPr="00A25D4D">
                    <w:t> </w:t>
                  </w:r>
                </w:p>
              </w:tc>
              <w:tc>
                <w:tcPr>
                  <w:tcW w:w="1500" w:type="dxa"/>
                  <w:hideMark/>
                </w:tcPr>
                <w:p w14:paraId="452EB56C" w14:textId="77777777" w:rsidR="00C0190C" w:rsidRPr="00A25D4D" w:rsidRDefault="00C0190C" w:rsidP="008F13CC">
                  <w:pPr>
                    <w:jc w:val="left"/>
                  </w:pPr>
                  <w:r w:rsidRPr="00A25D4D">
                    <w:t>Stereotypes:</w:t>
                  </w:r>
                </w:p>
              </w:tc>
              <w:tc>
                <w:tcPr>
                  <w:tcW w:w="0" w:type="auto"/>
                  <w:hideMark/>
                </w:tcPr>
                <w:p w14:paraId="2BF2D6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B7AE6A4" w14:textId="77777777" w:rsidR="00C0190C" w:rsidRPr="00A25D4D" w:rsidRDefault="00C0190C" w:rsidP="008F13CC">
            <w:pPr>
              <w:jc w:val="left"/>
            </w:pPr>
          </w:p>
        </w:tc>
      </w:tr>
      <w:tr w:rsidR="00C0190C" w:rsidRPr="00A25D4D" w14:paraId="7F41C15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049477" w14:textId="77777777" w:rsidR="00C0190C" w:rsidRPr="00A25D4D" w:rsidRDefault="00C0190C" w:rsidP="008F13CC">
            <w:pPr>
              <w:jc w:val="left"/>
            </w:pPr>
            <w:r w:rsidRPr="00A25D4D">
              <w:rPr>
                <w:b/>
                <w:bCs/>
              </w:rPr>
              <w:t xml:space="preserve">Attribuut: </w:t>
            </w:r>
            <w:proofErr w:type="spellStart"/>
            <w:r w:rsidRPr="00A25D4D">
              <w:rPr>
                <w:b/>
                <w:bCs/>
              </w:rPr>
              <w:t>kabelDiameter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9603504" w14:textId="77777777" w:rsidTr="00C0190C">
              <w:trPr>
                <w:tblHeader/>
                <w:tblCellSpacing w:w="0" w:type="dxa"/>
              </w:trPr>
              <w:tc>
                <w:tcPr>
                  <w:tcW w:w="360" w:type="dxa"/>
                  <w:hideMark/>
                </w:tcPr>
                <w:p w14:paraId="77C05F23" w14:textId="77777777" w:rsidR="00C0190C" w:rsidRPr="00A25D4D" w:rsidRDefault="00C0190C" w:rsidP="008F13CC">
                  <w:pPr>
                    <w:jc w:val="left"/>
                  </w:pPr>
                  <w:r w:rsidRPr="00A25D4D">
                    <w:t> </w:t>
                  </w:r>
                </w:p>
              </w:tc>
              <w:tc>
                <w:tcPr>
                  <w:tcW w:w="1500" w:type="dxa"/>
                  <w:hideMark/>
                </w:tcPr>
                <w:p w14:paraId="2A0EAD9D" w14:textId="77777777" w:rsidR="00C0190C" w:rsidRPr="00A25D4D" w:rsidRDefault="00C0190C" w:rsidP="008F13CC">
                  <w:pPr>
                    <w:jc w:val="left"/>
                  </w:pPr>
                  <w:r w:rsidRPr="00A25D4D">
                    <w:t>Type:</w:t>
                  </w:r>
                </w:p>
              </w:tc>
              <w:tc>
                <w:tcPr>
                  <w:tcW w:w="0" w:type="auto"/>
                  <w:hideMark/>
                </w:tcPr>
                <w:p w14:paraId="10272918" w14:textId="77777777" w:rsidR="00C0190C" w:rsidRPr="00A25D4D" w:rsidRDefault="00C0190C" w:rsidP="008F13CC">
                  <w:pPr>
                    <w:jc w:val="left"/>
                  </w:pPr>
                  <w:proofErr w:type="spellStart"/>
                  <w:r w:rsidRPr="00A25D4D">
                    <w:t>Measure</w:t>
                  </w:r>
                  <w:proofErr w:type="spellEnd"/>
                </w:p>
              </w:tc>
            </w:tr>
            <w:tr w:rsidR="00C0190C" w:rsidRPr="00A25D4D" w14:paraId="7CF27E55" w14:textId="77777777" w:rsidTr="00C0190C">
              <w:trPr>
                <w:tblHeader/>
                <w:tblCellSpacing w:w="0" w:type="dxa"/>
              </w:trPr>
              <w:tc>
                <w:tcPr>
                  <w:tcW w:w="360" w:type="dxa"/>
                  <w:hideMark/>
                </w:tcPr>
                <w:p w14:paraId="0ADEB63E" w14:textId="77777777" w:rsidR="00C0190C" w:rsidRPr="00A25D4D" w:rsidRDefault="00C0190C" w:rsidP="008F13CC">
                  <w:pPr>
                    <w:jc w:val="left"/>
                  </w:pPr>
                  <w:r w:rsidRPr="00A25D4D">
                    <w:t> </w:t>
                  </w:r>
                </w:p>
              </w:tc>
              <w:tc>
                <w:tcPr>
                  <w:tcW w:w="1500" w:type="dxa"/>
                  <w:hideMark/>
                </w:tcPr>
                <w:p w14:paraId="1D022F8F" w14:textId="77777777" w:rsidR="00C0190C" w:rsidRPr="00A25D4D" w:rsidRDefault="00C0190C" w:rsidP="008F13CC">
                  <w:pPr>
                    <w:jc w:val="left"/>
                  </w:pPr>
                  <w:r w:rsidRPr="00A25D4D">
                    <w:t>Naam</w:t>
                  </w:r>
                </w:p>
              </w:tc>
              <w:tc>
                <w:tcPr>
                  <w:tcW w:w="0" w:type="auto"/>
                  <w:hideMark/>
                </w:tcPr>
                <w:p w14:paraId="77E73BEA" w14:textId="77777777" w:rsidR="00C0190C" w:rsidRPr="00A25D4D" w:rsidRDefault="00C0190C" w:rsidP="008F13CC">
                  <w:pPr>
                    <w:jc w:val="left"/>
                  </w:pPr>
                </w:p>
              </w:tc>
            </w:tr>
            <w:tr w:rsidR="00C0190C" w:rsidRPr="00A25D4D" w14:paraId="34D196BA" w14:textId="77777777" w:rsidTr="00C0190C">
              <w:trPr>
                <w:tblHeader/>
                <w:tblCellSpacing w:w="0" w:type="dxa"/>
              </w:trPr>
              <w:tc>
                <w:tcPr>
                  <w:tcW w:w="360" w:type="dxa"/>
                  <w:hideMark/>
                </w:tcPr>
                <w:p w14:paraId="7DE58CAB" w14:textId="77777777" w:rsidR="00C0190C" w:rsidRPr="00A25D4D" w:rsidRDefault="00C0190C" w:rsidP="008F13CC">
                  <w:pPr>
                    <w:jc w:val="left"/>
                  </w:pPr>
                  <w:r w:rsidRPr="00A25D4D">
                    <w:t> </w:t>
                  </w:r>
                </w:p>
              </w:tc>
              <w:tc>
                <w:tcPr>
                  <w:tcW w:w="1500" w:type="dxa"/>
                  <w:hideMark/>
                </w:tcPr>
                <w:p w14:paraId="6A527DD2" w14:textId="77777777" w:rsidR="00C0190C" w:rsidRPr="00A25D4D" w:rsidRDefault="00C0190C" w:rsidP="008F13CC">
                  <w:pPr>
                    <w:jc w:val="left"/>
                  </w:pPr>
                  <w:r w:rsidRPr="00A25D4D">
                    <w:t>Definitie:</w:t>
                  </w:r>
                </w:p>
              </w:tc>
              <w:tc>
                <w:tcPr>
                  <w:tcW w:w="0" w:type="auto"/>
                  <w:hideMark/>
                </w:tcPr>
                <w:p w14:paraId="79B1CB4F" w14:textId="77777777" w:rsidR="00C0190C" w:rsidRPr="00A25D4D" w:rsidRDefault="00C0190C" w:rsidP="008F13CC">
                  <w:pPr>
                    <w:jc w:val="left"/>
                  </w:pPr>
                  <w:r w:rsidRPr="00A25D4D">
                    <w:t xml:space="preserve">Diameter van een kabel of leiding uitgedrukt in een Unit of </w:t>
                  </w:r>
                  <w:proofErr w:type="spellStart"/>
                  <w:r w:rsidRPr="00A25D4D">
                    <w:t>Measure</w:t>
                  </w:r>
                  <w:proofErr w:type="spellEnd"/>
                  <w:r w:rsidRPr="00A25D4D">
                    <w:t xml:space="preserve"> (UOM). </w:t>
                  </w:r>
                </w:p>
              </w:tc>
            </w:tr>
            <w:tr w:rsidR="00C0190C" w:rsidRPr="00A25D4D" w14:paraId="3AA182C1" w14:textId="77777777" w:rsidTr="00C0190C">
              <w:trPr>
                <w:tblHeader/>
                <w:tblCellSpacing w:w="0" w:type="dxa"/>
              </w:trPr>
              <w:tc>
                <w:tcPr>
                  <w:tcW w:w="360" w:type="dxa"/>
                  <w:hideMark/>
                </w:tcPr>
                <w:p w14:paraId="67902F51" w14:textId="77777777" w:rsidR="00C0190C" w:rsidRPr="00A25D4D" w:rsidRDefault="00C0190C" w:rsidP="008F13CC">
                  <w:pPr>
                    <w:jc w:val="left"/>
                  </w:pPr>
                  <w:r w:rsidRPr="00A25D4D">
                    <w:t> </w:t>
                  </w:r>
                </w:p>
              </w:tc>
              <w:tc>
                <w:tcPr>
                  <w:tcW w:w="1500" w:type="dxa"/>
                  <w:hideMark/>
                </w:tcPr>
                <w:p w14:paraId="217416C9" w14:textId="77777777" w:rsidR="00C0190C" w:rsidRPr="00A25D4D" w:rsidRDefault="00C0190C" w:rsidP="008F13CC">
                  <w:pPr>
                    <w:jc w:val="left"/>
                  </w:pPr>
                  <w:r w:rsidRPr="00A25D4D">
                    <w:t>Omschrijving:</w:t>
                  </w:r>
                </w:p>
              </w:tc>
              <w:tc>
                <w:tcPr>
                  <w:tcW w:w="0" w:type="auto"/>
                  <w:hideMark/>
                </w:tcPr>
                <w:p w14:paraId="7D9AE71F" w14:textId="77777777" w:rsidR="00C0190C" w:rsidRPr="00A25D4D" w:rsidRDefault="00C0190C" w:rsidP="008F13CC">
                  <w:pPr>
                    <w:jc w:val="left"/>
                  </w:pPr>
                  <w:r w:rsidRPr="00A25D4D">
                    <w:t xml:space="preserve">Dit attribuut heeft een </w:t>
                  </w:r>
                  <w:proofErr w:type="spellStart"/>
                  <w:r w:rsidRPr="00A25D4D">
                    <w:t>Measure</w:t>
                  </w:r>
                  <w:proofErr w:type="spellEnd"/>
                  <w:r w:rsidRPr="00A25D4D">
                    <w:t xml:space="preserve"> als data type. De UOM wordt uitgedrukt via één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w:t>
                  </w:r>
                </w:p>
              </w:tc>
            </w:tr>
            <w:tr w:rsidR="00C0190C" w:rsidRPr="00A25D4D" w14:paraId="34C12C66" w14:textId="77777777" w:rsidTr="00C0190C">
              <w:trPr>
                <w:tblHeader/>
                <w:tblCellSpacing w:w="0" w:type="dxa"/>
              </w:trPr>
              <w:tc>
                <w:tcPr>
                  <w:tcW w:w="360" w:type="dxa"/>
                  <w:hideMark/>
                </w:tcPr>
                <w:p w14:paraId="6121EE91" w14:textId="77777777" w:rsidR="00C0190C" w:rsidRPr="00A25D4D" w:rsidRDefault="00C0190C" w:rsidP="008F13CC">
                  <w:pPr>
                    <w:jc w:val="left"/>
                  </w:pPr>
                  <w:r w:rsidRPr="00A25D4D">
                    <w:t> </w:t>
                  </w:r>
                </w:p>
              </w:tc>
              <w:tc>
                <w:tcPr>
                  <w:tcW w:w="1500" w:type="dxa"/>
                  <w:hideMark/>
                </w:tcPr>
                <w:p w14:paraId="6DCA235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B9B0D1" w14:textId="77777777" w:rsidR="00C0190C" w:rsidRPr="00A25D4D" w:rsidRDefault="00C0190C" w:rsidP="008F13CC">
                  <w:pPr>
                    <w:jc w:val="left"/>
                  </w:pPr>
                  <w:r w:rsidRPr="00A25D4D">
                    <w:t>0..1</w:t>
                  </w:r>
                </w:p>
              </w:tc>
            </w:tr>
          </w:tbl>
          <w:p w14:paraId="71D1233D" w14:textId="77777777" w:rsidR="00C0190C" w:rsidRPr="00A25D4D" w:rsidRDefault="00C0190C" w:rsidP="008F13CC">
            <w:pPr>
              <w:jc w:val="left"/>
            </w:pPr>
          </w:p>
        </w:tc>
      </w:tr>
    </w:tbl>
    <w:p w14:paraId="18A3DD56" w14:textId="77777777" w:rsidR="00C0190C" w:rsidRPr="00A25D4D" w:rsidRDefault="00C0190C" w:rsidP="008F13CC">
      <w:pPr>
        <w:pStyle w:val="Kop5"/>
        <w:jc w:val="left"/>
        <w:rPr>
          <w:sz w:val="16"/>
          <w:szCs w:val="16"/>
        </w:rPr>
      </w:pPr>
      <w:r w:rsidRPr="00A25D4D">
        <w:rPr>
          <w:sz w:val="16"/>
          <w:szCs w:val="16"/>
        </w:rPr>
        <w:t>Kast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590" w:author="Paul Janssen" w:date="2020-06-10T18:04: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591">
          <w:tblGrid>
            <w:gridCol w:w="9132"/>
          </w:tblGrid>
        </w:tblGridChange>
      </w:tblGrid>
      <w:tr w:rsidR="00C0190C" w:rsidRPr="00A25D4D" w14:paraId="771055ED" w14:textId="77777777" w:rsidTr="00EF6C54">
        <w:trPr>
          <w:trHeight w:val="225"/>
          <w:tblHeader/>
          <w:tblCellSpacing w:w="0" w:type="dxa"/>
          <w:trPrChange w:id="592" w:author="Paul Janssen" w:date="2020-06-10T18:04: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593" w:author="Paul Janssen" w:date="2020-06-10T18:04: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616EE9E8" w14:textId="77777777" w:rsidR="00C0190C" w:rsidRPr="00A25D4D" w:rsidRDefault="00C0190C" w:rsidP="008F13CC">
            <w:pPr>
              <w:jc w:val="left"/>
            </w:pPr>
            <w:r w:rsidRPr="00A25D4D">
              <w:rPr>
                <w:b/>
                <w:bCs/>
              </w:rPr>
              <w:t>Kast</w:t>
            </w:r>
          </w:p>
        </w:tc>
      </w:tr>
      <w:tr w:rsidR="00C0190C" w:rsidRPr="00A25D4D" w14:paraId="47118B7B" w14:textId="77777777" w:rsidTr="00EF6C54">
        <w:trPr>
          <w:tblCellSpacing w:w="0" w:type="dxa"/>
          <w:trPrChange w:id="594" w:author="Paul Janssen" w:date="2020-06-10T18:04: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595" w:author="Paul Janssen" w:date="2020-06-10T18:04: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F62784" w14:textId="77777777" w:rsidTr="00C0190C">
              <w:trPr>
                <w:tblHeader/>
                <w:tblCellSpacing w:w="0" w:type="dxa"/>
              </w:trPr>
              <w:tc>
                <w:tcPr>
                  <w:tcW w:w="360" w:type="dxa"/>
                  <w:hideMark/>
                </w:tcPr>
                <w:p w14:paraId="48BD4D79" w14:textId="77777777" w:rsidR="00C0190C" w:rsidRPr="00A25D4D" w:rsidRDefault="00C0190C" w:rsidP="008F13CC">
                  <w:pPr>
                    <w:jc w:val="left"/>
                  </w:pPr>
                  <w:r w:rsidRPr="00A25D4D">
                    <w:t> </w:t>
                  </w:r>
                </w:p>
              </w:tc>
              <w:tc>
                <w:tcPr>
                  <w:tcW w:w="1500" w:type="dxa"/>
                  <w:hideMark/>
                </w:tcPr>
                <w:p w14:paraId="2151F5D9" w14:textId="77777777" w:rsidR="00C0190C" w:rsidRPr="00A25D4D" w:rsidRDefault="00C0190C" w:rsidP="008F13CC">
                  <w:pPr>
                    <w:jc w:val="left"/>
                  </w:pPr>
                  <w:r w:rsidRPr="00A25D4D">
                    <w:t>Naam</w:t>
                  </w:r>
                </w:p>
              </w:tc>
              <w:tc>
                <w:tcPr>
                  <w:tcW w:w="0" w:type="auto"/>
                  <w:hideMark/>
                </w:tcPr>
                <w:p w14:paraId="605145F8" w14:textId="77777777" w:rsidR="00C0190C" w:rsidRPr="00A25D4D" w:rsidRDefault="00C0190C" w:rsidP="008F13CC">
                  <w:pPr>
                    <w:jc w:val="left"/>
                  </w:pPr>
                  <w:r w:rsidRPr="00A25D4D">
                    <w:t xml:space="preserve">Kast </w:t>
                  </w:r>
                </w:p>
              </w:tc>
            </w:tr>
            <w:tr w:rsidR="00C0190C" w:rsidRPr="00A25D4D" w14:paraId="7CD83254" w14:textId="77777777" w:rsidTr="00C0190C">
              <w:trPr>
                <w:tblHeader/>
                <w:tblCellSpacing w:w="0" w:type="dxa"/>
              </w:trPr>
              <w:tc>
                <w:tcPr>
                  <w:tcW w:w="360" w:type="dxa"/>
                  <w:hideMark/>
                </w:tcPr>
                <w:p w14:paraId="0656C66D" w14:textId="77777777" w:rsidR="00C0190C" w:rsidRPr="00A25D4D" w:rsidRDefault="00C0190C" w:rsidP="008F13CC">
                  <w:pPr>
                    <w:jc w:val="left"/>
                  </w:pPr>
                  <w:r w:rsidRPr="00A25D4D">
                    <w:t> </w:t>
                  </w:r>
                </w:p>
              </w:tc>
              <w:tc>
                <w:tcPr>
                  <w:tcW w:w="1500" w:type="dxa"/>
                  <w:hideMark/>
                </w:tcPr>
                <w:p w14:paraId="4A070469" w14:textId="77777777" w:rsidR="00C0190C" w:rsidRPr="00A25D4D" w:rsidRDefault="00C0190C" w:rsidP="008F13CC">
                  <w:pPr>
                    <w:jc w:val="left"/>
                  </w:pPr>
                  <w:r w:rsidRPr="00A25D4D">
                    <w:t>Definitie:</w:t>
                  </w:r>
                </w:p>
              </w:tc>
              <w:tc>
                <w:tcPr>
                  <w:tcW w:w="0" w:type="auto"/>
                  <w:hideMark/>
                </w:tcPr>
                <w:p w14:paraId="0A410E8F" w14:textId="77777777" w:rsidR="00C0190C" w:rsidRPr="00A25D4D" w:rsidRDefault="00C0190C" w:rsidP="008F13CC">
                  <w:pPr>
                    <w:jc w:val="left"/>
                  </w:pPr>
                  <w:r w:rsidRPr="00A25D4D">
                    <w:t xml:space="preserve">Eenvoudig kast-object dat nutsvoorzieningenobjecten kan bevatten die tot een of meer nutsvoorzieningennetwerken behoren. </w:t>
                  </w:r>
                </w:p>
              </w:tc>
            </w:tr>
            <w:tr w:rsidR="00C0190C" w:rsidRPr="00A25D4D" w14:paraId="011A0861" w14:textId="77777777" w:rsidTr="00C0190C">
              <w:trPr>
                <w:tblHeader/>
                <w:tblCellSpacing w:w="0" w:type="dxa"/>
              </w:trPr>
              <w:tc>
                <w:tcPr>
                  <w:tcW w:w="360" w:type="dxa"/>
                  <w:hideMark/>
                </w:tcPr>
                <w:p w14:paraId="0D0FAB11" w14:textId="77777777" w:rsidR="00C0190C" w:rsidRPr="00A25D4D" w:rsidRDefault="00C0190C" w:rsidP="008F13CC">
                  <w:pPr>
                    <w:jc w:val="left"/>
                  </w:pPr>
                  <w:r w:rsidRPr="00A25D4D">
                    <w:t> </w:t>
                  </w:r>
                </w:p>
              </w:tc>
              <w:tc>
                <w:tcPr>
                  <w:tcW w:w="1500" w:type="dxa"/>
                  <w:hideMark/>
                </w:tcPr>
                <w:p w14:paraId="2D226A0B" w14:textId="77777777" w:rsidR="00C0190C" w:rsidRPr="00A25D4D" w:rsidRDefault="00C0190C" w:rsidP="008F13CC">
                  <w:pPr>
                    <w:jc w:val="left"/>
                  </w:pPr>
                  <w:r w:rsidRPr="00A25D4D">
                    <w:t>Herkomst:</w:t>
                  </w:r>
                </w:p>
              </w:tc>
              <w:tc>
                <w:tcPr>
                  <w:tcW w:w="0" w:type="auto"/>
                  <w:hideMark/>
                </w:tcPr>
                <w:p w14:paraId="1C4AEAAF" w14:textId="77777777" w:rsidR="00C0190C" w:rsidRPr="00A25D4D" w:rsidRDefault="00C0190C" w:rsidP="008F13CC">
                  <w:pPr>
                    <w:jc w:val="left"/>
                  </w:pPr>
                  <w:r w:rsidRPr="00A25D4D">
                    <w:t>Inspire</w:t>
                  </w:r>
                </w:p>
              </w:tc>
            </w:tr>
            <w:tr w:rsidR="00C0190C" w:rsidRPr="00A25D4D" w14:paraId="57E2DA3E" w14:textId="77777777" w:rsidTr="00C0190C">
              <w:trPr>
                <w:tblHeader/>
                <w:tblCellSpacing w:w="0" w:type="dxa"/>
              </w:trPr>
              <w:tc>
                <w:tcPr>
                  <w:tcW w:w="360" w:type="dxa"/>
                  <w:hideMark/>
                </w:tcPr>
                <w:p w14:paraId="5EC02BAE" w14:textId="77777777" w:rsidR="00C0190C" w:rsidRPr="00A25D4D" w:rsidRDefault="00C0190C" w:rsidP="008F13CC">
                  <w:pPr>
                    <w:jc w:val="left"/>
                  </w:pPr>
                  <w:r w:rsidRPr="00A25D4D">
                    <w:t> </w:t>
                  </w:r>
                </w:p>
              </w:tc>
              <w:tc>
                <w:tcPr>
                  <w:tcW w:w="1500" w:type="dxa"/>
                  <w:hideMark/>
                </w:tcPr>
                <w:p w14:paraId="0D58A621" w14:textId="77777777" w:rsidR="00C0190C" w:rsidRPr="00A25D4D" w:rsidRDefault="00C0190C" w:rsidP="008F13CC">
                  <w:pPr>
                    <w:jc w:val="left"/>
                  </w:pPr>
                  <w:r w:rsidRPr="00A25D4D">
                    <w:t>Subtype van:</w:t>
                  </w:r>
                </w:p>
              </w:tc>
              <w:tc>
                <w:tcPr>
                  <w:tcW w:w="0" w:type="auto"/>
                  <w:hideMark/>
                </w:tcPr>
                <w:p w14:paraId="1CE9FEDB" w14:textId="77777777" w:rsidR="00C0190C" w:rsidRPr="00A25D4D" w:rsidRDefault="00C0190C" w:rsidP="008F13CC">
                  <w:pPr>
                    <w:jc w:val="left"/>
                  </w:pPr>
                  <w:proofErr w:type="spellStart"/>
                  <w:r w:rsidRPr="00A25D4D">
                    <w:t>ContainerLeidingelement</w:t>
                  </w:r>
                  <w:proofErr w:type="spellEnd"/>
                  <w:r w:rsidRPr="00A25D4D">
                    <w:t>, Cabinet</w:t>
                  </w:r>
                </w:p>
              </w:tc>
            </w:tr>
            <w:tr w:rsidR="00C0190C" w:rsidRPr="00A25D4D" w14:paraId="1F5777F4" w14:textId="77777777" w:rsidTr="00C0190C">
              <w:trPr>
                <w:tblHeader/>
                <w:tblCellSpacing w:w="0" w:type="dxa"/>
              </w:trPr>
              <w:tc>
                <w:tcPr>
                  <w:tcW w:w="360" w:type="dxa"/>
                  <w:hideMark/>
                </w:tcPr>
                <w:p w14:paraId="34DB6FB0" w14:textId="77777777" w:rsidR="00C0190C" w:rsidRPr="00A25D4D" w:rsidRDefault="00C0190C" w:rsidP="008F13CC">
                  <w:pPr>
                    <w:jc w:val="left"/>
                  </w:pPr>
                  <w:r w:rsidRPr="00A25D4D">
                    <w:t> </w:t>
                  </w:r>
                </w:p>
              </w:tc>
              <w:tc>
                <w:tcPr>
                  <w:tcW w:w="1500" w:type="dxa"/>
                  <w:hideMark/>
                </w:tcPr>
                <w:p w14:paraId="615893BE" w14:textId="77777777" w:rsidR="00C0190C" w:rsidRPr="00A25D4D" w:rsidRDefault="00C0190C" w:rsidP="008F13CC">
                  <w:pPr>
                    <w:jc w:val="left"/>
                  </w:pPr>
                  <w:r w:rsidRPr="00A25D4D">
                    <w:t>Stereotypes:</w:t>
                  </w:r>
                </w:p>
              </w:tc>
              <w:tc>
                <w:tcPr>
                  <w:tcW w:w="0" w:type="auto"/>
                  <w:hideMark/>
                </w:tcPr>
                <w:p w14:paraId="1E28D3F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9A19657" w14:textId="77777777" w:rsidR="00C0190C" w:rsidRPr="00A25D4D" w:rsidRDefault="00C0190C" w:rsidP="008F13CC">
            <w:pPr>
              <w:jc w:val="left"/>
            </w:pPr>
          </w:p>
        </w:tc>
      </w:tr>
      <w:tr w:rsidR="00EF6C54" w:rsidRPr="00A25D4D" w14:paraId="1FEE8FAB" w14:textId="77777777" w:rsidTr="00EF6C54">
        <w:trPr>
          <w:tblCellSpacing w:w="0" w:type="dxa"/>
          <w:ins w:id="596" w:author="Paul Janssen" w:date="2020-06-10T18:04:00Z"/>
          <w:trPrChange w:id="597" w:author="Paul Janssen" w:date="2020-06-10T18:04: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598" w:author="Paul Janssen" w:date="2020-06-10T18:04:00Z">
              <w:tcPr>
                <w:tcW w:w="0" w:type="auto"/>
                <w:tcBorders>
                  <w:top w:val="outset" w:sz="6" w:space="0" w:color="auto"/>
                  <w:left w:val="outset" w:sz="6" w:space="0" w:color="auto"/>
                  <w:bottom w:val="outset" w:sz="6" w:space="0" w:color="auto"/>
                  <w:right w:val="outset" w:sz="6" w:space="0" w:color="auto"/>
                </w:tcBorders>
              </w:tcPr>
            </w:tcPrChange>
          </w:tcPr>
          <w:p w14:paraId="6311B125" w14:textId="77777777" w:rsidR="00EF6C54" w:rsidRPr="00A25D4D" w:rsidRDefault="00EF6C54" w:rsidP="00EF6C54">
            <w:pPr>
              <w:jc w:val="left"/>
              <w:rPr>
                <w:ins w:id="599" w:author="Paul Janssen" w:date="2020-06-10T18:04:00Z"/>
              </w:rPr>
            </w:pPr>
            <w:proofErr w:type="spellStart"/>
            <w:ins w:id="600" w:author="Paul Janssen" w:date="2020-06-10T18:04: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1AB0943F" w14:textId="77777777" w:rsidTr="00B50B58">
              <w:trPr>
                <w:tblHeader/>
                <w:tblCellSpacing w:w="0" w:type="dxa"/>
                <w:ins w:id="601" w:author="Paul Janssen" w:date="2020-06-10T18:04:00Z"/>
              </w:trPr>
              <w:tc>
                <w:tcPr>
                  <w:tcW w:w="360" w:type="dxa"/>
                  <w:hideMark/>
                </w:tcPr>
                <w:p w14:paraId="38C5C8E9" w14:textId="77777777" w:rsidR="00EF6C54" w:rsidRPr="00A25D4D" w:rsidRDefault="00EF6C54" w:rsidP="00EF6C54">
                  <w:pPr>
                    <w:jc w:val="left"/>
                    <w:rPr>
                      <w:ins w:id="602" w:author="Paul Janssen" w:date="2020-06-10T18:04:00Z"/>
                    </w:rPr>
                  </w:pPr>
                  <w:ins w:id="603" w:author="Paul Janssen" w:date="2020-06-10T18:04:00Z">
                    <w:r w:rsidRPr="00A25D4D">
                      <w:t> </w:t>
                    </w:r>
                  </w:ins>
                </w:p>
              </w:tc>
              <w:tc>
                <w:tcPr>
                  <w:tcW w:w="1500" w:type="dxa"/>
                  <w:hideMark/>
                </w:tcPr>
                <w:p w14:paraId="16B95EC6" w14:textId="77777777" w:rsidR="00EF6C54" w:rsidRPr="00A25D4D" w:rsidRDefault="00EF6C54" w:rsidP="00EF6C54">
                  <w:pPr>
                    <w:jc w:val="left"/>
                    <w:rPr>
                      <w:ins w:id="604" w:author="Paul Janssen" w:date="2020-06-10T18:04:00Z"/>
                    </w:rPr>
                  </w:pPr>
                  <w:ins w:id="605" w:author="Paul Janssen" w:date="2020-06-10T18:04:00Z">
                    <w:r w:rsidRPr="00A25D4D">
                      <w:t>Natuurlijke taal:</w:t>
                    </w:r>
                  </w:ins>
                </w:p>
              </w:tc>
              <w:tc>
                <w:tcPr>
                  <w:tcW w:w="0" w:type="auto"/>
                  <w:hideMark/>
                </w:tcPr>
                <w:p w14:paraId="60759A62" w14:textId="77777777" w:rsidR="00EF6C54" w:rsidRPr="00A25D4D" w:rsidRDefault="00EF6C54" w:rsidP="00EF6C54">
                  <w:pPr>
                    <w:jc w:val="left"/>
                    <w:rPr>
                      <w:ins w:id="606" w:author="Paul Janssen" w:date="2020-06-10T18:04:00Z"/>
                    </w:rPr>
                  </w:pPr>
                  <w:ins w:id="607" w:author="Paul Janssen" w:date="2020-06-10T18:04:00Z">
                    <w:r>
                      <w:t>hoort bij maximaal 1 utiliteitsnet</w:t>
                    </w:r>
                  </w:ins>
                </w:p>
              </w:tc>
            </w:tr>
            <w:tr w:rsidR="00EF6C54" w:rsidRPr="00A25D4D" w14:paraId="64DE32F2" w14:textId="77777777" w:rsidTr="00B50B58">
              <w:trPr>
                <w:tblHeader/>
                <w:tblCellSpacing w:w="0" w:type="dxa"/>
                <w:ins w:id="608" w:author="Paul Janssen" w:date="2020-06-10T18:04:00Z"/>
              </w:trPr>
              <w:tc>
                <w:tcPr>
                  <w:tcW w:w="360" w:type="dxa"/>
                  <w:hideMark/>
                </w:tcPr>
                <w:p w14:paraId="0333E4EB" w14:textId="77777777" w:rsidR="00EF6C54" w:rsidRPr="00A25D4D" w:rsidRDefault="00EF6C54" w:rsidP="00EF6C54">
                  <w:pPr>
                    <w:jc w:val="left"/>
                    <w:rPr>
                      <w:ins w:id="609" w:author="Paul Janssen" w:date="2020-06-10T18:04:00Z"/>
                    </w:rPr>
                  </w:pPr>
                  <w:ins w:id="610" w:author="Paul Janssen" w:date="2020-06-10T18:04:00Z">
                    <w:r w:rsidRPr="00A25D4D">
                      <w:t> </w:t>
                    </w:r>
                  </w:ins>
                </w:p>
              </w:tc>
              <w:tc>
                <w:tcPr>
                  <w:tcW w:w="1500" w:type="dxa"/>
                  <w:hideMark/>
                </w:tcPr>
                <w:p w14:paraId="78E1CF67" w14:textId="77777777" w:rsidR="00EF6C54" w:rsidRPr="00A25D4D" w:rsidRDefault="00EF6C54" w:rsidP="00EF6C54">
                  <w:pPr>
                    <w:jc w:val="left"/>
                    <w:rPr>
                      <w:ins w:id="611" w:author="Paul Janssen" w:date="2020-06-10T18:04:00Z"/>
                    </w:rPr>
                  </w:pPr>
                  <w:ins w:id="612" w:author="Paul Janssen" w:date="2020-06-10T18:04:00Z">
                    <w:r w:rsidRPr="00A25D4D">
                      <w:t>OCL:</w:t>
                    </w:r>
                  </w:ins>
                </w:p>
              </w:tc>
              <w:tc>
                <w:tcPr>
                  <w:tcW w:w="0" w:type="auto"/>
                  <w:hideMark/>
                </w:tcPr>
                <w:p w14:paraId="09DE9FEE" w14:textId="77777777" w:rsidR="00EF6C54" w:rsidRPr="00924D70" w:rsidRDefault="00EF6C54" w:rsidP="00EF6C54">
                  <w:pPr>
                    <w:autoSpaceDE w:val="0"/>
                    <w:autoSpaceDN w:val="0"/>
                    <w:adjustRightInd w:val="0"/>
                    <w:spacing w:after="80" w:line="240" w:lineRule="auto"/>
                    <w:jc w:val="left"/>
                    <w:rPr>
                      <w:ins w:id="613" w:author="Paul Janssen" w:date="2020-06-10T18:04:00Z"/>
                      <w:rFonts w:ascii="Calibri" w:hAnsi="Calibri" w:cs="Calibri"/>
                      <w:sz w:val="20"/>
                      <w:szCs w:val="20"/>
                    </w:rPr>
                  </w:pPr>
                  <w:proofErr w:type="spellStart"/>
                  <w:ins w:id="614" w:author="Paul Janssen" w:date="2020-06-10T18:04:00Z">
                    <w:r w:rsidRPr="00924D70">
                      <w:rPr>
                        <w:rFonts w:ascii="Calibri" w:hAnsi="Calibri" w:cs="Calibri"/>
                        <w:sz w:val="20"/>
                        <w:szCs w:val="20"/>
                      </w:rPr>
                      <w:t>inv</w:t>
                    </w:r>
                    <w:proofErr w:type="spellEnd"/>
                    <w:r w:rsidRPr="00924D70">
                      <w:rPr>
                        <w:rFonts w:ascii="Calibri" w:hAnsi="Calibri" w:cs="Calibri"/>
                        <w:sz w:val="20"/>
                        <w:szCs w:val="20"/>
                      </w:rPr>
                      <w:t>:</w:t>
                    </w:r>
                  </w:ins>
                </w:p>
                <w:p w14:paraId="3CAA1B18" w14:textId="77777777" w:rsidR="00EF6C54" w:rsidRPr="004C0A21" w:rsidRDefault="00EF6C54" w:rsidP="00EF6C54">
                  <w:pPr>
                    <w:autoSpaceDE w:val="0"/>
                    <w:autoSpaceDN w:val="0"/>
                    <w:adjustRightInd w:val="0"/>
                    <w:spacing w:after="80" w:line="240" w:lineRule="auto"/>
                    <w:jc w:val="left"/>
                    <w:rPr>
                      <w:ins w:id="615" w:author="Paul Janssen" w:date="2020-06-10T18:04:00Z"/>
                      <w:rFonts w:ascii="Calibri" w:hAnsi="Calibri" w:cs="Calibri"/>
                      <w:sz w:val="20"/>
                      <w:szCs w:val="20"/>
                    </w:rPr>
                  </w:pPr>
                  <w:proofErr w:type="spellStart"/>
                  <w:ins w:id="616" w:author="Paul Janssen" w:date="2020-06-10T18:04: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57E8FAE9" w14:textId="77777777" w:rsidR="00EF6C54" w:rsidRPr="00A25D4D" w:rsidRDefault="00EF6C54" w:rsidP="008F13CC">
            <w:pPr>
              <w:jc w:val="left"/>
              <w:rPr>
                <w:ins w:id="617" w:author="Paul Janssen" w:date="2020-06-10T18:04:00Z"/>
              </w:rPr>
            </w:pPr>
          </w:p>
        </w:tc>
      </w:tr>
    </w:tbl>
    <w:p w14:paraId="0720BB8A" w14:textId="77777777" w:rsidR="00C0190C" w:rsidRPr="00A25D4D" w:rsidRDefault="00C0190C" w:rsidP="008F13CC">
      <w:pPr>
        <w:pStyle w:val="Kop5"/>
        <w:jc w:val="left"/>
        <w:rPr>
          <w:sz w:val="16"/>
          <w:szCs w:val="16"/>
        </w:rPr>
      </w:pPr>
      <w:r w:rsidRPr="00A25D4D">
        <w:rPr>
          <w:sz w:val="16"/>
          <w:szCs w:val="16"/>
        </w:rPr>
        <w:t>Label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0D6F49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C7460C" w14:textId="77777777" w:rsidR="00C0190C" w:rsidRPr="00A25D4D" w:rsidRDefault="00C0190C" w:rsidP="008F13CC">
            <w:pPr>
              <w:jc w:val="left"/>
            </w:pPr>
            <w:r w:rsidRPr="00A25D4D">
              <w:rPr>
                <w:b/>
                <w:bCs/>
              </w:rPr>
              <w:t xml:space="preserve">Label (abstract) </w:t>
            </w:r>
          </w:p>
        </w:tc>
      </w:tr>
      <w:tr w:rsidR="00C0190C" w:rsidRPr="00A25D4D" w14:paraId="2272C0A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3C94B9F" w14:textId="77777777" w:rsidTr="00C0190C">
              <w:trPr>
                <w:tblHeader/>
                <w:tblCellSpacing w:w="0" w:type="dxa"/>
              </w:trPr>
              <w:tc>
                <w:tcPr>
                  <w:tcW w:w="360" w:type="dxa"/>
                  <w:hideMark/>
                </w:tcPr>
                <w:p w14:paraId="4171B0C6" w14:textId="77777777" w:rsidR="00C0190C" w:rsidRPr="00A25D4D" w:rsidRDefault="00C0190C" w:rsidP="008F13CC">
                  <w:pPr>
                    <w:jc w:val="left"/>
                  </w:pPr>
                  <w:r w:rsidRPr="00A25D4D">
                    <w:t> </w:t>
                  </w:r>
                </w:p>
              </w:tc>
              <w:tc>
                <w:tcPr>
                  <w:tcW w:w="1500" w:type="dxa"/>
                  <w:hideMark/>
                </w:tcPr>
                <w:p w14:paraId="4197820F" w14:textId="77777777" w:rsidR="00C0190C" w:rsidRPr="00A25D4D" w:rsidRDefault="00C0190C" w:rsidP="008F13CC">
                  <w:pPr>
                    <w:jc w:val="left"/>
                  </w:pPr>
                  <w:r w:rsidRPr="00A25D4D">
                    <w:t>Naam</w:t>
                  </w:r>
                </w:p>
              </w:tc>
              <w:tc>
                <w:tcPr>
                  <w:tcW w:w="0" w:type="auto"/>
                  <w:hideMark/>
                </w:tcPr>
                <w:p w14:paraId="6C654307" w14:textId="77777777" w:rsidR="00C0190C" w:rsidRPr="00A25D4D" w:rsidRDefault="00C0190C" w:rsidP="008F13CC">
                  <w:pPr>
                    <w:jc w:val="left"/>
                  </w:pPr>
                </w:p>
              </w:tc>
            </w:tr>
            <w:tr w:rsidR="00C0190C" w:rsidRPr="00A25D4D" w14:paraId="2B3E0218" w14:textId="77777777" w:rsidTr="00C0190C">
              <w:trPr>
                <w:tblHeader/>
                <w:tblCellSpacing w:w="0" w:type="dxa"/>
              </w:trPr>
              <w:tc>
                <w:tcPr>
                  <w:tcW w:w="360" w:type="dxa"/>
                  <w:hideMark/>
                </w:tcPr>
                <w:p w14:paraId="5C66D1C6" w14:textId="77777777" w:rsidR="00C0190C" w:rsidRPr="00A25D4D" w:rsidRDefault="00C0190C" w:rsidP="008F13CC">
                  <w:pPr>
                    <w:jc w:val="left"/>
                  </w:pPr>
                  <w:r w:rsidRPr="00A25D4D">
                    <w:t> </w:t>
                  </w:r>
                </w:p>
              </w:tc>
              <w:tc>
                <w:tcPr>
                  <w:tcW w:w="1500" w:type="dxa"/>
                  <w:hideMark/>
                </w:tcPr>
                <w:p w14:paraId="6F8A8FEA" w14:textId="77777777" w:rsidR="00C0190C" w:rsidRPr="00A25D4D" w:rsidRDefault="00C0190C" w:rsidP="008F13CC">
                  <w:pPr>
                    <w:jc w:val="left"/>
                  </w:pPr>
                  <w:r w:rsidRPr="00A25D4D">
                    <w:t>Definitie:</w:t>
                  </w:r>
                </w:p>
              </w:tc>
              <w:tc>
                <w:tcPr>
                  <w:tcW w:w="0" w:type="auto"/>
                  <w:hideMark/>
                </w:tcPr>
                <w:p w14:paraId="31BFEEEF" w14:textId="77777777" w:rsidR="00C0190C" w:rsidRPr="00A25D4D" w:rsidRDefault="00C0190C" w:rsidP="008F13CC">
                  <w:pPr>
                    <w:jc w:val="left"/>
                  </w:pPr>
                  <w:r w:rsidRPr="00A25D4D">
                    <w:t xml:space="preserve">Abstract data object dat de labelattributen bevat van de IMKL extensie. </w:t>
                  </w:r>
                </w:p>
              </w:tc>
            </w:tr>
            <w:tr w:rsidR="00C0190C" w:rsidRPr="00A25D4D" w14:paraId="371A20F0" w14:textId="77777777" w:rsidTr="00C0190C">
              <w:trPr>
                <w:tblHeader/>
                <w:tblCellSpacing w:w="0" w:type="dxa"/>
              </w:trPr>
              <w:tc>
                <w:tcPr>
                  <w:tcW w:w="360" w:type="dxa"/>
                  <w:hideMark/>
                </w:tcPr>
                <w:p w14:paraId="04E32033" w14:textId="77777777" w:rsidR="00C0190C" w:rsidRPr="00A25D4D" w:rsidRDefault="00C0190C" w:rsidP="008F13CC">
                  <w:pPr>
                    <w:jc w:val="left"/>
                  </w:pPr>
                  <w:r w:rsidRPr="00A25D4D">
                    <w:t> </w:t>
                  </w:r>
                </w:p>
              </w:tc>
              <w:tc>
                <w:tcPr>
                  <w:tcW w:w="1500" w:type="dxa"/>
                  <w:hideMark/>
                </w:tcPr>
                <w:p w14:paraId="1856F0F6" w14:textId="77777777" w:rsidR="00C0190C" w:rsidRPr="00A25D4D" w:rsidRDefault="00C0190C" w:rsidP="008F13CC">
                  <w:pPr>
                    <w:jc w:val="left"/>
                  </w:pPr>
                  <w:r w:rsidRPr="00A25D4D">
                    <w:t>Omschrijving:</w:t>
                  </w:r>
                </w:p>
              </w:tc>
              <w:tc>
                <w:tcPr>
                  <w:tcW w:w="0" w:type="auto"/>
                  <w:hideMark/>
                </w:tcPr>
                <w:p w14:paraId="5A66DC31" w14:textId="77777777" w:rsidR="00C0190C" w:rsidRPr="00A25D4D" w:rsidRDefault="00C0190C" w:rsidP="008F13CC">
                  <w:pPr>
                    <w:jc w:val="left"/>
                  </w:pPr>
                  <w:r w:rsidRPr="00A25D4D">
                    <w:t xml:space="preserve">Een label kan als attribuut bij netelementen opgenomen zijn. In dat geval hebben ze geen </w:t>
                  </w:r>
                  <w:proofErr w:type="spellStart"/>
                  <w:r w:rsidRPr="00A25D4D">
                    <w:t>plaastingspunt</w:t>
                  </w:r>
                  <w:proofErr w:type="spellEnd"/>
                  <w:r w:rsidRPr="00A25D4D">
                    <w:t xml:space="preserve">. Ze kunnen ook bij maatvoering of annotatie opgenomen zijn. Dan hebben ze wel een </w:t>
                  </w:r>
                  <w:proofErr w:type="spellStart"/>
                  <w:r w:rsidRPr="00A25D4D">
                    <w:t>plaastingspunt</w:t>
                  </w:r>
                  <w:proofErr w:type="spellEnd"/>
                  <w:r w:rsidRPr="00A25D4D">
                    <w:t xml:space="preserve"> middels een attribuut ligging. </w:t>
                  </w:r>
                </w:p>
              </w:tc>
            </w:tr>
            <w:tr w:rsidR="00C0190C" w:rsidRPr="00A25D4D" w14:paraId="28B88D54" w14:textId="77777777" w:rsidTr="00C0190C">
              <w:trPr>
                <w:tblHeader/>
                <w:tblCellSpacing w:w="0" w:type="dxa"/>
              </w:trPr>
              <w:tc>
                <w:tcPr>
                  <w:tcW w:w="360" w:type="dxa"/>
                  <w:hideMark/>
                </w:tcPr>
                <w:p w14:paraId="006E6890" w14:textId="77777777" w:rsidR="00C0190C" w:rsidRPr="00A25D4D" w:rsidRDefault="00C0190C" w:rsidP="008F13CC">
                  <w:pPr>
                    <w:jc w:val="left"/>
                  </w:pPr>
                  <w:r w:rsidRPr="00A25D4D">
                    <w:t> </w:t>
                  </w:r>
                </w:p>
              </w:tc>
              <w:tc>
                <w:tcPr>
                  <w:tcW w:w="1500" w:type="dxa"/>
                  <w:hideMark/>
                </w:tcPr>
                <w:p w14:paraId="26AE19D5" w14:textId="77777777" w:rsidR="00C0190C" w:rsidRPr="00A25D4D" w:rsidRDefault="00C0190C" w:rsidP="008F13CC">
                  <w:pPr>
                    <w:jc w:val="left"/>
                  </w:pPr>
                  <w:r w:rsidRPr="00A25D4D">
                    <w:t>Stereotypes:</w:t>
                  </w:r>
                </w:p>
              </w:tc>
              <w:tc>
                <w:tcPr>
                  <w:tcW w:w="0" w:type="auto"/>
                  <w:hideMark/>
                </w:tcPr>
                <w:p w14:paraId="0021B8B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B1291DE" w14:textId="77777777" w:rsidR="00C0190C" w:rsidRPr="00A25D4D" w:rsidRDefault="00C0190C" w:rsidP="008F13CC">
            <w:pPr>
              <w:jc w:val="left"/>
            </w:pPr>
          </w:p>
        </w:tc>
      </w:tr>
      <w:tr w:rsidR="00C0190C" w:rsidRPr="00A25D4D" w14:paraId="289E3F8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5EECF" w14:textId="77777777" w:rsidR="00C0190C" w:rsidRPr="00A25D4D" w:rsidRDefault="00C0190C" w:rsidP="008F13CC">
            <w:pPr>
              <w:jc w:val="left"/>
            </w:pPr>
            <w:r w:rsidRPr="00A25D4D">
              <w:rPr>
                <w:b/>
                <w:bCs/>
              </w:rPr>
              <w:t>Attribuut: 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09FCB6E" w14:textId="77777777" w:rsidTr="00C0190C">
              <w:trPr>
                <w:tblHeader/>
                <w:tblCellSpacing w:w="0" w:type="dxa"/>
              </w:trPr>
              <w:tc>
                <w:tcPr>
                  <w:tcW w:w="360" w:type="dxa"/>
                  <w:hideMark/>
                </w:tcPr>
                <w:p w14:paraId="26B745C1" w14:textId="77777777" w:rsidR="00C0190C" w:rsidRPr="00A25D4D" w:rsidRDefault="00C0190C" w:rsidP="008F13CC">
                  <w:pPr>
                    <w:jc w:val="left"/>
                  </w:pPr>
                  <w:r w:rsidRPr="00A25D4D">
                    <w:t> </w:t>
                  </w:r>
                </w:p>
              </w:tc>
              <w:tc>
                <w:tcPr>
                  <w:tcW w:w="1500" w:type="dxa"/>
                  <w:hideMark/>
                </w:tcPr>
                <w:p w14:paraId="5FFBCCAF" w14:textId="77777777" w:rsidR="00C0190C" w:rsidRPr="00A25D4D" w:rsidRDefault="00C0190C" w:rsidP="008F13CC">
                  <w:pPr>
                    <w:jc w:val="left"/>
                  </w:pPr>
                  <w:r w:rsidRPr="00A25D4D">
                    <w:t>Type:</w:t>
                  </w:r>
                </w:p>
              </w:tc>
              <w:tc>
                <w:tcPr>
                  <w:tcW w:w="0" w:type="auto"/>
                  <w:hideMark/>
                </w:tcPr>
                <w:p w14:paraId="59E85207" w14:textId="77777777" w:rsidR="00C0190C" w:rsidRPr="00A25D4D" w:rsidRDefault="00C0190C" w:rsidP="008F13CC">
                  <w:pPr>
                    <w:jc w:val="left"/>
                  </w:pPr>
                  <w:proofErr w:type="spellStart"/>
                  <w:r w:rsidRPr="00A25D4D">
                    <w:t>CharacterString</w:t>
                  </w:r>
                  <w:proofErr w:type="spellEnd"/>
                </w:p>
              </w:tc>
            </w:tr>
            <w:tr w:rsidR="00C0190C" w:rsidRPr="00A25D4D" w14:paraId="68BA70FC" w14:textId="77777777" w:rsidTr="00C0190C">
              <w:trPr>
                <w:tblHeader/>
                <w:tblCellSpacing w:w="0" w:type="dxa"/>
              </w:trPr>
              <w:tc>
                <w:tcPr>
                  <w:tcW w:w="360" w:type="dxa"/>
                  <w:hideMark/>
                </w:tcPr>
                <w:p w14:paraId="4D4C2296" w14:textId="77777777" w:rsidR="00C0190C" w:rsidRPr="00A25D4D" w:rsidRDefault="00C0190C" w:rsidP="008F13CC">
                  <w:pPr>
                    <w:jc w:val="left"/>
                  </w:pPr>
                  <w:r w:rsidRPr="00A25D4D">
                    <w:t> </w:t>
                  </w:r>
                </w:p>
              </w:tc>
              <w:tc>
                <w:tcPr>
                  <w:tcW w:w="1500" w:type="dxa"/>
                  <w:hideMark/>
                </w:tcPr>
                <w:p w14:paraId="7CD7B658" w14:textId="77777777" w:rsidR="00C0190C" w:rsidRPr="00A25D4D" w:rsidRDefault="00C0190C" w:rsidP="008F13CC">
                  <w:pPr>
                    <w:jc w:val="left"/>
                  </w:pPr>
                  <w:r w:rsidRPr="00A25D4D">
                    <w:t>Naam</w:t>
                  </w:r>
                </w:p>
              </w:tc>
              <w:tc>
                <w:tcPr>
                  <w:tcW w:w="0" w:type="auto"/>
                  <w:hideMark/>
                </w:tcPr>
                <w:p w14:paraId="7A7B56B6" w14:textId="77777777" w:rsidR="00C0190C" w:rsidRPr="00A25D4D" w:rsidRDefault="00C0190C" w:rsidP="008F13CC">
                  <w:pPr>
                    <w:jc w:val="left"/>
                  </w:pPr>
                </w:p>
              </w:tc>
            </w:tr>
            <w:tr w:rsidR="00C0190C" w:rsidRPr="00A25D4D" w14:paraId="644A96B8" w14:textId="77777777" w:rsidTr="00C0190C">
              <w:trPr>
                <w:tblHeader/>
                <w:tblCellSpacing w:w="0" w:type="dxa"/>
              </w:trPr>
              <w:tc>
                <w:tcPr>
                  <w:tcW w:w="360" w:type="dxa"/>
                  <w:hideMark/>
                </w:tcPr>
                <w:p w14:paraId="538D70E7" w14:textId="77777777" w:rsidR="00C0190C" w:rsidRPr="00A25D4D" w:rsidRDefault="00C0190C" w:rsidP="008F13CC">
                  <w:pPr>
                    <w:jc w:val="left"/>
                  </w:pPr>
                  <w:r w:rsidRPr="00A25D4D">
                    <w:t> </w:t>
                  </w:r>
                </w:p>
              </w:tc>
              <w:tc>
                <w:tcPr>
                  <w:tcW w:w="1500" w:type="dxa"/>
                  <w:hideMark/>
                </w:tcPr>
                <w:p w14:paraId="74312355" w14:textId="77777777" w:rsidR="00C0190C" w:rsidRPr="00A25D4D" w:rsidRDefault="00C0190C" w:rsidP="008F13CC">
                  <w:pPr>
                    <w:jc w:val="left"/>
                  </w:pPr>
                  <w:r w:rsidRPr="00A25D4D">
                    <w:t>Definitie:</w:t>
                  </w:r>
                </w:p>
              </w:tc>
              <w:tc>
                <w:tcPr>
                  <w:tcW w:w="0" w:type="auto"/>
                  <w:hideMark/>
                </w:tcPr>
                <w:p w14:paraId="1C2576C8" w14:textId="77777777" w:rsidR="00C0190C" w:rsidRPr="00A25D4D" w:rsidRDefault="00C0190C" w:rsidP="008F13CC">
                  <w:pPr>
                    <w:jc w:val="left"/>
                  </w:pPr>
                  <w:r w:rsidRPr="00A25D4D">
                    <w:t xml:space="preserve">Tekst of getal dat een eigenschap omschrijft of kwantificeert en als annotatie op een kaartbeeld wordt afgebeeld. </w:t>
                  </w:r>
                </w:p>
              </w:tc>
            </w:tr>
            <w:tr w:rsidR="00C0190C" w:rsidRPr="00A25D4D" w14:paraId="5D901872" w14:textId="77777777" w:rsidTr="00C0190C">
              <w:trPr>
                <w:tblHeader/>
                <w:tblCellSpacing w:w="0" w:type="dxa"/>
              </w:trPr>
              <w:tc>
                <w:tcPr>
                  <w:tcW w:w="360" w:type="dxa"/>
                  <w:hideMark/>
                </w:tcPr>
                <w:p w14:paraId="1C84F64D" w14:textId="77777777" w:rsidR="00C0190C" w:rsidRPr="00A25D4D" w:rsidRDefault="00C0190C" w:rsidP="008F13CC">
                  <w:pPr>
                    <w:jc w:val="left"/>
                  </w:pPr>
                  <w:r w:rsidRPr="00A25D4D">
                    <w:t> </w:t>
                  </w:r>
                </w:p>
              </w:tc>
              <w:tc>
                <w:tcPr>
                  <w:tcW w:w="1500" w:type="dxa"/>
                  <w:hideMark/>
                </w:tcPr>
                <w:p w14:paraId="33E9993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3A72055" w14:textId="77777777" w:rsidR="00C0190C" w:rsidRPr="00A25D4D" w:rsidRDefault="00C0190C" w:rsidP="008F13CC">
                  <w:pPr>
                    <w:jc w:val="left"/>
                  </w:pPr>
                  <w:r w:rsidRPr="00A25D4D">
                    <w:t>0..1</w:t>
                  </w:r>
                </w:p>
              </w:tc>
            </w:tr>
          </w:tbl>
          <w:p w14:paraId="7C06B6C3" w14:textId="77777777" w:rsidR="00C0190C" w:rsidRPr="00A25D4D" w:rsidRDefault="00C0190C" w:rsidP="008F13CC">
            <w:pPr>
              <w:jc w:val="left"/>
            </w:pPr>
          </w:p>
        </w:tc>
      </w:tr>
      <w:tr w:rsidR="00C0190C" w:rsidRPr="00A25D4D" w14:paraId="70CC66B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F77B5A" w14:textId="77777777" w:rsidR="00C0190C" w:rsidRPr="00A25D4D" w:rsidRDefault="00C0190C" w:rsidP="008F13CC">
            <w:pPr>
              <w:jc w:val="left"/>
            </w:pPr>
            <w:r w:rsidRPr="00A25D4D">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8B6515" w14:textId="77777777" w:rsidTr="00C0190C">
              <w:trPr>
                <w:tblHeader/>
                <w:tblCellSpacing w:w="0" w:type="dxa"/>
              </w:trPr>
              <w:tc>
                <w:tcPr>
                  <w:tcW w:w="360" w:type="dxa"/>
                  <w:hideMark/>
                </w:tcPr>
                <w:p w14:paraId="064401B8" w14:textId="77777777" w:rsidR="00C0190C" w:rsidRPr="00A25D4D" w:rsidRDefault="00C0190C" w:rsidP="008F13CC">
                  <w:pPr>
                    <w:jc w:val="left"/>
                  </w:pPr>
                  <w:r w:rsidRPr="00A25D4D">
                    <w:t> </w:t>
                  </w:r>
                </w:p>
              </w:tc>
              <w:tc>
                <w:tcPr>
                  <w:tcW w:w="1500" w:type="dxa"/>
                  <w:hideMark/>
                </w:tcPr>
                <w:p w14:paraId="7A029109" w14:textId="77777777" w:rsidR="00C0190C" w:rsidRPr="00A25D4D" w:rsidRDefault="00C0190C" w:rsidP="008F13CC">
                  <w:pPr>
                    <w:jc w:val="left"/>
                  </w:pPr>
                  <w:r w:rsidRPr="00A25D4D">
                    <w:t>Type:</w:t>
                  </w:r>
                </w:p>
              </w:tc>
              <w:tc>
                <w:tcPr>
                  <w:tcW w:w="0" w:type="auto"/>
                  <w:hideMark/>
                </w:tcPr>
                <w:p w14:paraId="4F82F204" w14:textId="77777777" w:rsidR="00C0190C" w:rsidRPr="00A25D4D" w:rsidRDefault="00C0190C" w:rsidP="008F13CC">
                  <w:pPr>
                    <w:jc w:val="left"/>
                  </w:pPr>
                  <w:proofErr w:type="spellStart"/>
                  <w:r w:rsidRPr="00A25D4D">
                    <w:t>CharacterString</w:t>
                  </w:r>
                  <w:proofErr w:type="spellEnd"/>
                </w:p>
              </w:tc>
            </w:tr>
            <w:tr w:rsidR="00C0190C" w:rsidRPr="00A25D4D" w14:paraId="0668F817" w14:textId="77777777" w:rsidTr="00C0190C">
              <w:trPr>
                <w:tblHeader/>
                <w:tblCellSpacing w:w="0" w:type="dxa"/>
              </w:trPr>
              <w:tc>
                <w:tcPr>
                  <w:tcW w:w="360" w:type="dxa"/>
                  <w:hideMark/>
                </w:tcPr>
                <w:p w14:paraId="17B1CA79" w14:textId="77777777" w:rsidR="00C0190C" w:rsidRPr="00A25D4D" w:rsidRDefault="00C0190C" w:rsidP="008F13CC">
                  <w:pPr>
                    <w:jc w:val="left"/>
                  </w:pPr>
                  <w:r w:rsidRPr="00A25D4D">
                    <w:t> </w:t>
                  </w:r>
                </w:p>
              </w:tc>
              <w:tc>
                <w:tcPr>
                  <w:tcW w:w="1500" w:type="dxa"/>
                  <w:hideMark/>
                </w:tcPr>
                <w:p w14:paraId="1AB1308B" w14:textId="77777777" w:rsidR="00C0190C" w:rsidRPr="00A25D4D" w:rsidRDefault="00C0190C" w:rsidP="008F13CC">
                  <w:pPr>
                    <w:jc w:val="left"/>
                  </w:pPr>
                  <w:r w:rsidRPr="00A25D4D">
                    <w:t>Naam</w:t>
                  </w:r>
                </w:p>
              </w:tc>
              <w:tc>
                <w:tcPr>
                  <w:tcW w:w="0" w:type="auto"/>
                  <w:hideMark/>
                </w:tcPr>
                <w:p w14:paraId="1A9FFAE6" w14:textId="77777777" w:rsidR="00C0190C" w:rsidRPr="00A25D4D" w:rsidRDefault="00C0190C" w:rsidP="008F13CC">
                  <w:pPr>
                    <w:jc w:val="left"/>
                  </w:pPr>
                </w:p>
              </w:tc>
            </w:tr>
            <w:tr w:rsidR="00C0190C" w:rsidRPr="00A25D4D" w14:paraId="496193E0" w14:textId="77777777" w:rsidTr="00C0190C">
              <w:trPr>
                <w:tblHeader/>
                <w:tblCellSpacing w:w="0" w:type="dxa"/>
              </w:trPr>
              <w:tc>
                <w:tcPr>
                  <w:tcW w:w="360" w:type="dxa"/>
                  <w:hideMark/>
                </w:tcPr>
                <w:p w14:paraId="0402361E" w14:textId="77777777" w:rsidR="00C0190C" w:rsidRPr="00A25D4D" w:rsidRDefault="00C0190C" w:rsidP="008F13CC">
                  <w:pPr>
                    <w:jc w:val="left"/>
                  </w:pPr>
                  <w:r w:rsidRPr="00A25D4D">
                    <w:t> </w:t>
                  </w:r>
                </w:p>
              </w:tc>
              <w:tc>
                <w:tcPr>
                  <w:tcW w:w="1500" w:type="dxa"/>
                  <w:hideMark/>
                </w:tcPr>
                <w:p w14:paraId="63E2D35F" w14:textId="77777777" w:rsidR="00C0190C" w:rsidRPr="00A25D4D" w:rsidRDefault="00C0190C" w:rsidP="008F13CC">
                  <w:pPr>
                    <w:jc w:val="left"/>
                  </w:pPr>
                  <w:r w:rsidRPr="00A25D4D">
                    <w:t>Definitie:</w:t>
                  </w:r>
                </w:p>
              </w:tc>
              <w:tc>
                <w:tcPr>
                  <w:tcW w:w="0" w:type="auto"/>
                  <w:hideMark/>
                </w:tcPr>
                <w:p w14:paraId="0FD3BF61" w14:textId="77777777" w:rsidR="00C0190C" w:rsidRPr="00A25D4D" w:rsidRDefault="00C0190C" w:rsidP="008F13CC">
                  <w:pPr>
                    <w:jc w:val="left"/>
                  </w:pPr>
                  <w:r w:rsidRPr="00A25D4D">
                    <w:t xml:space="preserve">Gedetailleerde omschrijving van het informatieobject. </w:t>
                  </w:r>
                </w:p>
              </w:tc>
            </w:tr>
            <w:tr w:rsidR="00C0190C" w:rsidRPr="00A25D4D" w14:paraId="336567CD" w14:textId="77777777" w:rsidTr="00C0190C">
              <w:trPr>
                <w:tblHeader/>
                <w:tblCellSpacing w:w="0" w:type="dxa"/>
              </w:trPr>
              <w:tc>
                <w:tcPr>
                  <w:tcW w:w="360" w:type="dxa"/>
                  <w:hideMark/>
                </w:tcPr>
                <w:p w14:paraId="3F72D596" w14:textId="77777777" w:rsidR="00C0190C" w:rsidRPr="00A25D4D" w:rsidRDefault="00C0190C" w:rsidP="008F13CC">
                  <w:pPr>
                    <w:jc w:val="left"/>
                  </w:pPr>
                  <w:r w:rsidRPr="00A25D4D">
                    <w:t> </w:t>
                  </w:r>
                </w:p>
              </w:tc>
              <w:tc>
                <w:tcPr>
                  <w:tcW w:w="1500" w:type="dxa"/>
                  <w:hideMark/>
                </w:tcPr>
                <w:p w14:paraId="3378B3D5" w14:textId="77777777" w:rsidR="00C0190C" w:rsidRPr="00A25D4D" w:rsidRDefault="00C0190C" w:rsidP="008F13CC">
                  <w:pPr>
                    <w:jc w:val="left"/>
                  </w:pPr>
                  <w:r w:rsidRPr="00A25D4D">
                    <w:t>Omschrijving:</w:t>
                  </w:r>
                </w:p>
              </w:tc>
              <w:tc>
                <w:tcPr>
                  <w:tcW w:w="0" w:type="auto"/>
                  <w:hideMark/>
                </w:tcPr>
                <w:p w14:paraId="3897D223" w14:textId="77777777" w:rsidR="00C0190C" w:rsidRPr="00A25D4D" w:rsidRDefault="00C0190C" w:rsidP="008F13CC">
                  <w:pPr>
                    <w:jc w:val="left"/>
                  </w:pPr>
                  <w:r w:rsidRPr="00A25D4D">
                    <w:t xml:space="preserve">Kan toegevoegd worden als het label meer uitleg behoeft. </w:t>
                  </w:r>
                </w:p>
              </w:tc>
            </w:tr>
            <w:tr w:rsidR="00C0190C" w:rsidRPr="00A25D4D" w14:paraId="197BCA9C" w14:textId="77777777" w:rsidTr="00C0190C">
              <w:trPr>
                <w:tblHeader/>
                <w:tblCellSpacing w:w="0" w:type="dxa"/>
              </w:trPr>
              <w:tc>
                <w:tcPr>
                  <w:tcW w:w="360" w:type="dxa"/>
                  <w:hideMark/>
                </w:tcPr>
                <w:p w14:paraId="544BEA34" w14:textId="77777777" w:rsidR="00C0190C" w:rsidRPr="00A25D4D" w:rsidRDefault="00C0190C" w:rsidP="008F13CC">
                  <w:pPr>
                    <w:jc w:val="left"/>
                  </w:pPr>
                  <w:r w:rsidRPr="00A25D4D">
                    <w:t> </w:t>
                  </w:r>
                </w:p>
              </w:tc>
              <w:tc>
                <w:tcPr>
                  <w:tcW w:w="1500" w:type="dxa"/>
                  <w:hideMark/>
                </w:tcPr>
                <w:p w14:paraId="7F64B8B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60F0691" w14:textId="77777777" w:rsidR="00C0190C" w:rsidRPr="00A25D4D" w:rsidRDefault="00C0190C" w:rsidP="008F13CC">
                  <w:pPr>
                    <w:jc w:val="left"/>
                  </w:pPr>
                  <w:r w:rsidRPr="00A25D4D">
                    <w:t>0..1</w:t>
                  </w:r>
                </w:p>
              </w:tc>
            </w:tr>
          </w:tbl>
          <w:p w14:paraId="3D1885A9" w14:textId="77777777" w:rsidR="00C0190C" w:rsidRPr="00A25D4D" w:rsidRDefault="00C0190C" w:rsidP="008F13CC">
            <w:pPr>
              <w:jc w:val="left"/>
            </w:pPr>
          </w:p>
        </w:tc>
      </w:tr>
      <w:tr w:rsidR="006B3319" w:rsidRPr="00A25D4D" w14:paraId="7134BED8" w14:textId="77777777" w:rsidTr="00C0190C">
        <w:trPr>
          <w:tblCellSpacing w:w="0" w:type="dxa"/>
          <w:ins w:id="618" w:author="Paul Janssen" w:date="2020-06-10T17:10:00Z"/>
        </w:trPr>
        <w:tc>
          <w:tcPr>
            <w:tcW w:w="0" w:type="auto"/>
            <w:tcBorders>
              <w:top w:val="outset" w:sz="6" w:space="0" w:color="auto"/>
              <w:left w:val="outset" w:sz="6" w:space="0" w:color="auto"/>
              <w:bottom w:val="outset" w:sz="6" w:space="0" w:color="auto"/>
              <w:right w:val="outset" w:sz="6" w:space="0" w:color="auto"/>
            </w:tcBorders>
          </w:tcPr>
          <w:p w14:paraId="484D3566" w14:textId="25E5877E" w:rsidR="006B3319" w:rsidRPr="00A25D4D" w:rsidRDefault="006B3319" w:rsidP="006B3319">
            <w:pPr>
              <w:jc w:val="left"/>
              <w:rPr>
                <w:ins w:id="619" w:author="Paul Janssen" w:date="2020-06-10T17:10:00Z"/>
              </w:rPr>
            </w:pPr>
            <w:proofErr w:type="spellStart"/>
            <w:ins w:id="620" w:author="Paul Janssen" w:date="2020-06-10T17:10:00Z">
              <w:r w:rsidRPr="00A25D4D">
                <w:rPr>
                  <w:b/>
                  <w:bCs/>
                </w:rPr>
                <w:t>Constraint</w:t>
              </w:r>
              <w:proofErr w:type="spellEnd"/>
              <w:r w:rsidRPr="00A25D4D">
                <w:rPr>
                  <w:b/>
                  <w:bCs/>
                </w:rPr>
                <w:t xml:space="preserve">: </w:t>
              </w:r>
              <w:r w:rsidRPr="006B3319">
                <w:rPr>
                  <w:b/>
                  <w:bCs/>
                </w:rPr>
                <w:t>LabelMax40Karakters</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6B3319" w:rsidRPr="00A25D4D" w14:paraId="7F0E8560" w14:textId="77777777" w:rsidTr="00B50B58">
              <w:trPr>
                <w:tblHeader/>
                <w:tblCellSpacing w:w="0" w:type="dxa"/>
                <w:ins w:id="621" w:author="Paul Janssen" w:date="2020-06-10T17:10:00Z"/>
              </w:trPr>
              <w:tc>
                <w:tcPr>
                  <w:tcW w:w="360" w:type="dxa"/>
                  <w:hideMark/>
                </w:tcPr>
                <w:p w14:paraId="550674FA" w14:textId="77777777" w:rsidR="006B3319" w:rsidRPr="00A25D4D" w:rsidRDefault="006B3319" w:rsidP="006B3319">
                  <w:pPr>
                    <w:jc w:val="left"/>
                    <w:rPr>
                      <w:ins w:id="622" w:author="Paul Janssen" w:date="2020-06-10T17:10:00Z"/>
                    </w:rPr>
                  </w:pPr>
                  <w:ins w:id="623" w:author="Paul Janssen" w:date="2020-06-10T17:10:00Z">
                    <w:r w:rsidRPr="00A25D4D">
                      <w:t> </w:t>
                    </w:r>
                  </w:ins>
                </w:p>
              </w:tc>
              <w:tc>
                <w:tcPr>
                  <w:tcW w:w="1500" w:type="dxa"/>
                  <w:hideMark/>
                </w:tcPr>
                <w:p w14:paraId="73C27C60" w14:textId="77777777" w:rsidR="006B3319" w:rsidRPr="00A25D4D" w:rsidRDefault="006B3319" w:rsidP="006B3319">
                  <w:pPr>
                    <w:jc w:val="left"/>
                    <w:rPr>
                      <w:ins w:id="624" w:author="Paul Janssen" w:date="2020-06-10T17:10:00Z"/>
                    </w:rPr>
                  </w:pPr>
                  <w:ins w:id="625" w:author="Paul Janssen" w:date="2020-06-10T17:10:00Z">
                    <w:r w:rsidRPr="00A25D4D">
                      <w:t>Natuurlijke taal:</w:t>
                    </w:r>
                  </w:ins>
                </w:p>
              </w:tc>
              <w:tc>
                <w:tcPr>
                  <w:tcW w:w="0" w:type="auto"/>
                  <w:hideMark/>
                </w:tcPr>
                <w:p w14:paraId="072A5BC0" w14:textId="2BFA857A" w:rsidR="006B3319" w:rsidRPr="00A25D4D" w:rsidRDefault="006B3319" w:rsidP="006B3319">
                  <w:pPr>
                    <w:jc w:val="left"/>
                    <w:rPr>
                      <w:ins w:id="626" w:author="Paul Janssen" w:date="2020-06-10T17:10:00Z"/>
                    </w:rPr>
                  </w:pPr>
                  <w:ins w:id="627" w:author="Paul Janssen" w:date="2020-06-10T17:11:00Z">
                    <w:r>
                      <w:t>Label heeft maximaal 40 karakters</w:t>
                    </w:r>
                  </w:ins>
                </w:p>
              </w:tc>
            </w:tr>
            <w:tr w:rsidR="006B3319" w:rsidRPr="00A25D4D" w14:paraId="2A5F2626" w14:textId="77777777" w:rsidTr="00B50B58">
              <w:trPr>
                <w:tblHeader/>
                <w:tblCellSpacing w:w="0" w:type="dxa"/>
                <w:ins w:id="628" w:author="Paul Janssen" w:date="2020-06-10T17:10:00Z"/>
              </w:trPr>
              <w:tc>
                <w:tcPr>
                  <w:tcW w:w="360" w:type="dxa"/>
                  <w:hideMark/>
                </w:tcPr>
                <w:p w14:paraId="6B1FAFA7" w14:textId="77777777" w:rsidR="006B3319" w:rsidRPr="00A25D4D" w:rsidRDefault="006B3319" w:rsidP="006B3319">
                  <w:pPr>
                    <w:jc w:val="left"/>
                    <w:rPr>
                      <w:ins w:id="629" w:author="Paul Janssen" w:date="2020-06-10T17:10:00Z"/>
                    </w:rPr>
                  </w:pPr>
                  <w:ins w:id="630" w:author="Paul Janssen" w:date="2020-06-10T17:10:00Z">
                    <w:r w:rsidRPr="00A25D4D">
                      <w:t> </w:t>
                    </w:r>
                  </w:ins>
                </w:p>
              </w:tc>
              <w:tc>
                <w:tcPr>
                  <w:tcW w:w="1500" w:type="dxa"/>
                  <w:hideMark/>
                </w:tcPr>
                <w:p w14:paraId="39A29C92" w14:textId="77777777" w:rsidR="006B3319" w:rsidRPr="00A25D4D" w:rsidRDefault="006B3319" w:rsidP="006B3319">
                  <w:pPr>
                    <w:jc w:val="left"/>
                    <w:rPr>
                      <w:ins w:id="631" w:author="Paul Janssen" w:date="2020-06-10T17:10:00Z"/>
                    </w:rPr>
                  </w:pPr>
                  <w:ins w:id="632" w:author="Paul Janssen" w:date="2020-06-10T17:10:00Z">
                    <w:r w:rsidRPr="00A25D4D">
                      <w:t>OCL:</w:t>
                    </w:r>
                  </w:ins>
                </w:p>
              </w:tc>
              <w:tc>
                <w:tcPr>
                  <w:tcW w:w="0" w:type="auto"/>
                  <w:hideMark/>
                </w:tcPr>
                <w:p w14:paraId="2FBB9C4E" w14:textId="77777777" w:rsidR="006B3319" w:rsidRPr="006B3319" w:rsidRDefault="006B3319" w:rsidP="006B3319">
                  <w:pPr>
                    <w:autoSpaceDE w:val="0"/>
                    <w:autoSpaceDN w:val="0"/>
                    <w:adjustRightInd w:val="0"/>
                    <w:spacing w:after="80" w:line="240" w:lineRule="auto"/>
                    <w:jc w:val="left"/>
                    <w:rPr>
                      <w:ins w:id="633" w:author="Paul Janssen" w:date="2020-06-10T17:11:00Z"/>
                      <w:rFonts w:ascii="Calibri" w:hAnsi="Calibri" w:cs="Calibri"/>
                      <w:sz w:val="20"/>
                      <w:szCs w:val="20"/>
                    </w:rPr>
                  </w:pPr>
                  <w:proofErr w:type="spellStart"/>
                  <w:ins w:id="634" w:author="Paul Janssen" w:date="2020-06-10T17:11:00Z">
                    <w:r w:rsidRPr="006B3319">
                      <w:rPr>
                        <w:rFonts w:ascii="Calibri" w:hAnsi="Calibri" w:cs="Calibri"/>
                        <w:sz w:val="20"/>
                        <w:szCs w:val="20"/>
                      </w:rPr>
                      <w:t>Inv</w:t>
                    </w:r>
                    <w:proofErr w:type="spellEnd"/>
                    <w:r w:rsidRPr="006B3319">
                      <w:rPr>
                        <w:rFonts w:ascii="Calibri" w:hAnsi="Calibri" w:cs="Calibri"/>
                        <w:sz w:val="20"/>
                        <w:szCs w:val="20"/>
                      </w:rPr>
                      <w:t xml:space="preserve"> LabelMax40Karakters:</w:t>
                    </w:r>
                  </w:ins>
                </w:p>
                <w:p w14:paraId="4C63C3E6" w14:textId="285C87D9" w:rsidR="006B3319" w:rsidRPr="00A25D4D" w:rsidRDefault="006B3319" w:rsidP="006B3319">
                  <w:pPr>
                    <w:jc w:val="left"/>
                    <w:rPr>
                      <w:ins w:id="635" w:author="Paul Janssen" w:date="2020-06-10T17:10:00Z"/>
                    </w:rPr>
                  </w:pPr>
                  <w:proofErr w:type="spellStart"/>
                  <w:ins w:id="636" w:author="Paul Janssen" w:date="2020-06-10T17:11:00Z">
                    <w:r w:rsidRPr="006B3319">
                      <w:rPr>
                        <w:rFonts w:ascii="Calibri" w:hAnsi="Calibri" w:cs="Calibri"/>
                        <w:sz w:val="20"/>
                        <w:szCs w:val="20"/>
                      </w:rPr>
                      <w:t>self.label.size</w:t>
                    </w:r>
                    <w:proofErr w:type="spellEnd"/>
                    <w:r w:rsidRPr="006B3319">
                      <w:rPr>
                        <w:rFonts w:ascii="Calibri" w:hAnsi="Calibri" w:cs="Calibri"/>
                        <w:sz w:val="20"/>
                        <w:szCs w:val="20"/>
                      </w:rPr>
                      <w:t xml:space="preserve">() </w:t>
                    </w:r>
                  </w:ins>
                  <w:ins w:id="637" w:author="Paul Janssen" w:date="2020-07-06T12:32:00Z">
                    <w:r w:rsidR="00422E39">
                      <w:rPr>
                        <w:rFonts w:ascii="Calibri" w:hAnsi="Calibri" w:cs="Calibri"/>
                        <w:sz w:val="20"/>
                        <w:szCs w:val="20"/>
                      </w:rPr>
                      <w:t>&lt;</w:t>
                    </w:r>
                  </w:ins>
                  <w:ins w:id="638" w:author="Paul Janssen" w:date="2020-06-10T17:11:00Z">
                    <w:r w:rsidRPr="006B3319">
                      <w:rPr>
                        <w:rFonts w:ascii="Calibri" w:hAnsi="Calibri" w:cs="Calibri"/>
                        <w:sz w:val="20"/>
                        <w:szCs w:val="20"/>
                      </w:rPr>
                      <w:t>= 40</w:t>
                    </w:r>
                  </w:ins>
                </w:p>
              </w:tc>
            </w:tr>
          </w:tbl>
          <w:p w14:paraId="36F85DD6" w14:textId="77777777" w:rsidR="006B3319" w:rsidRPr="00A25D4D" w:rsidRDefault="006B3319" w:rsidP="008F13CC">
            <w:pPr>
              <w:jc w:val="left"/>
              <w:rPr>
                <w:ins w:id="639" w:author="Paul Janssen" w:date="2020-06-10T17:10:00Z"/>
                <w:b/>
                <w:bCs/>
              </w:rPr>
            </w:pPr>
          </w:p>
        </w:tc>
      </w:tr>
    </w:tbl>
    <w:p w14:paraId="6C8CFE13" w14:textId="77777777" w:rsidR="00C0190C" w:rsidRPr="00A25D4D" w:rsidRDefault="00C0190C" w:rsidP="008F13CC">
      <w:pPr>
        <w:pStyle w:val="Kop5"/>
        <w:jc w:val="left"/>
        <w:rPr>
          <w:sz w:val="16"/>
          <w:szCs w:val="16"/>
        </w:rPr>
      </w:pPr>
      <w:r w:rsidRPr="00A25D4D">
        <w:rPr>
          <w:sz w:val="16"/>
          <w:szCs w:val="16"/>
        </w:rPr>
        <w:t>Leidingelement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CA4332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7FC1450" w14:textId="77777777" w:rsidR="00C0190C" w:rsidRPr="00A25D4D" w:rsidRDefault="00C0190C" w:rsidP="008F13CC">
            <w:pPr>
              <w:jc w:val="left"/>
            </w:pPr>
            <w:r w:rsidRPr="00A25D4D">
              <w:rPr>
                <w:b/>
                <w:bCs/>
              </w:rPr>
              <w:t xml:space="preserve">Leidingelement (abstract) </w:t>
            </w:r>
          </w:p>
        </w:tc>
      </w:tr>
      <w:tr w:rsidR="00C0190C" w:rsidRPr="00A25D4D" w14:paraId="0A2D89C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5E1A0B" w14:textId="77777777" w:rsidTr="00C0190C">
              <w:trPr>
                <w:tblHeader/>
                <w:tblCellSpacing w:w="0" w:type="dxa"/>
              </w:trPr>
              <w:tc>
                <w:tcPr>
                  <w:tcW w:w="360" w:type="dxa"/>
                  <w:hideMark/>
                </w:tcPr>
                <w:p w14:paraId="624C37C3" w14:textId="77777777" w:rsidR="00C0190C" w:rsidRPr="00A25D4D" w:rsidRDefault="00C0190C" w:rsidP="008F13CC">
                  <w:pPr>
                    <w:jc w:val="left"/>
                  </w:pPr>
                  <w:r w:rsidRPr="00A25D4D">
                    <w:t> </w:t>
                  </w:r>
                </w:p>
              </w:tc>
              <w:tc>
                <w:tcPr>
                  <w:tcW w:w="1500" w:type="dxa"/>
                  <w:hideMark/>
                </w:tcPr>
                <w:p w14:paraId="21041BB1" w14:textId="77777777" w:rsidR="00C0190C" w:rsidRPr="00A25D4D" w:rsidRDefault="00C0190C" w:rsidP="008F13CC">
                  <w:pPr>
                    <w:jc w:val="left"/>
                  </w:pPr>
                  <w:r w:rsidRPr="00A25D4D">
                    <w:t>Naam</w:t>
                  </w:r>
                </w:p>
              </w:tc>
              <w:tc>
                <w:tcPr>
                  <w:tcW w:w="0" w:type="auto"/>
                  <w:hideMark/>
                </w:tcPr>
                <w:p w14:paraId="35A725B3" w14:textId="77777777" w:rsidR="00C0190C" w:rsidRPr="00A25D4D" w:rsidRDefault="00C0190C" w:rsidP="008F13CC">
                  <w:pPr>
                    <w:jc w:val="left"/>
                  </w:pPr>
                </w:p>
              </w:tc>
            </w:tr>
            <w:tr w:rsidR="00C0190C" w:rsidRPr="00A25D4D" w14:paraId="5BE9DADC" w14:textId="77777777" w:rsidTr="00C0190C">
              <w:trPr>
                <w:tblHeader/>
                <w:tblCellSpacing w:w="0" w:type="dxa"/>
              </w:trPr>
              <w:tc>
                <w:tcPr>
                  <w:tcW w:w="360" w:type="dxa"/>
                  <w:hideMark/>
                </w:tcPr>
                <w:p w14:paraId="7D1A05EA" w14:textId="77777777" w:rsidR="00C0190C" w:rsidRPr="00A25D4D" w:rsidRDefault="00C0190C" w:rsidP="008F13CC">
                  <w:pPr>
                    <w:jc w:val="left"/>
                  </w:pPr>
                  <w:r w:rsidRPr="00A25D4D">
                    <w:t> </w:t>
                  </w:r>
                </w:p>
              </w:tc>
              <w:tc>
                <w:tcPr>
                  <w:tcW w:w="1500" w:type="dxa"/>
                  <w:hideMark/>
                </w:tcPr>
                <w:p w14:paraId="6A61CDC1" w14:textId="77777777" w:rsidR="00C0190C" w:rsidRPr="00A25D4D" w:rsidRDefault="00C0190C" w:rsidP="008F13CC">
                  <w:pPr>
                    <w:jc w:val="left"/>
                  </w:pPr>
                  <w:r w:rsidRPr="00A25D4D">
                    <w:t>Definitie:</w:t>
                  </w:r>
                </w:p>
              </w:tc>
              <w:tc>
                <w:tcPr>
                  <w:tcW w:w="0" w:type="auto"/>
                  <w:hideMark/>
                </w:tcPr>
                <w:p w14:paraId="451F46BF" w14:textId="77777777" w:rsidR="00C0190C" w:rsidRPr="00A25D4D" w:rsidRDefault="00C0190C" w:rsidP="008F13CC">
                  <w:pPr>
                    <w:jc w:val="left"/>
                  </w:pPr>
                  <w:r w:rsidRPr="00A25D4D">
                    <w:t xml:space="preserve">Een object dat bij één of meerdere leidingen behoort en als node in het netwerkmodel is opgenomen. </w:t>
                  </w:r>
                </w:p>
              </w:tc>
            </w:tr>
            <w:tr w:rsidR="00C0190C" w:rsidRPr="00A25D4D" w14:paraId="74E79B2A" w14:textId="77777777" w:rsidTr="00C0190C">
              <w:trPr>
                <w:tblHeader/>
                <w:tblCellSpacing w:w="0" w:type="dxa"/>
              </w:trPr>
              <w:tc>
                <w:tcPr>
                  <w:tcW w:w="360" w:type="dxa"/>
                  <w:hideMark/>
                </w:tcPr>
                <w:p w14:paraId="357E2315" w14:textId="77777777" w:rsidR="00C0190C" w:rsidRPr="00A25D4D" w:rsidRDefault="00C0190C" w:rsidP="008F13CC">
                  <w:pPr>
                    <w:jc w:val="left"/>
                  </w:pPr>
                  <w:r w:rsidRPr="00A25D4D">
                    <w:t> </w:t>
                  </w:r>
                </w:p>
              </w:tc>
              <w:tc>
                <w:tcPr>
                  <w:tcW w:w="1500" w:type="dxa"/>
                  <w:hideMark/>
                </w:tcPr>
                <w:p w14:paraId="4314AB74" w14:textId="77777777" w:rsidR="00C0190C" w:rsidRPr="00A25D4D" w:rsidRDefault="00C0190C" w:rsidP="008F13CC">
                  <w:pPr>
                    <w:jc w:val="left"/>
                  </w:pPr>
                  <w:r w:rsidRPr="00A25D4D">
                    <w:t>Herkomst:</w:t>
                  </w:r>
                </w:p>
              </w:tc>
              <w:tc>
                <w:tcPr>
                  <w:tcW w:w="0" w:type="auto"/>
                  <w:hideMark/>
                </w:tcPr>
                <w:p w14:paraId="0B025E48" w14:textId="77777777" w:rsidR="00C0190C" w:rsidRPr="00A25D4D" w:rsidRDefault="00C0190C" w:rsidP="008F13CC">
                  <w:pPr>
                    <w:jc w:val="left"/>
                  </w:pPr>
                  <w:r w:rsidRPr="00A25D4D">
                    <w:t>IMKL</w:t>
                  </w:r>
                </w:p>
              </w:tc>
            </w:tr>
            <w:tr w:rsidR="00C0190C" w:rsidRPr="00A25D4D" w14:paraId="3AD14D05" w14:textId="77777777" w:rsidTr="00C0190C">
              <w:trPr>
                <w:tblHeader/>
                <w:tblCellSpacing w:w="0" w:type="dxa"/>
              </w:trPr>
              <w:tc>
                <w:tcPr>
                  <w:tcW w:w="360" w:type="dxa"/>
                  <w:hideMark/>
                </w:tcPr>
                <w:p w14:paraId="74387E22" w14:textId="77777777" w:rsidR="00C0190C" w:rsidRPr="00A25D4D" w:rsidRDefault="00C0190C" w:rsidP="008F13CC">
                  <w:pPr>
                    <w:jc w:val="left"/>
                  </w:pPr>
                  <w:r w:rsidRPr="00A25D4D">
                    <w:t> </w:t>
                  </w:r>
                </w:p>
              </w:tc>
              <w:tc>
                <w:tcPr>
                  <w:tcW w:w="1500" w:type="dxa"/>
                  <w:hideMark/>
                </w:tcPr>
                <w:p w14:paraId="364BE380" w14:textId="77777777" w:rsidR="00C0190C" w:rsidRPr="00A25D4D" w:rsidRDefault="00C0190C" w:rsidP="008F13CC">
                  <w:pPr>
                    <w:jc w:val="left"/>
                  </w:pPr>
                  <w:r w:rsidRPr="00A25D4D">
                    <w:t>Subtype van:</w:t>
                  </w:r>
                </w:p>
              </w:tc>
              <w:tc>
                <w:tcPr>
                  <w:tcW w:w="0" w:type="auto"/>
                  <w:hideMark/>
                </w:tcPr>
                <w:p w14:paraId="186376CD" w14:textId="77777777" w:rsidR="00C0190C" w:rsidRPr="00A25D4D" w:rsidRDefault="00C0190C" w:rsidP="008F13CC">
                  <w:pPr>
                    <w:jc w:val="left"/>
                  </w:pPr>
                  <w:r w:rsidRPr="00A25D4D">
                    <w:t>Label</w:t>
                  </w:r>
                </w:p>
              </w:tc>
            </w:tr>
            <w:tr w:rsidR="00C0190C" w:rsidRPr="00A25D4D" w14:paraId="6994F136" w14:textId="77777777" w:rsidTr="00C0190C">
              <w:trPr>
                <w:tblHeader/>
                <w:tblCellSpacing w:w="0" w:type="dxa"/>
              </w:trPr>
              <w:tc>
                <w:tcPr>
                  <w:tcW w:w="360" w:type="dxa"/>
                  <w:hideMark/>
                </w:tcPr>
                <w:p w14:paraId="0A849BA7" w14:textId="77777777" w:rsidR="00C0190C" w:rsidRPr="00A25D4D" w:rsidRDefault="00C0190C" w:rsidP="008F13CC">
                  <w:pPr>
                    <w:jc w:val="left"/>
                  </w:pPr>
                  <w:r w:rsidRPr="00A25D4D">
                    <w:t> </w:t>
                  </w:r>
                </w:p>
              </w:tc>
              <w:tc>
                <w:tcPr>
                  <w:tcW w:w="1500" w:type="dxa"/>
                  <w:hideMark/>
                </w:tcPr>
                <w:p w14:paraId="1C53F930" w14:textId="77777777" w:rsidR="00C0190C" w:rsidRPr="00A25D4D" w:rsidRDefault="00C0190C" w:rsidP="008F13CC">
                  <w:pPr>
                    <w:jc w:val="left"/>
                  </w:pPr>
                  <w:r w:rsidRPr="00A25D4D">
                    <w:t>Omschrijving:</w:t>
                  </w:r>
                </w:p>
              </w:tc>
              <w:tc>
                <w:tcPr>
                  <w:tcW w:w="0" w:type="auto"/>
                  <w:hideMark/>
                </w:tcPr>
                <w:p w14:paraId="01CCCEA9" w14:textId="77777777" w:rsidR="005C5480" w:rsidRPr="005C5480" w:rsidRDefault="005C5480" w:rsidP="005C5480">
                  <w:pPr>
                    <w:autoSpaceDE w:val="0"/>
                    <w:autoSpaceDN w:val="0"/>
                    <w:adjustRightInd w:val="0"/>
                    <w:spacing w:after="80" w:line="240" w:lineRule="auto"/>
                    <w:jc w:val="left"/>
                    <w:rPr>
                      <w:ins w:id="640" w:author="Paul Janssen" w:date="2020-06-10T18:21:00Z"/>
                      <w:rFonts w:ascii="Calibri" w:hAnsi="Calibri" w:cs="Calibri"/>
                      <w:sz w:val="20"/>
                      <w:szCs w:val="20"/>
                    </w:rPr>
                  </w:pPr>
                  <w:ins w:id="641" w:author="Paul Janssen" w:date="2020-06-10T18:21:00Z">
                    <w:r w:rsidRPr="005C5480">
                      <w:rPr>
                        <w:rFonts w:ascii="Calibri" w:hAnsi="Calibri" w:cs="Calibri"/>
                        <w:sz w:val="20"/>
                        <w:szCs w:val="20"/>
                      </w:rPr>
                      <w:t xml:space="preserve">Bijvoorbeeld objecten zoals een schakelkast, verdeelkast, kranen, afsluiters, versterkers, </w:t>
                    </w:r>
                    <w:proofErr w:type="spellStart"/>
                    <w:r w:rsidRPr="005C5480">
                      <w:rPr>
                        <w:rFonts w:ascii="Calibri" w:hAnsi="Calibri" w:cs="Calibri"/>
                        <w:sz w:val="20"/>
                        <w:szCs w:val="20"/>
                      </w:rPr>
                      <w:t>kabelmof</w:t>
                    </w:r>
                    <w:proofErr w:type="spellEnd"/>
                    <w:r w:rsidRPr="005C5480">
                      <w:rPr>
                        <w:rFonts w:ascii="Calibri" w:hAnsi="Calibri" w:cs="Calibri"/>
                        <w:sz w:val="20"/>
                        <w:szCs w:val="20"/>
                      </w:rPr>
                      <w:t xml:space="preserve">, rioolput, (druk)rioolgemaal, </w:t>
                    </w:r>
                    <w:proofErr w:type="spellStart"/>
                    <w:r w:rsidRPr="005C5480">
                      <w:rPr>
                        <w:rFonts w:ascii="Calibri" w:hAnsi="Calibri" w:cs="Calibri"/>
                        <w:sz w:val="20"/>
                        <w:szCs w:val="20"/>
                      </w:rPr>
                      <w:t>kathodische</w:t>
                    </w:r>
                    <w:proofErr w:type="spellEnd"/>
                    <w:r w:rsidRPr="005C5480">
                      <w:rPr>
                        <w:rFonts w:ascii="Calibri" w:hAnsi="Calibri" w:cs="Calibri"/>
                        <w:sz w:val="20"/>
                        <w:szCs w:val="20"/>
                      </w:rPr>
                      <w:t xml:space="preserve"> bescherming, boorput, etc. </w:t>
                    </w:r>
                  </w:ins>
                </w:p>
                <w:p w14:paraId="2920CF9C" w14:textId="77777777" w:rsidR="005C5480" w:rsidRPr="005C5480" w:rsidRDefault="005C5480" w:rsidP="005C5480">
                  <w:pPr>
                    <w:autoSpaceDE w:val="0"/>
                    <w:autoSpaceDN w:val="0"/>
                    <w:adjustRightInd w:val="0"/>
                    <w:spacing w:after="80" w:line="240" w:lineRule="auto"/>
                    <w:jc w:val="left"/>
                    <w:rPr>
                      <w:ins w:id="642" w:author="Paul Janssen" w:date="2020-06-10T18:21:00Z"/>
                      <w:rFonts w:ascii="Calibri" w:hAnsi="Calibri" w:cs="Calibri"/>
                      <w:sz w:val="20"/>
                      <w:szCs w:val="20"/>
                    </w:rPr>
                  </w:pPr>
                  <w:ins w:id="643" w:author="Paul Janssen" w:date="2020-06-10T18:21:00Z">
                    <w:r w:rsidRPr="005C5480">
                      <w:rPr>
                        <w:rFonts w:ascii="Calibri" w:hAnsi="Calibri" w:cs="Calibri"/>
                        <w:sz w:val="20"/>
                        <w:szCs w:val="20"/>
                      </w:rPr>
                      <w:t>Een leidingelement kan zowel betrekking hebben op ondergrondse als op bovengrondse delen van het net.</w:t>
                    </w:r>
                  </w:ins>
                </w:p>
                <w:p w14:paraId="6AC95F93" w14:textId="77777777" w:rsidR="005C5480" w:rsidRPr="005C5480" w:rsidRDefault="005C5480" w:rsidP="005C5480">
                  <w:pPr>
                    <w:autoSpaceDE w:val="0"/>
                    <w:autoSpaceDN w:val="0"/>
                    <w:adjustRightInd w:val="0"/>
                    <w:spacing w:after="80" w:line="240" w:lineRule="auto"/>
                    <w:jc w:val="left"/>
                    <w:rPr>
                      <w:ins w:id="644" w:author="Paul Janssen" w:date="2020-06-10T18:21:00Z"/>
                      <w:rFonts w:ascii="Calibri" w:hAnsi="Calibri" w:cs="Calibri"/>
                      <w:sz w:val="20"/>
                      <w:szCs w:val="20"/>
                    </w:rPr>
                  </w:pPr>
                  <w:ins w:id="645" w:author="Paul Janssen" w:date="2020-06-10T18:21:00Z">
                    <w:r w:rsidRPr="005C5480">
                      <w:rPr>
                        <w:rFonts w:ascii="Calibri" w:hAnsi="Calibri" w:cs="Calibri"/>
                        <w:sz w:val="20"/>
                        <w:szCs w:val="20"/>
                      </w:rPr>
                      <w:t xml:space="preserve">Optioneel is er via het associatie-attribuut </w:t>
                    </w:r>
                    <w:proofErr w:type="spellStart"/>
                    <w:r w:rsidRPr="005C5480">
                      <w:rPr>
                        <w:rFonts w:ascii="Calibri" w:hAnsi="Calibri" w:cs="Calibri"/>
                        <w:sz w:val="20"/>
                        <w:szCs w:val="20"/>
                      </w:rPr>
                      <w:t>extraGeometrie</w:t>
                    </w:r>
                    <w:proofErr w:type="spellEnd"/>
                    <w:r w:rsidRPr="005C5480">
                      <w:rPr>
                        <w:rFonts w:ascii="Calibri" w:hAnsi="Calibri" w:cs="Calibri"/>
                        <w:sz w:val="20"/>
                        <w:szCs w:val="20"/>
                      </w:rPr>
                      <w:t xml:space="preserve"> een buitenbegrenzing of contour van het object op te nemen. De netbeheerder bepaalt zelf wanneer dat functioneel is.</w:t>
                    </w:r>
                  </w:ins>
                </w:p>
                <w:p w14:paraId="5C8B5DA9" w14:textId="239AB98B" w:rsidR="00C0190C" w:rsidRPr="00A25D4D" w:rsidRDefault="00C0190C" w:rsidP="008F13CC">
                  <w:pPr>
                    <w:jc w:val="left"/>
                  </w:pPr>
                  <w:del w:id="646" w:author="Paul Janssen" w:date="2020-06-10T18:21:00Z">
                    <w:r w:rsidRPr="00A25D4D" w:rsidDel="005C5480">
                      <w:delText xml:space="preserve">Bijvoorbeeld objecten zoals een schakelkast, verdeelkast, kranen, afsluiters, versterkers, kabelmof, rioolput, (druk)rioolgemaal, kathodische bescherming, boorput, etc. In de </w:delText>
                    </w:r>
                  </w:del>
                  <w:del w:id="647" w:author="Paul Janssen" w:date="2020-06-10T16:08:00Z">
                    <w:r w:rsidRPr="00A25D4D" w:rsidDel="00135FA7">
                      <w:delText>WION</w:delText>
                    </w:r>
                  </w:del>
                  <w:del w:id="648" w:author="Paul Janssen" w:date="2020-06-10T18:21:00Z">
                    <w:r w:rsidRPr="00A25D4D" w:rsidDel="005C5480">
                      <w:delText xml:space="preserve"> hebben “elementen” betrekking op ondergrondse delen van het net, terwijl “markeringen” betrekking hebben op bovengrondse delen. Een leidingelement in het IMKL kan zowel betrekking hebben op ondergrondse als op bovengrondse delen van het net. Optioneel is er via het associatie-attribuut extraGeometrie een buitenbegrenzing of contour van het object op te nemen. De netbeheerder bepaalt zelf wanneer dat functioneel is. </w:delText>
                    </w:r>
                  </w:del>
                </w:p>
              </w:tc>
            </w:tr>
            <w:tr w:rsidR="00C0190C" w:rsidRPr="00A25D4D" w14:paraId="0B6B1BF7" w14:textId="77777777" w:rsidTr="00C0190C">
              <w:trPr>
                <w:tblHeader/>
                <w:tblCellSpacing w:w="0" w:type="dxa"/>
              </w:trPr>
              <w:tc>
                <w:tcPr>
                  <w:tcW w:w="360" w:type="dxa"/>
                  <w:hideMark/>
                </w:tcPr>
                <w:p w14:paraId="11F69623" w14:textId="77777777" w:rsidR="00C0190C" w:rsidRPr="00A25D4D" w:rsidRDefault="00C0190C" w:rsidP="008F13CC">
                  <w:pPr>
                    <w:jc w:val="left"/>
                  </w:pPr>
                  <w:r w:rsidRPr="00A25D4D">
                    <w:t> </w:t>
                  </w:r>
                </w:p>
              </w:tc>
              <w:tc>
                <w:tcPr>
                  <w:tcW w:w="1500" w:type="dxa"/>
                  <w:hideMark/>
                </w:tcPr>
                <w:p w14:paraId="3BEA774F" w14:textId="77777777" w:rsidR="00C0190C" w:rsidRPr="00A25D4D" w:rsidRDefault="00C0190C" w:rsidP="008F13CC">
                  <w:pPr>
                    <w:jc w:val="left"/>
                  </w:pPr>
                  <w:r w:rsidRPr="00A25D4D">
                    <w:t>Stereotypes:</w:t>
                  </w:r>
                </w:p>
              </w:tc>
              <w:tc>
                <w:tcPr>
                  <w:tcW w:w="0" w:type="auto"/>
                  <w:hideMark/>
                </w:tcPr>
                <w:p w14:paraId="2CEFED30"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71C77D2" w14:textId="77777777" w:rsidR="00C0190C" w:rsidRPr="00A25D4D" w:rsidRDefault="00C0190C" w:rsidP="008F13CC">
            <w:pPr>
              <w:jc w:val="left"/>
            </w:pPr>
          </w:p>
        </w:tc>
      </w:tr>
      <w:tr w:rsidR="00C0190C" w:rsidRPr="00A25D4D" w14:paraId="52AF9FC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0AA27C" w14:textId="77777777" w:rsidR="00C0190C" w:rsidRPr="00A25D4D" w:rsidRDefault="00C0190C" w:rsidP="008F13CC">
            <w:pPr>
              <w:jc w:val="left"/>
            </w:pPr>
            <w:r w:rsidRPr="00A25D4D">
              <w:rPr>
                <w:b/>
                <w:bCs/>
              </w:rPr>
              <w:t xml:space="preserve">Attribuut: </w:t>
            </w:r>
            <w:proofErr w:type="spellStart"/>
            <w:r w:rsidRPr="00A25D4D">
              <w:rPr>
                <w:b/>
                <w:bCs/>
              </w:rPr>
              <w:t>bovengrondsZichtbaar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0A02CC5" w14:textId="77777777" w:rsidTr="00C0190C">
              <w:trPr>
                <w:tblHeader/>
                <w:tblCellSpacing w:w="0" w:type="dxa"/>
              </w:trPr>
              <w:tc>
                <w:tcPr>
                  <w:tcW w:w="360" w:type="dxa"/>
                  <w:hideMark/>
                </w:tcPr>
                <w:p w14:paraId="03081BB5" w14:textId="77777777" w:rsidR="00C0190C" w:rsidRPr="00A25D4D" w:rsidRDefault="00C0190C" w:rsidP="008F13CC">
                  <w:pPr>
                    <w:jc w:val="left"/>
                  </w:pPr>
                  <w:r w:rsidRPr="00A25D4D">
                    <w:t> </w:t>
                  </w:r>
                </w:p>
              </w:tc>
              <w:tc>
                <w:tcPr>
                  <w:tcW w:w="1500" w:type="dxa"/>
                  <w:hideMark/>
                </w:tcPr>
                <w:p w14:paraId="691BAC1E" w14:textId="77777777" w:rsidR="00C0190C" w:rsidRPr="00A25D4D" w:rsidRDefault="00C0190C" w:rsidP="008F13CC">
                  <w:pPr>
                    <w:jc w:val="left"/>
                  </w:pPr>
                  <w:r w:rsidRPr="00A25D4D">
                    <w:t>Type:</w:t>
                  </w:r>
                </w:p>
              </w:tc>
              <w:tc>
                <w:tcPr>
                  <w:tcW w:w="0" w:type="auto"/>
                  <w:hideMark/>
                </w:tcPr>
                <w:p w14:paraId="65A6F209" w14:textId="77777777" w:rsidR="00C0190C" w:rsidRPr="00A25D4D" w:rsidRDefault="00C0190C" w:rsidP="008F13CC">
                  <w:pPr>
                    <w:jc w:val="left"/>
                  </w:pPr>
                  <w:proofErr w:type="spellStart"/>
                  <w:r w:rsidRPr="00A25D4D">
                    <w:t>Boolean</w:t>
                  </w:r>
                  <w:proofErr w:type="spellEnd"/>
                </w:p>
              </w:tc>
            </w:tr>
            <w:tr w:rsidR="00C0190C" w:rsidRPr="00A25D4D" w14:paraId="19922AAE" w14:textId="77777777" w:rsidTr="00C0190C">
              <w:trPr>
                <w:tblHeader/>
                <w:tblCellSpacing w:w="0" w:type="dxa"/>
              </w:trPr>
              <w:tc>
                <w:tcPr>
                  <w:tcW w:w="360" w:type="dxa"/>
                  <w:hideMark/>
                </w:tcPr>
                <w:p w14:paraId="2BE251D1" w14:textId="77777777" w:rsidR="00C0190C" w:rsidRPr="00A25D4D" w:rsidRDefault="00C0190C" w:rsidP="008F13CC">
                  <w:pPr>
                    <w:jc w:val="left"/>
                  </w:pPr>
                  <w:r w:rsidRPr="00A25D4D">
                    <w:t> </w:t>
                  </w:r>
                </w:p>
              </w:tc>
              <w:tc>
                <w:tcPr>
                  <w:tcW w:w="1500" w:type="dxa"/>
                  <w:hideMark/>
                </w:tcPr>
                <w:p w14:paraId="24698702" w14:textId="77777777" w:rsidR="00C0190C" w:rsidRPr="00A25D4D" w:rsidRDefault="00C0190C" w:rsidP="008F13CC">
                  <w:pPr>
                    <w:jc w:val="left"/>
                  </w:pPr>
                  <w:r w:rsidRPr="00A25D4D">
                    <w:t>Naam</w:t>
                  </w:r>
                </w:p>
              </w:tc>
              <w:tc>
                <w:tcPr>
                  <w:tcW w:w="0" w:type="auto"/>
                  <w:hideMark/>
                </w:tcPr>
                <w:p w14:paraId="7F6D2786" w14:textId="77777777" w:rsidR="00C0190C" w:rsidRPr="00A25D4D" w:rsidRDefault="00C0190C" w:rsidP="008F13CC">
                  <w:pPr>
                    <w:jc w:val="left"/>
                  </w:pPr>
                </w:p>
              </w:tc>
            </w:tr>
            <w:tr w:rsidR="00C0190C" w:rsidRPr="00A25D4D" w14:paraId="21E04EC8" w14:textId="77777777" w:rsidTr="00C0190C">
              <w:trPr>
                <w:tblHeader/>
                <w:tblCellSpacing w:w="0" w:type="dxa"/>
              </w:trPr>
              <w:tc>
                <w:tcPr>
                  <w:tcW w:w="360" w:type="dxa"/>
                  <w:hideMark/>
                </w:tcPr>
                <w:p w14:paraId="177C1760" w14:textId="77777777" w:rsidR="00C0190C" w:rsidRPr="00A25D4D" w:rsidRDefault="00C0190C" w:rsidP="008F13CC">
                  <w:pPr>
                    <w:jc w:val="left"/>
                  </w:pPr>
                  <w:r w:rsidRPr="00A25D4D">
                    <w:t> </w:t>
                  </w:r>
                </w:p>
              </w:tc>
              <w:tc>
                <w:tcPr>
                  <w:tcW w:w="1500" w:type="dxa"/>
                  <w:hideMark/>
                </w:tcPr>
                <w:p w14:paraId="0E998044" w14:textId="77777777" w:rsidR="00C0190C" w:rsidRPr="00A25D4D" w:rsidRDefault="00C0190C" w:rsidP="008F13CC">
                  <w:pPr>
                    <w:jc w:val="left"/>
                  </w:pPr>
                  <w:r w:rsidRPr="00A25D4D">
                    <w:t>Definitie:</w:t>
                  </w:r>
                </w:p>
              </w:tc>
              <w:tc>
                <w:tcPr>
                  <w:tcW w:w="0" w:type="auto"/>
                  <w:hideMark/>
                </w:tcPr>
                <w:p w14:paraId="31DA61A2" w14:textId="77777777" w:rsidR="00C0190C" w:rsidRPr="00A25D4D" w:rsidRDefault="00C0190C" w:rsidP="008F13CC">
                  <w:pPr>
                    <w:jc w:val="left"/>
                  </w:pPr>
                  <w:r w:rsidRPr="00A25D4D">
                    <w:t>Aangegeven wordt of het leidingelement bovengronds vanaf het maaiveld zichtbaar is.</w:t>
                  </w:r>
                </w:p>
              </w:tc>
            </w:tr>
            <w:tr w:rsidR="00C0190C" w:rsidRPr="00A25D4D" w14:paraId="0DCB98C6" w14:textId="77777777" w:rsidTr="00C0190C">
              <w:trPr>
                <w:tblHeader/>
                <w:tblCellSpacing w:w="0" w:type="dxa"/>
              </w:trPr>
              <w:tc>
                <w:tcPr>
                  <w:tcW w:w="360" w:type="dxa"/>
                  <w:hideMark/>
                </w:tcPr>
                <w:p w14:paraId="353B1AB6" w14:textId="77777777" w:rsidR="00C0190C" w:rsidRPr="00A25D4D" w:rsidRDefault="00C0190C" w:rsidP="008F13CC">
                  <w:pPr>
                    <w:jc w:val="left"/>
                  </w:pPr>
                  <w:r w:rsidRPr="00A25D4D">
                    <w:t> </w:t>
                  </w:r>
                </w:p>
              </w:tc>
              <w:tc>
                <w:tcPr>
                  <w:tcW w:w="1500" w:type="dxa"/>
                  <w:hideMark/>
                </w:tcPr>
                <w:p w14:paraId="377C799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D51FFB5" w14:textId="77777777" w:rsidR="00C0190C" w:rsidRPr="00A25D4D" w:rsidRDefault="00C0190C" w:rsidP="008F13CC">
                  <w:pPr>
                    <w:jc w:val="left"/>
                  </w:pPr>
                  <w:r w:rsidRPr="00A25D4D">
                    <w:t>0..1</w:t>
                  </w:r>
                </w:p>
              </w:tc>
            </w:tr>
          </w:tbl>
          <w:p w14:paraId="56B0AB7C" w14:textId="77777777" w:rsidR="00C0190C" w:rsidRPr="00A25D4D" w:rsidRDefault="00C0190C" w:rsidP="008F13CC">
            <w:pPr>
              <w:jc w:val="left"/>
            </w:pPr>
          </w:p>
        </w:tc>
      </w:tr>
      <w:tr w:rsidR="00C0190C" w:rsidRPr="00A25D4D" w14:paraId="22B98A3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92103B" w14:textId="77777777" w:rsidR="00C0190C" w:rsidRPr="00A25D4D" w:rsidRDefault="00C0190C" w:rsidP="008F13CC">
            <w:pPr>
              <w:jc w:val="left"/>
            </w:pPr>
            <w:r w:rsidRPr="00A25D4D">
              <w:rPr>
                <w:b/>
                <w:bCs/>
              </w:rPr>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D77ACD" w14:textId="77777777" w:rsidTr="00C0190C">
              <w:trPr>
                <w:tblHeader/>
                <w:tblCellSpacing w:w="0" w:type="dxa"/>
              </w:trPr>
              <w:tc>
                <w:tcPr>
                  <w:tcW w:w="360" w:type="dxa"/>
                  <w:hideMark/>
                </w:tcPr>
                <w:p w14:paraId="1C8566FA" w14:textId="77777777" w:rsidR="00C0190C" w:rsidRPr="00A25D4D" w:rsidRDefault="00C0190C" w:rsidP="008F13CC">
                  <w:pPr>
                    <w:jc w:val="left"/>
                  </w:pPr>
                  <w:r w:rsidRPr="00A25D4D">
                    <w:t> </w:t>
                  </w:r>
                </w:p>
              </w:tc>
              <w:tc>
                <w:tcPr>
                  <w:tcW w:w="1500" w:type="dxa"/>
                  <w:hideMark/>
                </w:tcPr>
                <w:p w14:paraId="44CC397F" w14:textId="77777777" w:rsidR="00C0190C" w:rsidRPr="00A25D4D" w:rsidRDefault="00C0190C" w:rsidP="008F13CC">
                  <w:pPr>
                    <w:jc w:val="left"/>
                  </w:pPr>
                  <w:r w:rsidRPr="00A25D4D">
                    <w:t>Type:</w:t>
                  </w:r>
                </w:p>
              </w:tc>
              <w:tc>
                <w:tcPr>
                  <w:tcW w:w="0" w:type="auto"/>
                  <w:hideMark/>
                </w:tcPr>
                <w:p w14:paraId="69C68B36" w14:textId="77777777" w:rsidR="00C0190C" w:rsidRPr="00A25D4D" w:rsidRDefault="00C0190C" w:rsidP="008F13CC">
                  <w:pPr>
                    <w:jc w:val="left"/>
                  </w:pPr>
                  <w:proofErr w:type="spellStart"/>
                  <w:r w:rsidRPr="00A25D4D">
                    <w:t>NauwkeurigheidXYvalue</w:t>
                  </w:r>
                  <w:proofErr w:type="spellEnd"/>
                </w:p>
              </w:tc>
            </w:tr>
            <w:tr w:rsidR="00C0190C" w:rsidRPr="00A25D4D" w14:paraId="5402165A" w14:textId="77777777" w:rsidTr="00C0190C">
              <w:trPr>
                <w:tblHeader/>
                <w:tblCellSpacing w:w="0" w:type="dxa"/>
              </w:trPr>
              <w:tc>
                <w:tcPr>
                  <w:tcW w:w="360" w:type="dxa"/>
                  <w:hideMark/>
                </w:tcPr>
                <w:p w14:paraId="658EB854" w14:textId="77777777" w:rsidR="00C0190C" w:rsidRPr="00A25D4D" w:rsidRDefault="00C0190C" w:rsidP="008F13CC">
                  <w:pPr>
                    <w:jc w:val="left"/>
                  </w:pPr>
                  <w:r w:rsidRPr="00A25D4D">
                    <w:t> </w:t>
                  </w:r>
                </w:p>
              </w:tc>
              <w:tc>
                <w:tcPr>
                  <w:tcW w:w="1500" w:type="dxa"/>
                  <w:hideMark/>
                </w:tcPr>
                <w:p w14:paraId="2F424EA7" w14:textId="77777777" w:rsidR="00C0190C" w:rsidRPr="00A25D4D" w:rsidRDefault="00C0190C" w:rsidP="008F13CC">
                  <w:pPr>
                    <w:jc w:val="left"/>
                  </w:pPr>
                  <w:r w:rsidRPr="00A25D4D">
                    <w:t>Naam</w:t>
                  </w:r>
                </w:p>
              </w:tc>
              <w:tc>
                <w:tcPr>
                  <w:tcW w:w="0" w:type="auto"/>
                  <w:hideMark/>
                </w:tcPr>
                <w:p w14:paraId="1DD01D55" w14:textId="77777777" w:rsidR="00C0190C" w:rsidRPr="00A25D4D" w:rsidRDefault="00C0190C" w:rsidP="008F13CC">
                  <w:pPr>
                    <w:jc w:val="left"/>
                  </w:pPr>
                </w:p>
              </w:tc>
            </w:tr>
            <w:tr w:rsidR="00C0190C" w:rsidRPr="00A25D4D" w14:paraId="674A12CA" w14:textId="77777777" w:rsidTr="00C0190C">
              <w:trPr>
                <w:tblHeader/>
                <w:tblCellSpacing w:w="0" w:type="dxa"/>
              </w:trPr>
              <w:tc>
                <w:tcPr>
                  <w:tcW w:w="360" w:type="dxa"/>
                  <w:hideMark/>
                </w:tcPr>
                <w:p w14:paraId="6F2057AE" w14:textId="77777777" w:rsidR="00C0190C" w:rsidRPr="00A25D4D" w:rsidRDefault="00C0190C" w:rsidP="008F13CC">
                  <w:pPr>
                    <w:jc w:val="left"/>
                  </w:pPr>
                  <w:r w:rsidRPr="00A25D4D">
                    <w:t> </w:t>
                  </w:r>
                </w:p>
              </w:tc>
              <w:tc>
                <w:tcPr>
                  <w:tcW w:w="1500" w:type="dxa"/>
                  <w:hideMark/>
                </w:tcPr>
                <w:p w14:paraId="46D09802" w14:textId="77777777" w:rsidR="00C0190C" w:rsidRPr="00A25D4D" w:rsidRDefault="00C0190C" w:rsidP="008F13CC">
                  <w:pPr>
                    <w:jc w:val="left"/>
                  </w:pPr>
                  <w:r w:rsidRPr="00A25D4D">
                    <w:t>Definitie:</w:t>
                  </w:r>
                </w:p>
              </w:tc>
              <w:tc>
                <w:tcPr>
                  <w:tcW w:w="0" w:type="auto"/>
                  <w:hideMark/>
                </w:tcPr>
                <w:p w14:paraId="4B6470D9"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77BFC269" w14:textId="77777777" w:rsidTr="00C0190C">
              <w:trPr>
                <w:tblHeader/>
                <w:tblCellSpacing w:w="0" w:type="dxa"/>
              </w:trPr>
              <w:tc>
                <w:tcPr>
                  <w:tcW w:w="360" w:type="dxa"/>
                  <w:hideMark/>
                </w:tcPr>
                <w:p w14:paraId="1FBFC70C" w14:textId="77777777" w:rsidR="00C0190C" w:rsidRPr="00A25D4D" w:rsidRDefault="00C0190C" w:rsidP="008F13CC">
                  <w:pPr>
                    <w:jc w:val="left"/>
                  </w:pPr>
                  <w:r w:rsidRPr="00A25D4D">
                    <w:t> </w:t>
                  </w:r>
                </w:p>
              </w:tc>
              <w:tc>
                <w:tcPr>
                  <w:tcW w:w="1500" w:type="dxa"/>
                  <w:hideMark/>
                </w:tcPr>
                <w:p w14:paraId="1B43CDE9" w14:textId="77777777" w:rsidR="00C0190C" w:rsidRPr="00A25D4D" w:rsidRDefault="00C0190C" w:rsidP="008F13CC">
                  <w:pPr>
                    <w:jc w:val="left"/>
                  </w:pPr>
                  <w:r w:rsidRPr="00A25D4D">
                    <w:t>Omschrijving:</w:t>
                  </w:r>
                </w:p>
              </w:tc>
              <w:tc>
                <w:tcPr>
                  <w:tcW w:w="0" w:type="auto"/>
                  <w:hideMark/>
                </w:tcPr>
                <w:p w14:paraId="133F201D" w14:textId="19A7A89B" w:rsidR="00C0190C" w:rsidRPr="00A25D4D" w:rsidRDefault="00C0190C" w:rsidP="008F13CC">
                  <w:pPr>
                    <w:jc w:val="left"/>
                  </w:pPr>
                  <w:r w:rsidRPr="00A25D4D">
                    <w:t xml:space="preserve">De </w:t>
                  </w:r>
                  <w:del w:id="649" w:author="Paul Janssen" w:date="2020-06-10T16:08:00Z">
                    <w:r w:rsidRPr="00A25D4D" w:rsidDel="00135FA7">
                      <w:delText>WION</w:delText>
                    </w:r>
                  </w:del>
                  <w:ins w:id="650" w:author="Paul Janssen" w:date="2020-06-10T16:08:00Z">
                    <w:r w:rsidR="00135FA7">
                      <w:t>WIBON</w:t>
                    </w:r>
                  </w:ins>
                  <w:r w:rsidRPr="00A25D4D">
                    <w:t xml:space="preserve"> nauwkeurigheid is minimaal +/- 1 meter. </w:t>
                  </w:r>
                </w:p>
              </w:tc>
            </w:tr>
            <w:tr w:rsidR="00C0190C" w:rsidRPr="00A25D4D" w14:paraId="7806E75D" w14:textId="77777777" w:rsidTr="00C0190C">
              <w:trPr>
                <w:tblHeader/>
                <w:tblCellSpacing w:w="0" w:type="dxa"/>
              </w:trPr>
              <w:tc>
                <w:tcPr>
                  <w:tcW w:w="360" w:type="dxa"/>
                  <w:hideMark/>
                </w:tcPr>
                <w:p w14:paraId="12923A19" w14:textId="77777777" w:rsidR="00C0190C" w:rsidRPr="00A25D4D" w:rsidRDefault="00C0190C" w:rsidP="008F13CC">
                  <w:pPr>
                    <w:jc w:val="left"/>
                  </w:pPr>
                  <w:r w:rsidRPr="00A25D4D">
                    <w:t> </w:t>
                  </w:r>
                </w:p>
              </w:tc>
              <w:tc>
                <w:tcPr>
                  <w:tcW w:w="1500" w:type="dxa"/>
                  <w:hideMark/>
                </w:tcPr>
                <w:p w14:paraId="0ECB7F9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EB7C28" w14:textId="77777777" w:rsidR="00C0190C" w:rsidRPr="00A25D4D" w:rsidRDefault="00C0190C" w:rsidP="008F13CC">
                  <w:pPr>
                    <w:jc w:val="left"/>
                  </w:pPr>
                  <w:r w:rsidRPr="00A25D4D">
                    <w:t>0..1</w:t>
                  </w:r>
                </w:p>
              </w:tc>
            </w:tr>
          </w:tbl>
          <w:p w14:paraId="3BE6DD03" w14:textId="77777777" w:rsidR="00C0190C" w:rsidRPr="00A25D4D" w:rsidRDefault="00C0190C" w:rsidP="008F13CC">
            <w:pPr>
              <w:jc w:val="left"/>
            </w:pPr>
          </w:p>
        </w:tc>
      </w:tr>
      <w:tr w:rsidR="00C0190C" w:rsidRPr="00A25D4D" w14:paraId="1D18D5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F9314F" w14:textId="77777777" w:rsidR="00C0190C" w:rsidRPr="00A25D4D" w:rsidRDefault="00C0190C" w:rsidP="008F13CC">
            <w:pPr>
              <w:jc w:val="left"/>
            </w:pPr>
            <w:r w:rsidRPr="00A25D4D">
              <w:rPr>
                <w:b/>
                <w:bCs/>
              </w:rPr>
              <w:t xml:space="preserve">Attribuut: </w:t>
            </w:r>
            <w:proofErr w:type="spellStart"/>
            <w:r w:rsidRPr="00A25D4D">
              <w:rPr>
                <w:b/>
                <w:bCs/>
              </w:rPr>
              <w:t>eanCode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4B9C4F1" w14:textId="77777777" w:rsidTr="00C0190C">
              <w:trPr>
                <w:tblHeader/>
                <w:tblCellSpacing w:w="0" w:type="dxa"/>
              </w:trPr>
              <w:tc>
                <w:tcPr>
                  <w:tcW w:w="360" w:type="dxa"/>
                  <w:hideMark/>
                </w:tcPr>
                <w:p w14:paraId="6CE573CC" w14:textId="77777777" w:rsidR="00C0190C" w:rsidRPr="00A25D4D" w:rsidRDefault="00C0190C" w:rsidP="008F13CC">
                  <w:pPr>
                    <w:jc w:val="left"/>
                  </w:pPr>
                  <w:r w:rsidRPr="00A25D4D">
                    <w:t> </w:t>
                  </w:r>
                </w:p>
              </w:tc>
              <w:tc>
                <w:tcPr>
                  <w:tcW w:w="1500" w:type="dxa"/>
                  <w:hideMark/>
                </w:tcPr>
                <w:p w14:paraId="3998399E" w14:textId="77777777" w:rsidR="00C0190C" w:rsidRPr="00A25D4D" w:rsidRDefault="00C0190C" w:rsidP="008F13CC">
                  <w:pPr>
                    <w:jc w:val="left"/>
                  </w:pPr>
                  <w:r w:rsidRPr="00A25D4D">
                    <w:t>Type:</w:t>
                  </w:r>
                </w:p>
              </w:tc>
              <w:tc>
                <w:tcPr>
                  <w:tcW w:w="0" w:type="auto"/>
                  <w:hideMark/>
                </w:tcPr>
                <w:p w14:paraId="1FE73A71" w14:textId="77777777" w:rsidR="00C0190C" w:rsidRPr="00A25D4D" w:rsidRDefault="00C0190C" w:rsidP="008F13CC">
                  <w:pPr>
                    <w:jc w:val="left"/>
                  </w:pPr>
                  <w:proofErr w:type="spellStart"/>
                  <w:r w:rsidRPr="00A25D4D">
                    <w:t>CharacterString</w:t>
                  </w:r>
                  <w:proofErr w:type="spellEnd"/>
                </w:p>
              </w:tc>
            </w:tr>
            <w:tr w:rsidR="00C0190C" w:rsidRPr="00A25D4D" w14:paraId="5B8B3FB9" w14:textId="77777777" w:rsidTr="00C0190C">
              <w:trPr>
                <w:tblHeader/>
                <w:tblCellSpacing w:w="0" w:type="dxa"/>
              </w:trPr>
              <w:tc>
                <w:tcPr>
                  <w:tcW w:w="360" w:type="dxa"/>
                  <w:hideMark/>
                </w:tcPr>
                <w:p w14:paraId="65C4F464" w14:textId="77777777" w:rsidR="00C0190C" w:rsidRPr="00A25D4D" w:rsidRDefault="00C0190C" w:rsidP="008F13CC">
                  <w:pPr>
                    <w:jc w:val="left"/>
                  </w:pPr>
                  <w:r w:rsidRPr="00A25D4D">
                    <w:t> </w:t>
                  </w:r>
                </w:p>
              </w:tc>
              <w:tc>
                <w:tcPr>
                  <w:tcW w:w="1500" w:type="dxa"/>
                  <w:hideMark/>
                </w:tcPr>
                <w:p w14:paraId="4FE08BED" w14:textId="77777777" w:rsidR="00C0190C" w:rsidRPr="00A25D4D" w:rsidRDefault="00C0190C" w:rsidP="008F13CC">
                  <w:pPr>
                    <w:jc w:val="left"/>
                  </w:pPr>
                  <w:r w:rsidRPr="00A25D4D">
                    <w:t>Naam</w:t>
                  </w:r>
                </w:p>
              </w:tc>
              <w:tc>
                <w:tcPr>
                  <w:tcW w:w="0" w:type="auto"/>
                  <w:hideMark/>
                </w:tcPr>
                <w:p w14:paraId="7464D6A4" w14:textId="77777777" w:rsidR="00C0190C" w:rsidRPr="00A25D4D" w:rsidRDefault="00C0190C" w:rsidP="008F13CC">
                  <w:pPr>
                    <w:jc w:val="left"/>
                  </w:pPr>
                </w:p>
              </w:tc>
            </w:tr>
            <w:tr w:rsidR="00C0190C" w:rsidRPr="00A25D4D" w14:paraId="11276B76" w14:textId="77777777" w:rsidTr="00C0190C">
              <w:trPr>
                <w:tblHeader/>
                <w:tblCellSpacing w:w="0" w:type="dxa"/>
              </w:trPr>
              <w:tc>
                <w:tcPr>
                  <w:tcW w:w="360" w:type="dxa"/>
                  <w:hideMark/>
                </w:tcPr>
                <w:p w14:paraId="081876A6" w14:textId="77777777" w:rsidR="00C0190C" w:rsidRPr="00A25D4D" w:rsidRDefault="00C0190C" w:rsidP="008F13CC">
                  <w:pPr>
                    <w:jc w:val="left"/>
                  </w:pPr>
                  <w:r w:rsidRPr="00A25D4D">
                    <w:t> </w:t>
                  </w:r>
                </w:p>
              </w:tc>
              <w:tc>
                <w:tcPr>
                  <w:tcW w:w="1500" w:type="dxa"/>
                  <w:hideMark/>
                </w:tcPr>
                <w:p w14:paraId="2D8C7B00" w14:textId="77777777" w:rsidR="00C0190C" w:rsidRPr="00A25D4D" w:rsidRDefault="00C0190C" w:rsidP="008F13CC">
                  <w:pPr>
                    <w:jc w:val="left"/>
                  </w:pPr>
                  <w:r w:rsidRPr="00A25D4D">
                    <w:t>Definitie:</w:t>
                  </w:r>
                </w:p>
              </w:tc>
              <w:tc>
                <w:tcPr>
                  <w:tcW w:w="0" w:type="auto"/>
                  <w:hideMark/>
                </w:tcPr>
                <w:p w14:paraId="0157676D" w14:textId="77777777" w:rsidR="00C0190C" w:rsidRPr="00A25D4D" w:rsidRDefault="00C0190C" w:rsidP="008F13CC">
                  <w:pPr>
                    <w:jc w:val="left"/>
                  </w:pPr>
                  <w:r w:rsidRPr="00A25D4D">
                    <w:t xml:space="preserve">Aansluiting identificatie code voor aansluiting op het elektriciteitsnet en gasnet van Nederland. </w:t>
                  </w:r>
                </w:p>
              </w:tc>
            </w:tr>
            <w:tr w:rsidR="00C0190C" w:rsidRPr="00A25D4D" w14:paraId="7A157607" w14:textId="77777777" w:rsidTr="00C0190C">
              <w:trPr>
                <w:tblHeader/>
                <w:tblCellSpacing w:w="0" w:type="dxa"/>
              </w:trPr>
              <w:tc>
                <w:tcPr>
                  <w:tcW w:w="360" w:type="dxa"/>
                  <w:hideMark/>
                </w:tcPr>
                <w:p w14:paraId="30523D73" w14:textId="77777777" w:rsidR="00C0190C" w:rsidRPr="00A25D4D" w:rsidRDefault="00C0190C" w:rsidP="008F13CC">
                  <w:pPr>
                    <w:jc w:val="left"/>
                  </w:pPr>
                  <w:r w:rsidRPr="00A25D4D">
                    <w:t> </w:t>
                  </w:r>
                </w:p>
              </w:tc>
              <w:tc>
                <w:tcPr>
                  <w:tcW w:w="1500" w:type="dxa"/>
                  <w:hideMark/>
                </w:tcPr>
                <w:p w14:paraId="5E0C30DE" w14:textId="77777777" w:rsidR="00C0190C" w:rsidRPr="00A25D4D" w:rsidRDefault="00C0190C" w:rsidP="008F13CC">
                  <w:pPr>
                    <w:jc w:val="left"/>
                  </w:pPr>
                  <w:r w:rsidRPr="00A25D4D">
                    <w:t>Omschrijving:</w:t>
                  </w:r>
                </w:p>
              </w:tc>
              <w:tc>
                <w:tcPr>
                  <w:tcW w:w="0" w:type="auto"/>
                  <w:hideMark/>
                </w:tcPr>
                <w:p w14:paraId="14BB8CCE" w14:textId="77777777" w:rsidR="00C0190C" w:rsidRPr="00A25D4D" w:rsidRDefault="00C0190C" w:rsidP="008F13CC">
                  <w:pPr>
                    <w:jc w:val="left"/>
                  </w:pPr>
                  <w:r w:rsidRPr="00A25D4D">
                    <w:t xml:space="preserve">Aansluiting identificatie code zoals die geregistreerd worden in het EAN codeboek. </w:t>
                  </w:r>
                </w:p>
              </w:tc>
            </w:tr>
            <w:tr w:rsidR="00C0190C" w:rsidRPr="00A25D4D" w14:paraId="76329EE8" w14:textId="77777777" w:rsidTr="00C0190C">
              <w:trPr>
                <w:tblHeader/>
                <w:tblCellSpacing w:w="0" w:type="dxa"/>
              </w:trPr>
              <w:tc>
                <w:tcPr>
                  <w:tcW w:w="360" w:type="dxa"/>
                  <w:hideMark/>
                </w:tcPr>
                <w:p w14:paraId="245DD76A" w14:textId="77777777" w:rsidR="00C0190C" w:rsidRPr="00A25D4D" w:rsidRDefault="00C0190C" w:rsidP="008F13CC">
                  <w:pPr>
                    <w:jc w:val="left"/>
                  </w:pPr>
                  <w:r w:rsidRPr="00A25D4D">
                    <w:t> </w:t>
                  </w:r>
                </w:p>
              </w:tc>
              <w:tc>
                <w:tcPr>
                  <w:tcW w:w="1500" w:type="dxa"/>
                  <w:hideMark/>
                </w:tcPr>
                <w:p w14:paraId="3F1DD48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66E07EA" w14:textId="77777777" w:rsidR="00C0190C" w:rsidRPr="00A25D4D" w:rsidRDefault="00C0190C" w:rsidP="008F13CC">
                  <w:pPr>
                    <w:jc w:val="left"/>
                  </w:pPr>
                  <w:r w:rsidRPr="00A25D4D">
                    <w:t>0..1</w:t>
                  </w:r>
                </w:p>
              </w:tc>
            </w:tr>
          </w:tbl>
          <w:p w14:paraId="0F0710B6" w14:textId="77777777" w:rsidR="00C0190C" w:rsidRPr="00A25D4D" w:rsidRDefault="00C0190C" w:rsidP="008F13CC">
            <w:pPr>
              <w:jc w:val="left"/>
            </w:pPr>
          </w:p>
        </w:tc>
      </w:tr>
      <w:tr w:rsidR="00C0190C" w:rsidRPr="00A25D4D" w14:paraId="6218CC6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BB09B7" w14:textId="77777777" w:rsidR="00C0190C" w:rsidRPr="00A25D4D" w:rsidRDefault="00C0190C" w:rsidP="008F13CC">
            <w:pPr>
              <w:jc w:val="left"/>
            </w:pPr>
            <w:r w:rsidRPr="00A25D4D">
              <w:rPr>
                <w:b/>
                <w:bCs/>
              </w:rPr>
              <w:t xml:space="preserve">Attribuut: </w:t>
            </w:r>
            <w:proofErr w:type="spellStart"/>
            <w:r w:rsidRPr="00A25D4D">
              <w:rPr>
                <w:b/>
                <w:bCs/>
              </w:rPr>
              <w:t>rotatiehoekSymbool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CFAFC21" w14:textId="77777777" w:rsidTr="00C0190C">
              <w:trPr>
                <w:tblHeader/>
                <w:tblCellSpacing w:w="0" w:type="dxa"/>
              </w:trPr>
              <w:tc>
                <w:tcPr>
                  <w:tcW w:w="360" w:type="dxa"/>
                  <w:hideMark/>
                </w:tcPr>
                <w:p w14:paraId="0E70942A" w14:textId="77777777" w:rsidR="00C0190C" w:rsidRPr="00A25D4D" w:rsidRDefault="00C0190C" w:rsidP="008F13CC">
                  <w:pPr>
                    <w:jc w:val="left"/>
                  </w:pPr>
                  <w:r w:rsidRPr="00A25D4D">
                    <w:t> </w:t>
                  </w:r>
                </w:p>
              </w:tc>
              <w:tc>
                <w:tcPr>
                  <w:tcW w:w="1500" w:type="dxa"/>
                  <w:hideMark/>
                </w:tcPr>
                <w:p w14:paraId="0FF0CB34" w14:textId="77777777" w:rsidR="00C0190C" w:rsidRPr="00A25D4D" w:rsidRDefault="00C0190C" w:rsidP="008F13CC">
                  <w:pPr>
                    <w:jc w:val="left"/>
                  </w:pPr>
                  <w:r w:rsidRPr="00A25D4D">
                    <w:t>Type:</w:t>
                  </w:r>
                </w:p>
              </w:tc>
              <w:tc>
                <w:tcPr>
                  <w:tcW w:w="0" w:type="auto"/>
                  <w:hideMark/>
                </w:tcPr>
                <w:p w14:paraId="23B0495B" w14:textId="77777777" w:rsidR="00C0190C" w:rsidRPr="00A25D4D" w:rsidRDefault="00C0190C" w:rsidP="008F13CC">
                  <w:pPr>
                    <w:jc w:val="left"/>
                  </w:pPr>
                  <w:proofErr w:type="spellStart"/>
                  <w:r w:rsidRPr="00A25D4D">
                    <w:t>Measure</w:t>
                  </w:r>
                  <w:proofErr w:type="spellEnd"/>
                </w:p>
              </w:tc>
            </w:tr>
            <w:tr w:rsidR="00C0190C" w:rsidRPr="00A25D4D" w14:paraId="28639E0F" w14:textId="77777777" w:rsidTr="00C0190C">
              <w:trPr>
                <w:tblHeader/>
                <w:tblCellSpacing w:w="0" w:type="dxa"/>
              </w:trPr>
              <w:tc>
                <w:tcPr>
                  <w:tcW w:w="360" w:type="dxa"/>
                  <w:hideMark/>
                </w:tcPr>
                <w:p w14:paraId="03A75030" w14:textId="77777777" w:rsidR="00C0190C" w:rsidRPr="00A25D4D" w:rsidRDefault="00C0190C" w:rsidP="008F13CC">
                  <w:pPr>
                    <w:jc w:val="left"/>
                  </w:pPr>
                  <w:r w:rsidRPr="00A25D4D">
                    <w:t> </w:t>
                  </w:r>
                </w:p>
              </w:tc>
              <w:tc>
                <w:tcPr>
                  <w:tcW w:w="1500" w:type="dxa"/>
                  <w:hideMark/>
                </w:tcPr>
                <w:p w14:paraId="44BBFEE1" w14:textId="77777777" w:rsidR="00C0190C" w:rsidRPr="00A25D4D" w:rsidRDefault="00C0190C" w:rsidP="008F13CC">
                  <w:pPr>
                    <w:jc w:val="left"/>
                  </w:pPr>
                  <w:r w:rsidRPr="00A25D4D">
                    <w:t>Naam</w:t>
                  </w:r>
                </w:p>
              </w:tc>
              <w:tc>
                <w:tcPr>
                  <w:tcW w:w="0" w:type="auto"/>
                  <w:hideMark/>
                </w:tcPr>
                <w:p w14:paraId="7B2DD57A" w14:textId="77777777" w:rsidR="00C0190C" w:rsidRPr="00A25D4D" w:rsidRDefault="00C0190C" w:rsidP="008F13CC">
                  <w:pPr>
                    <w:jc w:val="left"/>
                  </w:pPr>
                </w:p>
              </w:tc>
            </w:tr>
            <w:tr w:rsidR="00C0190C" w:rsidRPr="00A25D4D" w14:paraId="471E880C" w14:textId="77777777" w:rsidTr="00C0190C">
              <w:trPr>
                <w:tblHeader/>
                <w:tblCellSpacing w:w="0" w:type="dxa"/>
              </w:trPr>
              <w:tc>
                <w:tcPr>
                  <w:tcW w:w="360" w:type="dxa"/>
                  <w:hideMark/>
                </w:tcPr>
                <w:p w14:paraId="10B37F4B" w14:textId="77777777" w:rsidR="00C0190C" w:rsidRPr="00A25D4D" w:rsidRDefault="00C0190C" w:rsidP="008F13CC">
                  <w:pPr>
                    <w:jc w:val="left"/>
                  </w:pPr>
                  <w:r w:rsidRPr="00A25D4D">
                    <w:t> </w:t>
                  </w:r>
                </w:p>
              </w:tc>
              <w:tc>
                <w:tcPr>
                  <w:tcW w:w="1500" w:type="dxa"/>
                  <w:hideMark/>
                </w:tcPr>
                <w:p w14:paraId="51270B8E" w14:textId="77777777" w:rsidR="00C0190C" w:rsidRPr="00A25D4D" w:rsidRDefault="00C0190C" w:rsidP="008F13CC">
                  <w:pPr>
                    <w:jc w:val="left"/>
                  </w:pPr>
                  <w:r w:rsidRPr="00A25D4D">
                    <w:t>Definitie:</w:t>
                  </w:r>
                </w:p>
              </w:tc>
              <w:tc>
                <w:tcPr>
                  <w:tcW w:w="0" w:type="auto"/>
                  <w:hideMark/>
                </w:tcPr>
                <w:p w14:paraId="61F31FF9" w14:textId="77777777" w:rsidR="00C0190C" w:rsidRPr="00A25D4D" w:rsidRDefault="00C0190C" w:rsidP="008F13CC">
                  <w:pPr>
                    <w:jc w:val="left"/>
                  </w:pPr>
                  <w:r w:rsidRPr="00A25D4D">
                    <w:t xml:space="preserve">Hoek waaronder een puntsymbool wordt weergegeven. </w:t>
                  </w:r>
                </w:p>
              </w:tc>
            </w:tr>
            <w:tr w:rsidR="00C0190C" w:rsidRPr="00A25D4D" w14:paraId="1BF7344C" w14:textId="77777777" w:rsidTr="00C0190C">
              <w:trPr>
                <w:tblHeader/>
                <w:tblCellSpacing w:w="0" w:type="dxa"/>
              </w:trPr>
              <w:tc>
                <w:tcPr>
                  <w:tcW w:w="360" w:type="dxa"/>
                  <w:hideMark/>
                </w:tcPr>
                <w:p w14:paraId="7956001C" w14:textId="77777777" w:rsidR="00C0190C" w:rsidRPr="00A25D4D" w:rsidRDefault="00C0190C" w:rsidP="008F13CC">
                  <w:pPr>
                    <w:jc w:val="left"/>
                  </w:pPr>
                  <w:r w:rsidRPr="00A25D4D">
                    <w:t> </w:t>
                  </w:r>
                </w:p>
              </w:tc>
              <w:tc>
                <w:tcPr>
                  <w:tcW w:w="1500" w:type="dxa"/>
                  <w:hideMark/>
                </w:tcPr>
                <w:p w14:paraId="734F2482" w14:textId="77777777" w:rsidR="00C0190C" w:rsidRPr="00A25D4D" w:rsidRDefault="00C0190C" w:rsidP="008F13CC">
                  <w:pPr>
                    <w:jc w:val="left"/>
                  </w:pPr>
                  <w:r w:rsidRPr="00A25D4D">
                    <w:t>Omschrijving:</w:t>
                  </w:r>
                </w:p>
              </w:tc>
              <w:tc>
                <w:tcPr>
                  <w:tcW w:w="0" w:type="auto"/>
                  <w:hideMark/>
                </w:tcPr>
                <w:p w14:paraId="3E38969F" w14:textId="77777777" w:rsidR="00C0190C" w:rsidRPr="00A25D4D" w:rsidRDefault="00C0190C" w:rsidP="008F13CC">
                  <w:pPr>
                    <w:jc w:val="left"/>
                  </w:pPr>
                  <w:r w:rsidRPr="00A25D4D">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18CE541A" w14:textId="77777777" w:rsidTr="00C0190C">
              <w:trPr>
                <w:tblHeader/>
                <w:tblCellSpacing w:w="0" w:type="dxa"/>
              </w:trPr>
              <w:tc>
                <w:tcPr>
                  <w:tcW w:w="360" w:type="dxa"/>
                  <w:hideMark/>
                </w:tcPr>
                <w:p w14:paraId="759DF59D" w14:textId="77777777" w:rsidR="00C0190C" w:rsidRPr="00A25D4D" w:rsidRDefault="00C0190C" w:rsidP="008F13CC">
                  <w:pPr>
                    <w:jc w:val="left"/>
                  </w:pPr>
                  <w:r w:rsidRPr="00A25D4D">
                    <w:t> </w:t>
                  </w:r>
                </w:p>
              </w:tc>
              <w:tc>
                <w:tcPr>
                  <w:tcW w:w="1500" w:type="dxa"/>
                  <w:hideMark/>
                </w:tcPr>
                <w:p w14:paraId="47E4761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293BD35" w14:textId="77777777" w:rsidR="00C0190C" w:rsidRPr="00A25D4D" w:rsidRDefault="00C0190C" w:rsidP="008F13CC">
                  <w:pPr>
                    <w:jc w:val="left"/>
                  </w:pPr>
                  <w:r w:rsidRPr="00A25D4D">
                    <w:t>0..1</w:t>
                  </w:r>
                </w:p>
              </w:tc>
            </w:tr>
          </w:tbl>
          <w:p w14:paraId="3E7D259D" w14:textId="77777777" w:rsidR="00C0190C" w:rsidRPr="00A25D4D" w:rsidRDefault="00C0190C" w:rsidP="008F13CC">
            <w:pPr>
              <w:jc w:val="left"/>
            </w:pPr>
          </w:p>
        </w:tc>
      </w:tr>
      <w:tr w:rsidR="00C0190C" w:rsidRPr="00A25D4D" w14:paraId="69D0EFC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66797C"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98DAD36" w14:textId="77777777" w:rsidTr="00C0190C">
              <w:trPr>
                <w:tblHeader/>
                <w:tblCellSpacing w:w="0" w:type="dxa"/>
              </w:trPr>
              <w:tc>
                <w:tcPr>
                  <w:tcW w:w="360" w:type="dxa"/>
                  <w:hideMark/>
                </w:tcPr>
                <w:p w14:paraId="324F83BB" w14:textId="77777777" w:rsidR="00C0190C" w:rsidRPr="00A25D4D" w:rsidRDefault="00C0190C" w:rsidP="008F13CC">
                  <w:pPr>
                    <w:jc w:val="left"/>
                  </w:pPr>
                  <w:r w:rsidRPr="00A25D4D">
                    <w:t> </w:t>
                  </w:r>
                </w:p>
              </w:tc>
              <w:tc>
                <w:tcPr>
                  <w:tcW w:w="1500" w:type="dxa"/>
                  <w:hideMark/>
                </w:tcPr>
                <w:p w14:paraId="2F7D762D" w14:textId="77777777" w:rsidR="00C0190C" w:rsidRPr="00A25D4D" w:rsidRDefault="00C0190C" w:rsidP="008F13CC">
                  <w:pPr>
                    <w:jc w:val="left"/>
                  </w:pPr>
                  <w:r w:rsidRPr="00A25D4D">
                    <w:t>Type:</w:t>
                  </w:r>
                </w:p>
              </w:tc>
              <w:tc>
                <w:tcPr>
                  <w:tcW w:w="0" w:type="auto"/>
                  <w:hideMark/>
                </w:tcPr>
                <w:p w14:paraId="7B2B5CA2" w14:textId="77777777" w:rsidR="00C0190C" w:rsidRPr="00A25D4D" w:rsidRDefault="00C0190C" w:rsidP="008F13CC">
                  <w:pPr>
                    <w:jc w:val="left"/>
                  </w:pPr>
                  <w:proofErr w:type="spellStart"/>
                  <w:r w:rsidRPr="00A25D4D">
                    <w:t>ExtraInformatie</w:t>
                  </w:r>
                  <w:proofErr w:type="spellEnd"/>
                </w:p>
              </w:tc>
            </w:tr>
            <w:tr w:rsidR="00C0190C" w:rsidRPr="00A25D4D" w14:paraId="6718D09F" w14:textId="77777777" w:rsidTr="00C0190C">
              <w:trPr>
                <w:tblHeader/>
                <w:tblCellSpacing w:w="0" w:type="dxa"/>
              </w:trPr>
              <w:tc>
                <w:tcPr>
                  <w:tcW w:w="360" w:type="dxa"/>
                  <w:hideMark/>
                </w:tcPr>
                <w:p w14:paraId="5B3ABBEB" w14:textId="77777777" w:rsidR="00C0190C" w:rsidRPr="00A25D4D" w:rsidRDefault="00C0190C" w:rsidP="008F13CC">
                  <w:pPr>
                    <w:jc w:val="left"/>
                  </w:pPr>
                  <w:r w:rsidRPr="00A25D4D">
                    <w:t> </w:t>
                  </w:r>
                </w:p>
              </w:tc>
              <w:tc>
                <w:tcPr>
                  <w:tcW w:w="1500" w:type="dxa"/>
                  <w:hideMark/>
                </w:tcPr>
                <w:p w14:paraId="77481543" w14:textId="77777777" w:rsidR="00C0190C" w:rsidRPr="00A25D4D" w:rsidRDefault="00C0190C" w:rsidP="008F13CC">
                  <w:pPr>
                    <w:jc w:val="left"/>
                  </w:pPr>
                  <w:r w:rsidRPr="00A25D4D">
                    <w:t>Naam</w:t>
                  </w:r>
                </w:p>
              </w:tc>
              <w:tc>
                <w:tcPr>
                  <w:tcW w:w="0" w:type="auto"/>
                  <w:hideMark/>
                </w:tcPr>
                <w:p w14:paraId="2364A4F3" w14:textId="77777777" w:rsidR="00C0190C" w:rsidRPr="00A25D4D" w:rsidRDefault="00C0190C" w:rsidP="008F13CC">
                  <w:pPr>
                    <w:jc w:val="left"/>
                  </w:pPr>
                </w:p>
              </w:tc>
            </w:tr>
            <w:tr w:rsidR="00C0190C" w:rsidRPr="00A25D4D" w14:paraId="167CB04B" w14:textId="77777777" w:rsidTr="00C0190C">
              <w:trPr>
                <w:tblHeader/>
                <w:tblCellSpacing w:w="0" w:type="dxa"/>
              </w:trPr>
              <w:tc>
                <w:tcPr>
                  <w:tcW w:w="360" w:type="dxa"/>
                  <w:hideMark/>
                </w:tcPr>
                <w:p w14:paraId="3E085581" w14:textId="77777777" w:rsidR="00C0190C" w:rsidRPr="00A25D4D" w:rsidRDefault="00C0190C" w:rsidP="008F13CC">
                  <w:pPr>
                    <w:jc w:val="left"/>
                  </w:pPr>
                  <w:r w:rsidRPr="00A25D4D">
                    <w:t> </w:t>
                  </w:r>
                </w:p>
              </w:tc>
              <w:tc>
                <w:tcPr>
                  <w:tcW w:w="1500" w:type="dxa"/>
                  <w:hideMark/>
                </w:tcPr>
                <w:p w14:paraId="60C5055C" w14:textId="77777777" w:rsidR="00C0190C" w:rsidRPr="00A25D4D" w:rsidRDefault="00C0190C" w:rsidP="008F13CC">
                  <w:pPr>
                    <w:jc w:val="left"/>
                  </w:pPr>
                  <w:r w:rsidRPr="00A25D4D">
                    <w:t>Definitie:</w:t>
                  </w:r>
                </w:p>
              </w:tc>
              <w:tc>
                <w:tcPr>
                  <w:tcW w:w="0" w:type="auto"/>
                  <w:hideMark/>
                </w:tcPr>
                <w:p w14:paraId="016B8FEA" w14:textId="77777777" w:rsidR="00C0190C" w:rsidRPr="00A25D4D" w:rsidRDefault="00C0190C" w:rsidP="008F13CC">
                  <w:pPr>
                    <w:jc w:val="left"/>
                  </w:pPr>
                  <w:r w:rsidRPr="00A25D4D">
                    <w:t xml:space="preserve">Extra informatie over dit object. </w:t>
                  </w:r>
                </w:p>
              </w:tc>
            </w:tr>
            <w:tr w:rsidR="00C0190C" w:rsidRPr="00A25D4D" w14:paraId="1A6229AA" w14:textId="77777777" w:rsidTr="00C0190C">
              <w:trPr>
                <w:tblHeader/>
                <w:tblCellSpacing w:w="0" w:type="dxa"/>
              </w:trPr>
              <w:tc>
                <w:tcPr>
                  <w:tcW w:w="360" w:type="dxa"/>
                  <w:hideMark/>
                </w:tcPr>
                <w:p w14:paraId="4883EE23" w14:textId="77777777" w:rsidR="00C0190C" w:rsidRPr="00A25D4D" w:rsidRDefault="00C0190C" w:rsidP="008F13CC">
                  <w:pPr>
                    <w:jc w:val="left"/>
                  </w:pPr>
                  <w:r w:rsidRPr="00A25D4D">
                    <w:t> </w:t>
                  </w:r>
                </w:p>
              </w:tc>
              <w:tc>
                <w:tcPr>
                  <w:tcW w:w="1500" w:type="dxa"/>
                  <w:hideMark/>
                </w:tcPr>
                <w:p w14:paraId="08537F3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44D9BF" w14:textId="77777777" w:rsidR="00C0190C" w:rsidRPr="00A25D4D" w:rsidRDefault="00C0190C" w:rsidP="008F13CC">
                  <w:pPr>
                    <w:jc w:val="left"/>
                  </w:pPr>
                  <w:r w:rsidRPr="00A25D4D">
                    <w:t>0..*</w:t>
                  </w:r>
                </w:p>
              </w:tc>
            </w:tr>
          </w:tbl>
          <w:p w14:paraId="42E517DA" w14:textId="77777777" w:rsidR="00C0190C" w:rsidRPr="00A25D4D" w:rsidRDefault="00C0190C" w:rsidP="008F13CC">
            <w:pPr>
              <w:jc w:val="left"/>
            </w:pPr>
          </w:p>
        </w:tc>
      </w:tr>
      <w:tr w:rsidR="00C0190C" w:rsidRPr="00A25D4D" w14:paraId="5F5C00D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8B2FC9" w14:textId="77777777"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42DBB1" w14:textId="77777777" w:rsidTr="00C0190C">
              <w:trPr>
                <w:tblHeader/>
                <w:tblCellSpacing w:w="0" w:type="dxa"/>
              </w:trPr>
              <w:tc>
                <w:tcPr>
                  <w:tcW w:w="360" w:type="dxa"/>
                  <w:hideMark/>
                </w:tcPr>
                <w:p w14:paraId="69B4F5FA" w14:textId="77777777" w:rsidR="00C0190C" w:rsidRPr="00A25D4D" w:rsidRDefault="00C0190C" w:rsidP="008F13CC">
                  <w:pPr>
                    <w:jc w:val="left"/>
                  </w:pPr>
                  <w:r w:rsidRPr="00A25D4D">
                    <w:t> </w:t>
                  </w:r>
                </w:p>
              </w:tc>
              <w:tc>
                <w:tcPr>
                  <w:tcW w:w="1500" w:type="dxa"/>
                  <w:hideMark/>
                </w:tcPr>
                <w:p w14:paraId="5E4D6E5B" w14:textId="77777777" w:rsidR="00C0190C" w:rsidRPr="00A25D4D" w:rsidRDefault="00C0190C" w:rsidP="008F13CC">
                  <w:pPr>
                    <w:jc w:val="left"/>
                  </w:pPr>
                  <w:r w:rsidRPr="00A25D4D">
                    <w:t>Type:</w:t>
                  </w:r>
                </w:p>
              </w:tc>
              <w:tc>
                <w:tcPr>
                  <w:tcW w:w="0" w:type="auto"/>
                  <w:hideMark/>
                </w:tcPr>
                <w:p w14:paraId="5B8F8089" w14:textId="77777777" w:rsidR="00C0190C" w:rsidRPr="00A25D4D" w:rsidRDefault="00C0190C" w:rsidP="008F13CC">
                  <w:pPr>
                    <w:jc w:val="left"/>
                  </w:pPr>
                  <w:r w:rsidRPr="00A25D4D">
                    <w:t>Diepte</w:t>
                  </w:r>
                </w:p>
              </w:tc>
            </w:tr>
            <w:tr w:rsidR="00C0190C" w:rsidRPr="00A25D4D" w14:paraId="7091CCE7" w14:textId="77777777" w:rsidTr="00C0190C">
              <w:trPr>
                <w:tblHeader/>
                <w:tblCellSpacing w:w="0" w:type="dxa"/>
              </w:trPr>
              <w:tc>
                <w:tcPr>
                  <w:tcW w:w="360" w:type="dxa"/>
                  <w:hideMark/>
                </w:tcPr>
                <w:p w14:paraId="3EF2D990" w14:textId="77777777" w:rsidR="00C0190C" w:rsidRPr="00A25D4D" w:rsidRDefault="00C0190C" w:rsidP="008F13CC">
                  <w:pPr>
                    <w:jc w:val="left"/>
                  </w:pPr>
                  <w:r w:rsidRPr="00A25D4D">
                    <w:t> </w:t>
                  </w:r>
                </w:p>
              </w:tc>
              <w:tc>
                <w:tcPr>
                  <w:tcW w:w="1500" w:type="dxa"/>
                  <w:hideMark/>
                </w:tcPr>
                <w:p w14:paraId="05912F00" w14:textId="77777777" w:rsidR="00C0190C" w:rsidRPr="00A25D4D" w:rsidRDefault="00C0190C" w:rsidP="008F13CC">
                  <w:pPr>
                    <w:jc w:val="left"/>
                  </w:pPr>
                  <w:r w:rsidRPr="00A25D4D">
                    <w:t>Naam</w:t>
                  </w:r>
                </w:p>
              </w:tc>
              <w:tc>
                <w:tcPr>
                  <w:tcW w:w="0" w:type="auto"/>
                  <w:hideMark/>
                </w:tcPr>
                <w:p w14:paraId="2DC4C3A1" w14:textId="77777777" w:rsidR="00C0190C" w:rsidRPr="00A25D4D" w:rsidRDefault="00C0190C" w:rsidP="008F13CC">
                  <w:pPr>
                    <w:jc w:val="left"/>
                  </w:pPr>
                </w:p>
              </w:tc>
            </w:tr>
            <w:tr w:rsidR="00C0190C" w:rsidRPr="00A25D4D" w14:paraId="4E4DC765" w14:textId="77777777" w:rsidTr="00C0190C">
              <w:trPr>
                <w:tblHeader/>
                <w:tblCellSpacing w:w="0" w:type="dxa"/>
              </w:trPr>
              <w:tc>
                <w:tcPr>
                  <w:tcW w:w="360" w:type="dxa"/>
                  <w:hideMark/>
                </w:tcPr>
                <w:p w14:paraId="246EBCD2" w14:textId="77777777" w:rsidR="00C0190C" w:rsidRPr="00A25D4D" w:rsidRDefault="00C0190C" w:rsidP="008F13CC">
                  <w:pPr>
                    <w:jc w:val="left"/>
                  </w:pPr>
                  <w:r w:rsidRPr="00A25D4D">
                    <w:t> </w:t>
                  </w:r>
                </w:p>
              </w:tc>
              <w:tc>
                <w:tcPr>
                  <w:tcW w:w="1500" w:type="dxa"/>
                  <w:hideMark/>
                </w:tcPr>
                <w:p w14:paraId="474E845A" w14:textId="77777777" w:rsidR="00C0190C" w:rsidRPr="00A25D4D" w:rsidRDefault="00C0190C" w:rsidP="008F13CC">
                  <w:pPr>
                    <w:jc w:val="left"/>
                  </w:pPr>
                  <w:r w:rsidRPr="00A25D4D">
                    <w:t>Definitie:</w:t>
                  </w:r>
                </w:p>
              </w:tc>
              <w:tc>
                <w:tcPr>
                  <w:tcW w:w="0" w:type="auto"/>
                  <w:hideMark/>
                </w:tcPr>
                <w:p w14:paraId="2A385626" w14:textId="77777777" w:rsidR="00C0190C" w:rsidRPr="00A25D4D" w:rsidRDefault="00C0190C" w:rsidP="008F13CC">
                  <w:pPr>
                    <w:jc w:val="left"/>
                  </w:pPr>
                  <w:r w:rsidRPr="00A25D4D">
                    <w:t xml:space="preserve">Diepte waarop het object is gelegd. </w:t>
                  </w:r>
                </w:p>
              </w:tc>
            </w:tr>
            <w:tr w:rsidR="00C0190C" w:rsidRPr="00A25D4D" w14:paraId="123E147D" w14:textId="77777777" w:rsidTr="00C0190C">
              <w:trPr>
                <w:tblHeader/>
                <w:tblCellSpacing w:w="0" w:type="dxa"/>
              </w:trPr>
              <w:tc>
                <w:tcPr>
                  <w:tcW w:w="360" w:type="dxa"/>
                  <w:hideMark/>
                </w:tcPr>
                <w:p w14:paraId="18E7547F" w14:textId="77777777" w:rsidR="00C0190C" w:rsidRPr="00A25D4D" w:rsidRDefault="00C0190C" w:rsidP="008F13CC">
                  <w:pPr>
                    <w:jc w:val="left"/>
                  </w:pPr>
                  <w:r w:rsidRPr="00A25D4D">
                    <w:t> </w:t>
                  </w:r>
                </w:p>
              </w:tc>
              <w:tc>
                <w:tcPr>
                  <w:tcW w:w="1500" w:type="dxa"/>
                  <w:hideMark/>
                </w:tcPr>
                <w:p w14:paraId="7DA147B4" w14:textId="77777777" w:rsidR="00C0190C" w:rsidRPr="00A25D4D" w:rsidRDefault="00C0190C" w:rsidP="008F13CC">
                  <w:pPr>
                    <w:jc w:val="left"/>
                  </w:pPr>
                  <w:r w:rsidRPr="00A25D4D">
                    <w:t>Omschrijving:</w:t>
                  </w:r>
                </w:p>
              </w:tc>
              <w:tc>
                <w:tcPr>
                  <w:tcW w:w="0" w:type="auto"/>
                  <w:hideMark/>
                </w:tcPr>
                <w:p w14:paraId="2F48ADBE"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16D86DDF" w14:textId="77777777" w:rsidTr="00C0190C">
              <w:trPr>
                <w:tblHeader/>
                <w:tblCellSpacing w:w="0" w:type="dxa"/>
              </w:trPr>
              <w:tc>
                <w:tcPr>
                  <w:tcW w:w="360" w:type="dxa"/>
                  <w:hideMark/>
                </w:tcPr>
                <w:p w14:paraId="72A4B74E" w14:textId="77777777" w:rsidR="00C0190C" w:rsidRPr="00A25D4D" w:rsidRDefault="00C0190C" w:rsidP="008F13CC">
                  <w:pPr>
                    <w:jc w:val="left"/>
                  </w:pPr>
                  <w:r w:rsidRPr="00A25D4D">
                    <w:t> </w:t>
                  </w:r>
                </w:p>
              </w:tc>
              <w:tc>
                <w:tcPr>
                  <w:tcW w:w="1500" w:type="dxa"/>
                  <w:hideMark/>
                </w:tcPr>
                <w:p w14:paraId="3419188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1CDFFBB" w14:textId="77777777" w:rsidR="00C0190C" w:rsidRPr="00A25D4D" w:rsidRDefault="00C0190C" w:rsidP="008F13CC">
                  <w:pPr>
                    <w:jc w:val="left"/>
                  </w:pPr>
                  <w:r w:rsidRPr="00A25D4D">
                    <w:t>0..1</w:t>
                  </w:r>
                </w:p>
              </w:tc>
            </w:tr>
          </w:tbl>
          <w:p w14:paraId="07FBBBB0" w14:textId="77777777" w:rsidR="00C0190C" w:rsidRPr="00A25D4D" w:rsidRDefault="00C0190C" w:rsidP="008F13CC">
            <w:pPr>
              <w:jc w:val="left"/>
            </w:pPr>
          </w:p>
        </w:tc>
      </w:tr>
      <w:tr w:rsidR="00C0190C" w:rsidRPr="00A25D4D" w14:paraId="4B704C3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9910E5" w14:textId="77777777" w:rsidR="00C0190C" w:rsidRPr="00A25D4D" w:rsidRDefault="00C0190C" w:rsidP="008F13CC">
            <w:pPr>
              <w:jc w:val="left"/>
            </w:pPr>
            <w:r w:rsidRPr="00A25D4D">
              <w:rPr>
                <w:b/>
                <w:bCs/>
              </w:rPr>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4FB6BF9" w14:textId="77777777" w:rsidTr="00C0190C">
              <w:trPr>
                <w:tblHeader/>
                <w:tblCellSpacing w:w="0" w:type="dxa"/>
              </w:trPr>
              <w:tc>
                <w:tcPr>
                  <w:tcW w:w="360" w:type="dxa"/>
                  <w:hideMark/>
                </w:tcPr>
                <w:p w14:paraId="762A0465" w14:textId="77777777" w:rsidR="00C0190C" w:rsidRPr="00A25D4D" w:rsidRDefault="00C0190C" w:rsidP="008F13CC">
                  <w:pPr>
                    <w:jc w:val="left"/>
                  </w:pPr>
                  <w:r w:rsidRPr="00A25D4D">
                    <w:t> </w:t>
                  </w:r>
                </w:p>
              </w:tc>
              <w:tc>
                <w:tcPr>
                  <w:tcW w:w="1500" w:type="dxa"/>
                  <w:hideMark/>
                </w:tcPr>
                <w:p w14:paraId="44F7836A" w14:textId="77777777" w:rsidR="00C0190C" w:rsidRPr="00A25D4D" w:rsidRDefault="00C0190C" w:rsidP="008F13CC">
                  <w:pPr>
                    <w:jc w:val="left"/>
                  </w:pPr>
                  <w:r w:rsidRPr="00A25D4D">
                    <w:t>Type:</w:t>
                  </w:r>
                </w:p>
              </w:tc>
              <w:tc>
                <w:tcPr>
                  <w:tcW w:w="0" w:type="auto"/>
                  <w:hideMark/>
                </w:tcPr>
                <w:p w14:paraId="66794290" w14:textId="77777777" w:rsidR="00C0190C" w:rsidRPr="00A25D4D" w:rsidRDefault="00C0190C" w:rsidP="008F13CC">
                  <w:pPr>
                    <w:jc w:val="left"/>
                  </w:pPr>
                  <w:proofErr w:type="spellStart"/>
                  <w:r w:rsidRPr="00A25D4D">
                    <w:t>ExtraGeometrie</w:t>
                  </w:r>
                  <w:proofErr w:type="spellEnd"/>
                </w:p>
              </w:tc>
            </w:tr>
            <w:tr w:rsidR="00C0190C" w:rsidRPr="00A25D4D" w14:paraId="3AE6EF5B" w14:textId="77777777" w:rsidTr="00C0190C">
              <w:trPr>
                <w:tblHeader/>
                <w:tblCellSpacing w:w="0" w:type="dxa"/>
              </w:trPr>
              <w:tc>
                <w:tcPr>
                  <w:tcW w:w="360" w:type="dxa"/>
                  <w:hideMark/>
                </w:tcPr>
                <w:p w14:paraId="4C6A0B3E" w14:textId="77777777" w:rsidR="00C0190C" w:rsidRPr="00A25D4D" w:rsidRDefault="00C0190C" w:rsidP="008F13CC">
                  <w:pPr>
                    <w:jc w:val="left"/>
                  </w:pPr>
                  <w:r w:rsidRPr="00A25D4D">
                    <w:t> </w:t>
                  </w:r>
                </w:p>
              </w:tc>
              <w:tc>
                <w:tcPr>
                  <w:tcW w:w="1500" w:type="dxa"/>
                  <w:hideMark/>
                </w:tcPr>
                <w:p w14:paraId="1B3E36EC" w14:textId="77777777" w:rsidR="00C0190C" w:rsidRPr="00A25D4D" w:rsidRDefault="00C0190C" w:rsidP="008F13CC">
                  <w:pPr>
                    <w:jc w:val="left"/>
                  </w:pPr>
                  <w:r w:rsidRPr="00A25D4D">
                    <w:t>Naam</w:t>
                  </w:r>
                </w:p>
              </w:tc>
              <w:tc>
                <w:tcPr>
                  <w:tcW w:w="0" w:type="auto"/>
                  <w:hideMark/>
                </w:tcPr>
                <w:p w14:paraId="3CCDB6B4" w14:textId="77777777" w:rsidR="00C0190C" w:rsidRPr="00A25D4D" w:rsidRDefault="00C0190C" w:rsidP="008F13CC">
                  <w:pPr>
                    <w:jc w:val="left"/>
                  </w:pPr>
                </w:p>
              </w:tc>
            </w:tr>
            <w:tr w:rsidR="00C0190C" w:rsidRPr="00A25D4D" w14:paraId="4918F4B7" w14:textId="77777777" w:rsidTr="00C0190C">
              <w:trPr>
                <w:tblHeader/>
                <w:tblCellSpacing w:w="0" w:type="dxa"/>
              </w:trPr>
              <w:tc>
                <w:tcPr>
                  <w:tcW w:w="360" w:type="dxa"/>
                  <w:hideMark/>
                </w:tcPr>
                <w:p w14:paraId="48795957" w14:textId="77777777" w:rsidR="00C0190C" w:rsidRPr="00A25D4D" w:rsidRDefault="00C0190C" w:rsidP="008F13CC">
                  <w:pPr>
                    <w:jc w:val="left"/>
                  </w:pPr>
                  <w:r w:rsidRPr="00A25D4D">
                    <w:t> </w:t>
                  </w:r>
                </w:p>
              </w:tc>
              <w:tc>
                <w:tcPr>
                  <w:tcW w:w="1500" w:type="dxa"/>
                  <w:hideMark/>
                </w:tcPr>
                <w:p w14:paraId="72652BEE" w14:textId="77777777" w:rsidR="00C0190C" w:rsidRPr="00A25D4D" w:rsidRDefault="00C0190C" w:rsidP="008F13CC">
                  <w:pPr>
                    <w:jc w:val="left"/>
                  </w:pPr>
                  <w:r w:rsidRPr="00A25D4D">
                    <w:t>Definitie:</w:t>
                  </w:r>
                </w:p>
              </w:tc>
              <w:tc>
                <w:tcPr>
                  <w:tcW w:w="0" w:type="auto"/>
                  <w:hideMark/>
                </w:tcPr>
                <w:p w14:paraId="2E5334AF"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7CE3A8F3" w14:textId="77777777" w:rsidTr="00C0190C">
              <w:trPr>
                <w:tblHeader/>
                <w:tblCellSpacing w:w="0" w:type="dxa"/>
              </w:trPr>
              <w:tc>
                <w:tcPr>
                  <w:tcW w:w="360" w:type="dxa"/>
                  <w:hideMark/>
                </w:tcPr>
                <w:p w14:paraId="5D70F3D5" w14:textId="77777777" w:rsidR="00C0190C" w:rsidRPr="00A25D4D" w:rsidRDefault="00C0190C" w:rsidP="008F13CC">
                  <w:pPr>
                    <w:jc w:val="left"/>
                  </w:pPr>
                  <w:r w:rsidRPr="00A25D4D">
                    <w:t> </w:t>
                  </w:r>
                </w:p>
              </w:tc>
              <w:tc>
                <w:tcPr>
                  <w:tcW w:w="1500" w:type="dxa"/>
                  <w:hideMark/>
                </w:tcPr>
                <w:p w14:paraId="51472D0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297995F" w14:textId="77777777" w:rsidR="00C0190C" w:rsidRPr="00A25D4D" w:rsidRDefault="00C0190C" w:rsidP="008F13CC">
                  <w:pPr>
                    <w:jc w:val="left"/>
                  </w:pPr>
                  <w:r w:rsidRPr="00A25D4D">
                    <w:t>0..1</w:t>
                  </w:r>
                </w:p>
              </w:tc>
            </w:tr>
          </w:tbl>
          <w:p w14:paraId="44D57181" w14:textId="77777777" w:rsidR="00C0190C" w:rsidRPr="00A25D4D" w:rsidRDefault="00C0190C" w:rsidP="008F13CC">
            <w:pPr>
              <w:jc w:val="left"/>
            </w:pPr>
          </w:p>
        </w:tc>
      </w:tr>
      <w:tr w:rsidR="00C0190C" w:rsidRPr="00A25D4D" w14:paraId="3F58828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E279D9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054EA24" w14:textId="77777777" w:rsidTr="00C0190C">
              <w:trPr>
                <w:tblHeader/>
                <w:tblCellSpacing w:w="0" w:type="dxa"/>
              </w:trPr>
              <w:tc>
                <w:tcPr>
                  <w:tcW w:w="360" w:type="dxa"/>
                  <w:hideMark/>
                </w:tcPr>
                <w:p w14:paraId="40D65126" w14:textId="77777777" w:rsidR="00C0190C" w:rsidRPr="00A25D4D" w:rsidRDefault="00C0190C" w:rsidP="008F13CC">
                  <w:pPr>
                    <w:jc w:val="left"/>
                  </w:pPr>
                  <w:r w:rsidRPr="00A25D4D">
                    <w:t> </w:t>
                  </w:r>
                </w:p>
              </w:tc>
              <w:tc>
                <w:tcPr>
                  <w:tcW w:w="1500" w:type="dxa"/>
                  <w:hideMark/>
                </w:tcPr>
                <w:p w14:paraId="78F3F2B9" w14:textId="77777777" w:rsidR="00C0190C" w:rsidRPr="00A25D4D" w:rsidRDefault="00C0190C" w:rsidP="008F13CC">
                  <w:pPr>
                    <w:jc w:val="left"/>
                  </w:pPr>
                  <w:r w:rsidRPr="00A25D4D">
                    <w:t>Natuurlijke taal:</w:t>
                  </w:r>
                </w:p>
              </w:tc>
              <w:tc>
                <w:tcPr>
                  <w:tcW w:w="0" w:type="auto"/>
                  <w:hideMark/>
                </w:tcPr>
                <w:p w14:paraId="41B38DD5" w14:textId="77777777" w:rsidR="00C0190C" w:rsidRPr="00A25D4D" w:rsidRDefault="00C0190C" w:rsidP="008F13CC">
                  <w:pPr>
                    <w:jc w:val="left"/>
                  </w:pPr>
                  <w:r w:rsidRPr="00A25D4D">
                    <w:t xml:space="preserve">rotatiehoek in graden </w:t>
                  </w:r>
                </w:p>
              </w:tc>
            </w:tr>
            <w:tr w:rsidR="00C0190C" w:rsidRPr="00A25D4D" w14:paraId="6AA1CB65" w14:textId="77777777" w:rsidTr="00C0190C">
              <w:trPr>
                <w:tblHeader/>
                <w:tblCellSpacing w:w="0" w:type="dxa"/>
              </w:trPr>
              <w:tc>
                <w:tcPr>
                  <w:tcW w:w="360" w:type="dxa"/>
                  <w:hideMark/>
                </w:tcPr>
                <w:p w14:paraId="74A71EAC" w14:textId="77777777" w:rsidR="00C0190C" w:rsidRPr="00A25D4D" w:rsidRDefault="00C0190C" w:rsidP="008F13CC">
                  <w:pPr>
                    <w:jc w:val="left"/>
                  </w:pPr>
                  <w:r w:rsidRPr="00A25D4D">
                    <w:t> </w:t>
                  </w:r>
                </w:p>
              </w:tc>
              <w:tc>
                <w:tcPr>
                  <w:tcW w:w="1500" w:type="dxa"/>
                  <w:hideMark/>
                </w:tcPr>
                <w:p w14:paraId="4A50A425" w14:textId="77777777" w:rsidR="00C0190C" w:rsidRPr="00A25D4D" w:rsidRDefault="00C0190C" w:rsidP="008F13CC">
                  <w:pPr>
                    <w:jc w:val="left"/>
                  </w:pPr>
                  <w:r w:rsidRPr="00A25D4D">
                    <w:t>OCL:</w:t>
                  </w:r>
                </w:p>
              </w:tc>
              <w:tc>
                <w:tcPr>
                  <w:tcW w:w="0" w:type="auto"/>
                  <w:hideMark/>
                </w:tcPr>
                <w:p w14:paraId="12B5FC6E"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self.rotatiehoekSymbool.Measure.uom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5C04CDD0" w14:textId="77777777" w:rsidR="00C0190C" w:rsidRPr="00A25D4D" w:rsidRDefault="00C0190C" w:rsidP="008F13CC">
            <w:pPr>
              <w:jc w:val="left"/>
            </w:pPr>
          </w:p>
        </w:tc>
      </w:tr>
      <w:tr w:rsidR="003D6A25" w:rsidRPr="00A25D4D" w14:paraId="394421AB" w14:textId="77777777" w:rsidTr="00C0190C">
        <w:trPr>
          <w:tblCellSpacing w:w="0" w:type="dxa"/>
          <w:ins w:id="651" w:author="Paul Janssen" w:date="2020-06-10T17:37:00Z"/>
        </w:trPr>
        <w:tc>
          <w:tcPr>
            <w:tcW w:w="0" w:type="auto"/>
            <w:tcBorders>
              <w:top w:val="outset" w:sz="6" w:space="0" w:color="auto"/>
              <w:left w:val="outset" w:sz="6" w:space="0" w:color="auto"/>
              <w:bottom w:val="outset" w:sz="6" w:space="0" w:color="auto"/>
              <w:right w:val="outset" w:sz="6" w:space="0" w:color="auto"/>
            </w:tcBorders>
          </w:tcPr>
          <w:p w14:paraId="5CEE1A3D" w14:textId="5CA9FED0" w:rsidR="003D6A25" w:rsidRPr="00A25D4D" w:rsidRDefault="003D6A25" w:rsidP="003D6A25">
            <w:pPr>
              <w:jc w:val="left"/>
              <w:rPr>
                <w:ins w:id="652" w:author="Paul Janssen" w:date="2020-06-10T17:37:00Z"/>
              </w:rPr>
            </w:pPr>
            <w:proofErr w:type="spellStart"/>
            <w:ins w:id="653" w:author="Paul Janssen" w:date="2020-06-10T17:37:00Z">
              <w:r w:rsidRPr="00A25D4D">
                <w:rPr>
                  <w:b/>
                  <w:bCs/>
                </w:rPr>
                <w:t>Constraint</w:t>
              </w:r>
              <w:proofErr w:type="spellEnd"/>
              <w:r w:rsidRPr="00A25D4D">
                <w:rPr>
                  <w:b/>
                  <w:bCs/>
                </w:rPr>
                <w:t xml:space="preserve">: </w:t>
              </w:r>
            </w:ins>
            <w:proofErr w:type="spellStart"/>
            <w:ins w:id="654" w:author="Paul Janssen" w:date="2020-06-10T17:38:00Z">
              <w:r w:rsidRPr="003D6A25">
                <w:rPr>
                  <w:b/>
                  <w:bCs/>
                </w:rPr>
                <w:t>SymboolAfsluiterRotatiehoekVerplicht</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3D6A25" w:rsidRPr="00A25D4D" w14:paraId="3999ECC8" w14:textId="77777777" w:rsidTr="00B50B58">
              <w:trPr>
                <w:tblHeader/>
                <w:tblCellSpacing w:w="0" w:type="dxa"/>
                <w:ins w:id="655" w:author="Paul Janssen" w:date="2020-06-10T17:37:00Z"/>
              </w:trPr>
              <w:tc>
                <w:tcPr>
                  <w:tcW w:w="360" w:type="dxa"/>
                  <w:hideMark/>
                </w:tcPr>
                <w:p w14:paraId="357172EC" w14:textId="77777777" w:rsidR="003D6A25" w:rsidRPr="00A25D4D" w:rsidRDefault="003D6A25" w:rsidP="003D6A25">
                  <w:pPr>
                    <w:jc w:val="left"/>
                    <w:rPr>
                      <w:ins w:id="656" w:author="Paul Janssen" w:date="2020-06-10T17:37:00Z"/>
                    </w:rPr>
                  </w:pPr>
                  <w:ins w:id="657" w:author="Paul Janssen" w:date="2020-06-10T17:37:00Z">
                    <w:r w:rsidRPr="00A25D4D">
                      <w:t> </w:t>
                    </w:r>
                  </w:ins>
                </w:p>
              </w:tc>
              <w:tc>
                <w:tcPr>
                  <w:tcW w:w="1500" w:type="dxa"/>
                  <w:hideMark/>
                </w:tcPr>
                <w:p w14:paraId="5C52A817" w14:textId="77777777" w:rsidR="003D6A25" w:rsidRPr="00A25D4D" w:rsidRDefault="003D6A25" w:rsidP="003D6A25">
                  <w:pPr>
                    <w:jc w:val="left"/>
                    <w:rPr>
                      <w:ins w:id="658" w:author="Paul Janssen" w:date="2020-06-10T17:37:00Z"/>
                    </w:rPr>
                  </w:pPr>
                  <w:ins w:id="659" w:author="Paul Janssen" w:date="2020-06-10T17:37:00Z">
                    <w:r w:rsidRPr="00A25D4D">
                      <w:t>Natuurlijke taal:</w:t>
                    </w:r>
                  </w:ins>
                </w:p>
              </w:tc>
              <w:tc>
                <w:tcPr>
                  <w:tcW w:w="0" w:type="auto"/>
                  <w:hideMark/>
                </w:tcPr>
                <w:p w14:paraId="530D223F" w14:textId="77777777" w:rsidR="003D6A25" w:rsidRDefault="003D6A25" w:rsidP="003D6A25">
                  <w:pPr>
                    <w:jc w:val="left"/>
                    <w:rPr>
                      <w:ins w:id="660" w:author="Paul Janssen" w:date="2020-06-10T17:39:00Z"/>
                    </w:rPr>
                  </w:pPr>
                  <w:ins w:id="661" w:author="Paul Janssen" w:date="2020-06-10T17:38:00Z">
                    <w:r>
                      <w:t>Als het symbool is afsluiter dan is de rotatiehoek verplicht.</w:t>
                    </w:r>
                  </w:ins>
                </w:p>
                <w:p w14:paraId="055CB41E" w14:textId="77777777" w:rsidR="003D6A25" w:rsidRPr="003D6A25" w:rsidRDefault="003D6A25" w:rsidP="003D6A25">
                  <w:pPr>
                    <w:autoSpaceDE w:val="0"/>
                    <w:autoSpaceDN w:val="0"/>
                    <w:adjustRightInd w:val="0"/>
                    <w:spacing w:after="80" w:line="240" w:lineRule="auto"/>
                    <w:jc w:val="left"/>
                    <w:rPr>
                      <w:ins w:id="662" w:author="Paul Janssen" w:date="2020-06-10T17:40:00Z"/>
                      <w:rFonts w:ascii="Calibri" w:hAnsi="Calibri" w:cs="Calibri"/>
                      <w:sz w:val="20"/>
                      <w:szCs w:val="20"/>
                    </w:rPr>
                  </w:pPr>
                  <w:ins w:id="663" w:author="Paul Janssen" w:date="2020-06-10T17:40:00Z">
                    <w:r w:rsidRPr="003D6A25">
                      <w:rPr>
                        <w:rFonts w:ascii="Calibri" w:hAnsi="Calibri" w:cs="Calibri"/>
                        <w:sz w:val="20"/>
                        <w:szCs w:val="20"/>
                      </w:rPr>
                      <w:t xml:space="preserve">Dit geldt voor de volgende </w:t>
                    </w:r>
                    <w:proofErr w:type="spellStart"/>
                    <w:r w:rsidRPr="003D6A25">
                      <w:rPr>
                        <w:rFonts w:ascii="Calibri" w:hAnsi="Calibri" w:cs="Calibri"/>
                        <w:sz w:val="20"/>
                        <w:szCs w:val="20"/>
                      </w:rPr>
                      <w:t>appurtenance</w:t>
                    </w:r>
                    <w:proofErr w:type="spellEnd"/>
                    <w:r w:rsidRPr="003D6A25">
                      <w:rPr>
                        <w:rFonts w:ascii="Calibri" w:hAnsi="Calibri" w:cs="Calibri"/>
                        <w:sz w:val="20"/>
                        <w:szCs w:val="20"/>
                      </w:rPr>
                      <w:t xml:space="preserve"> typen: </w:t>
                    </w:r>
                  </w:ins>
                </w:p>
                <w:p w14:paraId="388FD593" w14:textId="5F336DEE" w:rsidR="003D6A25" w:rsidRPr="003D6A25" w:rsidRDefault="003D6A25">
                  <w:pPr>
                    <w:jc w:val="left"/>
                    <w:rPr>
                      <w:ins w:id="664" w:author="Paul Janssen" w:date="2020-06-10T17:38:00Z"/>
                      <w:rFonts w:ascii="Calibri" w:hAnsi="Calibri" w:cs="Calibri"/>
                      <w:sz w:val="20"/>
                      <w:szCs w:val="20"/>
                    </w:rPr>
                    <w:pPrChange w:id="665" w:author="Paul Janssen" w:date="2020-06-10T17:39:00Z">
                      <w:pPr>
                        <w:autoSpaceDE w:val="0"/>
                        <w:autoSpaceDN w:val="0"/>
                        <w:adjustRightInd w:val="0"/>
                        <w:spacing w:after="80" w:line="240" w:lineRule="auto"/>
                        <w:jc w:val="left"/>
                      </w:pPr>
                    </w:pPrChange>
                  </w:pPr>
                  <w:proofErr w:type="spellStart"/>
                  <w:ins w:id="666" w:author="Paul Janssen" w:date="2020-06-10T17:38:00Z">
                    <w:r w:rsidRPr="003D6A25">
                      <w:rPr>
                        <w:rFonts w:ascii="Calibri" w:hAnsi="Calibri" w:cs="Calibri"/>
                        <w:sz w:val="20"/>
                        <w:szCs w:val="20"/>
                      </w:rPr>
                      <w:t>OilGasChemicalsAppurtenanceTypeIMKLValue</w:t>
                    </w:r>
                    <w:proofErr w:type="spellEnd"/>
                    <w:r w:rsidRPr="003D6A25">
                      <w:rPr>
                        <w:rFonts w:ascii="Calibri" w:hAnsi="Calibri" w:cs="Calibri"/>
                        <w:sz w:val="20"/>
                        <w:szCs w:val="20"/>
                      </w:rPr>
                      <w:t>/afsluiter</w:t>
                    </w:r>
                  </w:ins>
                </w:p>
                <w:p w14:paraId="010145D8" w14:textId="77777777" w:rsidR="003D6A25" w:rsidRPr="003D6A25" w:rsidRDefault="003D6A25" w:rsidP="003D6A25">
                  <w:pPr>
                    <w:autoSpaceDE w:val="0"/>
                    <w:autoSpaceDN w:val="0"/>
                    <w:adjustRightInd w:val="0"/>
                    <w:spacing w:after="80" w:line="240" w:lineRule="auto"/>
                    <w:jc w:val="left"/>
                    <w:rPr>
                      <w:ins w:id="667" w:author="Paul Janssen" w:date="2020-06-10T17:38:00Z"/>
                      <w:rFonts w:ascii="Calibri" w:hAnsi="Calibri" w:cs="Calibri"/>
                      <w:sz w:val="20"/>
                      <w:szCs w:val="20"/>
                    </w:rPr>
                  </w:pPr>
                  <w:proofErr w:type="spellStart"/>
                  <w:ins w:id="668" w:author="Paul Janssen" w:date="2020-06-10T17:38:00Z">
                    <w:r w:rsidRPr="003D6A25">
                      <w:rPr>
                        <w:rFonts w:ascii="Calibri" w:hAnsi="Calibri" w:cs="Calibri"/>
                        <w:sz w:val="20"/>
                        <w:szCs w:val="20"/>
                      </w:rPr>
                      <w:t>SewerAppurtenanceTypeIMKLValue</w:t>
                    </w:r>
                    <w:proofErr w:type="spellEnd"/>
                    <w:r w:rsidRPr="003D6A25">
                      <w:rPr>
                        <w:rFonts w:ascii="Calibri" w:hAnsi="Calibri" w:cs="Calibri"/>
                        <w:sz w:val="20"/>
                        <w:szCs w:val="20"/>
                      </w:rPr>
                      <w:t>/</w:t>
                    </w:r>
                    <w:proofErr w:type="spellStart"/>
                    <w:r w:rsidRPr="003D6A25">
                      <w:rPr>
                        <w:rFonts w:ascii="Calibri" w:hAnsi="Calibri" w:cs="Calibri"/>
                        <w:sz w:val="20"/>
                        <w:szCs w:val="20"/>
                      </w:rPr>
                      <w:t>cleanOut</w:t>
                    </w:r>
                    <w:proofErr w:type="spellEnd"/>
                  </w:ins>
                </w:p>
                <w:p w14:paraId="28E10FFD" w14:textId="77777777" w:rsidR="003D6A25" w:rsidRPr="003D6A25" w:rsidRDefault="003D6A25" w:rsidP="003D6A25">
                  <w:pPr>
                    <w:autoSpaceDE w:val="0"/>
                    <w:autoSpaceDN w:val="0"/>
                    <w:adjustRightInd w:val="0"/>
                    <w:spacing w:after="80" w:line="240" w:lineRule="auto"/>
                    <w:jc w:val="left"/>
                    <w:rPr>
                      <w:ins w:id="669" w:author="Paul Janssen" w:date="2020-06-10T17:38:00Z"/>
                      <w:rFonts w:ascii="Calibri" w:hAnsi="Calibri" w:cs="Calibri"/>
                      <w:sz w:val="20"/>
                      <w:szCs w:val="20"/>
                    </w:rPr>
                  </w:pPr>
                  <w:proofErr w:type="spellStart"/>
                  <w:ins w:id="670" w:author="Paul Janssen" w:date="2020-06-10T17:38:00Z">
                    <w:r w:rsidRPr="003D6A25">
                      <w:rPr>
                        <w:rFonts w:ascii="Calibri" w:hAnsi="Calibri" w:cs="Calibri"/>
                        <w:sz w:val="20"/>
                        <w:szCs w:val="20"/>
                      </w:rPr>
                      <w:t>ThermalAppurtenanceTypeIMKLValue</w:t>
                    </w:r>
                    <w:proofErr w:type="spellEnd"/>
                    <w:r w:rsidRPr="003D6A25">
                      <w:rPr>
                        <w:rFonts w:ascii="Calibri" w:hAnsi="Calibri" w:cs="Calibri"/>
                        <w:sz w:val="20"/>
                        <w:szCs w:val="20"/>
                      </w:rPr>
                      <w:t>/afsluiter</w:t>
                    </w:r>
                  </w:ins>
                </w:p>
                <w:p w14:paraId="5D2F304E" w14:textId="77777777" w:rsidR="003D6A25" w:rsidRPr="003D6A25" w:rsidRDefault="003D6A25" w:rsidP="003D6A25">
                  <w:pPr>
                    <w:autoSpaceDE w:val="0"/>
                    <w:autoSpaceDN w:val="0"/>
                    <w:adjustRightInd w:val="0"/>
                    <w:spacing w:after="80" w:line="240" w:lineRule="auto"/>
                    <w:jc w:val="left"/>
                    <w:rPr>
                      <w:ins w:id="671" w:author="Paul Janssen" w:date="2020-06-10T17:38:00Z"/>
                      <w:rFonts w:ascii="Calibri" w:hAnsi="Calibri" w:cs="Calibri"/>
                      <w:sz w:val="20"/>
                      <w:szCs w:val="20"/>
                    </w:rPr>
                  </w:pPr>
                  <w:proofErr w:type="spellStart"/>
                  <w:ins w:id="672" w:author="Paul Janssen" w:date="2020-06-10T17:38:00Z">
                    <w:r w:rsidRPr="003D6A25">
                      <w:rPr>
                        <w:rFonts w:ascii="Calibri" w:hAnsi="Calibri" w:cs="Calibri"/>
                        <w:sz w:val="20"/>
                        <w:szCs w:val="20"/>
                      </w:rPr>
                      <w:t>WaterAppurtenanceTypeIMKLValue</w:t>
                    </w:r>
                    <w:proofErr w:type="spellEnd"/>
                    <w:r w:rsidRPr="003D6A25">
                      <w:rPr>
                        <w:rFonts w:ascii="Calibri" w:hAnsi="Calibri" w:cs="Calibri"/>
                        <w:sz w:val="20"/>
                        <w:szCs w:val="20"/>
                      </w:rPr>
                      <w:t>/afsluiter</w:t>
                    </w:r>
                  </w:ins>
                </w:p>
                <w:p w14:paraId="765D0C0B" w14:textId="77777777" w:rsidR="003D6A25" w:rsidRPr="003D6A25" w:rsidRDefault="003D6A25" w:rsidP="003D6A25">
                  <w:pPr>
                    <w:autoSpaceDE w:val="0"/>
                    <w:autoSpaceDN w:val="0"/>
                    <w:adjustRightInd w:val="0"/>
                    <w:spacing w:after="80" w:line="240" w:lineRule="auto"/>
                    <w:jc w:val="left"/>
                    <w:rPr>
                      <w:ins w:id="673" w:author="Paul Janssen" w:date="2020-06-10T17:38:00Z"/>
                      <w:rFonts w:ascii="Calibri" w:hAnsi="Calibri" w:cs="Calibri"/>
                      <w:sz w:val="20"/>
                      <w:szCs w:val="20"/>
                    </w:rPr>
                  </w:pPr>
                  <w:proofErr w:type="spellStart"/>
                  <w:ins w:id="674" w:author="Paul Janssen" w:date="2020-06-10T17:38:00Z">
                    <w:r w:rsidRPr="003D6A25">
                      <w:rPr>
                        <w:rFonts w:ascii="Calibri" w:hAnsi="Calibri" w:cs="Calibri"/>
                        <w:sz w:val="20"/>
                        <w:szCs w:val="20"/>
                      </w:rPr>
                      <w:t>WaterAppurtenanceTypeIMKLValue</w:t>
                    </w:r>
                    <w:proofErr w:type="spellEnd"/>
                    <w:r w:rsidRPr="003D6A25">
                      <w:rPr>
                        <w:rFonts w:ascii="Calibri" w:hAnsi="Calibri" w:cs="Calibri"/>
                        <w:sz w:val="20"/>
                        <w:szCs w:val="20"/>
                      </w:rPr>
                      <w:t>/</w:t>
                    </w:r>
                    <w:proofErr w:type="spellStart"/>
                    <w:r w:rsidRPr="003D6A25">
                      <w:rPr>
                        <w:rFonts w:ascii="Calibri" w:hAnsi="Calibri" w:cs="Calibri"/>
                        <w:sz w:val="20"/>
                        <w:szCs w:val="20"/>
                      </w:rPr>
                      <w:t>checkValve</w:t>
                    </w:r>
                    <w:proofErr w:type="spellEnd"/>
                  </w:ins>
                </w:p>
                <w:p w14:paraId="274C2693" w14:textId="77777777" w:rsidR="003D6A25" w:rsidRDefault="003D6A25" w:rsidP="003D6A25">
                  <w:pPr>
                    <w:jc w:val="left"/>
                    <w:rPr>
                      <w:ins w:id="675" w:author="Paul Janssen" w:date="2020-06-10T17:38:00Z"/>
                      <w:rFonts w:ascii="Calibri" w:hAnsi="Calibri" w:cs="Calibri"/>
                      <w:sz w:val="20"/>
                      <w:szCs w:val="20"/>
                    </w:rPr>
                  </w:pPr>
                  <w:proofErr w:type="spellStart"/>
                  <w:ins w:id="676" w:author="Paul Janssen" w:date="2020-06-10T17:38:00Z">
                    <w:r w:rsidRPr="003D6A25">
                      <w:rPr>
                        <w:rFonts w:ascii="Calibri" w:hAnsi="Calibri" w:cs="Calibri"/>
                        <w:sz w:val="20"/>
                        <w:szCs w:val="20"/>
                      </w:rPr>
                      <w:t>WaterAppurtenanceTypeIMKLValue</w:t>
                    </w:r>
                    <w:proofErr w:type="spellEnd"/>
                    <w:r w:rsidRPr="003D6A25">
                      <w:rPr>
                        <w:rFonts w:ascii="Calibri" w:hAnsi="Calibri" w:cs="Calibri"/>
                        <w:sz w:val="20"/>
                        <w:szCs w:val="20"/>
                      </w:rPr>
                      <w:t>/</w:t>
                    </w:r>
                    <w:proofErr w:type="spellStart"/>
                    <w:r w:rsidRPr="003D6A25">
                      <w:rPr>
                        <w:rFonts w:ascii="Calibri" w:hAnsi="Calibri" w:cs="Calibri"/>
                        <w:sz w:val="20"/>
                        <w:szCs w:val="20"/>
                      </w:rPr>
                      <w:t>controlValve</w:t>
                    </w:r>
                    <w:proofErr w:type="spellEnd"/>
                  </w:ins>
                </w:p>
                <w:p w14:paraId="6A076AD2" w14:textId="06C3F9A0" w:rsidR="003D6A25" w:rsidRPr="00A25D4D" w:rsidRDefault="003D6A25" w:rsidP="003D6A25">
                  <w:pPr>
                    <w:jc w:val="left"/>
                    <w:rPr>
                      <w:ins w:id="677" w:author="Paul Janssen" w:date="2020-06-10T17:37:00Z"/>
                    </w:rPr>
                  </w:pPr>
                </w:p>
              </w:tc>
            </w:tr>
            <w:tr w:rsidR="003D6A25" w:rsidRPr="00A25D4D" w14:paraId="3C988D0A" w14:textId="77777777" w:rsidTr="00B50B58">
              <w:trPr>
                <w:tblHeader/>
                <w:tblCellSpacing w:w="0" w:type="dxa"/>
                <w:ins w:id="678" w:author="Paul Janssen" w:date="2020-06-10T17:37:00Z"/>
              </w:trPr>
              <w:tc>
                <w:tcPr>
                  <w:tcW w:w="360" w:type="dxa"/>
                  <w:hideMark/>
                </w:tcPr>
                <w:p w14:paraId="611D7D1C" w14:textId="77777777" w:rsidR="003D6A25" w:rsidRPr="00A25D4D" w:rsidRDefault="003D6A25" w:rsidP="003D6A25">
                  <w:pPr>
                    <w:jc w:val="left"/>
                    <w:rPr>
                      <w:ins w:id="679" w:author="Paul Janssen" w:date="2020-06-10T17:37:00Z"/>
                    </w:rPr>
                  </w:pPr>
                  <w:ins w:id="680" w:author="Paul Janssen" w:date="2020-06-10T17:37:00Z">
                    <w:r w:rsidRPr="00A25D4D">
                      <w:t> </w:t>
                    </w:r>
                  </w:ins>
                </w:p>
              </w:tc>
              <w:tc>
                <w:tcPr>
                  <w:tcW w:w="1500" w:type="dxa"/>
                  <w:hideMark/>
                </w:tcPr>
                <w:p w14:paraId="43558DD0" w14:textId="77777777" w:rsidR="003D6A25" w:rsidRPr="00A25D4D" w:rsidRDefault="003D6A25" w:rsidP="003D6A25">
                  <w:pPr>
                    <w:jc w:val="left"/>
                    <w:rPr>
                      <w:ins w:id="681" w:author="Paul Janssen" w:date="2020-06-10T17:37:00Z"/>
                    </w:rPr>
                  </w:pPr>
                  <w:ins w:id="682" w:author="Paul Janssen" w:date="2020-06-10T17:37:00Z">
                    <w:r w:rsidRPr="00A25D4D">
                      <w:t>OCL:</w:t>
                    </w:r>
                  </w:ins>
                </w:p>
              </w:tc>
              <w:tc>
                <w:tcPr>
                  <w:tcW w:w="0" w:type="auto"/>
                  <w:hideMark/>
                </w:tcPr>
                <w:p w14:paraId="442E3AF4" w14:textId="30AE66B0" w:rsidR="003D6A25" w:rsidRPr="00A25D4D" w:rsidRDefault="003D6A25">
                  <w:pPr>
                    <w:autoSpaceDE w:val="0"/>
                    <w:autoSpaceDN w:val="0"/>
                    <w:adjustRightInd w:val="0"/>
                    <w:spacing w:after="80" w:line="240" w:lineRule="auto"/>
                    <w:jc w:val="left"/>
                    <w:rPr>
                      <w:ins w:id="683" w:author="Paul Janssen" w:date="2020-06-10T17:37:00Z"/>
                    </w:rPr>
                    <w:pPrChange w:id="684" w:author="Paul Janssen" w:date="2020-06-10T17:39:00Z">
                      <w:pPr>
                        <w:jc w:val="left"/>
                      </w:pPr>
                    </w:pPrChange>
                  </w:pPr>
                  <w:ins w:id="685" w:author="Paul Janssen" w:date="2020-06-10T17:39:00Z">
                    <w:r w:rsidRPr="003D6A25">
                      <w:rPr>
                        <w:rFonts w:ascii="Calibri" w:hAnsi="Calibri" w:cs="Calibri"/>
                        <w:sz w:val="20"/>
                        <w:szCs w:val="20"/>
                      </w:rPr>
                      <w:t>Wordt niet in OCL uitgedrukt</w:t>
                    </w:r>
                    <w:r>
                      <w:rPr>
                        <w:rFonts w:ascii="Calibri" w:hAnsi="Calibri" w:cs="Calibri"/>
                        <w:sz w:val="20"/>
                        <w:szCs w:val="20"/>
                      </w:rPr>
                      <w:t>.</w:t>
                    </w:r>
                  </w:ins>
                </w:p>
              </w:tc>
            </w:tr>
          </w:tbl>
          <w:p w14:paraId="3D888431" w14:textId="77777777" w:rsidR="003D6A25" w:rsidRPr="00A25D4D" w:rsidRDefault="003D6A25" w:rsidP="008F13CC">
            <w:pPr>
              <w:jc w:val="left"/>
              <w:rPr>
                <w:ins w:id="686" w:author="Paul Janssen" w:date="2020-06-10T17:37:00Z"/>
                <w:b/>
                <w:bCs/>
              </w:rPr>
            </w:pPr>
          </w:p>
        </w:tc>
      </w:tr>
    </w:tbl>
    <w:p w14:paraId="41941FFA" w14:textId="77777777" w:rsidR="00C0190C" w:rsidRPr="00A25D4D" w:rsidRDefault="00C0190C" w:rsidP="008F13CC">
      <w:pPr>
        <w:pStyle w:val="Kop5"/>
        <w:jc w:val="left"/>
        <w:rPr>
          <w:sz w:val="16"/>
          <w:szCs w:val="16"/>
        </w:rPr>
      </w:pPr>
      <w:r w:rsidRPr="00A25D4D">
        <w:rPr>
          <w:sz w:val="16"/>
          <w:szCs w:val="16"/>
        </w:rPr>
        <w:t>Maatvoering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DF266C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A9B96BB" w14:textId="77777777" w:rsidR="00C0190C" w:rsidRPr="00A25D4D" w:rsidRDefault="00C0190C" w:rsidP="008F13CC">
            <w:pPr>
              <w:jc w:val="left"/>
            </w:pPr>
            <w:r w:rsidRPr="00A25D4D">
              <w:rPr>
                <w:b/>
                <w:bCs/>
              </w:rPr>
              <w:t>Maatvoering</w:t>
            </w:r>
          </w:p>
        </w:tc>
      </w:tr>
      <w:tr w:rsidR="00C0190C" w:rsidRPr="00A25D4D" w14:paraId="0BEA4AE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A9F4F69" w14:textId="77777777" w:rsidTr="00C0190C">
              <w:trPr>
                <w:tblHeader/>
                <w:tblCellSpacing w:w="0" w:type="dxa"/>
              </w:trPr>
              <w:tc>
                <w:tcPr>
                  <w:tcW w:w="360" w:type="dxa"/>
                  <w:hideMark/>
                </w:tcPr>
                <w:p w14:paraId="075D3716" w14:textId="77777777" w:rsidR="00C0190C" w:rsidRPr="00A25D4D" w:rsidRDefault="00C0190C" w:rsidP="008F13CC">
                  <w:pPr>
                    <w:jc w:val="left"/>
                  </w:pPr>
                  <w:r w:rsidRPr="00A25D4D">
                    <w:t> </w:t>
                  </w:r>
                </w:p>
              </w:tc>
              <w:tc>
                <w:tcPr>
                  <w:tcW w:w="1500" w:type="dxa"/>
                  <w:hideMark/>
                </w:tcPr>
                <w:p w14:paraId="1E16FE5E" w14:textId="77777777" w:rsidR="00C0190C" w:rsidRPr="00A25D4D" w:rsidRDefault="00C0190C" w:rsidP="008F13CC">
                  <w:pPr>
                    <w:jc w:val="left"/>
                  </w:pPr>
                  <w:r w:rsidRPr="00A25D4D">
                    <w:t>Naam</w:t>
                  </w:r>
                </w:p>
              </w:tc>
              <w:tc>
                <w:tcPr>
                  <w:tcW w:w="0" w:type="auto"/>
                  <w:hideMark/>
                </w:tcPr>
                <w:p w14:paraId="7329188A" w14:textId="77777777" w:rsidR="00C0190C" w:rsidRPr="00A25D4D" w:rsidRDefault="00C0190C" w:rsidP="008F13CC">
                  <w:pPr>
                    <w:jc w:val="left"/>
                  </w:pPr>
                </w:p>
              </w:tc>
            </w:tr>
            <w:tr w:rsidR="00C0190C" w:rsidRPr="00A25D4D" w14:paraId="0B6E5634" w14:textId="77777777" w:rsidTr="00C0190C">
              <w:trPr>
                <w:tblHeader/>
                <w:tblCellSpacing w:w="0" w:type="dxa"/>
              </w:trPr>
              <w:tc>
                <w:tcPr>
                  <w:tcW w:w="360" w:type="dxa"/>
                  <w:hideMark/>
                </w:tcPr>
                <w:p w14:paraId="1CB62A91" w14:textId="77777777" w:rsidR="00C0190C" w:rsidRPr="00A25D4D" w:rsidRDefault="00C0190C" w:rsidP="008F13CC">
                  <w:pPr>
                    <w:jc w:val="left"/>
                  </w:pPr>
                  <w:r w:rsidRPr="00A25D4D">
                    <w:t> </w:t>
                  </w:r>
                </w:p>
              </w:tc>
              <w:tc>
                <w:tcPr>
                  <w:tcW w:w="1500" w:type="dxa"/>
                  <w:hideMark/>
                </w:tcPr>
                <w:p w14:paraId="138BB1BA" w14:textId="77777777" w:rsidR="00C0190C" w:rsidRPr="00A25D4D" w:rsidRDefault="00C0190C" w:rsidP="008F13CC">
                  <w:pPr>
                    <w:jc w:val="left"/>
                  </w:pPr>
                  <w:r w:rsidRPr="00A25D4D">
                    <w:t>Definitie:</w:t>
                  </w:r>
                </w:p>
              </w:tc>
              <w:tc>
                <w:tcPr>
                  <w:tcW w:w="0" w:type="auto"/>
                  <w:hideMark/>
                </w:tcPr>
                <w:p w14:paraId="712DF71F" w14:textId="77777777" w:rsidR="00C0190C" w:rsidRPr="00A25D4D" w:rsidRDefault="00C0190C" w:rsidP="008F13CC">
                  <w:pPr>
                    <w:jc w:val="left"/>
                  </w:pPr>
                  <w:r w:rsidRPr="00A25D4D">
                    <w:rPr>
                      <w:color w:val="1D1819"/>
                    </w:rPr>
                    <w:t>Teksten en symbolen weergegeven in het kaartbeeld.</w:t>
                  </w:r>
                  <w:r w:rsidRPr="00A25D4D">
                    <w:t xml:space="preserve"> </w:t>
                  </w:r>
                </w:p>
              </w:tc>
            </w:tr>
            <w:tr w:rsidR="00C0190C" w:rsidRPr="00A25D4D" w14:paraId="4B264FB4" w14:textId="77777777" w:rsidTr="00C0190C">
              <w:trPr>
                <w:tblHeader/>
                <w:tblCellSpacing w:w="0" w:type="dxa"/>
              </w:trPr>
              <w:tc>
                <w:tcPr>
                  <w:tcW w:w="360" w:type="dxa"/>
                  <w:hideMark/>
                </w:tcPr>
                <w:p w14:paraId="22EDB8C6" w14:textId="77777777" w:rsidR="00C0190C" w:rsidRPr="00A25D4D" w:rsidRDefault="00C0190C" w:rsidP="008F13CC">
                  <w:pPr>
                    <w:jc w:val="left"/>
                  </w:pPr>
                  <w:r w:rsidRPr="00A25D4D">
                    <w:t> </w:t>
                  </w:r>
                </w:p>
              </w:tc>
              <w:tc>
                <w:tcPr>
                  <w:tcW w:w="1500" w:type="dxa"/>
                  <w:hideMark/>
                </w:tcPr>
                <w:p w14:paraId="14D63A08" w14:textId="77777777" w:rsidR="00C0190C" w:rsidRPr="00A25D4D" w:rsidRDefault="00C0190C" w:rsidP="008F13CC">
                  <w:pPr>
                    <w:jc w:val="left"/>
                  </w:pPr>
                  <w:r w:rsidRPr="00A25D4D">
                    <w:t>Subtype van:</w:t>
                  </w:r>
                </w:p>
              </w:tc>
              <w:tc>
                <w:tcPr>
                  <w:tcW w:w="0" w:type="auto"/>
                  <w:hideMark/>
                </w:tcPr>
                <w:p w14:paraId="797CFDEC" w14:textId="77777777" w:rsidR="00C0190C" w:rsidRPr="00A25D4D" w:rsidRDefault="00C0190C" w:rsidP="008F13CC">
                  <w:pPr>
                    <w:jc w:val="left"/>
                  </w:pPr>
                  <w:proofErr w:type="spellStart"/>
                  <w:r w:rsidRPr="00A25D4D">
                    <w:t>ExtraInformatie</w:t>
                  </w:r>
                  <w:proofErr w:type="spellEnd"/>
                </w:p>
              </w:tc>
            </w:tr>
            <w:tr w:rsidR="00C0190C" w:rsidRPr="00A25D4D" w14:paraId="3EA136CF" w14:textId="77777777" w:rsidTr="00C0190C">
              <w:trPr>
                <w:tblHeader/>
                <w:tblCellSpacing w:w="0" w:type="dxa"/>
              </w:trPr>
              <w:tc>
                <w:tcPr>
                  <w:tcW w:w="360" w:type="dxa"/>
                  <w:hideMark/>
                </w:tcPr>
                <w:p w14:paraId="17CC87BB" w14:textId="77777777" w:rsidR="00C0190C" w:rsidRPr="00A25D4D" w:rsidRDefault="00C0190C" w:rsidP="008F13CC">
                  <w:pPr>
                    <w:jc w:val="left"/>
                  </w:pPr>
                  <w:r w:rsidRPr="00A25D4D">
                    <w:t> </w:t>
                  </w:r>
                </w:p>
              </w:tc>
              <w:tc>
                <w:tcPr>
                  <w:tcW w:w="1500" w:type="dxa"/>
                  <w:hideMark/>
                </w:tcPr>
                <w:p w14:paraId="1C7FD485" w14:textId="77777777" w:rsidR="00C0190C" w:rsidRPr="00A25D4D" w:rsidRDefault="00C0190C" w:rsidP="008F13CC">
                  <w:pPr>
                    <w:jc w:val="left"/>
                  </w:pPr>
                  <w:r w:rsidRPr="00A25D4D">
                    <w:t>Omschrijving:</w:t>
                  </w:r>
                </w:p>
              </w:tc>
              <w:tc>
                <w:tcPr>
                  <w:tcW w:w="0" w:type="auto"/>
                  <w:hideMark/>
                </w:tcPr>
                <w:p w14:paraId="6F08C602" w14:textId="77777777" w:rsidR="00C0190C" w:rsidRPr="00A25D4D" w:rsidRDefault="00C0190C" w:rsidP="008F13CC">
                  <w:pPr>
                    <w:jc w:val="left"/>
                  </w:pPr>
                  <w:r w:rsidRPr="00A25D4D">
                    <w:rPr>
                      <w:color w:val="1D1819"/>
                    </w:rPr>
                    <w:t xml:space="preserve">Voor de </w:t>
                  </w:r>
                  <w:r w:rsidRPr="00A25D4D">
                    <w:t>aanduiding van de relatieve positie van een leiding of leidingelement ten opzichte van een topografisch object. Via het “</w:t>
                  </w:r>
                  <w:proofErr w:type="spellStart"/>
                  <w:r w:rsidRPr="00A25D4D">
                    <w:t>annotatieType</w:t>
                  </w:r>
                  <w:proofErr w:type="spellEnd"/>
                  <w:r w:rsidRPr="00A25D4D">
                    <w:t xml:space="preserve">” attribuut kan het soort annotatie of maatvoering object worden bepaald – voor visualisatie - en via het attribuut “label” kan de tekst of numerieke waarde worden doorgegeven. </w:t>
                  </w:r>
                </w:p>
              </w:tc>
            </w:tr>
            <w:tr w:rsidR="00C0190C" w:rsidRPr="00A25D4D" w14:paraId="58DCE7C8" w14:textId="77777777" w:rsidTr="00C0190C">
              <w:trPr>
                <w:tblHeader/>
                <w:tblCellSpacing w:w="0" w:type="dxa"/>
              </w:trPr>
              <w:tc>
                <w:tcPr>
                  <w:tcW w:w="360" w:type="dxa"/>
                  <w:hideMark/>
                </w:tcPr>
                <w:p w14:paraId="49C0753F" w14:textId="77777777" w:rsidR="00C0190C" w:rsidRPr="00A25D4D" w:rsidRDefault="00C0190C" w:rsidP="008F13CC">
                  <w:pPr>
                    <w:jc w:val="left"/>
                  </w:pPr>
                  <w:r w:rsidRPr="00A25D4D">
                    <w:t> </w:t>
                  </w:r>
                </w:p>
              </w:tc>
              <w:tc>
                <w:tcPr>
                  <w:tcW w:w="1500" w:type="dxa"/>
                  <w:hideMark/>
                </w:tcPr>
                <w:p w14:paraId="775EC7C0" w14:textId="77777777" w:rsidR="00C0190C" w:rsidRPr="00A25D4D" w:rsidRDefault="00C0190C" w:rsidP="008F13CC">
                  <w:pPr>
                    <w:jc w:val="left"/>
                  </w:pPr>
                  <w:r w:rsidRPr="00A25D4D">
                    <w:t>Stereotypes:</w:t>
                  </w:r>
                </w:p>
              </w:tc>
              <w:tc>
                <w:tcPr>
                  <w:tcW w:w="0" w:type="auto"/>
                  <w:hideMark/>
                </w:tcPr>
                <w:p w14:paraId="0A22171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DB4CB5C" w14:textId="77777777" w:rsidR="00C0190C" w:rsidRPr="00A25D4D" w:rsidRDefault="00C0190C" w:rsidP="008F13CC">
            <w:pPr>
              <w:jc w:val="left"/>
            </w:pPr>
          </w:p>
        </w:tc>
      </w:tr>
      <w:tr w:rsidR="00C0190C" w:rsidRPr="00A25D4D" w14:paraId="4CFA1C8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479E5D" w14:textId="77777777" w:rsidR="00C0190C" w:rsidRPr="00A25D4D" w:rsidRDefault="00C0190C" w:rsidP="008F13CC">
            <w:pPr>
              <w:jc w:val="left"/>
            </w:pPr>
            <w:r w:rsidRPr="00A25D4D">
              <w:rPr>
                <w:b/>
                <w:bCs/>
              </w:rPr>
              <w:t xml:space="preserve">Attribuut: </w:t>
            </w:r>
            <w:proofErr w:type="spellStart"/>
            <w:r w:rsidRPr="00A25D4D">
              <w:rPr>
                <w:b/>
                <w:bCs/>
              </w:rPr>
              <w:t>maatvoeringsType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6A963A" w14:textId="77777777" w:rsidTr="00C0190C">
              <w:trPr>
                <w:tblHeader/>
                <w:tblCellSpacing w:w="0" w:type="dxa"/>
              </w:trPr>
              <w:tc>
                <w:tcPr>
                  <w:tcW w:w="360" w:type="dxa"/>
                  <w:hideMark/>
                </w:tcPr>
                <w:p w14:paraId="74931C97" w14:textId="77777777" w:rsidR="00C0190C" w:rsidRPr="00A25D4D" w:rsidRDefault="00C0190C" w:rsidP="008F13CC">
                  <w:pPr>
                    <w:jc w:val="left"/>
                  </w:pPr>
                  <w:r w:rsidRPr="00A25D4D">
                    <w:t> </w:t>
                  </w:r>
                </w:p>
              </w:tc>
              <w:tc>
                <w:tcPr>
                  <w:tcW w:w="1500" w:type="dxa"/>
                  <w:hideMark/>
                </w:tcPr>
                <w:p w14:paraId="4ABCBFA5" w14:textId="77777777" w:rsidR="00C0190C" w:rsidRPr="00A25D4D" w:rsidRDefault="00C0190C" w:rsidP="008F13CC">
                  <w:pPr>
                    <w:jc w:val="left"/>
                  </w:pPr>
                  <w:r w:rsidRPr="00A25D4D">
                    <w:t>Type:</w:t>
                  </w:r>
                </w:p>
              </w:tc>
              <w:tc>
                <w:tcPr>
                  <w:tcW w:w="0" w:type="auto"/>
                  <w:hideMark/>
                </w:tcPr>
                <w:p w14:paraId="46110145" w14:textId="77777777" w:rsidR="00C0190C" w:rsidRPr="00A25D4D" w:rsidRDefault="00C0190C" w:rsidP="008F13CC">
                  <w:pPr>
                    <w:jc w:val="left"/>
                  </w:pPr>
                  <w:proofErr w:type="spellStart"/>
                  <w:r w:rsidRPr="00A25D4D">
                    <w:t>MaatvoeringsTypeValue</w:t>
                  </w:r>
                  <w:proofErr w:type="spellEnd"/>
                </w:p>
              </w:tc>
            </w:tr>
            <w:tr w:rsidR="00C0190C" w:rsidRPr="00A25D4D" w14:paraId="4C27E310" w14:textId="77777777" w:rsidTr="00C0190C">
              <w:trPr>
                <w:tblHeader/>
                <w:tblCellSpacing w:w="0" w:type="dxa"/>
              </w:trPr>
              <w:tc>
                <w:tcPr>
                  <w:tcW w:w="360" w:type="dxa"/>
                  <w:hideMark/>
                </w:tcPr>
                <w:p w14:paraId="3511E099" w14:textId="77777777" w:rsidR="00C0190C" w:rsidRPr="00A25D4D" w:rsidRDefault="00C0190C" w:rsidP="008F13CC">
                  <w:pPr>
                    <w:jc w:val="left"/>
                  </w:pPr>
                  <w:r w:rsidRPr="00A25D4D">
                    <w:t> </w:t>
                  </w:r>
                </w:p>
              </w:tc>
              <w:tc>
                <w:tcPr>
                  <w:tcW w:w="1500" w:type="dxa"/>
                  <w:hideMark/>
                </w:tcPr>
                <w:p w14:paraId="09E229E6" w14:textId="77777777" w:rsidR="00C0190C" w:rsidRPr="00A25D4D" w:rsidRDefault="00C0190C" w:rsidP="008F13CC">
                  <w:pPr>
                    <w:jc w:val="left"/>
                  </w:pPr>
                  <w:r w:rsidRPr="00A25D4D">
                    <w:t>Naam</w:t>
                  </w:r>
                </w:p>
              </w:tc>
              <w:tc>
                <w:tcPr>
                  <w:tcW w:w="0" w:type="auto"/>
                  <w:hideMark/>
                </w:tcPr>
                <w:p w14:paraId="446E07A3" w14:textId="77777777" w:rsidR="00C0190C" w:rsidRPr="00A25D4D" w:rsidRDefault="00C0190C" w:rsidP="008F13CC">
                  <w:pPr>
                    <w:jc w:val="left"/>
                  </w:pPr>
                </w:p>
              </w:tc>
            </w:tr>
            <w:tr w:rsidR="00C0190C" w:rsidRPr="00A25D4D" w14:paraId="4BB966E4" w14:textId="77777777" w:rsidTr="00C0190C">
              <w:trPr>
                <w:tblHeader/>
                <w:tblCellSpacing w:w="0" w:type="dxa"/>
              </w:trPr>
              <w:tc>
                <w:tcPr>
                  <w:tcW w:w="360" w:type="dxa"/>
                  <w:hideMark/>
                </w:tcPr>
                <w:p w14:paraId="313EB767" w14:textId="77777777" w:rsidR="00C0190C" w:rsidRPr="00A25D4D" w:rsidRDefault="00C0190C" w:rsidP="008F13CC">
                  <w:pPr>
                    <w:jc w:val="left"/>
                  </w:pPr>
                  <w:r w:rsidRPr="00A25D4D">
                    <w:t> </w:t>
                  </w:r>
                </w:p>
              </w:tc>
              <w:tc>
                <w:tcPr>
                  <w:tcW w:w="1500" w:type="dxa"/>
                  <w:hideMark/>
                </w:tcPr>
                <w:p w14:paraId="4E0EB50C" w14:textId="77777777" w:rsidR="00C0190C" w:rsidRPr="00A25D4D" w:rsidRDefault="00C0190C" w:rsidP="008F13CC">
                  <w:pPr>
                    <w:jc w:val="left"/>
                  </w:pPr>
                  <w:r w:rsidRPr="00A25D4D">
                    <w:t>Definitie:</w:t>
                  </w:r>
                </w:p>
              </w:tc>
              <w:tc>
                <w:tcPr>
                  <w:tcW w:w="0" w:type="auto"/>
                  <w:hideMark/>
                </w:tcPr>
                <w:p w14:paraId="254463E7" w14:textId="77777777" w:rsidR="00C0190C" w:rsidRPr="00A25D4D" w:rsidRDefault="00C0190C" w:rsidP="008F13CC">
                  <w:pPr>
                    <w:jc w:val="left"/>
                  </w:pPr>
                  <w:r w:rsidRPr="00A25D4D">
                    <w:t xml:space="preserve">Aard van de opgenomen annotatie </w:t>
                  </w:r>
                </w:p>
              </w:tc>
            </w:tr>
            <w:tr w:rsidR="00C0190C" w:rsidRPr="00A25D4D" w14:paraId="3F8F7356" w14:textId="77777777" w:rsidTr="00C0190C">
              <w:trPr>
                <w:tblHeader/>
                <w:tblCellSpacing w:w="0" w:type="dxa"/>
              </w:trPr>
              <w:tc>
                <w:tcPr>
                  <w:tcW w:w="360" w:type="dxa"/>
                  <w:hideMark/>
                </w:tcPr>
                <w:p w14:paraId="22AD07BB" w14:textId="77777777" w:rsidR="00C0190C" w:rsidRPr="00A25D4D" w:rsidRDefault="00C0190C" w:rsidP="008F13CC">
                  <w:pPr>
                    <w:jc w:val="left"/>
                  </w:pPr>
                  <w:r w:rsidRPr="00A25D4D">
                    <w:t> </w:t>
                  </w:r>
                </w:p>
              </w:tc>
              <w:tc>
                <w:tcPr>
                  <w:tcW w:w="1500" w:type="dxa"/>
                  <w:hideMark/>
                </w:tcPr>
                <w:p w14:paraId="630E4EAC" w14:textId="77777777" w:rsidR="00C0190C" w:rsidRPr="00A25D4D" w:rsidRDefault="00C0190C" w:rsidP="008F13CC">
                  <w:pPr>
                    <w:jc w:val="left"/>
                  </w:pPr>
                  <w:r w:rsidRPr="00A25D4D">
                    <w:t>Omschrijving:</w:t>
                  </w:r>
                </w:p>
              </w:tc>
              <w:tc>
                <w:tcPr>
                  <w:tcW w:w="0" w:type="auto"/>
                  <w:hideMark/>
                </w:tcPr>
                <w:p w14:paraId="36ED1019" w14:textId="77777777" w:rsidR="00C0190C" w:rsidRPr="00A25D4D" w:rsidRDefault="00C0190C" w:rsidP="008F13CC">
                  <w:pPr>
                    <w:jc w:val="left"/>
                  </w:pPr>
                  <w:r w:rsidRPr="00A25D4D">
                    <w:t xml:space="preserve">Annotatie kan voor o.a. maatvoering getypeerd zijn. </w:t>
                  </w:r>
                </w:p>
              </w:tc>
            </w:tr>
            <w:tr w:rsidR="00C0190C" w:rsidRPr="00A25D4D" w14:paraId="0474DBAA" w14:textId="77777777" w:rsidTr="00C0190C">
              <w:trPr>
                <w:tblHeader/>
                <w:tblCellSpacing w:w="0" w:type="dxa"/>
              </w:trPr>
              <w:tc>
                <w:tcPr>
                  <w:tcW w:w="360" w:type="dxa"/>
                  <w:hideMark/>
                </w:tcPr>
                <w:p w14:paraId="7D48856D" w14:textId="77777777" w:rsidR="00C0190C" w:rsidRPr="00A25D4D" w:rsidRDefault="00C0190C" w:rsidP="008F13CC">
                  <w:pPr>
                    <w:jc w:val="left"/>
                  </w:pPr>
                  <w:r w:rsidRPr="00A25D4D">
                    <w:t> </w:t>
                  </w:r>
                </w:p>
              </w:tc>
              <w:tc>
                <w:tcPr>
                  <w:tcW w:w="1500" w:type="dxa"/>
                  <w:hideMark/>
                </w:tcPr>
                <w:p w14:paraId="6233A8F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2E63464" w14:textId="77777777" w:rsidR="00C0190C" w:rsidRPr="00A25D4D" w:rsidRDefault="00C0190C" w:rsidP="008F13CC">
                  <w:pPr>
                    <w:jc w:val="left"/>
                  </w:pPr>
                  <w:r w:rsidRPr="00A25D4D">
                    <w:t>1</w:t>
                  </w:r>
                </w:p>
              </w:tc>
            </w:tr>
          </w:tbl>
          <w:p w14:paraId="121BBBA3" w14:textId="77777777" w:rsidR="00C0190C" w:rsidRPr="00A25D4D" w:rsidRDefault="00C0190C" w:rsidP="008F13CC">
            <w:pPr>
              <w:jc w:val="left"/>
            </w:pPr>
          </w:p>
        </w:tc>
      </w:tr>
      <w:tr w:rsidR="00C0190C" w:rsidRPr="00A25D4D" w14:paraId="23F01CB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2454DC" w14:textId="77777777" w:rsidR="00C0190C" w:rsidRPr="00A25D4D" w:rsidRDefault="00C0190C" w:rsidP="008F13CC">
            <w:pPr>
              <w:jc w:val="left"/>
            </w:pPr>
            <w:r w:rsidRPr="00A25D4D">
              <w:rPr>
                <w:b/>
                <w:bCs/>
              </w:rPr>
              <w:t>Attribuut: rotatiehoek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BFF28DF" w14:textId="77777777" w:rsidTr="00C0190C">
              <w:trPr>
                <w:tblHeader/>
                <w:tblCellSpacing w:w="0" w:type="dxa"/>
              </w:trPr>
              <w:tc>
                <w:tcPr>
                  <w:tcW w:w="360" w:type="dxa"/>
                  <w:hideMark/>
                </w:tcPr>
                <w:p w14:paraId="36D84727" w14:textId="77777777" w:rsidR="00C0190C" w:rsidRPr="00A25D4D" w:rsidRDefault="00C0190C" w:rsidP="008F13CC">
                  <w:pPr>
                    <w:jc w:val="left"/>
                  </w:pPr>
                  <w:r w:rsidRPr="00A25D4D">
                    <w:t> </w:t>
                  </w:r>
                </w:p>
              </w:tc>
              <w:tc>
                <w:tcPr>
                  <w:tcW w:w="1500" w:type="dxa"/>
                  <w:hideMark/>
                </w:tcPr>
                <w:p w14:paraId="222E64BB" w14:textId="77777777" w:rsidR="00C0190C" w:rsidRPr="00A25D4D" w:rsidRDefault="00C0190C" w:rsidP="008F13CC">
                  <w:pPr>
                    <w:jc w:val="left"/>
                  </w:pPr>
                  <w:r w:rsidRPr="00A25D4D">
                    <w:t>Type:</w:t>
                  </w:r>
                </w:p>
              </w:tc>
              <w:tc>
                <w:tcPr>
                  <w:tcW w:w="0" w:type="auto"/>
                  <w:hideMark/>
                </w:tcPr>
                <w:p w14:paraId="68DB314C" w14:textId="77777777" w:rsidR="00C0190C" w:rsidRPr="00A25D4D" w:rsidRDefault="00C0190C" w:rsidP="008F13CC">
                  <w:pPr>
                    <w:jc w:val="left"/>
                  </w:pPr>
                  <w:proofErr w:type="spellStart"/>
                  <w:r w:rsidRPr="00A25D4D">
                    <w:t>Measure</w:t>
                  </w:r>
                  <w:proofErr w:type="spellEnd"/>
                </w:p>
              </w:tc>
            </w:tr>
            <w:tr w:rsidR="00C0190C" w:rsidRPr="00A25D4D" w14:paraId="0BB5AB66" w14:textId="77777777" w:rsidTr="00C0190C">
              <w:trPr>
                <w:tblHeader/>
                <w:tblCellSpacing w:w="0" w:type="dxa"/>
              </w:trPr>
              <w:tc>
                <w:tcPr>
                  <w:tcW w:w="360" w:type="dxa"/>
                  <w:hideMark/>
                </w:tcPr>
                <w:p w14:paraId="46CFBAF1" w14:textId="77777777" w:rsidR="00C0190C" w:rsidRPr="00A25D4D" w:rsidRDefault="00C0190C" w:rsidP="008F13CC">
                  <w:pPr>
                    <w:jc w:val="left"/>
                  </w:pPr>
                  <w:r w:rsidRPr="00A25D4D">
                    <w:t> </w:t>
                  </w:r>
                </w:p>
              </w:tc>
              <w:tc>
                <w:tcPr>
                  <w:tcW w:w="1500" w:type="dxa"/>
                  <w:hideMark/>
                </w:tcPr>
                <w:p w14:paraId="2A4397C7" w14:textId="77777777" w:rsidR="00C0190C" w:rsidRPr="00A25D4D" w:rsidRDefault="00C0190C" w:rsidP="008F13CC">
                  <w:pPr>
                    <w:jc w:val="left"/>
                  </w:pPr>
                  <w:r w:rsidRPr="00A25D4D">
                    <w:t>Naam</w:t>
                  </w:r>
                </w:p>
              </w:tc>
              <w:tc>
                <w:tcPr>
                  <w:tcW w:w="0" w:type="auto"/>
                  <w:hideMark/>
                </w:tcPr>
                <w:p w14:paraId="7E227A2A" w14:textId="77777777" w:rsidR="00C0190C" w:rsidRPr="00A25D4D" w:rsidRDefault="00C0190C" w:rsidP="008F13CC">
                  <w:pPr>
                    <w:jc w:val="left"/>
                  </w:pPr>
                </w:p>
              </w:tc>
            </w:tr>
            <w:tr w:rsidR="00C0190C" w:rsidRPr="00A25D4D" w14:paraId="0FDD20DF" w14:textId="77777777" w:rsidTr="00C0190C">
              <w:trPr>
                <w:tblHeader/>
                <w:tblCellSpacing w:w="0" w:type="dxa"/>
              </w:trPr>
              <w:tc>
                <w:tcPr>
                  <w:tcW w:w="360" w:type="dxa"/>
                  <w:hideMark/>
                </w:tcPr>
                <w:p w14:paraId="537D318F" w14:textId="77777777" w:rsidR="00C0190C" w:rsidRPr="00A25D4D" w:rsidRDefault="00C0190C" w:rsidP="008F13CC">
                  <w:pPr>
                    <w:jc w:val="left"/>
                  </w:pPr>
                  <w:r w:rsidRPr="00A25D4D">
                    <w:t> </w:t>
                  </w:r>
                </w:p>
              </w:tc>
              <w:tc>
                <w:tcPr>
                  <w:tcW w:w="1500" w:type="dxa"/>
                  <w:hideMark/>
                </w:tcPr>
                <w:p w14:paraId="04E31C0F" w14:textId="77777777" w:rsidR="00C0190C" w:rsidRPr="00A25D4D" w:rsidRDefault="00C0190C" w:rsidP="008F13CC">
                  <w:pPr>
                    <w:jc w:val="left"/>
                  </w:pPr>
                  <w:r w:rsidRPr="00A25D4D">
                    <w:t>Definitie:</w:t>
                  </w:r>
                </w:p>
              </w:tc>
              <w:tc>
                <w:tcPr>
                  <w:tcW w:w="0" w:type="auto"/>
                  <w:hideMark/>
                </w:tcPr>
                <w:p w14:paraId="17B82E83" w14:textId="77777777" w:rsidR="00C0190C" w:rsidRPr="00A25D4D" w:rsidRDefault="00C0190C" w:rsidP="008F13CC">
                  <w:pPr>
                    <w:jc w:val="left"/>
                  </w:pPr>
                  <w:r w:rsidRPr="00A25D4D">
                    <w:t xml:space="preserve">Hoek waaronder een labeltekst of symbool wordt weergegeven. </w:t>
                  </w:r>
                </w:p>
              </w:tc>
            </w:tr>
            <w:tr w:rsidR="00C0190C" w:rsidRPr="00A25D4D" w14:paraId="0EB2FF08" w14:textId="77777777" w:rsidTr="00C0190C">
              <w:trPr>
                <w:tblHeader/>
                <w:tblCellSpacing w:w="0" w:type="dxa"/>
              </w:trPr>
              <w:tc>
                <w:tcPr>
                  <w:tcW w:w="360" w:type="dxa"/>
                  <w:hideMark/>
                </w:tcPr>
                <w:p w14:paraId="3142D737" w14:textId="77777777" w:rsidR="00C0190C" w:rsidRPr="00A25D4D" w:rsidRDefault="00C0190C" w:rsidP="008F13CC">
                  <w:pPr>
                    <w:jc w:val="left"/>
                  </w:pPr>
                  <w:r w:rsidRPr="00A25D4D">
                    <w:t> </w:t>
                  </w:r>
                </w:p>
              </w:tc>
              <w:tc>
                <w:tcPr>
                  <w:tcW w:w="1500" w:type="dxa"/>
                  <w:hideMark/>
                </w:tcPr>
                <w:p w14:paraId="6C472867" w14:textId="77777777" w:rsidR="00C0190C" w:rsidRPr="00A25D4D" w:rsidRDefault="00C0190C" w:rsidP="008F13CC">
                  <w:pPr>
                    <w:jc w:val="left"/>
                  </w:pPr>
                  <w:r w:rsidRPr="00A25D4D">
                    <w:t>Omschrijving:</w:t>
                  </w:r>
                </w:p>
              </w:tc>
              <w:tc>
                <w:tcPr>
                  <w:tcW w:w="0" w:type="auto"/>
                  <w:hideMark/>
                </w:tcPr>
                <w:p w14:paraId="00E5E5F1" w14:textId="77777777" w:rsidR="00C0190C" w:rsidRPr="00A25D4D" w:rsidRDefault="00C0190C" w:rsidP="008F13CC">
                  <w:pPr>
                    <w:jc w:val="left"/>
                  </w:pPr>
                  <w:r w:rsidRPr="00A25D4D">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28C09EE9" w14:textId="77777777" w:rsidTr="00C0190C">
              <w:trPr>
                <w:tblHeader/>
                <w:tblCellSpacing w:w="0" w:type="dxa"/>
              </w:trPr>
              <w:tc>
                <w:tcPr>
                  <w:tcW w:w="360" w:type="dxa"/>
                  <w:hideMark/>
                </w:tcPr>
                <w:p w14:paraId="03EE9D65" w14:textId="77777777" w:rsidR="00C0190C" w:rsidRPr="00A25D4D" w:rsidRDefault="00C0190C" w:rsidP="008F13CC">
                  <w:pPr>
                    <w:jc w:val="left"/>
                  </w:pPr>
                  <w:r w:rsidRPr="00A25D4D">
                    <w:t> </w:t>
                  </w:r>
                </w:p>
              </w:tc>
              <w:tc>
                <w:tcPr>
                  <w:tcW w:w="1500" w:type="dxa"/>
                  <w:hideMark/>
                </w:tcPr>
                <w:p w14:paraId="7418CF3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6D371C6" w14:textId="77777777" w:rsidR="00C0190C" w:rsidRPr="00A25D4D" w:rsidRDefault="00C0190C" w:rsidP="008F13CC">
                  <w:pPr>
                    <w:jc w:val="left"/>
                  </w:pPr>
                  <w:r w:rsidRPr="00A25D4D">
                    <w:t>0..1</w:t>
                  </w:r>
                </w:p>
              </w:tc>
            </w:tr>
          </w:tbl>
          <w:p w14:paraId="009D0C5E" w14:textId="77777777" w:rsidR="00C0190C" w:rsidRPr="00A25D4D" w:rsidRDefault="00C0190C" w:rsidP="008F13CC">
            <w:pPr>
              <w:jc w:val="left"/>
            </w:pPr>
          </w:p>
        </w:tc>
      </w:tr>
      <w:tr w:rsidR="00C0190C" w:rsidRPr="00A25D4D" w14:paraId="600AE6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8A2C30" w14:textId="77777777" w:rsidR="00C0190C" w:rsidRPr="00A25D4D" w:rsidRDefault="00C0190C" w:rsidP="008F13CC">
            <w:pPr>
              <w:jc w:val="left"/>
            </w:pPr>
            <w:r w:rsidRPr="00A25D4D">
              <w:rPr>
                <w:b/>
                <w:bCs/>
              </w:rPr>
              <w:t>Attribuut: labelpositie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CA61272" w14:textId="77777777" w:rsidTr="00C0190C">
              <w:trPr>
                <w:tblHeader/>
                <w:tblCellSpacing w:w="0" w:type="dxa"/>
              </w:trPr>
              <w:tc>
                <w:tcPr>
                  <w:tcW w:w="360" w:type="dxa"/>
                  <w:hideMark/>
                </w:tcPr>
                <w:p w14:paraId="48CE0A03" w14:textId="77777777" w:rsidR="00C0190C" w:rsidRPr="00A25D4D" w:rsidRDefault="00C0190C" w:rsidP="008F13CC">
                  <w:pPr>
                    <w:jc w:val="left"/>
                  </w:pPr>
                  <w:r w:rsidRPr="00A25D4D">
                    <w:t> </w:t>
                  </w:r>
                </w:p>
              </w:tc>
              <w:tc>
                <w:tcPr>
                  <w:tcW w:w="1500" w:type="dxa"/>
                  <w:hideMark/>
                </w:tcPr>
                <w:p w14:paraId="2362EBB6" w14:textId="77777777" w:rsidR="00C0190C" w:rsidRPr="00A25D4D" w:rsidRDefault="00C0190C" w:rsidP="008F13CC">
                  <w:pPr>
                    <w:jc w:val="left"/>
                  </w:pPr>
                  <w:r w:rsidRPr="00A25D4D">
                    <w:t>Type:</w:t>
                  </w:r>
                </w:p>
              </w:tc>
              <w:tc>
                <w:tcPr>
                  <w:tcW w:w="0" w:type="auto"/>
                  <w:hideMark/>
                </w:tcPr>
                <w:p w14:paraId="24F957B2" w14:textId="77777777" w:rsidR="00C0190C" w:rsidRPr="00A25D4D" w:rsidRDefault="00C0190C" w:rsidP="008F13CC">
                  <w:pPr>
                    <w:jc w:val="left"/>
                  </w:pPr>
                  <w:r w:rsidRPr="00A25D4D">
                    <w:t>Labelpositie</w:t>
                  </w:r>
                </w:p>
              </w:tc>
            </w:tr>
            <w:tr w:rsidR="00C0190C" w:rsidRPr="00A25D4D" w14:paraId="1FC776D9" w14:textId="77777777" w:rsidTr="00C0190C">
              <w:trPr>
                <w:tblHeader/>
                <w:tblCellSpacing w:w="0" w:type="dxa"/>
              </w:trPr>
              <w:tc>
                <w:tcPr>
                  <w:tcW w:w="360" w:type="dxa"/>
                  <w:hideMark/>
                </w:tcPr>
                <w:p w14:paraId="5A1E5D87" w14:textId="77777777" w:rsidR="00C0190C" w:rsidRPr="00A25D4D" w:rsidRDefault="00C0190C" w:rsidP="008F13CC">
                  <w:pPr>
                    <w:jc w:val="left"/>
                  </w:pPr>
                  <w:r w:rsidRPr="00A25D4D">
                    <w:t> </w:t>
                  </w:r>
                </w:p>
              </w:tc>
              <w:tc>
                <w:tcPr>
                  <w:tcW w:w="1500" w:type="dxa"/>
                  <w:hideMark/>
                </w:tcPr>
                <w:p w14:paraId="59F6F422" w14:textId="77777777" w:rsidR="00C0190C" w:rsidRPr="00A25D4D" w:rsidRDefault="00C0190C" w:rsidP="008F13CC">
                  <w:pPr>
                    <w:jc w:val="left"/>
                  </w:pPr>
                  <w:r w:rsidRPr="00A25D4D">
                    <w:t>Naam</w:t>
                  </w:r>
                </w:p>
              </w:tc>
              <w:tc>
                <w:tcPr>
                  <w:tcW w:w="0" w:type="auto"/>
                  <w:hideMark/>
                </w:tcPr>
                <w:p w14:paraId="7200B25C" w14:textId="77777777" w:rsidR="00C0190C" w:rsidRPr="00A25D4D" w:rsidRDefault="00C0190C" w:rsidP="008F13CC">
                  <w:pPr>
                    <w:jc w:val="left"/>
                  </w:pPr>
                </w:p>
              </w:tc>
            </w:tr>
            <w:tr w:rsidR="00C0190C" w:rsidRPr="00A25D4D" w14:paraId="394BE1AC" w14:textId="77777777" w:rsidTr="00C0190C">
              <w:trPr>
                <w:tblHeader/>
                <w:tblCellSpacing w:w="0" w:type="dxa"/>
              </w:trPr>
              <w:tc>
                <w:tcPr>
                  <w:tcW w:w="360" w:type="dxa"/>
                  <w:hideMark/>
                </w:tcPr>
                <w:p w14:paraId="42272D63" w14:textId="77777777" w:rsidR="00C0190C" w:rsidRPr="00A25D4D" w:rsidRDefault="00C0190C" w:rsidP="008F13CC">
                  <w:pPr>
                    <w:jc w:val="left"/>
                  </w:pPr>
                  <w:r w:rsidRPr="00A25D4D">
                    <w:t> </w:t>
                  </w:r>
                </w:p>
              </w:tc>
              <w:tc>
                <w:tcPr>
                  <w:tcW w:w="1500" w:type="dxa"/>
                  <w:hideMark/>
                </w:tcPr>
                <w:p w14:paraId="7404FE89" w14:textId="77777777" w:rsidR="00C0190C" w:rsidRPr="00A25D4D" w:rsidRDefault="00C0190C" w:rsidP="008F13CC">
                  <w:pPr>
                    <w:jc w:val="left"/>
                  </w:pPr>
                  <w:r w:rsidRPr="00A25D4D">
                    <w:t>Definitie:</w:t>
                  </w:r>
                </w:p>
              </w:tc>
              <w:tc>
                <w:tcPr>
                  <w:tcW w:w="0" w:type="auto"/>
                  <w:hideMark/>
                </w:tcPr>
                <w:p w14:paraId="7EA5CA39" w14:textId="77777777" w:rsidR="00C0190C" w:rsidRPr="00A25D4D" w:rsidRDefault="00C0190C" w:rsidP="008F13CC">
                  <w:pPr>
                    <w:jc w:val="left"/>
                  </w:pPr>
                  <w:r w:rsidRPr="00A25D4D">
                    <w:t xml:space="preserve">Plaats van de labeltekst t.o.v. plaatsingspunt. </w:t>
                  </w:r>
                </w:p>
              </w:tc>
            </w:tr>
            <w:tr w:rsidR="00C0190C" w:rsidRPr="00A25D4D" w14:paraId="7E5096C5" w14:textId="77777777" w:rsidTr="00C0190C">
              <w:trPr>
                <w:tblHeader/>
                <w:tblCellSpacing w:w="0" w:type="dxa"/>
              </w:trPr>
              <w:tc>
                <w:tcPr>
                  <w:tcW w:w="360" w:type="dxa"/>
                  <w:hideMark/>
                </w:tcPr>
                <w:p w14:paraId="2F1D4BCB" w14:textId="77777777" w:rsidR="00C0190C" w:rsidRPr="00A25D4D" w:rsidRDefault="00C0190C" w:rsidP="008F13CC">
                  <w:pPr>
                    <w:jc w:val="left"/>
                  </w:pPr>
                  <w:r w:rsidRPr="00A25D4D">
                    <w:t> </w:t>
                  </w:r>
                </w:p>
              </w:tc>
              <w:tc>
                <w:tcPr>
                  <w:tcW w:w="1500" w:type="dxa"/>
                  <w:hideMark/>
                </w:tcPr>
                <w:p w14:paraId="11F169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5594FA0" w14:textId="77777777" w:rsidR="00C0190C" w:rsidRPr="00A25D4D" w:rsidRDefault="00C0190C" w:rsidP="008F13CC">
                  <w:pPr>
                    <w:jc w:val="left"/>
                  </w:pPr>
                  <w:r w:rsidRPr="00A25D4D">
                    <w:t>0..1</w:t>
                  </w:r>
                </w:p>
              </w:tc>
            </w:tr>
          </w:tbl>
          <w:p w14:paraId="74B50843" w14:textId="77777777" w:rsidR="00C0190C" w:rsidRPr="00A25D4D" w:rsidRDefault="00C0190C" w:rsidP="008F13CC">
            <w:pPr>
              <w:jc w:val="left"/>
            </w:pPr>
          </w:p>
        </w:tc>
      </w:tr>
      <w:tr w:rsidR="00C0190C" w:rsidRPr="00A25D4D" w14:paraId="263B344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3BA4F0"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DCD9A07" w14:textId="77777777" w:rsidTr="00C0190C">
              <w:trPr>
                <w:tblHeader/>
                <w:tblCellSpacing w:w="0" w:type="dxa"/>
              </w:trPr>
              <w:tc>
                <w:tcPr>
                  <w:tcW w:w="360" w:type="dxa"/>
                  <w:hideMark/>
                </w:tcPr>
                <w:p w14:paraId="14334C61" w14:textId="77777777" w:rsidR="00C0190C" w:rsidRPr="00A25D4D" w:rsidRDefault="00C0190C" w:rsidP="008F13CC">
                  <w:pPr>
                    <w:jc w:val="left"/>
                  </w:pPr>
                  <w:r w:rsidRPr="00A25D4D">
                    <w:t> </w:t>
                  </w:r>
                </w:p>
              </w:tc>
              <w:tc>
                <w:tcPr>
                  <w:tcW w:w="1500" w:type="dxa"/>
                  <w:hideMark/>
                </w:tcPr>
                <w:p w14:paraId="0F05D9C4" w14:textId="77777777" w:rsidR="00C0190C" w:rsidRPr="00A25D4D" w:rsidRDefault="00C0190C" w:rsidP="008F13CC">
                  <w:pPr>
                    <w:jc w:val="left"/>
                  </w:pPr>
                  <w:r w:rsidRPr="00A25D4D">
                    <w:t>Type:</w:t>
                  </w:r>
                </w:p>
              </w:tc>
              <w:tc>
                <w:tcPr>
                  <w:tcW w:w="0" w:type="auto"/>
                  <w:hideMark/>
                </w:tcPr>
                <w:p w14:paraId="6E7FF457" w14:textId="77777777" w:rsidR="00C0190C" w:rsidRPr="00A25D4D" w:rsidRDefault="00C0190C" w:rsidP="008F13CC">
                  <w:pPr>
                    <w:jc w:val="left"/>
                  </w:pPr>
                  <w:proofErr w:type="spellStart"/>
                  <w:r w:rsidRPr="00A25D4D">
                    <w:t>GM_Object</w:t>
                  </w:r>
                  <w:proofErr w:type="spellEnd"/>
                </w:p>
              </w:tc>
            </w:tr>
            <w:tr w:rsidR="00C0190C" w:rsidRPr="00A25D4D" w14:paraId="0CFBB47C" w14:textId="77777777" w:rsidTr="00C0190C">
              <w:trPr>
                <w:tblHeader/>
                <w:tblCellSpacing w:w="0" w:type="dxa"/>
              </w:trPr>
              <w:tc>
                <w:tcPr>
                  <w:tcW w:w="360" w:type="dxa"/>
                  <w:hideMark/>
                </w:tcPr>
                <w:p w14:paraId="139AD217" w14:textId="77777777" w:rsidR="00C0190C" w:rsidRPr="00A25D4D" w:rsidRDefault="00C0190C" w:rsidP="008F13CC">
                  <w:pPr>
                    <w:jc w:val="left"/>
                  </w:pPr>
                  <w:r w:rsidRPr="00A25D4D">
                    <w:t> </w:t>
                  </w:r>
                </w:p>
              </w:tc>
              <w:tc>
                <w:tcPr>
                  <w:tcW w:w="1500" w:type="dxa"/>
                  <w:hideMark/>
                </w:tcPr>
                <w:p w14:paraId="357A8423" w14:textId="77777777" w:rsidR="00C0190C" w:rsidRPr="00A25D4D" w:rsidRDefault="00C0190C" w:rsidP="008F13CC">
                  <w:pPr>
                    <w:jc w:val="left"/>
                  </w:pPr>
                  <w:r w:rsidRPr="00A25D4D">
                    <w:t>Naam</w:t>
                  </w:r>
                </w:p>
              </w:tc>
              <w:tc>
                <w:tcPr>
                  <w:tcW w:w="0" w:type="auto"/>
                  <w:hideMark/>
                </w:tcPr>
                <w:p w14:paraId="382C0D01" w14:textId="77777777" w:rsidR="00C0190C" w:rsidRPr="00A25D4D" w:rsidRDefault="00C0190C" w:rsidP="008F13CC">
                  <w:pPr>
                    <w:jc w:val="left"/>
                  </w:pPr>
                </w:p>
              </w:tc>
            </w:tr>
            <w:tr w:rsidR="00C0190C" w:rsidRPr="00A25D4D" w14:paraId="00456DFC" w14:textId="77777777" w:rsidTr="00C0190C">
              <w:trPr>
                <w:tblHeader/>
                <w:tblCellSpacing w:w="0" w:type="dxa"/>
              </w:trPr>
              <w:tc>
                <w:tcPr>
                  <w:tcW w:w="360" w:type="dxa"/>
                  <w:hideMark/>
                </w:tcPr>
                <w:p w14:paraId="2F47B9B6" w14:textId="77777777" w:rsidR="00C0190C" w:rsidRPr="00A25D4D" w:rsidRDefault="00C0190C" w:rsidP="008F13CC">
                  <w:pPr>
                    <w:jc w:val="left"/>
                  </w:pPr>
                  <w:r w:rsidRPr="00A25D4D">
                    <w:t> </w:t>
                  </w:r>
                </w:p>
              </w:tc>
              <w:tc>
                <w:tcPr>
                  <w:tcW w:w="1500" w:type="dxa"/>
                  <w:hideMark/>
                </w:tcPr>
                <w:p w14:paraId="6DAC4B96" w14:textId="77777777" w:rsidR="00C0190C" w:rsidRPr="00A25D4D" w:rsidRDefault="00C0190C" w:rsidP="008F13CC">
                  <w:pPr>
                    <w:jc w:val="left"/>
                  </w:pPr>
                  <w:r w:rsidRPr="00A25D4D">
                    <w:t>Definitie:</w:t>
                  </w:r>
                </w:p>
              </w:tc>
              <w:tc>
                <w:tcPr>
                  <w:tcW w:w="0" w:type="auto"/>
                  <w:hideMark/>
                </w:tcPr>
                <w:p w14:paraId="05DCBCD8" w14:textId="77777777" w:rsidR="00C0190C" w:rsidRPr="00A25D4D" w:rsidRDefault="00C0190C" w:rsidP="008F13CC">
                  <w:pPr>
                    <w:jc w:val="left"/>
                  </w:pPr>
                  <w:r w:rsidRPr="00A25D4D">
                    <w:t xml:space="preserve">Positie of geometrie van de annotatie. </w:t>
                  </w:r>
                </w:p>
              </w:tc>
            </w:tr>
            <w:tr w:rsidR="00C0190C" w:rsidRPr="00A25D4D" w14:paraId="359DDC64" w14:textId="77777777" w:rsidTr="00C0190C">
              <w:trPr>
                <w:tblHeader/>
                <w:tblCellSpacing w:w="0" w:type="dxa"/>
              </w:trPr>
              <w:tc>
                <w:tcPr>
                  <w:tcW w:w="360" w:type="dxa"/>
                  <w:hideMark/>
                </w:tcPr>
                <w:p w14:paraId="029902EA" w14:textId="77777777" w:rsidR="00C0190C" w:rsidRPr="00A25D4D" w:rsidRDefault="00C0190C" w:rsidP="008F13CC">
                  <w:pPr>
                    <w:jc w:val="left"/>
                  </w:pPr>
                  <w:r w:rsidRPr="00A25D4D">
                    <w:t> </w:t>
                  </w:r>
                </w:p>
              </w:tc>
              <w:tc>
                <w:tcPr>
                  <w:tcW w:w="1500" w:type="dxa"/>
                  <w:hideMark/>
                </w:tcPr>
                <w:p w14:paraId="43117E7C" w14:textId="77777777" w:rsidR="00C0190C" w:rsidRPr="00A25D4D" w:rsidRDefault="00C0190C" w:rsidP="008F13CC">
                  <w:pPr>
                    <w:jc w:val="left"/>
                  </w:pPr>
                  <w:r w:rsidRPr="00A25D4D">
                    <w:t>Omschrijving:</w:t>
                  </w:r>
                </w:p>
              </w:tc>
              <w:tc>
                <w:tcPr>
                  <w:tcW w:w="0" w:type="auto"/>
                  <w:hideMark/>
                </w:tcPr>
                <w:p w14:paraId="112E3B19" w14:textId="77777777" w:rsidR="00C0190C" w:rsidRPr="00A25D4D" w:rsidRDefault="00C0190C" w:rsidP="008F13CC">
                  <w:pPr>
                    <w:jc w:val="left"/>
                  </w:pPr>
                  <w:r w:rsidRPr="00A25D4D">
                    <w:t xml:space="preserve">Afhankelijk van het type annotatie betreft het een plaatsingspunt van het label of de geometrie van de annotatie. </w:t>
                  </w:r>
                </w:p>
              </w:tc>
            </w:tr>
            <w:tr w:rsidR="00C0190C" w:rsidRPr="00A25D4D" w14:paraId="03FFF0FD" w14:textId="77777777" w:rsidTr="00C0190C">
              <w:trPr>
                <w:tblHeader/>
                <w:tblCellSpacing w:w="0" w:type="dxa"/>
              </w:trPr>
              <w:tc>
                <w:tcPr>
                  <w:tcW w:w="360" w:type="dxa"/>
                  <w:hideMark/>
                </w:tcPr>
                <w:p w14:paraId="041CA58C" w14:textId="77777777" w:rsidR="00C0190C" w:rsidRPr="00A25D4D" w:rsidRDefault="00C0190C" w:rsidP="008F13CC">
                  <w:pPr>
                    <w:jc w:val="left"/>
                  </w:pPr>
                  <w:r w:rsidRPr="00A25D4D">
                    <w:t> </w:t>
                  </w:r>
                </w:p>
              </w:tc>
              <w:tc>
                <w:tcPr>
                  <w:tcW w:w="1500" w:type="dxa"/>
                  <w:hideMark/>
                </w:tcPr>
                <w:p w14:paraId="5A07AEB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3C5BD66" w14:textId="77777777" w:rsidR="00C0190C" w:rsidRPr="00A25D4D" w:rsidRDefault="00C0190C" w:rsidP="008F13CC">
                  <w:pPr>
                    <w:jc w:val="left"/>
                  </w:pPr>
                  <w:r w:rsidRPr="00A25D4D">
                    <w:t>1</w:t>
                  </w:r>
                </w:p>
              </w:tc>
            </w:tr>
          </w:tbl>
          <w:p w14:paraId="0CCCC200" w14:textId="77777777" w:rsidR="00C0190C" w:rsidRPr="00A25D4D" w:rsidRDefault="00C0190C" w:rsidP="008F13CC">
            <w:pPr>
              <w:jc w:val="left"/>
            </w:pPr>
          </w:p>
        </w:tc>
      </w:tr>
      <w:tr w:rsidR="00C0190C" w:rsidRPr="00A25D4D" w14:paraId="75277BD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520739"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GeometrieLijnOfPunt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D06F6F" w14:textId="77777777" w:rsidTr="00C0190C">
              <w:trPr>
                <w:tblHeader/>
                <w:tblCellSpacing w:w="0" w:type="dxa"/>
              </w:trPr>
              <w:tc>
                <w:tcPr>
                  <w:tcW w:w="360" w:type="dxa"/>
                  <w:hideMark/>
                </w:tcPr>
                <w:p w14:paraId="0DEBF7B7" w14:textId="77777777" w:rsidR="00C0190C" w:rsidRPr="00A25D4D" w:rsidRDefault="00C0190C" w:rsidP="008F13CC">
                  <w:pPr>
                    <w:jc w:val="left"/>
                  </w:pPr>
                  <w:r w:rsidRPr="00A25D4D">
                    <w:t> </w:t>
                  </w:r>
                </w:p>
              </w:tc>
              <w:tc>
                <w:tcPr>
                  <w:tcW w:w="1500" w:type="dxa"/>
                  <w:hideMark/>
                </w:tcPr>
                <w:p w14:paraId="308AF170" w14:textId="77777777" w:rsidR="00C0190C" w:rsidRPr="00A25D4D" w:rsidRDefault="00C0190C" w:rsidP="008F13CC">
                  <w:pPr>
                    <w:jc w:val="left"/>
                  </w:pPr>
                  <w:r w:rsidRPr="00A25D4D">
                    <w:t>Natuurlijke taal:</w:t>
                  </w:r>
                </w:p>
              </w:tc>
              <w:tc>
                <w:tcPr>
                  <w:tcW w:w="0" w:type="auto"/>
                  <w:hideMark/>
                </w:tcPr>
                <w:p w14:paraId="5D5D13E0" w14:textId="77777777" w:rsidR="00C0190C" w:rsidRPr="00A25D4D" w:rsidRDefault="00C0190C" w:rsidP="008F13CC">
                  <w:pPr>
                    <w:jc w:val="left"/>
                  </w:pPr>
                  <w:proofErr w:type="spellStart"/>
                  <w:r w:rsidRPr="00A25D4D">
                    <w:t>maatvoeringslijn</w:t>
                  </w:r>
                  <w:proofErr w:type="spellEnd"/>
                  <w:r w:rsidRPr="00A25D4D">
                    <w:t xml:space="preserve">, </w:t>
                  </w:r>
                  <w:proofErr w:type="spellStart"/>
                  <w:r w:rsidRPr="00A25D4D">
                    <w:t>maatvoeringshulplijn</w:t>
                  </w:r>
                  <w:proofErr w:type="spellEnd"/>
                  <w:r w:rsidRPr="00A25D4D">
                    <w:t xml:space="preserve"> en maatvoeringspijl hebben een lijngeometrie. Andere een puntgeometrie </w:t>
                  </w:r>
                </w:p>
              </w:tc>
            </w:tr>
            <w:tr w:rsidR="00C0190C" w:rsidRPr="00A25D4D" w14:paraId="74E3A881" w14:textId="77777777" w:rsidTr="00C0190C">
              <w:trPr>
                <w:tblHeader/>
                <w:tblCellSpacing w:w="0" w:type="dxa"/>
              </w:trPr>
              <w:tc>
                <w:tcPr>
                  <w:tcW w:w="360" w:type="dxa"/>
                  <w:hideMark/>
                </w:tcPr>
                <w:p w14:paraId="154FE738" w14:textId="77777777" w:rsidR="00C0190C" w:rsidRPr="00A25D4D" w:rsidRDefault="00C0190C" w:rsidP="008F13CC">
                  <w:pPr>
                    <w:jc w:val="left"/>
                  </w:pPr>
                  <w:r w:rsidRPr="00A25D4D">
                    <w:t> </w:t>
                  </w:r>
                </w:p>
              </w:tc>
              <w:tc>
                <w:tcPr>
                  <w:tcW w:w="1500" w:type="dxa"/>
                  <w:hideMark/>
                </w:tcPr>
                <w:p w14:paraId="3566066B" w14:textId="77777777" w:rsidR="00C0190C" w:rsidRPr="00A25D4D" w:rsidRDefault="00C0190C" w:rsidP="008F13CC">
                  <w:pPr>
                    <w:jc w:val="left"/>
                  </w:pPr>
                  <w:r w:rsidRPr="00A25D4D">
                    <w:t>OCL:</w:t>
                  </w:r>
                </w:p>
              </w:tc>
              <w:tc>
                <w:tcPr>
                  <w:tcW w:w="0" w:type="auto"/>
                  <w:hideMark/>
                </w:tcPr>
                <w:p w14:paraId="2610FDC1"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maatvoeringslijn</w:t>
                  </w:r>
                  <w:proofErr w:type="spellEnd"/>
                  <w:r w:rsidRPr="00A25D4D">
                    <w:t xml:space="preserve"> or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maatvoeringshulplijn</w:t>
                  </w:r>
                  <w:proofErr w:type="spellEnd"/>
                  <w:r w:rsidRPr="00A25D4D">
                    <w:t xml:space="preserve"> or </w:t>
                  </w:r>
                  <w:proofErr w:type="spellStart"/>
                  <w:r w:rsidRPr="00A25D4D">
                    <w:t>self.maatvoeringsType</w:t>
                  </w:r>
                  <w:proofErr w:type="spellEnd"/>
                  <w:r w:rsidRPr="00A25D4D">
                    <w:t xml:space="preserve"> = </w:t>
                  </w:r>
                  <w:proofErr w:type="spellStart"/>
                  <w:r w:rsidRPr="00A25D4D">
                    <w:t>MaatvoeringsTypeValue</w:t>
                  </w:r>
                  <w:proofErr w:type="spellEnd"/>
                  <w:r w:rsidRPr="00A25D4D">
                    <w:t xml:space="preserve">::maatvoeringspijl </w:t>
                  </w:r>
                  <w:proofErr w:type="spellStart"/>
                  <w:r w:rsidRPr="00A25D4D">
                    <w:t>then</w:t>
                  </w:r>
                  <w:proofErr w:type="spellEnd"/>
                  <w:r w:rsidRPr="00A25D4D">
                    <w:t xml:space="preserve"> </w:t>
                  </w:r>
                  <w:proofErr w:type="spellStart"/>
                  <w:r w:rsidRPr="00A25D4D">
                    <w:t>self.ligging.oclIsKindOf</w:t>
                  </w:r>
                  <w:proofErr w:type="spellEnd"/>
                  <w:r w:rsidRPr="00A25D4D">
                    <w:t>(</w:t>
                  </w:r>
                  <w:proofErr w:type="spellStart"/>
                  <w:r w:rsidRPr="00A25D4D">
                    <w:t>GM_Curve</w:t>
                  </w:r>
                  <w:proofErr w:type="spellEnd"/>
                  <w:r w:rsidRPr="00A25D4D">
                    <w:t xml:space="preserve">) </w:t>
                  </w:r>
                  <w:proofErr w:type="spellStart"/>
                  <w:r w:rsidRPr="00A25D4D">
                    <w:t>else</w:t>
                  </w:r>
                  <w:proofErr w:type="spellEnd"/>
                  <w:r w:rsidRPr="00A25D4D">
                    <w:t xml:space="preserve"> </w:t>
                  </w:r>
                  <w:proofErr w:type="spellStart"/>
                  <w:r w:rsidRPr="00A25D4D">
                    <w:t>self.ligging.oclIsKindOf</w:t>
                  </w:r>
                  <w:proofErr w:type="spellEnd"/>
                  <w:r w:rsidRPr="00A25D4D">
                    <w:t>(</w:t>
                  </w:r>
                  <w:proofErr w:type="spellStart"/>
                  <w:r w:rsidRPr="00A25D4D">
                    <w:t>GM_Point</w:t>
                  </w:r>
                  <w:proofErr w:type="spellEnd"/>
                  <w:r w:rsidRPr="00A25D4D">
                    <w:t>)</w:t>
                  </w:r>
                </w:p>
              </w:tc>
            </w:tr>
          </w:tbl>
          <w:p w14:paraId="5CC4636F" w14:textId="77777777" w:rsidR="00C0190C" w:rsidRPr="00A25D4D" w:rsidRDefault="00C0190C" w:rsidP="008F13CC">
            <w:pPr>
              <w:jc w:val="left"/>
            </w:pPr>
          </w:p>
        </w:tc>
      </w:tr>
      <w:tr w:rsidR="00C0190C" w:rsidRPr="00A25D4D" w14:paraId="0FD9682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C754EF"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RotatiehoekBijPijlpuntLabel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0EF5C71" w14:textId="77777777" w:rsidTr="00C0190C">
              <w:trPr>
                <w:tblHeader/>
                <w:tblCellSpacing w:w="0" w:type="dxa"/>
              </w:trPr>
              <w:tc>
                <w:tcPr>
                  <w:tcW w:w="360" w:type="dxa"/>
                  <w:hideMark/>
                </w:tcPr>
                <w:p w14:paraId="2811F652" w14:textId="77777777" w:rsidR="00C0190C" w:rsidRPr="00A25D4D" w:rsidRDefault="00C0190C" w:rsidP="008F13CC">
                  <w:pPr>
                    <w:jc w:val="left"/>
                  </w:pPr>
                  <w:r w:rsidRPr="00A25D4D">
                    <w:t> </w:t>
                  </w:r>
                </w:p>
              </w:tc>
              <w:tc>
                <w:tcPr>
                  <w:tcW w:w="1500" w:type="dxa"/>
                  <w:hideMark/>
                </w:tcPr>
                <w:p w14:paraId="542362AF" w14:textId="77777777" w:rsidR="00C0190C" w:rsidRPr="00A25D4D" w:rsidRDefault="00C0190C" w:rsidP="008F13CC">
                  <w:pPr>
                    <w:jc w:val="left"/>
                  </w:pPr>
                  <w:r w:rsidRPr="00A25D4D">
                    <w:t>Natuurlijke taal:</w:t>
                  </w:r>
                </w:p>
              </w:tc>
              <w:tc>
                <w:tcPr>
                  <w:tcW w:w="0" w:type="auto"/>
                  <w:hideMark/>
                </w:tcPr>
                <w:p w14:paraId="6C8DA492" w14:textId="77777777" w:rsidR="00C0190C" w:rsidRPr="00A25D4D" w:rsidRDefault="00C0190C" w:rsidP="008F13CC">
                  <w:pPr>
                    <w:jc w:val="left"/>
                  </w:pPr>
                  <w:r w:rsidRPr="00A25D4D">
                    <w:t xml:space="preserve">Rotatiehoek alleen bij pijlpunt en label </w:t>
                  </w:r>
                </w:p>
              </w:tc>
            </w:tr>
            <w:tr w:rsidR="00C0190C" w:rsidRPr="00A25D4D" w14:paraId="50C8812D" w14:textId="77777777" w:rsidTr="00C0190C">
              <w:trPr>
                <w:tblHeader/>
                <w:tblCellSpacing w:w="0" w:type="dxa"/>
              </w:trPr>
              <w:tc>
                <w:tcPr>
                  <w:tcW w:w="360" w:type="dxa"/>
                  <w:hideMark/>
                </w:tcPr>
                <w:p w14:paraId="49BA2800" w14:textId="77777777" w:rsidR="00C0190C" w:rsidRPr="00A25D4D" w:rsidRDefault="00C0190C" w:rsidP="008F13CC">
                  <w:pPr>
                    <w:jc w:val="left"/>
                  </w:pPr>
                  <w:r w:rsidRPr="00A25D4D">
                    <w:t> </w:t>
                  </w:r>
                </w:p>
              </w:tc>
              <w:tc>
                <w:tcPr>
                  <w:tcW w:w="1500" w:type="dxa"/>
                  <w:hideMark/>
                </w:tcPr>
                <w:p w14:paraId="059D76BF" w14:textId="77777777" w:rsidR="00C0190C" w:rsidRPr="00A25D4D" w:rsidRDefault="00C0190C" w:rsidP="008F13CC">
                  <w:pPr>
                    <w:jc w:val="left"/>
                  </w:pPr>
                  <w:r w:rsidRPr="00A25D4D">
                    <w:t>OCL:</w:t>
                  </w:r>
                </w:p>
              </w:tc>
              <w:tc>
                <w:tcPr>
                  <w:tcW w:w="0" w:type="auto"/>
                  <w:hideMark/>
                </w:tcPr>
                <w:p w14:paraId="04E142B3"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w:t>
                  </w:r>
                  <w:proofErr w:type="spellStart"/>
                  <w:r w:rsidRPr="00A25D4D">
                    <w:t>MaatvoeringsTypeValue</w:t>
                  </w:r>
                  <w:proofErr w:type="spellEnd"/>
                  <w:r w:rsidRPr="00A25D4D">
                    <w:t xml:space="preserve">::maatvoeringspijlpunt or </w:t>
                  </w:r>
                  <w:proofErr w:type="spellStart"/>
                  <w:r w:rsidRPr="00A25D4D">
                    <w:t>self.maatvoeringsType</w:t>
                  </w:r>
                  <w:proofErr w:type="spellEnd"/>
                  <w:r w:rsidRPr="00A25D4D">
                    <w:t xml:space="preserve">= </w:t>
                  </w:r>
                  <w:proofErr w:type="spellStart"/>
                  <w:r w:rsidRPr="00A25D4D">
                    <w:t>MaatvoeringsTypeValue</w:t>
                  </w:r>
                  <w:proofErr w:type="spellEnd"/>
                  <w:r w:rsidRPr="00A25D4D">
                    <w:t>::</w:t>
                  </w:r>
                  <w:proofErr w:type="spellStart"/>
                  <w:r w:rsidRPr="00A25D4D">
                    <w:t>maatvoeringslabel</w:t>
                  </w:r>
                  <w:proofErr w:type="spellEnd"/>
                  <w:r w:rsidRPr="00A25D4D">
                    <w:t xml:space="preserve">) </w:t>
                  </w:r>
                  <w:proofErr w:type="spellStart"/>
                  <w:r w:rsidRPr="00A25D4D">
                    <w:t>then</w:t>
                  </w:r>
                  <w:proofErr w:type="spellEnd"/>
                  <w:r w:rsidRPr="00A25D4D">
                    <w:t xml:space="preserve"> </w:t>
                  </w:r>
                  <w:proofErr w:type="spellStart"/>
                  <w:r w:rsidRPr="00A25D4D">
                    <w:t>self.rotatiehoek</w:t>
                  </w:r>
                  <w:proofErr w:type="spellEnd"/>
                  <w:r w:rsidRPr="00A25D4D">
                    <w:t xml:space="preserve"> -&gt; </w:t>
                  </w:r>
                  <w:proofErr w:type="spellStart"/>
                  <w:r w:rsidRPr="00A25D4D">
                    <w:t>notEmpty</w:t>
                  </w:r>
                  <w:proofErr w:type="spellEnd"/>
                  <w:r w:rsidRPr="00A25D4D">
                    <w:t>()</w:t>
                  </w:r>
                </w:p>
              </w:tc>
            </w:tr>
          </w:tbl>
          <w:p w14:paraId="3710855F" w14:textId="77777777" w:rsidR="00C0190C" w:rsidRPr="00A25D4D" w:rsidRDefault="00C0190C" w:rsidP="008F13CC">
            <w:pPr>
              <w:jc w:val="left"/>
            </w:pPr>
          </w:p>
        </w:tc>
      </w:tr>
      <w:tr w:rsidR="00C0190C" w:rsidRPr="00A25D4D" w14:paraId="0C360FD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7E57F2"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7179B4B" w14:textId="77777777" w:rsidTr="00C0190C">
              <w:trPr>
                <w:tblHeader/>
                <w:tblCellSpacing w:w="0" w:type="dxa"/>
              </w:trPr>
              <w:tc>
                <w:tcPr>
                  <w:tcW w:w="360" w:type="dxa"/>
                  <w:hideMark/>
                </w:tcPr>
                <w:p w14:paraId="6400B155" w14:textId="77777777" w:rsidR="00C0190C" w:rsidRPr="00A25D4D" w:rsidRDefault="00C0190C" w:rsidP="008F13CC">
                  <w:pPr>
                    <w:jc w:val="left"/>
                  </w:pPr>
                  <w:r w:rsidRPr="00A25D4D">
                    <w:t> </w:t>
                  </w:r>
                </w:p>
              </w:tc>
              <w:tc>
                <w:tcPr>
                  <w:tcW w:w="1500" w:type="dxa"/>
                  <w:hideMark/>
                </w:tcPr>
                <w:p w14:paraId="09A00298" w14:textId="77777777" w:rsidR="00C0190C" w:rsidRPr="00A25D4D" w:rsidRDefault="00C0190C" w:rsidP="008F13CC">
                  <w:pPr>
                    <w:jc w:val="left"/>
                  </w:pPr>
                  <w:r w:rsidRPr="00A25D4D">
                    <w:t>Natuurlijke taal:</w:t>
                  </w:r>
                </w:p>
              </w:tc>
              <w:tc>
                <w:tcPr>
                  <w:tcW w:w="0" w:type="auto"/>
                  <w:hideMark/>
                </w:tcPr>
                <w:p w14:paraId="5A90263B" w14:textId="77777777" w:rsidR="00C0190C" w:rsidRPr="00A25D4D" w:rsidRDefault="00C0190C" w:rsidP="008F13CC">
                  <w:pPr>
                    <w:jc w:val="left"/>
                  </w:pPr>
                  <w:r w:rsidRPr="00A25D4D">
                    <w:t xml:space="preserve">Rotatiehoek is in graden </w:t>
                  </w:r>
                </w:p>
              </w:tc>
            </w:tr>
            <w:tr w:rsidR="00C0190C" w:rsidRPr="00A25D4D" w14:paraId="097304DB" w14:textId="77777777" w:rsidTr="00C0190C">
              <w:trPr>
                <w:tblHeader/>
                <w:tblCellSpacing w:w="0" w:type="dxa"/>
              </w:trPr>
              <w:tc>
                <w:tcPr>
                  <w:tcW w:w="360" w:type="dxa"/>
                  <w:hideMark/>
                </w:tcPr>
                <w:p w14:paraId="0FAD81BD" w14:textId="77777777" w:rsidR="00C0190C" w:rsidRPr="00A25D4D" w:rsidRDefault="00C0190C" w:rsidP="008F13CC">
                  <w:pPr>
                    <w:jc w:val="left"/>
                  </w:pPr>
                  <w:r w:rsidRPr="00A25D4D">
                    <w:t> </w:t>
                  </w:r>
                </w:p>
              </w:tc>
              <w:tc>
                <w:tcPr>
                  <w:tcW w:w="1500" w:type="dxa"/>
                  <w:hideMark/>
                </w:tcPr>
                <w:p w14:paraId="0E56DBF2" w14:textId="77777777" w:rsidR="00C0190C" w:rsidRPr="00A25D4D" w:rsidRDefault="00C0190C" w:rsidP="008F13CC">
                  <w:pPr>
                    <w:jc w:val="left"/>
                  </w:pPr>
                  <w:r w:rsidRPr="00A25D4D">
                    <w:t>OCL:</w:t>
                  </w:r>
                </w:p>
              </w:tc>
              <w:tc>
                <w:tcPr>
                  <w:tcW w:w="0" w:type="auto"/>
                  <w:hideMark/>
                </w:tcPr>
                <w:p w14:paraId="354093CE"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1C8DEFD2" w14:textId="77777777" w:rsidR="00C0190C" w:rsidRPr="00A25D4D" w:rsidRDefault="00C0190C" w:rsidP="008F13CC">
            <w:pPr>
              <w:jc w:val="left"/>
            </w:pPr>
          </w:p>
        </w:tc>
      </w:tr>
      <w:tr w:rsidR="00C0190C" w:rsidRPr="00A25D4D" w14:paraId="56E25E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0AD964"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WaardeEnPositieVerplichtBijLabel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ABC5720" w14:textId="77777777" w:rsidTr="00C0190C">
              <w:trPr>
                <w:tblHeader/>
                <w:tblCellSpacing w:w="0" w:type="dxa"/>
              </w:trPr>
              <w:tc>
                <w:tcPr>
                  <w:tcW w:w="360" w:type="dxa"/>
                  <w:hideMark/>
                </w:tcPr>
                <w:p w14:paraId="684297D5" w14:textId="77777777" w:rsidR="00C0190C" w:rsidRPr="00A25D4D" w:rsidRDefault="00C0190C" w:rsidP="008F13CC">
                  <w:pPr>
                    <w:jc w:val="left"/>
                  </w:pPr>
                  <w:r w:rsidRPr="00A25D4D">
                    <w:t> </w:t>
                  </w:r>
                </w:p>
              </w:tc>
              <w:tc>
                <w:tcPr>
                  <w:tcW w:w="1500" w:type="dxa"/>
                  <w:hideMark/>
                </w:tcPr>
                <w:p w14:paraId="5DC7C3A8" w14:textId="77777777" w:rsidR="00C0190C" w:rsidRPr="00A25D4D" w:rsidRDefault="00C0190C" w:rsidP="008F13CC">
                  <w:pPr>
                    <w:jc w:val="left"/>
                  </w:pPr>
                  <w:r w:rsidRPr="00A25D4D">
                    <w:t>Natuurlijke taal:</w:t>
                  </w:r>
                </w:p>
              </w:tc>
              <w:tc>
                <w:tcPr>
                  <w:tcW w:w="0" w:type="auto"/>
                  <w:hideMark/>
                </w:tcPr>
                <w:p w14:paraId="53A9F8D8" w14:textId="77777777" w:rsidR="00C0190C" w:rsidRPr="00A25D4D" w:rsidRDefault="00C0190C" w:rsidP="008F13CC">
                  <w:pPr>
                    <w:jc w:val="left"/>
                  </w:pPr>
                  <w:r w:rsidRPr="00A25D4D">
                    <w:t xml:space="preserve">er is een labelwaarde en een labelpositie verplicht bij een label </w:t>
                  </w:r>
                </w:p>
              </w:tc>
            </w:tr>
            <w:tr w:rsidR="00C0190C" w:rsidRPr="00A25D4D" w14:paraId="4CEE36C6" w14:textId="77777777" w:rsidTr="00C0190C">
              <w:trPr>
                <w:tblHeader/>
                <w:tblCellSpacing w:w="0" w:type="dxa"/>
              </w:trPr>
              <w:tc>
                <w:tcPr>
                  <w:tcW w:w="360" w:type="dxa"/>
                  <w:hideMark/>
                </w:tcPr>
                <w:p w14:paraId="66674C9A" w14:textId="77777777" w:rsidR="00C0190C" w:rsidRPr="00A25D4D" w:rsidRDefault="00C0190C" w:rsidP="008F13CC">
                  <w:pPr>
                    <w:jc w:val="left"/>
                  </w:pPr>
                  <w:r w:rsidRPr="00A25D4D">
                    <w:t> </w:t>
                  </w:r>
                </w:p>
              </w:tc>
              <w:tc>
                <w:tcPr>
                  <w:tcW w:w="1500" w:type="dxa"/>
                  <w:hideMark/>
                </w:tcPr>
                <w:p w14:paraId="23F291F4" w14:textId="77777777" w:rsidR="00C0190C" w:rsidRPr="00A25D4D" w:rsidRDefault="00C0190C" w:rsidP="008F13CC">
                  <w:pPr>
                    <w:jc w:val="left"/>
                  </w:pPr>
                  <w:r w:rsidRPr="00A25D4D">
                    <w:t>OCL:</w:t>
                  </w:r>
                </w:p>
              </w:tc>
              <w:tc>
                <w:tcPr>
                  <w:tcW w:w="0" w:type="auto"/>
                  <w:hideMark/>
                </w:tcPr>
                <w:p w14:paraId="2BD60799"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maatvoeringslabel</w:t>
                  </w:r>
                  <w:proofErr w:type="spellEnd"/>
                  <w:r w:rsidRPr="00A25D4D">
                    <w:t xml:space="preserve">) </w:t>
                  </w:r>
                  <w:proofErr w:type="spellStart"/>
                  <w:r w:rsidRPr="00A25D4D">
                    <w:t>then</w:t>
                  </w:r>
                  <w:proofErr w:type="spellEnd"/>
                  <w:r w:rsidRPr="00A25D4D">
                    <w:t xml:space="preserve"> </w:t>
                  </w:r>
                  <w:proofErr w:type="spellStart"/>
                  <w:r w:rsidRPr="00A25D4D">
                    <w:t>self.label</w:t>
                  </w:r>
                  <w:proofErr w:type="spellEnd"/>
                  <w:r w:rsidRPr="00A25D4D">
                    <w:t xml:space="preserve"> -&gt; </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self.labelpositie</w:t>
                  </w:r>
                  <w:proofErr w:type="spellEnd"/>
                  <w:r w:rsidRPr="00A25D4D">
                    <w:t xml:space="preserve"> -&gt; </w:t>
                  </w:r>
                  <w:proofErr w:type="spellStart"/>
                  <w:r w:rsidRPr="00A25D4D">
                    <w:t>notEmpty</w:t>
                  </w:r>
                  <w:proofErr w:type="spellEnd"/>
                  <w:r w:rsidRPr="00A25D4D">
                    <w:t>()</w:t>
                  </w:r>
                </w:p>
              </w:tc>
            </w:tr>
          </w:tbl>
          <w:p w14:paraId="69B81AA0" w14:textId="77777777" w:rsidR="00C0190C" w:rsidRPr="00A25D4D" w:rsidRDefault="00C0190C" w:rsidP="008F13CC">
            <w:pPr>
              <w:jc w:val="left"/>
            </w:pPr>
          </w:p>
        </w:tc>
      </w:tr>
    </w:tbl>
    <w:p w14:paraId="453D9CE4" w14:textId="77777777" w:rsidR="00C0190C" w:rsidRPr="00A25D4D" w:rsidRDefault="00C0190C" w:rsidP="008F13CC">
      <w:pPr>
        <w:pStyle w:val="Kop5"/>
        <w:jc w:val="left"/>
        <w:rPr>
          <w:sz w:val="16"/>
          <w:szCs w:val="16"/>
        </w:rPr>
      </w:pPr>
      <w:r w:rsidRPr="00A25D4D">
        <w:rPr>
          <w:sz w:val="16"/>
          <w:szCs w:val="16"/>
        </w:rPr>
        <w:t>Mangat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687" w:author="Paul Janssen" w:date="2020-06-10T18:03: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688">
          <w:tblGrid>
            <w:gridCol w:w="9132"/>
          </w:tblGrid>
        </w:tblGridChange>
      </w:tblGrid>
      <w:tr w:rsidR="00C0190C" w:rsidRPr="00A25D4D" w14:paraId="30872283" w14:textId="77777777" w:rsidTr="00EF6C54">
        <w:trPr>
          <w:trHeight w:val="225"/>
          <w:tblHeader/>
          <w:tblCellSpacing w:w="0" w:type="dxa"/>
          <w:trPrChange w:id="689" w:author="Paul Janssen" w:date="2020-06-10T18:03: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690" w:author="Paul Janssen" w:date="2020-06-10T18:03: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67B89DB5" w14:textId="77777777" w:rsidR="00C0190C" w:rsidRPr="00A25D4D" w:rsidRDefault="00C0190C" w:rsidP="008F13CC">
            <w:pPr>
              <w:jc w:val="left"/>
            </w:pPr>
            <w:r w:rsidRPr="00A25D4D">
              <w:rPr>
                <w:b/>
                <w:bCs/>
              </w:rPr>
              <w:t>Mangat</w:t>
            </w:r>
          </w:p>
        </w:tc>
      </w:tr>
      <w:tr w:rsidR="00C0190C" w:rsidRPr="00A25D4D" w14:paraId="461169D7" w14:textId="77777777" w:rsidTr="00EF6C54">
        <w:trPr>
          <w:tblCellSpacing w:w="0" w:type="dxa"/>
          <w:trPrChange w:id="691" w:author="Paul Janssen" w:date="2020-06-10T18:0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692" w:author="Paul Janssen" w:date="2020-06-10T18:03: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3EF7FB" w14:textId="77777777" w:rsidTr="00C0190C">
              <w:trPr>
                <w:tblHeader/>
                <w:tblCellSpacing w:w="0" w:type="dxa"/>
              </w:trPr>
              <w:tc>
                <w:tcPr>
                  <w:tcW w:w="360" w:type="dxa"/>
                  <w:hideMark/>
                </w:tcPr>
                <w:p w14:paraId="4B43DBCC" w14:textId="77777777" w:rsidR="00C0190C" w:rsidRPr="00A25D4D" w:rsidRDefault="00C0190C" w:rsidP="008F13CC">
                  <w:pPr>
                    <w:jc w:val="left"/>
                  </w:pPr>
                  <w:r w:rsidRPr="00A25D4D">
                    <w:t> </w:t>
                  </w:r>
                </w:p>
              </w:tc>
              <w:tc>
                <w:tcPr>
                  <w:tcW w:w="1500" w:type="dxa"/>
                  <w:hideMark/>
                </w:tcPr>
                <w:p w14:paraId="055403A5" w14:textId="77777777" w:rsidR="00C0190C" w:rsidRPr="00A25D4D" w:rsidRDefault="00C0190C" w:rsidP="008F13CC">
                  <w:pPr>
                    <w:jc w:val="left"/>
                  </w:pPr>
                  <w:r w:rsidRPr="00A25D4D">
                    <w:t>Naam</w:t>
                  </w:r>
                </w:p>
              </w:tc>
              <w:tc>
                <w:tcPr>
                  <w:tcW w:w="0" w:type="auto"/>
                  <w:hideMark/>
                </w:tcPr>
                <w:p w14:paraId="031C7EF4" w14:textId="77777777" w:rsidR="00C0190C" w:rsidRPr="00A25D4D" w:rsidRDefault="00C0190C" w:rsidP="008F13CC">
                  <w:pPr>
                    <w:jc w:val="left"/>
                  </w:pPr>
                  <w:r w:rsidRPr="00A25D4D">
                    <w:t xml:space="preserve">Mangat </w:t>
                  </w:r>
                </w:p>
              </w:tc>
            </w:tr>
            <w:tr w:rsidR="00C0190C" w:rsidRPr="00A25D4D" w14:paraId="63497237" w14:textId="77777777" w:rsidTr="00C0190C">
              <w:trPr>
                <w:tblHeader/>
                <w:tblCellSpacing w:w="0" w:type="dxa"/>
              </w:trPr>
              <w:tc>
                <w:tcPr>
                  <w:tcW w:w="360" w:type="dxa"/>
                  <w:hideMark/>
                </w:tcPr>
                <w:p w14:paraId="45BC51DF" w14:textId="77777777" w:rsidR="00C0190C" w:rsidRPr="00A25D4D" w:rsidRDefault="00C0190C" w:rsidP="008F13CC">
                  <w:pPr>
                    <w:jc w:val="left"/>
                  </w:pPr>
                  <w:r w:rsidRPr="00A25D4D">
                    <w:t> </w:t>
                  </w:r>
                </w:p>
              </w:tc>
              <w:tc>
                <w:tcPr>
                  <w:tcW w:w="1500" w:type="dxa"/>
                  <w:hideMark/>
                </w:tcPr>
                <w:p w14:paraId="649DA1F7" w14:textId="77777777" w:rsidR="00C0190C" w:rsidRPr="00A25D4D" w:rsidRDefault="00C0190C" w:rsidP="008F13CC">
                  <w:pPr>
                    <w:jc w:val="left"/>
                  </w:pPr>
                  <w:r w:rsidRPr="00A25D4D">
                    <w:t>Definitie:</w:t>
                  </w:r>
                </w:p>
              </w:tc>
              <w:tc>
                <w:tcPr>
                  <w:tcW w:w="0" w:type="auto"/>
                  <w:hideMark/>
                </w:tcPr>
                <w:p w14:paraId="0E5B654A" w14:textId="77777777" w:rsidR="00C0190C" w:rsidRPr="00A25D4D" w:rsidRDefault="00C0190C" w:rsidP="008F13CC">
                  <w:pPr>
                    <w:jc w:val="left"/>
                  </w:pPr>
                  <w:r w:rsidRPr="00A25D4D">
                    <w:t xml:space="preserve">Eenvoudig omhullingsobject dat een of meer nutsvoorzieningennetobjecten kan bevatten. </w:t>
                  </w:r>
                </w:p>
              </w:tc>
            </w:tr>
            <w:tr w:rsidR="00C0190C" w:rsidRPr="00A25D4D" w14:paraId="50CD65CA" w14:textId="77777777" w:rsidTr="00C0190C">
              <w:trPr>
                <w:tblHeader/>
                <w:tblCellSpacing w:w="0" w:type="dxa"/>
              </w:trPr>
              <w:tc>
                <w:tcPr>
                  <w:tcW w:w="360" w:type="dxa"/>
                  <w:hideMark/>
                </w:tcPr>
                <w:p w14:paraId="13AF99E0" w14:textId="77777777" w:rsidR="00C0190C" w:rsidRPr="00A25D4D" w:rsidRDefault="00C0190C" w:rsidP="008F13CC">
                  <w:pPr>
                    <w:jc w:val="left"/>
                  </w:pPr>
                  <w:r w:rsidRPr="00A25D4D">
                    <w:t> </w:t>
                  </w:r>
                </w:p>
              </w:tc>
              <w:tc>
                <w:tcPr>
                  <w:tcW w:w="1500" w:type="dxa"/>
                  <w:hideMark/>
                </w:tcPr>
                <w:p w14:paraId="52AEDD72" w14:textId="77777777" w:rsidR="00C0190C" w:rsidRPr="00A25D4D" w:rsidRDefault="00C0190C" w:rsidP="008F13CC">
                  <w:pPr>
                    <w:jc w:val="left"/>
                  </w:pPr>
                  <w:r w:rsidRPr="00A25D4D">
                    <w:t>Herkomst:</w:t>
                  </w:r>
                </w:p>
              </w:tc>
              <w:tc>
                <w:tcPr>
                  <w:tcW w:w="0" w:type="auto"/>
                  <w:hideMark/>
                </w:tcPr>
                <w:p w14:paraId="19724BAA" w14:textId="77777777" w:rsidR="00C0190C" w:rsidRPr="00A25D4D" w:rsidRDefault="00C0190C" w:rsidP="008F13CC">
                  <w:pPr>
                    <w:jc w:val="left"/>
                  </w:pPr>
                  <w:r w:rsidRPr="00A25D4D">
                    <w:t>Inspire</w:t>
                  </w:r>
                </w:p>
              </w:tc>
            </w:tr>
            <w:tr w:rsidR="00C0190C" w:rsidRPr="00A25D4D" w14:paraId="4A1055D2" w14:textId="77777777" w:rsidTr="00C0190C">
              <w:trPr>
                <w:tblHeader/>
                <w:tblCellSpacing w:w="0" w:type="dxa"/>
              </w:trPr>
              <w:tc>
                <w:tcPr>
                  <w:tcW w:w="360" w:type="dxa"/>
                  <w:hideMark/>
                </w:tcPr>
                <w:p w14:paraId="72C6D697" w14:textId="77777777" w:rsidR="00C0190C" w:rsidRPr="00A25D4D" w:rsidRDefault="00C0190C" w:rsidP="008F13CC">
                  <w:pPr>
                    <w:jc w:val="left"/>
                  </w:pPr>
                  <w:r w:rsidRPr="00A25D4D">
                    <w:t> </w:t>
                  </w:r>
                </w:p>
              </w:tc>
              <w:tc>
                <w:tcPr>
                  <w:tcW w:w="1500" w:type="dxa"/>
                  <w:hideMark/>
                </w:tcPr>
                <w:p w14:paraId="51234163" w14:textId="77777777" w:rsidR="00C0190C" w:rsidRPr="00A25D4D" w:rsidRDefault="00C0190C" w:rsidP="008F13CC">
                  <w:pPr>
                    <w:jc w:val="left"/>
                  </w:pPr>
                  <w:r w:rsidRPr="00A25D4D">
                    <w:t>Subtype van:</w:t>
                  </w:r>
                </w:p>
              </w:tc>
              <w:tc>
                <w:tcPr>
                  <w:tcW w:w="0" w:type="auto"/>
                  <w:hideMark/>
                </w:tcPr>
                <w:p w14:paraId="50904769" w14:textId="77777777" w:rsidR="00C0190C" w:rsidRPr="00A25D4D" w:rsidRDefault="00C0190C" w:rsidP="008F13CC">
                  <w:pPr>
                    <w:jc w:val="left"/>
                  </w:pPr>
                  <w:proofErr w:type="spellStart"/>
                  <w:r w:rsidRPr="00A25D4D">
                    <w:t>Manhole</w:t>
                  </w:r>
                  <w:proofErr w:type="spellEnd"/>
                  <w:r w:rsidRPr="00A25D4D">
                    <w:t xml:space="preserve">, </w:t>
                  </w:r>
                  <w:proofErr w:type="spellStart"/>
                  <w:r w:rsidRPr="00A25D4D">
                    <w:t>ContainerLeidingelement</w:t>
                  </w:r>
                  <w:proofErr w:type="spellEnd"/>
                </w:p>
              </w:tc>
            </w:tr>
            <w:tr w:rsidR="00C0190C" w:rsidRPr="00A25D4D" w14:paraId="109B8674" w14:textId="77777777" w:rsidTr="00C0190C">
              <w:trPr>
                <w:tblHeader/>
                <w:tblCellSpacing w:w="0" w:type="dxa"/>
              </w:trPr>
              <w:tc>
                <w:tcPr>
                  <w:tcW w:w="360" w:type="dxa"/>
                  <w:hideMark/>
                </w:tcPr>
                <w:p w14:paraId="6FB9287C" w14:textId="77777777" w:rsidR="00C0190C" w:rsidRPr="00A25D4D" w:rsidRDefault="00C0190C" w:rsidP="008F13CC">
                  <w:pPr>
                    <w:jc w:val="left"/>
                  </w:pPr>
                  <w:r w:rsidRPr="00A25D4D">
                    <w:t> </w:t>
                  </w:r>
                </w:p>
              </w:tc>
              <w:tc>
                <w:tcPr>
                  <w:tcW w:w="1500" w:type="dxa"/>
                  <w:hideMark/>
                </w:tcPr>
                <w:p w14:paraId="2D531D07" w14:textId="77777777" w:rsidR="00C0190C" w:rsidRPr="00A25D4D" w:rsidRDefault="00C0190C" w:rsidP="008F13CC">
                  <w:pPr>
                    <w:jc w:val="left"/>
                  </w:pPr>
                  <w:r w:rsidRPr="00A25D4D">
                    <w:t>Stereotypes:</w:t>
                  </w:r>
                </w:p>
              </w:tc>
              <w:tc>
                <w:tcPr>
                  <w:tcW w:w="0" w:type="auto"/>
                  <w:hideMark/>
                </w:tcPr>
                <w:p w14:paraId="688D524F"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981DD3E" w14:textId="77777777" w:rsidR="00C0190C" w:rsidRPr="00A25D4D" w:rsidRDefault="00C0190C" w:rsidP="008F13CC">
            <w:pPr>
              <w:jc w:val="left"/>
            </w:pPr>
          </w:p>
        </w:tc>
      </w:tr>
      <w:tr w:rsidR="00EF6C54" w:rsidRPr="00A25D4D" w14:paraId="5D0C46F9" w14:textId="77777777" w:rsidTr="00EF6C54">
        <w:trPr>
          <w:tblCellSpacing w:w="0" w:type="dxa"/>
          <w:ins w:id="693" w:author="Paul Janssen" w:date="2020-06-10T18:03:00Z"/>
          <w:trPrChange w:id="694" w:author="Paul Janssen" w:date="2020-06-10T18:0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695" w:author="Paul Janssen" w:date="2020-06-10T18:03:00Z">
              <w:tcPr>
                <w:tcW w:w="0" w:type="auto"/>
                <w:tcBorders>
                  <w:top w:val="outset" w:sz="6" w:space="0" w:color="auto"/>
                  <w:left w:val="outset" w:sz="6" w:space="0" w:color="auto"/>
                  <w:bottom w:val="outset" w:sz="6" w:space="0" w:color="auto"/>
                  <w:right w:val="outset" w:sz="6" w:space="0" w:color="auto"/>
                </w:tcBorders>
              </w:tcPr>
            </w:tcPrChange>
          </w:tcPr>
          <w:p w14:paraId="26FF9628" w14:textId="77777777" w:rsidR="00EF6C54" w:rsidRPr="00A25D4D" w:rsidRDefault="00EF6C54" w:rsidP="00EF6C54">
            <w:pPr>
              <w:jc w:val="left"/>
              <w:rPr>
                <w:ins w:id="696" w:author="Paul Janssen" w:date="2020-06-10T18:03:00Z"/>
              </w:rPr>
            </w:pPr>
            <w:proofErr w:type="spellStart"/>
            <w:ins w:id="697" w:author="Paul Janssen" w:date="2020-06-10T18:03: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2D81E2A6" w14:textId="77777777" w:rsidTr="00B50B58">
              <w:trPr>
                <w:tblHeader/>
                <w:tblCellSpacing w:w="0" w:type="dxa"/>
                <w:ins w:id="698" w:author="Paul Janssen" w:date="2020-06-10T18:03:00Z"/>
              </w:trPr>
              <w:tc>
                <w:tcPr>
                  <w:tcW w:w="360" w:type="dxa"/>
                  <w:hideMark/>
                </w:tcPr>
                <w:p w14:paraId="36303E65" w14:textId="77777777" w:rsidR="00EF6C54" w:rsidRPr="00A25D4D" w:rsidRDefault="00EF6C54" w:rsidP="00EF6C54">
                  <w:pPr>
                    <w:jc w:val="left"/>
                    <w:rPr>
                      <w:ins w:id="699" w:author="Paul Janssen" w:date="2020-06-10T18:03:00Z"/>
                    </w:rPr>
                  </w:pPr>
                  <w:ins w:id="700" w:author="Paul Janssen" w:date="2020-06-10T18:03:00Z">
                    <w:r w:rsidRPr="00A25D4D">
                      <w:t> </w:t>
                    </w:r>
                  </w:ins>
                </w:p>
              </w:tc>
              <w:tc>
                <w:tcPr>
                  <w:tcW w:w="1500" w:type="dxa"/>
                  <w:hideMark/>
                </w:tcPr>
                <w:p w14:paraId="73D67591" w14:textId="77777777" w:rsidR="00EF6C54" w:rsidRPr="00A25D4D" w:rsidRDefault="00EF6C54" w:rsidP="00EF6C54">
                  <w:pPr>
                    <w:jc w:val="left"/>
                    <w:rPr>
                      <w:ins w:id="701" w:author="Paul Janssen" w:date="2020-06-10T18:03:00Z"/>
                    </w:rPr>
                  </w:pPr>
                  <w:ins w:id="702" w:author="Paul Janssen" w:date="2020-06-10T18:03:00Z">
                    <w:r w:rsidRPr="00A25D4D">
                      <w:t>Natuurlijke taal:</w:t>
                    </w:r>
                  </w:ins>
                </w:p>
              </w:tc>
              <w:tc>
                <w:tcPr>
                  <w:tcW w:w="0" w:type="auto"/>
                  <w:hideMark/>
                </w:tcPr>
                <w:p w14:paraId="05692375" w14:textId="77777777" w:rsidR="00EF6C54" w:rsidRPr="00A25D4D" w:rsidRDefault="00EF6C54" w:rsidP="00EF6C54">
                  <w:pPr>
                    <w:jc w:val="left"/>
                    <w:rPr>
                      <w:ins w:id="703" w:author="Paul Janssen" w:date="2020-06-10T18:03:00Z"/>
                    </w:rPr>
                  </w:pPr>
                  <w:ins w:id="704" w:author="Paul Janssen" w:date="2020-06-10T18:03:00Z">
                    <w:r>
                      <w:t>hoort bij maximaal 1 utiliteitsnet</w:t>
                    </w:r>
                  </w:ins>
                </w:p>
              </w:tc>
            </w:tr>
            <w:tr w:rsidR="00EF6C54" w:rsidRPr="00A25D4D" w14:paraId="15E5ABD1" w14:textId="77777777" w:rsidTr="00B50B58">
              <w:trPr>
                <w:tblHeader/>
                <w:tblCellSpacing w:w="0" w:type="dxa"/>
                <w:ins w:id="705" w:author="Paul Janssen" w:date="2020-06-10T18:03:00Z"/>
              </w:trPr>
              <w:tc>
                <w:tcPr>
                  <w:tcW w:w="360" w:type="dxa"/>
                  <w:hideMark/>
                </w:tcPr>
                <w:p w14:paraId="6AE0B50C" w14:textId="77777777" w:rsidR="00EF6C54" w:rsidRPr="00A25D4D" w:rsidRDefault="00EF6C54" w:rsidP="00EF6C54">
                  <w:pPr>
                    <w:jc w:val="left"/>
                    <w:rPr>
                      <w:ins w:id="706" w:author="Paul Janssen" w:date="2020-06-10T18:03:00Z"/>
                    </w:rPr>
                  </w:pPr>
                  <w:ins w:id="707" w:author="Paul Janssen" w:date="2020-06-10T18:03:00Z">
                    <w:r w:rsidRPr="00A25D4D">
                      <w:t> </w:t>
                    </w:r>
                  </w:ins>
                </w:p>
              </w:tc>
              <w:tc>
                <w:tcPr>
                  <w:tcW w:w="1500" w:type="dxa"/>
                  <w:hideMark/>
                </w:tcPr>
                <w:p w14:paraId="498E76C9" w14:textId="77777777" w:rsidR="00EF6C54" w:rsidRPr="00A25D4D" w:rsidRDefault="00EF6C54" w:rsidP="00EF6C54">
                  <w:pPr>
                    <w:jc w:val="left"/>
                    <w:rPr>
                      <w:ins w:id="708" w:author="Paul Janssen" w:date="2020-06-10T18:03:00Z"/>
                    </w:rPr>
                  </w:pPr>
                  <w:ins w:id="709" w:author="Paul Janssen" w:date="2020-06-10T18:03:00Z">
                    <w:r w:rsidRPr="00A25D4D">
                      <w:t>OCL:</w:t>
                    </w:r>
                  </w:ins>
                </w:p>
              </w:tc>
              <w:tc>
                <w:tcPr>
                  <w:tcW w:w="0" w:type="auto"/>
                  <w:hideMark/>
                </w:tcPr>
                <w:p w14:paraId="796FC65F" w14:textId="77777777" w:rsidR="00EF6C54" w:rsidRPr="00924D70" w:rsidRDefault="00EF6C54" w:rsidP="00EF6C54">
                  <w:pPr>
                    <w:autoSpaceDE w:val="0"/>
                    <w:autoSpaceDN w:val="0"/>
                    <w:adjustRightInd w:val="0"/>
                    <w:spacing w:after="80" w:line="240" w:lineRule="auto"/>
                    <w:jc w:val="left"/>
                    <w:rPr>
                      <w:ins w:id="710" w:author="Paul Janssen" w:date="2020-06-10T18:03:00Z"/>
                      <w:rFonts w:ascii="Calibri" w:hAnsi="Calibri" w:cs="Calibri"/>
                      <w:sz w:val="20"/>
                      <w:szCs w:val="20"/>
                    </w:rPr>
                  </w:pPr>
                  <w:proofErr w:type="spellStart"/>
                  <w:ins w:id="711" w:author="Paul Janssen" w:date="2020-06-10T18:03:00Z">
                    <w:r w:rsidRPr="00924D70">
                      <w:rPr>
                        <w:rFonts w:ascii="Calibri" w:hAnsi="Calibri" w:cs="Calibri"/>
                        <w:sz w:val="20"/>
                        <w:szCs w:val="20"/>
                      </w:rPr>
                      <w:t>inv</w:t>
                    </w:r>
                    <w:proofErr w:type="spellEnd"/>
                    <w:r w:rsidRPr="00924D70">
                      <w:rPr>
                        <w:rFonts w:ascii="Calibri" w:hAnsi="Calibri" w:cs="Calibri"/>
                        <w:sz w:val="20"/>
                        <w:szCs w:val="20"/>
                      </w:rPr>
                      <w:t>:</w:t>
                    </w:r>
                  </w:ins>
                </w:p>
                <w:p w14:paraId="501A240B" w14:textId="77777777" w:rsidR="00EF6C54" w:rsidRPr="004C0A21" w:rsidRDefault="00EF6C54" w:rsidP="00EF6C54">
                  <w:pPr>
                    <w:autoSpaceDE w:val="0"/>
                    <w:autoSpaceDN w:val="0"/>
                    <w:adjustRightInd w:val="0"/>
                    <w:spacing w:after="80" w:line="240" w:lineRule="auto"/>
                    <w:jc w:val="left"/>
                    <w:rPr>
                      <w:ins w:id="712" w:author="Paul Janssen" w:date="2020-06-10T18:03:00Z"/>
                      <w:rFonts w:ascii="Calibri" w:hAnsi="Calibri" w:cs="Calibri"/>
                      <w:sz w:val="20"/>
                      <w:szCs w:val="20"/>
                    </w:rPr>
                  </w:pPr>
                  <w:proofErr w:type="spellStart"/>
                  <w:ins w:id="713" w:author="Paul Janssen" w:date="2020-06-10T18:03: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0BFF527D" w14:textId="77777777" w:rsidR="00EF6C54" w:rsidRPr="00A25D4D" w:rsidRDefault="00EF6C54" w:rsidP="008F13CC">
            <w:pPr>
              <w:jc w:val="left"/>
              <w:rPr>
                <w:ins w:id="714" w:author="Paul Janssen" w:date="2020-06-10T18:03:00Z"/>
              </w:rPr>
            </w:pPr>
          </w:p>
        </w:tc>
      </w:tr>
    </w:tbl>
    <w:p w14:paraId="2516408A" w14:textId="77777777" w:rsidR="00C0190C" w:rsidRPr="00A25D4D" w:rsidRDefault="00C0190C" w:rsidP="008F13CC">
      <w:pPr>
        <w:pStyle w:val="Kop5"/>
        <w:jc w:val="left"/>
        <w:rPr>
          <w:sz w:val="16"/>
          <w:szCs w:val="16"/>
        </w:rPr>
      </w:pPr>
      <w:r w:rsidRPr="00A25D4D">
        <w:rPr>
          <w:sz w:val="16"/>
          <w:szCs w:val="16"/>
        </w:rPr>
        <w:t>Mantelbuis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6994CE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1B6A308" w14:textId="77777777" w:rsidR="00C0190C" w:rsidRPr="00A25D4D" w:rsidRDefault="00C0190C" w:rsidP="008F13CC">
            <w:pPr>
              <w:jc w:val="left"/>
            </w:pPr>
            <w:r w:rsidRPr="00A25D4D">
              <w:rPr>
                <w:b/>
                <w:bCs/>
              </w:rPr>
              <w:t>Mantelbuis</w:t>
            </w:r>
          </w:p>
        </w:tc>
      </w:tr>
      <w:tr w:rsidR="00C0190C" w:rsidRPr="00A25D4D" w14:paraId="7A27A21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5BD19A6" w14:textId="77777777" w:rsidTr="00C0190C">
              <w:trPr>
                <w:tblHeader/>
                <w:tblCellSpacing w:w="0" w:type="dxa"/>
              </w:trPr>
              <w:tc>
                <w:tcPr>
                  <w:tcW w:w="360" w:type="dxa"/>
                  <w:hideMark/>
                </w:tcPr>
                <w:p w14:paraId="32277848" w14:textId="77777777" w:rsidR="00C0190C" w:rsidRPr="00A25D4D" w:rsidRDefault="00C0190C" w:rsidP="008F13CC">
                  <w:pPr>
                    <w:jc w:val="left"/>
                  </w:pPr>
                  <w:r w:rsidRPr="00A25D4D">
                    <w:t> </w:t>
                  </w:r>
                </w:p>
              </w:tc>
              <w:tc>
                <w:tcPr>
                  <w:tcW w:w="1500" w:type="dxa"/>
                  <w:hideMark/>
                </w:tcPr>
                <w:p w14:paraId="2F3E3780" w14:textId="77777777" w:rsidR="00C0190C" w:rsidRPr="00A25D4D" w:rsidRDefault="00C0190C" w:rsidP="008F13CC">
                  <w:pPr>
                    <w:jc w:val="left"/>
                  </w:pPr>
                  <w:r w:rsidRPr="00A25D4D">
                    <w:t>Naam</w:t>
                  </w:r>
                </w:p>
              </w:tc>
              <w:tc>
                <w:tcPr>
                  <w:tcW w:w="0" w:type="auto"/>
                  <w:hideMark/>
                </w:tcPr>
                <w:p w14:paraId="00E3FF13" w14:textId="77777777" w:rsidR="00C0190C" w:rsidRPr="00A25D4D" w:rsidRDefault="00C0190C" w:rsidP="008F13CC">
                  <w:pPr>
                    <w:jc w:val="left"/>
                  </w:pPr>
                </w:p>
              </w:tc>
            </w:tr>
            <w:tr w:rsidR="00C0190C" w:rsidRPr="00A25D4D" w14:paraId="48596B28" w14:textId="77777777" w:rsidTr="00C0190C">
              <w:trPr>
                <w:tblHeader/>
                <w:tblCellSpacing w:w="0" w:type="dxa"/>
              </w:trPr>
              <w:tc>
                <w:tcPr>
                  <w:tcW w:w="360" w:type="dxa"/>
                  <w:hideMark/>
                </w:tcPr>
                <w:p w14:paraId="028DD36B" w14:textId="77777777" w:rsidR="00C0190C" w:rsidRPr="00A25D4D" w:rsidRDefault="00C0190C" w:rsidP="008F13CC">
                  <w:pPr>
                    <w:jc w:val="left"/>
                  </w:pPr>
                  <w:r w:rsidRPr="00A25D4D">
                    <w:t> </w:t>
                  </w:r>
                </w:p>
              </w:tc>
              <w:tc>
                <w:tcPr>
                  <w:tcW w:w="1500" w:type="dxa"/>
                  <w:hideMark/>
                </w:tcPr>
                <w:p w14:paraId="15F47435" w14:textId="77777777" w:rsidR="00C0190C" w:rsidRPr="00A25D4D" w:rsidRDefault="00C0190C" w:rsidP="008F13CC">
                  <w:pPr>
                    <w:jc w:val="left"/>
                  </w:pPr>
                  <w:r w:rsidRPr="00A25D4D">
                    <w:t>Definitie:</w:t>
                  </w:r>
                </w:p>
              </w:tc>
              <w:tc>
                <w:tcPr>
                  <w:tcW w:w="0" w:type="auto"/>
                  <w:hideMark/>
                </w:tcPr>
                <w:p w14:paraId="5E1AE1E8" w14:textId="77777777" w:rsidR="00C0190C" w:rsidRPr="00A25D4D" w:rsidRDefault="00C0190C" w:rsidP="008F13CC">
                  <w:pPr>
                    <w:jc w:val="left"/>
                  </w:pPr>
                  <w:r w:rsidRPr="00A25D4D">
                    <w:t xml:space="preserve">Beschermingsbuis. </w:t>
                  </w:r>
                </w:p>
              </w:tc>
            </w:tr>
            <w:tr w:rsidR="00C0190C" w:rsidRPr="00A25D4D" w14:paraId="0AC534FA" w14:textId="77777777" w:rsidTr="00C0190C">
              <w:trPr>
                <w:tblHeader/>
                <w:tblCellSpacing w:w="0" w:type="dxa"/>
              </w:trPr>
              <w:tc>
                <w:tcPr>
                  <w:tcW w:w="360" w:type="dxa"/>
                  <w:hideMark/>
                </w:tcPr>
                <w:p w14:paraId="2970AA42" w14:textId="77777777" w:rsidR="00C0190C" w:rsidRPr="00A25D4D" w:rsidRDefault="00C0190C" w:rsidP="008F13CC">
                  <w:pPr>
                    <w:jc w:val="left"/>
                  </w:pPr>
                  <w:r w:rsidRPr="00A25D4D">
                    <w:t> </w:t>
                  </w:r>
                </w:p>
              </w:tc>
              <w:tc>
                <w:tcPr>
                  <w:tcW w:w="1500" w:type="dxa"/>
                  <w:hideMark/>
                </w:tcPr>
                <w:p w14:paraId="62407FD0" w14:textId="77777777" w:rsidR="00C0190C" w:rsidRPr="00A25D4D" w:rsidRDefault="00C0190C" w:rsidP="008F13CC">
                  <w:pPr>
                    <w:jc w:val="left"/>
                  </w:pPr>
                  <w:r w:rsidRPr="00A25D4D">
                    <w:t>Subtype van:</w:t>
                  </w:r>
                </w:p>
              </w:tc>
              <w:tc>
                <w:tcPr>
                  <w:tcW w:w="0" w:type="auto"/>
                  <w:hideMark/>
                </w:tcPr>
                <w:p w14:paraId="5F744699" w14:textId="77777777" w:rsidR="00C0190C" w:rsidRPr="00A25D4D" w:rsidRDefault="00C0190C" w:rsidP="008F13CC">
                  <w:pPr>
                    <w:jc w:val="left"/>
                  </w:pPr>
                  <w:r w:rsidRPr="00A25D4D">
                    <w:t xml:space="preserve">Pipe, </w:t>
                  </w:r>
                  <w:proofErr w:type="spellStart"/>
                  <w:r w:rsidRPr="00A25D4D">
                    <w:t>BuisSpecifiek</w:t>
                  </w:r>
                  <w:proofErr w:type="spellEnd"/>
                  <w:r w:rsidRPr="00A25D4D">
                    <w:t xml:space="preserve">, </w:t>
                  </w:r>
                  <w:proofErr w:type="spellStart"/>
                  <w:r w:rsidRPr="00A25D4D">
                    <w:t>KabelEnLeidingContainer</w:t>
                  </w:r>
                  <w:proofErr w:type="spellEnd"/>
                </w:p>
              </w:tc>
            </w:tr>
            <w:tr w:rsidR="00C0190C" w:rsidRPr="00A25D4D" w14:paraId="1F8E53A8" w14:textId="77777777" w:rsidTr="00C0190C">
              <w:trPr>
                <w:tblHeader/>
                <w:tblCellSpacing w:w="0" w:type="dxa"/>
              </w:trPr>
              <w:tc>
                <w:tcPr>
                  <w:tcW w:w="360" w:type="dxa"/>
                  <w:hideMark/>
                </w:tcPr>
                <w:p w14:paraId="4A8E02AF" w14:textId="77777777" w:rsidR="00C0190C" w:rsidRPr="00A25D4D" w:rsidRDefault="00C0190C" w:rsidP="008F13CC">
                  <w:pPr>
                    <w:jc w:val="left"/>
                  </w:pPr>
                  <w:r w:rsidRPr="00A25D4D">
                    <w:t> </w:t>
                  </w:r>
                </w:p>
              </w:tc>
              <w:tc>
                <w:tcPr>
                  <w:tcW w:w="1500" w:type="dxa"/>
                  <w:hideMark/>
                </w:tcPr>
                <w:p w14:paraId="4509BF54" w14:textId="77777777" w:rsidR="00C0190C" w:rsidRPr="00A25D4D" w:rsidRDefault="00C0190C" w:rsidP="008F13CC">
                  <w:pPr>
                    <w:jc w:val="left"/>
                  </w:pPr>
                  <w:r w:rsidRPr="00A25D4D">
                    <w:t>Omschrijving:</w:t>
                  </w:r>
                </w:p>
              </w:tc>
              <w:tc>
                <w:tcPr>
                  <w:tcW w:w="0" w:type="auto"/>
                  <w:hideMark/>
                </w:tcPr>
                <w:p w14:paraId="21FDC57F" w14:textId="77777777" w:rsidR="00C0190C" w:rsidRPr="00A25D4D" w:rsidRDefault="00C0190C" w:rsidP="008F13CC">
                  <w:pPr>
                    <w:jc w:val="left"/>
                  </w:pPr>
                  <w:r w:rsidRPr="00A25D4D">
                    <w:t xml:space="preserve">Met het object Mantelbuis wordt bedoeld een buis voor bescherming van kabels, buizen en HDPE buizen. Mantelbuizen kunnen bij meerdere thema’s geregistreerd staan. Ze moeten bij minstens één thema weergegeven worden maar het mag bij meerdere. Indien een mantelbuis leeg is kan dit bij de toelichting vermeld worden. Optioneel kan er als extrageometrie een vlak worden toegevoegd maar alleen als er grote diameters zijn. De netbeheerder bepaalt zelf wanneer dat functioneel is. </w:t>
                  </w:r>
                </w:p>
              </w:tc>
            </w:tr>
            <w:tr w:rsidR="00C0190C" w:rsidRPr="00A25D4D" w14:paraId="2D831A90" w14:textId="77777777" w:rsidTr="00C0190C">
              <w:trPr>
                <w:tblHeader/>
                <w:tblCellSpacing w:w="0" w:type="dxa"/>
              </w:trPr>
              <w:tc>
                <w:tcPr>
                  <w:tcW w:w="360" w:type="dxa"/>
                  <w:hideMark/>
                </w:tcPr>
                <w:p w14:paraId="322C288D" w14:textId="77777777" w:rsidR="00C0190C" w:rsidRPr="00A25D4D" w:rsidRDefault="00C0190C" w:rsidP="008F13CC">
                  <w:pPr>
                    <w:jc w:val="left"/>
                  </w:pPr>
                  <w:r w:rsidRPr="00A25D4D">
                    <w:t> </w:t>
                  </w:r>
                </w:p>
              </w:tc>
              <w:tc>
                <w:tcPr>
                  <w:tcW w:w="1500" w:type="dxa"/>
                  <w:hideMark/>
                </w:tcPr>
                <w:p w14:paraId="631C7EDD" w14:textId="77777777" w:rsidR="00C0190C" w:rsidRPr="00A25D4D" w:rsidRDefault="00C0190C" w:rsidP="008F13CC">
                  <w:pPr>
                    <w:jc w:val="left"/>
                  </w:pPr>
                  <w:r w:rsidRPr="00A25D4D">
                    <w:t>Stereotypes:</w:t>
                  </w:r>
                </w:p>
              </w:tc>
              <w:tc>
                <w:tcPr>
                  <w:tcW w:w="0" w:type="auto"/>
                  <w:hideMark/>
                </w:tcPr>
                <w:p w14:paraId="573BD5B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99EBF8F" w14:textId="77777777" w:rsidR="00C0190C" w:rsidRPr="00A25D4D" w:rsidRDefault="00C0190C" w:rsidP="008F13CC">
            <w:pPr>
              <w:jc w:val="left"/>
            </w:pPr>
          </w:p>
        </w:tc>
      </w:tr>
      <w:tr w:rsidR="00C0190C" w:rsidRPr="007060DF" w14:paraId="1F30BAB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82680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GeenAttribuutPressure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D157917" w14:textId="77777777" w:rsidTr="00C0190C">
              <w:trPr>
                <w:tblHeader/>
                <w:tblCellSpacing w:w="0" w:type="dxa"/>
              </w:trPr>
              <w:tc>
                <w:tcPr>
                  <w:tcW w:w="360" w:type="dxa"/>
                  <w:hideMark/>
                </w:tcPr>
                <w:p w14:paraId="6EDECC4E" w14:textId="77777777" w:rsidR="00C0190C" w:rsidRPr="00A25D4D" w:rsidRDefault="00C0190C" w:rsidP="008F13CC">
                  <w:pPr>
                    <w:jc w:val="left"/>
                  </w:pPr>
                  <w:r w:rsidRPr="00A25D4D">
                    <w:t> </w:t>
                  </w:r>
                </w:p>
              </w:tc>
              <w:tc>
                <w:tcPr>
                  <w:tcW w:w="1500" w:type="dxa"/>
                  <w:hideMark/>
                </w:tcPr>
                <w:p w14:paraId="7450C9C3" w14:textId="77777777" w:rsidR="00C0190C" w:rsidRPr="00A25D4D" w:rsidRDefault="00C0190C" w:rsidP="008F13CC">
                  <w:pPr>
                    <w:jc w:val="left"/>
                  </w:pPr>
                  <w:r w:rsidRPr="00A25D4D">
                    <w:t>Natuurlijke taal:</w:t>
                  </w:r>
                </w:p>
              </w:tc>
              <w:tc>
                <w:tcPr>
                  <w:tcW w:w="0" w:type="auto"/>
                  <w:hideMark/>
                </w:tcPr>
                <w:p w14:paraId="5A5940BD" w14:textId="77777777" w:rsidR="00C0190C" w:rsidRPr="00A25D4D" w:rsidRDefault="00C0190C" w:rsidP="008F13CC">
                  <w:pPr>
                    <w:jc w:val="left"/>
                  </w:pPr>
                  <w:r w:rsidRPr="00A25D4D">
                    <w:t xml:space="preserve">geen attribuut </w:t>
                  </w:r>
                  <w:proofErr w:type="spellStart"/>
                  <w:r w:rsidRPr="00A25D4D">
                    <w:t>pressure</w:t>
                  </w:r>
                  <w:proofErr w:type="spellEnd"/>
                  <w:r w:rsidRPr="00A25D4D">
                    <w:t xml:space="preserve"> </w:t>
                  </w:r>
                </w:p>
              </w:tc>
            </w:tr>
            <w:tr w:rsidR="00C0190C" w:rsidRPr="007060DF" w14:paraId="3706B931" w14:textId="77777777" w:rsidTr="00C0190C">
              <w:trPr>
                <w:tblHeader/>
                <w:tblCellSpacing w:w="0" w:type="dxa"/>
              </w:trPr>
              <w:tc>
                <w:tcPr>
                  <w:tcW w:w="360" w:type="dxa"/>
                  <w:hideMark/>
                </w:tcPr>
                <w:p w14:paraId="2BD32672" w14:textId="77777777" w:rsidR="00C0190C" w:rsidRPr="00A25D4D" w:rsidRDefault="00C0190C" w:rsidP="008F13CC">
                  <w:pPr>
                    <w:jc w:val="left"/>
                  </w:pPr>
                  <w:r w:rsidRPr="00A25D4D">
                    <w:t> </w:t>
                  </w:r>
                </w:p>
              </w:tc>
              <w:tc>
                <w:tcPr>
                  <w:tcW w:w="1500" w:type="dxa"/>
                  <w:hideMark/>
                </w:tcPr>
                <w:p w14:paraId="5E76BB01" w14:textId="77777777" w:rsidR="00C0190C" w:rsidRPr="00A25D4D" w:rsidRDefault="00C0190C" w:rsidP="008F13CC">
                  <w:pPr>
                    <w:jc w:val="left"/>
                  </w:pPr>
                  <w:r w:rsidRPr="00A25D4D">
                    <w:t>OCL:</w:t>
                  </w:r>
                </w:p>
              </w:tc>
              <w:tc>
                <w:tcPr>
                  <w:tcW w:w="0" w:type="auto"/>
                  <w:hideMark/>
                </w:tcPr>
                <w:p w14:paraId="0BF0FC2B"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self.pressure.OclIsKindOf</w:t>
                  </w:r>
                  <w:proofErr w:type="spellEnd"/>
                  <w:r w:rsidRPr="00A25D4D">
                    <w:rPr>
                      <w:lang w:val="en-GB"/>
                    </w:rPr>
                    <w:t>(</w:t>
                  </w:r>
                  <w:proofErr w:type="spellStart"/>
                  <w:r w:rsidRPr="00A25D4D">
                    <w:rPr>
                      <w:lang w:val="en-GB"/>
                    </w:rPr>
                    <w:t>nilReason</w:t>
                  </w:r>
                  <w:proofErr w:type="spellEnd"/>
                  <w:r w:rsidRPr="00A25D4D">
                    <w:rPr>
                      <w:lang w:val="en-GB"/>
                    </w:rPr>
                    <w:t>)</w:t>
                  </w:r>
                </w:p>
              </w:tc>
            </w:tr>
          </w:tbl>
          <w:p w14:paraId="17FB4FCA" w14:textId="77777777" w:rsidR="00C0190C" w:rsidRPr="00A25D4D" w:rsidRDefault="00C0190C" w:rsidP="008F13CC">
            <w:pPr>
              <w:jc w:val="left"/>
              <w:rPr>
                <w:lang w:val="en-GB"/>
              </w:rPr>
            </w:pPr>
          </w:p>
        </w:tc>
      </w:tr>
      <w:tr w:rsidR="00C0190C" w:rsidRPr="007060DF" w14:paraId="08F263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B770EF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6405F3B" w14:textId="77777777" w:rsidTr="00C0190C">
              <w:trPr>
                <w:tblHeader/>
                <w:tblCellSpacing w:w="0" w:type="dxa"/>
              </w:trPr>
              <w:tc>
                <w:tcPr>
                  <w:tcW w:w="360" w:type="dxa"/>
                  <w:hideMark/>
                </w:tcPr>
                <w:p w14:paraId="1186CEF6" w14:textId="77777777" w:rsidR="00C0190C" w:rsidRPr="00A25D4D" w:rsidRDefault="00C0190C" w:rsidP="008F13CC">
                  <w:pPr>
                    <w:jc w:val="left"/>
                  </w:pPr>
                  <w:r w:rsidRPr="00A25D4D">
                    <w:t> </w:t>
                  </w:r>
                </w:p>
              </w:tc>
              <w:tc>
                <w:tcPr>
                  <w:tcW w:w="1500" w:type="dxa"/>
                  <w:hideMark/>
                </w:tcPr>
                <w:p w14:paraId="7BBE7F0B" w14:textId="77777777" w:rsidR="00C0190C" w:rsidRPr="00A25D4D" w:rsidRDefault="00C0190C" w:rsidP="008F13CC">
                  <w:pPr>
                    <w:jc w:val="left"/>
                  </w:pPr>
                  <w:r w:rsidRPr="00A25D4D">
                    <w:t>Natuurlijke taal:</w:t>
                  </w:r>
                </w:p>
              </w:tc>
              <w:tc>
                <w:tcPr>
                  <w:tcW w:w="0" w:type="auto"/>
                  <w:hideMark/>
                </w:tcPr>
                <w:p w14:paraId="561CB45E" w14:textId="77777777" w:rsidR="00C0190C" w:rsidRPr="00A25D4D" w:rsidRDefault="00C0190C" w:rsidP="008F13CC">
                  <w:pPr>
                    <w:jc w:val="left"/>
                  </w:pPr>
                  <w:r w:rsidRPr="00A25D4D">
                    <w:t xml:space="preserve">Optionele INSPIRE attributen die niet worden gebruikt </w:t>
                  </w:r>
                </w:p>
              </w:tc>
            </w:tr>
            <w:tr w:rsidR="00C0190C" w:rsidRPr="007060DF" w14:paraId="5501DC99" w14:textId="77777777" w:rsidTr="00C0190C">
              <w:trPr>
                <w:tblHeader/>
                <w:tblCellSpacing w:w="0" w:type="dxa"/>
              </w:trPr>
              <w:tc>
                <w:tcPr>
                  <w:tcW w:w="360" w:type="dxa"/>
                  <w:hideMark/>
                </w:tcPr>
                <w:p w14:paraId="0E920F30" w14:textId="77777777" w:rsidR="00C0190C" w:rsidRPr="00A25D4D" w:rsidRDefault="00C0190C" w:rsidP="008F13CC">
                  <w:pPr>
                    <w:jc w:val="left"/>
                  </w:pPr>
                  <w:r w:rsidRPr="00A25D4D">
                    <w:t> </w:t>
                  </w:r>
                </w:p>
              </w:tc>
              <w:tc>
                <w:tcPr>
                  <w:tcW w:w="1500" w:type="dxa"/>
                  <w:hideMark/>
                </w:tcPr>
                <w:p w14:paraId="145D531F" w14:textId="77777777" w:rsidR="00C0190C" w:rsidRPr="00A25D4D" w:rsidRDefault="00C0190C" w:rsidP="008F13CC">
                  <w:pPr>
                    <w:jc w:val="left"/>
                  </w:pPr>
                  <w:r w:rsidRPr="00A25D4D">
                    <w:t>OCL:</w:t>
                  </w:r>
                </w:p>
              </w:tc>
              <w:tc>
                <w:tcPr>
                  <w:tcW w:w="0" w:type="auto"/>
                  <w:hideMark/>
                </w:tcPr>
                <w:p w14:paraId="5B4A85F5"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4378B632" w14:textId="77777777" w:rsidR="00C0190C" w:rsidRPr="00A25D4D" w:rsidRDefault="00C0190C" w:rsidP="008F13CC">
            <w:pPr>
              <w:jc w:val="left"/>
              <w:rPr>
                <w:lang w:val="en-GB"/>
              </w:rPr>
            </w:pPr>
          </w:p>
        </w:tc>
      </w:tr>
    </w:tbl>
    <w:p w14:paraId="55D176A0" w14:textId="77777777" w:rsidR="00C0190C" w:rsidRPr="00A25D4D" w:rsidRDefault="00C0190C" w:rsidP="008F13CC">
      <w:pPr>
        <w:pStyle w:val="Kop5"/>
        <w:jc w:val="left"/>
        <w:rPr>
          <w:sz w:val="16"/>
          <w:szCs w:val="16"/>
        </w:rPr>
      </w:pPr>
      <w:r w:rsidRPr="00A25D4D">
        <w:rPr>
          <w:sz w:val="16"/>
          <w:szCs w:val="16"/>
        </w:rPr>
        <w:t>Mast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715" w:author="Paul Janssen" w:date="2020-06-10T18:02: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716">
          <w:tblGrid>
            <w:gridCol w:w="9132"/>
          </w:tblGrid>
        </w:tblGridChange>
      </w:tblGrid>
      <w:tr w:rsidR="00C0190C" w:rsidRPr="00A25D4D" w14:paraId="7ECE5E85" w14:textId="77777777" w:rsidTr="00EF6C54">
        <w:trPr>
          <w:trHeight w:val="225"/>
          <w:tblHeader/>
          <w:tblCellSpacing w:w="0" w:type="dxa"/>
          <w:trPrChange w:id="717" w:author="Paul Janssen" w:date="2020-06-10T18:02: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718" w:author="Paul Janssen" w:date="2020-06-10T18:02: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5FC0B436" w14:textId="77777777" w:rsidR="00C0190C" w:rsidRPr="00A25D4D" w:rsidRDefault="00C0190C" w:rsidP="008F13CC">
            <w:pPr>
              <w:jc w:val="left"/>
            </w:pPr>
            <w:r w:rsidRPr="00A25D4D">
              <w:rPr>
                <w:b/>
                <w:bCs/>
              </w:rPr>
              <w:t>Mast</w:t>
            </w:r>
          </w:p>
        </w:tc>
      </w:tr>
      <w:tr w:rsidR="00C0190C" w:rsidRPr="00A25D4D" w14:paraId="63E0B382" w14:textId="77777777" w:rsidTr="00EF6C54">
        <w:trPr>
          <w:tblCellSpacing w:w="0" w:type="dxa"/>
          <w:trPrChange w:id="719" w:author="Paul Janssen" w:date="2020-06-10T18:02: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720" w:author="Paul Janssen" w:date="2020-06-10T18:02: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965BC2" w14:textId="77777777" w:rsidTr="00C0190C">
              <w:trPr>
                <w:tblHeader/>
                <w:tblCellSpacing w:w="0" w:type="dxa"/>
              </w:trPr>
              <w:tc>
                <w:tcPr>
                  <w:tcW w:w="360" w:type="dxa"/>
                  <w:hideMark/>
                </w:tcPr>
                <w:p w14:paraId="4E0D0B87" w14:textId="77777777" w:rsidR="00C0190C" w:rsidRPr="00A25D4D" w:rsidRDefault="00C0190C" w:rsidP="008F13CC">
                  <w:pPr>
                    <w:jc w:val="left"/>
                  </w:pPr>
                  <w:r w:rsidRPr="00A25D4D">
                    <w:t> </w:t>
                  </w:r>
                </w:p>
              </w:tc>
              <w:tc>
                <w:tcPr>
                  <w:tcW w:w="1500" w:type="dxa"/>
                  <w:hideMark/>
                </w:tcPr>
                <w:p w14:paraId="65801395" w14:textId="77777777" w:rsidR="00C0190C" w:rsidRPr="00A25D4D" w:rsidRDefault="00C0190C" w:rsidP="008F13CC">
                  <w:pPr>
                    <w:jc w:val="left"/>
                  </w:pPr>
                  <w:r w:rsidRPr="00A25D4D">
                    <w:t>Naam</w:t>
                  </w:r>
                </w:p>
              </w:tc>
              <w:tc>
                <w:tcPr>
                  <w:tcW w:w="0" w:type="auto"/>
                  <w:hideMark/>
                </w:tcPr>
                <w:p w14:paraId="7D7C174A" w14:textId="77777777" w:rsidR="00C0190C" w:rsidRPr="00A25D4D" w:rsidRDefault="00C0190C" w:rsidP="008F13CC">
                  <w:pPr>
                    <w:jc w:val="left"/>
                  </w:pPr>
                  <w:r w:rsidRPr="00A25D4D">
                    <w:t xml:space="preserve">Mast </w:t>
                  </w:r>
                </w:p>
              </w:tc>
            </w:tr>
            <w:tr w:rsidR="00C0190C" w:rsidRPr="00A25D4D" w14:paraId="28DFE8E7" w14:textId="77777777" w:rsidTr="00C0190C">
              <w:trPr>
                <w:tblHeader/>
                <w:tblCellSpacing w:w="0" w:type="dxa"/>
              </w:trPr>
              <w:tc>
                <w:tcPr>
                  <w:tcW w:w="360" w:type="dxa"/>
                  <w:hideMark/>
                </w:tcPr>
                <w:p w14:paraId="4F4AEE47" w14:textId="77777777" w:rsidR="00C0190C" w:rsidRPr="00A25D4D" w:rsidRDefault="00C0190C" w:rsidP="008F13CC">
                  <w:pPr>
                    <w:jc w:val="left"/>
                  </w:pPr>
                  <w:r w:rsidRPr="00A25D4D">
                    <w:t> </w:t>
                  </w:r>
                </w:p>
              </w:tc>
              <w:tc>
                <w:tcPr>
                  <w:tcW w:w="1500" w:type="dxa"/>
                  <w:hideMark/>
                </w:tcPr>
                <w:p w14:paraId="08A3FA9B" w14:textId="77777777" w:rsidR="00C0190C" w:rsidRPr="00A25D4D" w:rsidRDefault="00C0190C" w:rsidP="008F13CC">
                  <w:pPr>
                    <w:jc w:val="left"/>
                  </w:pPr>
                  <w:r w:rsidRPr="00A25D4D">
                    <w:t>Definitie:</w:t>
                  </w:r>
                </w:p>
              </w:tc>
              <w:tc>
                <w:tcPr>
                  <w:tcW w:w="0" w:type="auto"/>
                  <w:hideMark/>
                </w:tcPr>
                <w:p w14:paraId="15D1B380" w14:textId="77777777" w:rsidR="00C0190C" w:rsidRPr="00A25D4D" w:rsidRDefault="00C0190C" w:rsidP="008F13CC">
                  <w:pPr>
                    <w:jc w:val="left"/>
                  </w:pPr>
                  <w:r w:rsidRPr="00A25D4D">
                    <w:t xml:space="preserve">Eenvoudig mast-object dat dienst kan doen als drager van nutsvoorzieningenobjecten van een of meer </w:t>
                  </w:r>
                  <w:proofErr w:type="spellStart"/>
                  <w:r w:rsidRPr="00A25D4D">
                    <w:t>nutsvoorzieningnetten</w:t>
                  </w:r>
                  <w:proofErr w:type="spellEnd"/>
                  <w:r w:rsidRPr="00A25D4D">
                    <w:t xml:space="preserve"> </w:t>
                  </w:r>
                </w:p>
              </w:tc>
            </w:tr>
            <w:tr w:rsidR="00C0190C" w:rsidRPr="00A25D4D" w14:paraId="1B7D416F" w14:textId="77777777" w:rsidTr="00C0190C">
              <w:trPr>
                <w:tblHeader/>
                <w:tblCellSpacing w:w="0" w:type="dxa"/>
              </w:trPr>
              <w:tc>
                <w:tcPr>
                  <w:tcW w:w="360" w:type="dxa"/>
                  <w:hideMark/>
                </w:tcPr>
                <w:p w14:paraId="30F6B09F" w14:textId="77777777" w:rsidR="00C0190C" w:rsidRPr="00A25D4D" w:rsidRDefault="00C0190C" w:rsidP="008F13CC">
                  <w:pPr>
                    <w:jc w:val="left"/>
                  </w:pPr>
                  <w:r w:rsidRPr="00A25D4D">
                    <w:t> </w:t>
                  </w:r>
                </w:p>
              </w:tc>
              <w:tc>
                <w:tcPr>
                  <w:tcW w:w="1500" w:type="dxa"/>
                  <w:hideMark/>
                </w:tcPr>
                <w:p w14:paraId="02E2A147" w14:textId="77777777" w:rsidR="00C0190C" w:rsidRPr="00A25D4D" w:rsidRDefault="00C0190C" w:rsidP="008F13CC">
                  <w:pPr>
                    <w:jc w:val="left"/>
                  </w:pPr>
                  <w:r w:rsidRPr="00A25D4D">
                    <w:t>Herkomst:</w:t>
                  </w:r>
                </w:p>
              </w:tc>
              <w:tc>
                <w:tcPr>
                  <w:tcW w:w="0" w:type="auto"/>
                  <w:hideMark/>
                </w:tcPr>
                <w:p w14:paraId="4B51C848" w14:textId="77777777" w:rsidR="00C0190C" w:rsidRPr="00A25D4D" w:rsidRDefault="00C0190C" w:rsidP="008F13CC">
                  <w:pPr>
                    <w:jc w:val="left"/>
                  </w:pPr>
                  <w:r w:rsidRPr="00A25D4D">
                    <w:t>Inspire</w:t>
                  </w:r>
                </w:p>
              </w:tc>
            </w:tr>
            <w:tr w:rsidR="00C0190C" w:rsidRPr="00A25D4D" w14:paraId="3080821B" w14:textId="77777777" w:rsidTr="00C0190C">
              <w:trPr>
                <w:tblHeader/>
                <w:tblCellSpacing w:w="0" w:type="dxa"/>
              </w:trPr>
              <w:tc>
                <w:tcPr>
                  <w:tcW w:w="360" w:type="dxa"/>
                  <w:hideMark/>
                </w:tcPr>
                <w:p w14:paraId="2F44108C" w14:textId="77777777" w:rsidR="00C0190C" w:rsidRPr="00A25D4D" w:rsidRDefault="00C0190C" w:rsidP="008F13CC">
                  <w:pPr>
                    <w:jc w:val="left"/>
                  </w:pPr>
                  <w:r w:rsidRPr="00A25D4D">
                    <w:t> </w:t>
                  </w:r>
                </w:p>
              </w:tc>
              <w:tc>
                <w:tcPr>
                  <w:tcW w:w="1500" w:type="dxa"/>
                  <w:hideMark/>
                </w:tcPr>
                <w:p w14:paraId="613BA0CD" w14:textId="77777777" w:rsidR="00C0190C" w:rsidRPr="00A25D4D" w:rsidRDefault="00C0190C" w:rsidP="008F13CC">
                  <w:pPr>
                    <w:jc w:val="left"/>
                  </w:pPr>
                  <w:r w:rsidRPr="00A25D4D">
                    <w:t>Subtype van:</w:t>
                  </w:r>
                </w:p>
              </w:tc>
              <w:tc>
                <w:tcPr>
                  <w:tcW w:w="0" w:type="auto"/>
                  <w:hideMark/>
                </w:tcPr>
                <w:p w14:paraId="4794BF6D" w14:textId="77777777" w:rsidR="00C0190C" w:rsidRPr="00A25D4D" w:rsidRDefault="00C0190C" w:rsidP="008F13CC">
                  <w:pPr>
                    <w:jc w:val="left"/>
                  </w:pPr>
                  <w:proofErr w:type="spellStart"/>
                  <w:r w:rsidRPr="00A25D4D">
                    <w:t>ContainerLeidingelement</w:t>
                  </w:r>
                  <w:proofErr w:type="spellEnd"/>
                  <w:r w:rsidRPr="00A25D4D">
                    <w:t xml:space="preserve">, </w:t>
                  </w:r>
                  <w:proofErr w:type="spellStart"/>
                  <w:r w:rsidRPr="00A25D4D">
                    <w:t>Pole</w:t>
                  </w:r>
                  <w:proofErr w:type="spellEnd"/>
                </w:p>
              </w:tc>
            </w:tr>
            <w:tr w:rsidR="00C0190C" w:rsidRPr="00A25D4D" w14:paraId="553F85B1" w14:textId="77777777" w:rsidTr="00C0190C">
              <w:trPr>
                <w:tblHeader/>
                <w:tblCellSpacing w:w="0" w:type="dxa"/>
              </w:trPr>
              <w:tc>
                <w:tcPr>
                  <w:tcW w:w="360" w:type="dxa"/>
                  <w:hideMark/>
                </w:tcPr>
                <w:p w14:paraId="4D0C008D" w14:textId="77777777" w:rsidR="00C0190C" w:rsidRPr="00A25D4D" w:rsidRDefault="00C0190C" w:rsidP="008F13CC">
                  <w:pPr>
                    <w:jc w:val="left"/>
                  </w:pPr>
                  <w:r w:rsidRPr="00A25D4D">
                    <w:t> </w:t>
                  </w:r>
                </w:p>
              </w:tc>
              <w:tc>
                <w:tcPr>
                  <w:tcW w:w="1500" w:type="dxa"/>
                  <w:hideMark/>
                </w:tcPr>
                <w:p w14:paraId="607E0AA5" w14:textId="77777777" w:rsidR="00C0190C" w:rsidRPr="00A25D4D" w:rsidRDefault="00C0190C" w:rsidP="008F13CC">
                  <w:pPr>
                    <w:jc w:val="left"/>
                  </w:pPr>
                  <w:r w:rsidRPr="00A25D4D">
                    <w:t>Stereotypes:</w:t>
                  </w:r>
                </w:p>
              </w:tc>
              <w:tc>
                <w:tcPr>
                  <w:tcW w:w="0" w:type="auto"/>
                  <w:hideMark/>
                </w:tcPr>
                <w:p w14:paraId="5E6B4B9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0F8CD18" w14:textId="77777777" w:rsidR="00C0190C" w:rsidRPr="00A25D4D" w:rsidRDefault="00C0190C" w:rsidP="008F13CC">
            <w:pPr>
              <w:jc w:val="left"/>
            </w:pPr>
          </w:p>
        </w:tc>
      </w:tr>
      <w:tr w:rsidR="00EF6C54" w:rsidRPr="00A25D4D" w14:paraId="5E6E229A" w14:textId="77777777" w:rsidTr="00EF6C54">
        <w:trPr>
          <w:tblCellSpacing w:w="0" w:type="dxa"/>
          <w:ins w:id="721" w:author="Paul Janssen" w:date="2020-06-10T18:02:00Z"/>
          <w:trPrChange w:id="722" w:author="Paul Janssen" w:date="2020-06-10T18:02: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723" w:author="Paul Janssen" w:date="2020-06-10T18:02:00Z">
              <w:tcPr>
                <w:tcW w:w="0" w:type="auto"/>
                <w:tcBorders>
                  <w:top w:val="outset" w:sz="6" w:space="0" w:color="auto"/>
                  <w:left w:val="outset" w:sz="6" w:space="0" w:color="auto"/>
                  <w:bottom w:val="outset" w:sz="6" w:space="0" w:color="auto"/>
                  <w:right w:val="outset" w:sz="6" w:space="0" w:color="auto"/>
                </w:tcBorders>
              </w:tcPr>
            </w:tcPrChange>
          </w:tcPr>
          <w:p w14:paraId="0860624B" w14:textId="77777777" w:rsidR="00EF6C54" w:rsidRPr="00A25D4D" w:rsidRDefault="00EF6C54" w:rsidP="00EF6C54">
            <w:pPr>
              <w:jc w:val="left"/>
              <w:rPr>
                <w:ins w:id="724" w:author="Paul Janssen" w:date="2020-06-10T18:02:00Z"/>
              </w:rPr>
            </w:pPr>
            <w:proofErr w:type="spellStart"/>
            <w:ins w:id="725" w:author="Paul Janssen" w:date="2020-06-10T18:02: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68AB87C6" w14:textId="77777777" w:rsidTr="00B50B58">
              <w:trPr>
                <w:tblHeader/>
                <w:tblCellSpacing w:w="0" w:type="dxa"/>
                <w:ins w:id="726" w:author="Paul Janssen" w:date="2020-06-10T18:02:00Z"/>
              </w:trPr>
              <w:tc>
                <w:tcPr>
                  <w:tcW w:w="360" w:type="dxa"/>
                  <w:hideMark/>
                </w:tcPr>
                <w:p w14:paraId="74A78446" w14:textId="77777777" w:rsidR="00EF6C54" w:rsidRPr="00A25D4D" w:rsidRDefault="00EF6C54" w:rsidP="00EF6C54">
                  <w:pPr>
                    <w:jc w:val="left"/>
                    <w:rPr>
                      <w:ins w:id="727" w:author="Paul Janssen" w:date="2020-06-10T18:02:00Z"/>
                    </w:rPr>
                  </w:pPr>
                  <w:ins w:id="728" w:author="Paul Janssen" w:date="2020-06-10T18:02:00Z">
                    <w:r w:rsidRPr="00A25D4D">
                      <w:t> </w:t>
                    </w:r>
                  </w:ins>
                </w:p>
              </w:tc>
              <w:tc>
                <w:tcPr>
                  <w:tcW w:w="1500" w:type="dxa"/>
                  <w:hideMark/>
                </w:tcPr>
                <w:p w14:paraId="598A7800" w14:textId="77777777" w:rsidR="00EF6C54" w:rsidRPr="00A25D4D" w:rsidRDefault="00EF6C54" w:rsidP="00EF6C54">
                  <w:pPr>
                    <w:jc w:val="left"/>
                    <w:rPr>
                      <w:ins w:id="729" w:author="Paul Janssen" w:date="2020-06-10T18:02:00Z"/>
                    </w:rPr>
                  </w:pPr>
                  <w:ins w:id="730" w:author="Paul Janssen" w:date="2020-06-10T18:02:00Z">
                    <w:r w:rsidRPr="00A25D4D">
                      <w:t>Natuurlijke taal:</w:t>
                    </w:r>
                  </w:ins>
                </w:p>
              </w:tc>
              <w:tc>
                <w:tcPr>
                  <w:tcW w:w="0" w:type="auto"/>
                  <w:hideMark/>
                </w:tcPr>
                <w:p w14:paraId="302A7A88" w14:textId="77777777" w:rsidR="00EF6C54" w:rsidRPr="00A25D4D" w:rsidRDefault="00EF6C54" w:rsidP="00EF6C54">
                  <w:pPr>
                    <w:jc w:val="left"/>
                    <w:rPr>
                      <w:ins w:id="731" w:author="Paul Janssen" w:date="2020-06-10T18:02:00Z"/>
                    </w:rPr>
                  </w:pPr>
                  <w:ins w:id="732" w:author="Paul Janssen" w:date="2020-06-10T18:02:00Z">
                    <w:r>
                      <w:t>hoort bij maximaal 1 utiliteitsnet</w:t>
                    </w:r>
                  </w:ins>
                </w:p>
              </w:tc>
            </w:tr>
            <w:tr w:rsidR="00EF6C54" w:rsidRPr="00A25D4D" w14:paraId="1A90E829" w14:textId="77777777" w:rsidTr="00B50B58">
              <w:trPr>
                <w:tblHeader/>
                <w:tblCellSpacing w:w="0" w:type="dxa"/>
                <w:ins w:id="733" w:author="Paul Janssen" w:date="2020-06-10T18:02:00Z"/>
              </w:trPr>
              <w:tc>
                <w:tcPr>
                  <w:tcW w:w="360" w:type="dxa"/>
                  <w:hideMark/>
                </w:tcPr>
                <w:p w14:paraId="1784A501" w14:textId="77777777" w:rsidR="00EF6C54" w:rsidRPr="00A25D4D" w:rsidRDefault="00EF6C54" w:rsidP="00EF6C54">
                  <w:pPr>
                    <w:jc w:val="left"/>
                    <w:rPr>
                      <w:ins w:id="734" w:author="Paul Janssen" w:date="2020-06-10T18:02:00Z"/>
                    </w:rPr>
                  </w:pPr>
                  <w:ins w:id="735" w:author="Paul Janssen" w:date="2020-06-10T18:02:00Z">
                    <w:r w:rsidRPr="00A25D4D">
                      <w:t> </w:t>
                    </w:r>
                  </w:ins>
                </w:p>
              </w:tc>
              <w:tc>
                <w:tcPr>
                  <w:tcW w:w="1500" w:type="dxa"/>
                  <w:hideMark/>
                </w:tcPr>
                <w:p w14:paraId="56BAC452" w14:textId="77777777" w:rsidR="00EF6C54" w:rsidRPr="00A25D4D" w:rsidRDefault="00EF6C54" w:rsidP="00EF6C54">
                  <w:pPr>
                    <w:jc w:val="left"/>
                    <w:rPr>
                      <w:ins w:id="736" w:author="Paul Janssen" w:date="2020-06-10T18:02:00Z"/>
                    </w:rPr>
                  </w:pPr>
                  <w:ins w:id="737" w:author="Paul Janssen" w:date="2020-06-10T18:02:00Z">
                    <w:r w:rsidRPr="00A25D4D">
                      <w:t>OCL:</w:t>
                    </w:r>
                  </w:ins>
                </w:p>
              </w:tc>
              <w:tc>
                <w:tcPr>
                  <w:tcW w:w="0" w:type="auto"/>
                  <w:hideMark/>
                </w:tcPr>
                <w:p w14:paraId="560A5707" w14:textId="77777777" w:rsidR="00EF6C54" w:rsidRPr="00924D70" w:rsidRDefault="00EF6C54" w:rsidP="00EF6C54">
                  <w:pPr>
                    <w:autoSpaceDE w:val="0"/>
                    <w:autoSpaceDN w:val="0"/>
                    <w:adjustRightInd w:val="0"/>
                    <w:spacing w:after="80" w:line="240" w:lineRule="auto"/>
                    <w:jc w:val="left"/>
                    <w:rPr>
                      <w:ins w:id="738" w:author="Paul Janssen" w:date="2020-06-10T18:02:00Z"/>
                      <w:rFonts w:ascii="Calibri" w:hAnsi="Calibri" w:cs="Calibri"/>
                      <w:sz w:val="20"/>
                      <w:szCs w:val="20"/>
                    </w:rPr>
                  </w:pPr>
                  <w:proofErr w:type="spellStart"/>
                  <w:ins w:id="739" w:author="Paul Janssen" w:date="2020-06-10T18:02:00Z">
                    <w:r w:rsidRPr="00924D70">
                      <w:rPr>
                        <w:rFonts w:ascii="Calibri" w:hAnsi="Calibri" w:cs="Calibri"/>
                        <w:sz w:val="20"/>
                        <w:szCs w:val="20"/>
                      </w:rPr>
                      <w:t>inv</w:t>
                    </w:r>
                    <w:proofErr w:type="spellEnd"/>
                    <w:r w:rsidRPr="00924D70">
                      <w:rPr>
                        <w:rFonts w:ascii="Calibri" w:hAnsi="Calibri" w:cs="Calibri"/>
                        <w:sz w:val="20"/>
                        <w:szCs w:val="20"/>
                      </w:rPr>
                      <w:t>:</w:t>
                    </w:r>
                  </w:ins>
                </w:p>
                <w:p w14:paraId="65B98E31" w14:textId="77777777" w:rsidR="00EF6C54" w:rsidRPr="004C0A21" w:rsidRDefault="00EF6C54" w:rsidP="00EF6C54">
                  <w:pPr>
                    <w:autoSpaceDE w:val="0"/>
                    <w:autoSpaceDN w:val="0"/>
                    <w:adjustRightInd w:val="0"/>
                    <w:spacing w:after="80" w:line="240" w:lineRule="auto"/>
                    <w:jc w:val="left"/>
                    <w:rPr>
                      <w:ins w:id="740" w:author="Paul Janssen" w:date="2020-06-10T18:02:00Z"/>
                      <w:rFonts w:ascii="Calibri" w:hAnsi="Calibri" w:cs="Calibri"/>
                      <w:sz w:val="20"/>
                      <w:szCs w:val="20"/>
                    </w:rPr>
                  </w:pPr>
                  <w:proofErr w:type="spellStart"/>
                  <w:ins w:id="741" w:author="Paul Janssen" w:date="2020-06-10T18:02: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6EB2DA50" w14:textId="77777777" w:rsidR="00EF6C54" w:rsidRPr="00A25D4D" w:rsidRDefault="00EF6C54" w:rsidP="008F13CC">
            <w:pPr>
              <w:jc w:val="left"/>
              <w:rPr>
                <w:ins w:id="742" w:author="Paul Janssen" w:date="2020-06-10T18:02:00Z"/>
              </w:rPr>
            </w:pPr>
          </w:p>
        </w:tc>
      </w:tr>
    </w:tbl>
    <w:p w14:paraId="3E537F5C" w14:textId="77777777" w:rsidR="00C0190C" w:rsidRPr="00A25D4D" w:rsidRDefault="00C0190C" w:rsidP="008F13CC">
      <w:pPr>
        <w:pStyle w:val="Kop5"/>
        <w:jc w:val="left"/>
        <w:rPr>
          <w:sz w:val="16"/>
          <w:szCs w:val="16"/>
        </w:rPr>
      </w:pPr>
      <w:proofErr w:type="spellStart"/>
      <w:r w:rsidRPr="00A25D4D">
        <w:rPr>
          <w:sz w:val="16"/>
          <w:szCs w:val="16"/>
        </w:rPr>
        <w:t>OlieGasChemicalienPijpleiding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B3401F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449B867" w14:textId="77777777" w:rsidR="00C0190C" w:rsidRPr="00A25D4D" w:rsidRDefault="00C0190C" w:rsidP="008F13CC">
            <w:pPr>
              <w:jc w:val="left"/>
            </w:pPr>
            <w:proofErr w:type="spellStart"/>
            <w:r w:rsidRPr="00A25D4D">
              <w:rPr>
                <w:b/>
                <w:bCs/>
              </w:rPr>
              <w:t>OlieGasChemicalienPijpleiding</w:t>
            </w:r>
            <w:proofErr w:type="spellEnd"/>
          </w:p>
        </w:tc>
      </w:tr>
      <w:tr w:rsidR="00C0190C" w:rsidRPr="00A25D4D" w14:paraId="1C75E1D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E55B58" w14:textId="77777777" w:rsidTr="00C0190C">
              <w:trPr>
                <w:tblHeader/>
                <w:tblCellSpacing w:w="0" w:type="dxa"/>
              </w:trPr>
              <w:tc>
                <w:tcPr>
                  <w:tcW w:w="360" w:type="dxa"/>
                  <w:hideMark/>
                </w:tcPr>
                <w:p w14:paraId="553B28B5" w14:textId="77777777" w:rsidR="00C0190C" w:rsidRPr="00A25D4D" w:rsidRDefault="00C0190C" w:rsidP="008F13CC">
                  <w:pPr>
                    <w:jc w:val="left"/>
                  </w:pPr>
                  <w:r w:rsidRPr="00A25D4D">
                    <w:t> </w:t>
                  </w:r>
                </w:p>
              </w:tc>
              <w:tc>
                <w:tcPr>
                  <w:tcW w:w="1500" w:type="dxa"/>
                  <w:hideMark/>
                </w:tcPr>
                <w:p w14:paraId="59957D65" w14:textId="77777777" w:rsidR="00C0190C" w:rsidRPr="00A25D4D" w:rsidRDefault="00C0190C" w:rsidP="008F13CC">
                  <w:pPr>
                    <w:jc w:val="left"/>
                  </w:pPr>
                  <w:r w:rsidRPr="00A25D4D">
                    <w:t>Naam</w:t>
                  </w:r>
                </w:p>
              </w:tc>
              <w:tc>
                <w:tcPr>
                  <w:tcW w:w="0" w:type="auto"/>
                  <w:hideMark/>
                </w:tcPr>
                <w:p w14:paraId="56F87D22" w14:textId="77777777" w:rsidR="00C0190C" w:rsidRPr="00A25D4D" w:rsidRDefault="00C0190C" w:rsidP="008F13CC">
                  <w:pPr>
                    <w:jc w:val="left"/>
                  </w:pPr>
                  <w:proofErr w:type="spellStart"/>
                  <w:r w:rsidRPr="00A25D4D">
                    <w:t>OlieGasChemicalienPijpleiding</w:t>
                  </w:r>
                  <w:proofErr w:type="spellEnd"/>
                  <w:r w:rsidRPr="00A25D4D">
                    <w:t xml:space="preserve"> </w:t>
                  </w:r>
                </w:p>
              </w:tc>
            </w:tr>
            <w:tr w:rsidR="00C0190C" w:rsidRPr="00A25D4D" w14:paraId="6C262770" w14:textId="77777777" w:rsidTr="00C0190C">
              <w:trPr>
                <w:tblHeader/>
                <w:tblCellSpacing w:w="0" w:type="dxa"/>
              </w:trPr>
              <w:tc>
                <w:tcPr>
                  <w:tcW w:w="360" w:type="dxa"/>
                  <w:hideMark/>
                </w:tcPr>
                <w:p w14:paraId="1AEDF837" w14:textId="77777777" w:rsidR="00C0190C" w:rsidRPr="00A25D4D" w:rsidRDefault="00C0190C" w:rsidP="008F13CC">
                  <w:pPr>
                    <w:jc w:val="left"/>
                  </w:pPr>
                  <w:r w:rsidRPr="00A25D4D">
                    <w:t> </w:t>
                  </w:r>
                </w:p>
              </w:tc>
              <w:tc>
                <w:tcPr>
                  <w:tcW w:w="1500" w:type="dxa"/>
                  <w:hideMark/>
                </w:tcPr>
                <w:p w14:paraId="36582721" w14:textId="77777777" w:rsidR="00C0190C" w:rsidRPr="00A25D4D" w:rsidRDefault="00C0190C" w:rsidP="008F13CC">
                  <w:pPr>
                    <w:jc w:val="left"/>
                  </w:pPr>
                  <w:r w:rsidRPr="00A25D4D">
                    <w:t>Definitie:</w:t>
                  </w:r>
                </w:p>
              </w:tc>
              <w:tc>
                <w:tcPr>
                  <w:tcW w:w="0" w:type="auto"/>
                  <w:hideMark/>
                </w:tcPr>
                <w:p w14:paraId="6EE1EBF6" w14:textId="77777777" w:rsidR="00C0190C" w:rsidRPr="00A25D4D" w:rsidRDefault="00C0190C" w:rsidP="008F13CC">
                  <w:pPr>
                    <w:jc w:val="left"/>
                  </w:pPr>
                  <w:r w:rsidRPr="00A25D4D">
                    <w:t xml:space="preserve">Een pijpleiding voor het overbrengen van olie, gas of chemicaliën van de ene locatie naar een andere. </w:t>
                  </w:r>
                </w:p>
              </w:tc>
            </w:tr>
            <w:tr w:rsidR="00C0190C" w:rsidRPr="00A25D4D" w14:paraId="7D8FFBED" w14:textId="77777777" w:rsidTr="00C0190C">
              <w:trPr>
                <w:tblHeader/>
                <w:tblCellSpacing w:w="0" w:type="dxa"/>
              </w:trPr>
              <w:tc>
                <w:tcPr>
                  <w:tcW w:w="360" w:type="dxa"/>
                  <w:hideMark/>
                </w:tcPr>
                <w:p w14:paraId="0EC3E342" w14:textId="77777777" w:rsidR="00C0190C" w:rsidRPr="00A25D4D" w:rsidRDefault="00C0190C" w:rsidP="008F13CC">
                  <w:pPr>
                    <w:jc w:val="left"/>
                  </w:pPr>
                  <w:r w:rsidRPr="00A25D4D">
                    <w:t> </w:t>
                  </w:r>
                </w:p>
              </w:tc>
              <w:tc>
                <w:tcPr>
                  <w:tcW w:w="1500" w:type="dxa"/>
                  <w:hideMark/>
                </w:tcPr>
                <w:p w14:paraId="0BF2204A" w14:textId="77777777" w:rsidR="00C0190C" w:rsidRPr="00A25D4D" w:rsidRDefault="00C0190C" w:rsidP="008F13CC">
                  <w:pPr>
                    <w:jc w:val="left"/>
                  </w:pPr>
                  <w:r w:rsidRPr="00A25D4D">
                    <w:t>Herkomst:</w:t>
                  </w:r>
                </w:p>
              </w:tc>
              <w:tc>
                <w:tcPr>
                  <w:tcW w:w="0" w:type="auto"/>
                  <w:hideMark/>
                </w:tcPr>
                <w:p w14:paraId="62CD6B08" w14:textId="77777777" w:rsidR="00C0190C" w:rsidRPr="00A25D4D" w:rsidRDefault="00C0190C" w:rsidP="008F13CC">
                  <w:pPr>
                    <w:jc w:val="left"/>
                  </w:pPr>
                  <w:r w:rsidRPr="00A25D4D">
                    <w:t>Inspire</w:t>
                  </w:r>
                </w:p>
              </w:tc>
            </w:tr>
            <w:tr w:rsidR="00C0190C" w:rsidRPr="00A25D4D" w14:paraId="3E502A1E" w14:textId="77777777" w:rsidTr="00C0190C">
              <w:trPr>
                <w:tblHeader/>
                <w:tblCellSpacing w:w="0" w:type="dxa"/>
              </w:trPr>
              <w:tc>
                <w:tcPr>
                  <w:tcW w:w="360" w:type="dxa"/>
                  <w:hideMark/>
                </w:tcPr>
                <w:p w14:paraId="17C0B421" w14:textId="77777777" w:rsidR="00C0190C" w:rsidRPr="00A25D4D" w:rsidRDefault="00C0190C" w:rsidP="008F13CC">
                  <w:pPr>
                    <w:jc w:val="left"/>
                  </w:pPr>
                  <w:r w:rsidRPr="00A25D4D">
                    <w:t> </w:t>
                  </w:r>
                </w:p>
              </w:tc>
              <w:tc>
                <w:tcPr>
                  <w:tcW w:w="1500" w:type="dxa"/>
                  <w:hideMark/>
                </w:tcPr>
                <w:p w14:paraId="56CB015F" w14:textId="77777777" w:rsidR="00C0190C" w:rsidRPr="00A25D4D" w:rsidRDefault="00C0190C" w:rsidP="008F13CC">
                  <w:pPr>
                    <w:jc w:val="left"/>
                  </w:pPr>
                  <w:r w:rsidRPr="00A25D4D">
                    <w:t>Subtype van:</w:t>
                  </w:r>
                </w:p>
              </w:tc>
              <w:tc>
                <w:tcPr>
                  <w:tcW w:w="0" w:type="auto"/>
                  <w:hideMark/>
                </w:tcPr>
                <w:p w14:paraId="450079DF" w14:textId="77777777" w:rsidR="00C0190C" w:rsidRPr="00A25D4D" w:rsidRDefault="00C0190C" w:rsidP="008F13CC">
                  <w:pPr>
                    <w:jc w:val="left"/>
                  </w:pPr>
                  <w:proofErr w:type="spellStart"/>
                  <w:r w:rsidRPr="00A25D4D">
                    <w:t>OilGasChemicalsPipe</w:t>
                  </w:r>
                  <w:proofErr w:type="spellEnd"/>
                  <w:r w:rsidRPr="00A25D4D">
                    <w:t xml:space="preserve">, </w:t>
                  </w:r>
                  <w:proofErr w:type="spellStart"/>
                  <w:r w:rsidRPr="00A25D4D">
                    <w:t>KabelOfLeiding</w:t>
                  </w:r>
                  <w:proofErr w:type="spellEnd"/>
                  <w:r w:rsidRPr="00A25D4D">
                    <w:t xml:space="preserve">, </w:t>
                  </w:r>
                  <w:proofErr w:type="spellStart"/>
                  <w:r w:rsidRPr="00A25D4D">
                    <w:t>BuisSpecifiek</w:t>
                  </w:r>
                  <w:proofErr w:type="spellEnd"/>
                </w:p>
              </w:tc>
            </w:tr>
            <w:tr w:rsidR="00C0190C" w:rsidRPr="00A25D4D" w14:paraId="6F699455" w14:textId="77777777" w:rsidTr="00C0190C">
              <w:trPr>
                <w:tblHeader/>
                <w:tblCellSpacing w:w="0" w:type="dxa"/>
              </w:trPr>
              <w:tc>
                <w:tcPr>
                  <w:tcW w:w="360" w:type="dxa"/>
                  <w:hideMark/>
                </w:tcPr>
                <w:p w14:paraId="246C8D07" w14:textId="77777777" w:rsidR="00C0190C" w:rsidRPr="00A25D4D" w:rsidRDefault="00C0190C" w:rsidP="008F13CC">
                  <w:pPr>
                    <w:jc w:val="left"/>
                  </w:pPr>
                  <w:r w:rsidRPr="00A25D4D">
                    <w:t> </w:t>
                  </w:r>
                </w:p>
              </w:tc>
              <w:tc>
                <w:tcPr>
                  <w:tcW w:w="1500" w:type="dxa"/>
                  <w:hideMark/>
                </w:tcPr>
                <w:p w14:paraId="736B0DFF" w14:textId="77777777" w:rsidR="00C0190C" w:rsidRPr="00A25D4D" w:rsidRDefault="00C0190C" w:rsidP="008F13CC">
                  <w:pPr>
                    <w:jc w:val="left"/>
                  </w:pPr>
                  <w:r w:rsidRPr="00A25D4D">
                    <w:t>Stereotypes:</w:t>
                  </w:r>
                </w:p>
              </w:tc>
              <w:tc>
                <w:tcPr>
                  <w:tcW w:w="0" w:type="auto"/>
                  <w:hideMark/>
                </w:tcPr>
                <w:p w14:paraId="6D04E24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06C794A" w14:textId="77777777" w:rsidR="00C0190C" w:rsidRPr="00A25D4D" w:rsidRDefault="00C0190C" w:rsidP="008F13CC">
            <w:pPr>
              <w:jc w:val="left"/>
            </w:pPr>
          </w:p>
        </w:tc>
      </w:tr>
      <w:tr w:rsidR="00C0190C" w:rsidRPr="007060DF" w14:paraId="2A33936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65429A"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1745008" w14:textId="77777777" w:rsidTr="00C0190C">
              <w:trPr>
                <w:tblHeader/>
                <w:tblCellSpacing w:w="0" w:type="dxa"/>
              </w:trPr>
              <w:tc>
                <w:tcPr>
                  <w:tcW w:w="360" w:type="dxa"/>
                  <w:hideMark/>
                </w:tcPr>
                <w:p w14:paraId="54B8FDD0" w14:textId="77777777" w:rsidR="00C0190C" w:rsidRPr="00A25D4D" w:rsidRDefault="00C0190C" w:rsidP="008F13CC">
                  <w:pPr>
                    <w:jc w:val="left"/>
                  </w:pPr>
                  <w:r w:rsidRPr="00A25D4D">
                    <w:t> </w:t>
                  </w:r>
                </w:p>
              </w:tc>
              <w:tc>
                <w:tcPr>
                  <w:tcW w:w="1500" w:type="dxa"/>
                  <w:hideMark/>
                </w:tcPr>
                <w:p w14:paraId="57EDF5BE" w14:textId="77777777" w:rsidR="00C0190C" w:rsidRPr="00A25D4D" w:rsidRDefault="00C0190C" w:rsidP="008F13CC">
                  <w:pPr>
                    <w:jc w:val="left"/>
                  </w:pPr>
                  <w:r w:rsidRPr="00A25D4D">
                    <w:t>Natuurlijke taal:</w:t>
                  </w:r>
                </w:p>
              </w:tc>
              <w:tc>
                <w:tcPr>
                  <w:tcW w:w="0" w:type="auto"/>
                  <w:hideMark/>
                </w:tcPr>
                <w:p w14:paraId="5EF96A6A" w14:textId="77777777" w:rsidR="00C0190C" w:rsidRPr="00A25D4D" w:rsidRDefault="00C0190C" w:rsidP="008F13CC">
                  <w:pPr>
                    <w:jc w:val="left"/>
                  </w:pPr>
                  <w:r w:rsidRPr="00A25D4D">
                    <w:t xml:space="preserve">Optionele INSPIRE attributen die niet worden gebruikt </w:t>
                  </w:r>
                </w:p>
              </w:tc>
            </w:tr>
            <w:tr w:rsidR="00C0190C" w:rsidRPr="007060DF" w14:paraId="21378F71" w14:textId="77777777" w:rsidTr="00C0190C">
              <w:trPr>
                <w:tblHeader/>
                <w:tblCellSpacing w:w="0" w:type="dxa"/>
              </w:trPr>
              <w:tc>
                <w:tcPr>
                  <w:tcW w:w="360" w:type="dxa"/>
                  <w:hideMark/>
                </w:tcPr>
                <w:p w14:paraId="062F0F7D" w14:textId="77777777" w:rsidR="00C0190C" w:rsidRPr="00A25D4D" w:rsidRDefault="00C0190C" w:rsidP="008F13CC">
                  <w:pPr>
                    <w:jc w:val="left"/>
                  </w:pPr>
                  <w:r w:rsidRPr="00A25D4D">
                    <w:t> </w:t>
                  </w:r>
                </w:p>
              </w:tc>
              <w:tc>
                <w:tcPr>
                  <w:tcW w:w="1500" w:type="dxa"/>
                  <w:hideMark/>
                </w:tcPr>
                <w:p w14:paraId="5671D3F3" w14:textId="77777777" w:rsidR="00C0190C" w:rsidRPr="00A25D4D" w:rsidRDefault="00C0190C" w:rsidP="008F13CC">
                  <w:pPr>
                    <w:jc w:val="left"/>
                  </w:pPr>
                  <w:r w:rsidRPr="00A25D4D">
                    <w:t>OCL:</w:t>
                  </w:r>
                </w:p>
              </w:tc>
              <w:tc>
                <w:tcPr>
                  <w:tcW w:w="0" w:type="auto"/>
                  <w:hideMark/>
                </w:tcPr>
                <w:p w14:paraId="67DCEB30"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6B86B751" w14:textId="77777777" w:rsidR="00C0190C" w:rsidRPr="00A25D4D" w:rsidRDefault="00C0190C" w:rsidP="008F13CC">
            <w:pPr>
              <w:jc w:val="left"/>
              <w:rPr>
                <w:lang w:val="en-GB"/>
              </w:rPr>
            </w:pPr>
          </w:p>
        </w:tc>
      </w:tr>
      <w:tr w:rsidR="00C0190C" w:rsidRPr="00A25D4D" w14:paraId="2E2E840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AA2BA3"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4CA8F55" w14:textId="77777777" w:rsidTr="00C0190C">
              <w:trPr>
                <w:tblHeader/>
                <w:tblCellSpacing w:w="0" w:type="dxa"/>
              </w:trPr>
              <w:tc>
                <w:tcPr>
                  <w:tcW w:w="360" w:type="dxa"/>
                  <w:hideMark/>
                </w:tcPr>
                <w:p w14:paraId="7658CA8D" w14:textId="77777777" w:rsidR="00C0190C" w:rsidRPr="00A25D4D" w:rsidRDefault="00C0190C" w:rsidP="008F13CC">
                  <w:pPr>
                    <w:jc w:val="left"/>
                  </w:pPr>
                  <w:r w:rsidRPr="00A25D4D">
                    <w:t> </w:t>
                  </w:r>
                </w:p>
              </w:tc>
              <w:tc>
                <w:tcPr>
                  <w:tcW w:w="1500" w:type="dxa"/>
                  <w:hideMark/>
                </w:tcPr>
                <w:p w14:paraId="475F8838" w14:textId="77777777" w:rsidR="00C0190C" w:rsidRPr="00A25D4D" w:rsidRDefault="00C0190C" w:rsidP="008F13CC">
                  <w:pPr>
                    <w:jc w:val="left"/>
                  </w:pPr>
                  <w:r w:rsidRPr="00A25D4D">
                    <w:t>Natuurlijke taal:</w:t>
                  </w:r>
                </w:p>
              </w:tc>
              <w:tc>
                <w:tcPr>
                  <w:tcW w:w="0" w:type="auto"/>
                  <w:hideMark/>
                </w:tcPr>
                <w:p w14:paraId="36F9B612" w14:textId="77777777" w:rsidR="00C0190C" w:rsidRPr="00A25D4D" w:rsidRDefault="00C0190C" w:rsidP="008F13CC">
                  <w:pPr>
                    <w:jc w:val="left"/>
                  </w:pPr>
                  <w:r w:rsidRPr="00A25D4D">
                    <w:t xml:space="preserve">hoort bij maximaal 1 utiliteitsnet </w:t>
                  </w:r>
                </w:p>
              </w:tc>
            </w:tr>
            <w:tr w:rsidR="00C0190C" w:rsidRPr="00A25D4D" w14:paraId="7026BAAE" w14:textId="77777777" w:rsidTr="00C0190C">
              <w:trPr>
                <w:tblHeader/>
                <w:tblCellSpacing w:w="0" w:type="dxa"/>
              </w:trPr>
              <w:tc>
                <w:tcPr>
                  <w:tcW w:w="360" w:type="dxa"/>
                  <w:hideMark/>
                </w:tcPr>
                <w:p w14:paraId="09E96B9A" w14:textId="77777777" w:rsidR="00C0190C" w:rsidRPr="00A25D4D" w:rsidRDefault="00C0190C" w:rsidP="008F13CC">
                  <w:pPr>
                    <w:jc w:val="left"/>
                  </w:pPr>
                  <w:r w:rsidRPr="00A25D4D">
                    <w:t> </w:t>
                  </w:r>
                </w:p>
              </w:tc>
              <w:tc>
                <w:tcPr>
                  <w:tcW w:w="1500" w:type="dxa"/>
                  <w:hideMark/>
                </w:tcPr>
                <w:p w14:paraId="5AD19D81" w14:textId="77777777" w:rsidR="00C0190C" w:rsidRPr="00A25D4D" w:rsidRDefault="00C0190C" w:rsidP="008F13CC">
                  <w:pPr>
                    <w:jc w:val="left"/>
                  </w:pPr>
                  <w:r w:rsidRPr="00A25D4D">
                    <w:t>OCL:</w:t>
                  </w:r>
                </w:p>
              </w:tc>
              <w:tc>
                <w:tcPr>
                  <w:tcW w:w="0" w:type="auto"/>
                  <w:hideMark/>
                </w:tcPr>
                <w:p w14:paraId="36943E4C"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8D49395" w14:textId="77777777" w:rsidR="00C0190C" w:rsidRPr="00A25D4D" w:rsidRDefault="00C0190C" w:rsidP="008F13CC">
            <w:pPr>
              <w:jc w:val="left"/>
            </w:pPr>
          </w:p>
        </w:tc>
      </w:tr>
    </w:tbl>
    <w:p w14:paraId="498C1CFE" w14:textId="77777777" w:rsidR="00C0190C" w:rsidRPr="00A25D4D" w:rsidRDefault="00C0190C" w:rsidP="008F13CC">
      <w:pPr>
        <w:pStyle w:val="Kop5"/>
        <w:jc w:val="left"/>
        <w:rPr>
          <w:sz w:val="16"/>
          <w:szCs w:val="16"/>
        </w:rPr>
      </w:pPr>
      <w:proofErr w:type="spellStart"/>
      <w:r w:rsidRPr="00A25D4D">
        <w:rPr>
          <w:sz w:val="16"/>
          <w:szCs w:val="16"/>
        </w:rPr>
        <w:t>Orientatiepolygoon</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081169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F41204E" w14:textId="77777777" w:rsidR="00C0190C" w:rsidRPr="00A25D4D" w:rsidRDefault="00C0190C" w:rsidP="008F13CC">
            <w:pPr>
              <w:jc w:val="left"/>
            </w:pPr>
            <w:proofErr w:type="spellStart"/>
            <w:r w:rsidRPr="00A25D4D">
              <w:rPr>
                <w:b/>
                <w:bCs/>
              </w:rPr>
              <w:t>Orientatiepolygoon</w:t>
            </w:r>
            <w:proofErr w:type="spellEnd"/>
          </w:p>
        </w:tc>
      </w:tr>
      <w:tr w:rsidR="00C0190C" w:rsidRPr="00A25D4D" w14:paraId="6D9D833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E44520" w14:textId="77777777" w:rsidTr="00C0190C">
              <w:trPr>
                <w:tblHeader/>
                <w:tblCellSpacing w:w="0" w:type="dxa"/>
              </w:trPr>
              <w:tc>
                <w:tcPr>
                  <w:tcW w:w="360" w:type="dxa"/>
                  <w:hideMark/>
                </w:tcPr>
                <w:p w14:paraId="134D93C7" w14:textId="77777777" w:rsidR="00C0190C" w:rsidRPr="00A25D4D" w:rsidRDefault="00C0190C" w:rsidP="008F13CC">
                  <w:pPr>
                    <w:jc w:val="left"/>
                  </w:pPr>
                  <w:r w:rsidRPr="00A25D4D">
                    <w:t> </w:t>
                  </w:r>
                </w:p>
              </w:tc>
              <w:tc>
                <w:tcPr>
                  <w:tcW w:w="1500" w:type="dxa"/>
                  <w:hideMark/>
                </w:tcPr>
                <w:p w14:paraId="222AEDBF" w14:textId="77777777" w:rsidR="00C0190C" w:rsidRPr="00A25D4D" w:rsidRDefault="00C0190C" w:rsidP="008F13CC">
                  <w:pPr>
                    <w:jc w:val="left"/>
                  </w:pPr>
                  <w:r w:rsidRPr="00A25D4D">
                    <w:t>Naam</w:t>
                  </w:r>
                </w:p>
              </w:tc>
              <w:tc>
                <w:tcPr>
                  <w:tcW w:w="0" w:type="auto"/>
                  <w:hideMark/>
                </w:tcPr>
                <w:p w14:paraId="63EF718E" w14:textId="77777777" w:rsidR="00C0190C" w:rsidRPr="00A25D4D" w:rsidRDefault="00C0190C" w:rsidP="008F13CC">
                  <w:pPr>
                    <w:jc w:val="left"/>
                  </w:pPr>
                </w:p>
              </w:tc>
            </w:tr>
            <w:tr w:rsidR="00C0190C" w:rsidRPr="00A25D4D" w14:paraId="0F116363" w14:textId="77777777" w:rsidTr="00C0190C">
              <w:trPr>
                <w:tblHeader/>
                <w:tblCellSpacing w:w="0" w:type="dxa"/>
              </w:trPr>
              <w:tc>
                <w:tcPr>
                  <w:tcW w:w="360" w:type="dxa"/>
                  <w:hideMark/>
                </w:tcPr>
                <w:p w14:paraId="173CD616" w14:textId="77777777" w:rsidR="00C0190C" w:rsidRPr="00A25D4D" w:rsidRDefault="00C0190C" w:rsidP="008F13CC">
                  <w:pPr>
                    <w:jc w:val="left"/>
                  </w:pPr>
                  <w:r w:rsidRPr="00A25D4D">
                    <w:t> </w:t>
                  </w:r>
                </w:p>
              </w:tc>
              <w:tc>
                <w:tcPr>
                  <w:tcW w:w="1500" w:type="dxa"/>
                  <w:hideMark/>
                </w:tcPr>
                <w:p w14:paraId="13EDCE68" w14:textId="77777777" w:rsidR="00C0190C" w:rsidRPr="00A25D4D" w:rsidRDefault="00C0190C" w:rsidP="008F13CC">
                  <w:pPr>
                    <w:jc w:val="left"/>
                  </w:pPr>
                  <w:r w:rsidRPr="00A25D4D">
                    <w:t>Definitie:</w:t>
                  </w:r>
                </w:p>
              </w:tc>
              <w:tc>
                <w:tcPr>
                  <w:tcW w:w="0" w:type="auto"/>
                  <w:hideMark/>
                </w:tcPr>
                <w:p w14:paraId="2514190A" w14:textId="5631EF73" w:rsidR="00C0190C" w:rsidRPr="00A25D4D" w:rsidRDefault="00FE4B2F" w:rsidP="008F13CC">
                  <w:pPr>
                    <w:jc w:val="left"/>
                  </w:pPr>
                  <w:ins w:id="743" w:author="Paul Janssen" w:date="2020-07-06T15:42:00Z">
                    <w:r>
                      <w:t>Een oriëntatiepolygoon is de weergave door een opdrachtgever, grondroerder, aanbieder of bestuursorgaan van een aangesloten gebied, ten aanzien waarvan deze om gebiedsinformatie verzoekt met het oog op respectievelijk het voorbereiden van graafwerkzaamheden, het voorbereiden van een verzoek tot medegebruik of coördinatie van civiele werken, of ten behoeve van de hem opgedragen taak.</w:t>
                    </w:r>
                  </w:ins>
                  <w:del w:id="744" w:author="Paul Janssen" w:date="2020-07-06T15:42:00Z">
                    <w:r w:rsidR="00C0190C" w:rsidRPr="00A25D4D" w:rsidDel="00FE4B2F">
                      <w:delText xml:space="preserve">Gebied dat een persoon of organisatie tekent om daar informatie over kabels en leidingen van te ontvangen. </w:delText>
                    </w:r>
                  </w:del>
                </w:p>
              </w:tc>
            </w:tr>
            <w:tr w:rsidR="00C0190C" w:rsidRPr="00A25D4D" w14:paraId="7FA5ABDE" w14:textId="77777777" w:rsidTr="00C0190C">
              <w:trPr>
                <w:tblHeader/>
                <w:tblCellSpacing w:w="0" w:type="dxa"/>
              </w:trPr>
              <w:tc>
                <w:tcPr>
                  <w:tcW w:w="360" w:type="dxa"/>
                  <w:hideMark/>
                </w:tcPr>
                <w:p w14:paraId="291E7CC5" w14:textId="77777777" w:rsidR="00C0190C" w:rsidRPr="00A25D4D" w:rsidRDefault="00C0190C" w:rsidP="008F13CC">
                  <w:pPr>
                    <w:jc w:val="left"/>
                  </w:pPr>
                  <w:r w:rsidRPr="00A25D4D">
                    <w:t> </w:t>
                  </w:r>
                </w:p>
              </w:tc>
              <w:tc>
                <w:tcPr>
                  <w:tcW w:w="1500" w:type="dxa"/>
                  <w:hideMark/>
                </w:tcPr>
                <w:p w14:paraId="11A56710" w14:textId="77777777" w:rsidR="00C0190C" w:rsidRPr="00A25D4D" w:rsidRDefault="00C0190C" w:rsidP="008F13CC">
                  <w:pPr>
                    <w:jc w:val="left"/>
                  </w:pPr>
                  <w:r w:rsidRPr="00A25D4D">
                    <w:t>Subtype van:</w:t>
                  </w:r>
                </w:p>
              </w:tc>
              <w:tc>
                <w:tcPr>
                  <w:tcW w:w="0" w:type="auto"/>
                  <w:hideMark/>
                </w:tcPr>
                <w:p w14:paraId="116F8DF5" w14:textId="77777777" w:rsidR="00C0190C" w:rsidRPr="00A25D4D" w:rsidRDefault="00C0190C" w:rsidP="008F13CC">
                  <w:pPr>
                    <w:jc w:val="left"/>
                  </w:pPr>
                  <w:proofErr w:type="spellStart"/>
                  <w:r w:rsidRPr="00A25D4D">
                    <w:t>IMKLBasis</w:t>
                  </w:r>
                  <w:proofErr w:type="spellEnd"/>
                </w:p>
              </w:tc>
            </w:tr>
            <w:tr w:rsidR="00C0190C" w:rsidRPr="00A25D4D" w14:paraId="7320505F" w14:textId="77777777" w:rsidTr="00C0190C">
              <w:trPr>
                <w:tblHeader/>
                <w:tblCellSpacing w:w="0" w:type="dxa"/>
              </w:trPr>
              <w:tc>
                <w:tcPr>
                  <w:tcW w:w="360" w:type="dxa"/>
                  <w:hideMark/>
                </w:tcPr>
                <w:p w14:paraId="11BF68E0" w14:textId="77777777" w:rsidR="00C0190C" w:rsidRPr="00A25D4D" w:rsidRDefault="00C0190C" w:rsidP="008F13CC">
                  <w:pPr>
                    <w:jc w:val="left"/>
                  </w:pPr>
                  <w:r w:rsidRPr="00A25D4D">
                    <w:t> </w:t>
                  </w:r>
                </w:p>
              </w:tc>
              <w:tc>
                <w:tcPr>
                  <w:tcW w:w="1500" w:type="dxa"/>
                  <w:hideMark/>
                </w:tcPr>
                <w:p w14:paraId="77270B59" w14:textId="77777777" w:rsidR="00C0190C" w:rsidRPr="00A25D4D" w:rsidRDefault="00C0190C" w:rsidP="008F13CC">
                  <w:pPr>
                    <w:jc w:val="left"/>
                  </w:pPr>
                  <w:r w:rsidRPr="00A25D4D">
                    <w:t>Stereotypes:</w:t>
                  </w:r>
                </w:p>
              </w:tc>
              <w:tc>
                <w:tcPr>
                  <w:tcW w:w="0" w:type="auto"/>
                  <w:hideMark/>
                </w:tcPr>
                <w:p w14:paraId="2FEB5B74"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9B8478B" w14:textId="77777777" w:rsidR="00C0190C" w:rsidRPr="00A25D4D" w:rsidRDefault="00C0190C" w:rsidP="008F13CC">
            <w:pPr>
              <w:jc w:val="left"/>
            </w:pPr>
          </w:p>
        </w:tc>
      </w:tr>
      <w:tr w:rsidR="00C0190C" w:rsidRPr="00A25D4D" w14:paraId="06F69C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EC018D8"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70791AE" w14:textId="77777777" w:rsidTr="00C0190C">
              <w:trPr>
                <w:tblHeader/>
                <w:tblCellSpacing w:w="0" w:type="dxa"/>
              </w:trPr>
              <w:tc>
                <w:tcPr>
                  <w:tcW w:w="360" w:type="dxa"/>
                  <w:hideMark/>
                </w:tcPr>
                <w:p w14:paraId="3A85E91E" w14:textId="77777777" w:rsidR="00C0190C" w:rsidRPr="00A25D4D" w:rsidRDefault="00C0190C" w:rsidP="008F13CC">
                  <w:pPr>
                    <w:jc w:val="left"/>
                  </w:pPr>
                  <w:r w:rsidRPr="00A25D4D">
                    <w:t> </w:t>
                  </w:r>
                </w:p>
              </w:tc>
              <w:tc>
                <w:tcPr>
                  <w:tcW w:w="1500" w:type="dxa"/>
                  <w:hideMark/>
                </w:tcPr>
                <w:p w14:paraId="3E4CE4C9" w14:textId="77777777" w:rsidR="00C0190C" w:rsidRPr="00A25D4D" w:rsidRDefault="00C0190C" w:rsidP="008F13CC">
                  <w:pPr>
                    <w:jc w:val="left"/>
                  </w:pPr>
                  <w:r w:rsidRPr="00A25D4D">
                    <w:t>Type:</w:t>
                  </w:r>
                </w:p>
              </w:tc>
              <w:tc>
                <w:tcPr>
                  <w:tcW w:w="0" w:type="auto"/>
                  <w:hideMark/>
                </w:tcPr>
                <w:p w14:paraId="26F1D866" w14:textId="77777777" w:rsidR="00C0190C" w:rsidRPr="00A25D4D" w:rsidRDefault="00C0190C" w:rsidP="008F13CC">
                  <w:pPr>
                    <w:jc w:val="left"/>
                  </w:pPr>
                  <w:proofErr w:type="spellStart"/>
                  <w:r w:rsidRPr="00A25D4D">
                    <w:t>GM_Surface</w:t>
                  </w:r>
                  <w:proofErr w:type="spellEnd"/>
                </w:p>
              </w:tc>
            </w:tr>
            <w:tr w:rsidR="00C0190C" w:rsidRPr="00A25D4D" w14:paraId="24B46C45" w14:textId="77777777" w:rsidTr="00C0190C">
              <w:trPr>
                <w:tblHeader/>
                <w:tblCellSpacing w:w="0" w:type="dxa"/>
              </w:trPr>
              <w:tc>
                <w:tcPr>
                  <w:tcW w:w="360" w:type="dxa"/>
                  <w:hideMark/>
                </w:tcPr>
                <w:p w14:paraId="686C84C5" w14:textId="77777777" w:rsidR="00C0190C" w:rsidRPr="00A25D4D" w:rsidRDefault="00C0190C" w:rsidP="008F13CC">
                  <w:pPr>
                    <w:jc w:val="left"/>
                  </w:pPr>
                  <w:r w:rsidRPr="00A25D4D">
                    <w:t> </w:t>
                  </w:r>
                </w:p>
              </w:tc>
              <w:tc>
                <w:tcPr>
                  <w:tcW w:w="1500" w:type="dxa"/>
                  <w:hideMark/>
                </w:tcPr>
                <w:p w14:paraId="262E5B20" w14:textId="77777777" w:rsidR="00C0190C" w:rsidRPr="00A25D4D" w:rsidRDefault="00C0190C" w:rsidP="008F13CC">
                  <w:pPr>
                    <w:jc w:val="left"/>
                  </w:pPr>
                  <w:r w:rsidRPr="00A25D4D">
                    <w:t>Naam</w:t>
                  </w:r>
                </w:p>
              </w:tc>
              <w:tc>
                <w:tcPr>
                  <w:tcW w:w="0" w:type="auto"/>
                  <w:hideMark/>
                </w:tcPr>
                <w:p w14:paraId="5B6AA122" w14:textId="77777777" w:rsidR="00C0190C" w:rsidRPr="00A25D4D" w:rsidRDefault="00C0190C" w:rsidP="008F13CC">
                  <w:pPr>
                    <w:jc w:val="left"/>
                  </w:pPr>
                </w:p>
              </w:tc>
            </w:tr>
            <w:tr w:rsidR="00C0190C" w:rsidRPr="00A25D4D" w14:paraId="447EFD63" w14:textId="77777777" w:rsidTr="00C0190C">
              <w:trPr>
                <w:tblHeader/>
                <w:tblCellSpacing w:w="0" w:type="dxa"/>
              </w:trPr>
              <w:tc>
                <w:tcPr>
                  <w:tcW w:w="360" w:type="dxa"/>
                  <w:hideMark/>
                </w:tcPr>
                <w:p w14:paraId="38AA6184" w14:textId="77777777" w:rsidR="00C0190C" w:rsidRPr="00A25D4D" w:rsidRDefault="00C0190C" w:rsidP="008F13CC">
                  <w:pPr>
                    <w:jc w:val="left"/>
                  </w:pPr>
                  <w:r w:rsidRPr="00A25D4D">
                    <w:t> </w:t>
                  </w:r>
                </w:p>
              </w:tc>
              <w:tc>
                <w:tcPr>
                  <w:tcW w:w="1500" w:type="dxa"/>
                  <w:hideMark/>
                </w:tcPr>
                <w:p w14:paraId="7B6BE59B" w14:textId="77777777" w:rsidR="00C0190C" w:rsidRPr="00A25D4D" w:rsidRDefault="00C0190C" w:rsidP="008F13CC">
                  <w:pPr>
                    <w:jc w:val="left"/>
                  </w:pPr>
                  <w:r w:rsidRPr="00A25D4D">
                    <w:t>Definitie:</w:t>
                  </w:r>
                </w:p>
              </w:tc>
              <w:tc>
                <w:tcPr>
                  <w:tcW w:w="0" w:type="auto"/>
                  <w:hideMark/>
                </w:tcPr>
                <w:p w14:paraId="755477A5" w14:textId="16BE8E58" w:rsidR="00C0190C" w:rsidRPr="00A25D4D" w:rsidRDefault="00C0190C" w:rsidP="008F13CC">
                  <w:pPr>
                    <w:jc w:val="left"/>
                  </w:pPr>
                  <w:r w:rsidRPr="00A25D4D">
                    <w:t xml:space="preserve">De geometrie van het gebied (een polygoon) dat een persoon of organisatie tekent om daar informatie over kabels en leidingen van te ontvangen. </w:t>
                  </w:r>
                </w:p>
              </w:tc>
            </w:tr>
            <w:tr w:rsidR="00C0190C" w:rsidRPr="00A25D4D" w14:paraId="2C252FB3" w14:textId="77777777" w:rsidTr="00C0190C">
              <w:trPr>
                <w:tblHeader/>
                <w:tblCellSpacing w:w="0" w:type="dxa"/>
              </w:trPr>
              <w:tc>
                <w:tcPr>
                  <w:tcW w:w="360" w:type="dxa"/>
                  <w:hideMark/>
                </w:tcPr>
                <w:p w14:paraId="56CB8FF6" w14:textId="77777777" w:rsidR="00C0190C" w:rsidRPr="00A25D4D" w:rsidRDefault="00C0190C" w:rsidP="008F13CC">
                  <w:pPr>
                    <w:jc w:val="left"/>
                  </w:pPr>
                  <w:r w:rsidRPr="00A25D4D">
                    <w:t> </w:t>
                  </w:r>
                </w:p>
              </w:tc>
              <w:tc>
                <w:tcPr>
                  <w:tcW w:w="1500" w:type="dxa"/>
                  <w:hideMark/>
                </w:tcPr>
                <w:p w14:paraId="5A5EB7C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BCCD84" w14:textId="77777777" w:rsidR="00C0190C" w:rsidRPr="00A25D4D" w:rsidRDefault="00C0190C" w:rsidP="008F13CC">
                  <w:pPr>
                    <w:jc w:val="left"/>
                  </w:pPr>
                  <w:r w:rsidRPr="00A25D4D">
                    <w:t>1</w:t>
                  </w:r>
                </w:p>
              </w:tc>
            </w:tr>
          </w:tbl>
          <w:p w14:paraId="29A3AB7D" w14:textId="77777777" w:rsidR="00C0190C" w:rsidRPr="00A25D4D" w:rsidRDefault="00C0190C" w:rsidP="008F13CC">
            <w:pPr>
              <w:jc w:val="left"/>
            </w:pPr>
          </w:p>
        </w:tc>
      </w:tr>
    </w:tbl>
    <w:p w14:paraId="3DDE95EB" w14:textId="77777777" w:rsidR="00C0190C" w:rsidRPr="00A25D4D" w:rsidRDefault="00C0190C" w:rsidP="008F13CC">
      <w:pPr>
        <w:pStyle w:val="Kop5"/>
        <w:jc w:val="left"/>
        <w:rPr>
          <w:sz w:val="16"/>
          <w:szCs w:val="16"/>
        </w:rPr>
      </w:pPr>
      <w:r w:rsidRPr="00A25D4D">
        <w:rPr>
          <w:sz w:val="16"/>
          <w:szCs w:val="16"/>
        </w:rPr>
        <w:t>Overig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111709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F2A33C9" w14:textId="77777777" w:rsidR="00C0190C" w:rsidRPr="00A25D4D" w:rsidRDefault="00C0190C" w:rsidP="008F13CC">
            <w:pPr>
              <w:jc w:val="left"/>
            </w:pPr>
            <w:r w:rsidRPr="00A25D4D">
              <w:rPr>
                <w:b/>
                <w:bCs/>
              </w:rPr>
              <w:t>Overig</w:t>
            </w:r>
          </w:p>
        </w:tc>
      </w:tr>
      <w:tr w:rsidR="00C0190C" w:rsidRPr="00A25D4D" w14:paraId="5551E3B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639607" w14:textId="77777777" w:rsidTr="00C0190C">
              <w:trPr>
                <w:tblHeader/>
                <w:tblCellSpacing w:w="0" w:type="dxa"/>
              </w:trPr>
              <w:tc>
                <w:tcPr>
                  <w:tcW w:w="360" w:type="dxa"/>
                  <w:hideMark/>
                </w:tcPr>
                <w:p w14:paraId="051886FB" w14:textId="77777777" w:rsidR="00C0190C" w:rsidRPr="00A25D4D" w:rsidRDefault="00C0190C" w:rsidP="008F13CC">
                  <w:pPr>
                    <w:jc w:val="left"/>
                  </w:pPr>
                  <w:r w:rsidRPr="00A25D4D">
                    <w:t> </w:t>
                  </w:r>
                </w:p>
              </w:tc>
              <w:tc>
                <w:tcPr>
                  <w:tcW w:w="1500" w:type="dxa"/>
                  <w:hideMark/>
                </w:tcPr>
                <w:p w14:paraId="18FEFAEA" w14:textId="77777777" w:rsidR="00C0190C" w:rsidRPr="00A25D4D" w:rsidRDefault="00C0190C" w:rsidP="008F13CC">
                  <w:pPr>
                    <w:jc w:val="left"/>
                  </w:pPr>
                  <w:r w:rsidRPr="00A25D4D">
                    <w:t>Naam</w:t>
                  </w:r>
                </w:p>
              </w:tc>
              <w:tc>
                <w:tcPr>
                  <w:tcW w:w="0" w:type="auto"/>
                  <w:hideMark/>
                </w:tcPr>
                <w:p w14:paraId="08ECB189" w14:textId="77777777" w:rsidR="00C0190C" w:rsidRPr="00A25D4D" w:rsidRDefault="00C0190C" w:rsidP="008F13CC">
                  <w:pPr>
                    <w:jc w:val="left"/>
                  </w:pPr>
                </w:p>
              </w:tc>
            </w:tr>
            <w:tr w:rsidR="00C0190C" w:rsidRPr="00A25D4D" w14:paraId="17EF82D0" w14:textId="77777777" w:rsidTr="00C0190C">
              <w:trPr>
                <w:tblHeader/>
                <w:tblCellSpacing w:w="0" w:type="dxa"/>
              </w:trPr>
              <w:tc>
                <w:tcPr>
                  <w:tcW w:w="360" w:type="dxa"/>
                  <w:hideMark/>
                </w:tcPr>
                <w:p w14:paraId="367F92C3" w14:textId="77777777" w:rsidR="00C0190C" w:rsidRPr="00A25D4D" w:rsidRDefault="00C0190C" w:rsidP="008F13CC">
                  <w:pPr>
                    <w:jc w:val="left"/>
                  </w:pPr>
                  <w:r w:rsidRPr="00A25D4D">
                    <w:t> </w:t>
                  </w:r>
                </w:p>
              </w:tc>
              <w:tc>
                <w:tcPr>
                  <w:tcW w:w="1500" w:type="dxa"/>
                  <w:hideMark/>
                </w:tcPr>
                <w:p w14:paraId="572E255F" w14:textId="77777777" w:rsidR="00C0190C" w:rsidRPr="00A25D4D" w:rsidRDefault="00C0190C" w:rsidP="008F13CC">
                  <w:pPr>
                    <w:jc w:val="left"/>
                  </w:pPr>
                  <w:r w:rsidRPr="00A25D4D">
                    <w:t>Definitie:</w:t>
                  </w:r>
                </w:p>
              </w:tc>
              <w:tc>
                <w:tcPr>
                  <w:tcW w:w="0" w:type="auto"/>
                  <w:hideMark/>
                </w:tcPr>
                <w:p w14:paraId="205C81E2" w14:textId="77777777" w:rsidR="00C0190C" w:rsidRPr="00A25D4D" w:rsidRDefault="00C0190C" w:rsidP="008F13CC">
                  <w:pPr>
                    <w:jc w:val="left"/>
                  </w:pPr>
                  <w:r w:rsidRPr="00A25D4D">
                    <w:t xml:space="preserve">Een type kabel of leiding die niet onder de andere benoemde typen valt. </w:t>
                  </w:r>
                </w:p>
              </w:tc>
            </w:tr>
            <w:tr w:rsidR="00C0190C" w:rsidRPr="00A25D4D" w14:paraId="7A6E4727" w14:textId="77777777" w:rsidTr="00C0190C">
              <w:trPr>
                <w:tblHeader/>
                <w:tblCellSpacing w:w="0" w:type="dxa"/>
              </w:trPr>
              <w:tc>
                <w:tcPr>
                  <w:tcW w:w="360" w:type="dxa"/>
                  <w:hideMark/>
                </w:tcPr>
                <w:p w14:paraId="5A7A1285" w14:textId="77777777" w:rsidR="00C0190C" w:rsidRPr="00A25D4D" w:rsidRDefault="00C0190C" w:rsidP="008F13CC">
                  <w:pPr>
                    <w:jc w:val="left"/>
                  </w:pPr>
                  <w:r w:rsidRPr="00A25D4D">
                    <w:t> </w:t>
                  </w:r>
                </w:p>
              </w:tc>
              <w:tc>
                <w:tcPr>
                  <w:tcW w:w="1500" w:type="dxa"/>
                  <w:hideMark/>
                </w:tcPr>
                <w:p w14:paraId="1825518F" w14:textId="77777777" w:rsidR="00C0190C" w:rsidRPr="00A25D4D" w:rsidRDefault="00C0190C" w:rsidP="008F13CC">
                  <w:pPr>
                    <w:jc w:val="left"/>
                  </w:pPr>
                  <w:r w:rsidRPr="00A25D4D">
                    <w:t>Herkomst:</w:t>
                  </w:r>
                </w:p>
              </w:tc>
              <w:tc>
                <w:tcPr>
                  <w:tcW w:w="0" w:type="auto"/>
                  <w:hideMark/>
                </w:tcPr>
                <w:p w14:paraId="6AB69B3C" w14:textId="77777777" w:rsidR="00C0190C" w:rsidRPr="00A25D4D" w:rsidRDefault="00C0190C" w:rsidP="008F13CC">
                  <w:pPr>
                    <w:jc w:val="left"/>
                  </w:pPr>
                  <w:r w:rsidRPr="00A25D4D">
                    <w:t>IMKL</w:t>
                  </w:r>
                </w:p>
              </w:tc>
            </w:tr>
            <w:tr w:rsidR="00C0190C" w:rsidRPr="00A25D4D" w14:paraId="105D6CCA" w14:textId="77777777" w:rsidTr="00C0190C">
              <w:trPr>
                <w:tblHeader/>
                <w:tblCellSpacing w:w="0" w:type="dxa"/>
              </w:trPr>
              <w:tc>
                <w:tcPr>
                  <w:tcW w:w="360" w:type="dxa"/>
                  <w:hideMark/>
                </w:tcPr>
                <w:p w14:paraId="73AC94C2" w14:textId="77777777" w:rsidR="00C0190C" w:rsidRPr="00A25D4D" w:rsidRDefault="00C0190C" w:rsidP="008F13CC">
                  <w:pPr>
                    <w:jc w:val="left"/>
                  </w:pPr>
                  <w:r w:rsidRPr="00A25D4D">
                    <w:t> </w:t>
                  </w:r>
                </w:p>
              </w:tc>
              <w:tc>
                <w:tcPr>
                  <w:tcW w:w="1500" w:type="dxa"/>
                  <w:hideMark/>
                </w:tcPr>
                <w:p w14:paraId="3ED3BE67" w14:textId="77777777" w:rsidR="00C0190C" w:rsidRPr="00A25D4D" w:rsidRDefault="00C0190C" w:rsidP="008F13CC">
                  <w:pPr>
                    <w:jc w:val="left"/>
                  </w:pPr>
                  <w:r w:rsidRPr="00A25D4D">
                    <w:t>Subtype van:</w:t>
                  </w:r>
                </w:p>
              </w:tc>
              <w:tc>
                <w:tcPr>
                  <w:tcW w:w="0" w:type="auto"/>
                  <w:hideMark/>
                </w:tcPr>
                <w:p w14:paraId="5C3C4CDC" w14:textId="77777777" w:rsidR="00C0190C" w:rsidRPr="00A25D4D" w:rsidRDefault="00C0190C" w:rsidP="008F13CC">
                  <w:pPr>
                    <w:jc w:val="left"/>
                  </w:pPr>
                  <w:proofErr w:type="spellStart"/>
                  <w:r w:rsidRPr="00A25D4D">
                    <w:t>KabelOfLeiding</w:t>
                  </w:r>
                  <w:proofErr w:type="spellEnd"/>
                  <w:r w:rsidRPr="00A25D4D">
                    <w:t xml:space="preserve">, </w:t>
                  </w:r>
                  <w:proofErr w:type="spellStart"/>
                  <w:r w:rsidRPr="00A25D4D">
                    <w:t>OverigSpecifiek</w:t>
                  </w:r>
                  <w:proofErr w:type="spellEnd"/>
                  <w:r w:rsidRPr="00A25D4D">
                    <w:t xml:space="preserve">, </w:t>
                  </w:r>
                  <w:proofErr w:type="spellStart"/>
                  <w:r w:rsidRPr="00A25D4D">
                    <w:t>UtilityLinkSet</w:t>
                  </w:r>
                  <w:proofErr w:type="spellEnd"/>
                  <w:r w:rsidRPr="00A25D4D">
                    <w:t xml:space="preserve">, </w:t>
                  </w:r>
                  <w:proofErr w:type="spellStart"/>
                  <w:r w:rsidRPr="00A25D4D">
                    <w:t>KabelSpecifiek</w:t>
                  </w:r>
                  <w:proofErr w:type="spellEnd"/>
                  <w:r w:rsidRPr="00A25D4D">
                    <w:t xml:space="preserve">, </w:t>
                  </w:r>
                  <w:proofErr w:type="spellStart"/>
                  <w:r w:rsidRPr="00A25D4D">
                    <w:t>BuisSpecifiek</w:t>
                  </w:r>
                  <w:proofErr w:type="spellEnd"/>
                </w:p>
              </w:tc>
            </w:tr>
            <w:tr w:rsidR="00C0190C" w:rsidRPr="00A25D4D" w14:paraId="1F79701A" w14:textId="77777777" w:rsidTr="00C0190C">
              <w:trPr>
                <w:tblHeader/>
                <w:tblCellSpacing w:w="0" w:type="dxa"/>
              </w:trPr>
              <w:tc>
                <w:tcPr>
                  <w:tcW w:w="360" w:type="dxa"/>
                  <w:hideMark/>
                </w:tcPr>
                <w:p w14:paraId="6B234531" w14:textId="77777777" w:rsidR="00C0190C" w:rsidRPr="00A25D4D" w:rsidRDefault="00C0190C" w:rsidP="008F13CC">
                  <w:pPr>
                    <w:jc w:val="left"/>
                  </w:pPr>
                  <w:r w:rsidRPr="00A25D4D">
                    <w:t> </w:t>
                  </w:r>
                </w:p>
              </w:tc>
              <w:tc>
                <w:tcPr>
                  <w:tcW w:w="1500" w:type="dxa"/>
                  <w:hideMark/>
                </w:tcPr>
                <w:p w14:paraId="43225167" w14:textId="77777777" w:rsidR="00C0190C" w:rsidRPr="00A25D4D" w:rsidRDefault="00C0190C" w:rsidP="008F13CC">
                  <w:pPr>
                    <w:jc w:val="left"/>
                  </w:pPr>
                  <w:r w:rsidRPr="00A25D4D">
                    <w:t>Omschrijving:</w:t>
                  </w:r>
                </w:p>
              </w:tc>
              <w:tc>
                <w:tcPr>
                  <w:tcW w:w="0" w:type="auto"/>
                  <w:hideMark/>
                </w:tcPr>
                <w:p w14:paraId="1699A5C7" w14:textId="77777777" w:rsidR="00C0190C" w:rsidRPr="00A25D4D" w:rsidRDefault="00C0190C" w:rsidP="008F13CC">
                  <w:pPr>
                    <w:jc w:val="left"/>
                  </w:pPr>
                  <w:r w:rsidRPr="00A25D4D">
                    <w:t xml:space="preserve">Bijvoorbeeld een weesleiding maar ook leidingen voor voedingsmiddelen, landbouwproducten vallen hieronder. Een weesleiding valt bij INSPIRE onder de waarde </w:t>
                  </w:r>
                  <w:proofErr w:type="spellStart"/>
                  <w:r w:rsidRPr="00A25D4D">
                    <w:t>utilityNetworkType</w:t>
                  </w:r>
                  <w:proofErr w:type="spellEnd"/>
                  <w:r w:rsidRPr="00A25D4D">
                    <w:t xml:space="preserve"> = 'overig'. </w:t>
                  </w:r>
                </w:p>
              </w:tc>
            </w:tr>
            <w:tr w:rsidR="00C0190C" w:rsidRPr="00A25D4D" w14:paraId="167CA8B1" w14:textId="77777777" w:rsidTr="00C0190C">
              <w:trPr>
                <w:tblHeader/>
                <w:tblCellSpacing w:w="0" w:type="dxa"/>
              </w:trPr>
              <w:tc>
                <w:tcPr>
                  <w:tcW w:w="360" w:type="dxa"/>
                  <w:hideMark/>
                </w:tcPr>
                <w:p w14:paraId="10CE60C0" w14:textId="77777777" w:rsidR="00C0190C" w:rsidRPr="00A25D4D" w:rsidRDefault="00C0190C" w:rsidP="008F13CC">
                  <w:pPr>
                    <w:jc w:val="left"/>
                  </w:pPr>
                  <w:r w:rsidRPr="00A25D4D">
                    <w:t> </w:t>
                  </w:r>
                </w:p>
              </w:tc>
              <w:tc>
                <w:tcPr>
                  <w:tcW w:w="1500" w:type="dxa"/>
                  <w:hideMark/>
                </w:tcPr>
                <w:p w14:paraId="58626E48" w14:textId="77777777" w:rsidR="00C0190C" w:rsidRPr="00A25D4D" w:rsidRDefault="00C0190C" w:rsidP="008F13CC">
                  <w:pPr>
                    <w:jc w:val="left"/>
                  </w:pPr>
                  <w:r w:rsidRPr="00A25D4D">
                    <w:t>Stereotypes:</w:t>
                  </w:r>
                </w:p>
              </w:tc>
              <w:tc>
                <w:tcPr>
                  <w:tcW w:w="0" w:type="auto"/>
                  <w:hideMark/>
                </w:tcPr>
                <w:p w14:paraId="532D936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76052B6" w14:textId="77777777" w:rsidR="00C0190C" w:rsidRPr="00A25D4D" w:rsidRDefault="00C0190C" w:rsidP="008F13CC">
            <w:pPr>
              <w:jc w:val="left"/>
            </w:pPr>
          </w:p>
        </w:tc>
      </w:tr>
      <w:tr w:rsidR="00C0190C" w:rsidRPr="007060DF" w14:paraId="7F522E1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9A9869"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25FC796" w14:textId="77777777" w:rsidTr="00C0190C">
              <w:trPr>
                <w:tblHeader/>
                <w:tblCellSpacing w:w="0" w:type="dxa"/>
              </w:trPr>
              <w:tc>
                <w:tcPr>
                  <w:tcW w:w="360" w:type="dxa"/>
                  <w:hideMark/>
                </w:tcPr>
                <w:p w14:paraId="62D5CA4F" w14:textId="77777777" w:rsidR="00C0190C" w:rsidRPr="00A25D4D" w:rsidRDefault="00C0190C" w:rsidP="008F13CC">
                  <w:pPr>
                    <w:jc w:val="left"/>
                  </w:pPr>
                  <w:r w:rsidRPr="00A25D4D">
                    <w:t> </w:t>
                  </w:r>
                </w:p>
              </w:tc>
              <w:tc>
                <w:tcPr>
                  <w:tcW w:w="1500" w:type="dxa"/>
                  <w:hideMark/>
                </w:tcPr>
                <w:p w14:paraId="3EBF348E" w14:textId="77777777" w:rsidR="00C0190C" w:rsidRPr="00A25D4D" w:rsidRDefault="00C0190C" w:rsidP="008F13CC">
                  <w:pPr>
                    <w:jc w:val="left"/>
                  </w:pPr>
                  <w:r w:rsidRPr="00A25D4D">
                    <w:t>Natuurlijke taal:</w:t>
                  </w:r>
                </w:p>
              </w:tc>
              <w:tc>
                <w:tcPr>
                  <w:tcW w:w="0" w:type="auto"/>
                  <w:hideMark/>
                </w:tcPr>
                <w:p w14:paraId="48500F17" w14:textId="77777777" w:rsidR="00C0190C" w:rsidRPr="00A25D4D" w:rsidRDefault="00C0190C" w:rsidP="008F13CC">
                  <w:pPr>
                    <w:jc w:val="left"/>
                  </w:pPr>
                  <w:r w:rsidRPr="00A25D4D">
                    <w:t xml:space="preserve">Optionele INSPIRE attributen die niet worden gebruikt </w:t>
                  </w:r>
                </w:p>
              </w:tc>
            </w:tr>
            <w:tr w:rsidR="00C0190C" w:rsidRPr="007060DF" w14:paraId="6C0D9DB7" w14:textId="77777777" w:rsidTr="00C0190C">
              <w:trPr>
                <w:tblHeader/>
                <w:tblCellSpacing w:w="0" w:type="dxa"/>
              </w:trPr>
              <w:tc>
                <w:tcPr>
                  <w:tcW w:w="360" w:type="dxa"/>
                  <w:hideMark/>
                </w:tcPr>
                <w:p w14:paraId="6F78A459" w14:textId="77777777" w:rsidR="00C0190C" w:rsidRPr="00A25D4D" w:rsidRDefault="00C0190C" w:rsidP="008F13CC">
                  <w:pPr>
                    <w:jc w:val="left"/>
                  </w:pPr>
                  <w:r w:rsidRPr="00A25D4D">
                    <w:t> </w:t>
                  </w:r>
                </w:p>
              </w:tc>
              <w:tc>
                <w:tcPr>
                  <w:tcW w:w="1500" w:type="dxa"/>
                  <w:hideMark/>
                </w:tcPr>
                <w:p w14:paraId="0245E8E4" w14:textId="77777777" w:rsidR="00C0190C" w:rsidRPr="00A25D4D" w:rsidRDefault="00C0190C" w:rsidP="008F13CC">
                  <w:pPr>
                    <w:jc w:val="left"/>
                  </w:pPr>
                  <w:r w:rsidRPr="00A25D4D">
                    <w:t>OCL:</w:t>
                  </w:r>
                </w:p>
              </w:tc>
              <w:tc>
                <w:tcPr>
                  <w:tcW w:w="0" w:type="auto"/>
                  <w:hideMark/>
                </w:tcPr>
                <w:p w14:paraId="4F041E5C"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616874B5" w14:textId="77777777" w:rsidR="00C0190C" w:rsidRPr="00A25D4D" w:rsidRDefault="00C0190C" w:rsidP="008F13CC">
            <w:pPr>
              <w:jc w:val="left"/>
              <w:rPr>
                <w:lang w:val="en-GB"/>
              </w:rPr>
            </w:pPr>
          </w:p>
        </w:tc>
      </w:tr>
      <w:tr w:rsidR="00C0190C" w:rsidRPr="00A25D4D" w14:paraId="1D23347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BE8571"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DE71A8B" w14:textId="77777777" w:rsidTr="00C0190C">
              <w:trPr>
                <w:tblHeader/>
                <w:tblCellSpacing w:w="0" w:type="dxa"/>
              </w:trPr>
              <w:tc>
                <w:tcPr>
                  <w:tcW w:w="360" w:type="dxa"/>
                  <w:hideMark/>
                </w:tcPr>
                <w:p w14:paraId="3E120150" w14:textId="77777777" w:rsidR="00C0190C" w:rsidRPr="00A25D4D" w:rsidRDefault="00C0190C" w:rsidP="008F13CC">
                  <w:pPr>
                    <w:jc w:val="left"/>
                  </w:pPr>
                  <w:r w:rsidRPr="00A25D4D">
                    <w:t> </w:t>
                  </w:r>
                </w:p>
              </w:tc>
              <w:tc>
                <w:tcPr>
                  <w:tcW w:w="1500" w:type="dxa"/>
                  <w:hideMark/>
                </w:tcPr>
                <w:p w14:paraId="53C93BEB" w14:textId="77777777" w:rsidR="00C0190C" w:rsidRPr="00A25D4D" w:rsidRDefault="00C0190C" w:rsidP="008F13CC">
                  <w:pPr>
                    <w:jc w:val="left"/>
                  </w:pPr>
                  <w:r w:rsidRPr="00A25D4D">
                    <w:t>Natuurlijke taal:</w:t>
                  </w:r>
                </w:p>
              </w:tc>
              <w:tc>
                <w:tcPr>
                  <w:tcW w:w="0" w:type="auto"/>
                  <w:hideMark/>
                </w:tcPr>
                <w:p w14:paraId="6A0C88C0" w14:textId="77777777" w:rsidR="00C0190C" w:rsidRPr="00A25D4D" w:rsidRDefault="00C0190C" w:rsidP="008F13CC">
                  <w:pPr>
                    <w:jc w:val="left"/>
                  </w:pPr>
                  <w:r w:rsidRPr="00A25D4D">
                    <w:t xml:space="preserve">hoort bij maximaal 1 utiliteitsnet </w:t>
                  </w:r>
                </w:p>
              </w:tc>
            </w:tr>
            <w:tr w:rsidR="00C0190C" w:rsidRPr="00A25D4D" w14:paraId="3F9A8439" w14:textId="77777777" w:rsidTr="00C0190C">
              <w:trPr>
                <w:tblHeader/>
                <w:tblCellSpacing w:w="0" w:type="dxa"/>
              </w:trPr>
              <w:tc>
                <w:tcPr>
                  <w:tcW w:w="360" w:type="dxa"/>
                  <w:hideMark/>
                </w:tcPr>
                <w:p w14:paraId="25F23CCF" w14:textId="77777777" w:rsidR="00C0190C" w:rsidRPr="00A25D4D" w:rsidRDefault="00C0190C" w:rsidP="008F13CC">
                  <w:pPr>
                    <w:jc w:val="left"/>
                  </w:pPr>
                  <w:r w:rsidRPr="00A25D4D">
                    <w:t> </w:t>
                  </w:r>
                </w:p>
              </w:tc>
              <w:tc>
                <w:tcPr>
                  <w:tcW w:w="1500" w:type="dxa"/>
                  <w:hideMark/>
                </w:tcPr>
                <w:p w14:paraId="5913A3D8" w14:textId="77777777" w:rsidR="00C0190C" w:rsidRPr="00A25D4D" w:rsidRDefault="00C0190C" w:rsidP="008F13CC">
                  <w:pPr>
                    <w:jc w:val="left"/>
                  </w:pPr>
                  <w:r w:rsidRPr="00A25D4D">
                    <w:t>OCL:</w:t>
                  </w:r>
                </w:p>
              </w:tc>
              <w:tc>
                <w:tcPr>
                  <w:tcW w:w="0" w:type="auto"/>
                  <w:hideMark/>
                </w:tcPr>
                <w:p w14:paraId="61817CB8"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25CF4F55" w14:textId="77777777" w:rsidR="00C0190C" w:rsidRPr="00A25D4D" w:rsidRDefault="00C0190C" w:rsidP="008F13CC">
            <w:pPr>
              <w:jc w:val="left"/>
            </w:pPr>
          </w:p>
        </w:tc>
      </w:tr>
    </w:tbl>
    <w:p w14:paraId="6A9F8E3E" w14:textId="77777777" w:rsidR="00C0190C" w:rsidRPr="00A25D4D" w:rsidRDefault="00C0190C" w:rsidP="008F13CC">
      <w:pPr>
        <w:pStyle w:val="Kop5"/>
        <w:jc w:val="left"/>
        <w:rPr>
          <w:sz w:val="16"/>
          <w:szCs w:val="16"/>
        </w:rPr>
      </w:pPr>
      <w:proofErr w:type="spellStart"/>
      <w:r w:rsidRPr="00A25D4D">
        <w:rPr>
          <w:sz w:val="16"/>
          <w:szCs w:val="16"/>
        </w:rPr>
        <w:t>OverigSpecifiek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374729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620CD66" w14:textId="77777777" w:rsidR="00C0190C" w:rsidRPr="00A25D4D" w:rsidRDefault="00C0190C" w:rsidP="008F13CC">
            <w:pPr>
              <w:jc w:val="left"/>
            </w:pPr>
            <w:proofErr w:type="spellStart"/>
            <w:r w:rsidRPr="00A25D4D">
              <w:rPr>
                <w:b/>
                <w:bCs/>
              </w:rPr>
              <w:t>OverigSpecifiek</w:t>
            </w:r>
            <w:proofErr w:type="spellEnd"/>
            <w:r w:rsidRPr="00A25D4D">
              <w:rPr>
                <w:b/>
                <w:bCs/>
              </w:rPr>
              <w:t xml:space="preserve"> (abstract) </w:t>
            </w:r>
          </w:p>
        </w:tc>
      </w:tr>
      <w:tr w:rsidR="00C0190C" w:rsidRPr="00A25D4D" w14:paraId="7721A7C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0312B57" w14:textId="77777777" w:rsidTr="00C0190C">
              <w:trPr>
                <w:tblHeader/>
                <w:tblCellSpacing w:w="0" w:type="dxa"/>
              </w:trPr>
              <w:tc>
                <w:tcPr>
                  <w:tcW w:w="360" w:type="dxa"/>
                  <w:hideMark/>
                </w:tcPr>
                <w:p w14:paraId="155D9920" w14:textId="77777777" w:rsidR="00C0190C" w:rsidRPr="00A25D4D" w:rsidRDefault="00C0190C" w:rsidP="008F13CC">
                  <w:pPr>
                    <w:jc w:val="left"/>
                  </w:pPr>
                  <w:r w:rsidRPr="00A25D4D">
                    <w:t> </w:t>
                  </w:r>
                </w:p>
              </w:tc>
              <w:tc>
                <w:tcPr>
                  <w:tcW w:w="1500" w:type="dxa"/>
                  <w:hideMark/>
                </w:tcPr>
                <w:p w14:paraId="42C81AEB" w14:textId="77777777" w:rsidR="00C0190C" w:rsidRPr="00A25D4D" w:rsidRDefault="00C0190C" w:rsidP="008F13CC">
                  <w:pPr>
                    <w:jc w:val="left"/>
                  </w:pPr>
                  <w:r w:rsidRPr="00A25D4D">
                    <w:t>Naam</w:t>
                  </w:r>
                </w:p>
              </w:tc>
              <w:tc>
                <w:tcPr>
                  <w:tcW w:w="0" w:type="auto"/>
                  <w:hideMark/>
                </w:tcPr>
                <w:p w14:paraId="11BD8F5A" w14:textId="77777777" w:rsidR="00C0190C" w:rsidRPr="00A25D4D" w:rsidRDefault="00C0190C" w:rsidP="008F13CC">
                  <w:pPr>
                    <w:jc w:val="left"/>
                  </w:pPr>
                </w:p>
              </w:tc>
            </w:tr>
            <w:tr w:rsidR="00C0190C" w:rsidRPr="00A25D4D" w14:paraId="2B946CD8" w14:textId="77777777" w:rsidTr="00C0190C">
              <w:trPr>
                <w:tblHeader/>
                <w:tblCellSpacing w:w="0" w:type="dxa"/>
              </w:trPr>
              <w:tc>
                <w:tcPr>
                  <w:tcW w:w="360" w:type="dxa"/>
                  <w:hideMark/>
                </w:tcPr>
                <w:p w14:paraId="6958728F" w14:textId="77777777" w:rsidR="00C0190C" w:rsidRPr="00A25D4D" w:rsidRDefault="00C0190C" w:rsidP="008F13CC">
                  <w:pPr>
                    <w:jc w:val="left"/>
                  </w:pPr>
                  <w:r w:rsidRPr="00A25D4D">
                    <w:t> </w:t>
                  </w:r>
                </w:p>
              </w:tc>
              <w:tc>
                <w:tcPr>
                  <w:tcW w:w="1500" w:type="dxa"/>
                  <w:hideMark/>
                </w:tcPr>
                <w:p w14:paraId="012FBC82" w14:textId="77777777" w:rsidR="00C0190C" w:rsidRPr="00A25D4D" w:rsidRDefault="00C0190C" w:rsidP="008F13CC">
                  <w:pPr>
                    <w:jc w:val="left"/>
                  </w:pPr>
                  <w:r w:rsidRPr="00A25D4D">
                    <w:t>Definitie:</w:t>
                  </w:r>
                </w:p>
              </w:tc>
              <w:tc>
                <w:tcPr>
                  <w:tcW w:w="0" w:type="auto"/>
                  <w:hideMark/>
                </w:tcPr>
                <w:p w14:paraId="1F5F7190" w14:textId="77777777" w:rsidR="00C0190C" w:rsidRPr="00A25D4D" w:rsidRDefault="00C0190C" w:rsidP="008F13CC">
                  <w:pPr>
                    <w:jc w:val="left"/>
                  </w:pPr>
                  <w:r w:rsidRPr="00A25D4D">
                    <w:t xml:space="preserve">Abstract data object dat de overig-specifieke attributen bevat van de IMKL extensie. </w:t>
                  </w:r>
                </w:p>
              </w:tc>
            </w:tr>
            <w:tr w:rsidR="00C0190C" w:rsidRPr="00A25D4D" w14:paraId="5ABC621E" w14:textId="77777777" w:rsidTr="00C0190C">
              <w:trPr>
                <w:tblHeader/>
                <w:tblCellSpacing w:w="0" w:type="dxa"/>
              </w:trPr>
              <w:tc>
                <w:tcPr>
                  <w:tcW w:w="360" w:type="dxa"/>
                  <w:hideMark/>
                </w:tcPr>
                <w:p w14:paraId="78205D0A" w14:textId="77777777" w:rsidR="00C0190C" w:rsidRPr="00A25D4D" w:rsidRDefault="00C0190C" w:rsidP="008F13CC">
                  <w:pPr>
                    <w:jc w:val="left"/>
                  </w:pPr>
                  <w:r w:rsidRPr="00A25D4D">
                    <w:t> </w:t>
                  </w:r>
                </w:p>
              </w:tc>
              <w:tc>
                <w:tcPr>
                  <w:tcW w:w="1500" w:type="dxa"/>
                  <w:hideMark/>
                </w:tcPr>
                <w:p w14:paraId="0C9E4488" w14:textId="77777777" w:rsidR="00C0190C" w:rsidRPr="00A25D4D" w:rsidRDefault="00C0190C" w:rsidP="008F13CC">
                  <w:pPr>
                    <w:jc w:val="left"/>
                  </w:pPr>
                  <w:r w:rsidRPr="00A25D4D">
                    <w:t>Stereotypes:</w:t>
                  </w:r>
                </w:p>
              </w:tc>
              <w:tc>
                <w:tcPr>
                  <w:tcW w:w="0" w:type="auto"/>
                  <w:hideMark/>
                </w:tcPr>
                <w:p w14:paraId="2EB7C2E4"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80D0912" w14:textId="77777777" w:rsidR="00C0190C" w:rsidRPr="00A25D4D" w:rsidRDefault="00C0190C" w:rsidP="008F13CC">
            <w:pPr>
              <w:jc w:val="left"/>
            </w:pPr>
          </w:p>
        </w:tc>
      </w:tr>
      <w:tr w:rsidR="00C0190C" w:rsidRPr="00A25D4D" w14:paraId="1A0467A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2EEFAF" w14:textId="77777777" w:rsidR="00C0190C" w:rsidRPr="00A25D4D" w:rsidRDefault="00C0190C" w:rsidP="008F13CC">
            <w:pPr>
              <w:jc w:val="left"/>
            </w:pPr>
            <w:r w:rsidRPr="00A25D4D">
              <w:rPr>
                <w:b/>
                <w:bCs/>
              </w:rPr>
              <w:t xml:space="preserve">Attribuut: </w:t>
            </w:r>
            <w:proofErr w:type="spellStart"/>
            <w:r w:rsidRPr="00A25D4D">
              <w:rPr>
                <w:b/>
                <w:bCs/>
              </w:rPr>
              <w:t>pipeDiameter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F54AEE" w14:textId="77777777" w:rsidTr="00C0190C">
              <w:trPr>
                <w:tblHeader/>
                <w:tblCellSpacing w:w="0" w:type="dxa"/>
              </w:trPr>
              <w:tc>
                <w:tcPr>
                  <w:tcW w:w="360" w:type="dxa"/>
                  <w:hideMark/>
                </w:tcPr>
                <w:p w14:paraId="60ADFDCA" w14:textId="77777777" w:rsidR="00C0190C" w:rsidRPr="00A25D4D" w:rsidRDefault="00C0190C" w:rsidP="008F13CC">
                  <w:pPr>
                    <w:jc w:val="left"/>
                  </w:pPr>
                  <w:r w:rsidRPr="00A25D4D">
                    <w:t> </w:t>
                  </w:r>
                </w:p>
              </w:tc>
              <w:tc>
                <w:tcPr>
                  <w:tcW w:w="1500" w:type="dxa"/>
                  <w:hideMark/>
                </w:tcPr>
                <w:p w14:paraId="0DEE19D5" w14:textId="77777777" w:rsidR="00C0190C" w:rsidRPr="00A25D4D" w:rsidRDefault="00C0190C" w:rsidP="008F13CC">
                  <w:pPr>
                    <w:jc w:val="left"/>
                  </w:pPr>
                  <w:r w:rsidRPr="00A25D4D">
                    <w:t>Type:</w:t>
                  </w:r>
                </w:p>
              </w:tc>
              <w:tc>
                <w:tcPr>
                  <w:tcW w:w="0" w:type="auto"/>
                  <w:hideMark/>
                </w:tcPr>
                <w:p w14:paraId="0261C5FE" w14:textId="77777777" w:rsidR="00C0190C" w:rsidRPr="00A25D4D" w:rsidRDefault="00C0190C" w:rsidP="008F13CC">
                  <w:pPr>
                    <w:jc w:val="left"/>
                  </w:pPr>
                  <w:proofErr w:type="spellStart"/>
                  <w:r w:rsidRPr="00A25D4D">
                    <w:t>Measure</w:t>
                  </w:r>
                  <w:proofErr w:type="spellEnd"/>
                </w:p>
              </w:tc>
            </w:tr>
            <w:tr w:rsidR="00C0190C" w:rsidRPr="00A25D4D" w14:paraId="5ADA868B" w14:textId="77777777" w:rsidTr="00C0190C">
              <w:trPr>
                <w:tblHeader/>
                <w:tblCellSpacing w:w="0" w:type="dxa"/>
              </w:trPr>
              <w:tc>
                <w:tcPr>
                  <w:tcW w:w="360" w:type="dxa"/>
                  <w:hideMark/>
                </w:tcPr>
                <w:p w14:paraId="0C488C5F" w14:textId="77777777" w:rsidR="00C0190C" w:rsidRPr="00A25D4D" w:rsidRDefault="00C0190C" w:rsidP="008F13CC">
                  <w:pPr>
                    <w:jc w:val="left"/>
                  </w:pPr>
                  <w:r w:rsidRPr="00A25D4D">
                    <w:t> </w:t>
                  </w:r>
                </w:p>
              </w:tc>
              <w:tc>
                <w:tcPr>
                  <w:tcW w:w="1500" w:type="dxa"/>
                  <w:hideMark/>
                </w:tcPr>
                <w:p w14:paraId="563DBEF3" w14:textId="77777777" w:rsidR="00C0190C" w:rsidRPr="00A25D4D" w:rsidRDefault="00C0190C" w:rsidP="008F13CC">
                  <w:pPr>
                    <w:jc w:val="left"/>
                  </w:pPr>
                  <w:r w:rsidRPr="00A25D4D">
                    <w:t>Naam</w:t>
                  </w:r>
                </w:p>
              </w:tc>
              <w:tc>
                <w:tcPr>
                  <w:tcW w:w="0" w:type="auto"/>
                  <w:hideMark/>
                </w:tcPr>
                <w:p w14:paraId="19D35116" w14:textId="77777777" w:rsidR="00C0190C" w:rsidRPr="00A25D4D" w:rsidRDefault="00C0190C" w:rsidP="008F13CC">
                  <w:pPr>
                    <w:jc w:val="left"/>
                  </w:pPr>
                  <w:r w:rsidRPr="00A25D4D">
                    <w:t xml:space="preserve">pipe diameter </w:t>
                  </w:r>
                </w:p>
              </w:tc>
            </w:tr>
            <w:tr w:rsidR="00C0190C" w:rsidRPr="00A25D4D" w14:paraId="3BEFE914" w14:textId="77777777" w:rsidTr="00C0190C">
              <w:trPr>
                <w:tblHeader/>
                <w:tblCellSpacing w:w="0" w:type="dxa"/>
              </w:trPr>
              <w:tc>
                <w:tcPr>
                  <w:tcW w:w="360" w:type="dxa"/>
                  <w:hideMark/>
                </w:tcPr>
                <w:p w14:paraId="0C685C43" w14:textId="77777777" w:rsidR="00C0190C" w:rsidRPr="00A25D4D" w:rsidRDefault="00C0190C" w:rsidP="008F13CC">
                  <w:pPr>
                    <w:jc w:val="left"/>
                  </w:pPr>
                  <w:r w:rsidRPr="00A25D4D">
                    <w:t> </w:t>
                  </w:r>
                </w:p>
              </w:tc>
              <w:tc>
                <w:tcPr>
                  <w:tcW w:w="1500" w:type="dxa"/>
                  <w:hideMark/>
                </w:tcPr>
                <w:p w14:paraId="1AA8410C" w14:textId="77777777" w:rsidR="00C0190C" w:rsidRPr="00A25D4D" w:rsidRDefault="00C0190C" w:rsidP="008F13CC">
                  <w:pPr>
                    <w:jc w:val="left"/>
                  </w:pPr>
                  <w:r w:rsidRPr="00A25D4D">
                    <w:t>Definitie:</w:t>
                  </w:r>
                </w:p>
              </w:tc>
              <w:tc>
                <w:tcPr>
                  <w:tcW w:w="0" w:type="auto"/>
                  <w:hideMark/>
                </w:tcPr>
                <w:p w14:paraId="43D42082" w14:textId="77777777" w:rsidR="00C0190C" w:rsidRPr="00A25D4D" w:rsidRDefault="00C0190C" w:rsidP="008F13CC">
                  <w:pPr>
                    <w:jc w:val="left"/>
                  </w:pPr>
                  <w:r w:rsidRPr="00A25D4D">
                    <w:t xml:space="preserve">Pipe </w:t>
                  </w:r>
                  <w:proofErr w:type="spellStart"/>
                  <w:r w:rsidRPr="00A25D4D">
                    <w:t>outer</w:t>
                  </w:r>
                  <w:proofErr w:type="spellEnd"/>
                  <w:r w:rsidRPr="00A25D4D">
                    <w:t xml:space="preserve"> diameter. </w:t>
                  </w:r>
                </w:p>
              </w:tc>
            </w:tr>
            <w:tr w:rsidR="00C0190C" w:rsidRPr="007060DF" w14:paraId="38F17D69" w14:textId="77777777" w:rsidTr="00C0190C">
              <w:trPr>
                <w:tblHeader/>
                <w:tblCellSpacing w:w="0" w:type="dxa"/>
              </w:trPr>
              <w:tc>
                <w:tcPr>
                  <w:tcW w:w="360" w:type="dxa"/>
                  <w:hideMark/>
                </w:tcPr>
                <w:p w14:paraId="7DCD7389" w14:textId="77777777" w:rsidR="00C0190C" w:rsidRPr="00A25D4D" w:rsidRDefault="00C0190C" w:rsidP="008F13CC">
                  <w:pPr>
                    <w:jc w:val="left"/>
                  </w:pPr>
                  <w:r w:rsidRPr="00A25D4D">
                    <w:t> </w:t>
                  </w:r>
                </w:p>
              </w:tc>
              <w:tc>
                <w:tcPr>
                  <w:tcW w:w="1500" w:type="dxa"/>
                  <w:hideMark/>
                </w:tcPr>
                <w:p w14:paraId="4DD655B7" w14:textId="77777777" w:rsidR="00C0190C" w:rsidRPr="00A25D4D" w:rsidRDefault="00C0190C" w:rsidP="008F13CC">
                  <w:pPr>
                    <w:jc w:val="left"/>
                  </w:pPr>
                  <w:r w:rsidRPr="00A25D4D">
                    <w:t>Omschrijving:</w:t>
                  </w:r>
                </w:p>
              </w:tc>
              <w:tc>
                <w:tcPr>
                  <w:tcW w:w="0" w:type="auto"/>
                  <w:hideMark/>
                </w:tcPr>
                <w:p w14:paraId="32A32C91" w14:textId="77777777" w:rsidR="00C0190C" w:rsidRPr="00A25D4D" w:rsidRDefault="00C0190C" w:rsidP="008F13CC">
                  <w:pPr>
                    <w:jc w:val="left"/>
                    <w:rPr>
                      <w:lang w:val="en-GB"/>
                    </w:rPr>
                  </w:pPr>
                  <w:r w:rsidRPr="00A25D4D">
                    <w:rPr>
                      <w:lang w:val="en-GB"/>
                    </w:rPr>
                    <w:t xml:space="preserve">For convex shaped objects (e.g. a circle) the diameter is defined to be the largest distance that can be formed between two opposite parallel lines tangent to its </w:t>
                  </w:r>
                  <w:proofErr w:type="spellStart"/>
                  <w:r w:rsidRPr="00A25D4D">
                    <w:rPr>
                      <w:lang w:val="en-GB"/>
                    </w:rPr>
                    <w:t>boundery</w:t>
                  </w:r>
                  <w:proofErr w:type="spellEnd"/>
                  <w:r w:rsidRPr="00A25D4D">
                    <w:rPr>
                      <w:lang w:val="en-GB"/>
                    </w:rPr>
                    <w:t>.</w:t>
                  </w:r>
                </w:p>
              </w:tc>
            </w:tr>
            <w:tr w:rsidR="00C0190C" w:rsidRPr="00A25D4D" w14:paraId="66F9DF71" w14:textId="77777777" w:rsidTr="00C0190C">
              <w:trPr>
                <w:tblHeader/>
                <w:tblCellSpacing w:w="0" w:type="dxa"/>
              </w:trPr>
              <w:tc>
                <w:tcPr>
                  <w:tcW w:w="360" w:type="dxa"/>
                  <w:hideMark/>
                </w:tcPr>
                <w:p w14:paraId="2364EA9B" w14:textId="77777777" w:rsidR="00C0190C" w:rsidRPr="00A25D4D" w:rsidRDefault="00C0190C" w:rsidP="008F13CC">
                  <w:pPr>
                    <w:jc w:val="left"/>
                    <w:rPr>
                      <w:lang w:val="en-GB"/>
                    </w:rPr>
                  </w:pPr>
                  <w:r w:rsidRPr="00A25D4D">
                    <w:rPr>
                      <w:lang w:val="en-GB"/>
                    </w:rPr>
                    <w:t> </w:t>
                  </w:r>
                </w:p>
              </w:tc>
              <w:tc>
                <w:tcPr>
                  <w:tcW w:w="1500" w:type="dxa"/>
                  <w:hideMark/>
                </w:tcPr>
                <w:p w14:paraId="7188FE6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944A79" w14:textId="77777777" w:rsidR="00C0190C" w:rsidRPr="00A25D4D" w:rsidRDefault="00C0190C" w:rsidP="008F13CC">
                  <w:pPr>
                    <w:jc w:val="left"/>
                  </w:pPr>
                  <w:r w:rsidRPr="00A25D4D">
                    <w:t>0..1</w:t>
                  </w:r>
                </w:p>
              </w:tc>
            </w:tr>
          </w:tbl>
          <w:p w14:paraId="1AFDE9F0" w14:textId="77777777" w:rsidR="00C0190C" w:rsidRPr="00A25D4D" w:rsidRDefault="00C0190C" w:rsidP="008F13CC">
            <w:pPr>
              <w:jc w:val="left"/>
            </w:pPr>
          </w:p>
        </w:tc>
      </w:tr>
      <w:tr w:rsidR="00C0190C" w:rsidRPr="00A25D4D" w14:paraId="0147982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08D50C" w14:textId="77777777" w:rsidR="00C0190C" w:rsidRPr="00A25D4D" w:rsidRDefault="00C0190C" w:rsidP="008F13CC">
            <w:pPr>
              <w:jc w:val="left"/>
            </w:pPr>
            <w:r w:rsidRPr="00A25D4D">
              <w:rPr>
                <w:b/>
                <w:bCs/>
              </w:rPr>
              <w:t xml:space="preserve">Attribuut: </w:t>
            </w:r>
            <w:proofErr w:type="spellStart"/>
            <w:r w:rsidRPr="00A25D4D">
              <w:rPr>
                <w:b/>
                <w:bCs/>
              </w:rPr>
              <w:t>pressure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3A2F85" w14:textId="77777777" w:rsidTr="00C0190C">
              <w:trPr>
                <w:tblHeader/>
                <w:tblCellSpacing w:w="0" w:type="dxa"/>
              </w:trPr>
              <w:tc>
                <w:tcPr>
                  <w:tcW w:w="360" w:type="dxa"/>
                  <w:hideMark/>
                </w:tcPr>
                <w:p w14:paraId="0BE1F85E" w14:textId="77777777" w:rsidR="00C0190C" w:rsidRPr="00A25D4D" w:rsidRDefault="00C0190C" w:rsidP="008F13CC">
                  <w:pPr>
                    <w:jc w:val="left"/>
                  </w:pPr>
                  <w:r w:rsidRPr="00A25D4D">
                    <w:t> </w:t>
                  </w:r>
                </w:p>
              </w:tc>
              <w:tc>
                <w:tcPr>
                  <w:tcW w:w="1500" w:type="dxa"/>
                  <w:hideMark/>
                </w:tcPr>
                <w:p w14:paraId="7701DACD" w14:textId="77777777" w:rsidR="00C0190C" w:rsidRPr="00A25D4D" w:rsidRDefault="00C0190C" w:rsidP="008F13CC">
                  <w:pPr>
                    <w:jc w:val="left"/>
                  </w:pPr>
                  <w:r w:rsidRPr="00A25D4D">
                    <w:t>Type:</w:t>
                  </w:r>
                </w:p>
              </w:tc>
              <w:tc>
                <w:tcPr>
                  <w:tcW w:w="0" w:type="auto"/>
                  <w:hideMark/>
                </w:tcPr>
                <w:p w14:paraId="1D33F491" w14:textId="77777777" w:rsidR="00C0190C" w:rsidRPr="00A25D4D" w:rsidRDefault="00C0190C" w:rsidP="008F13CC">
                  <w:pPr>
                    <w:jc w:val="left"/>
                  </w:pPr>
                  <w:proofErr w:type="spellStart"/>
                  <w:r w:rsidRPr="00A25D4D">
                    <w:t>Measure</w:t>
                  </w:r>
                  <w:proofErr w:type="spellEnd"/>
                </w:p>
              </w:tc>
            </w:tr>
            <w:tr w:rsidR="00C0190C" w:rsidRPr="00A25D4D" w14:paraId="2D444DD6" w14:textId="77777777" w:rsidTr="00C0190C">
              <w:trPr>
                <w:tblHeader/>
                <w:tblCellSpacing w:w="0" w:type="dxa"/>
              </w:trPr>
              <w:tc>
                <w:tcPr>
                  <w:tcW w:w="360" w:type="dxa"/>
                  <w:hideMark/>
                </w:tcPr>
                <w:p w14:paraId="6C3E0124" w14:textId="77777777" w:rsidR="00C0190C" w:rsidRPr="00A25D4D" w:rsidRDefault="00C0190C" w:rsidP="008F13CC">
                  <w:pPr>
                    <w:jc w:val="left"/>
                  </w:pPr>
                  <w:r w:rsidRPr="00A25D4D">
                    <w:t> </w:t>
                  </w:r>
                </w:p>
              </w:tc>
              <w:tc>
                <w:tcPr>
                  <w:tcW w:w="1500" w:type="dxa"/>
                  <w:hideMark/>
                </w:tcPr>
                <w:p w14:paraId="21BEBDC9" w14:textId="77777777" w:rsidR="00C0190C" w:rsidRPr="00A25D4D" w:rsidRDefault="00C0190C" w:rsidP="008F13CC">
                  <w:pPr>
                    <w:jc w:val="left"/>
                  </w:pPr>
                  <w:r w:rsidRPr="00A25D4D">
                    <w:t>Naam</w:t>
                  </w:r>
                </w:p>
              </w:tc>
              <w:tc>
                <w:tcPr>
                  <w:tcW w:w="0" w:type="auto"/>
                  <w:hideMark/>
                </w:tcPr>
                <w:p w14:paraId="2D839DAA" w14:textId="77777777" w:rsidR="00C0190C" w:rsidRPr="00A25D4D" w:rsidRDefault="00C0190C" w:rsidP="008F13CC">
                  <w:pPr>
                    <w:jc w:val="left"/>
                  </w:pPr>
                  <w:proofErr w:type="spellStart"/>
                  <w:r w:rsidRPr="00A25D4D">
                    <w:t>pressure</w:t>
                  </w:r>
                  <w:proofErr w:type="spellEnd"/>
                  <w:r w:rsidRPr="00A25D4D">
                    <w:t xml:space="preserve"> </w:t>
                  </w:r>
                </w:p>
              </w:tc>
            </w:tr>
            <w:tr w:rsidR="00C0190C" w:rsidRPr="007060DF" w14:paraId="343FBAEB" w14:textId="77777777" w:rsidTr="00C0190C">
              <w:trPr>
                <w:tblHeader/>
                <w:tblCellSpacing w:w="0" w:type="dxa"/>
              </w:trPr>
              <w:tc>
                <w:tcPr>
                  <w:tcW w:w="360" w:type="dxa"/>
                  <w:hideMark/>
                </w:tcPr>
                <w:p w14:paraId="306AE4BB" w14:textId="77777777" w:rsidR="00C0190C" w:rsidRPr="00A25D4D" w:rsidRDefault="00C0190C" w:rsidP="008F13CC">
                  <w:pPr>
                    <w:jc w:val="left"/>
                  </w:pPr>
                  <w:r w:rsidRPr="00A25D4D">
                    <w:t> </w:t>
                  </w:r>
                </w:p>
              </w:tc>
              <w:tc>
                <w:tcPr>
                  <w:tcW w:w="1500" w:type="dxa"/>
                  <w:hideMark/>
                </w:tcPr>
                <w:p w14:paraId="0FD5B98C" w14:textId="77777777" w:rsidR="00C0190C" w:rsidRPr="00A25D4D" w:rsidRDefault="00C0190C" w:rsidP="008F13CC">
                  <w:pPr>
                    <w:jc w:val="left"/>
                  </w:pPr>
                  <w:r w:rsidRPr="00A25D4D">
                    <w:t>Definitie:</w:t>
                  </w:r>
                </w:p>
              </w:tc>
              <w:tc>
                <w:tcPr>
                  <w:tcW w:w="0" w:type="auto"/>
                  <w:hideMark/>
                </w:tcPr>
                <w:p w14:paraId="153BDAA5" w14:textId="77777777" w:rsidR="00C0190C" w:rsidRPr="00A25D4D" w:rsidRDefault="00C0190C" w:rsidP="008F13CC">
                  <w:pPr>
                    <w:jc w:val="left"/>
                    <w:rPr>
                      <w:lang w:val="en-GB"/>
                    </w:rPr>
                  </w:pPr>
                  <w:r w:rsidRPr="00A25D4D">
                    <w:rPr>
                      <w:lang w:val="en-GB"/>
                    </w:rPr>
                    <w:t xml:space="preserve">The maximum allowable operating pressure at which a product is conveyed through a pipe. </w:t>
                  </w:r>
                </w:p>
              </w:tc>
            </w:tr>
            <w:tr w:rsidR="00C0190C" w:rsidRPr="007060DF" w14:paraId="0CDE428E" w14:textId="77777777" w:rsidTr="00C0190C">
              <w:trPr>
                <w:tblHeader/>
                <w:tblCellSpacing w:w="0" w:type="dxa"/>
              </w:trPr>
              <w:tc>
                <w:tcPr>
                  <w:tcW w:w="360" w:type="dxa"/>
                  <w:hideMark/>
                </w:tcPr>
                <w:p w14:paraId="0BF28E15" w14:textId="77777777" w:rsidR="00C0190C" w:rsidRPr="00A25D4D" w:rsidRDefault="00C0190C" w:rsidP="008F13CC">
                  <w:pPr>
                    <w:jc w:val="left"/>
                    <w:rPr>
                      <w:lang w:val="en-GB"/>
                    </w:rPr>
                  </w:pPr>
                  <w:r w:rsidRPr="00A25D4D">
                    <w:rPr>
                      <w:lang w:val="en-GB"/>
                    </w:rPr>
                    <w:t> </w:t>
                  </w:r>
                </w:p>
              </w:tc>
              <w:tc>
                <w:tcPr>
                  <w:tcW w:w="1500" w:type="dxa"/>
                  <w:hideMark/>
                </w:tcPr>
                <w:p w14:paraId="734184C2" w14:textId="77777777" w:rsidR="00C0190C" w:rsidRPr="00A25D4D" w:rsidRDefault="00C0190C" w:rsidP="008F13CC">
                  <w:pPr>
                    <w:jc w:val="left"/>
                  </w:pPr>
                  <w:r w:rsidRPr="00A25D4D">
                    <w:t>Omschrijving:</w:t>
                  </w:r>
                </w:p>
              </w:tc>
              <w:tc>
                <w:tcPr>
                  <w:tcW w:w="0" w:type="auto"/>
                  <w:hideMark/>
                </w:tcPr>
                <w:p w14:paraId="338EEB1B" w14:textId="77777777" w:rsidR="00C0190C" w:rsidRPr="00A25D4D" w:rsidRDefault="00C0190C" w:rsidP="008F13CC">
                  <w:pPr>
                    <w:jc w:val="left"/>
                    <w:rPr>
                      <w:lang w:val="en-GB"/>
                    </w:rPr>
                  </w:pPr>
                  <w:r w:rsidRPr="00A25D4D">
                    <w:rPr>
                      <w:lang w:val="en-GB"/>
                    </w:rPr>
                    <w:t>The unit of measure for pressure is commonly expressed in "bar".</w:t>
                  </w:r>
                </w:p>
              </w:tc>
            </w:tr>
            <w:tr w:rsidR="00C0190C" w:rsidRPr="00A25D4D" w14:paraId="4D9195E4" w14:textId="77777777" w:rsidTr="00C0190C">
              <w:trPr>
                <w:tblHeader/>
                <w:tblCellSpacing w:w="0" w:type="dxa"/>
              </w:trPr>
              <w:tc>
                <w:tcPr>
                  <w:tcW w:w="360" w:type="dxa"/>
                  <w:hideMark/>
                </w:tcPr>
                <w:p w14:paraId="45ABE999" w14:textId="77777777" w:rsidR="00C0190C" w:rsidRPr="00A25D4D" w:rsidRDefault="00C0190C" w:rsidP="008F13CC">
                  <w:pPr>
                    <w:jc w:val="left"/>
                    <w:rPr>
                      <w:lang w:val="en-GB"/>
                    </w:rPr>
                  </w:pPr>
                  <w:r w:rsidRPr="00A25D4D">
                    <w:rPr>
                      <w:lang w:val="en-GB"/>
                    </w:rPr>
                    <w:t> </w:t>
                  </w:r>
                </w:p>
              </w:tc>
              <w:tc>
                <w:tcPr>
                  <w:tcW w:w="1500" w:type="dxa"/>
                  <w:hideMark/>
                </w:tcPr>
                <w:p w14:paraId="6F2D6C4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9F7D2A" w14:textId="77777777" w:rsidR="00C0190C" w:rsidRPr="00A25D4D" w:rsidRDefault="00C0190C" w:rsidP="008F13CC">
                  <w:pPr>
                    <w:jc w:val="left"/>
                  </w:pPr>
                  <w:r w:rsidRPr="00A25D4D">
                    <w:t>0..1</w:t>
                  </w:r>
                </w:p>
              </w:tc>
            </w:tr>
          </w:tbl>
          <w:p w14:paraId="6530194D" w14:textId="77777777" w:rsidR="00C0190C" w:rsidRPr="00A25D4D" w:rsidRDefault="00C0190C" w:rsidP="008F13CC">
            <w:pPr>
              <w:jc w:val="left"/>
            </w:pPr>
          </w:p>
        </w:tc>
      </w:tr>
      <w:tr w:rsidR="00C0190C" w:rsidRPr="00A25D4D" w14:paraId="1A2716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A41F2D" w14:textId="77777777" w:rsidR="00C0190C" w:rsidRPr="00A25D4D" w:rsidRDefault="00C0190C" w:rsidP="008F13CC">
            <w:pPr>
              <w:jc w:val="left"/>
            </w:pPr>
            <w:r w:rsidRPr="00A25D4D">
              <w:rPr>
                <w:b/>
                <w:bCs/>
              </w:rPr>
              <w:t>Attribuut: producttype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CCFDABE" w14:textId="77777777" w:rsidTr="00C0190C">
              <w:trPr>
                <w:tblHeader/>
                <w:tblCellSpacing w:w="0" w:type="dxa"/>
              </w:trPr>
              <w:tc>
                <w:tcPr>
                  <w:tcW w:w="360" w:type="dxa"/>
                  <w:hideMark/>
                </w:tcPr>
                <w:p w14:paraId="5D4CDE7C" w14:textId="77777777" w:rsidR="00C0190C" w:rsidRPr="00A25D4D" w:rsidRDefault="00C0190C" w:rsidP="008F13CC">
                  <w:pPr>
                    <w:jc w:val="left"/>
                  </w:pPr>
                  <w:r w:rsidRPr="00A25D4D">
                    <w:t> </w:t>
                  </w:r>
                </w:p>
              </w:tc>
              <w:tc>
                <w:tcPr>
                  <w:tcW w:w="1500" w:type="dxa"/>
                  <w:hideMark/>
                </w:tcPr>
                <w:p w14:paraId="690017EB" w14:textId="77777777" w:rsidR="00C0190C" w:rsidRPr="00A25D4D" w:rsidRDefault="00C0190C" w:rsidP="008F13CC">
                  <w:pPr>
                    <w:jc w:val="left"/>
                  </w:pPr>
                  <w:r w:rsidRPr="00A25D4D">
                    <w:t>Type:</w:t>
                  </w:r>
                </w:p>
              </w:tc>
              <w:tc>
                <w:tcPr>
                  <w:tcW w:w="0" w:type="auto"/>
                  <w:hideMark/>
                </w:tcPr>
                <w:p w14:paraId="43A284DD" w14:textId="77777777" w:rsidR="00C0190C" w:rsidRPr="00A25D4D" w:rsidRDefault="00C0190C" w:rsidP="008F13CC">
                  <w:pPr>
                    <w:jc w:val="left"/>
                  </w:pPr>
                  <w:proofErr w:type="spellStart"/>
                  <w:r w:rsidRPr="00A25D4D">
                    <w:t>CharacterString</w:t>
                  </w:r>
                  <w:proofErr w:type="spellEnd"/>
                </w:p>
              </w:tc>
            </w:tr>
            <w:tr w:rsidR="00C0190C" w:rsidRPr="00A25D4D" w14:paraId="1051C739" w14:textId="77777777" w:rsidTr="00C0190C">
              <w:trPr>
                <w:tblHeader/>
                <w:tblCellSpacing w:w="0" w:type="dxa"/>
              </w:trPr>
              <w:tc>
                <w:tcPr>
                  <w:tcW w:w="360" w:type="dxa"/>
                  <w:hideMark/>
                </w:tcPr>
                <w:p w14:paraId="5D07774D" w14:textId="77777777" w:rsidR="00C0190C" w:rsidRPr="00A25D4D" w:rsidRDefault="00C0190C" w:rsidP="008F13CC">
                  <w:pPr>
                    <w:jc w:val="left"/>
                  </w:pPr>
                  <w:r w:rsidRPr="00A25D4D">
                    <w:t> </w:t>
                  </w:r>
                </w:p>
              </w:tc>
              <w:tc>
                <w:tcPr>
                  <w:tcW w:w="1500" w:type="dxa"/>
                  <w:hideMark/>
                </w:tcPr>
                <w:p w14:paraId="02789B5E" w14:textId="77777777" w:rsidR="00C0190C" w:rsidRPr="00A25D4D" w:rsidRDefault="00C0190C" w:rsidP="008F13CC">
                  <w:pPr>
                    <w:jc w:val="left"/>
                  </w:pPr>
                  <w:r w:rsidRPr="00A25D4D">
                    <w:t>Naam</w:t>
                  </w:r>
                </w:p>
              </w:tc>
              <w:tc>
                <w:tcPr>
                  <w:tcW w:w="0" w:type="auto"/>
                  <w:hideMark/>
                </w:tcPr>
                <w:p w14:paraId="67ED292E" w14:textId="77777777" w:rsidR="00C0190C" w:rsidRPr="00A25D4D" w:rsidRDefault="00C0190C" w:rsidP="008F13CC">
                  <w:pPr>
                    <w:jc w:val="left"/>
                  </w:pPr>
                  <w:r w:rsidRPr="00A25D4D">
                    <w:t xml:space="preserve">producttype </w:t>
                  </w:r>
                </w:p>
              </w:tc>
            </w:tr>
            <w:tr w:rsidR="00C0190C" w:rsidRPr="00A25D4D" w14:paraId="037D31B5" w14:textId="77777777" w:rsidTr="00C0190C">
              <w:trPr>
                <w:tblHeader/>
                <w:tblCellSpacing w:w="0" w:type="dxa"/>
              </w:trPr>
              <w:tc>
                <w:tcPr>
                  <w:tcW w:w="360" w:type="dxa"/>
                  <w:hideMark/>
                </w:tcPr>
                <w:p w14:paraId="2C548357" w14:textId="77777777" w:rsidR="00C0190C" w:rsidRPr="00A25D4D" w:rsidRDefault="00C0190C" w:rsidP="008F13CC">
                  <w:pPr>
                    <w:jc w:val="left"/>
                  </w:pPr>
                  <w:r w:rsidRPr="00A25D4D">
                    <w:t> </w:t>
                  </w:r>
                </w:p>
              </w:tc>
              <w:tc>
                <w:tcPr>
                  <w:tcW w:w="1500" w:type="dxa"/>
                  <w:hideMark/>
                </w:tcPr>
                <w:p w14:paraId="413F6BD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18B24E" w14:textId="77777777" w:rsidR="00C0190C" w:rsidRPr="00A25D4D" w:rsidRDefault="00C0190C" w:rsidP="008F13CC">
                  <w:pPr>
                    <w:jc w:val="left"/>
                  </w:pPr>
                  <w:r w:rsidRPr="00A25D4D">
                    <w:t>0..1</w:t>
                  </w:r>
                </w:p>
              </w:tc>
            </w:tr>
          </w:tbl>
          <w:p w14:paraId="74E89849" w14:textId="77777777" w:rsidR="00C0190C" w:rsidRPr="00A25D4D" w:rsidRDefault="00C0190C" w:rsidP="008F13CC">
            <w:pPr>
              <w:jc w:val="left"/>
            </w:pPr>
          </w:p>
        </w:tc>
      </w:tr>
    </w:tbl>
    <w:p w14:paraId="68A311C9" w14:textId="77777777" w:rsidR="00C0190C" w:rsidRPr="00A25D4D" w:rsidRDefault="00C0190C" w:rsidP="008F13CC">
      <w:pPr>
        <w:pStyle w:val="Kop5"/>
        <w:jc w:val="left"/>
        <w:rPr>
          <w:sz w:val="16"/>
          <w:szCs w:val="16"/>
        </w:rPr>
      </w:pPr>
      <w:proofErr w:type="spellStart"/>
      <w:r w:rsidRPr="00A25D4D">
        <w:rPr>
          <w:sz w:val="16"/>
          <w:szCs w:val="16"/>
        </w:rPr>
        <w:t>PuntLijnVlak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21"/>
      </w:tblGrid>
      <w:tr w:rsidR="00C0190C" w:rsidRPr="00A25D4D" w14:paraId="18FDAEC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2EE3F42" w14:textId="77777777" w:rsidR="00C0190C" w:rsidRPr="00A25D4D" w:rsidRDefault="00C0190C" w:rsidP="008F13CC">
            <w:pPr>
              <w:jc w:val="left"/>
            </w:pPr>
            <w:proofErr w:type="spellStart"/>
            <w:r w:rsidRPr="00A25D4D">
              <w:rPr>
                <w:b/>
                <w:bCs/>
              </w:rPr>
              <w:t>PuntLijnVlak</w:t>
            </w:r>
            <w:proofErr w:type="spellEnd"/>
          </w:p>
        </w:tc>
      </w:tr>
      <w:tr w:rsidR="00C0190C" w:rsidRPr="00A25D4D" w14:paraId="1756A7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7E952AF5" w14:textId="77777777" w:rsidTr="00C0190C">
              <w:trPr>
                <w:tblHeader/>
                <w:tblCellSpacing w:w="0" w:type="dxa"/>
              </w:trPr>
              <w:tc>
                <w:tcPr>
                  <w:tcW w:w="360" w:type="dxa"/>
                  <w:hideMark/>
                </w:tcPr>
                <w:p w14:paraId="5725EB8B" w14:textId="77777777" w:rsidR="00C0190C" w:rsidRPr="00A25D4D" w:rsidRDefault="00C0190C" w:rsidP="008F13CC">
                  <w:pPr>
                    <w:jc w:val="left"/>
                  </w:pPr>
                  <w:r w:rsidRPr="00A25D4D">
                    <w:t> </w:t>
                  </w:r>
                </w:p>
              </w:tc>
              <w:tc>
                <w:tcPr>
                  <w:tcW w:w="1500" w:type="dxa"/>
                  <w:hideMark/>
                </w:tcPr>
                <w:p w14:paraId="64CA0DA2" w14:textId="77777777" w:rsidR="00C0190C" w:rsidRPr="00A25D4D" w:rsidRDefault="00C0190C" w:rsidP="008F13CC">
                  <w:pPr>
                    <w:jc w:val="left"/>
                  </w:pPr>
                  <w:r w:rsidRPr="00A25D4D">
                    <w:t>Naam</w:t>
                  </w:r>
                </w:p>
              </w:tc>
              <w:tc>
                <w:tcPr>
                  <w:tcW w:w="0" w:type="auto"/>
                  <w:hideMark/>
                </w:tcPr>
                <w:p w14:paraId="3679ED66" w14:textId="77777777" w:rsidR="00C0190C" w:rsidRPr="00A25D4D" w:rsidRDefault="00C0190C" w:rsidP="008F13CC">
                  <w:pPr>
                    <w:jc w:val="left"/>
                  </w:pPr>
                </w:p>
              </w:tc>
            </w:tr>
            <w:tr w:rsidR="00C0190C" w:rsidRPr="00A25D4D" w14:paraId="10653644" w14:textId="77777777" w:rsidTr="00C0190C">
              <w:trPr>
                <w:tblHeader/>
                <w:tblCellSpacing w:w="0" w:type="dxa"/>
              </w:trPr>
              <w:tc>
                <w:tcPr>
                  <w:tcW w:w="360" w:type="dxa"/>
                  <w:hideMark/>
                </w:tcPr>
                <w:p w14:paraId="3B9DEF17" w14:textId="77777777" w:rsidR="00C0190C" w:rsidRPr="00A25D4D" w:rsidRDefault="00C0190C" w:rsidP="008F13CC">
                  <w:pPr>
                    <w:jc w:val="left"/>
                  </w:pPr>
                  <w:r w:rsidRPr="00A25D4D">
                    <w:t> </w:t>
                  </w:r>
                </w:p>
              </w:tc>
              <w:tc>
                <w:tcPr>
                  <w:tcW w:w="1500" w:type="dxa"/>
                  <w:hideMark/>
                </w:tcPr>
                <w:p w14:paraId="34EA2963" w14:textId="77777777" w:rsidR="00C0190C" w:rsidRPr="00A25D4D" w:rsidRDefault="00C0190C" w:rsidP="008F13CC">
                  <w:pPr>
                    <w:jc w:val="left"/>
                  </w:pPr>
                  <w:r w:rsidRPr="00A25D4D">
                    <w:t>Definitie:</w:t>
                  </w:r>
                </w:p>
              </w:tc>
              <w:tc>
                <w:tcPr>
                  <w:tcW w:w="0" w:type="auto"/>
                  <w:hideMark/>
                </w:tcPr>
                <w:p w14:paraId="16428140" w14:textId="77777777" w:rsidR="00C0190C" w:rsidRPr="00A25D4D" w:rsidRDefault="00C0190C" w:rsidP="008F13CC">
                  <w:pPr>
                    <w:jc w:val="left"/>
                  </w:pPr>
                </w:p>
              </w:tc>
            </w:tr>
            <w:tr w:rsidR="00C0190C" w:rsidRPr="00A25D4D" w14:paraId="0008C924" w14:textId="77777777" w:rsidTr="00C0190C">
              <w:trPr>
                <w:tblHeader/>
                <w:tblCellSpacing w:w="0" w:type="dxa"/>
              </w:trPr>
              <w:tc>
                <w:tcPr>
                  <w:tcW w:w="360" w:type="dxa"/>
                  <w:hideMark/>
                </w:tcPr>
                <w:p w14:paraId="15DF8328" w14:textId="77777777" w:rsidR="00C0190C" w:rsidRPr="00A25D4D" w:rsidRDefault="00C0190C" w:rsidP="008F13CC">
                  <w:pPr>
                    <w:jc w:val="left"/>
                  </w:pPr>
                  <w:r w:rsidRPr="00A25D4D">
                    <w:t> </w:t>
                  </w:r>
                </w:p>
              </w:tc>
              <w:tc>
                <w:tcPr>
                  <w:tcW w:w="1500" w:type="dxa"/>
                  <w:hideMark/>
                </w:tcPr>
                <w:p w14:paraId="3AB74EB4" w14:textId="77777777" w:rsidR="00C0190C" w:rsidRPr="00A25D4D" w:rsidRDefault="00C0190C" w:rsidP="008F13CC">
                  <w:pPr>
                    <w:jc w:val="left"/>
                  </w:pPr>
                  <w:r w:rsidRPr="00A25D4D">
                    <w:t>Stereotypes:</w:t>
                  </w:r>
                </w:p>
              </w:tc>
              <w:tc>
                <w:tcPr>
                  <w:tcW w:w="0" w:type="auto"/>
                  <w:hideMark/>
                </w:tcPr>
                <w:p w14:paraId="25531992" w14:textId="77777777" w:rsidR="00C0190C" w:rsidRPr="00A25D4D" w:rsidRDefault="00C0190C" w:rsidP="008F13CC">
                  <w:pPr>
                    <w:jc w:val="left"/>
                  </w:pPr>
                  <w:r w:rsidRPr="00A25D4D">
                    <w:t>«</w:t>
                  </w:r>
                  <w:proofErr w:type="spellStart"/>
                  <w:r w:rsidRPr="00A25D4D">
                    <w:t>union</w:t>
                  </w:r>
                  <w:proofErr w:type="spellEnd"/>
                  <w:r w:rsidRPr="00A25D4D">
                    <w:t>»</w:t>
                  </w:r>
                </w:p>
              </w:tc>
            </w:tr>
          </w:tbl>
          <w:p w14:paraId="6C19080C" w14:textId="77777777" w:rsidR="00C0190C" w:rsidRPr="00A25D4D" w:rsidRDefault="00C0190C" w:rsidP="008F13CC">
            <w:pPr>
              <w:jc w:val="left"/>
            </w:pPr>
          </w:p>
        </w:tc>
      </w:tr>
      <w:tr w:rsidR="00C0190C" w:rsidRPr="00A25D4D" w14:paraId="3DBC7A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5FEE74" w14:textId="77777777" w:rsidR="00C0190C" w:rsidRPr="00A25D4D" w:rsidRDefault="00C0190C" w:rsidP="008F13CC">
            <w:pPr>
              <w:jc w:val="left"/>
            </w:pPr>
            <w:r w:rsidRPr="00A25D4D">
              <w:rPr>
                <w:b/>
                <w:bCs/>
              </w:rPr>
              <w:t>Attribuut: punt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65C6D34F" w14:textId="77777777" w:rsidTr="00C0190C">
              <w:trPr>
                <w:tblHeader/>
                <w:tblCellSpacing w:w="0" w:type="dxa"/>
              </w:trPr>
              <w:tc>
                <w:tcPr>
                  <w:tcW w:w="360" w:type="dxa"/>
                  <w:hideMark/>
                </w:tcPr>
                <w:p w14:paraId="654BDD83" w14:textId="77777777" w:rsidR="00C0190C" w:rsidRPr="00A25D4D" w:rsidRDefault="00C0190C" w:rsidP="008F13CC">
                  <w:pPr>
                    <w:jc w:val="left"/>
                  </w:pPr>
                  <w:r w:rsidRPr="00A25D4D">
                    <w:t> </w:t>
                  </w:r>
                </w:p>
              </w:tc>
              <w:tc>
                <w:tcPr>
                  <w:tcW w:w="1500" w:type="dxa"/>
                  <w:hideMark/>
                </w:tcPr>
                <w:p w14:paraId="2A7DD0B8" w14:textId="77777777" w:rsidR="00C0190C" w:rsidRPr="00A25D4D" w:rsidRDefault="00C0190C" w:rsidP="008F13CC">
                  <w:pPr>
                    <w:jc w:val="left"/>
                  </w:pPr>
                  <w:r w:rsidRPr="00A25D4D">
                    <w:t>Type:</w:t>
                  </w:r>
                </w:p>
              </w:tc>
              <w:tc>
                <w:tcPr>
                  <w:tcW w:w="0" w:type="auto"/>
                  <w:hideMark/>
                </w:tcPr>
                <w:p w14:paraId="37BCEC6D" w14:textId="77777777" w:rsidR="00C0190C" w:rsidRPr="00A25D4D" w:rsidRDefault="00C0190C" w:rsidP="008F13CC">
                  <w:pPr>
                    <w:jc w:val="left"/>
                  </w:pPr>
                  <w:proofErr w:type="spellStart"/>
                  <w:r w:rsidRPr="00A25D4D">
                    <w:t>GM_Point</w:t>
                  </w:r>
                  <w:proofErr w:type="spellEnd"/>
                </w:p>
              </w:tc>
            </w:tr>
            <w:tr w:rsidR="00C0190C" w:rsidRPr="00A25D4D" w14:paraId="1025B052" w14:textId="77777777" w:rsidTr="00C0190C">
              <w:trPr>
                <w:tblHeader/>
                <w:tblCellSpacing w:w="0" w:type="dxa"/>
              </w:trPr>
              <w:tc>
                <w:tcPr>
                  <w:tcW w:w="360" w:type="dxa"/>
                  <w:hideMark/>
                </w:tcPr>
                <w:p w14:paraId="17A56301" w14:textId="77777777" w:rsidR="00C0190C" w:rsidRPr="00A25D4D" w:rsidRDefault="00C0190C" w:rsidP="008F13CC">
                  <w:pPr>
                    <w:jc w:val="left"/>
                  </w:pPr>
                  <w:r w:rsidRPr="00A25D4D">
                    <w:t> </w:t>
                  </w:r>
                </w:p>
              </w:tc>
              <w:tc>
                <w:tcPr>
                  <w:tcW w:w="1500" w:type="dxa"/>
                  <w:hideMark/>
                </w:tcPr>
                <w:p w14:paraId="3ED3E705" w14:textId="77777777" w:rsidR="00C0190C" w:rsidRPr="00A25D4D" w:rsidRDefault="00C0190C" w:rsidP="008F13CC">
                  <w:pPr>
                    <w:jc w:val="left"/>
                  </w:pPr>
                  <w:r w:rsidRPr="00A25D4D">
                    <w:t>Naam</w:t>
                  </w:r>
                </w:p>
              </w:tc>
              <w:tc>
                <w:tcPr>
                  <w:tcW w:w="0" w:type="auto"/>
                  <w:hideMark/>
                </w:tcPr>
                <w:p w14:paraId="6252737F" w14:textId="77777777" w:rsidR="00C0190C" w:rsidRPr="00A25D4D" w:rsidRDefault="00C0190C" w:rsidP="008F13CC">
                  <w:pPr>
                    <w:jc w:val="left"/>
                  </w:pPr>
                </w:p>
              </w:tc>
            </w:tr>
            <w:tr w:rsidR="00C0190C" w:rsidRPr="00A25D4D" w14:paraId="0BE24B1D" w14:textId="77777777" w:rsidTr="00C0190C">
              <w:trPr>
                <w:tblHeader/>
                <w:tblCellSpacing w:w="0" w:type="dxa"/>
              </w:trPr>
              <w:tc>
                <w:tcPr>
                  <w:tcW w:w="360" w:type="dxa"/>
                  <w:hideMark/>
                </w:tcPr>
                <w:p w14:paraId="10EA03D2" w14:textId="77777777" w:rsidR="00C0190C" w:rsidRPr="00A25D4D" w:rsidRDefault="00C0190C" w:rsidP="008F13CC">
                  <w:pPr>
                    <w:jc w:val="left"/>
                  </w:pPr>
                  <w:r w:rsidRPr="00A25D4D">
                    <w:t> </w:t>
                  </w:r>
                </w:p>
              </w:tc>
              <w:tc>
                <w:tcPr>
                  <w:tcW w:w="1500" w:type="dxa"/>
                  <w:hideMark/>
                </w:tcPr>
                <w:p w14:paraId="7CA15472" w14:textId="77777777" w:rsidR="00C0190C" w:rsidRPr="00A25D4D" w:rsidRDefault="00C0190C" w:rsidP="008F13CC">
                  <w:pPr>
                    <w:jc w:val="left"/>
                  </w:pPr>
                  <w:r w:rsidRPr="00A25D4D">
                    <w:t>Definitie:</w:t>
                  </w:r>
                </w:p>
              </w:tc>
              <w:tc>
                <w:tcPr>
                  <w:tcW w:w="0" w:type="auto"/>
                  <w:hideMark/>
                </w:tcPr>
                <w:p w14:paraId="54318C5A" w14:textId="77777777" w:rsidR="00C0190C" w:rsidRPr="00A25D4D" w:rsidRDefault="00C0190C" w:rsidP="008F13CC">
                  <w:pPr>
                    <w:jc w:val="left"/>
                  </w:pPr>
                </w:p>
              </w:tc>
            </w:tr>
            <w:tr w:rsidR="00C0190C" w:rsidRPr="00A25D4D" w14:paraId="4208A094" w14:textId="77777777" w:rsidTr="00C0190C">
              <w:trPr>
                <w:tblHeader/>
                <w:tblCellSpacing w:w="0" w:type="dxa"/>
              </w:trPr>
              <w:tc>
                <w:tcPr>
                  <w:tcW w:w="360" w:type="dxa"/>
                  <w:hideMark/>
                </w:tcPr>
                <w:p w14:paraId="03685907" w14:textId="77777777" w:rsidR="00C0190C" w:rsidRPr="00A25D4D" w:rsidRDefault="00C0190C" w:rsidP="008F13CC">
                  <w:pPr>
                    <w:jc w:val="left"/>
                  </w:pPr>
                  <w:r w:rsidRPr="00A25D4D">
                    <w:t> </w:t>
                  </w:r>
                </w:p>
              </w:tc>
              <w:tc>
                <w:tcPr>
                  <w:tcW w:w="1500" w:type="dxa"/>
                  <w:hideMark/>
                </w:tcPr>
                <w:p w14:paraId="552C0B9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5C502C9" w14:textId="77777777" w:rsidR="00C0190C" w:rsidRPr="00A25D4D" w:rsidRDefault="00C0190C" w:rsidP="008F13CC">
                  <w:pPr>
                    <w:jc w:val="left"/>
                  </w:pPr>
                  <w:r w:rsidRPr="00A25D4D">
                    <w:t>1</w:t>
                  </w:r>
                </w:p>
              </w:tc>
            </w:tr>
          </w:tbl>
          <w:p w14:paraId="60051326" w14:textId="77777777" w:rsidR="00C0190C" w:rsidRPr="00A25D4D" w:rsidRDefault="00C0190C" w:rsidP="008F13CC">
            <w:pPr>
              <w:jc w:val="left"/>
            </w:pPr>
          </w:p>
        </w:tc>
      </w:tr>
      <w:tr w:rsidR="00C0190C" w:rsidRPr="00A25D4D" w14:paraId="35F66B1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AC286D" w14:textId="77777777" w:rsidR="00C0190C" w:rsidRPr="00A25D4D" w:rsidRDefault="00C0190C" w:rsidP="008F13CC">
            <w:pPr>
              <w:jc w:val="left"/>
            </w:pPr>
            <w:r w:rsidRPr="00A25D4D">
              <w:rPr>
                <w:b/>
                <w:bCs/>
              </w:rPr>
              <w:t>Attribuut: lijn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165A6484" w14:textId="77777777" w:rsidTr="00C0190C">
              <w:trPr>
                <w:tblHeader/>
                <w:tblCellSpacing w:w="0" w:type="dxa"/>
              </w:trPr>
              <w:tc>
                <w:tcPr>
                  <w:tcW w:w="360" w:type="dxa"/>
                  <w:hideMark/>
                </w:tcPr>
                <w:p w14:paraId="21979246" w14:textId="77777777" w:rsidR="00C0190C" w:rsidRPr="00A25D4D" w:rsidRDefault="00C0190C" w:rsidP="008F13CC">
                  <w:pPr>
                    <w:jc w:val="left"/>
                  </w:pPr>
                  <w:r w:rsidRPr="00A25D4D">
                    <w:t> </w:t>
                  </w:r>
                </w:p>
              </w:tc>
              <w:tc>
                <w:tcPr>
                  <w:tcW w:w="1500" w:type="dxa"/>
                  <w:hideMark/>
                </w:tcPr>
                <w:p w14:paraId="4ED35582" w14:textId="77777777" w:rsidR="00C0190C" w:rsidRPr="00A25D4D" w:rsidRDefault="00C0190C" w:rsidP="008F13CC">
                  <w:pPr>
                    <w:jc w:val="left"/>
                  </w:pPr>
                  <w:r w:rsidRPr="00A25D4D">
                    <w:t>Type:</w:t>
                  </w:r>
                </w:p>
              </w:tc>
              <w:tc>
                <w:tcPr>
                  <w:tcW w:w="0" w:type="auto"/>
                  <w:hideMark/>
                </w:tcPr>
                <w:p w14:paraId="1C84310C" w14:textId="77777777" w:rsidR="00C0190C" w:rsidRPr="00A25D4D" w:rsidRDefault="00C0190C" w:rsidP="008F13CC">
                  <w:pPr>
                    <w:jc w:val="left"/>
                  </w:pPr>
                  <w:proofErr w:type="spellStart"/>
                  <w:r w:rsidRPr="00A25D4D">
                    <w:t>GM_Curve</w:t>
                  </w:r>
                  <w:proofErr w:type="spellEnd"/>
                </w:p>
              </w:tc>
            </w:tr>
            <w:tr w:rsidR="00C0190C" w:rsidRPr="00A25D4D" w14:paraId="7940FC02" w14:textId="77777777" w:rsidTr="00C0190C">
              <w:trPr>
                <w:tblHeader/>
                <w:tblCellSpacing w:w="0" w:type="dxa"/>
              </w:trPr>
              <w:tc>
                <w:tcPr>
                  <w:tcW w:w="360" w:type="dxa"/>
                  <w:hideMark/>
                </w:tcPr>
                <w:p w14:paraId="24CED68D" w14:textId="77777777" w:rsidR="00C0190C" w:rsidRPr="00A25D4D" w:rsidRDefault="00C0190C" w:rsidP="008F13CC">
                  <w:pPr>
                    <w:jc w:val="left"/>
                  </w:pPr>
                  <w:r w:rsidRPr="00A25D4D">
                    <w:t> </w:t>
                  </w:r>
                </w:p>
              </w:tc>
              <w:tc>
                <w:tcPr>
                  <w:tcW w:w="1500" w:type="dxa"/>
                  <w:hideMark/>
                </w:tcPr>
                <w:p w14:paraId="2E099459" w14:textId="77777777" w:rsidR="00C0190C" w:rsidRPr="00A25D4D" w:rsidRDefault="00C0190C" w:rsidP="008F13CC">
                  <w:pPr>
                    <w:jc w:val="left"/>
                  </w:pPr>
                  <w:r w:rsidRPr="00A25D4D">
                    <w:t>Naam</w:t>
                  </w:r>
                </w:p>
              </w:tc>
              <w:tc>
                <w:tcPr>
                  <w:tcW w:w="0" w:type="auto"/>
                  <w:hideMark/>
                </w:tcPr>
                <w:p w14:paraId="408CEBDB" w14:textId="77777777" w:rsidR="00C0190C" w:rsidRPr="00A25D4D" w:rsidRDefault="00C0190C" w:rsidP="008F13CC">
                  <w:pPr>
                    <w:jc w:val="left"/>
                  </w:pPr>
                </w:p>
              </w:tc>
            </w:tr>
            <w:tr w:rsidR="00C0190C" w:rsidRPr="00A25D4D" w14:paraId="3D4822E8" w14:textId="77777777" w:rsidTr="00C0190C">
              <w:trPr>
                <w:tblHeader/>
                <w:tblCellSpacing w:w="0" w:type="dxa"/>
              </w:trPr>
              <w:tc>
                <w:tcPr>
                  <w:tcW w:w="360" w:type="dxa"/>
                  <w:hideMark/>
                </w:tcPr>
                <w:p w14:paraId="4D10D58E" w14:textId="77777777" w:rsidR="00C0190C" w:rsidRPr="00A25D4D" w:rsidRDefault="00C0190C" w:rsidP="008F13CC">
                  <w:pPr>
                    <w:jc w:val="left"/>
                  </w:pPr>
                  <w:r w:rsidRPr="00A25D4D">
                    <w:t> </w:t>
                  </w:r>
                </w:p>
              </w:tc>
              <w:tc>
                <w:tcPr>
                  <w:tcW w:w="1500" w:type="dxa"/>
                  <w:hideMark/>
                </w:tcPr>
                <w:p w14:paraId="19DD9A1B" w14:textId="77777777" w:rsidR="00C0190C" w:rsidRPr="00A25D4D" w:rsidRDefault="00C0190C" w:rsidP="008F13CC">
                  <w:pPr>
                    <w:jc w:val="left"/>
                  </w:pPr>
                  <w:r w:rsidRPr="00A25D4D">
                    <w:t>Definitie:</w:t>
                  </w:r>
                </w:p>
              </w:tc>
              <w:tc>
                <w:tcPr>
                  <w:tcW w:w="0" w:type="auto"/>
                  <w:hideMark/>
                </w:tcPr>
                <w:p w14:paraId="656DB867" w14:textId="77777777" w:rsidR="00C0190C" w:rsidRPr="00A25D4D" w:rsidRDefault="00C0190C" w:rsidP="008F13CC">
                  <w:pPr>
                    <w:jc w:val="left"/>
                  </w:pPr>
                </w:p>
              </w:tc>
            </w:tr>
            <w:tr w:rsidR="00C0190C" w:rsidRPr="00A25D4D" w14:paraId="38AB85B3" w14:textId="77777777" w:rsidTr="00C0190C">
              <w:trPr>
                <w:tblHeader/>
                <w:tblCellSpacing w:w="0" w:type="dxa"/>
              </w:trPr>
              <w:tc>
                <w:tcPr>
                  <w:tcW w:w="360" w:type="dxa"/>
                  <w:hideMark/>
                </w:tcPr>
                <w:p w14:paraId="136FEFCE" w14:textId="77777777" w:rsidR="00C0190C" w:rsidRPr="00A25D4D" w:rsidRDefault="00C0190C" w:rsidP="008F13CC">
                  <w:pPr>
                    <w:jc w:val="left"/>
                  </w:pPr>
                  <w:r w:rsidRPr="00A25D4D">
                    <w:t> </w:t>
                  </w:r>
                </w:p>
              </w:tc>
              <w:tc>
                <w:tcPr>
                  <w:tcW w:w="1500" w:type="dxa"/>
                  <w:hideMark/>
                </w:tcPr>
                <w:p w14:paraId="484F7D4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86565A" w14:textId="77777777" w:rsidR="00C0190C" w:rsidRPr="00A25D4D" w:rsidRDefault="00C0190C" w:rsidP="008F13CC">
                  <w:pPr>
                    <w:jc w:val="left"/>
                  </w:pPr>
                  <w:r w:rsidRPr="00A25D4D">
                    <w:t>1</w:t>
                  </w:r>
                </w:p>
              </w:tc>
            </w:tr>
          </w:tbl>
          <w:p w14:paraId="2734F70D" w14:textId="77777777" w:rsidR="00C0190C" w:rsidRPr="00A25D4D" w:rsidRDefault="00C0190C" w:rsidP="008F13CC">
            <w:pPr>
              <w:jc w:val="left"/>
            </w:pPr>
          </w:p>
        </w:tc>
      </w:tr>
      <w:tr w:rsidR="00C0190C" w:rsidRPr="00A25D4D" w14:paraId="2A872FB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9772221" w14:textId="77777777" w:rsidR="00C0190C" w:rsidRPr="00A25D4D" w:rsidRDefault="00C0190C" w:rsidP="008F13CC">
            <w:pPr>
              <w:jc w:val="left"/>
            </w:pPr>
            <w:r w:rsidRPr="00A25D4D">
              <w:rPr>
                <w:b/>
                <w:bCs/>
              </w:rPr>
              <w:t>Attribuut: vlak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1A39E4DF" w14:textId="77777777" w:rsidTr="00C0190C">
              <w:trPr>
                <w:tblHeader/>
                <w:tblCellSpacing w:w="0" w:type="dxa"/>
              </w:trPr>
              <w:tc>
                <w:tcPr>
                  <w:tcW w:w="360" w:type="dxa"/>
                  <w:hideMark/>
                </w:tcPr>
                <w:p w14:paraId="7A651E7B" w14:textId="77777777" w:rsidR="00C0190C" w:rsidRPr="00A25D4D" w:rsidRDefault="00C0190C" w:rsidP="008F13CC">
                  <w:pPr>
                    <w:jc w:val="left"/>
                  </w:pPr>
                  <w:r w:rsidRPr="00A25D4D">
                    <w:t> </w:t>
                  </w:r>
                </w:p>
              </w:tc>
              <w:tc>
                <w:tcPr>
                  <w:tcW w:w="1500" w:type="dxa"/>
                  <w:hideMark/>
                </w:tcPr>
                <w:p w14:paraId="144F545D" w14:textId="77777777" w:rsidR="00C0190C" w:rsidRPr="00A25D4D" w:rsidRDefault="00C0190C" w:rsidP="008F13CC">
                  <w:pPr>
                    <w:jc w:val="left"/>
                  </w:pPr>
                  <w:r w:rsidRPr="00A25D4D">
                    <w:t>Type:</w:t>
                  </w:r>
                </w:p>
              </w:tc>
              <w:tc>
                <w:tcPr>
                  <w:tcW w:w="0" w:type="auto"/>
                  <w:hideMark/>
                </w:tcPr>
                <w:p w14:paraId="42643B0B" w14:textId="77777777" w:rsidR="00C0190C" w:rsidRPr="00A25D4D" w:rsidRDefault="00C0190C" w:rsidP="008F13CC">
                  <w:pPr>
                    <w:jc w:val="left"/>
                  </w:pPr>
                  <w:proofErr w:type="spellStart"/>
                  <w:r w:rsidRPr="00A25D4D">
                    <w:t>GM_Surface</w:t>
                  </w:r>
                  <w:proofErr w:type="spellEnd"/>
                </w:p>
              </w:tc>
            </w:tr>
            <w:tr w:rsidR="00C0190C" w:rsidRPr="00A25D4D" w14:paraId="3CE88155" w14:textId="77777777" w:rsidTr="00C0190C">
              <w:trPr>
                <w:tblHeader/>
                <w:tblCellSpacing w:w="0" w:type="dxa"/>
              </w:trPr>
              <w:tc>
                <w:tcPr>
                  <w:tcW w:w="360" w:type="dxa"/>
                  <w:hideMark/>
                </w:tcPr>
                <w:p w14:paraId="3A0E0A9D" w14:textId="77777777" w:rsidR="00C0190C" w:rsidRPr="00A25D4D" w:rsidRDefault="00C0190C" w:rsidP="008F13CC">
                  <w:pPr>
                    <w:jc w:val="left"/>
                  </w:pPr>
                  <w:r w:rsidRPr="00A25D4D">
                    <w:t> </w:t>
                  </w:r>
                </w:p>
              </w:tc>
              <w:tc>
                <w:tcPr>
                  <w:tcW w:w="1500" w:type="dxa"/>
                  <w:hideMark/>
                </w:tcPr>
                <w:p w14:paraId="47BA0D70" w14:textId="77777777" w:rsidR="00C0190C" w:rsidRPr="00A25D4D" w:rsidRDefault="00C0190C" w:rsidP="008F13CC">
                  <w:pPr>
                    <w:jc w:val="left"/>
                  </w:pPr>
                  <w:r w:rsidRPr="00A25D4D">
                    <w:t>Naam</w:t>
                  </w:r>
                </w:p>
              </w:tc>
              <w:tc>
                <w:tcPr>
                  <w:tcW w:w="0" w:type="auto"/>
                  <w:hideMark/>
                </w:tcPr>
                <w:p w14:paraId="47A26AD0" w14:textId="77777777" w:rsidR="00C0190C" w:rsidRPr="00A25D4D" w:rsidRDefault="00C0190C" w:rsidP="008F13CC">
                  <w:pPr>
                    <w:jc w:val="left"/>
                  </w:pPr>
                </w:p>
              </w:tc>
            </w:tr>
            <w:tr w:rsidR="00C0190C" w:rsidRPr="00A25D4D" w14:paraId="182125FA" w14:textId="77777777" w:rsidTr="00C0190C">
              <w:trPr>
                <w:tblHeader/>
                <w:tblCellSpacing w:w="0" w:type="dxa"/>
              </w:trPr>
              <w:tc>
                <w:tcPr>
                  <w:tcW w:w="360" w:type="dxa"/>
                  <w:hideMark/>
                </w:tcPr>
                <w:p w14:paraId="3EB67691" w14:textId="77777777" w:rsidR="00C0190C" w:rsidRPr="00A25D4D" w:rsidRDefault="00C0190C" w:rsidP="008F13CC">
                  <w:pPr>
                    <w:jc w:val="left"/>
                  </w:pPr>
                  <w:r w:rsidRPr="00A25D4D">
                    <w:t> </w:t>
                  </w:r>
                </w:p>
              </w:tc>
              <w:tc>
                <w:tcPr>
                  <w:tcW w:w="1500" w:type="dxa"/>
                  <w:hideMark/>
                </w:tcPr>
                <w:p w14:paraId="78EF6699" w14:textId="77777777" w:rsidR="00C0190C" w:rsidRPr="00A25D4D" w:rsidRDefault="00C0190C" w:rsidP="008F13CC">
                  <w:pPr>
                    <w:jc w:val="left"/>
                  </w:pPr>
                  <w:r w:rsidRPr="00A25D4D">
                    <w:t>Definitie:</w:t>
                  </w:r>
                </w:p>
              </w:tc>
              <w:tc>
                <w:tcPr>
                  <w:tcW w:w="0" w:type="auto"/>
                  <w:hideMark/>
                </w:tcPr>
                <w:p w14:paraId="133FF831" w14:textId="77777777" w:rsidR="00C0190C" w:rsidRPr="00A25D4D" w:rsidRDefault="00C0190C" w:rsidP="008F13CC">
                  <w:pPr>
                    <w:jc w:val="left"/>
                  </w:pPr>
                </w:p>
              </w:tc>
            </w:tr>
            <w:tr w:rsidR="00C0190C" w:rsidRPr="00A25D4D" w14:paraId="4B91F5F2" w14:textId="77777777" w:rsidTr="00C0190C">
              <w:trPr>
                <w:tblHeader/>
                <w:tblCellSpacing w:w="0" w:type="dxa"/>
              </w:trPr>
              <w:tc>
                <w:tcPr>
                  <w:tcW w:w="360" w:type="dxa"/>
                  <w:hideMark/>
                </w:tcPr>
                <w:p w14:paraId="4ABAA7CF" w14:textId="77777777" w:rsidR="00C0190C" w:rsidRPr="00A25D4D" w:rsidRDefault="00C0190C" w:rsidP="008F13CC">
                  <w:pPr>
                    <w:jc w:val="left"/>
                  </w:pPr>
                  <w:r w:rsidRPr="00A25D4D">
                    <w:t> </w:t>
                  </w:r>
                </w:p>
              </w:tc>
              <w:tc>
                <w:tcPr>
                  <w:tcW w:w="1500" w:type="dxa"/>
                  <w:hideMark/>
                </w:tcPr>
                <w:p w14:paraId="75C48EA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0A2AB4A" w14:textId="77777777" w:rsidR="00C0190C" w:rsidRPr="00A25D4D" w:rsidRDefault="00C0190C" w:rsidP="008F13CC">
                  <w:pPr>
                    <w:jc w:val="left"/>
                  </w:pPr>
                  <w:r w:rsidRPr="00A25D4D">
                    <w:t>1</w:t>
                  </w:r>
                </w:p>
              </w:tc>
            </w:tr>
          </w:tbl>
          <w:p w14:paraId="39952A5E" w14:textId="77777777" w:rsidR="00C0190C" w:rsidRPr="00A25D4D" w:rsidRDefault="00C0190C" w:rsidP="008F13CC">
            <w:pPr>
              <w:jc w:val="left"/>
            </w:pPr>
          </w:p>
        </w:tc>
      </w:tr>
    </w:tbl>
    <w:p w14:paraId="1F3F4C77" w14:textId="77777777" w:rsidR="00C0190C" w:rsidRPr="00A25D4D" w:rsidRDefault="00C0190C" w:rsidP="008F13CC">
      <w:pPr>
        <w:pStyle w:val="Kop5"/>
        <w:jc w:val="left"/>
        <w:rPr>
          <w:sz w:val="16"/>
          <w:szCs w:val="16"/>
        </w:rPr>
      </w:pPr>
      <w:r w:rsidRPr="00A25D4D">
        <w:rPr>
          <w:sz w:val="16"/>
          <w:szCs w:val="16"/>
        </w:rPr>
        <w:t>Rioolleiding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674777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A652CCC" w14:textId="77777777" w:rsidR="00C0190C" w:rsidRPr="00A25D4D" w:rsidRDefault="00C0190C" w:rsidP="008F13CC">
            <w:pPr>
              <w:jc w:val="left"/>
            </w:pPr>
            <w:r w:rsidRPr="00A25D4D">
              <w:rPr>
                <w:b/>
                <w:bCs/>
              </w:rPr>
              <w:t>Rioolleiding</w:t>
            </w:r>
          </w:p>
        </w:tc>
      </w:tr>
      <w:tr w:rsidR="00C0190C" w:rsidRPr="00A25D4D" w14:paraId="558198B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567603B" w14:textId="77777777" w:rsidTr="00C0190C">
              <w:trPr>
                <w:tblHeader/>
                <w:tblCellSpacing w:w="0" w:type="dxa"/>
              </w:trPr>
              <w:tc>
                <w:tcPr>
                  <w:tcW w:w="360" w:type="dxa"/>
                  <w:hideMark/>
                </w:tcPr>
                <w:p w14:paraId="6D17AC2D" w14:textId="77777777" w:rsidR="00C0190C" w:rsidRPr="00A25D4D" w:rsidRDefault="00C0190C" w:rsidP="008F13CC">
                  <w:pPr>
                    <w:jc w:val="left"/>
                  </w:pPr>
                  <w:r w:rsidRPr="00A25D4D">
                    <w:t> </w:t>
                  </w:r>
                </w:p>
              </w:tc>
              <w:tc>
                <w:tcPr>
                  <w:tcW w:w="1500" w:type="dxa"/>
                  <w:hideMark/>
                </w:tcPr>
                <w:p w14:paraId="4035311C" w14:textId="77777777" w:rsidR="00C0190C" w:rsidRPr="00A25D4D" w:rsidRDefault="00C0190C" w:rsidP="008F13CC">
                  <w:pPr>
                    <w:jc w:val="left"/>
                  </w:pPr>
                  <w:r w:rsidRPr="00A25D4D">
                    <w:t>Naam</w:t>
                  </w:r>
                </w:p>
              </w:tc>
              <w:tc>
                <w:tcPr>
                  <w:tcW w:w="0" w:type="auto"/>
                  <w:hideMark/>
                </w:tcPr>
                <w:p w14:paraId="53A9D543" w14:textId="77777777" w:rsidR="00C0190C" w:rsidRPr="00A25D4D" w:rsidRDefault="00C0190C" w:rsidP="008F13CC">
                  <w:pPr>
                    <w:jc w:val="left"/>
                  </w:pPr>
                  <w:r w:rsidRPr="00A25D4D">
                    <w:t xml:space="preserve">Rioolleiding </w:t>
                  </w:r>
                </w:p>
              </w:tc>
            </w:tr>
            <w:tr w:rsidR="00C0190C" w:rsidRPr="00A25D4D" w14:paraId="2C08FF76" w14:textId="77777777" w:rsidTr="00C0190C">
              <w:trPr>
                <w:tblHeader/>
                <w:tblCellSpacing w:w="0" w:type="dxa"/>
              </w:trPr>
              <w:tc>
                <w:tcPr>
                  <w:tcW w:w="360" w:type="dxa"/>
                  <w:hideMark/>
                </w:tcPr>
                <w:p w14:paraId="59E378B2" w14:textId="77777777" w:rsidR="00C0190C" w:rsidRPr="00A25D4D" w:rsidRDefault="00C0190C" w:rsidP="008F13CC">
                  <w:pPr>
                    <w:jc w:val="left"/>
                  </w:pPr>
                  <w:r w:rsidRPr="00A25D4D">
                    <w:t> </w:t>
                  </w:r>
                </w:p>
              </w:tc>
              <w:tc>
                <w:tcPr>
                  <w:tcW w:w="1500" w:type="dxa"/>
                  <w:hideMark/>
                </w:tcPr>
                <w:p w14:paraId="069A2686" w14:textId="77777777" w:rsidR="00C0190C" w:rsidRPr="00A25D4D" w:rsidRDefault="00C0190C" w:rsidP="008F13CC">
                  <w:pPr>
                    <w:jc w:val="left"/>
                  </w:pPr>
                  <w:r w:rsidRPr="00A25D4D">
                    <w:t>Definitie:</w:t>
                  </w:r>
                </w:p>
              </w:tc>
              <w:tc>
                <w:tcPr>
                  <w:tcW w:w="0" w:type="auto"/>
                  <w:hideMark/>
                </w:tcPr>
                <w:p w14:paraId="62C49EB2" w14:textId="77777777" w:rsidR="00C0190C" w:rsidRPr="00A25D4D" w:rsidRDefault="00C0190C" w:rsidP="008F13CC">
                  <w:pPr>
                    <w:jc w:val="left"/>
                  </w:pPr>
                  <w:r w:rsidRPr="00A25D4D">
                    <w:t xml:space="preserve">Een rioleringsleiding voor het overbrengen van afvalwater (rioolwater en hemelwater) van de ene locatie naar een andere. </w:t>
                  </w:r>
                </w:p>
              </w:tc>
            </w:tr>
            <w:tr w:rsidR="00C0190C" w:rsidRPr="00A25D4D" w14:paraId="205FE330" w14:textId="77777777" w:rsidTr="00C0190C">
              <w:trPr>
                <w:tblHeader/>
                <w:tblCellSpacing w:w="0" w:type="dxa"/>
              </w:trPr>
              <w:tc>
                <w:tcPr>
                  <w:tcW w:w="360" w:type="dxa"/>
                  <w:hideMark/>
                </w:tcPr>
                <w:p w14:paraId="703D21D0" w14:textId="77777777" w:rsidR="00C0190C" w:rsidRPr="00A25D4D" w:rsidRDefault="00C0190C" w:rsidP="008F13CC">
                  <w:pPr>
                    <w:jc w:val="left"/>
                  </w:pPr>
                  <w:r w:rsidRPr="00A25D4D">
                    <w:t> </w:t>
                  </w:r>
                </w:p>
              </w:tc>
              <w:tc>
                <w:tcPr>
                  <w:tcW w:w="1500" w:type="dxa"/>
                  <w:hideMark/>
                </w:tcPr>
                <w:p w14:paraId="7447217E" w14:textId="77777777" w:rsidR="00C0190C" w:rsidRPr="00A25D4D" w:rsidRDefault="00C0190C" w:rsidP="008F13CC">
                  <w:pPr>
                    <w:jc w:val="left"/>
                  </w:pPr>
                  <w:r w:rsidRPr="00A25D4D">
                    <w:t>Herkomst:</w:t>
                  </w:r>
                </w:p>
              </w:tc>
              <w:tc>
                <w:tcPr>
                  <w:tcW w:w="0" w:type="auto"/>
                  <w:hideMark/>
                </w:tcPr>
                <w:p w14:paraId="67DCE591" w14:textId="77777777" w:rsidR="00C0190C" w:rsidRPr="00A25D4D" w:rsidRDefault="00C0190C" w:rsidP="008F13CC">
                  <w:pPr>
                    <w:jc w:val="left"/>
                  </w:pPr>
                  <w:r w:rsidRPr="00A25D4D">
                    <w:t>Inspire (aangepast)</w:t>
                  </w:r>
                </w:p>
              </w:tc>
            </w:tr>
            <w:tr w:rsidR="00C0190C" w:rsidRPr="00A25D4D" w14:paraId="2A49D196" w14:textId="77777777" w:rsidTr="00C0190C">
              <w:trPr>
                <w:tblHeader/>
                <w:tblCellSpacing w:w="0" w:type="dxa"/>
              </w:trPr>
              <w:tc>
                <w:tcPr>
                  <w:tcW w:w="360" w:type="dxa"/>
                  <w:hideMark/>
                </w:tcPr>
                <w:p w14:paraId="199B776A" w14:textId="77777777" w:rsidR="00C0190C" w:rsidRPr="00A25D4D" w:rsidRDefault="00C0190C" w:rsidP="008F13CC">
                  <w:pPr>
                    <w:jc w:val="left"/>
                  </w:pPr>
                  <w:r w:rsidRPr="00A25D4D">
                    <w:t> </w:t>
                  </w:r>
                </w:p>
              </w:tc>
              <w:tc>
                <w:tcPr>
                  <w:tcW w:w="1500" w:type="dxa"/>
                  <w:hideMark/>
                </w:tcPr>
                <w:p w14:paraId="7C40E237" w14:textId="77777777" w:rsidR="00C0190C" w:rsidRPr="00A25D4D" w:rsidRDefault="00C0190C" w:rsidP="008F13CC">
                  <w:pPr>
                    <w:jc w:val="left"/>
                  </w:pPr>
                  <w:r w:rsidRPr="00A25D4D">
                    <w:t>Subtype van:</w:t>
                  </w:r>
                </w:p>
              </w:tc>
              <w:tc>
                <w:tcPr>
                  <w:tcW w:w="0" w:type="auto"/>
                  <w:hideMark/>
                </w:tcPr>
                <w:p w14:paraId="60334779" w14:textId="77777777" w:rsidR="00C0190C" w:rsidRPr="00A25D4D" w:rsidRDefault="00C0190C" w:rsidP="008F13CC">
                  <w:pPr>
                    <w:jc w:val="left"/>
                  </w:pPr>
                  <w:proofErr w:type="spellStart"/>
                  <w:r w:rsidRPr="00A25D4D">
                    <w:t>StedelijkWaterSpecifiek</w:t>
                  </w:r>
                  <w:proofErr w:type="spellEnd"/>
                  <w:r w:rsidRPr="00A25D4D">
                    <w:t xml:space="preserve">, </w:t>
                  </w:r>
                  <w:proofErr w:type="spellStart"/>
                  <w:r w:rsidRPr="00A25D4D">
                    <w:t>KabelOfLeiding</w:t>
                  </w:r>
                  <w:proofErr w:type="spellEnd"/>
                  <w:r w:rsidRPr="00A25D4D">
                    <w:t xml:space="preserve">, </w:t>
                  </w:r>
                  <w:proofErr w:type="spellStart"/>
                  <w:r w:rsidRPr="00A25D4D">
                    <w:t>SewerPipe</w:t>
                  </w:r>
                  <w:proofErr w:type="spellEnd"/>
                  <w:r w:rsidRPr="00A25D4D">
                    <w:t xml:space="preserve">, </w:t>
                  </w:r>
                  <w:proofErr w:type="spellStart"/>
                  <w:r w:rsidRPr="00A25D4D">
                    <w:t>BuisSpecifiek</w:t>
                  </w:r>
                  <w:proofErr w:type="spellEnd"/>
                </w:p>
              </w:tc>
            </w:tr>
            <w:tr w:rsidR="00C0190C" w:rsidRPr="00A25D4D" w14:paraId="6F87B440" w14:textId="77777777" w:rsidTr="00C0190C">
              <w:trPr>
                <w:tblHeader/>
                <w:tblCellSpacing w:w="0" w:type="dxa"/>
              </w:trPr>
              <w:tc>
                <w:tcPr>
                  <w:tcW w:w="360" w:type="dxa"/>
                  <w:hideMark/>
                </w:tcPr>
                <w:p w14:paraId="6CFA3F28" w14:textId="77777777" w:rsidR="00C0190C" w:rsidRPr="00A25D4D" w:rsidRDefault="00C0190C" w:rsidP="008F13CC">
                  <w:pPr>
                    <w:jc w:val="left"/>
                  </w:pPr>
                  <w:r w:rsidRPr="00A25D4D">
                    <w:t> </w:t>
                  </w:r>
                </w:p>
              </w:tc>
              <w:tc>
                <w:tcPr>
                  <w:tcW w:w="1500" w:type="dxa"/>
                  <w:hideMark/>
                </w:tcPr>
                <w:p w14:paraId="5755CF4D" w14:textId="77777777" w:rsidR="00C0190C" w:rsidRPr="00A25D4D" w:rsidRDefault="00C0190C" w:rsidP="008F13CC">
                  <w:pPr>
                    <w:jc w:val="left"/>
                  </w:pPr>
                  <w:r w:rsidRPr="00A25D4D">
                    <w:t>Stereotypes:</w:t>
                  </w:r>
                </w:p>
              </w:tc>
              <w:tc>
                <w:tcPr>
                  <w:tcW w:w="0" w:type="auto"/>
                  <w:hideMark/>
                </w:tcPr>
                <w:p w14:paraId="11FE9ADC"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41ADC48" w14:textId="77777777" w:rsidR="00C0190C" w:rsidRPr="00A25D4D" w:rsidRDefault="00C0190C" w:rsidP="008F13CC">
            <w:pPr>
              <w:jc w:val="left"/>
            </w:pPr>
          </w:p>
        </w:tc>
      </w:tr>
      <w:tr w:rsidR="00C0190C" w:rsidRPr="007060DF" w14:paraId="7E27953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CB6C4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8B5F03B" w14:textId="77777777" w:rsidTr="00C0190C">
              <w:trPr>
                <w:tblHeader/>
                <w:tblCellSpacing w:w="0" w:type="dxa"/>
              </w:trPr>
              <w:tc>
                <w:tcPr>
                  <w:tcW w:w="360" w:type="dxa"/>
                  <w:hideMark/>
                </w:tcPr>
                <w:p w14:paraId="0206DA69" w14:textId="77777777" w:rsidR="00C0190C" w:rsidRPr="00A25D4D" w:rsidRDefault="00C0190C" w:rsidP="008F13CC">
                  <w:pPr>
                    <w:jc w:val="left"/>
                  </w:pPr>
                  <w:r w:rsidRPr="00A25D4D">
                    <w:t> </w:t>
                  </w:r>
                </w:p>
              </w:tc>
              <w:tc>
                <w:tcPr>
                  <w:tcW w:w="1500" w:type="dxa"/>
                  <w:hideMark/>
                </w:tcPr>
                <w:p w14:paraId="5BF59B1A" w14:textId="77777777" w:rsidR="00C0190C" w:rsidRPr="00A25D4D" w:rsidRDefault="00C0190C" w:rsidP="008F13CC">
                  <w:pPr>
                    <w:jc w:val="left"/>
                  </w:pPr>
                  <w:r w:rsidRPr="00A25D4D">
                    <w:t>Natuurlijke taal:</w:t>
                  </w:r>
                </w:p>
              </w:tc>
              <w:tc>
                <w:tcPr>
                  <w:tcW w:w="0" w:type="auto"/>
                  <w:hideMark/>
                </w:tcPr>
                <w:p w14:paraId="784C0DAF" w14:textId="77777777" w:rsidR="00C0190C" w:rsidRPr="00A25D4D" w:rsidRDefault="00C0190C" w:rsidP="008F13CC">
                  <w:pPr>
                    <w:jc w:val="left"/>
                  </w:pPr>
                  <w:r w:rsidRPr="00A25D4D">
                    <w:t xml:space="preserve">Optionele INSPIRE attributen die niet worden gebruikt </w:t>
                  </w:r>
                </w:p>
              </w:tc>
            </w:tr>
            <w:tr w:rsidR="00C0190C" w:rsidRPr="007060DF" w14:paraId="07DD49E6" w14:textId="77777777" w:rsidTr="00C0190C">
              <w:trPr>
                <w:tblHeader/>
                <w:tblCellSpacing w:w="0" w:type="dxa"/>
              </w:trPr>
              <w:tc>
                <w:tcPr>
                  <w:tcW w:w="360" w:type="dxa"/>
                  <w:hideMark/>
                </w:tcPr>
                <w:p w14:paraId="16CDD271" w14:textId="77777777" w:rsidR="00C0190C" w:rsidRPr="00A25D4D" w:rsidRDefault="00C0190C" w:rsidP="008F13CC">
                  <w:pPr>
                    <w:jc w:val="left"/>
                  </w:pPr>
                  <w:r w:rsidRPr="00A25D4D">
                    <w:t> </w:t>
                  </w:r>
                </w:p>
              </w:tc>
              <w:tc>
                <w:tcPr>
                  <w:tcW w:w="1500" w:type="dxa"/>
                  <w:hideMark/>
                </w:tcPr>
                <w:p w14:paraId="710EE5B5" w14:textId="77777777" w:rsidR="00C0190C" w:rsidRPr="00A25D4D" w:rsidRDefault="00C0190C" w:rsidP="008F13CC">
                  <w:pPr>
                    <w:jc w:val="left"/>
                  </w:pPr>
                  <w:r w:rsidRPr="00A25D4D">
                    <w:t>OCL:</w:t>
                  </w:r>
                </w:p>
              </w:tc>
              <w:tc>
                <w:tcPr>
                  <w:tcW w:w="0" w:type="auto"/>
                  <w:hideMark/>
                </w:tcPr>
                <w:p w14:paraId="638F347B"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4F68AFA8" w14:textId="77777777" w:rsidR="00C0190C" w:rsidRPr="00A25D4D" w:rsidRDefault="00C0190C" w:rsidP="008F13CC">
            <w:pPr>
              <w:jc w:val="left"/>
              <w:rPr>
                <w:lang w:val="en-GB"/>
              </w:rPr>
            </w:pPr>
          </w:p>
        </w:tc>
      </w:tr>
      <w:tr w:rsidR="00C0190C" w:rsidRPr="00A25D4D" w14:paraId="737BC52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9499B3"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D2F841" w14:textId="77777777" w:rsidTr="00C0190C">
              <w:trPr>
                <w:tblHeader/>
                <w:tblCellSpacing w:w="0" w:type="dxa"/>
              </w:trPr>
              <w:tc>
                <w:tcPr>
                  <w:tcW w:w="360" w:type="dxa"/>
                  <w:hideMark/>
                </w:tcPr>
                <w:p w14:paraId="12D95ABF" w14:textId="77777777" w:rsidR="00C0190C" w:rsidRPr="00A25D4D" w:rsidRDefault="00C0190C" w:rsidP="008F13CC">
                  <w:pPr>
                    <w:jc w:val="left"/>
                  </w:pPr>
                  <w:r w:rsidRPr="00A25D4D">
                    <w:t> </w:t>
                  </w:r>
                </w:p>
              </w:tc>
              <w:tc>
                <w:tcPr>
                  <w:tcW w:w="1500" w:type="dxa"/>
                  <w:hideMark/>
                </w:tcPr>
                <w:p w14:paraId="377B0863" w14:textId="77777777" w:rsidR="00C0190C" w:rsidRPr="00A25D4D" w:rsidRDefault="00C0190C" w:rsidP="008F13CC">
                  <w:pPr>
                    <w:jc w:val="left"/>
                  </w:pPr>
                  <w:r w:rsidRPr="00A25D4D">
                    <w:t>Natuurlijke taal:</w:t>
                  </w:r>
                </w:p>
              </w:tc>
              <w:tc>
                <w:tcPr>
                  <w:tcW w:w="0" w:type="auto"/>
                  <w:hideMark/>
                </w:tcPr>
                <w:p w14:paraId="05FD7DE2" w14:textId="77777777" w:rsidR="00C0190C" w:rsidRPr="00A25D4D" w:rsidRDefault="00C0190C" w:rsidP="008F13CC">
                  <w:pPr>
                    <w:jc w:val="left"/>
                  </w:pPr>
                  <w:r w:rsidRPr="00A25D4D">
                    <w:t xml:space="preserve">hoort bij maximaal 1 utiliteitsnet </w:t>
                  </w:r>
                </w:p>
              </w:tc>
            </w:tr>
            <w:tr w:rsidR="00C0190C" w:rsidRPr="00A25D4D" w14:paraId="466A648D" w14:textId="77777777" w:rsidTr="00C0190C">
              <w:trPr>
                <w:tblHeader/>
                <w:tblCellSpacing w:w="0" w:type="dxa"/>
              </w:trPr>
              <w:tc>
                <w:tcPr>
                  <w:tcW w:w="360" w:type="dxa"/>
                  <w:hideMark/>
                </w:tcPr>
                <w:p w14:paraId="008AB573" w14:textId="77777777" w:rsidR="00C0190C" w:rsidRPr="00A25D4D" w:rsidRDefault="00C0190C" w:rsidP="008F13CC">
                  <w:pPr>
                    <w:jc w:val="left"/>
                  </w:pPr>
                  <w:r w:rsidRPr="00A25D4D">
                    <w:t> </w:t>
                  </w:r>
                </w:p>
              </w:tc>
              <w:tc>
                <w:tcPr>
                  <w:tcW w:w="1500" w:type="dxa"/>
                  <w:hideMark/>
                </w:tcPr>
                <w:p w14:paraId="645FBC77" w14:textId="77777777" w:rsidR="00C0190C" w:rsidRPr="00A25D4D" w:rsidRDefault="00C0190C" w:rsidP="008F13CC">
                  <w:pPr>
                    <w:jc w:val="left"/>
                  </w:pPr>
                  <w:r w:rsidRPr="00A25D4D">
                    <w:t>OCL:</w:t>
                  </w:r>
                </w:p>
              </w:tc>
              <w:tc>
                <w:tcPr>
                  <w:tcW w:w="0" w:type="auto"/>
                  <w:hideMark/>
                </w:tcPr>
                <w:p w14:paraId="47CE0A35"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7AA05221" w14:textId="77777777" w:rsidR="00C0190C" w:rsidRPr="00A25D4D" w:rsidRDefault="00C0190C" w:rsidP="008F13CC">
            <w:pPr>
              <w:jc w:val="left"/>
            </w:pPr>
          </w:p>
        </w:tc>
      </w:tr>
    </w:tbl>
    <w:p w14:paraId="6E486607" w14:textId="77777777" w:rsidR="00C0190C" w:rsidRPr="00A25D4D" w:rsidRDefault="00C0190C" w:rsidP="008F13CC">
      <w:pPr>
        <w:pStyle w:val="Kop5"/>
        <w:jc w:val="left"/>
        <w:rPr>
          <w:sz w:val="16"/>
          <w:szCs w:val="16"/>
        </w:rPr>
      </w:pPr>
      <w:proofErr w:type="spellStart"/>
      <w:r w:rsidRPr="00A25D4D">
        <w:rPr>
          <w:sz w:val="16"/>
          <w:szCs w:val="16"/>
        </w:rPr>
        <w:t>StedelijkWaterSpecifiek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51012B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A7EFF2B" w14:textId="77777777" w:rsidR="00C0190C" w:rsidRPr="00A25D4D" w:rsidRDefault="00C0190C" w:rsidP="008F13CC">
            <w:pPr>
              <w:jc w:val="left"/>
            </w:pPr>
            <w:proofErr w:type="spellStart"/>
            <w:r w:rsidRPr="00A25D4D">
              <w:rPr>
                <w:b/>
                <w:bCs/>
              </w:rPr>
              <w:t>StedelijkWaterSpecifiek</w:t>
            </w:r>
            <w:proofErr w:type="spellEnd"/>
            <w:r w:rsidRPr="00A25D4D">
              <w:rPr>
                <w:b/>
                <w:bCs/>
              </w:rPr>
              <w:t xml:space="preserve"> (abstract) </w:t>
            </w:r>
          </w:p>
        </w:tc>
      </w:tr>
      <w:tr w:rsidR="00C0190C" w:rsidRPr="00A25D4D" w14:paraId="412AC95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21857F" w14:textId="77777777" w:rsidTr="00C0190C">
              <w:trPr>
                <w:tblHeader/>
                <w:tblCellSpacing w:w="0" w:type="dxa"/>
              </w:trPr>
              <w:tc>
                <w:tcPr>
                  <w:tcW w:w="360" w:type="dxa"/>
                  <w:hideMark/>
                </w:tcPr>
                <w:p w14:paraId="74AB37F1" w14:textId="77777777" w:rsidR="00C0190C" w:rsidRPr="00A25D4D" w:rsidRDefault="00C0190C" w:rsidP="008F13CC">
                  <w:pPr>
                    <w:jc w:val="left"/>
                  </w:pPr>
                  <w:r w:rsidRPr="00A25D4D">
                    <w:t> </w:t>
                  </w:r>
                </w:p>
              </w:tc>
              <w:tc>
                <w:tcPr>
                  <w:tcW w:w="1500" w:type="dxa"/>
                  <w:hideMark/>
                </w:tcPr>
                <w:p w14:paraId="678E189A" w14:textId="77777777" w:rsidR="00C0190C" w:rsidRPr="00A25D4D" w:rsidRDefault="00C0190C" w:rsidP="008F13CC">
                  <w:pPr>
                    <w:jc w:val="left"/>
                  </w:pPr>
                  <w:r w:rsidRPr="00A25D4D">
                    <w:t>Naam</w:t>
                  </w:r>
                </w:p>
              </w:tc>
              <w:tc>
                <w:tcPr>
                  <w:tcW w:w="0" w:type="auto"/>
                  <w:hideMark/>
                </w:tcPr>
                <w:p w14:paraId="5152B61E" w14:textId="77777777" w:rsidR="00C0190C" w:rsidRPr="00A25D4D" w:rsidRDefault="00C0190C" w:rsidP="008F13CC">
                  <w:pPr>
                    <w:jc w:val="left"/>
                  </w:pPr>
                </w:p>
              </w:tc>
            </w:tr>
            <w:tr w:rsidR="00C0190C" w:rsidRPr="00A25D4D" w14:paraId="25986F95" w14:textId="77777777" w:rsidTr="00C0190C">
              <w:trPr>
                <w:tblHeader/>
                <w:tblCellSpacing w:w="0" w:type="dxa"/>
              </w:trPr>
              <w:tc>
                <w:tcPr>
                  <w:tcW w:w="360" w:type="dxa"/>
                  <w:hideMark/>
                </w:tcPr>
                <w:p w14:paraId="3A0B48DB" w14:textId="77777777" w:rsidR="00C0190C" w:rsidRPr="00A25D4D" w:rsidRDefault="00C0190C" w:rsidP="008F13CC">
                  <w:pPr>
                    <w:jc w:val="left"/>
                  </w:pPr>
                  <w:r w:rsidRPr="00A25D4D">
                    <w:t> </w:t>
                  </w:r>
                </w:p>
              </w:tc>
              <w:tc>
                <w:tcPr>
                  <w:tcW w:w="1500" w:type="dxa"/>
                  <w:hideMark/>
                </w:tcPr>
                <w:p w14:paraId="5DF6CCCD" w14:textId="77777777" w:rsidR="00C0190C" w:rsidRPr="00A25D4D" w:rsidRDefault="00C0190C" w:rsidP="008F13CC">
                  <w:pPr>
                    <w:jc w:val="left"/>
                  </w:pPr>
                  <w:r w:rsidRPr="00A25D4D">
                    <w:t>Definitie:</w:t>
                  </w:r>
                </w:p>
              </w:tc>
              <w:tc>
                <w:tcPr>
                  <w:tcW w:w="0" w:type="auto"/>
                  <w:hideMark/>
                </w:tcPr>
                <w:p w14:paraId="601BCD1B" w14:textId="77777777" w:rsidR="00C0190C" w:rsidRPr="00A25D4D" w:rsidRDefault="00C0190C" w:rsidP="008F13CC">
                  <w:pPr>
                    <w:jc w:val="left"/>
                  </w:pPr>
                  <w:r w:rsidRPr="00A25D4D">
                    <w:t xml:space="preserve">Abstract data object dat de rioolleiding attributen bevat specifiek van de </w:t>
                  </w:r>
                  <w:proofErr w:type="spellStart"/>
                  <w:r w:rsidRPr="00A25D4D">
                    <w:t>stedelijkwater</w:t>
                  </w:r>
                  <w:proofErr w:type="spellEnd"/>
                  <w:r w:rsidRPr="00A25D4D">
                    <w:t xml:space="preserve"> extensie. </w:t>
                  </w:r>
                </w:p>
              </w:tc>
            </w:tr>
            <w:tr w:rsidR="00C0190C" w:rsidRPr="00A25D4D" w14:paraId="318C7F9E" w14:textId="77777777" w:rsidTr="00C0190C">
              <w:trPr>
                <w:tblHeader/>
                <w:tblCellSpacing w:w="0" w:type="dxa"/>
              </w:trPr>
              <w:tc>
                <w:tcPr>
                  <w:tcW w:w="360" w:type="dxa"/>
                  <w:hideMark/>
                </w:tcPr>
                <w:p w14:paraId="63FD7ABF" w14:textId="77777777" w:rsidR="00C0190C" w:rsidRPr="00A25D4D" w:rsidRDefault="00C0190C" w:rsidP="008F13CC">
                  <w:pPr>
                    <w:jc w:val="left"/>
                  </w:pPr>
                  <w:r w:rsidRPr="00A25D4D">
                    <w:t> </w:t>
                  </w:r>
                </w:p>
              </w:tc>
              <w:tc>
                <w:tcPr>
                  <w:tcW w:w="1500" w:type="dxa"/>
                  <w:hideMark/>
                </w:tcPr>
                <w:p w14:paraId="0E5AE681" w14:textId="77777777" w:rsidR="00C0190C" w:rsidRPr="00A25D4D" w:rsidRDefault="00C0190C" w:rsidP="008F13CC">
                  <w:pPr>
                    <w:jc w:val="left"/>
                  </w:pPr>
                  <w:r w:rsidRPr="00A25D4D">
                    <w:t>Stereotypes:</w:t>
                  </w:r>
                </w:p>
              </w:tc>
              <w:tc>
                <w:tcPr>
                  <w:tcW w:w="0" w:type="auto"/>
                  <w:hideMark/>
                </w:tcPr>
                <w:p w14:paraId="504992A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6088D89" w14:textId="77777777" w:rsidR="00C0190C" w:rsidRPr="00A25D4D" w:rsidRDefault="00C0190C" w:rsidP="008F13CC">
            <w:pPr>
              <w:jc w:val="left"/>
            </w:pPr>
          </w:p>
        </w:tc>
      </w:tr>
      <w:tr w:rsidR="00C0190C" w:rsidRPr="00A25D4D" w14:paraId="6B382A1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7BD3B9" w14:textId="77777777" w:rsidR="00C0190C" w:rsidRPr="00A25D4D" w:rsidRDefault="00C0190C" w:rsidP="008F13CC">
            <w:pPr>
              <w:jc w:val="left"/>
            </w:pPr>
            <w:r w:rsidRPr="00A25D4D">
              <w:rPr>
                <w:b/>
                <w:bCs/>
              </w:rPr>
              <w:t xml:space="preserve">Attribuut: </w:t>
            </w:r>
            <w:proofErr w:type="spellStart"/>
            <w:r w:rsidRPr="00A25D4D">
              <w:rPr>
                <w:b/>
                <w:bCs/>
              </w:rPr>
              <w:t>typeRioolleiding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D43946A" w14:textId="77777777" w:rsidTr="00C0190C">
              <w:trPr>
                <w:tblHeader/>
                <w:tblCellSpacing w:w="0" w:type="dxa"/>
              </w:trPr>
              <w:tc>
                <w:tcPr>
                  <w:tcW w:w="360" w:type="dxa"/>
                  <w:hideMark/>
                </w:tcPr>
                <w:p w14:paraId="26761901" w14:textId="77777777" w:rsidR="00C0190C" w:rsidRPr="00A25D4D" w:rsidRDefault="00C0190C" w:rsidP="008F13CC">
                  <w:pPr>
                    <w:jc w:val="left"/>
                  </w:pPr>
                  <w:r w:rsidRPr="00A25D4D">
                    <w:t> </w:t>
                  </w:r>
                </w:p>
              </w:tc>
              <w:tc>
                <w:tcPr>
                  <w:tcW w:w="1500" w:type="dxa"/>
                  <w:hideMark/>
                </w:tcPr>
                <w:p w14:paraId="1BAA0911" w14:textId="77777777" w:rsidR="00C0190C" w:rsidRPr="00A25D4D" w:rsidRDefault="00C0190C" w:rsidP="008F13CC">
                  <w:pPr>
                    <w:jc w:val="left"/>
                  </w:pPr>
                  <w:r w:rsidRPr="00A25D4D">
                    <w:t>Type:</w:t>
                  </w:r>
                </w:p>
              </w:tc>
              <w:tc>
                <w:tcPr>
                  <w:tcW w:w="0" w:type="auto"/>
                  <w:hideMark/>
                </w:tcPr>
                <w:p w14:paraId="652A9283" w14:textId="77777777" w:rsidR="00C0190C" w:rsidRPr="00A25D4D" w:rsidRDefault="00C0190C" w:rsidP="008F13CC">
                  <w:pPr>
                    <w:jc w:val="left"/>
                  </w:pPr>
                  <w:proofErr w:type="spellStart"/>
                  <w:r w:rsidRPr="00A25D4D">
                    <w:t>RioolleidingTypeValue</w:t>
                  </w:r>
                  <w:proofErr w:type="spellEnd"/>
                </w:p>
              </w:tc>
            </w:tr>
            <w:tr w:rsidR="00C0190C" w:rsidRPr="00A25D4D" w14:paraId="218BC14E" w14:textId="77777777" w:rsidTr="00C0190C">
              <w:trPr>
                <w:tblHeader/>
                <w:tblCellSpacing w:w="0" w:type="dxa"/>
              </w:trPr>
              <w:tc>
                <w:tcPr>
                  <w:tcW w:w="360" w:type="dxa"/>
                  <w:hideMark/>
                </w:tcPr>
                <w:p w14:paraId="14A184C5" w14:textId="77777777" w:rsidR="00C0190C" w:rsidRPr="00A25D4D" w:rsidRDefault="00C0190C" w:rsidP="008F13CC">
                  <w:pPr>
                    <w:jc w:val="left"/>
                  </w:pPr>
                  <w:r w:rsidRPr="00A25D4D">
                    <w:t> </w:t>
                  </w:r>
                </w:p>
              </w:tc>
              <w:tc>
                <w:tcPr>
                  <w:tcW w:w="1500" w:type="dxa"/>
                  <w:hideMark/>
                </w:tcPr>
                <w:p w14:paraId="136F4060" w14:textId="77777777" w:rsidR="00C0190C" w:rsidRPr="00A25D4D" w:rsidRDefault="00C0190C" w:rsidP="008F13CC">
                  <w:pPr>
                    <w:jc w:val="left"/>
                  </w:pPr>
                  <w:r w:rsidRPr="00A25D4D">
                    <w:t>Naam</w:t>
                  </w:r>
                </w:p>
              </w:tc>
              <w:tc>
                <w:tcPr>
                  <w:tcW w:w="0" w:type="auto"/>
                  <w:hideMark/>
                </w:tcPr>
                <w:p w14:paraId="2E056F4E" w14:textId="77777777" w:rsidR="00C0190C" w:rsidRPr="00A25D4D" w:rsidRDefault="00C0190C" w:rsidP="008F13CC">
                  <w:pPr>
                    <w:jc w:val="left"/>
                  </w:pPr>
                </w:p>
              </w:tc>
            </w:tr>
            <w:tr w:rsidR="00C0190C" w:rsidRPr="00A25D4D" w14:paraId="1BE8062C" w14:textId="77777777" w:rsidTr="00C0190C">
              <w:trPr>
                <w:tblHeader/>
                <w:tblCellSpacing w:w="0" w:type="dxa"/>
              </w:trPr>
              <w:tc>
                <w:tcPr>
                  <w:tcW w:w="360" w:type="dxa"/>
                  <w:hideMark/>
                </w:tcPr>
                <w:p w14:paraId="09838922" w14:textId="77777777" w:rsidR="00C0190C" w:rsidRPr="00A25D4D" w:rsidRDefault="00C0190C" w:rsidP="008F13CC">
                  <w:pPr>
                    <w:jc w:val="left"/>
                  </w:pPr>
                  <w:r w:rsidRPr="00A25D4D">
                    <w:t> </w:t>
                  </w:r>
                </w:p>
              </w:tc>
              <w:tc>
                <w:tcPr>
                  <w:tcW w:w="1500" w:type="dxa"/>
                  <w:hideMark/>
                </w:tcPr>
                <w:p w14:paraId="16308EE2" w14:textId="77777777" w:rsidR="00C0190C" w:rsidRPr="00A25D4D" w:rsidRDefault="00C0190C" w:rsidP="008F13CC">
                  <w:pPr>
                    <w:jc w:val="left"/>
                  </w:pPr>
                  <w:r w:rsidRPr="00A25D4D">
                    <w:t>Definitie:</w:t>
                  </w:r>
                </w:p>
              </w:tc>
              <w:tc>
                <w:tcPr>
                  <w:tcW w:w="0" w:type="auto"/>
                  <w:hideMark/>
                </w:tcPr>
                <w:p w14:paraId="5FE62A0C" w14:textId="77777777" w:rsidR="00C0190C" w:rsidRPr="00A25D4D" w:rsidRDefault="00C0190C" w:rsidP="008F13CC">
                  <w:pPr>
                    <w:jc w:val="left"/>
                  </w:pPr>
                  <w:r w:rsidRPr="00A25D4D">
                    <w:t xml:space="preserve">Typering van soort rioolleiding. </w:t>
                  </w:r>
                </w:p>
              </w:tc>
            </w:tr>
            <w:tr w:rsidR="00C0190C" w:rsidRPr="00A25D4D" w14:paraId="7A45E8EE" w14:textId="77777777" w:rsidTr="00C0190C">
              <w:trPr>
                <w:tblHeader/>
                <w:tblCellSpacing w:w="0" w:type="dxa"/>
              </w:trPr>
              <w:tc>
                <w:tcPr>
                  <w:tcW w:w="360" w:type="dxa"/>
                  <w:hideMark/>
                </w:tcPr>
                <w:p w14:paraId="2F418A78" w14:textId="77777777" w:rsidR="00C0190C" w:rsidRPr="00A25D4D" w:rsidRDefault="00C0190C" w:rsidP="008F13CC">
                  <w:pPr>
                    <w:jc w:val="left"/>
                  </w:pPr>
                  <w:r w:rsidRPr="00A25D4D">
                    <w:t> </w:t>
                  </w:r>
                </w:p>
              </w:tc>
              <w:tc>
                <w:tcPr>
                  <w:tcW w:w="1500" w:type="dxa"/>
                  <w:hideMark/>
                </w:tcPr>
                <w:p w14:paraId="0069F83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62EDB3" w14:textId="77777777" w:rsidR="00C0190C" w:rsidRPr="00A25D4D" w:rsidRDefault="00C0190C" w:rsidP="008F13CC">
                  <w:pPr>
                    <w:jc w:val="left"/>
                  </w:pPr>
                  <w:r w:rsidRPr="00A25D4D">
                    <w:t>1</w:t>
                  </w:r>
                </w:p>
              </w:tc>
            </w:tr>
          </w:tbl>
          <w:p w14:paraId="6705F941" w14:textId="77777777" w:rsidR="00C0190C" w:rsidRPr="00A25D4D" w:rsidRDefault="00C0190C" w:rsidP="008F13CC">
            <w:pPr>
              <w:jc w:val="left"/>
            </w:pPr>
          </w:p>
        </w:tc>
      </w:tr>
    </w:tbl>
    <w:p w14:paraId="64B4DC99" w14:textId="77777777" w:rsidR="00C0190C" w:rsidRPr="00A25D4D" w:rsidRDefault="00C0190C" w:rsidP="008F13CC">
      <w:pPr>
        <w:pStyle w:val="Kop5"/>
        <w:jc w:val="left"/>
        <w:rPr>
          <w:sz w:val="16"/>
          <w:szCs w:val="16"/>
        </w:rPr>
      </w:pPr>
      <w:proofErr w:type="spellStart"/>
      <w:r w:rsidRPr="00A25D4D">
        <w:rPr>
          <w:sz w:val="16"/>
          <w:szCs w:val="16"/>
        </w:rPr>
        <w:t>TechnischGebouw</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745" w:author="Paul Janssen" w:date="2020-06-10T18:05: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746">
          <w:tblGrid>
            <w:gridCol w:w="9132"/>
          </w:tblGrid>
        </w:tblGridChange>
      </w:tblGrid>
      <w:tr w:rsidR="00C0190C" w:rsidRPr="00A25D4D" w14:paraId="05ADE9E8" w14:textId="77777777" w:rsidTr="00EF6C54">
        <w:trPr>
          <w:trHeight w:val="225"/>
          <w:tblHeader/>
          <w:tblCellSpacing w:w="0" w:type="dxa"/>
          <w:trPrChange w:id="747" w:author="Paul Janssen" w:date="2020-06-10T18:05: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748" w:author="Paul Janssen" w:date="2020-06-10T18:05: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097FC4CF" w14:textId="77777777" w:rsidR="00C0190C" w:rsidRPr="00A25D4D" w:rsidRDefault="00C0190C" w:rsidP="008F13CC">
            <w:pPr>
              <w:jc w:val="left"/>
            </w:pPr>
            <w:proofErr w:type="spellStart"/>
            <w:r w:rsidRPr="00A25D4D">
              <w:rPr>
                <w:b/>
                <w:bCs/>
              </w:rPr>
              <w:t>TechnischGebouw</w:t>
            </w:r>
            <w:proofErr w:type="spellEnd"/>
          </w:p>
        </w:tc>
      </w:tr>
      <w:tr w:rsidR="00C0190C" w:rsidRPr="00A25D4D" w14:paraId="36D6ED0D" w14:textId="77777777" w:rsidTr="00EF6C54">
        <w:trPr>
          <w:tblCellSpacing w:w="0" w:type="dxa"/>
          <w:trPrChange w:id="749" w:author="Paul Janssen" w:date="2020-06-10T18:05: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750" w:author="Paul Janssen" w:date="2020-06-10T18:05: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C6D0248" w14:textId="77777777" w:rsidTr="00C0190C">
              <w:trPr>
                <w:tblHeader/>
                <w:tblCellSpacing w:w="0" w:type="dxa"/>
              </w:trPr>
              <w:tc>
                <w:tcPr>
                  <w:tcW w:w="360" w:type="dxa"/>
                  <w:hideMark/>
                </w:tcPr>
                <w:p w14:paraId="7BF31F4D" w14:textId="77777777" w:rsidR="00C0190C" w:rsidRPr="00A25D4D" w:rsidRDefault="00C0190C" w:rsidP="008F13CC">
                  <w:pPr>
                    <w:jc w:val="left"/>
                  </w:pPr>
                  <w:r w:rsidRPr="00A25D4D">
                    <w:t> </w:t>
                  </w:r>
                </w:p>
              </w:tc>
              <w:tc>
                <w:tcPr>
                  <w:tcW w:w="1500" w:type="dxa"/>
                  <w:hideMark/>
                </w:tcPr>
                <w:p w14:paraId="3904CBC1" w14:textId="77777777" w:rsidR="00C0190C" w:rsidRPr="00A25D4D" w:rsidRDefault="00C0190C" w:rsidP="008F13CC">
                  <w:pPr>
                    <w:jc w:val="left"/>
                  </w:pPr>
                  <w:r w:rsidRPr="00A25D4D">
                    <w:t>Naam</w:t>
                  </w:r>
                </w:p>
              </w:tc>
              <w:tc>
                <w:tcPr>
                  <w:tcW w:w="0" w:type="auto"/>
                  <w:hideMark/>
                </w:tcPr>
                <w:p w14:paraId="08096B7B" w14:textId="77777777" w:rsidR="00C0190C" w:rsidRPr="00A25D4D" w:rsidRDefault="00C0190C" w:rsidP="008F13CC">
                  <w:pPr>
                    <w:jc w:val="left"/>
                  </w:pPr>
                </w:p>
              </w:tc>
            </w:tr>
            <w:tr w:rsidR="00C0190C" w:rsidRPr="00A25D4D" w14:paraId="641CC898" w14:textId="77777777" w:rsidTr="00C0190C">
              <w:trPr>
                <w:tblHeader/>
                <w:tblCellSpacing w:w="0" w:type="dxa"/>
              </w:trPr>
              <w:tc>
                <w:tcPr>
                  <w:tcW w:w="360" w:type="dxa"/>
                  <w:hideMark/>
                </w:tcPr>
                <w:p w14:paraId="2CFD71A1" w14:textId="77777777" w:rsidR="00C0190C" w:rsidRPr="00A25D4D" w:rsidRDefault="00C0190C" w:rsidP="008F13CC">
                  <w:pPr>
                    <w:jc w:val="left"/>
                  </w:pPr>
                  <w:r w:rsidRPr="00A25D4D">
                    <w:t> </w:t>
                  </w:r>
                </w:p>
              </w:tc>
              <w:tc>
                <w:tcPr>
                  <w:tcW w:w="1500" w:type="dxa"/>
                  <w:hideMark/>
                </w:tcPr>
                <w:p w14:paraId="11FCEF81" w14:textId="77777777" w:rsidR="00C0190C" w:rsidRPr="00A25D4D" w:rsidRDefault="00C0190C" w:rsidP="008F13CC">
                  <w:pPr>
                    <w:jc w:val="left"/>
                  </w:pPr>
                  <w:r w:rsidRPr="00A25D4D">
                    <w:t>Definitie:</w:t>
                  </w:r>
                </w:p>
              </w:tc>
              <w:tc>
                <w:tcPr>
                  <w:tcW w:w="0" w:type="auto"/>
                  <w:hideMark/>
                </w:tcPr>
                <w:p w14:paraId="2F7CDC50" w14:textId="77777777" w:rsidR="00C0190C" w:rsidRPr="00A25D4D" w:rsidRDefault="00C0190C" w:rsidP="008F13CC">
                  <w:pPr>
                    <w:jc w:val="left"/>
                  </w:pPr>
                  <w:r w:rsidRPr="00A25D4D">
                    <w:t xml:space="preserve">Besloten onderkomen voor het huisvesten van nutsvoorzieningenobjecten die tot een of meer nutsvoorzieningennetwerken behoren. </w:t>
                  </w:r>
                </w:p>
              </w:tc>
            </w:tr>
            <w:tr w:rsidR="00C0190C" w:rsidRPr="00A25D4D" w14:paraId="5E5A4E54" w14:textId="77777777" w:rsidTr="00C0190C">
              <w:trPr>
                <w:tblHeader/>
                <w:tblCellSpacing w:w="0" w:type="dxa"/>
              </w:trPr>
              <w:tc>
                <w:tcPr>
                  <w:tcW w:w="360" w:type="dxa"/>
                  <w:hideMark/>
                </w:tcPr>
                <w:p w14:paraId="3F485FC3" w14:textId="77777777" w:rsidR="00C0190C" w:rsidRPr="00A25D4D" w:rsidRDefault="00C0190C" w:rsidP="008F13CC">
                  <w:pPr>
                    <w:jc w:val="left"/>
                  </w:pPr>
                  <w:r w:rsidRPr="00A25D4D">
                    <w:t> </w:t>
                  </w:r>
                </w:p>
              </w:tc>
              <w:tc>
                <w:tcPr>
                  <w:tcW w:w="1500" w:type="dxa"/>
                  <w:hideMark/>
                </w:tcPr>
                <w:p w14:paraId="568E8EEF" w14:textId="77777777" w:rsidR="00C0190C" w:rsidRPr="00A25D4D" w:rsidRDefault="00C0190C" w:rsidP="008F13CC">
                  <w:pPr>
                    <w:jc w:val="left"/>
                  </w:pPr>
                  <w:r w:rsidRPr="00A25D4D">
                    <w:t>Subtype van:</w:t>
                  </w:r>
                </w:p>
              </w:tc>
              <w:tc>
                <w:tcPr>
                  <w:tcW w:w="0" w:type="auto"/>
                  <w:hideMark/>
                </w:tcPr>
                <w:p w14:paraId="360E5186" w14:textId="77777777" w:rsidR="00C0190C" w:rsidRPr="00A25D4D" w:rsidRDefault="00C0190C" w:rsidP="008F13CC">
                  <w:pPr>
                    <w:jc w:val="left"/>
                  </w:pPr>
                  <w:proofErr w:type="spellStart"/>
                  <w:r w:rsidRPr="00A25D4D">
                    <w:t>ContainerLeidingelement</w:t>
                  </w:r>
                  <w:proofErr w:type="spellEnd"/>
                  <w:r w:rsidRPr="00A25D4D">
                    <w:t>, Cabinet</w:t>
                  </w:r>
                </w:p>
              </w:tc>
            </w:tr>
            <w:tr w:rsidR="00C0190C" w:rsidRPr="00A25D4D" w14:paraId="1F777857" w14:textId="77777777" w:rsidTr="00C0190C">
              <w:trPr>
                <w:tblHeader/>
                <w:tblCellSpacing w:w="0" w:type="dxa"/>
              </w:trPr>
              <w:tc>
                <w:tcPr>
                  <w:tcW w:w="360" w:type="dxa"/>
                  <w:hideMark/>
                </w:tcPr>
                <w:p w14:paraId="497BE5C0" w14:textId="77777777" w:rsidR="00C0190C" w:rsidRPr="00A25D4D" w:rsidRDefault="00C0190C" w:rsidP="008F13CC">
                  <w:pPr>
                    <w:jc w:val="left"/>
                  </w:pPr>
                  <w:r w:rsidRPr="00A25D4D">
                    <w:t> </w:t>
                  </w:r>
                </w:p>
              </w:tc>
              <w:tc>
                <w:tcPr>
                  <w:tcW w:w="1500" w:type="dxa"/>
                  <w:hideMark/>
                </w:tcPr>
                <w:p w14:paraId="3129CC8B" w14:textId="77777777" w:rsidR="00C0190C" w:rsidRPr="00A25D4D" w:rsidRDefault="00C0190C" w:rsidP="008F13CC">
                  <w:pPr>
                    <w:jc w:val="left"/>
                  </w:pPr>
                  <w:r w:rsidRPr="00A25D4D">
                    <w:t>Stereotypes:</w:t>
                  </w:r>
                </w:p>
              </w:tc>
              <w:tc>
                <w:tcPr>
                  <w:tcW w:w="0" w:type="auto"/>
                  <w:hideMark/>
                </w:tcPr>
                <w:p w14:paraId="2B98C9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5505B9A" w14:textId="77777777" w:rsidR="00C0190C" w:rsidRPr="00A25D4D" w:rsidRDefault="00C0190C" w:rsidP="008F13CC">
            <w:pPr>
              <w:jc w:val="left"/>
            </w:pPr>
          </w:p>
        </w:tc>
      </w:tr>
      <w:tr w:rsidR="00EF6C54" w:rsidRPr="00A25D4D" w14:paraId="2B7823DB" w14:textId="77777777" w:rsidTr="00EF6C54">
        <w:trPr>
          <w:tblCellSpacing w:w="0" w:type="dxa"/>
          <w:ins w:id="751" w:author="Paul Janssen" w:date="2020-06-10T18:05:00Z"/>
          <w:trPrChange w:id="752" w:author="Paul Janssen" w:date="2020-06-10T18:05: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753" w:author="Paul Janssen" w:date="2020-06-10T18:05:00Z">
              <w:tcPr>
                <w:tcW w:w="0" w:type="auto"/>
                <w:tcBorders>
                  <w:top w:val="outset" w:sz="6" w:space="0" w:color="auto"/>
                  <w:left w:val="outset" w:sz="6" w:space="0" w:color="auto"/>
                  <w:bottom w:val="outset" w:sz="6" w:space="0" w:color="auto"/>
                  <w:right w:val="outset" w:sz="6" w:space="0" w:color="auto"/>
                </w:tcBorders>
              </w:tcPr>
            </w:tcPrChange>
          </w:tcPr>
          <w:p w14:paraId="5D484117" w14:textId="77777777" w:rsidR="00EF6C54" w:rsidRPr="00A25D4D" w:rsidRDefault="00EF6C54" w:rsidP="00EF6C54">
            <w:pPr>
              <w:jc w:val="left"/>
              <w:rPr>
                <w:ins w:id="754" w:author="Paul Janssen" w:date="2020-06-10T18:05:00Z"/>
              </w:rPr>
            </w:pPr>
            <w:proofErr w:type="spellStart"/>
            <w:ins w:id="755" w:author="Paul Janssen" w:date="2020-06-10T18:05: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7DD21F5D" w14:textId="77777777" w:rsidTr="00B50B58">
              <w:trPr>
                <w:tblHeader/>
                <w:tblCellSpacing w:w="0" w:type="dxa"/>
                <w:ins w:id="756" w:author="Paul Janssen" w:date="2020-06-10T18:05:00Z"/>
              </w:trPr>
              <w:tc>
                <w:tcPr>
                  <w:tcW w:w="360" w:type="dxa"/>
                  <w:hideMark/>
                </w:tcPr>
                <w:p w14:paraId="37F5F722" w14:textId="77777777" w:rsidR="00EF6C54" w:rsidRPr="00A25D4D" w:rsidRDefault="00EF6C54" w:rsidP="00EF6C54">
                  <w:pPr>
                    <w:jc w:val="left"/>
                    <w:rPr>
                      <w:ins w:id="757" w:author="Paul Janssen" w:date="2020-06-10T18:05:00Z"/>
                    </w:rPr>
                  </w:pPr>
                  <w:ins w:id="758" w:author="Paul Janssen" w:date="2020-06-10T18:05:00Z">
                    <w:r w:rsidRPr="00A25D4D">
                      <w:t> </w:t>
                    </w:r>
                  </w:ins>
                </w:p>
              </w:tc>
              <w:tc>
                <w:tcPr>
                  <w:tcW w:w="1500" w:type="dxa"/>
                  <w:hideMark/>
                </w:tcPr>
                <w:p w14:paraId="72169CC7" w14:textId="77777777" w:rsidR="00EF6C54" w:rsidRPr="00A25D4D" w:rsidRDefault="00EF6C54" w:rsidP="00EF6C54">
                  <w:pPr>
                    <w:jc w:val="left"/>
                    <w:rPr>
                      <w:ins w:id="759" w:author="Paul Janssen" w:date="2020-06-10T18:05:00Z"/>
                    </w:rPr>
                  </w:pPr>
                  <w:ins w:id="760" w:author="Paul Janssen" w:date="2020-06-10T18:05:00Z">
                    <w:r w:rsidRPr="00A25D4D">
                      <w:t>Natuurlijke taal:</w:t>
                    </w:r>
                  </w:ins>
                </w:p>
              </w:tc>
              <w:tc>
                <w:tcPr>
                  <w:tcW w:w="0" w:type="auto"/>
                  <w:hideMark/>
                </w:tcPr>
                <w:p w14:paraId="68897ECB" w14:textId="77777777" w:rsidR="00EF6C54" w:rsidRPr="00A25D4D" w:rsidRDefault="00EF6C54" w:rsidP="00EF6C54">
                  <w:pPr>
                    <w:jc w:val="left"/>
                    <w:rPr>
                      <w:ins w:id="761" w:author="Paul Janssen" w:date="2020-06-10T18:05:00Z"/>
                    </w:rPr>
                  </w:pPr>
                  <w:ins w:id="762" w:author="Paul Janssen" w:date="2020-06-10T18:05:00Z">
                    <w:r>
                      <w:t>hoort bij maximaal 1 utiliteitsnet</w:t>
                    </w:r>
                  </w:ins>
                </w:p>
              </w:tc>
            </w:tr>
            <w:tr w:rsidR="00EF6C54" w:rsidRPr="00A25D4D" w14:paraId="410F22A9" w14:textId="77777777" w:rsidTr="00B50B58">
              <w:trPr>
                <w:tblHeader/>
                <w:tblCellSpacing w:w="0" w:type="dxa"/>
                <w:ins w:id="763" w:author="Paul Janssen" w:date="2020-06-10T18:05:00Z"/>
              </w:trPr>
              <w:tc>
                <w:tcPr>
                  <w:tcW w:w="360" w:type="dxa"/>
                  <w:hideMark/>
                </w:tcPr>
                <w:p w14:paraId="010A2907" w14:textId="77777777" w:rsidR="00EF6C54" w:rsidRPr="00A25D4D" w:rsidRDefault="00EF6C54" w:rsidP="00EF6C54">
                  <w:pPr>
                    <w:jc w:val="left"/>
                    <w:rPr>
                      <w:ins w:id="764" w:author="Paul Janssen" w:date="2020-06-10T18:05:00Z"/>
                    </w:rPr>
                  </w:pPr>
                  <w:ins w:id="765" w:author="Paul Janssen" w:date="2020-06-10T18:05:00Z">
                    <w:r w:rsidRPr="00A25D4D">
                      <w:t> </w:t>
                    </w:r>
                  </w:ins>
                </w:p>
              </w:tc>
              <w:tc>
                <w:tcPr>
                  <w:tcW w:w="1500" w:type="dxa"/>
                  <w:hideMark/>
                </w:tcPr>
                <w:p w14:paraId="7DD496EE" w14:textId="77777777" w:rsidR="00EF6C54" w:rsidRPr="00A25D4D" w:rsidRDefault="00EF6C54" w:rsidP="00EF6C54">
                  <w:pPr>
                    <w:jc w:val="left"/>
                    <w:rPr>
                      <w:ins w:id="766" w:author="Paul Janssen" w:date="2020-06-10T18:05:00Z"/>
                    </w:rPr>
                  </w:pPr>
                  <w:ins w:id="767" w:author="Paul Janssen" w:date="2020-06-10T18:05:00Z">
                    <w:r w:rsidRPr="00A25D4D">
                      <w:t>OCL:</w:t>
                    </w:r>
                  </w:ins>
                </w:p>
              </w:tc>
              <w:tc>
                <w:tcPr>
                  <w:tcW w:w="0" w:type="auto"/>
                  <w:hideMark/>
                </w:tcPr>
                <w:p w14:paraId="5FAF1ACD" w14:textId="77777777" w:rsidR="00EF6C54" w:rsidRPr="00924D70" w:rsidRDefault="00EF6C54" w:rsidP="00EF6C54">
                  <w:pPr>
                    <w:autoSpaceDE w:val="0"/>
                    <w:autoSpaceDN w:val="0"/>
                    <w:adjustRightInd w:val="0"/>
                    <w:spacing w:after="80" w:line="240" w:lineRule="auto"/>
                    <w:jc w:val="left"/>
                    <w:rPr>
                      <w:ins w:id="768" w:author="Paul Janssen" w:date="2020-06-10T18:05:00Z"/>
                      <w:rFonts w:ascii="Calibri" w:hAnsi="Calibri" w:cs="Calibri"/>
                      <w:sz w:val="20"/>
                      <w:szCs w:val="20"/>
                    </w:rPr>
                  </w:pPr>
                  <w:proofErr w:type="spellStart"/>
                  <w:ins w:id="769" w:author="Paul Janssen" w:date="2020-06-10T18:05:00Z">
                    <w:r w:rsidRPr="00924D70">
                      <w:rPr>
                        <w:rFonts w:ascii="Calibri" w:hAnsi="Calibri" w:cs="Calibri"/>
                        <w:sz w:val="20"/>
                        <w:szCs w:val="20"/>
                      </w:rPr>
                      <w:t>inv</w:t>
                    </w:r>
                    <w:proofErr w:type="spellEnd"/>
                    <w:r w:rsidRPr="00924D70">
                      <w:rPr>
                        <w:rFonts w:ascii="Calibri" w:hAnsi="Calibri" w:cs="Calibri"/>
                        <w:sz w:val="20"/>
                        <w:szCs w:val="20"/>
                      </w:rPr>
                      <w:t>:</w:t>
                    </w:r>
                  </w:ins>
                </w:p>
                <w:p w14:paraId="5BA416E4" w14:textId="77777777" w:rsidR="00EF6C54" w:rsidRPr="004C0A21" w:rsidRDefault="00EF6C54" w:rsidP="00EF6C54">
                  <w:pPr>
                    <w:autoSpaceDE w:val="0"/>
                    <w:autoSpaceDN w:val="0"/>
                    <w:adjustRightInd w:val="0"/>
                    <w:spacing w:after="80" w:line="240" w:lineRule="auto"/>
                    <w:jc w:val="left"/>
                    <w:rPr>
                      <w:ins w:id="770" w:author="Paul Janssen" w:date="2020-06-10T18:05:00Z"/>
                      <w:rFonts w:ascii="Calibri" w:hAnsi="Calibri" w:cs="Calibri"/>
                      <w:sz w:val="20"/>
                      <w:szCs w:val="20"/>
                    </w:rPr>
                  </w:pPr>
                  <w:proofErr w:type="spellStart"/>
                  <w:ins w:id="771" w:author="Paul Janssen" w:date="2020-06-10T18:05: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53CAF079" w14:textId="77777777" w:rsidR="00EF6C54" w:rsidRPr="00A25D4D" w:rsidRDefault="00EF6C54" w:rsidP="008F13CC">
            <w:pPr>
              <w:jc w:val="left"/>
              <w:rPr>
                <w:ins w:id="772" w:author="Paul Janssen" w:date="2020-06-10T18:05:00Z"/>
              </w:rPr>
            </w:pPr>
          </w:p>
        </w:tc>
      </w:tr>
    </w:tbl>
    <w:p w14:paraId="6E50D7D9" w14:textId="77777777" w:rsidR="00C0190C" w:rsidRPr="00A25D4D" w:rsidRDefault="00C0190C" w:rsidP="008F13CC">
      <w:pPr>
        <w:pStyle w:val="Kop5"/>
        <w:jc w:val="left"/>
        <w:rPr>
          <w:sz w:val="16"/>
          <w:szCs w:val="16"/>
        </w:rPr>
      </w:pPr>
      <w:r w:rsidRPr="00A25D4D">
        <w:rPr>
          <w:sz w:val="16"/>
          <w:szCs w:val="16"/>
        </w:rPr>
        <w:t>Telecommunicatiekabel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EEE690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E758EA7" w14:textId="77777777" w:rsidR="00C0190C" w:rsidRPr="00A25D4D" w:rsidRDefault="00C0190C" w:rsidP="008F13CC">
            <w:pPr>
              <w:jc w:val="left"/>
            </w:pPr>
            <w:r w:rsidRPr="00A25D4D">
              <w:rPr>
                <w:b/>
                <w:bCs/>
              </w:rPr>
              <w:t>Telecommunicatiekabel</w:t>
            </w:r>
          </w:p>
        </w:tc>
      </w:tr>
      <w:tr w:rsidR="00C0190C" w:rsidRPr="00A25D4D" w14:paraId="3E13A81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766C232" w14:textId="77777777" w:rsidTr="00C0190C">
              <w:trPr>
                <w:tblHeader/>
                <w:tblCellSpacing w:w="0" w:type="dxa"/>
              </w:trPr>
              <w:tc>
                <w:tcPr>
                  <w:tcW w:w="360" w:type="dxa"/>
                  <w:hideMark/>
                </w:tcPr>
                <w:p w14:paraId="4B3FC22D" w14:textId="77777777" w:rsidR="00C0190C" w:rsidRPr="00A25D4D" w:rsidRDefault="00C0190C" w:rsidP="008F13CC">
                  <w:pPr>
                    <w:jc w:val="left"/>
                  </w:pPr>
                  <w:r w:rsidRPr="00A25D4D">
                    <w:t> </w:t>
                  </w:r>
                </w:p>
              </w:tc>
              <w:tc>
                <w:tcPr>
                  <w:tcW w:w="1500" w:type="dxa"/>
                  <w:hideMark/>
                </w:tcPr>
                <w:p w14:paraId="68091EC6" w14:textId="77777777" w:rsidR="00C0190C" w:rsidRPr="00A25D4D" w:rsidRDefault="00C0190C" w:rsidP="008F13CC">
                  <w:pPr>
                    <w:jc w:val="left"/>
                  </w:pPr>
                  <w:r w:rsidRPr="00A25D4D">
                    <w:t>Naam</w:t>
                  </w:r>
                </w:p>
              </w:tc>
              <w:tc>
                <w:tcPr>
                  <w:tcW w:w="0" w:type="auto"/>
                  <w:hideMark/>
                </w:tcPr>
                <w:p w14:paraId="40EE7762" w14:textId="77777777" w:rsidR="00C0190C" w:rsidRPr="00A25D4D" w:rsidRDefault="00C0190C" w:rsidP="008F13CC">
                  <w:pPr>
                    <w:jc w:val="left"/>
                  </w:pPr>
                  <w:r w:rsidRPr="00A25D4D">
                    <w:t xml:space="preserve">Telecommunicatiekabel </w:t>
                  </w:r>
                </w:p>
              </w:tc>
            </w:tr>
            <w:tr w:rsidR="00C0190C" w:rsidRPr="00A25D4D" w14:paraId="2C0AE909" w14:textId="77777777" w:rsidTr="00C0190C">
              <w:trPr>
                <w:tblHeader/>
                <w:tblCellSpacing w:w="0" w:type="dxa"/>
              </w:trPr>
              <w:tc>
                <w:tcPr>
                  <w:tcW w:w="360" w:type="dxa"/>
                  <w:hideMark/>
                </w:tcPr>
                <w:p w14:paraId="5C34B89A" w14:textId="77777777" w:rsidR="00C0190C" w:rsidRPr="00A25D4D" w:rsidRDefault="00C0190C" w:rsidP="008F13CC">
                  <w:pPr>
                    <w:jc w:val="left"/>
                  </w:pPr>
                  <w:r w:rsidRPr="00A25D4D">
                    <w:t> </w:t>
                  </w:r>
                </w:p>
              </w:tc>
              <w:tc>
                <w:tcPr>
                  <w:tcW w:w="1500" w:type="dxa"/>
                  <w:hideMark/>
                </w:tcPr>
                <w:p w14:paraId="6D9ACDE0" w14:textId="77777777" w:rsidR="00C0190C" w:rsidRPr="00A25D4D" w:rsidRDefault="00C0190C" w:rsidP="008F13CC">
                  <w:pPr>
                    <w:jc w:val="left"/>
                  </w:pPr>
                  <w:r w:rsidRPr="00A25D4D">
                    <w:t>Definitie:</w:t>
                  </w:r>
                </w:p>
              </w:tc>
              <w:tc>
                <w:tcPr>
                  <w:tcW w:w="0" w:type="auto"/>
                  <w:hideMark/>
                </w:tcPr>
                <w:p w14:paraId="66D8F3B9" w14:textId="77777777" w:rsidR="00C0190C" w:rsidRPr="00A25D4D" w:rsidRDefault="00C0190C" w:rsidP="008F13CC">
                  <w:pPr>
                    <w:jc w:val="left"/>
                  </w:pPr>
                  <w:r w:rsidRPr="00A25D4D">
                    <w:t xml:space="preserve">Een geheel van geleiders welke voorzien zijn van één </w:t>
                  </w:r>
                  <w:proofErr w:type="spellStart"/>
                  <w:r w:rsidRPr="00A25D4D">
                    <w:t>ommanteling</w:t>
                  </w:r>
                  <w:proofErr w:type="spellEnd"/>
                  <w:r w:rsidRPr="00A25D4D">
                    <w:t xml:space="preserve"> en bestemd is voor transport van data. </w:t>
                  </w:r>
                </w:p>
              </w:tc>
            </w:tr>
            <w:tr w:rsidR="00C0190C" w:rsidRPr="00A25D4D" w14:paraId="0813684C" w14:textId="77777777" w:rsidTr="00C0190C">
              <w:trPr>
                <w:tblHeader/>
                <w:tblCellSpacing w:w="0" w:type="dxa"/>
              </w:trPr>
              <w:tc>
                <w:tcPr>
                  <w:tcW w:w="360" w:type="dxa"/>
                  <w:hideMark/>
                </w:tcPr>
                <w:p w14:paraId="399AB62B" w14:textId="77777777" w:rsidR="00C0190C" w:rsidRPr="00A25D4D" w:rsidRDefault="00C0190C" w:rsidP="008F13CC">
                  <w:pPr>
                    <w:jc w:val="left"/>
                  </w:pPr>
                  <w:r w:rsidRPr="00A25D4D">
                    <w:t> </w:t>
                  </w:r>
                </w:p>
              </w:tc>
              <w:tc>
                <w:tcPr>
                  <w:tcW w:w="1500" w:type="dxa"/>
                  <w:hideMark/>
                </w:tcPr>
                <w:p w14:paraId="7F4B566D" w14:textId="77777777" w:rsidR="00C0190C" w:rsidRPr="00A25D4D" w:rsidRDefault="00C0190C" w:rsidP="008F13CC">
                  <w:pPr>
                    <w:jc w:val="left"/>
                  </w:pPr>
                  <w:r w:rsidRPr="00A25D4D">
                    <w:t>Herkomst:</w:t>
                  </w:r>
                </w:p>
              </w:tc>
              <w:tc>
                <w:tcPr>
                  <w:tcW w:w="0" w:type="auto"/>
                  <w:hideMark/>
                </w:tcPr>
                <w:p w14:paraId="083F8664" w14:textId="74BF96D1" w:rsidR="00C0190C" w:rsidRPr="00A25D4D" w:rsidRDefault="00135FA7" w:rsidP="008F13CC">
                  <w:pPr>
                    <w:jc w:val="left"/>
                  </w:pPr>
                  <w:r>
                    <w:t>IMKL</w:t>
                  </w:r>
                </w:p>
              </w:tc>
            </w:tr>
            <w:tr w:rsidR="00C0190C" w:rsidRPr="00A25D4D" w14:paraId="139A6D69" w14:textId="77777777" w:rsidTr="00C0190C">
              <w:trPr>
                <w:tblHeader/>
                <w:tblCellSpacing w:w="0" w:type="dxa"/>
              </w:trPr>
              <w:tc>
                <w:tcPr>
                  <w:tcW w:w="360" w:type="dxa"/>
                  <w:hideMark/>
                </w:tcPr>
                <w:p w14:paraId="6B94E766" w14:textId="77777777" w:rsidR="00C0190C" w:rsidRPr="00A25D4D" w:rsidRDefault="00C0190C" w:rsidP="008F13CC">
                  <w:pPr>
                    <w:jc w:val="left"/>
                  </w:pPr>
                  <w:r w:rsidRPr="00A25D4D">
                    <w:t> </w:t>
                  </w:r>
                </w:p>
              </w:tc>
              <w:tc>
                <w:tcPr>
                  <w:tcW w:w="1500" w:type="dxa"/>
                  <w:hideMark/>
                </w:tcPr>
                <w:p w14:paraId="4A7E324F" w14:textId="77777777" w:rsidR="00C0190C" w:rsidRPr="00A25D4D" w:rsidRDefault="00C0190C" w:rsidP="008F13CC">
                  <w:pPr>
                    <w:jc w:val="left"/>
                  </w:pPr>
                  <w:r w:rsidRPr="00A25D4D">
                    <w:t>Subtype van:</w:t>
                  </w:r>
                </w:p>
              </w:tc>
              <w:tc>
                <w:tcPr>
                  <w:tcW w:w="0" w:type="auto"/>
                  <w:hideMark/>
                </w:tcPr>
                <w:p w14:paraId="665CDD15" w14:textId="77777777" w:rsidR="00C0190C" w:rsidRPr="00A25D4D" w:rsidRDefault="00C0190C" w:rsidP="008F13CC">
                  <w:pPr>
                    <w:jc w:val="left"/>
                  </w:pPr>
                  <w:proofErr w:type="spellStart"/>
                  <w:r w:rsidRPr="00A25D4D">
                    <w:t>TelecommunicationsCable</w:t>
                  </w:r>
                  <w:proofErr w:type="spellEnd"/>
                  <w:r w:rsidRPr="00A25D4D">
                    <w:t xml:space="preserve">, </w:t>
                  </w:r>
                  <w:proofErr w:type="spellStart"/>
                  <w:r w:rsidRPr="00A25D4D">
                    <w:t>KabelSpecifiek</w:t>
                  </w:r>
                  <w:proofErr w:type="spellEnd"/>
                  <w:r w:rsidRPr="00A25D4D">
                    <w:t xml:space="preserve">, </w:t>
                  </w:r>
                  <w:proofErr w:type="spellStart"/>
                  <w:r w:rsidRPr="00A25D4D">
                    <w:t>KabelOfLeiding</w:t>
                  </w:r>
                  <w:proofErr w:type="spellEnd"/>
                </w:p>
              </w:tc>
            </w:tr>
            <w:tr w:rsidR="00C0190C" w:rsidRPr="00A25D4D" w14:paraId="03308196" w14:textId="77777777" w:rsidTr="00C0190C">
              <w:trPr>
                <w:tblHeader/>
                <w:tblCellSpacing w:w="0" w:type="dxa"/>
              </w:trPr>
              <w:tc>
                <w:tcPr>
                  <w:tcW w:w="360" w:type="dxa"/>
                  <w:hideMark/>
                </w:tcPr>
                <w:p w14:paraId="26641583" w14:textId="77777777" w:rsidR="00C0190C" w:rsidRPr="00A25D4D" w:rsidRDefault="00C0190C" w:rsidP="008F13CC">
                  <w:pPr>
                    <w:jc w:val="left"/>
                  </w:pPr>
                  <w:r w:rsidRPr="00A25D4D">
                    <w:t> </w:t>
                  </w:r>
                </w:p>
              </w:tc>
              <w:tc>
                <w:tcPr>
                  <w:tcW w:w="1500" w:type="dxa"/>
                  <w:hideMark/>
                </w:tcPr>
                <w:p w14:paraId="6899F730" w14:textId="77777777" w:rsidR="00C0190C" w:rsidRPr="00A25D4D" w:rsidRDefault="00C0190C" w:rsidP="008F13CC">
                  <w:pPr>
                    <w:jc w:val="left"/>
                  </w:pPr>
                  <w:r w:rsidRPr="00A25D4D">
                    <w:t>Stereotypes:</w:t>
                  </w:r>
                </w:p>
              </w:tc>
              <w:tc>
                <w:tcPr>
                  <w:tcW w:w="0" w:type="auto"/>
                  <w:hideMark/>
                </w:tcPr>
                <w:p w14:paraId="75ACD9E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6E804F8" w14:textId="77777777" w:rsidR="00C0190C" w:rsidRPr="00A25D4D" w:rsidRDefault="00C0190C" w:rsidP="008F13CC">
            <w:pPr>
              <w:jc w:val="left"/>
            </w:pPr>
          </w:p>
        </w:tc>
      </w:tr>
      <w:tr w:rsidR="00C0190C" w:rsidRPr="007060DF" w14:paraId="3B2C0AC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25416C"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744ABC3" w14:textId="77777777" w:rsidTr="00C0190C">
              <w:trPr>
                <w:tblHeader/>
                <w:tblCellSpacing w:w="0" w:type="dxa"/>
              </w:trPr>
              <w:tc>
                <w:tcPr>
                  <w:tcW w:w="360" w:type="dxa"/>
                  <w:hideMark/>
                </w:tcPr>
                <w:p w14:paraId="174B7A65" w14:textId="77777777" w:rsidR="00C0190C" w:rsidRPr="00A25D4D" w:rsidRDefault="00C0190C" w:rsidP="008F13CC">
                  <w:pPr>
                    <w:jc w:val="left"/>
                  </w:pPr>
                  <w:r w:rsidRPr="00A25D4D">
                    <w:t> </w:t>
                  </w:r>
                </w:p>
              </w:tc>
              <w:tc>
                <w:tcPr>
                  <w:tcW w:w="1500" w:type="dxa"/>
                  <w:hideMark/>
                </w:tcPr>
                <w:p w14:paraId="45A323F9" w14:textId="77777777" w:rsidR="00C0190C" w:rsidRPr="00A25D4D" w:rsidRDefault="00C0190C" w:rsidP="008F13CC">
                  <w:pPr>
                    <w:jc w:val="left"/>
                  </w:pPr>
                  <w:r w:rsidRPr="00A25D4D">
                    <w:t>Natuurlijke taal:</w:t>
                  </w:r>
                </w:p>
              </w:tc>
              <w:tc>
                <w:tcPr>
                  <w:tcW w:w="0" w:type="auto"/>
                  <w:hideMark/>
                </w:tcPr>
                <w:p w14:paraId="1EA7D28A" w14:textId="77777777" w:rsidR="00C0190C" w:rsidRPr="00A25D4D" w:rsidRDefault="00C0190C" w:rsidP="008F13CC">
                  <w:pPr>
                    <w:jc w:val="left"/>
                  </w:pPr>
                  <w:r w:rsidRPr="00A25D4D">
                    <w:t xml:space="preserve">Optionele INSPIRE attributen die niet worden gebruikt </w:t>
                  </w:r>
                </w:p>
              </w:tc>
            </w:tr>
            <w:tr w:rsidR="00C0190C" w:rsidRPr="007060DF" w14:paraId="3F31DBCC" w14:textId="77777777" w:rsidTr="00C0190C">
              <w:trPr>
                <w:tblHeader/>
                <w:tblCellSpacing w:w="0" w:type="dxa"/>
              </w:trPr>
              <w:tc>
                <w:tcPr>
                  <w:tcW w:w="360" w:type="dxa"/>
                  <w:hideMark/>
                </w:tcPr>
                <w:p w14:paraId="107E1117" w14:textId="77777777" w:rsidR="00C0190C" w:rsidRPr="00A25D4D" w:rsidRDefault="00C0190C" w:rsidP="008F13CC">
                  <w:pPr>
                    <w:jc w:val="left"/>
                  </w:pPr>
                  <w:r w:rsidRPr="00A25D4D">
                    <w:t> </w:t>
                  </w:r>
                </w:p>
              </w:tc>
              <w:tc>
                <w:tcPr>
                  <w:tcW w:w="1500" w:type="dxa"/>
                  <w:hideMark/>
                </w:tcPr>
                <w:p w14:paraId="4F624A24" w14:textId="77777777" w:rsidR="00C0190C" w:rsidRPr="00A25D4D" w:rsidRDefault="00C0190C" w:rsidP="008F13CC">
                  <w:pPr>
                    <w:jc w:val="left"/>
                  </w:pPr>
                  <w:r w:rsidRPr="00A25D4D">
                    <w:t>OCL:</w:t>
                  </w:r>
                </w:p>
              </w:tc>
              <w:tc>
                <w:tcPr>
                  <w:tcW w:w="0" w:type="auto"/>
                  <w:hideMark/>
                </w:tcPr>
                <w:p w14:paraId="08C3160E"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76C9EA3D" w14:textId="77777777" w:rsidR="00C0190C" w:rsidRPr="00A25D4D" w:rsidRDefault="00C0190C" w:rsidP="008F13CC">
            <w:pPr>
              <w:jc w:val="left"/>
              <w:rPr>
                <w:lang w:val="en-GB"/>
              </w:rPr>
            </w:pPr>
          </w:p>
        </w:tc>
      </w:tr>
      <w:tr w:rsidR="00C0190C" w:rsidRPr="00A25D4D" w14:paraId="74ABEA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A6BF20"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53E6EE7" w14:textId="77777777" w:rsidTr="00C0190C">
              <w:trPr>
                <w:tblHeader/>
                <w:tblCellSpacing w:w="0" w:type="dxa"/>
              </w:trPr>
              <w:tc>
                <w:tcPr>
                  <w:tcW w:w="360" w:type="dxa"/>
                  <w:hideMark/>
                </w:tcPr>
                <w:p w14:paraId="4EFEFD00" w14:textId="77777777" w:rsidR="00C0190C" w:rsidRPr="00A25D4D" w:rsidRDefault="00C0190C" w:rsidP="008F13CC">
                  <w:pPr>
                    <w:jc w:val="left"/>
                  </w:pPr>
                  <w:r w:rsidRPr="00A25D4D">
                    <w:t> </w:t>
                  </w:r>
                </w:p>
              </w:tc>
              <w:tc>
                <w:tcPr>
                  <w:tcW w:w="1500" w:type="dxa"/>
                  <w:hideMark/>
                </w:tcPr>
                <w:p w14:paraId="273CC2B1" w14:textId="77777777" w:rsidR="00C0190C" w:rsidRPr="00A25D4D" w:rsidRDefault="00C0190C" w:rsidP="008F13CC">
                  <w:pPr>
                    <w:jc w:val="left"/>
                  </w:pPr>
                  <w:r w:rsidRPr="00A25D4D">
                    <w:t>Natuurlijke taal:</w:t>
                  </w:r>
                </w:p>
              </w:tc>
              <w:tc>
                <w:tcPr>
                  <w:tcW w:w="0" w:type="auto"/>
                  <w:hideMark/>
                </w:tcPr>
                <w:p w14:paraId="6105C409" w14:textId="77777777" w:rsidR="00C0190C" w:rsidRPr="00A25D4D" w:rsidRDefault="00C0190C" w:rsidP="008F13CC">
                  <w:pPr>
                    <w:jc w:val="left"/>
                  </w:pPr>
                  <w:r w:rsidRPr="00A25D4D">
                    <w:t xml:space="preserve">hoort bij maximaal 1 utiliteitsnet </w:t>
                  </w:r>
                </w:p>
              </w:tc>
            </w:tr>
            <w:tr w:rsidR="00C0190C" w:rsidRPr="00A25D4D" w14:paraId="769A3EEE" w14:textId="77777777" w:rsidTr="00C0190C">
              <w:trPr>
                <w:tblHeader/>
                <w:tblCellSpacing w:w="0" w:type="dxa"/>
              </w:trPr>
              <w:tc>
                <w:tcPr>
                  <w:tcW w:w="360" w:type="dxa"/>
                  <w:hideMark/>
                </w:tcPr>
                <w:p w14:paraId="37316165" w14:textId="77777777" w:rsidR="00C0190C" w:rsidRPr="00A25D4D" w:rsidRDefault="00C0190C" w:rsidP="008F13CC">
                  <w:pPr>
                    <w:jc w:val="left"/>
                  </w:pPr>
                  <w:r w:rsidRPr="00A25D4D">
                    <w:t> </w:t>
                  </w:r>
                </w:p>
              </w:tc>
              <w:tc>
                <w:tcPr>
                  <w:tcW w:w="1500" w:type="dxa"/>
                  <w:hideMark/>
                </w:tcPr>
                <w:p w14:paraId="7C72327C" w14:textId="77777777" w:rsidR="00C0190C" w:rsidRPr="00A25D4D" w:rsidRDefault="00C0190C" w:rsidP="008F13CC">
                  <w:pPr>
                    <w:jc w:val="left"/>
                  </w:pPr>
                  <w:r w:rsidRPr="00A25D4D">
                    <w:t>OCL:</w:t>
                  </w:r>
                </w:p>
              </w:tc>
              <w:tc>
                <w:tcPr>
                  <w:tcW w:w="0" w:type="auto"/>
                  <w:hideMark/>
                </w:tcPr>
                <w:p w14:paraId="4407B43C"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66D2833" w14:textId="77777777" w:rsidR="00C0190C" w:rsidRPr="00A25D4D" w:rsidRDefault="00C0190C" w:rsidP="008F13CC">
            <w:pPr>
              <w:jc w:val="left"/>
            </w:pPr>
          </w:p>
        </w:tc>
      </w:tr>
    </w:tbl>
    <w:p w14:paraId="02444673" w14:textId="77777777" w:rsidR="00C0190C" w:rsidRPr="00A25D4D" w:rsidRDefault="00C0190C" w:rsidP="008F13CC">
      <w:pPr>
        <w:pStyle w:val="Kop5"/>
        <w:jc w:val="left"/>
        <w:rPr>
          <w:sz w:val="16"/>
          <w:szCs w:val="16"/>
        </w:rPr>
      </w:pPr>
      <w:proofErr w:type="spellStart"/>
      <w:r w:rsidRPr="00A25D4D">
        <w:rPr>
          <w:sz w:val="16"/>
          <w:szCs w:val="16"/>
        </w:rPr>
        <w:t>ThermischePijpleiding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1ECBEF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04F6BF1" w14:textId="77777777" w:rsidR="00C0190C" w:rsidRPr="00A25D4D" w:rsidRDefault="00C0190C" w:rsidP="008F13CC">
            <w:pPr>
              <w:jc w:val="left"/>
            </w:pPr>
            <w:proofErr w:type="spellStart"/>
            <w:r w:rsidRPr="00A25D4D">
              <w:rPr>
                <w:b/>
                <w:bCs/>
              </w:rPr>
              <w:t>ThermischePijpleiding</w:t>
            </w:r>
            <w:proofErr w:type="spellEnd"/>
          </w:p>
        </w:tc>
      </w:tr>
      <w:tr w:rsidR="00C0190C" w:rsidRPr="00A25D4D" w14:paraId="0FEA0EA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54E8519" w14:textId="77777777" w:rsidTr="00C0190C">
              <w:trPr>
                <w:tblHeader/>
                <w:tblCellSpacing w:w="0" w:type="dxa"/>
              </w:trPr>
              <w:tc>
                <w:tcPr>
                  <w:tcW w:w="360" w:type="dxa"/>
                  <w:hideMark/>
                </w:tcPr>
                <w:p w14:paraId="0265EB7C" w14:textId="77777777" w:rsidR="00C0190C" w:rsidRPr="00A25D4D" w:rsidRDefault="00C0190C" w:rsidP="008F13CC">
                  <w:pPr>
                    <w:jc w:val="left"/>
                  </w:pPr>
                  <w:r w:rsidRPr="00A25D4D">
                    <w:t> </w:t>
                  </w:r>
                </w:p>
              </w:tc>
              <w:tc>
                <w:tcPr>
                  <w:tcW w:w="1500" w:type="dxa"/>
                  <w:hideMark/>
                </w:tcPr>
                <w:p w14:paraId="1B07B5E9" w14:textId="77777777" w:rsidR="00C0190C" w:rsidRPr="00A25D4D" w:rsidRDefault="00C0190C" w:rsidP="008F13CC">
                  <w:pPr>
                    <w:jc w:val="left"/>
                  </w:pPr>
                  <w:r w:rsidRPr="00A25D4D">
                    <w:t>Naam</w:t>
                  </w:r>
                </w:p>
              </w:tc>
              <w:tc>
                <w:tcPr>
                  <w:tcW w:w="0" w:type="auto"/>
                  <w:hideMark/>
                </w:tcPr>
                <w:p w14:paraId="11DA7887" w14:textId="77777777" w:rsidR="00C0190C" w:rsidRPr="00A25D4D" w:rsidRDefault="00C0190C" w:rsidP="008F13CC">
                  <w:pPr>
                    <w:jc w:val="left"/>
                  </w:pPr>
                  <w:proofErr w:type="spellStart"/>
                  <w:r w:rsidRPr="00A25D4D">
                    <w:t>ThermischePijpleiding</w:t>
                  </w:r>
                  <w:proofErr w:type="spellEnd"/>
                  <w:r w:rsidRPr="00A25D4D">
                    <w:t xml:space="preserve"> </w:t>
                  </w:r>
                </w:p>
              </w:tc>
            </w:tr>
            <w:tr w:rsidR="00C0190C" w:rsidRPr="00A25D4D" w14:paraId="1ABFA846" w14:textId="77777777" w:rsidTr="00C0190C">
              <w:trPr>
                <w:tblHeader/>
                <w:tblCellSpacing w:w="0" w:type="dxa"/>
              </w:trPr>
              <w:tc>
                <w:tcPr>
                  <w:tcW w:w="360" w:type="dxa"/>
                  <w:hideMark/>
                </w:tcPr>
                <w:p w14:paraId="3054D072" w14:textId="77777777" w:rsidR="00C0190C" w:rsidRPr="00A25D4D" w:rsidRDefault="00C0190C" w:rsidP="008F13CC">
                  <w:pPr>
                    <w:jc w:val="left"/>
                  </w:pPr>
                  <w:r w:rsidRPr="00A25D4D">
                    <w:t> </w:t>
                  </w:r>
                </w:p>
              </w:tc>
              <w:tc>
                <w:tcPr>
                  <w:tcW w:w="1500" w:type="dxa"/>
                  <w:hideMark/>
                </w:tcPr>
                <w:p w14:paraId="40CD8061" w14:textId="77777777" w:rsidR="00C0190C" w:rsidRPr="00A25D4D" w:rsidRDefault="00C0190C" w:rsidP="008F13CC">
                  <w:pPr>
                    <w:jc w:val="left"/>
                  </w:pPr>
                  <w:r w:rsidRPr="00A25D4D">
                    <w:t>Definitie:</w:t>
                  </w:r>
                </w:p>
              </w:tc>
              <w:tc>
                <w:tcPr>
                  <w:tcW w:w="0" w:type="auto"/>
                  <w:hideMark/>
                </w:tcPr>
                <w:p w14:paraId="26C2D059" w14:textId="77777777" w:rsidR="00C0190C" w:rsidRPr="00A25D4D" w:rsidRDefault="00C0190C" w:rsidP="008F13CC">
                  <w:pPr>
                    <w:jc w:val="left"/>
                  </w:pPr>
                  <w:r w:rsidRPr="00A25D4D">
                    <w:t xml:space="preserve">Een leiding voor het transporteren van warmte of koelte van de ene locatie naar een andere. </w:t>
                  </w:r>
                </w:p>
              </w:tc>
            </w:tr>
            <w:tr w:rsidR="00C0190C" w:rsidRPr="00A25D4D" w14:paraId="164587EA" w14:textId="77777777" w:rsidTr="00C0190C">
              <w:trPr>
                <w:tblHeader/>
                <w:tblCellSpacing w:w="0" w:type="dxa"/>
              </w:trPr>
              <w:tc>
                <w:tcPr>
                  <w:tcW w:w="360" w:type="dxa"/>
                  <w:hideMark/>
                </w:tcPr>
                <w:p w14:paraId="45A732E9" w14:textId="77777777" w:rsidR="00C0190C" w:rsidRPr="00A25D4D" w:rsidRDefault="00C0190C" w:rsidP="008F13CC">
                  <w:pPr>
                    <w:jc w:val="left"/>
                  </w:pPr>
                  <w:r w:rsidRPr="00A25D4D">
                    <w:t> </w:t>
                  </w:r>
                </w:p>
              </w:tc>
              <w:tc>
                <w:tcPr>
                  <w:tcW w:w="1500" w:type="dxa"/>
                  <w:hideMark/>
                </w:tcPr>
                <w:p w14:paraId="3A58F84D" w14:textId="77777777" w:rsidR="00C0190C" w:rsidRPr="00A25D4D" w:rsidRDefault="00C0190C" w:rsidP="008F13CC">
                  <w:pPr>
                    <w:jc w:val="left"/>
                  </w:pPr>
                  <w:r w:rsidRPr="00A25D4D">
                    <w:t>Herkomst:</w:t>
                  </w:r>
                </w:p>
              </w:tc>
              <w:tc>
                <w:tcPr>
                  <w:tcW w:w="0" w:type="auto"/>
                  <w:hideMark/>
                </w:tcPr>
                <w:p w14:paraId="023A6BC8" w14:textId="77777777" w:rsidR="00C0190C" w:rsidRPr="00A25D4D" w:rsidRDefault="00C0190C" w:rsidP="008F13CC">
                  <w:pPr>
                    <w:jc w:val="left"/>
                  </w:pPr>
                  <w:r w:rsidRPr="00A25D4D">
                    <w:t>Inspire</w:t>
                  </w:r>
                </w:p>
              </w:tc>
            </w:tr>
            <w:tr w:rsidR="00C0190C" w:rsidRPr="00A25D4D" w14:paraId="10C26307" w14:textId="77777777" w:rsidTr="00C0190C">
              <w:trPr>
                <w:tblHeader/>
                <w:tblCellSpacing w:w="0" w:type="dxa"/>
              </w:trPr>
              <w:tc>
                <w:tcPr>
                  <w:tcW w:w="360" w:type="dxa"/>
                  <w:hideMark/>
                </w:tcPr>
                <w:p w14:paraId="047BCE97" w14:textId="77777777" w:rsidR="00C0190C" w:rsidRPr="00A25D4D" w:rsidRDefault="00C0190C" w:rsidP="008F13CC">
                  <w:pPr>
                    <w:jc w:val="left"/>
                  </w:pPr>
                  <w:r w:rsidRPr="00A25D4D">
                    <w:t> </w:t>
                  </w:r>
                </w:p>
              </w:tc>
              <w:tc>
                <w:tcPr>
                  <w:tcW w:w="1500" w:type="dxa"/>
                  <w:hideMark/>
                </w:tcPr>
                <w:p w14:paraId="1CB13247" w14:textId="77777777" w:rsidR="00C0190C" w:rsidRPr="00A25D4D" w:rsidRDefault="00C0190C" w:rsidP="008F13CC">
                  <w:pPr>
                    <w:jc w:val="left"/>
                  </w:pPr>
                  <w:r w:rsidRPr="00A25D4D">
                    <w:t>Subtype van:</w:t>
                  </w:r>
                </w:p>
              </w:tc>
              <w:tc>
                <w:tcPr>
                  <w:tcW w:w="0" w:type="auto"/>
                  <w:hideMark/>
                </w:tcPr>
                <w:p w14:paraId="54E282D7" w14:textId="77777777" w:rsidR="00C0190C" w:rsidRPr="00A25D4D" w:rsidRDefault="00C0190C" w:rsidP="008F13CC">
                  <w:pPr>
                    <w:jc w:val="left"/>
                  </w:pPr>
                  <w:proofErr w:type="spellStart"/>
                  <w:r w:rsidRPr="00A25D4D">
                    <w:t>ThermalPipe</w:t>
                  </w:r>
                  <w:proofErr w:type="spellEnd"/>
                  <w:r w:rsidRPr="00A25D4D">
                    <w:t xml:space="preserve">, </w:t>
                  </w:r>
                  <w:proofErr w:type="spellStart"/>
                  <w:r w:rsidRPr="00A25D4D">
                    <w:t>KabelOfLeiding</w:t>
                  </w:r>
                  <w:proofErr w:type="spellEnd"/>
                  <w:r w:rsidRPr="00A25D4D">
                    <w:t xml:space="preserve">, </w:t>
                  </w:r>
                  <w:proofErr w:type="spellStart"/>
                  <w:r w:rsidRPr="00A25D4D">
                    <w:t>BuisSpecifiek</w:t>
                  </w:r>
                  <w:proofErr w:type="spellEnd"/>
                </w:p>
              </w:tc>
            </w:tr>
            <w:tr w:rsidR="00C0190C" w:rsidRPr="00A25D4D" w14:paraId="1C45CAEC" w14:textId="77777777" w:rsidTr="00C0190C">
              <w:trPr>
                <w:tblHeader/>
                <w:tblCellSpacing w:w="0" w:type="dxa"/>
              </w:trPr>
              <w:tc>
                <w:tcPr>
                  <w:tcW w:w="360" w:type="dxa"/>
                  <w:hideMark/>
                </w:tcPr>
                <w:p w14:paraId="0C5DACC2" w14:textId="77777777" w:rsidR="00C0190C" w:rsidRPr="00A25D4D" w:rsidRDefault="00C0190C" w:rsidP="008F13CC">
                  <w:pPr>
                    <w:jc w:val="left"/>
                  </w:pPr>
                  <w:r w:rsidRPr="00A25D4D">
                    <w:t> </w:t>
                  </w:r>
                </w:p>
              </w:tc>
              <w:tc>
                <w:tcPr>
                  <w:tcW w:w="1500" w:type="dxa"/>
                  <w:hideMark/>
                </w:tcPr>
                <w:p w14:paraId="00B93E36" w14:textId="77777777" w:rsidR="00C0190C" w:rsidRPr="00A25D4D" w:rsidRDefault="00C0190C" w:rsidP="008F13CC">
                  <w:pPr>
                    <w:jc w:val="left"/>
                  </w:pPr>
                  <w:r w:rsidRPr="00A25D4D">
                    <w:t>Stereotypes:</w:t>
                  </w:r>
                </w:p>
              </w:tc>
              <w:tc>
                <w:tcPr>
                  <w:tcW w:w="0" w:type="auto"/>
                  <w:hideMark/>
                </w:tcPr>
                <w:p w14:paraId="5D9445C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C8686B1" w14:textId="77777777" w:rsidR="00C0190C" w:rsidRPr="00A25D4D" w:rsidRDefault="00C0190C" w:rsidP="008F13CC">
            <w:pPr>
              <w:jc w:val="left"/>
            </w:pPr>
          </w:p>
        </w:tc>
      </w:tr>
      <w:tr w:rsidR="00C0190C" w:rsidRPr="007060DF" w14:paraId="37B9C41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416BD9"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6B150D4" w14:textId="77777777" w:rsidTr="00C0190C">
              <w:trPr>
                <w:tblHeader/>
                <w:tblCellSpacing w:w="0" w:type="dxa"/>
              </w:trPr>
              <w:tc>
                <w:tcPr>
                  <w:tcW w:w="360" w:type="dxa"/>
                  <w:hideMark/>
                </w:tcPr>
                <w:p w14:paraId="65D3205F" w14:textId="77777777" w:rsidR="00C0190C" w:rsidRPr="00A25D4D" w:rsidRDefault="00C0190C" w:rsidP="008F13CC">
                  <w:pPr>
                    <w:jc w:val="left"/>
                  </w:pPr>
                  <w:r w:rsidRPr="00A25D4D">
                    <w:t> </w:t>
                  </w:r>
                </w:p>
              </w:tc>
              <w:tc>
                <w:tcPr>
                  <w:tcW w:w="1500" w:type="dxa"/>
                  <w:hideMark/>
                </w:tcPr>
                <w:p w14:paraId="6F8DD3B8" w14:textId="77777777" w:rsidR="00C0190C" w:rsidRPr="00A25D4D" w:rsidRDefault="00C0190C" w:rsidP="008F13CC">
                  <w:pPr>
                    <w:jc w:val="left"/>
                  </w:pPr>
                  <w:r w:rsidRPr="00A25D4D">
                    <w:t>Natuurlijke taal:</w:t>
                  </w:r>
                </w:p>
              </w:tc>
              <w:tc>
                <w:tcPr>
                  <w:tcW w:w="0" w:type="auto"/>
                  <w:hideMark/>
                </w:tcPr>
                <w:p w14:paraId="2F0039AC" w14:textId="77777777" w:rsidR="00C0190C" w:rsidRPr="00A25D4D" w:rsidRDefault="00C0190C" w:rsidP="008F13CC">
                  <w:pPr>
                    <w:jc w:val="left"/>
                  </w:pPr>
                  <w:r w:rsidRPr="00A25D4D">
                    <w:t xml:space="preserve">Optionele INSPIRE attributen die niet worden gebruikt </w:t>
                  </w:r>
                </w:p>
              </w:tc>
            </w:tr>
            <w:tr w:rsidR="00C0190C" w:rsidRPr="007060DF" w14:paraId="2E9CE252" w14:textId="77777777" w:rsidTr="00C0190C">
              <w:trPr>
                <w:tblHeader/>
                <w:tblCellSpacing w:w="0" w:type="dxa"/>
              </w:trPr>
              <w:tc>
                <w:tcPr>
                  <w:tcW w:w="360" w:type="dxa"/>
                  <w:hideMark/>
                </w:tcPr>
                <w:p w14:paraId="4B76AA95" w14:textId="77777777" w:rsidR="00C0190C" w:rsidRPr="00A25D4D" w:rsidRDefault="00C0190C" w:rsidP="008F13CC">
                  <w:pPr>
                    <w:jc w:val="left"/>
                  </w:pPr>
                  <w:r w:rsidRPr="00A25D4D">
                    <w:t> </w:t>
                  </w:r>
                </w:p>
              </w:tc>
              <w:tc>
                <w:tcPr>
                  <w:tcW w:w="1500" w:type="dxa"/>
                  <w:hideMark/>
                </w:tcPr>
                <w:p w14:paraId="227B009B" w14:textId="77777777" w:rsidR="00C0190C" w:rsidRPr="00A25D4D" w:rsidRDefault="00C0190C" w:rsidP="008F13CC">
                  <w:pPr>
                    <w:jc w:val="left"/>
                  </w:pPr>
                  <w:r w:rsidRPr="00A25D4D">
                    <w:t>OCL:</w:t>
                  </w:r>
                </w:p>
              </w:tc>
              <w:tc>
                <w:tcPr>
                  <w:tcW w:w="0" w:type="auto"/>
                  <w:hideMark/>
                </w:tcPr>
                <w:p w14:paraId="63D2F20E"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53A33875" w14:textId="77777777" w:rsidR="00C0190C" w:rsidRPr="00A25D4D" w:rsidRDefault="00C0190C" w:rsidP="008F13CC">
            <w:pPr>
              <w:jc w:val="left"/>
              <w:rPr>
                <w:lang w:val="en-GB"/>
              </w:rPr>
            </w:pPr>
          </w:p>
        </w:tc>
      </w:tr>
      <w:tr w:rsidR="00C0190C" w:rsidRPr="00A25D4D" w14:paraId="786EADD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A442D3"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B2D5C13" w14:textId="77777777" w:rsidTr="00C0190C">
              <w:trPr>
                <w:tblHeader/>
                <w:tblCellSpacing w:w="0" w:type="dxa"/>
              </w:trPr>
              <w:tc>
                <w:tcPr>
                  <w:tcW w:w="360" w:type="dxa"/>
                  <w:hideMark/>
                </w:tcPr>
                <w:p w14:paraId="74A499C0" w14:textId="77777777" w:rsidR="00C0190C" w:rsidRPr="00A25D4D" w:rsidRDefault="00C0190C" w:rsidP="008F13CC">
                  <w:pPr>
                    <w:jc w:val="left"/>
                  </w:pPr>
                  <w:r w:rsidRPr="00A25D4D">
                    <w:t> </w:t>
                  </w:r>
                </w:p>
              </w:tc>
              <w:tc>
                <w:tcPr>
                  <w:tcW w:w="1500" w:type="dxa"/>
                  <w:hideMark/>
                </w:tcPr>
                <w:p w14:paraId="69AB59C0" w14:textId="77777777" w:rsidR="00C0190C" w:rsidRPr="00A25D4D" w:rsidRDefault="00C0190C" w:rsidP="008F13CC">
                  <w:pPr>
                    <w:jc w:val="left"/>
                  </w:pPr>
                  <w:r w:rsidRPr="00A25D4D">
                    <w:t>Natuurlijke taal:</w:t>
                  </w:r>
                </w:p>
              </w:tc>
              <w:tc>
                <w:tcPr>
                  <w:tcW w:w="0" w:type="auto"/>
                  <w:hideMark/>
                </w:tcPr>
                <w:p w14:paraId="6D9F1674" w14:textId="77777777" w:rsidR="00C0190C" w:rsidRPr="00A25D4D" w:rsidRDefault="00C0190C" w:rsidP="008F13CC">
                  <w:pPr>
                    <w:jc w:val="left"/>
                  </w:pPr>
                  <w:r w:rsidRPr="00A25D4D">
                    <w:t xml:space="preserve">hoort bij maximaal 1 utiliteitsnet </w:t>
                  </w:r>
                </w:p>
              </w:tc>
            </w:tr>
            <w:tr w:rsidR="00C0190C" w:rsidRPr="00A25D4D" w14:paraId="05EC0AEB" w14:textId="77777777" w:rsidTr="00C0190C">
              <w:trPr>
                <w:tblHeader/>
                <w:tblCellSpacing w:w="0" w:type="dxa"/>
              </w:trPr>
              <w:tc>
                <w:tcPr>
                  <w:tcW w:w="360" w:type="dxa"/>
                  <w:hideMark/>
                </w:tcPr>
                <w:p w14:paraId="66320929" w14:textId="77777777" w:rsidR="00C0190C" w:rsidRPr="00A25D4D" w:rsidRDefault="00C0190C" w:rsidP="008F13CC">
                  <w:pPr>
                    <w:jc w:val="left"/>
                  </w:pPr>
                  <w:r w:rsidRPr="00A25D4D">
                    <w:t> </w:t>
                  </w:r>
                </w:p>
              </w:tc>
              <w:tc>
                <w:tcPr>
                  <w:tcW w:w="1500" w:type="dxa"/>
                  <w:hideMark/>
                </w:tcPr>
                <w:p w14:paraId="289655F1" w14:textId="77777777" w:rsidR="00C0190C" w:rsidRPr="00A25D4D" w:rsidRDefault="00C0190C" w:rsidP="008F13CC">
                  <w:pPr>
                    <w:jc w:val="left"/>
                  </w:pPr>
                  <w:r w:rsidRPr="00A25D4D">
                    <w:t>OCL:</w:t>
                  </w:r>
                </w:p>
              </w:tc>
              <w:tc>
                <w:tcPr>
                  <w:tcW w:w="0" w:type="auto"/>
                  <w:hideMark/>
                </w:tcPr>
                <w:p w14:paraId="2A6BD58B"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4B6B8F8B" w14:textId="77777777" w:rsidR="00C0190C" w:rsidRPr="00A25D4D" w:rsidRDefault="00C0190C" w:rsidP="008F13CC">
            <w:pPr>
              <w:jc w:val="left"/>
            </w:pPr>
          </w:p>
        </w:tc>
      </w:tr>
    </w:tbl>
    <w:p w14:paraId="49103C51" w14:textId="77777777" w:rsidR="00C0190C" w:rsidRPr="00A25D4D" w:rsidRDefault="00C0190C" w:rsidP="008F13CC">
      <w:pPr>
        <w:pStyle w:val="Kop5"/>
        <w:jc w:val="left"/>
        <w:rPr>
          <w:sz w:val="16"/>
          <w:szCs w:val="16"/>
        </w:rPr>
      </w:pPr>
      <w:r w:rsidRPr="00A25D4D">
        <w:rPr>
          <w:sz w:val="16"/>
          <w:szCs w:val="16"/>
        </w:rPr>
        <w:t>Toren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773" w:author="Paul Janssen" w:date="2020-06-10T18:01: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774">
          <w:tblGrid>
            <w:gridCol w:w="9132"/>
          </w:tblGrid>
        </w:tblGridChange>
      </w:tblGrid>
      <w:tr w:rsidR="00C0190C" w:rsidRPr="00A25D4D" w14:paraId="470EC403" w14:textId="77777777" w:rsidTr="00A92388">
        <w:trPr>
          <w:trHeight w:val="225"/>
          <w:tblHeader/>
          <w:tblCellSpacing w:w="0" w:type="dxa"/>
          <w:trPrChange w:id="775" w:author="Paul Janssen" w:date="2020-06-10T18:01: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776" w:author="Paul Janssen" w:date="2020-06-10T18:01: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0EE6CB37" w14:textId="77777777" w:rsidR="00C0190C" w:rsidRPr="00A25D4D" w:rsidRDefault="00C0190C" w:rsidP="008F13CC">
            <w:pPr>
              <w:jc w:val="left"/>
            </w:pPr>
            <w:r w:rsidRPr="00A25D4D">
              <w:rPr>
                <w:b/>
                <w:bCs/>
              </w:rPr>
              <w:t>Toren</w:t>
            </w:r>
          </w:p>
        </w:tc>
      </w:tr>
      <w:tr w:rsidR="00C0190C" w:rsidRPr="00A25D4D" w14:paraId="26B48125" w14:textId="77777777" w:rsidTr="00A92388">
        <w:trPr>
          <w:tblCellSpacing w:w="0" w:type="dxa"/>
          <w:trPrChange w:id="777" w:author="Paul Janssen" w:date="2020-06-10T18:01: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778" w:author="Paul Janssen" w:date="2020-06-10T18:01: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F6D0487" w14:textId="77777777" w:rsidTr="00C0190C">
              <w:trPr>
                <w:tblHeader/>
                <w:tblCellSpacing w:w="0" w:type="dxa"/>
              </w:trPr>
              <w:tc>
                <w:tcPr>
                  <w:tcW w:w="360" w:type="dxa"/>
                  <w:hideMark/>
                </w:tcPr>
                <w:p w14:paraId="1C82886D" w14:textId="77777777" w:rsidR="00C0190C" w:rsidRPr="00A25D4D" w:rsidRDefault="00C0190C" w:rsidP="008F13CC">
                  <w:pPr>
                    <w:jc w:val="left"/>
                  </w:pPr>
                  <w:r w:rsidRPr="00A25D4D">
                    <w:t> </w:t>
                  </w:r>
                </w:p>
              </w:tc>
              <w:tc>
                <w:tcPr>
                  <w:tcW w:w="1500" w:type="dxa"/>
                  <w:hideMark/>
                </w:tcPr>
                <w:p w14:paraId="56B86F33" w14:textId="77777777" w:rsidR="00C0190C" w:rsidRPr="00A25D4D" w:rsidRDefault="00C0190C" w:rsidP="008F13CC">
                  <w:pPr>
                    <w:jc w:val="left"/>
                  </w:pPr>
                  <w:r w:rsidRPr="00A25D4D">
                    <w:t>Naam</w:t>
                  </w:r>
                </w:p>
              </w:tc>
              <w:tc>
                <w:tcPr>
                  <w:tcW w:w="0" w:type="auto"/>
                  <w:hideMark/>
                </w:tcPr>
                <w:p w14:paraId="7C8EDACE" w14:textId="77777777" w:rsidR="00C0190C" w:rsidRPr="00A25D4D" w:rsidRDefault="00C0190C" w:rsidP="008F13CC">
                  <w:pPr>
                    <w:jc w:val="left"/>
                  </w:pPr>
                  <w:r w:rsidRPr="00A25D4D">
                    <w:t xml:space="preserve">Toren </w:t>
                  </w:r>
                </w:p>
              </w:tc>
            </w:tr>
            <w:tr w:rsidR="00C0190C" w:rsidRPr="00A25D4D" w14:paraId="5D8DBF50" w14:textId="77777777" w:rsidTr="00C0190C">
              <w:trPr>
                <w:tblHeader/>
                <w:tblCellSpacing w:w="0" w:type="dxa"/>
              </w:trPr>
              <w:tc>
                <w:tcPr>
                  <w:tcW w:w="360" w:type="dxa"/>
                  <w:hideMark/>
                </w:tcPr>
                <w:p w14:paraId="645373E6" w14:textId="77777777" w:rsidR="00C0190C" w:rsidRPr="00A25D4D" w:rsidRDefault="00C0190C" w:rsidP="008F13CC">
                  <w:pPr>
                    <w:jc w:val="left"/>
                  </w:pPr>
                  <w:r w:rsidRPr="00A25D4D">
                    <w:t> </w:t>
                  </w:r>
                </w:p>
              </w:tc>
              <w:tc>
                <w:tcPr>
                  <w:tcW w:w="1500" w:type="dxa"/>
                  <w:hideMark/>
                </w:tcPr>
                <w:p w14:paraId="70923BFB" w14:textId="77777777" w:rsidR="00C0190C" w:rsidRPr="00A25D4D" w:rsidRDefault="00C0190C" w:rsidP="008F13CC">
                  <w:pPr>
                    <w:jc w:val="left"/>
                  </w:pPr>
                  <w:r w:rsidRPr="00A25D4D">
                    <w:t>Definitie:</w:t>
                  </w:r>
                </w:p>
              </w:tc>
              <w:tc>
                <w:tcPr>
                  <w:tcW w:w="0" w:type="auto"/>
                  <w:hideMark/>
                </w:tcPr>
                <w:p w14:paraId="35140EEF" w14:textId="77777777" w:rsidR="00C0190C" w:rsidRPr="00A25D4D" w:rsidRDefault="00C0190C" w:rsidP="008F13CC">
                  <w:pPr>
                    <w:jc w:val="left"/>
                  </w:pPr>
                  <w:r w:rsidRPr="00A25D4D">
                    <w:t xml:space="preserve">Eenvoudig toren-object dat dienst kan doen als drager van nutsvoorzieningenobjecten van een of meer </w:t>
                  </w:r>
                  <w:proofErr w:type="spellStart"/>
                  <w:r w:rsidRPr="00A25D4D">
                    <w:t>nutsvoorzieningnetten</w:t>
                  </w:r>
                  <w:proofErr w:type="spellEnd"/>
                  <w:r w:rsidRPr="00A25D4D">
                    <w:t xml:space="preserve">. </w:t>
                  </w:r>
                </w:p>
              </w:tc>
            </w:tr>
            <w:tr w:rsidR="00C0190C" w:rsidRPr="00A25D4D" w14:paraId="6C83DAD8" w14:textId="77777777" w:rsidTr="00C0190C">
              <w:trPr>
                <w:tblHeader/>
                <w:tblCellSpacing w:w="0" w:type="dxa"/>
              </w:trPr>
              <w:tc>
                <w:tcPr>
                  <w:tcW w:w="360" w:type="dxa"/>
                  <w:hideMark/>
                </w:tcPr>
                <w:p w14:paraId="21F14DC2" w14:textId="77777777" w:rsidR="00C0190C" w:rsidRPr="00A25D4D" w:rsidRDefault="00C0190C" w:rsidP="008F13CC">
                  <w:pPr>
                    <w:jc w:val="left"/>
                  </w:pPr>
                  <w:r w:rsidRPr="00A25D4D">
                    <w:t> </w:t>
                  </w:r>
                </w:p>
              </w:tc>
              <w:tc>
                <w:tcPr>
                  <w:tcW w:w="1500" w:type="dxa"/>
                  <w:hideMark/>
                </w:tcPr>
                <w:p w14:paraId="4140E252" w14:textId="77777777" w:rsidR="00C0190C" w:rsidRPr="00A25D4D" w:rsidRDefault="00C0190C" w:rsidP="008F13CC">
                  <w:pPr>
                    <w:jc w:val="left"/>
                  </w:pPr>
                  <w:r w:rsidRPr="00A25D4D">
                    <w:t>Herkomst:</w:t>
                  </w:r>
                </w:p>
              </w:tc>
              <w:tc>
                <w:tcPr>
                  <w:tcW w:w="0" w:type="auto"/>
                  <w:hideMark/>
                </w:tcPr>
                <w:p w14:paraId="71372B45" w14:textId="77777777" w:rsidR="00C0190C" w:rsidRPr="00A25D4D" w:rsidRDefault="00C0190C" w:rsidP="008F13CC">
                  <w:pPr>
                    <w:jc w:val="left"/>
                  </w:pPr>
                  <w:r w:rsidRPr="00A25D4D">
                    <w:t>Inspire</w:t>
                  </w:r>
                </w:p>
              </w:tc>
            </w:tr>
            <w:tr w:rsidR="00C0190C" w:rsidRPr="00A25D4D" w14:paraId="2AE4F113" w14:textId="77777777" w:rsidTr="00C0190C">
              <w:trPr>
                <w:tblHeader/>
                <w:tblCellSpacing w:w="0" w:type="dxa"/>
              </w:trPr>
              <w:tc>
                <w:tcPr>
                  <w:tcW w:w="360" w:type="dxa"/>
                  <w:hideMark/>
                </w:tcPr>
                <w:p w14:paraId="196F7626" w14:textId="77777777" w:rsidR="00C0190C" w:rsidRPr="00A25D4D" w:rsidRDefault="00C0190C" w:rsidP="008F13CC">
                  <w:pPr>
                    <w:jc w:val="left"/>
                  </w:pPr>
                  <w:r w:rsidRPr="00A25D4D">
                    <w:t> </w:t>
                  </w:r>
                </w:p>
              </w:tc>
              <w:tc>
                <w:tcPr>
                  <w:tcW w:w="1500" w:type="dxa"/>
                  <w:hideMark/>
                </w:tcPr>
                <w:p w14:paraId="64145603" w14:textId="77777777" w:rsidR="00C0190C" w:rsidRPr="00A25D4D" w:rsidRDefault="00C0190C" w:rsidP="008F13CC">
                  <w:pPr>
                    <w:jc w:val="left"/>
                  </w:pPr>
                  <w:r w:rsidRPr="00A25D4D">
                    <w:t>Subtype van:</w:t>
                  </w:r>
                </w:p>
              </w:tc>
              <w:tc>
                <w:tcPr>
                  <w:tcW w:w="0" w:type="auto"/>
                  <w:hideMark/>
                </w:tcPr>
                <w:p w14:paraId="7B34927E" w14:textId="77777777" w:rsidR="00C0190C" w:rsidRPr="00A25D4D" w:rsidRDefault="00C0190C" w:rsidP="008F13CC">
                  <w:pPr>
                    <w:jc w:val="left"/>
                  </w:pPr>
                  <w:proofErr w:type="spellStart"/>
                  <w:r w:rsidRPr="00A25D4D">
                    <w:t>ContainerLeidingelement</w:t>
                  </w:r>
                  <w:proofErr w:type="spellEnd"/>
                  <w:r w:rsidRPr="00A25D4D">
                    <w:t xml:space="preserve">, </w:t>
                  </w:r>
                  <w:proofErr w:type="spellStart"/>
                  <w:r w:rsidRPr="00A25D4D">
                    <w:t>Tower</w:t>
                  </w:r>
                  <w:proofErr w:type="spellEnd"/>
                </w:p>
              </w:tc>
            </w:tr>
            <w:tr w:rsidR="00C0190C" w:rsidRPr="00A25D4D" w14:paraId="72701117" w14:textId="77777777" w:rsidTr="00C0190C">
              <w:trPr>
                <w:tblHeader/>
                <w:tblCellSpacing w:w="0" w:type="dxa"/>
              </w:trPr>
              <w:tc>
                <w:tcPr>
                  <w:tcW w:w="360" w:type="dxa"/>
                  <w:hideMark/>
                </w:tcPr>
                <w:p w14:paraId="2C011EC6" w14:textId="77777777" w:rsidR="00C0190C" w:rsidRPr="00A25D4D" w:rsidRDefault="00C0190C" w:rsidP="008F13CC">
                  <w:pPr>
                    <w:jc w:val="left"/>
                  </w:pPr>
                  <w:r w:rsidRPr="00A25D4D">
                    <w:t> </w:t>
                  </w:r>
                </w:p>
              </w:tc>
              <w:tc>
                <w:tcPr>
                  <w:tcW w:w="1500" w:type="dxa"/>
                  <w:hideMark/>
                </w:tcPr>
                <w:p w14:paraId="42066699" w14:textId="77777777" w:rsidR="00C0190C" w:rsidRPr="00A25D4D" w:rsidRDefault="00C0190C" w:rsidP="008F13CC">
                  <w:pPr>
                    <w:jc w:val="left"/>
                  </w:pPr>
                  <w:r w:rsidRPr="00A25D4D">
                    <w:t>Stereotypes:</w:t>
                  </w:r>
                </w:p>
              </w:tc>
              <w:tc>
                <w:tcPr>
                  <w:tcW w:w="0" w:type="auto"/>
                  <w:hideMark/>
                </w:tcPr>
                <w:p w14:paraId="0A9ADF2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04CA075" w14:textId="77777777" w:rsidR="00C0190C" w:rsidRPr="00A25D4D" w:rsidRDefault="00C0190C" w:rsidP="008F13CC">
            <w:pPr>
              <w:jc w:val="left"/>
            </w:pPr>
          </w:p>
        </w:tc>
      </w:tr>
      <w:tr w:rsidR="00A92388" w:rsidRPr="00A25D4D" w14:paraId="74221D3F" w14:textId="77777777" w:rsidTr="00A92388">
        <w:trPr>
          <w:tblCellSpacing w:w="0" w:type="dxa"/>
          <w:ins w:id="779" w:author="Paul Janssen" w:date="2020-06-10T18:01:00Z"/>
          <w:trPrChange w:id="780" w:author="Paul Janssen" w:date="2020-06-10T18:01: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781" w:author="Paul Janssen" w:date="2020-06-10T18:01:00Z">
              <w:tcPr>
                <w:tcW w:w="0" w:type="auto"/>
                <w:tcBorders>
                  <w:top w:val="outset" w:sz="6" w:space="0" w:color="auto"/>
                  <w:left w:val="outset" w:sz="6" w:space="0" w:color="auto"/>
                  <w:bottom w:val="outset" w:sz="6" w:space="0" w:color="auto"/>
                  <w:right w:val="outset" w:sz="6" w:space="0" w:color="auto"/>
                </w:tcBorders>
              </w:tcPr>
            </w:tcPrChange>
          </w:tcPr>
          <w:p w14:paraId="5356A7DE" w14:textId="77777777" w:rsidR="00A92388" w:rsidRPr="00A25D4D" w:rsidRDefault="00A92388" w:rsidP="00A92388">
            <w:pPr>
              <w:jc w:val="left"/>
              <w:rPr>
                <w:ins w:id="782" w:author="Paul Janssen" w:date="2020-06-10T18:01:00Z"/>
              </w:rPr>
            </w:pPr>
            <w:proofErr w:type="spellStart"/>
            <w:ins w:id="783" w:author="Paul Janssen" w:date="2020-06-10T18:01: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A92388" w:rsidRPr="00A25D4D" w14:paraId="46EA6CF5" w14:textId="77777777" w:rsidTr="00B50B58">
              <w:trPr>
                <w:tblHeader/>
                <w:tblCellSpacing w:w="0" w:type="dxa"/>
                <w:ins w:id="784" w:author="Paul Janssen" w:date="2020-06-10T18:01:00Z"/>
              </w:trPr>
              <w:tc>
                <w:tcPr>
                  <w:tcW w:w="360" w:type="dxa"/>
                  <w:hideMark/>
                </w:tcPr>
                <w:p w14:paraId="3E72C73D" w14:textId="77777777" w:rsidR="00A92388" w:rsidRPr="00A25D4D" w:rsidRDefault="00A92388" w:rsidP="00A92388">
                  <w:pPr>
                    <w:jc w:val="left"/>
                    <w:rPr>
                      <w:ins w:id="785" w:author="Paul Janssen" w:date="2020-06-10T18:01:00Z"/>
                    </w:rPr>
                  </w:pPr>
                  <w:ins w:id="786" w:author="Paul Janssen" w:date="2020-06-10T18:01:00Z">
                    <w:r w:rsidRPr="00A25D4D">
                      <w:t> </w:t>
                    </w:r>
                  </w:ins>
                </w:p>
              </w:tc>
              <w:tc>
                <w:tcPr>
                  <w:tcW w:w="1500" w:type="dxa"/>
                  <w:hideMark/>
                </w:tcPr>
                <w:p w14:paraId="545255F6" w14:textId="77777777" w:rsidR="00A92388" w:rsidRPr="00A25D4D" w:rsidRDefault="00A92388" w:rsidP="00A92388">
                  <w:pPr>
                    <w:jc w:val="left"/>
                    <w:rPr>
                      <w:ins w:id="787" w:author="Paul Janssen" w:date="2020-06-10T18:01:00Z"/>
                    </w:rPr>
                  </w:pPr>
                  <w:ins w:id="788" w:author="Paul Janssen" w:date="2020-06-10T18:01:00Z">
                    <w:r w:rsidRPr="00A25D4D">
                      <w:t>Natuurlijke taal:</w:t>
                    </w:r>
                  </w:ins>
                </w:p>
              </w:tc>
              <w:tc>
                <w:tcPr>
                  <w:tcW w:w="0" w:type="auto"/>
                  <w:hideMark/>
                </w:tcPr>
                <w:p w14:paraId="75B8A04C" w14:textId="77777777" w:rsidR="00A92388" w:rsidRPr="00A25D4D" w:rsidRDefault="00A92388" w:rsidP="00A92388">
                  <w:pPr>
                    <w:jc w:val="left"/>
                    <w:rPr>
                      <w:ins w:id="789" w:author="Paul Janssen" w:date="2020-06-10T18:01:00Z"/>
                    </w:rPr>
                  </w:pPr>
                  <w:ins w:id="790" w:author="Paul Janssen" w:date="2020-06-10T18:01:00Z">
                    <w:r>
                      <w:t>hoort bij maximaal 1 utiliteitsnet</w:t>
                    </w:r>
                  </w:ins>
                </w:p>
              </w:tc>
            </w:tr>
            <w:tr w:rsidR="00A92388" w:rsidRPr="00A25D4D" w14:paraId="7010B4D7" w14:textId="77777777" w:rsidTr="00B50B58">
              <w:trPr>
                <w:tblHeader/>
                <w:tblCellSpacing w:w="0" w:type="dxa"/>
                <w:ins w:id="791" w:author="Paul Janssen" w:date="2020-06-10T18:01:00Z"/>
              </w:trPr>
              <w:tc>
                <w:tcPr>
                  <w:tcW w:w="360" w:type="dxa"/>
                  <w:hideMark/>
                </w:tcPr>
                <w:p w14:paraId="2A62DBD5" w14:textId="77777777" w:rsidR="00A92388" w:rsidRPr="00A25D4D" w:rsidRDefault="00A92388" w:rsidP="00A92388">
                  <w:pPr>
                    <w:jc w:val="left"/>
                    <w:rPr>
                      <w:ins w:id="792" w:author="Paul Janssen" w:date="2020-06-10T18:01:00Z"/>
                    </w:rPr>
                  </w:pPr>
                  <w:ins w:id="793" w:author="Paul Janssen" w:date="2020-06-10T18:01:00Z">
                    <w:r w:rsidRPr="00A25D4D">
                      <w:t> </w:t>
                    </w:r>
                  </w:ins>
                </w:p>
              </w:tc>
              <w:tc>
                <w:tcPr>
                  <w:tcW w:w="1500" w:type="dxa"/>
                  <w:hideMark/>
                </w:tcPr>
                <w:p w14:paraId="2D983247" w14:textId="77777777" w:rsidR="00A92388" w:rsidRPr="00A25D4D" w:rsidRDefault="00A92388" w:rsidP="00A92388">
                  <w:pPr>
                    <w:jc w:val="left"/>
                    <w:rPr>
                      <w:ins w:id="794" w:author="Paul Janssen" w:date="2020-06-10T18:01:00Z"/>
                    </w:rPr>
                  </w:pPr>
                  <w:ins w:id="795" w:author="Paul Janssen" w:date="2020-06-10T18:01:00Z">
                    <w:r w:rsidRPr="00A25D4D">
                      <w:t>OCL:</w:t>
                    </w:r>
                  </w:ins>
                </w:p>
              </w:tc>
              <w:tc>
                <w:tcPr>
                  <w:tcW w:w="0" w:type="auto"/>
                  <w:hideMark/>
                </w:tcPr>
                <w:p w14:paraId="42CD949A" w14:textId="77777777" w:rsidR="00A92388" w:rsidRPr="00924D70" w:rsidRDefault="00A92388" w:rsidP="00A92388">
                  <w:pPr>
                    <w:autoSpaceDE w:val="0"/>
                    <w:autoSpaceDN w:val="0"/>
                    <w:adjustRightInd w:val="0"/>
                    <w:spacing w:after="80" w:line="240" w:lineRule="auto"/>
                    <w:jc w:val="left"/>
                    <w:rPr>
                      <w:ins w:id="796" w:author="Paul Janssen" w:date="2020-06-10T18:01:00Z"/>
                      <w:rFonts w:ascii="Calibri" w:hAnsi="Calibri" w:cs="Calibri"/>
                      <w:sz w:val="20"/>
                      <w:szCs w:val="20"/>
                    </w:rPr>
                  </w:pPr>
                  <w:proofErr w:type="spellStart"/>
                  <w:ins w:id="797" w:author="Paul Janssen" w:date="2020-06-10T18:01:00Z">
                    <w:r w:rsidRPr="00924D70">
                      <w:rPr>
                        <w:rFonts w:ascii="Calibri" w:hAnsi="Calibri" w:cs="Calibri"/>
                        <w:sz w:val="20"/>
                        <w:szCs w:val="20"/>
                      </w:rPr>
                      <w:t>inv</w:t>
                    </w:r>
                    <w:proofErr w:type="spellEnd"/>
                    <w:r w:rsidRPr="00924D70">
                      <w:rPr>
                        <w:rFonts w:ascii="Calibri" w:hAnsi="Calibri" w:cs="Calibri"/>
                        <w:sz w:val="20"/>
                        <w:szCs w:val="20"/>
                      </w:rPr>
                      <w:t>:</w:t>
                    </w:r>
                  </w:ins>
                </w:p>
                <w:p w14:paraId="63CAA45F" w14:textId="77777777" w:rsidR="00A92388" w:rsidRPr="004C0A21" w:rsidRDefault="00A92388" w:rsidP="00A92388">
                  <w:pPr>
                    <w:autoSpaceDE w:val="0"/>
                    <w:autoSpaceDN w:val="0"/>
                    <w:adjustRightInd w:val="0"/>
                    <w:spacing w:after="80" w:line="240" w:lineRule="auto"/>
                    <w:jc w:val="left"/>
                    <w:rPr>
                      <w:ins w:id="798" w:author="Paul Janssen" w:date="2020-06-10T18:01:00Z"/>
                      <w:rFonts w:ascii="Calibri" w:hAnsi="Calibri" w:cs="Calibri"/>
                      <w:sz w:val="20"/>
                      <w:szCs w:val="20"/>
                    </w:rPr>
                  </w:pPr>
                  <w:proofErr w:type="spellStart"/>
                  <w:ins w:id="799" w:author="Paul Janssen" w:date="2020-06-10T18:01: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51959FD9" w14:textId="77777777" w:rsidR="00A92388" w:rsidRPr="00A25D4D" w:rsidRDefault="00A92388" w:rsidP="008F13CC">
            <w:pPr>
              <w:jc w:val="left"/>
              <w:rPr>
                <w:ins w:id="800" w:author="Paul Janssen" w:date="2020-06-10T18:01:00Z"/>
              </w:rPr>
            </w:pPr>
          </w:p>
        </w:tc>
      </w:tr>
    </w:tbl>
    <w:p w14:paraId="75CB3DB5" w14:textId="77777777" w:rsidR="00C0190C" w:rsidRPr="00A25D4D" w:rsidRDefault="00C0190C" w:rsidP="008F13CC">
      <w:pPr>
        <w:pStyle w:val="Kop5"/>
        <w:jc w:val="left"/>
        <w:rPr>
          <w:sz w:val="16"/>
          <w:szCs w:val="16"/>
        </w:rPr>
      </w:pPr>
      <w:r w:rsidRPr="00A25D4D">
        <w:rPr>
          <w:sz w:val="16"/>
          <w:szCs w:val="16"/>
        </w:rPr>
        <w:t>Transportroute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64"/>
      </w:tblGrid>
      <w:tr w:rsidR="00C0190C" w:rsidRPr="00A25D4D" w14:paraId="774B842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10B3DB8" w14:textId="77777777" w:rsidR="00C0190C" w:rsidRPr="00A25D4D" w:rsidRDefault="00C0190C" w:rsidP="008F13CC">
            <w:pPr>
              <w:jc w:val="left"/>
            </w:pPr>
            <w:r w:rsidRPr="00A25D4D">
              <w:rPr>
                <w:b/>
                <w:bCs/>
              </w:rPr>
              <w:t>Transportroute</w:t>
            </w:r>
          </w:p>
        </w:tc>
      </w:tr>
      <w:tr w:rsidR="00C0190C" w:rsidRPr="00A25D4D" w14:paraId="4E99296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549E0F39" w14:textId="77777777" w:rsidTr="00C0190C">
              <w:trPr>
                <w:tblHeader/>
                <w:tblCellSpacing w:w="0" w:type="dxa"/>
              </w:trPr>
              <w:tc>
                <w:tcPr>
                  <w:tcW w:w="360" w:type="dxa"/>
                  <w:hideMark/>
                </w:tcPr>
                <w:p w14:paraId="27198A83" w14:textId="77777777" w:rsidR="00C0190C" w:rsidRPr="00A25D4D" w:rsidRDefault="00C0190C" w:rsidP="008F13CC">
                  <w:pPr>
                    <w:jc w:val="left"/>
                  </w:pPr>
                  <w:r w:rsidRPr="00A25D4D">
                    <w:t> </w:t>
                  </w:r>
                </w:p>
              </w:tc>
              <w:tc>
                <w:tcPr>
                  <w:tcW w:w="1500" w:type="dxa"/>
                  <w:hideMark/>
                </w:tcPr>
                <w:p w14:paraId="19E37BDD" w14:textId="77777777" w:rsidR="00C0190C" w:rsidRPr="00A25D4D" w:rsidRDefault="00C0190C" w:rsidP="008F13CC">
                  <w:pPr>
                    <w:jc w:val="left"/>
                  </w:pPr>
                  <w:r w:rsidRPr="00A25D4D">
                    <w:t>Naam</w:t>
                  </w:r>
                </w:p>
              </w:tc>
              <w:tc>
                <w:tcPr>
                  <w:tcW w:w="0" w:type="auto"/>
                  <w:hideMark/>
                </w:tcPr>
                <w:p w14:paraId="47139092" w14:textId="77777777" w:rsidR="00C0190C" w:rsidRPr="00A25D4D" w:rsidRDefault="00C0190C" w:rsidP="008F13CC">
                  <w:pPr>
                    <w:jc w:val="left"/>
                  </w:pPr>
                </w:p>
              </w:tc>
            </w:tr>
            <w:tr w:rsidR="00C0190C" w:rsidRPr="00A25D4D" w14:paraId="30CC82F1" w14:textId="77777777" w:rsidTr="00C0190C">
              <w:trPr>
                <w:tblHeader/>
                <w:tblCellSpacing w:w="0" w:type="dxa"/>
              </w:trPr>
              <w:tc>
                <w:tcPr>
                  <w:tcW w:w="360" w:type="dxa"/>
                  <w:hideMark/>
                </w:tcPr>
                <w:p w14:paraId="4EBAE3E9" w14:textId="77777777" w:rsidR="00C0190C" w:rsidRPr="00A25D4D" w:rsidRDefault="00C0190C" w:rsidP="008F13CC">
                  <w:pPr>
                    <w:jc w:val="left"/>
                  </w:pPr>
                  <w:r w:rsidRPr="00A25D4D">
                    <w:t> </w:t>
                  </w:r>
                </w:p>
              </w:tc>
              <w:tc>
                <w:tcPr>
                  <w:tcW w:w="1500" w:type="dxa"/>
                  <w:hideMark/>
                </w:tcPr>
                <w:p w14:paraId="72C63231" w14:textId="77777777" w:rsidR="00C0190C" w:rsidRPr="00A25D4D" w:rsidRDefault="00C0190C" w:rsidP="008F13CC">
                  <w:pPr>
                    <w:jc w:val="left"/>
                  </w:pPr>
                  <w:r w:rsidRPr="00A25D4D">
                    <w:t>Definitie:</w:t>
                  </w:r>
                </w:p>
              </w:tc>
              <w:tc>
                <w:tcPr>
                  <w:tcW w:w="0" w:type="auto"/>
                  <w:hideMark/>
                </w:tcPr>
                <w:p w14:paraId="388065C2" w14:textId="77777777" w:rsidR="00C0190C" w:rsidRPr="00A25D4D" w:rsidRDefault="00C0190C" w:rsidP="008F13CC">
                  <w:pPr>
                    <w:jc w:val="left"/>
                  </w:pPr>
                  <w:r w:rsidRPr="00A25D4D">
                    <w:t xml:space="preserve">Route samengesteld uit aaneengesloten buisleidingen. </w:t>
                  </w:r>
                </w:p>
              </w:tc>
            </w:tr>
            <w:tr w:rsidR="00C0190C" w:rsidRPr="00A25D4D" w14:paraId="182432F1" w14:textId="77777777" w:rsidTr="00C0190C">
              <w:trPr>
                <w:tblHeader/>
                <w:tblCellSpacing w:w="0" w:type="dxa"/>
              </w:trPr>
              <w:tc>
                <w:tcPr>
                  <w:tcW w:w="360" w:type="dxa"/>
                  <w:hideMark/>
                </w:tcPr>
                <w:p w14:paraId="30C82B9F" w14:textId="77777777" w:rsidR="00C0190C" w:rsidRPr="00A25D4D" w:rsidRDefault="00C0190C" w:rsidP="008F13CC">
                  <w:pPr>
                    <w:jc w:val="left"/>
                  </w:pPr>
                  <w:r w:rsidRPr="00A25D4D">
                    <w:t> </w:t>
                  </w:r>
                </w:p>
              </w:tc>
              <w:tc>
                <w:tcPr>
                  <w:tcW w:w="1500" w:type="dxa"/>
                  <w:hideMark/>
                </w:tcPr>
                <w:p w14:paraId="0A3E44F6" w14:textId="77777777" w:rsidR="00C0190C" w:rsidRPr="00A25D4D" w:rsidRDefault="00C0190C" w:rsidP="008F13CC">
                  <w:pPr>
                    <w:jc w:val="left"/>
                  </w:pPr>
                  <w:r w:rsidRPr="00A25D4D">
                    <w:t>Herkomst:</w:t>
                  </w:r>
                </w:p>
              </w:tc>
              <w:tc>
                <w:tcPr>
                  <w:tcW w:w="0" w:type="auto"/>
                  <w:hideMark/>
                </w:tcPr>
                <w:p w14:paraId="11E84ED0" w14:textId="77777777" w:rsidR="00C0190C" w:rsidRPr="00A25D4D" w:rsidRDefault="00C0190C" w:rsidP="008F13CC">
                  <w:pPr>
                    <w:jc w:val="left"/>
                  </w:pPr>
                  <w:r w:rsidRPr="00A25D4D">
                    <w:t>RRGS</w:t>
                  </w:r>
                </w:p>
              </w:tc>
            </w:tr>
            <w:tr w:rsidR="00C0190C" w:rsidRPr="00A25D4D" w14:paraId="43E31388" w14:textId="77777777" w:rsidTr="00C0190C">
              <w:trPr>
                <w:tblHeader/>
                <w:tblCellSpacing w:w="0" w:type="dxa"/>
              </w:trPr>
              <w:tc>
                <w:tcPr>
                  <w:tcW w:w="360" w:type="dxa"/>
                  <w:hideMark/>
                </w:tcPr>
                <w:p w14:paraId="3FC315ED" w14:textId="77777777" w:rsidR="00C0190C" w:rsidRPr="00A25D4D" w:rsidRDefault="00C0190C" w:rsidP="008F13CC">
                  <w:pPr>
                    <w:jc w:val="left"/>
                  </w:pPr>
                  <w:r w:rsidRPr="00A25D4D">
                    <w:t> </w:t>
                  </w:r>
                </w:p>
              </w:tc>
              <w:tc>
                <w:tcPr>
                  <w:tcW w:w="1500" w:type="dxa"/>
                  <w:hideMark/>
                </w:tcPr>
                <w:p w14:paraId="3A2CFECA" w14:textId="77777777" w:rsidR="00C0190C" w:rsidRPr="00A25D4D" w:rsidRDefault="00C0190C" w:rsidP="008F13CC">
                  <w:pPr>
                    <w:jc w:val="left"/>
                  </w:pPr>
                  <w:r w:rsidRPr="00A25D4D">
                    <w:t>Subtype van:</w:t>
                  </w:r>
                </w:p>
              </w:tc>
              <w:tc>
                <w:tcPr>
                  <w:tcW w:w="0" w:type="auto"/>
                  <w:hideMark/>
                </w:tcPr>
                <w:p w14:paraId="6B374F1E" w14:textId="77777777" w:rsidR="00C0190C" w:rsidRPr="00A25D4D" w:rsidRDefault="00C0190C" w:rsidP="008F13CC">
                  <w:pPr>
                    <w:jc w:val="left"/>
                  </w:pPr>
                  <w:proofErr w:type="spellStart"/>
                  <w:r w:rsidRPr="00A25D4D">
                    <w:t>IMKLBasis</w:t>
                  </w:r>
                  <w:proofErr w:type="spellEnd"/>
                </w:p>
              </w:tc>
            </w:tr>
            <w:tr w:rsidR="00C0190C" w:rsidRPr="00A25D4D" w14:paraId="29337D53" w14:textId="77777777" w:rsidTr="00C0190C">
              <w:trPr>
                <w:tblHeader/>
                <w:tblCellSpacing w:w="0" w:type="dxa"/>
              </w:trPr>
              <w:tc>
                <w:tcPr>
                  <w:tcW w:w="360" w:type="dxa"/>
                  <w:hideMark/>
                </w:tcPr>
                <w:p w14:paraId="797115F4" w14:textId="77777777" w:rsidR="00C0190C" w:rsidRPr="00A25D4D" w:rsidRDefault="00C0190C" w:rsidP="008F13CC">
                  <w:pPr>
                    <w:jc w:val="left"/>
                  </w:pPr>
                  <w:r w:rsidRPr="00A25D4D">
                    <w:t> </w:t>
                  </w:r>
                </w:p>
              </w:tc>
              <w:tc>
                <w:tcPr>
                  <w:tcW w:w="1500" w:type="dxa"/>
                  <w:hideMark/>
                </w:tcPr>
                <w:p w14:paraId="026431C6" w14:textId="77777777" w:rsidR="00C0190C" w:rsidRPr="00A25D4D" w:rsidRDefault="00C0190C" w:rsidP="008F13CC">
                  <w:pPr>
                    <w:jc w:val="left"/>
                  </w:pPr>
                  <w:r w:rsidRPr="00A25D4D">
                    <w:t>Stereotypes:</w:t>
                  </w:r>
                </w:p>
              </w:tc>
              <w:tc>
                <w:tcPr>
                  <w:tcW w:w="0" w:type="auto"/>
                  <w:hideMark/>
                </w:tcPr>
                <w:p w14:paraId="58D61D6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75B8F67" w14:textId="77777777" w:rsidR="00C0190C" w:rsidRPr="00A25D4D" w:rsidRDefault="00C0190C" w:rsidP="008F13CC">
            <w:pPr>
              <w:jc w:val="left"/>
            </w:pPr>
          </w:p>
        </w:tc>
      </w:tr>
      <w:tr w:rsidR="00C0190C" w:rsidRPr="00A25D4D" w14:paraId="1BBB876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D5223D" w14:textId="77777777" w:rsidR="00C0190C" w:rsidRPr="00A25D4D" w:rsidRDefault="00C0190C" w:rsidP="008F13CC">
            <w:pPr>
              <w:jc w:val="left"/>
            </w:pPr>
            <w:r w:rsidRPr="00A25D4D">
              <w:rPr>
                <w:b/>
                <w:bCs/>
              </w:rPr>
              <w:t>Attribuut: buisleidingtype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1BAB59B0" w14:textId="77777777" w:rsidTr="00C0190C">
              <w:trPr>
                <w:tblHeader/>
                <w:tblCellSpacing w:w="0" w:type="dxa"/>
              </w:trPr>
              <w:tc>
                <w:tcPr>
                  <w:tcW w:w="360" w:type="dxa"/>
                  <w:hideMark/>
                </w:tcPr>
                <w:p w14:paraId="5F8F5A3F" w14:textId="77777777" w:rsidR="00C0190C" w:rsidRPr="00A25D4D" w:rsidRDefault="00C0190C" w:rsidP="008F13CC">
                  <w:pPr>
                    <w:jc w:val="left"/>
                  </w:pPr>
                  <w:r w:rsidRPr="00A25D4D">
                    <w:t> </w:t>
                  </w:r>
                </w:p>
              </w:tc>
              <w:tc>
                <w:tcPr>
                  <w:tcW w:w="1500" w:type="dxa"/>
                  <w:hideMark/>
                </w:tcPr>
                <w:p w14:paraId="198605CB" w14:textId="77777777" w:rsidR="00C0190C" w:rsidRPr="00A25D4D" w:rsidRDefault="00C0190C" w:rsidP="008F13CC">
                  <w:pPr>
                    <w:jc w:val="left"/>
                  </w:pPr>
                  <w:r w:rsidRPr="00A25D4D">
                    <w:t>Type:</w:t>
                  </w:r>
                </w:p>
              </w:tc>
              <w:tc>
                <w:tcPr>
                  <w:tcW w:w="0" w:type="auto"/>
                  <w:hideMark/>
                </w:tcPr>
                <w:p w14:paraId="45990D98" w14:textId="77777777" w:rsidR="00C0190C" w:rsidRPr="00A25D4D" w:rsidRDefault="00C0190C" w:rsidP="008F13CC">
                  <w:pPr>
                    <w:jc w:val="left"/>
                  </w:pPr>
                  <w:proofErr w:type="spellStart"/>
                  <w:r w:rsidRPr="00A25D4D">
                    <w:t>BuisleidingTypeValue</w:t>
                  </w:r>
                  <w:proofErr w:type="spellEnd"/>
                </w:p>
              </w:tc>
            </w:tr>
            <w:tr w:rsidR="00C0190C" w:rsidRPr="00A25D4D" w14:paraId="38B0A91A" w14:textId="77777777" w:rsidTr="00C0190C">
              <w:trPr>
                <w:tblHeader/>
                <w:tblCellSpacing w:w="0" w:type="dxa"/>
              </w:trPr>
              <w:tc>
                <w:tcPr>
                  <w:tcW w:w="360" w:type="dxa"/>
                  <w:hideMark/>
                </w:tcPr>
                <w:p w14:paraId="179C63C5" w14:textId="77777777" w:rsidR="00C0190C" w:rsidRPr="00A25D4D" w:rsidRDefault="00C0190C" w:rsidP="008F13CC">
                  <w:pPr>
                    <w:jc w:val="left"/>
                  </w:pPr>
                  <w:r w:rsidRPr="00A25D4D">
                    <w:t> </w:t>
                  </w:r>
                </w:p>
              </w:tc>
              <w:tc>
                <w:tcPr>
                  <w:tcW w:w="1500" w:type="dxa"/>
                  <w:hideMark/>
                </w:tcPr>
                <w:p w14:paraId="65AC4432" w14:textId="77777777" w:rsidR="00C0190C" w:rsidRPr="00A25D4D" w:rsidRDefault="00C0190C" w:rsidP="008F13CC">
                  <w:pPr>
                    <w:jc w:val="left"/>
                  </w:pPr>
                  <w:r w:rsidRPr="00A25D4D">
                    <w:t>Naam</w:t>
                  </w:r>
                </w:p>
              </w:tc>
              <w:tc>
                <w:tcPr>
                  <w:tcW w:w="0" w:type="auto"/>
                  <w:hideMark/>
                </w:tcPr>
                <w:p w14:paraId="1CC124E2" w14:textId="77777777" w:rsidR="00C0190C" w:rsidRPr="00A25D4D" w:rsidRDefault="00C0190C" w:rsidP="008F13CC">
                  <w:pPr>
                    <w:jc w:val="left"/>
                  </w:pPr>
                </w:p>
              </w:tc>
            </w:tr>
            <w:tr w:rsidR="00C0190C" w:rsidRPr="00A25D4D" w14:paraId="0F3192F2" w14:textId="77777777" w:rsidTr="00C0190C">
              <w:trPr>
                <w:tblHeader/>
                <w:tblCellSpacing w:w="0" w:type="dxa"/>
              </w:trPr>
              <w:tc>
                <w:tcPr>
                  <w:tcW w:w="360" w:type="dxa"/>
                  <w:hideMark/>
                </w:tcPr>
                <w:p w14:paraId="6C540A5B" w14:textId="77777777" w:rsidR="00C0190C" w:rsidRPr="00A25D4D" w:rsidRDefault="00C0190C" w:rsidP="008F13CC">
                  <w:pPr>
                    <w:jc w:val="left"/>
                  </w:pPr>
                  <w:r w:rsidRPr="00A25D4D">
                    <w:t> </w:t>
                  </w:r>
                </w:p>
              </w:tc>
              <w:tc>
                <w:tcPr>
                  <w:tcW w:w="1500" w:type="dxa"/>
                  <w:hideMark/>
                </w:tcPr>
                <w:p w14:paraId="6F1E42F0" w14:textId="77777777" w:rsidR="00C0190C" w:rsidRPr="00A25D4D" w:rsidRDefault="00C0190C" w:rsidP="008F13CC">
                  <w:pPr>
                    <w:jc w:val="left"/>
                  </w:pPr>
                  <w:r w:rsidRPr="00A25D4D">
                    <w:t>Definitie:</w:t>
                  </w:r>
                </w:p>
              </w:tc>
              <w:tc>
                <w:tcPr>
                  <w:tcW w:w="0" w:type="auto"/>
                  <w:hideMark/>
                </w:tcPr>
                <w:p w14:paraId="76FAD105" w14:textId="77777777" w:rsidR="00C0190C" w:rsidRPr="00A25D4D" w:rsidRDefault="00C0190C" w:rsidP="008F13CC">
                  <w:pPr>
                    <w:jc w:val="left"/>
                  </w:pPr>
                </w:p>
              </w:tc>
            </w:tr>
            <w:tr w:rsidR="00C0190C" w:rsidRPr="00A25D4D" w14:paraId="204CDE51" w14:textId="77777777" w:rsidTr="00C0190C">
              <w:trPr>
                <w:tblHeader/>
                <w:tblCellSpacing w:w="0" w:type="dxa"/>
              </w:trPr>
              <w:tc>
                <w:tcPr>
                  <w:tcW w:w="360" w:type="dxa"/>
                  <w:hideMark/>
                </w:tcPr>
                <w:p w14:paraId="7BDF1791" w14:textId="77777777" w:rsidR="00C0190C" w:rsidRPr="00A25D4D" w:rsidRDefault="00C0190C" w:rsidP="008F13CC">
                  <w:pPr>
                    <w:jc w:val="left"/>
                  </w:pPr>
                  <w:r w:rsidRPr="00A25D4D">
                    <w:t> </w:t>
                  </w:r>
                </w:p>
              </w:tc>
              <w:tc>
                <w:tcPr>
                  <w:tcW w:w="1500" w:type="dxa"/>
                  <w:hideMark/>
                </w:tcPr>
                <w:p w14:paraId="389804B8" w14:textId="77777777" w:rsidR="00C0190C" w:rsidRPr="00A25D4D" w:rsidRDefault="00C0190C" w:rsidP="008F13CC">
                  <w:pPr>
                    <w:jc w:val="left"/>
                  </w:pPr>
                  <w:r w:rsidRPr="00A25D4D">
                    <w:t>Omschrijving:</w:t>
                  </w:r>
                </w:p>
              </w:tc>
              <w:tc>
                <w:tcPr>
                  <w:tcW w:w="0" w:type="auto"/>
                  <w:hideMark/>
                </w:tcPr>
                <w:p w14:paraId="3AF9E82D" w14:textId="77777777" w:rsidR="00C0190C" w:rsidRPr="00A25D4D" w:rsidRDefault="00C0190C" w:rsidP="008F13CC">
                  <w:pPr>
                    <w:jc w:val="left"/>
                  </w:pPr>
                  <w:r w:rsidRPr="00A25D4D">
                    <w:t xml:space="preserve">7 mogelijkheden aangegeven </w:t>
                  </w:r>
                  <w:proofErr w:type="spellStart"/>
                  <w:r w:rsidRPr="00A25D4D">
                    <w:t>dmv</w:t>
                  </w:r>
                  <w:proofErr w:type="spellEnd"/>
                  <w:r w:rsidRPr="00A25D4D">
                    <w:t xml:space="preserve"> codelijstwaarden. </w:t>
                  </w:r>
                </w:p>
              </w:tc>
            </w:tr>
            <w:tr w:rsidR="00C0190C" w:rsidRPr="00A25D4D" w14:paraId="65959DA9" w14:textId="77777777" w:rsidTr="00C0190C">
              <w:trPr>
                <w:tblHeader/>
                <w:tblCellSpacing w:w="0" w:type="dxa"/>
              </w:trPr>
              <w:tc>
                <w:tcPr>
                  <w:tcW w:w="360" w:type="dxa"/>
                  <w:hideMark/>
                </w:tcPr>
                <w:p w14:paraId="3FF98658" w14:textId="77777777" w:rsidR="00C0190C" w:rsidRPr="00A25D4D" w:rsidRDefault="00C0190C" w:rsidP="008F13CC">
                  <w:pPr>
                    <w:jc w:val="left"/>
                  </w:pPr>
                  <w:r w:rsidRPr="00A25D4D">
                    <w:t> </w:t>
                  </w:r>
                </w:p>
              </w:tc>
              <w:tc>
                <w:tcPr>
                  <w:tcW w:w="1500" w:type="dxa"/>
                  <w:hideMark/>
                </w:tcPr>
                <w:p w14:paraId="62A3AB4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BEF4778" w14:textId="77777777" w:rsidR="00C0190C" w:rsidRPr="00A25D4D" w:rsidRDefault="00C0190C" w:rsidP="008F13CC">
                  <w:pPr>
                    <w:jc w:val="left"/>
                  </w:pPr>
                  <w:r w:rsidRPr="00A25D4D">
                    <w:t>1</w:t>
                  </w:r>
                </w:p>
              </w:tc>
            </w:tr>
            <w:tr w:rsidR="00C0190C" w:rsidRPr="00A25D4D" w14:paraId="7B29D1BD" w14:textId="77777777" w:rsidTr="00C0190C">
              <w:trPr>
                <w:tblHeader/>
                <w:tblCellSpacing w:w="0" w:type="dxa"/>
              </w:trPr>
              <w:tc>
                <w:tcPr>
                  <w:tcW w:w="360" w:type="dxa"/>
                  <w:hideMark/>
                </w:tcPr>
                <w:p w14:paraId="37CE38C8" w14:textId="77777777" w:rsidR="00C0190C" w:rsidRPr="00A25D4D" w:rsidRDefault="00C0190C" w:rsidP="008F13CC">
                  <w:pPr>
                    <w:jc w:val="left"/>
                  </w:pPr>
                  <w:r w:rsidRPr="00A25D4D">
                    <w:t> </w:t>
                  </w:r>
                </w:p>
              </w:tc>
              <w:tc>
                <w:tcPr>
                  <w:tcW w:w="1500" w:type="dxa"/>
                  <w:hideMark/>
                </w:tcPr>
                <w:p w14:paraId="7D652911" w14:textId="77777777" w:rsidR="00C0190C" w:rsidRPr="00A25D4D" w:rsidRDefault="00C0190C" w:rsidP="008F13CC">
                  <w:pPr>
                    <w:jc w:val="left"/>
                  </w:pPr>
                  <w:r w:rsidRPr="00A25D4D">
                    <w:t>Herkomst:</w:t>
                  </w:r>
                </w:p>
              </w:tc>
              <w:tc>
                <w:tcPr>
                  <w:tcW w:w="0" w:type="auto"/>
                  <w:hideMark/>
                </w:tcPr>
                <w:p w14:paraId="2CE57E44" w14:textId="77777777" w:rsidR="00C0190C" w:rsidRPr="00A25D4D" w:rsidRDefault="00C0190C" w:rsidP="008F13CC">
                  <w:pPr>
                    <w:jc w:val="left"/>
                  </w:pPr>
                  <w:r w:rsidRPr="00A25D4D">
                    <w:t>RRGS</w:t>
                  </w:r>
                </w:p>
              </w:tc>
            </w:tr>
          </w:tbl>
          <w:p w14:paraId="0E60341A" w14:textId="77777777" w:rsidR="00C0190C" w:rsidRPr="00A25D4D" w:rsidRDefault="00C0190C" w:rsidP="008F13CC">
            <w:pPr>
              <w:jc w:val="left"/>
            </w:pPr>
          </w:p>
        </w:tc>
      </w:tr>
      <w:tr w:rsidR="00C0190C" w:rsidRPr="00A25D4D" w14:paraId="395E06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46A94E" w14:textId="77777777" w:rsidR="00C0190C" w:rsidRPr="00A25D4D" w:rsidRDefault="00C0190C" w:rsidP="008F13CC">
            <w:pPr>
              <w:jc w:val="left"/>
            </w:pPr>
            <w:r w:rsidRPr="00A25D4D">
              <w:rPr>
                <w:b/>
                <w:bCs/>
              </w:rPr>
              <w:t xml:space="preserve">Attribuut: </w:t>
            </w:r>
            <w:proofErr w:type="spellStart"/>
            <w:r w:rsidRPr="00A25D4D">
              <w:rPr>
                <w:b/>
                <w:bCs/>
              </w:rPr>
              <w:t>casNrMaatgevendeStof</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26008265" w14:textId="77777777" w:rsidTr="00C0190C">
              <w:trPr>
                <w:tblHeader/>
                <w:tblCellSpacing w:w="0" w:type="dxa"/>
              </w:trPr>
              <w:tc>
                <w:tcPr>
                  <w:tcW w:w="360" w:type="dxa"/>
                  <w:hideMark/>
                </w:tcPr>
                <w:p w14:paraId="25D9C6DE" w14:textId="77777777" w:rsidR="00C0190C" w:rsidRPr="00A25D4D" w:rsidRDefault="00C0190C" w:rsidP="008F13CC">
                  <w:pPr>
                    <w:jc w:val="left"/>
                  </w:pPr>
                  <w:r w:rsidRPr="00A25D4D">
                    <w:t> </w:t>
                  </w:r>
                </w:p>
              </w:tc>
              <w:tc>
                <w:tcPr>
                  <w:tcW w:w="1500" w:type="dxa"/>
                  <w:hideMark/>
                </w:tcPr>
                <w:p w14:paraId="2EAEE899" w14:textId="77777777" w:rsidR="00C0190C" w:rsidRPr="00A25D4D" w:rsidRDefault="00C0190C" w:rsidP="008F13CC">
                  <w:pPr>
                    <w:jc w:val="left"/>
                  </w:pPr>
                  <w:r w:rsidRPr="00A25D4D">
                    <w:t>Type:</w:t>
                  </w:r>
                </w:p>
              </w:tc>
              <w:tc>
                <w:tcPr>
                  <w:tcW w:w="0" w:type="auto"/>
                  <w:hideMark/>
                </w:tcPr>
                <w:p w14:paraId="071E0708" w14:textId="77777777" w:rsidR="00C0190C" w:rsidRPr="00A25D4D" w:rsidRDefault="00C0190C" w:rsidP="008F13CC">
                  <w:pPr>
                    <w:jc w:val="left"/>
                  </w:pPr>
                  <w:proofErr w:type="spellStart"/>
                  <w:r w:rsidRPr="00A25D4D">
                    <w:t>CharacterString</w:t>
                  </w:r>
                  <w:proofErr w:type="spellEnd"/>
                </w:p>
              </w:tc>
            </w:tr>
            <w:tr w:rsidR="00C0190C" w:rsidRPr="00A25D4D" w14:paraId="422E4678" w14:textId="77777777" w:rsidTr="00C0190C">
              <w:trPr>
                <w:tblHeader/>
                <w:tblCellSpacing w:w="0" w:type="dxa"/>
              </w:trPr>
              <w:tc>
                <w:tcPr>
                  <w:tcW w:w="360" w:type="dxa"/>
                  <w:hideMark/>
                </w:tcPr>
                <w:p w14:paraId="7C9710EA" w14:textId="77777777" w:rsidR="00C0190C" w:rsidRPr="00A25D4D" w:rsidRDefault="00C0190C" w:rsidP="008F13CC">
                  <w:pPr>
                    <w:jc w:val="left"/>
                  </w:pPr>
                  <w:r w:rsidRPr="00A25D4D">
                    <w:t> </w:t>
                  </w:r>
                </w:p>
              </w:tc>
              <w:tc>
                <w:tcPr>
                  <w:tcW w:w="1500" w:type="dxa"/>
                  <w:hideMark/>
                </w:tcPr>
                <w:p w14:paraId="4A70D200" w14:textId="77777777" w:rsidR="00C0190C" w:rsidRPr="00A25D4D" w:rsidRDefault="00C0190C" w:rsidP="008F13CC">
                  <w:pPr>
                    <w:jc w:val="left"/>
                  </w:pPr>
                  <w:r w:rsidRPr="00A25D4D">
                    <w:t>Naam</w:t>
                  </w:r>
                </w:p>
              </w:tc>
              <w:tc>
                <w:tcPr>
                  <w:tcW w:w="0" w:type="auto"/>
                  <w:hideMark/>
                </w:tcPr>
                <w:p w14:paraId="6535208A" w14:textId="77777777" w:rsidR="00C0190C" w:rsidRPr="00A25D4D" w:rsidRDefault="00C0190C" w:rsidP="008F13CC">
                  <w:pPr>
                    <w:jc w:val="left"/>
                  </w:pPr>
                </w:p>
              </w:tc>
            </w:tr>
            <w:tr w:rsidR="00C0190C" w:rsidRPr="00A25D4D" w14:paraId="176E872B" w14:textId="77777777" w:rsidTr="00C0190C">
              <w:trPr>
                <w:tblHeader/>
                <w:tblCellSpacing w:w="0" w:type="dxa"/>
              </w:trPr>
              <w:tc>
                <w:tcPr>
                  <w:tcW w:w="360" w:type="dxa"/>
                  <w:hideMark/>
                </w:tcPr>
                <w:p w14:paraId="0452387F" w14:textId="77777777" w:rsidR="00C0190C" w:rsidRPr="00A25D4D" w:rsidRDefault="00C0190C" w:rsidP="008F13CC">
                  <w:pPr>
                    <w:jc w:val="left"/>
                  </w:pPr>
                  <w:r w:rsidRPr="00A25D4D">
                    <w:t> </w:t>
                  </w:r>
                </w:p>
              </w:tc>
              <w:tc>
                <w:tcPr>
                  <w:tcW w:w="1500" w:type="dxa"/>
                  <w:hideMark/>
                </w:tcPr>
                <w:p w14:paraId="614E1DE0" w14:textId="77777777" w:rsidR="00C0190C" w:rsidRPr="00A25D4D" w:rsidRDefault="00C0190C" w:rsidP="008F13CC">
                  <w:pPr>
                    <w:jc w:val="left"/>
                  </w:pPr>
                  <w:r w:rsidRPr="00A25D4D">
                    <w:t>Definitie:</w:t>
                  </w:r>
                </w:p>
              </w:tc>
              <w:tc>
                <w:tcPr>
                  <w:tcW w:w="0" w:type="auto"/>
                  <w:hideMark/>
                </w:tcPr>
                <w:p w14:paraId="0CDD0DFE" w14:textId="77777777" w:rsidR="00C0190C" w:rsidRPr="00A25D4D" w:rsidRDefault="00C0190C" w:rsidP="008F13CC">
                  <w:pPr>
                    <w:jc w:val="left"/>
                  </w:pPr>
                  <w:r w:rsidRPr="00A25D4D">
                    <w:t xml:space="preserve">Het CAS-nummer van de voor het risico maatgevende stof. </w:t>
                  </w:r>
                </w:p>
              </w:tc>
            </w:tr>
            <w:tr w:rsidR="00C0190C" w:rsidRPr="00A25D4D" w14:paraId="470E57BD" w14:textId="77777777" w:rsidTr="00C0190C">
              <w:trPr>
                <w:tblHeader/>
                <w:tblCellSpacing w:w="0" w:type="dxa"/>
              </w:trPr>
              <w:tc>
                <w:tcPr>
                  <w:tcW w:w="360" w:type="dxa"/>
                  <w:hideMark/>
                </w:tcPr>
                <w:p w14:paraId="06443173" w14:textId="77777777" w:rsidR="00C0190C" w:rsidRPr="00A25D4D" w:rsidRDefault="00C0190C" w:rsidP="008F13CC">
                  <w:pPr>
                    <w:jc w:val="left"/>
                  </w:pPr>
                  <w:r w:rsidRPr="00A25D4D">
                    <w:t> </w:t>
                  </w:r>
                </w:p>
              </w:tc>
              <w:tc>
                <w:tcPr>
                  <w:tcW w:w="1500" w:type="dxa"/>
                  <w:hideMark/>
                </w:tcPr>
                <w:p w14:paraId="0129BE6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7B3789" w14:textId="77777777" w:rsidR="00C0190C" w:rsidRPr="00A25D4D" w:rsidRDefault="00C0190C" w:rsidP="008F13CC">
                  <w:pPr>
                    <w:jc w:val="left"/>
                  </w:pPr>
                  <w:r w:rsidRPr="00A25D4D">
                    <w:t>1</w:t>
                  </w:r>
                </w:p>
              </w:tc>
            </w:tr>
            <w:tr w:rsidR="00C0190C" w:rsidRPr="00A25D4D" w14:paraId="3595EE19" w14:textId="77777777" w:rsidTr="00C0190C">
              <w:trPr>
                <w:tblHeader/>
                <w:tblCellSpacing w:w="0" w:type="dxa"/>
              </w:trPr>
              <w:tc>
                <w:tcPr>
                  <w:tcW w:w="360" w:type="dxa"/>
                  <w:hideMark/>
                </w:tcPr>
                <w:p w14:paraId="0C48D238" w14:textId="77777777" w:rsidR="00C0190C" w:rsidRPr="00A25D4D" w:rsidRDefault="00C0190C" w:rsidP="008F13CC">
                  <w:pPr>
                    <w:jc w:val="left"/>
                  </w:pPr>
                  <w:r w:rsidRPr="00A25D4D">
                    <w:t> </w:t>
                  </w:r>
                </w:p>
              </w:tc>
              <w:tc>
                <w:tcPr>
                  <w:tcW w:w="1500" w:type="dxa"/>
                  <w:hideMark/>
                </w:tcPr>
                <w:p w14:paraId="60B558AD" w14:textId="77777777" w:rsidR="00C0190C" w:rsidRPr="00A25D4D" w:rsidRDefault="00C0190C" w:rsidP="008F13CC">
                  <w:pPr>
                    <w:jc w:val="left"/>
                  </w:pPr>
                  <w:r w:rsidRPr="00A25D4D">
                    <w:t>Herkomst:</w:t>
                  </w:r>
                </w:p>
              </w:tc>
              <w:tc>
                <w:tcPr>
                  <w:tcW w:w="0" w:type="auto"/>
                  <w:hideMark/>
                </w:tcPr>
                <w:p w14:paraId="2817D6BE" w14:textId="77777777" w:rsidR="00C0190C" w:rsidRPr="00A25D4D" w:rsidRDefault="00C0190C" w:rsidP="008F13CC">
                  <w:pPr>
                    <w:jc w:val="left"/>
                  </w:pPr>
                  <w:r w:rsidRPr="00A25D4D">
                    <w:t>RRGS</w:t>
                  </w:r>
                </w:p>
              </w:tc>
            </w:tr>
          </w:tbl>
          <w:p w14:paraId="53DBFBF7" w14:textId="77777777" w:rsidR="00C0190C" w:rsidRPr="00A25D4D" w:rsidRDefault="00C0190C" w:rsidP="008F13CC">
            <w:pPr>
              <w:jc w:val="left"/>
            </w:pPr>
          </w:p>
        </w:tc>
      </w:tr>
      <w:tr w:rsidR="00C0190C" w:rsidRPr="00A25D4D" w14:paraId="33CF71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1DD9D5" w14:textId="77777777" w:rsidR="00C0190C" w:rsidRPr="00A25D4D" w:rsidRDefault="00C0190C" w:rsidP="008F13CC">
            <w:pPr>
              <w:jc w:val="left"/>
            </w:pPr>
            <w:r w:rsidRPr="00A25D4D">
              <w:rPr>
                <w:b/>
                <w:bCs/>
              </w:rPr>
              <w:t xml:space="preserve">Attribuut: </w:t>
            </w:r>
            <w:proofErr w:type="spellStart"/>
            <w:r w:rsidRPr="00A25D4D">
              <w:rPr>
                <w:b/>
                <w:bCs/>
              </w:rPr>
              <w:t>maatgevendScenarioDodelijk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559015F5" w14:textId="77777777" w:rsidTr="00C0190C">
              <w:trPr>
                <w:tblHeader/>
                <w:tblCellSpacing w:w="0" w:type="dxa"/>
              </w:trPr>
              <w:tc>
                <w:tcPr>
                  <w:tcW w:w="360" w:type="dxa"/>
                  <w:hideMark/>
                </w:tcPr>
                <w:p w14:paraId="7F3AA2E8" w14:textId="77777777" w:rsidR="00C0190C" w:rsidRPr="00A25D4D" w:rsidRDefault="00C0190C" w:rsidP="008F13CC">
                  <w:pPr>
                    <w:jc w:val="left"/>
                  </w:pPr>
                  <w:r w:rsidRPr="00A25D4D">
                    <w:t> </w:t>
                  </w:r>
                </w:p>
              </w:tc>
              <w:tc>
                <w:tcPr>
                  <w:tcW w:w="1500" w:type="dxa"/>
                  <w:hideMark/>
                </w:tcPr>
                <w:p w14:paraId="07889904" w14:textId="77777777" w:rsidR="00C0190C" w:rsidRPr="00A25D4D" w:rsidRDefault="00C0190C" w:rsidP="008F13CC">
                  <w:pPr>
                    <w:jc w:val="left"/>
                  </w:pPr>
                  <w:r w:rsidRPr="00A25D4D">
                    <w:t>Type:</w:t>
                  </w:r>
                </w:p>
              </w:tc>
              <w:tc>
                <w:tcPr>
                  <w:tcW w:w="0" w:type="auto"/>
                  <w:hideMark/>
                </w:tcPr>
                <w:p w14:paraId="1E62F650" w14:textId="77777777" w:rsidR="00C0190C" w:rsidRPr="00A25D4D" w:rsidRDefault="00C0190C" w:rsidP="008F13CC">
                  <w:pPr>
                    <w:jc w:val="left"/>
                  </w:pPr>
                  <w:proofErr w:type="spellStart"/>
                  <w:r w:rsidRPr="00A25D4D">
                    <w:t>EffectScenarioType</w:t>
                  </w:r>
                  <w:proofErr w:type="spellEnd"/>
                </w:p>
              </w:tc>
            </w:tr>
            <w:tr w:rsidR="00C0190C" w:rsidRPr="00A25D4D" w14:paraId="073CFCE5" w14:textId="77777777" w:rsidTr="00C0190C">
              <w:trPr>
                <w:tblHeader/>
                <w:tblCellSpacing w:w="0" w:type="dxa"/>
              </w:trPr>
              <w:tc>
                <w:tcPr>
                  <w:tcW w:w="360" w:type="dxa"/>
                  <w:hideMark/>
                </w:tcPr>
                <w:p w14:paraId="13A72901" w14:textId="77777777" w:rsidR="00C0190C" w:rsidRPr="00A25D4D" w:rsidRDefault="00C0190C" w:rsidP="008F13CC">
                  <w:pPr>
                    <w:jc w:val="left"/>
                  </w:pPr>
                  <w:r w:rsidRPr="00A25D4D">
                    <w:t> </w:t>
                  </w:r>
                </w:p>
              </w:tc>
              <w:tc>
                <w:tcPr>
                  <w:tcW w:w="1500" w:type="dxa"/>
                  <w:hideMark/>
                </w:tcPr>
                <w:p w14:paraId="0EDCCC68" w14:textId="77777777" w:rsidR="00C0190C" w:rsidRPr="00A25D4D" w:rsidRDefault="00C0190C" w:rsidP="008F13CC">
                  <w:pPr>
                    <w:jc w:val="left"/>
                  </w:pPr>
                  <w:r w:rsidRPr="00A25D4D">
                    <w:t>Naam</w:t>
                  </w:r>
                </w:p>
              </w:tc>
              <w:tc>
                <w:tcPr>
                  <w:tcW w:w="0" w:type="auto"/>
                  <w:hideMark/>
                </w:tcPr>
                <w:p w14:paraId="479A585F" w14:textId="77777777" w:rsidR="00C0190C" w:rsidRPr="00A25D4D" w:rsidRDefault="00C0190C" w:rsidP="008F13CC">
                  <w:pPr>
                    <w:jc w:val="left"/>
                  </w:pPr>
                </w:p>
              </w:tc>
            </w:tr>
            <w:tr w:rsidR="00C0190C" w:rsidRPr="00A25D4D" w14:paraId="79CF3732" w14:textId="77777777" w:rsidTr="00C0190C">
              <w:trPr>
                <w:tblHeader/>
                <w:tblCellSpacing w:w="0" w:type="dxa"/>
              </w:trPr>
              <w:tc>
                <w:tcPr>
                  <w:tcW w:w="360" w:type="dxa"/>
                  <w:hideMark/>
                </w:tcPr>
                <w:p w14:paraId="49BEA280" w14:textId="77777777" w:rsidR="00C0190C" w:rsidRPr="00A25D4D" w:rsidRDefault="00C0190C" w:rsidP="008F13CC">
                  <w:pPr>
                    <w:jc w:val="left"/>
                  </w:pPr>
                  <w:r w:rsidRPr="00A25D4D">
                    <w:t> </w:t>
                  </w:r>
                </w:p>
              </w:tc>
              <w:tc>
                <w:tcPr>
                  <w:tcW w:w="1500" w:type="dxa"/>
                  <w:hideMark/>
                </w:tcPr>
                <w:p w14:paraId="316CE304" w14:textId="77777777" w:rsidR="00C0190C" w:rsidRPr="00A25D4D" w:rsidRDefault="00C0190C" w:rsidP="008F13CC">
                  <w:pPr>
                    <w:jc w:val="left"/>
                  </w:pPr>
                  <w:r w:rsidRPr="00A25D4D">
                    <w:t>Definitie:</w:t>
                  </w:r>
                </w:p>
              </w:tc>
              <w:tc>
                <w:tcPr>
                  <w:tcW w:w="0" w:type="auto"/>
                  <w:hideMark/>
                </w:tcPr>
                <w:p w14:paraId="394DD41D" w14:textId="77777777" w:rsidR="00C0190C" w:rsidRPr="00A25D4D" w:rsidRDefault="00C0190C" w:rsidP="008F13CC">
                  <w:pPr>
                    <w:jc w:val="left"/>
                  </w:pPr>
                  <w:r w:rsidRPr="00A25D4D">
                    <w:t xml:space="preserve">Scenario dat maatgevend is geweest voor de gegeven effectafstand dodelijk. </w:t>
                  </w:r>
                </w:p>
              </w:tc>
            </w:tr>
            <w:tr w:rsidR="00C0190C" w:rsidRPr="00A25D4D" w14:paraId="248FFE06" w14:textId="77777777" w:rsidTr="00C0190C">
              <w:trPr>
                <w:tblHeader/>
                <w:tblCellSpacing w:w="0" w:type="dxa"/>
              </w:trPr>
              <w:tc>
                <w:tcPr>
                  <w:tcW w:w="360" w:type="dxa"/>
                  <w:hideMark/>
                </w:tcPr>
                <w:p w14:paraId="1D857120" w14:textId="77777777" w:rsidR="00C0190C" w:rsidRPr="00A25D4D" w:rsidRDefault="00C0190C" w:rsidP="008F13CC">
                  <w:pPr>
                    <w:jc w:val="left"/>
                  </w:pPr>
                  <w:r w:rsidRPr="00A25D4D">
                    <w:t> </w:t>
                  </w:r>
                </w:p>
              </w:tc>
              <w:tc>
                <w:tcPr>
                  <w:tcW w:w="1500" w:type="dxa"/>
                  <w:hideMark/>
                </w:tcPr>
                <w:p w14:paraId="2351AB2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F1E9D94" w14:textId="77777777" w:rsidR="00C0190C" w:rsidRPr="00A25D4D" w:rsidRDefault="00C0190C" w:rsidP="008F13CC">
                  <w:pPr>
                    <w:jc w:val="left"/>
                  </w:pPr>
                  <w:r w:rsidRPr="00A25D4D">
                    <w:t>0..1</w:t>
                  </w:r>
                </w:p>
              </w:tc>
            </w:tr>
            <w:tr w:rsidR="00C0190C" w:rsidRPr="00A25D4D" w14:paraId="6DAF96BA" w14:textId="77777777" w:rsidTr="00C0190C">
              <w:trPr>
                <w:tblHeader/>
                <w:tblCellSpacing w:w="0" w:type="dxa"/>
              </w:trPr>
              <w:tc>
                <w:tcPr>
                  <w:tcW w:w="360" w:type="dxa"/>
                  <w:hideMark/>
                </w:tcPr>
                <w:p w14:paraId="4310FC0E" w14:textId="77777777" w:rsidR="00C0190C" w:rsidRPr="00A25D4D" w:rsidRDefault="00C0190C" w:rsidP="008F13CC">
                  <w:pPr>
                    <w:jc w:val="left"/>
                  </w:pPr>
                  <w:r w:rsidRPr="00A25D4D">
                    <w:t> </w:t>
                  </w:r>
                </w:p>
              </w:tc>
              <w:tc>
                <w:tcPr>
                  <w:tcW w:w="1500" w:type="dxa"/>
                  <w:hideMark/>
                </w:tcPr>
                <w:p w14:paraId="7DA270AF" w14:textId="77777777" w:rsidR="00C0190C" w:rsidRPr="00A25D4D" w:rsidRDefault="00C0190C" w:rsidP="008F13CC">
                  <w:pPr>
                    <w:jc w:val="left"/>
                  </w:pPr>
                  <w:r w:rsidRPr="00A25D4D">
                    <w:t>Herkomst:</w:t>
                  </w:r>
                </w:p>
              </w:tc>
              <w:tc>
                <w:tcPr>
                  <w:tcW w:w="0" w:type="auto"/>
                  <w:hideMark/>
                </w:tcPr>
                <w:p w14:paraId="5BC9F457" w14:textId="77777777" w:rsidR="00C0190C" w:rsidRPr="00A25D4D" w:rsidRDefault="00C0190C" w:rsidP="008F13CC">
                  <w:pPr>
                    <w:jc w:val="left"/>
                  </w:pPr>
                  <w:r w:rsidRPr="00A25D4D">
                    <w:t>RRGS</w:t>
                  </w:r>
                </w:p>
              </w:tc>
            </w:tr>
          </w:tbl>
          <w:p w14:paraId="043657B5" w14:textId="77777777" w:rsidR="00C0190C" w:rsidRPr="00A25D4D" w:rsidRDefault="00C0190C" w:rsidP="008F13CC">
            <w:pPr>
              <w:jc w:val="left"/>
            </w:pPr>
          </w:p>
        </w:tc>
      </w:tr>
      <w:tr w:rsidR="00C0190C" w:rsidRPr="00A25D4D" w14:paraId="2BC397A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3799EF" w14:textId="77777777" w:rsidR="00C0190C" w:rsidRPr="00A25D4D" w:rsidRDefault="00C0190C" w:rsidP="008F13CC">
            <w:pPr>
              <w:jc w:val="left"/>
            </w:pPr>
            <w:r w:rsidRPr="00A25D4D">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606CC9E2" w14:textId="77777777" w:rsidTr="00C0190C">
              <w:trPr>
                <w:tblHeader/>
                <w:tblCellSpacing w:w="0" w:type="dxa"/>
              </w:trPr>
              <w:tc>
                <w:tcPr>
                  <w:tcW w:w="360" w:type="dxa"/>
                  <w:hideMark/>
                </w:tcPr>
                <w:p w14:paraId="481933D3" w14:textId="77777777" w:rsidR="00C0190C" w:rsidRPr="00A25D4D" w:rsidRDefault="00C0190C" w:rsidP="008F13CC">
                  <w:pPr>
                    <w:jc w:val="left"/>
                  </w:pPr>
                  <w:r w:rsidRPr="00A25D4D">
                    <w:t> </w:t>
                  </w:r>
                </w:p>
              </w:tc>
              <w:tc>
                <w:tcPr>
                  <w:tcW w:w="1500" w:type="dxa"/>
                  <w:hideMark/>
                </w:tcPr>
                <w:p w14:paraId="09E602DE" w14:textId="77777777" w:rsidR="00C0190C" w:rsidRPr="00A25D4D" w:rsidRDefault="00C0190C" w:rsidP="008F13CC">
                  <w:pPr>
                    <w:jc w:val="left"/>
                  </w:pPr>
                  <w:r w:rsidRPr="00A25D4D">
                    <w:t>Type:</w:t>
                  </w:r>
                </w:p>
              </w:tc>
              <w:tc>
                <w:tcPr>
                  <w:tcW w:w="0" w:type="auto"/>
                  <w:hideMark/>
                </w:tcPr>
                <w:p w14:paraId="5808B0A0" w14:textId="77777777" w:rsidR="00C0190C" w:rsidRPr="00A25D4D" w:rsidRDefault="00C0190C" w:rsidP="008F13CC">
                  <w:pPr>
                    <w:jc w:val="left"/>
                  </w:pPr>
                  <w:proofErr w:type="spellStart"/>
                  <w:r w:rsidRPr="00A25D4D">
                    <w:t>CharacterString</w:t>
                  </w:r>
                  <w:proofErr w:type="spellEnd"/>
                </w:p>
              </w:tc>
            </w:tr>
            <w:tr w:rsidR="00C0190C" w:rsidRPr="00A25D4D" w14:paraId="49FB2280" w14:textId="77777777" w:rsidTr="00C0190C">
              <w:trPr>
                <w:tblHeader/>
                <w:tblCellSpacing w:w="0" w:type="dxa"/>
              </w:trPr>
              <w:tc>
                <w:tcPr>
                  <w:tcW w:w="360" w:type="dxa"/>
                  <w:hideMark/>
                </w:tcPr>
                <w:p w14:paraId="4889C22F" w14:textId="77777777" w:rsidR="00C0190C" w:rsidRPr="00A25D4D" w:rsidRDefault="00C0190C" w:rsidP="008F13CC">
                  <w:pPr>
                    <w:jc w:val="left"/>
                  </w:pPr>
                  <w:r w:rsidRPr="00A25D4D">
                    <w:t> </w:t>
                  </w:r>
                </w:p>
              </w:tc>
              <w:tc>
                <w:tcPr>
                  <w:tcW w:w="1500" w:type="dxa"/>
                  <w:hideMark/>
                </w:tcPr>
                <w:p w14:paraId="67EB722B" w14:textId="77777777" w:rsidR="00C0190C" w:rsidRPr="00A25D4D" w:rsidRDefault="00C0190C" w:rsidP="008F13CC">
                  <w:pPr>
                    <w:jc w:val="left"/>
                  </w:pPr>
                  <w:r w:rsidRPr="00A25D4D">
                    <w:t>Naam</w:t>
                  </w:r>
                </w:p>
              </w:tc>
              <w:tc>
                <w:tcPr>
                  <w:tcW w:w="0" w:type="auto"/>
                  <w:hideMark/>
                </w:tcPr>
                <w:p w14:paraId="4E87C771" w14:textId="77777777" w:rsidR="00C0190C" w:rsidRPr="00A25D4D" w:rsidRDefault="00C0190C" w:rsidP="008F13CC">
                  <w:pPr>
                    <w:jc w:val="left"/>
                  </w:pPr>
                </w:p>
              </w:tc>
            </w:tr>
            <w:tr w:rsidR="00C0190C" w:rsidRPr="00A25D4D" w14:paraId="665454CA" w14:textId="77777777" w:rsidTr="00C0190C">
              <w:trPr>
                <w:tblHeader/>
                <w:tblCellSpacing w:w="0" w:type="dxa"/>
              </w:trPr>
              <w:tc>
                <w:tcPr>
                  <w:tcW w:w="360" w:type="dxa"/>
                  <w:hideMark/>
                </w:tcPr>
                <w:p w14:paraId="42676A48" w14:textId="77777777" w:rsidR="00C0190C" w:rsidRPr="00A25D4D" w:rsidRDefault="00C0190C" w:rsidP="008F13CC">
                  <w:pPr>
                    <w:jc w:val="left"/>
                  </w:pPr>
                  <w:r w:rsidRPr="00A25D4D">
                    <w:t> </w:t>
                  </w:r>
                </w:p>
              </w:tc>
              <w:tc>
                <w:tcPr>
                  <w:tcW w:w="1500" w:type="dxa"/>
                  <w:hideMark/>
                </w:tcPr>
                <w:p w14:paraId="1465279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7ABD699" w14:textId="77777777" w:rsidR="00C0190C" w:rsidRPr="00A25D4D" w:rsidRDefault="00C0190C" w:rsidP="008F13CC">
                  <w:pPr>
                    <w:jc w:val="left"/>
                  </w:pPr>
                  <w:r w:rsidRPr="00A25D4D">
                    <w:t>1</w:t>
                  </w:r>
                </w:p>
              </w:tc>
            </w:tr>
          </w:tbl>
          <w:p w14:paraId="4C45C5D7" w14:textId="77777777" w:rsidR="00C0190C" w:rsidRPr="00A25D4D" w:rsidRDefault="00C0190C" w:rsidP="008F13CC">
            <w:pPr>
              <w:jc w:val="left"/>
            </w:pPr>
          </w:p>
        </w:tc>
      </w:tr>
      <w:tr w:rsidR="00C0190C" w:rsidRPr="00A25D4D" w14:paraId="7C3AED2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99CE31E" w14:textId="77777777" w:rsidR="00C0190C" w:rsidRPr="00A25D4D" w:rsidRDefault="00C0190C" w:rsidP="008F13CC">
            <w:pPr>
              <w:jc w:val="left"/>
            </w:pPr>
            <w:r w:rsidRPr="00A25D4D">
              <w:rPr>
                <w:b/>
                <w:bCs/>
              </w:rPr>
              <w:t xml:space="preserve">Attribuut: </w:t>
            </w:r>
            <w:proofErr w:type="spellStart"/>
            <w:r w:rsidRPr="00A25D4D">
              <w:rPr>
                <w:b/>
                <w:bCs/>
              </w:rPr>
              <w:t>transportrouteNaam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0B4E102D" w14:textId="77777777" w:rsidTr="00C0190C">
              <w:trPr>
                <w:tblHeader/>
                <w:tblCellSpacing w:w="0" w:type="dxa"/>
              </w:trPr>
              <w:tc>
                <w:tcPr>
                  <w:tcW w:w="360" w:type="dxa"/>
                  <w:hideMark/>
                </w:tcPr>
                <w:p w14:paraId="62C1B164" w14:textId="77777777" w:rsidR="00C0190C" w:rsidRPr="00A25D4D" w:rsidRDefault="00C0190C" w:rsidP="008F13CC">
                  <w:pPr>
                    <w:jc w:val="left"/>
                  </w:pPr>
                  <w:r w:rsidRPr="00A25D4D">
                    <w:t> </w:t>
                  </w:r>
                </w:p>
              </w:tc>
              <w:tc>
                <w:tcPr>
                  <w:tcW w:w="1500" w:type="dxa"/>
                  <w:hideMark/>
                </w:tcPr>
                <w:p w14:paraId="3BBF2BB6" w14:textId="77777777" w:rsidR="00C0190C" w:rsidRPr="00A25D4D" w:rsidRDefault="00C0190C" w:rsidP="008F13CC">
                  <w:pPr>
                    <w:jc w:val="left"/>
                  </w:pPr>
                  <w:r w:rsidRPr="00A25D4D">
                    <w:t>Type:</w:t>
                  </w:r>
                </w:p>
              </w:tc>
              <w:tc>
                <w:tcPr>
                  <w:tcW w:w="0" w:type="auto"/>
                  <w:hideMark/>
                </w:tcPr>
                <w:p w14:paraId="2FFCAB8D" w14:textId="77777777" w:rsidR="00C0190C" w:rsidRPr="00A25D4D" w:rsidRDefault="00C0190C" w:rsidP="008F13CC">
                  <w:pPr>
                    <w:jc w:val="left"/>
                  </w:pPr>
                  <w:proofErr w:type="spellStart"/>
                  <w:r w:rsidRPr="00A25D4D">
                    <w:t>CharacterString</w:t>
                  </w:r>
                  <w:proofErr w:type="spellEnd"/>
                </w:p>
              </w:tc>
            </w:tr>
            <w:tr w:rsidR="00C0190C" w:rsidRPr="00A25D4D" w14:paraId="26A4F90E" w14:textId="77777777" w:rsidTr="00C0190C">
              <w:trPr>
                <w:tblHeader/>
                <w:tblCellSpacing w:w="0" w:type="dxa"/>
              </w:trPr>
              <w:tc>
                <w:tcPr>
                  <w:tcW w:w="360" w:type="dxa"/>
                  <w:hideMark/>
                </w:tcPr>
                <w:p w14:paraId="4CCF3A8E" w14:textId="77777777" w:rsidR="00C0190C" w:rsidRPr="00A25D4D" w:rsidRDefault="00C0190C" w:rsidP="008F13CC">
                  <w:pPr>
                    <w:jc w:val="left"/>
                  </w:pPr>
                  <w:r w:rsidRPr="00A25D4D">
                    <w:t> </w:t>
                  </w:r>
                </w:p>
              </w:tc>
              <w:tc>
                <w:tcPr>
                  <w:tcW w:w="1500" w:type="dxa"/>
                  <w:hideMark/>
                </w:tcPr>
                <w:p w14:paraId="450639DE" w14:textId="77777777" w:rsidR="00C0190C" w:rsidRPr="00A25D4D" w:rsidRDefault="00C0190C" w:rsidP="008F13CC">
                  <w:pPr>
                    <w:jc w:val="left"/>
                  </w:pPr>
                  <w:r w:rsidRPr="00A25D4D">
                    <w:t>Naam</w:t>
                  </w:r>
                </w:p>
              </w:tc>
              <w:tc>
                <w:tcPr>
                  <w:tcW w:w="0" w:type="auto"/>
                  <w:hideMark/>
                </w:tcPr>
                <w:p w14:paraId="1AE6E326" w14:textId="77777777" w:rsidR="00C0190C" w:rsidRPr="00A25D4D" w:rsidRDefault="00C0190C" w:rsidP="008F13CC">
                  <w:pPr>
                    <w:jc w:val="left"/>
                  </w:pPr>
                </w:p>
              </w:tc>
            </w:tr>
            <w:tr w:rsidR="00C0190C" w:rsidRPr="00A25D4D" w14:paraId="5FD02B2C" w14:textId="77777777" w:rsidTr="00C0190C">
              <w:trPr>
                <w:tblHeader/>
                <w:tblCellSpacing w:w="0" w:type="dxa"/>
              </w:trPr>
              <w:tc>
                <w:tcPr>
                  <w:tcW w:w="360" w:type="dxa"/>
                  <w:hideMark/>
                </w:tcPr>
                <w:p w14:paraId="21F3562B" w14:textId="77777777" w:rsidR="00C0190C" w:rsidRPr="00A25D4D" w:rsidRDefault="00C0190C" w:rsidP="008F13CC">
                  <w:pPr>
                    <w:jc w:val="left"/>
                  </w:pPr>
                  <w:r w:rsidRPr="00A25D4D">
                    <w:t> </w:t>
                  </w:r>
                </w:p>
              </w:tc>
              <w:tc>
                <w:tcPr>
                  <w:tcW w:w="1500" w:type="dxa"/>
                  <w:hideMark/>
                </w:tcPr>
                <w:p w14:paraId="0F3D7F6C" w14:textId="77777777" w:rsidR="00C0190C" w:rsidRPr="00A25D4D" w:rsidRDefault="00C0190C" w:rsidP="008F13CC">
                  <w:pPr>
                    <w:jc w:val="left"/>
                  </w:pPr>
                  <w:r w:rsidRPr="00A25D4D">
                    <w:t>Definitie:</w:t>
                  </w:r>
                </w:p>
              </w:tc>
              <w:tc>
                <w:tcPr>
                  <w:tcW w:w="0" w:type="auto"/>
                  <w:hideMark/>
                </w:tcPr>
                <w:p w14:paraId="454E16DE" w14:textId="77777777" w:rsidR="00C0190C" w:rsidRPr="00A25D4D" w:rsidRDefault="00C0190C" w:rsidP="008F13CC">
                  <w:pPr>
                    <w:jc w:val="left"/>
                  </w:pPr>
                  <w:r w:rsidRPr="00A25D4D">
                    <w:t xml:space="preserve">Naam van de (hoofd)transportroute. </w:t>
                  </w:r>
                </w:p>
              </w:tc>
            </w:tr>
            <w:tr w:rsidR="00C0190C" w:rsidRPr="00A25D4D" w14:paraId="2DF6C013" w14:textId="77777777" w:rsidTr="00C0190C">
              <w:trPr>
                <w:tblHeader/>
                <w:tblCellSpacing w:w="0" w:type="dxa"/>
              </w:trPr>
              <w:tc>
                <w:tcPr>
                  <w:tcW w:w="360" w:type="dxa"/>
                  <w:hideMark/>
                </w:tcPr>
                <w:p w14:paraId="50151FBC" w14:textId="77777777" w:rsidR="00C0190C" w:rsidRPr="00A25D4D" w:rsidRDefault="00C0190C" w:rsidP="008F13CC">
                  <w:pPr>
                    <w:jc w:val="left"/>
                  </w:pPr>
                  <w:r w:rsidRPr="00A25D4D">
                    <w:t> </w:t>
                  </w:r>
                </w:p>
              </w:tc>
              <w:tc>
                <w:tcPr>
                  <w:tcW w:w="1500" w:type="dxa"/>
                  <w:hideMark/>
                </w:tcPr>
                <w:p w14:paraId="556F4696" w14:textId="77777777" w:rsidR="00C0190C" w:rsidRPr="00A25D4D" w:rsidRDefault="00C0190C" w:rsidP="008F13CC">
                  <w:pPr>
                    <w:jc w:val="left"/>
                  </w:pPr>
                  <w:r w:rsidRPr="00A25D4D">
                    <w:t>Omschrijving:</w:t>
                  </w:r>
                </w:p>
              </w:tc>
              <w:tc>
                <w:tcPr>
                  <w:tcW w:w="0" w:type="auto"/>
                  <w:hideMark/>
                </w:tcPr>
                <w:p w14:paraId="28F3D9C9" w14:textId="77777777" w:rsidR="00C0190C" w:rsidRPr="00A25D4D" w:rsidRDefault="00C0190C" w:rsidP="008F13CC">
                  <w:pPr>
                    <w:jc w:val="left"/>
                  </w:pPr>
                  <w:r w:rsidRPr="00A25D4D">
                    <w:t xml:space="preserve">max 240 tekens </w:t>
                  </w:r>
                </w:p>
              </w:tc>
            </w:tr>
            <w:tr w:rsidR="00C0190C" w:rsidRPr="00A25D4D" w14:paraId="798DF748" w14:textId="77777777" w:rsidTr="00C0190C">
              <w:trPr>
                <w:tblHeader/>
                <w:tblCellSpacing w:w="0" w:type="dxa"/>
              </w:trPr>
              <w:tc>
                <w:tcPr>
                  <w:tcW w:w="360" w:type="dxa"/>
                  <w:hideMark/>
                </w:tcPr>
                <w:p w14:paraId="6E335A63" w14:textId="77777777" w:rsidR="00C0190C" w:rsidRPr="00A25D4D" w:rsidRDefault="00C0190C" w:rsidP="008F13CC">
                  <w:pPr>
                    <w:jc w:val="left"/>
                  </w:pPr>
                  <w:r w:rsidRPr="00A25D4D">
                    <w:t> </w:t>
                  </w:r>
                </w:p>
              </w:tc>
              <w:tc>
                <w:tcPr>
                  <w:tcW w:w="1500" w:type="dxa"/>
                  <w:hideMark/>
                </w:tcPr>
                <w:p w14:paraId="431F7EB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4D7BAA" w14:textId="77777777" w:rsidR="00C0190C" w:rsidRPr="00A25D4D" w:rsidRDefault="00C0190C" w:rsidP="008F13CC">
                  <w:pPr>
                    <w:jc w:val="left"/>
                  </w:pPr>
                  <w:r w:rsidRPr="00A25D4D">
                    <w:t>1</w:t>
                  </w:r>
                </w:p>
              </w:tc>
            </w:tr>
            <w:tr w:rsidR="00C0190C" w:rsidRPr="00A25D4D" w14:paraId="7D575DED" w14:textId="77777777" w:rsidTr="00C0190C">
              <w:trPr>
                <w:tblHeader/>
                <w:tblCellSpacing w:w="0" w:type="dxa"/>
              </w:trPr>
              <w:tc>
                <w:tcPr>
                  <w:tcW w:w="360" w:type="dxa"/>
                  <w:hideMark/>
                </w:tcPr>
                <w:p w14:paraId="56546CC8" w14:textId="77777777" w:rsidR="00C0190C" w:rsidRPr="00A25D4D" w:rsidRDefault="00C0190C" w:rsidP="008F13CC">
                  <w:pPr>
                    <w:jc w:val="left"/>
                  </w:pPr>
                  <w:r w:rsidRPr="00A25D4D">
                    <w:t> </w:t>
                  </w:r>
                </w:p>
              </w:tc>
              <w:tc>
                <w:tcPr>
                  <w:tcW w:w="1500" w:type="dxa"/>
                  <w:hideMark/>
                </w:tcPr>
                <w:p w14:paraId="7FDE1695" w14:textId="77777777" w:rsidR="00C0190C" w:rsidRPr="00A25D4D" w:rsidRDefault="00C0190C" w:rsidP="008F13CC">
                  <w:pPr>
                    <w:jc w:val="left"/>
                  </w:pPr>
                  <w:r w:rsidRPr="00A25D4D">
                    <w:t>Herkomst:</w:t>
                  </w:r>
                </w:p>
              </w:tc>
              <w:tc>
                <w:tcPr>
                  <w:tcW w:w="0" w:type="auto"/>
                  <w:hideMark/>
                </w:tcPr>
                <w:p w14:paraId="061561D8" w14:textId="77777777" w:rsidR="00C0190C" w:rsidRPr="00A25D4D" w:rsidRDefault="00C0190C" w:rsidP="008F13CC">
                  <w:pPr>
                    <w:jc w:val="left"/>
                  </w:pPr>
                  <w:r w:rsidRPr="00A25D4D">
                    <w:t>RRGS</w:t>
                  </w:r>
                </w:p>
              </w:tc>
            </w:tr>
          </w:tbl>
          <w:p w14:paraId="1BBB51B9" w14:textId="77777777" w:rsidR="00C0190C" w:rsidRPr="00A25D4D" w:rsidRDefault="00C0190C" w:rsidP="008F13CC">
            <w:pPr>
              <w:jc w:val="left"/>
            </w:pPr>
          </w:p>
        </w:tc>
      </w:tr>
    </w:tbl>
    <w:p w14:paraId="7BA93E9E" w14:textId="77777777" w:rsidR="00C0190C" w:rsidRPr="00A25D4D" w:rsidRDefault="00C0190C" w:rsidP="008F13CC">
      <w:pPr>
        <w:pStyle w:val="Kop5"/>
        <w:jc w:val="left"/>
        <w:rPr>
          <w:sz w:val="16"/>
          <w:szCs w:val="16"/>
        </w:rPr>
      </w:pPr>
      <w:r w:rsidRPr="00A25D4D">
        <w:rPr>
          <w:sz w:val="16"/>
          <w:szCs w:val="16"/>
        </w:rPr>
        <w:t>Transportroutedeel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628688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6D43600" w14:textId="77777777" w:rsidR="00C0190C" w:rsidRPr="00A25D4D" w:rsidRDefault="00C0190C" w:rsidP="008F13CC">
            <w:pPr>
              <w:jc w:val="left"/>
            </w:pPr>
            <w:r w:rsidRPr="00A25D4D">
              <w:rPr>
                <w:b/>
                <w:bCs/>
              </w:rPr>
              <w:t>Transportroutedeel</w:t>
            </w:r>
          </w:p>
        </w:tc>
      </w:tr>
      <w:tr w:rsidR="00C0190C" w:rsidRPr="00A25D4D" w14:paraId="58E8326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5CA06F3" w14:textId="77777777" w:rsidTr="00C0190C">
              <w:trPr>
                <w:tblHeader/>
                <w:tblCellSpacing w:w="0" w:type="dxa"/>
              </w:trPr>
              <w:tc>
                <w:tcPr>
                  <w:tcW w:w="360" w:type="dxa"/>
                  <w:hideMark/>
                </w:tcPr>
                <w:p w14:paraId="473FDF29" w14:textId="77777777" w:rsidR="00C0190C" w:rsidRPr="00A25D4D" w:rsidRDefault="00C0190C" w:rsidP="008F13CC">
                  <w:pPr>
                    <w:jc w:val="left"/>
                  </w:pPr>
                  <w:r w:rsidRPr="00A25D4D">
                    <w:t> </w:t>
                  </w:r>
                </w:p>
              </w:tc>
              <w:tc>
                <w:tcPr>
                  <w:tcW w:w="1500" w:type="dxa"/>
                  <w:hideMark/>
                </w:tcPr>
                <w:p w14:paraId="7860FDFC" w14:textId="77777777" w:rsidR="00C0190C" w:rsidRPr="00A25D4D" w:rsidRDefault="00C0190C" w:rsidP="008F13CC">
                  <w:pPr>
                    <w:jc w:val="left"/>
                  </w:pPr>
                  <w:r w:rsidRPr="00A25D4D">
                    <w:t>Naam</w:t>
                  </w:r>
                </w:p>
              </w:tc>
              <w:tc>
                <w:tcPr>
                  <w:tcW w:w="0" w:type="auto"/>
                  <w:hideMark/>
                </w:tcPr>
                <w:p w14:paraId="3BFCA170" w14:textId="77777777" w:rsidR="00C0190C" w:rsidRPr="00A25D4D" w:rsidRDefault="00C0190C" w:rsidP="008F13CC">
                  <w:pPr>
                    <w:jc w:val="left"/>
                  </w:pPr>
                </w:p>
              </w:tc>
            </w:tr>
            <w:tr w:rsidR="00C0190C" w:rsidRPr="00A25D4D" w14:paraId="6B536BE1" w14:textId="77777777" w:rsidTr="00C0190C">
              <w:trPr>
                <w:tblHeader/>
                <w:tblCellSpacing w:w="0" w:type="dxa"/>
              </w:trPr>
              <w:tc>
                <w:tcPr>
                  <w:tcW w:w="360" w:type="dxa"/>
                  <w:hideMark/>
                </w:tcPr>
                <w:p w14:paraId="12797A23" w14:textId="77777777" w:rsidR="00C0190C" w:rsidRPr="00A25D4D" w:rsidRDefault="00C0190C" w:rsidP="008F13CC">
                  <w:pPr>
                    <w:jc w:val="left"/>
                  </w:pPr>
                  <w:r w:rsidRPr="00A25D4D">
                    <w:t> </w:t>
                  </w:r>
                </w:p>
              </w:tc>
              <w:tc>
                <w:tcPr>
                  <w:tcW w:w="1500" w:type="dxa"/>
                  <w:hideMark/>
                </w:tcPr>
                <w:p w14:paraId="594F4CBB" w14:textId="77777777" w:rsidR="00C0190C" w:rsidRPr="00A25D4D" w:rsidRDefault="00C0190C" w:rsidP="008F13CC">
                  <w:pPr>
                    <w:jc w:val="left"/>
                  </w:pPr>
                  <w:r w:rsidRPr="00A25D4D">
                    <w:t>Definitie:</w:t>
                  </w:r>
                </w:p>
              </w:tc>
              <w:tc>
                <w:tcPr>
                  <w:tcW w:w="0" w:type="auto"/>
                  <w:hideMark/>
                </w:tcPr>
                <w:p w14:paraId="523F8EBB" w14:textId="77777777" w:rsidR="00C0190C" w:rsidRPr="00A25D4D" w:rsidRDefault="00C0190C" w:rsidP="008F13CC">
                  <w:pPr>
                    <w:jc w:val="left"/>
                  </w:pPr>
                  <w:r w:rsidRPr="00A25D4D">
                    <w:t xml:space="preserve">Deel van een buisleiding met gelijke waarden voor bepaalde buiskenmerken. </w:t>
                  </w:r>
                </w:p>
              </w:tc>
            </w:tr>
            <w:tr w:rsidR="00C0190C" w:rsidRPr="00A25D4D" w14:paraId="713AC64A" w14:textId="77777777" w:rsidTr="00C0190C">
              <w:trPr>
                <w:tblHeader/>
                <w:tblCellSpacing w:w="0" w:type="dxa"/>
              </w:trPr>
              <w:tc>
                <w:tcPr>
                  <w:tcW w:w="360" w:type="dxa"/>
                  <w:hideMark/>
                </w:tcPr>
                <w:p w14:paraId="7A5E8FAB" w14:textId="77777777" w:rsidR="00C0190C" w:rsidRPr="00A25D4D" w:rsidRDefault="00C0190C" w:rsidP="008F13CC">
                  <w:pPr>
                    <w:jc w:val="left"/>
                  </w:pPr>
                  <w:r w:rsidRPr="00A25D4D">
                    <w:t> </w:t>
                  </w:r>
                </w:p>
              </w:tc>
              <w:tc>
                <w:tcPr>
                  <w:tcW w:w="1500" w:type="dxa"/>
                  <w:hideMark/>
                </w:tcPr>
                <w:p w14:paraId="18BA99EB" w14:textId="77777777" w:rsidR="00C0190C" w:rsidRPr="00A25D4D" w:rsidRDefault="00C0190C" w:rsidP="008F13CC">
                  <w:pPr>
                    <w:jc w:val="left"/>
                  </w:pPr>
                  <w:r w:rsidRPr="00A25D4D">
                    <w:t>Herkomst:</w:t>
                  </w:r>
                </w:p>
              </w:tc>
              <w:tc>
                <w:tcPr>
                  <w:tcW w:w="0" w:type="auto"/>
                  <w:hideMark/>
                </w:tcPr>
                <w:p w14:paraId="49AF9D85" w14:textId="77777777" w:rsidR="00C0190C" w:rsidRPr="00A25D4D" w:rsidRDefault="00C0190C" w:rsidP="008F13CC">
                  <w:pPr>
                    <w:jc w:val="left"/>
                  </w:pPr>
                  <w:r w:rsidRPr="00A25D4D">
                    <w:t>RRGS</w:t>
                  </w:r>
                </w:p>
              </w:tc>
            </w:tr>
            <w:tr w:rsidR="00C0190C" w:rsidRPr="00A25D4D" w14:paraId="61AF759C" w14:textId="77777777" w:rsidTr="00C0190C">
              <w:trPr>
                <w:tblHeader/>
                <w:tblCellSpacing w:w="0" w:type="dxa"/>
              </w:trPr>
              <w:tc>
                <w:tcPr>
                  <w:tcW w:w="360" w:type="dxa"/>
                  <w:hideMark/>
                </w:tcPr>
                <w:p w14:paraId="76D5EFF4" w14:textId="77777777" w:rsidR="00C0190C" w:rsidRPr="00A25D4D" w:rsidRDefault="00C0190C" w:rsidP="008F13CC">
                  <w:pPr>
                    <w:jc w:val="left"/>
                  </w:pPr>
                  <w:r w:rsidRPr="00A25D4D">
                    <w:t> </w:t>
                  </w:r>
                </w:p>
              </w:tc>
              <w:tc>
                <w:tcPr>
                  <w:tcW w:w="1500" w:type="dxa"/>
                  <w:hideMark/>
                </w:tcPr>
                <w:p w14:paraId="08635336" w14:textId="77777777" w:rsidR="00C0190C" w:rsidRPr="00A25D4D" w:rsidRDefault="00C0190C" w:rsidP="008F13CC">
                  <w:pPr>
                    <w:jc w:val="left"/>
                  </w:pPr>
                  <w:r w:rsidRPr="00A25D4D">
                    <w:t>Subtype van:</w:t>
                  </w:r>
                </w:p>
              </w:tc>
              <w:tc>
                <w:tcPr>
                  <w:tcW w:w="0" w:type="auto"/>
                  <w:hideMark/>
                </w:tcPr>
                <w:p w14:paraId="657C03ED" w14:textId="77777777" w:rsidR="00C0190C" w:rsidRPr="00A25D4D" w:rsidRDefault="00C0190C" w:rsidP="008F13CC">
                  <w:pPr>
                    <w:jc w:val="left"/>
                  </w:pPr>
                  <w:proofErr w:type="spellStart"/>
                  <w:r w:rsidRPr="00A25D4D">
                    <w:t>OlieGasChemicalienPijpleiding</w:t>
                  </w:r>
                  <w:proofErr w:type="spellEnd"/>
                </w:p>
              </w:tc>
            </w:tr>
            <w:tr w:rsidR="00C0190C" w:rsidRPr="00A25D4D" w14:paraId="4A46E8F5" w14:textId="77777777" w:rsidTr="00C0190C">
              <w:trPr>
                <w:tblHeader/>
                <w:tblCellSpacing w:w="0" w:type="dxa"/>
              </w:trPr>
              <w:tc>
                <w:tcPr>
                  <w:tcW w:w="360" w:type="dxa"/>
                  <w:hideMark/>
                </w:tcPr>
                <w:p w14:paraId="233FCBB3" w14:textId="77777777" w:rsidR="00C0190C" w:rsidRPr="00A25D4D" w:rsidRDefault="00C0190C" w:rsidP="008F13CC">
                  <w:pPr>
                    <w:jc w:val="left"/>
                  </w:pPr>
                  <w:r w:rsidRPr="00A25D4D">
                    <w:t> </w:t>
                  </w:r>
                </w:p>
              </w:tc>
              <w:tc>
                <w:tcPr>
                  <w:tcW w:w="1500" w:type="dxa"/>
                  <w:hideMark/>
                </w:tcPr>
                <w:p w14:paraId="61764653" w14:textId="77777777" w:rsidR="00C0190C" w:rsidRPr="00A25D4D" w:rsidRDefault="00C0190C" w:rsidP="008F13CC">
                  <w:pPr>
                    <w:jc w:val="left"/>
                  </w:pPr>
                  <w:r w:rsidRPr="00A25D4D">
                    <w:t>Omschrijving:</w:t>
                  </w:r>
                </w:p>
              </w:tc>
              <w:tc>
                <w:tcPr>
                  <w:tcW w:w="0" w:type="auto"/>
                  <w:hideMark/>
                </w:tcPr>
                <w:p w14:paraId="1174D61E" w14:textId="77777777" w:rsidR="00C0190C" w:rsidRPr="00A25D4D" w:rsidRDefault="00C0190C" w:rsidP="008F13CC">
                  <w:pPr>
                    <w:jc w:val="left"/>
                  </w:pPr>
                  <w:r w:rsidRPr="00A25D4D">
                    <w:t xml:space="preserve">Een transportroutedeel is onderdeel van een (hoofd)transportroute. </w:t>
                  </w:r>
                </w:p>
              </w:tc>
            </w:tr>
            <w:tr w:rsidR="00C0190C" w:rsidRPr="00A25D4D" w14:paraId="7AC1E38A" w14:textId="77777777" w:rsidTr="00C0190C">
              <w:trPr>
                <w:tblHeader/>
                <w:tblCellSpacing w:w="0" w:type="dxa"/>
              </w:trPr>
              <w:tc>
                <w:tcPr>
                  <w:tcW w:w="360" w:type="dxa"/>
                  <w:hideMark/>
                </w:tcPr>
                <w:p w14:paraId="1D63D15A" w14:textId="77777777" w:rsidR="00C0190C" w:rsidRPr="00A25D4D" w:rsidRDefault="00C0190C" w:rsidP="008F13CC">
                  <w:pPr>
                    <w:jc w:val="left"/>
                  </w:pPr>
                  <w:r w:rsidRPr="00A25D4D">
                    <w:t> </w:t>
                  </w:r>
                </w:p>
              </w:tc>
              <w:tc>
                <w:tcPr>
                  <w:tcW w:w="1500" w:type="dxa"/>
                  <w:hideMark/>
                </w:tcPr>
                <w:p w14:paraId="19633513" w14:textId="77777777" w:rsidR="00C0190C" w:rsidRPr="00A25D4D" w:rsidRDefault="00C0190C" w:rsidP="008F13CC">
                  <w:pPr>
                    <w:jc w:val="left"/>
                  </w:pPr>
                  <w:r w:rsidRPr="00A25D4D">
                    <w:t>Stereotypes:</w:t>
                  </w:r>
                </w:p>
              </w:tc>
              <w:tc>
                <w:tcPr>
                  <w:tcW w:w="0" w:type="auto"/>
                  <w:hideMark/>
                </w:tcPr>
                <w:p w14:paraId="0DF7E96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B431E24" w14:textId="77777777" w:rsidR="00C0190C" w:rsidRPr="00A25D4D" w:rsidRDefault="00C0190C" w:rsidP="008F13CC">
            <w:pPr>
              <w:jc w:val="left"/>
            </w:pPr>
          </w:p>
        </w:tc>
      </w:tr>
      <w:tr w:rsidR="00C0190C" w:rsidRPr="00A25D4D" w14:paraId="59E5AE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E285D6" w14:textId="77777777" w:rsidR="00C0190C" w:rsidRPr="00A25D4D" w:rsidRDefault="00C0190C" w:rsidP="008F13CC">
            <w:pPr>
              <w:jc w:val="left"/>
            </w:pPr>
            <w:r w:rsidRPr="00A25D4D">
              <w:rPr>
                <w:b/>
                <w:bCs/>
              </w:rPr>
              <w:t>Attribuut: wanddikte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8A49917" w14:textId="77777777" w:rsidTr="00C0190C">
              <w:trPr>
                <w:tblHeader/>
                <w:tblCellSpacing w:w="0" w:type="dxa"/>
              </w:trPr>
              <w:tc>
                <w:tcPr>
                  <w:tcW w:w="360" w:type="dxa"/>
                  <w:hideMark/>
                </w:tcPr>
                <w:p w14:paraId="33355C94" w14:textId="77777777" w:rsidR="00C0190C" w:rsidRPr="00A25D4D" w:rsidRDefault="00C0190C" w:rsidP="008F13CC">
                  <w:pPr>
                    <w:jc w:val="left"/>
                  </w:pPr>
                  <w:r w:rsidRPr="00A25D4D">
                    <w:t> </w:t>
                  </w:r>
                </w:p>
              </w:tc>
              <w:tc>
                <w:tcPr>
                  <w:tcW w:w="1500" w:type="dxa"/>
                  <w:hideMark/>
                </w:tcPr>
                <w:p w14:paraId="212D5A95" w14:textId="77777777" w:rsidR="00C0190C" w:rsidRPr="00A25D4D" w:rsidRDefault="00C0190C" w:rsidP="008F13CC">
                  <w:pPr>
                    <w:jc w:val="left"/>
                  </w:pPr>
                  <w:r w:rsidRPr="00A25D4D">
                    <w:t>Type:</w:t>
                  </w:r>
                </w:p>
              </w:tc>
              <w:tc>
                <w:tcPr>
                  <w:tcW w:w="0" w:type="auto"/>
                  <w:hideMark/>
                </w:tcPr>
                <w:p w14:paraId="63F8BE2C" w14:textId="77777777" w:rsidR="00C0190C" w:rsidRPr="00A25D4D" w:rsidRDefault="00C0190C" w:rsidP="008F13CC">
                  <w:pPr>
                    <w:jc w:val="left"/>
                  </w:pPr>
                  <w:proofErr w:type="spellStart"/>
                  <w:r w:rsidRPr="00A25D4D">
                    <w:t>Measure</w:t>
                  </w:r>
                  <w:proofErr w:type="spellEnd"/>
                </w:p>
              </w:tc>
            </w:tr>
            <w:tr w:rsidR="00C0190C" w:rsidRPr="00A25D4D" w14:paraId="55A58ECB" w14:textId="77777777" w:rsidTr="00C0190C">
              <w:trPr>
                <w:tblHeader/>
                <w:tblCellSpacing w:w="0" w:type="dxa"/>
              </w:trPr>
              <w:tc>
                <w:tcPr>
                  <w:tcW w:w="360" w:type="dxa"/>
                  <w:hideMark/>
                </w:tcPr>
                <w:p w14:paraId="3D91F1E7" w14:textId="77777777" w:rsidR="00C0190C" w:rsidRPr="00A25D4D" w:rsidRDefault="00C0190C" w:rsidP="008F13CC">
                  <w:pPr>
                    <w:jc w:val="left"/>
                  </w:pPr>
                  <w:r w:rsidRPr="00A25D4D">
                    <w:t> </w:t>
                  </w:r>
                </w:p>
              </w:tc>
              <w:tc>
                <w:tcPr>
                  <w:tcW w:w="1500" w:type="dxa"/>
                  <w:hideMark/>
                </w:tcPr>
                <w:p w14:paraId="22FA1000" w14:textId="77777777" w:rsidR="00C0190C" w:rsidRPr="00A25D4D" w:rsidRDefault="00C0190C" w:rsidP="008F13CC">
                  <w:pPr>
                    <w:jc w:val="left"/>
                  </w:pPr>
                  <w:r w:rsidRPr="00A25D4D">
                    <w:t>Naam</w:t>
                  </w:r>
                </w:p>
              </w:tc>
              <w:tc>
                <w:tcPr>
                  <w:tcW w:w="0" w:type="auto"/>
                  <w:hideMark/>
                </w:tcPr>
                <w:p w14:paraId="6E4484BF" w14:textId="77777777" w:rsidR="00C0190C" w:rsidRPr="00A25D4D" w:rsidRDefault="00C0190C" w:rsidP="008F13CC">
                  <w:pPr>
                    <w:jc w:val="left"/>
                  </w:pPr>
                </w:p>
              </w:tc>
            </w:tr>
            <w:tr w:rsidR="00C0190C" w:rsidRPr="00A25D4D" w14:paraId="6C5A068F" w14:textId="77777777" w:rsidTr="00C0190C">
              <w:trPr>
                <w:tblHeader/>
                <w:tblCellSpacing w:w="0" w:type="dxa"/>
              </w:trPr>
              <w:tc>
                <w:tcPr>
                  <w:tcW w:w="360" w:type="dxa"/>
                  <w:hideMark/>
                </w:tcPr>
                <w:p w14:paraId="4B63E1E1" w14:textId="77777777" w:rsidR="00C0190C" w:rsidRPr="00A25D4D" w:rsidRDefault="00C0190C" w:rsidP="008F13CC">
                  <w:pPr>
                    <w:jc w:val="left"/>
                  </w:pPr>
                  <w:r w:rsidRPr="00A25D4D">
                    <w:t> </w:t>
                  </w:r>
                </w:p>
              </w:tc>
              <w:tc>
                <w:tcPr>
                  <w:tcW w:w="1500" w:type="dxa"/>
                  <w:hideMark/>
                </w:tcPr>
                <w:p w14:paraId="51DD504D" w14:textId="77777777" w:rsidR="00C0190C" w:rsidRPr="00A25D4D" w:rsidRDefault="00C0190C" w:rsidP="008F13CC">
                  <w:pPr>
                    <w:jc w:val="left"/>
                  </w:pPr>
                  <w:r w:rsidRPr="00A25D4D">
                    <w:t>Definitie:</w:t>
                  </w:r>
                </w:p>
              </w:tc>
              <w:tc>
                <w:tcPr>
                  <w:tcW w:w="0" w:type="auto"/>
                  <w:hideMark/>
                </w:tcPr>
                <w:p w14:paraId="325E7277" w14:textId="77777777" w:rsidR="00C0190C" w:rsidRPr="00A25D4D" w:rsidRDefault="00C0190C" w:rsidP="008F13CC">
                  <w:pPr>
                    <w:jc w:val="left"/>
                  </w:pPr>
                  <w:r w:rsidRPr="00A25D4D">
                    <w:t xml:space="preserve">De wanddikte van de buis in millimeters. </w:t>
                  </w:r>
                </w:p>
              </w:tc>
            </w:tr>
            <w:tr w:rsidR="00C0190C" w:rsidRPr="00A25D4D" w14:paraId="3A4FA224" w14:textId="77777777" w:rsidTr="00C0190C">
              <w:trPr>
                <w:tblHeader/>
                <w:tblCellSpacing w:w="0" w:type="dxa"/>
              </w:trPr>
              <w:tc>
                <w:tcPr>
                  <w:tcW w:w="360" w:type="dxa"/>
                  <w:hideMark/>
                </w:tcPr>
                <w:p w14:paraId="54BA9927" w14:textId="77777777" w:rsidR="00C0190C" w:rsidRPr="00A25D4D" w:rsidRDefault="00C0190C" w:rsidP="008F13CC">
                  <w:pPr>
                    <w:jc w:val="left"/>
                  </w:pPr>
                  <w:r w:rsidRPr="00A25D4D">
                    <w:t> </w:t>
                  </w:r>
                </w:p>
              </w:tc>
              <w:tc>
                <w:tcPr>
                  <w:tcW w:w="1500" w:type="dxa"/>
                  <w:hideMark/>
                </w:tcPr>
                <w:p w14:paraId="15925B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BD46BE" w14:textId="77777777" w:rsidR="00C0190C" w:rsidRPr="00A25D4D" w:rsidRDefault="00C0190C" w:rsidP="008F13CC">
                  <w:pPr>
                    <w:jc w:val="left"/>
                  </w:pPr>
                  <w:r w:rsidRPr="00A25D4D">
                    <w:t>1</w:t>
                  </w:r>
                </w:p>
              </w:tc>
            </w:tr>
            <w:tr w:rsidR="00C0190C" w:rsidRPr="00A25D4D" w14:paraId="7690C0D5" w14:textId="77777777" w:rsidTr="00C0190C">
              <w:trPr>
                <w:tblHeader/>
                <w:tblCellSpacing w:w="0" w:type="dxa"/>
              </w:trPr>
              <w:tc>
                <w:tcPr>
                  <w:tcW w:w="360" w:type="dxa"/>
                  <w:hideMark/>
                </w:tcPr>
                <w:p w14:paraId="1C0C24FC" w14:textId="77777777" w:rsidR="00C0190C" w:rsidRPr="00A25D4D" w:rsidRDefault="00C0190C" w:rsidP="008F13CC">
                  <w:pPr>
                    <w:jc w:val="left"/>
                  </w:pPr>
                  <w:r w:rsidRPr="00A25D4D">
                    <w:t> </w:t>
                  </w:r>
                </w:p>
              </w:tc>
              <w:tc>
                <w:tcPr>
                  <w:tcW w:w="1500" w:type="dxa"/>
                  <w:hideMark/>
                </w:tcPr>
                <w:p w14:paraId="18F38C39" w14:textId="77777777" w:rsidR="00C0190C" w:rsidRPr="00A25D4D" w:rsidRDefault="00C0190C" w:rsidP="008F13CC">
                  <w:pPr>
                    <w:jc w:val="left"/>
                  </w:pPr>
                  <w:r w:rsidRPr="00A25D4D">
                    <w:t>Herkomst:</w:t>
                  </w:r>
                </w:p>
              </w:tc>
              <w:tc>
                <w:tcPr>
                  <w:tcW w:w="0" w:type="auto"/>
                  <w:hideMark/>
                </w:tcPr>
                <w:p w14:paraId="525734C8" w14:textId="77777777" w:rsidR="00C0190C" w:rsidRPr="00A25D4D" w:rsidRDefault="00C0190C" w:rsidP="008F13CC">
                  <w:pPr>
                    <w:jc w:val="left"/>
                  </w:pPr>
                  <w:r w:rsidRPr="00A25D4D">
                    <w:t>RRGS</w:t>
                  </w:r>
                </w:p>
              </w:tc>
            </w:tr>
          </w:tbl>
          <w:p w14:paraId="2A42A5F7" w14:textId="77777777" w:rsidR="00C0190C" w:rsidRPr="00A25D4D" w:rsidRDefault="00C0190C" w:rsidP="008F13CC">
            <w:pPr>
              <w:jc w:val="left"/>
            </w:pPr>
          </w:p>
        </w:tc>
      </w:tr>
      <w:tr w:rsidR="00C0190C" w:rsidRPr="00A25D4D" w14:paraId="05985B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644010" w14:textId="77777777" w:rsidR="00C0190C" w:rsidRPr="00A25D4D" w:rsidRDefault="00C0190C" w:rsidP="008F13CC">
            <w:pPr>
              <w:jc w:val="left"/>
            </w:pPr>
            <w:r w:rsidRPr="00A25D4D">
              <w:rPr>
                <w:b/>
                <w:bCs/>
              </w:rPr>
              <w:t xml:space="preserve">Attribuut: </w:t>
            </w:r>
            <w:proofErr w:type="spellStart"/>
            <w:r w:rsidRPr="00A25D4D">
              <w:rPr>
                <w:b/>
                <w:bCs/>
              </w:rPr>
              <w:t>effectafstandDodelijk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9138E36" w14:textId="77777777" w:rsidTr="00C0190C">
              <w:trPr>
                <w:tblHeader/>
                <w:tblCellSpacing w:w="0" w:type="dxa"/>
              </w:trPr>
              <w:tc>
                <w:tcPr>
                  <w:tcW w:w="360" w:type="dxa"/>
                  <w:hideMark/>
                </w:tcPr>
                <w:p w14:paraId="2FFA7E4E" w14:textId="77777777" w:rsidR="00C0190C" w:rsidRPr="00A25D4D" w:rsidRDefault="00C0190C" w:rsidP="008F13CC">
                  <w:pPr>
                    <w:jc w:val="left"/>
                  </w:pPr>
                  <w:r w:rsidRPr="00A25D4D">
                    <w:t> </w:t>
                  </w:r>
                </w:p>
              </w:tc>
              <w:tc>
                <w:tcPr>
                  <w:tcW w:w="1500" w:type="dxa"/>
                  <w:hideMark/>
                </w:tcPr>
                <w:p w14:paraId="37CC3DAB" w14:textId="77777777" w:rsidR="00C0190C" w:rsidRPr="00A25D4D" w:rsidRDefault="00C0190C" w:rsidP="008F13CC">
                  <w:pPr>
                    <w:jc w:val="left"/>
                  </w:pPr>
                  <w:r w:rsidRPr="00A25D4D">
                    <w:t>Type:</w:t>
                  </w:r>
                </w:p>
              </w:tc>
              <w:tc>
                <w:tcPr>
                  <w:tcW w:w="0" w:type="auto"/>
                  <w:hideMark/>
                </w:tcPr>
                <w:p w14:paraId="31669FF7" w14:textId="77777777" w:rsidR="00C0190C" w:rsidRPr="00A25D4D" w:rsidRDefault="00C0190C" w:rsidP="008F13CC">
                  <w:pPr>
                    <w:jc w:val="left"/>
                  </w:pPr>
                  <w:proofErr w:type="spellStart"/>
                  <w:r w:rsidRPr="00A25D4D">
                    <w:t>Measure</w:t>
                  </w:r>
                  <w:proofErr w:type="spellEnd"/>
                </w:p>
              </w:tc>
            </w:tr>
            <w:tr w:rsidR="00C0190C" w:rsidRPr="00A25D4D" w14:paraId="6247067D" w14:textId="77777777" w:rsidTr="00C0190C">
              <w:trPr>
                <w:tblHeader/>
                <w:tblCellSpacing w:w="0" w:type="dxa"/>
              </w:trPr>
              <w:tc>
                <w:tcPr>
                  <w:tcW w:w="360" w:type="dxa"/>
                  <w:hideMark/>
                </w:tcPr>
                <w:p w14:paraId="0E439266" w14:textId="77777777" w:rsidR="00C0190C" w:rsidRPr="00A25D4D" w:rsidRDefault="00C0190C" w:rsidP="008F13CC">
                  <w:pPr>
                    <w:jc w:val="left"/>
                  </w:pPr>
                  <w:r w:rsidRPr="00A25D4D">
                    <w:t> </w:t>
                  </w:r>
                </w:p>
              </w:tc>
              <w:tc>
                <w:tcPr>
                  <w:tcW w:w="1500" w:type="dxa"/>
                  <w:hideMark/>
                </w:tcPr>
                <w:p w14:paraId="5154124B" w14:textId="77777777" w:rsidR="00C0190C" w:rsidRPr="00A25D4D" w:rsidRDefault="00C0190C" w:rsidP="008F13CC">
                  <w:pPr>
                    <w:jc w:val="left"/>
                  </w:pPr>
                  <w:r w:rsidRPr="00A25D4D">
                    <w:t>Naam</w:t>
                  </w:r>
                </w:p>
              </w:tc>
              <w:tc>
                <w:tcPr>
                  <w:tcW w:w="0" w:type="auto"/>
                  <w:hideMark/>
                </w:tcPr>
                <w:p w14:paraId="214EACC7" w14:textId="77777777" w:rsidR="00C0190C" w:rsidRPr="00A25D4D" w:rsidRDefault="00C0190C" w:rsidP="008F13CC">
                  <w:pPr>
                    <w:jc w:val="left"/>
                  </w:pPr>
                </w:p>
              </w:tc>
            </w:tr>
            <w:tr w:rsidR="00C0190C" w:rsidRPr="00A25D4D" w14:paraId="22B803C7" w14:textId="77777777" w:rsidTr="00C0190C">
              <w:trPr>
                <w:tblHeader/>
                <w:tblCellSpacing w:w="0" w:type="dxa"/>
              </w:trPr>
              <w:tc>
                <w:tcPr>
                  <w:tcW w:w="360" w:type="dxa"/>
                  <w:hideMark/>
                </w:tcPr>
                <w:p w14:paraId="59D0CC17" w14:textId="77777777" w:rsidR="00C0190C" w:rsidRPr="00A25D4D" w:rsidRDefault="00C0190C" w:rsidP="008F13CC">
                  <w:pPr>
                    <w:jc w:val="left"/>
                  </w:pPr>
                  <w:r w:rsidRPr="00A25D4D">
                    <w:t> </w:t>
                  </w:r>
                </w:p>
              </w:tc>
              <w:tc>
                <w:tcPr>
                  <w:tcW w:w="1500" w:type="dxa"/>
                  <w:hideMark/>
                </w:tcPr>
                <w:p w14:paraId="3A3270A9" w14:textId="77777777" w:rsidR="00C0190C" w:rsidRPr="00A25D4D" w:rsidRDefault="00C0190C" w:rsidP="008F13CC">
                  <w:pPr>
                    <w:jc w:val="left"/>
                  </w:pPr>
                  <w:r w:rsidRPr="00A25D4D">
                    <w:t>Definitie:</w:t>
                  </w:r>
                </w:p>
              </w:tc>
              <w:tc>
                <w:tcPr>
                  <w:tcW w:w="0" w:type="auto"/>
                  <w:hideMark/>
                </w:tcPr>
                <w:p w14:paraId="3C18E939" w14:textId="77777777" w:rsidR="00C0190C" w:rsidRPr="00A25D4D" w:rsidRDefault="00C0190C" w:rsidP="008F13CC">
                  <w:pPr>
                    <w:jc w:val="left"/>
                  </w:pPr>
                  <w:r w:rsidRPr="00A25D4D">
                    <w:t xml:space="preserve">Effectafstand dodelijk letsel (1% letaliteit) </w:t>
                  </w:r>
                </w:p>
              </w:tc>
            </w:tr>
            <w:tr w:rsidR="00C0190C" w:rsidRPr="00A25D4D" w14:paraId="1D8AA696" w14:textId="77777777" w:rsidTr="00C0190C">
              <w:trPr>
                <w:tblHeader/>
                <w:tblCellSpacing w:w="0" w:type="dxa"/>
              </w:trPr>
              <w:tc>
                <w:tcPr>
                  <w:tcW w:w="360" w:type="dxa"/>
                  <w:hideMark/>
                </w:tcPr>
                <w:p w14:paraId="0875BB7E" w14:textId="77777777" w:rsidR="00C0190C" w:rsidRPr="00A25D4D" w:rsidRDefault="00C0190C" w:rsidP="008F13CC">
                  <w:pPr>
                    <w:jc w:val="left"/>
                  </w:pPr>
                  <w:r w:rsidRPr="00A25D4D">
                    <w:t> </w:t>
                  </w:r>
                </w:p>
              </w:tc>
              <w:tc>
                <w:tcPr>
                  <w:tcW w:w="1500" w:type="dxa"/>
                  <w:hideMark/>
                </w:tcPr>
                <w:p w14:paraId="27A68E37" w14:textId="77777777" w:rsidR="00C0190C" w:rsidRPr="00A25D4D" w:rsidRDefault="00C0190C" w:rsidP="008F13CC">
                  <w:pPr>
                    <w:jc w:val="left"/>
                  </w:pPr>
                  <w:r w:rsidRPr="00A25D4D">
                    <w:t>Omschrijving:</w:t>
                  </w:r>
                </w:p>
              </w:tc>
              <w:tc>
                <w:tcPr>
                  <w:tcW w:w="0" w:type="auto"/>
                  <w:hideMark/>
                </w:tcPr>
                <w:p w14:paraId="3BAAABB9" w14:textId="77777777" w:rsidR="00C0190C" w:rsidRPr="00A25D4D" w:rsidRDefault="00C0190C" w:rsidP="008F13CC">
                  <w:pPr>
                    <w:jc w:val="left"/>
                  </w:pPr>
                  <w:r w:rsidRPr="00A25D4D">
                    <w:t xml:space="preserve">Zijnde de toetsingsafstand voor o.a. de inventarisatie van bebouwing voor de berekening van het groepsrisico alsook het omgaan met het restrisico. </w:t>
                  </w:r>
                </w:p>
              </w:tc>
            </w:tr>
            <w:tr w:rsidR="00C0190C" w:rsidRPr="00A25D4D" w14:paraId="7D91C709" w14:textId="77777777" w:rsidTr="00C0190C">
              <w:trPr>
                <w:tblHeader/>
                <w:tblCellSpacing w:w="0" w:type="dxa"/>
              </w:trPr>
              <w:tc>
                <w:tcPr>
                  <w:tcW w:w="360" w:type="dxa"/>
                  <w:hideMark/>
                </w:tcPr>
                <w:p w14:paraId="6B257BD1" w14:textId="77777777" w:rsidR="00C0190C" w:rsidRPr="00A25D4D" w:rsidRDefault="00C0190C" w:rsidP="008F13CC">
                  <w:pPr>
                    <w:jc w:val="left"/>
                  </w:pPr>
                  <w:r w:rsidRPr="00A25D4D">
                    <w:t> </w:t>
                  </w:r>
                </w:p>
              </w:tc>
              <w:tc>
                <w:tcPr>
                  <w:tcW w:w="1500" w:type="dxa"/>
                  <w:hideMark/>
                </w:tcPr>
                <w:p w14:paraId="180BEB0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C4426D0" w14:textId="77777777" w:rsidR="00C0190C" w:rsidRPr="00A25D4D" w:rsidRDefault="00C0190C" w:rsidP="008F13CC">
                  <w:pPr>
                    <w:jc w:val="left"/>
                  </w:pPr>
                  <w:r w:rsidRPr="00A25D4D">
                    <w:t>1</w:t>
                  </w:r>
                </w:p>
              </w:tc>
            </w:tr>
            <w:tr w:rsidR="00C0190C" w:rsidRPr="00A25D4D" w14:paraId="416BF0CB" w14:textId="77777777" w:rsidTr="00C0190C">
              <w:trPr>
                <w:tblHeader/>
                <w:tblCellSpacing w:w="0" w:type="dxa"/>
              </w:trPr>
              <w:tc>
                <w:tcPr>
                  <w:tcW w:w="360" w:type="dxa"/>
                  <w:hideMark/>
                </w:tcPr>
                <w:p w14:paraId="5C8D9D6D" w14:textId="77777777" w:rsidR="00C0190C" w:rsidRPr="00A25D4D" w:rsidRDefault="00C0190C" w:rsidP="008F13CC">
                  <w:pPr>
                    <w:jc w:val="left"/>
                  </w:pPr>
                  <w:r w:rsidRPr="00A25D4D">
                    <w:t> </w:t>
                  </w:r>
                </w:p>
              </w:tc>
              <w:tc>
                <w:tcPr>
                  <w:tcW w:w="1500" w:type="dxa"/>
                  <w:hideMark/>
                </w:tcPr>
                <w:p w14:paraId="3FDD53DC" w14:textId="77777777" w:rsidR="00C0190C" w:rsidRPr="00A25D4D" w:rsidRDefault="00C0190C" w:rsidP="008F13CC">
                  <w:pPr>
                    <w:jc w:val="left"/>
                  </w:pPr>
                  <w:r w:rsidRPr="00A25D4D">
                    <w:t>Herkomst:</w:t>
                  </w:r>
                </w:p>
              </w:tc>
              <w:tc>
                <w:tcPr>
                  <w:tcW w:w="0" w:type="auto"/>
                  <w:hideMark/>
                </w:tcPr>
                <w:p w14:paraId="28E70307" w14:textId="77777777" w:rsidR="00C0190C" w:rsidRPr="00A25D4D" w:rsidRDefault="00C0190C" w:rsidP="008F13CC">
                  <w:pPr>
                    <w:jc w:val="left"/>
                  </w:pPr>
                  <w:r w:rsidRPr="00A25D4D">
                    <w:t>RRGS</w:t>
                  </w:r>
                </w:p>
              </w:tc>
            </w:tr>
          </w:tbl>
          <w:p w14:paraId="65018000" w14:textId="77777777" w:rsidR="00C0190C" w:rsidRPr="00A25D4D" w:rsidRDefault="00C0190C" w:rsidP="008F13CC">
            <w:pPr>
              <w:jc w:val="left"/>
            </w:pPr>
          </w:p>
        </w:tc>
      </w:tr>
      <w:tr w:rsidR="00C0190C" w:rsidRPr="00A25D4D" w14:paraId="4A23094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EF1C73" w14:textId="77777777" w:rsidR="00C0190C" w:rsidRPr="00A25D4D" w:rsidRDefault="00C0190C" w:rsidP="008F13CC">
            <w:pPr>
              <w:jc w:val="left"/>
            </w:pPr>
            <w:r w:rsidRPr="00A25D4D">
              <w:rPr>
                <w:b/>
                <w:bCs/>
              </w:rPr>
              <w:t xml:space="preserve">Attribuut: </w:t>
            </w:r>
            <w:proofErr w:type="spellStart"/>
            <w:r w:rsidRPr="00A25D4D">
              <w:rPr>
                <w:b/>
                <w:bCs/>
              </w:rPr>
              <w:t>gewogenDekking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B3B95D" w14:textId="77777777" w:rsidTr="00C0190C">
              <w:trPr>
                <w:tblHeader/>
                <w:tblCellSpacing w:w="0" w:type="dxa"/>
              </w:trPr>
              <w:tc>
                <w:tcPr>
                  <w:tcW w:w="360" w:type="dxa"/>
                  <w:hideMark/>
                </w:tcPr>
                <w:p w14:paraId="302343B7" w14:textId="77777777" w:rsidR="00C0190C" w:rsidRPr="00A25D4D" w:rsidRDefault="00C0190C" w:rsidP="008F13CC">
                  <w:pPr>
                    <w:jc w:val="left"/>
                  </w:pPr>
                  <w:r w:rsidRPr="00A25D4D">
                    <w:t> </w:t>
                  </w:r>
                </w:p>
              </w:tc>
              <w:tc>
                <w:tcPr>
                  <w:tcW w:w="1500" w:type="dxa"/>
                  <w:hideMark/>
                </w:tcPr>
                <w:p w14:paraId="53E99873" w14:textId="77777777" w:rsidR="00C0190C" w:rsidRPr="00A25D4D" w:rsidRDefault="00C0190C" w:rsidP="008F13CC">
                  <w:pPr>
                    <w:jc w:val="left"/>
                  </w:pPr>
                  <w:r w:rsidRPr="00A25D4D">
                    <w:t>Type:</w:t>
                  </w:r>
                </w:p>
              </w:tc>
              <w:tc>
                <w:tcPr>
                  <w:tcW w:w="0" w:type="auto"/>
                  <w:hideMark/>
                </w:tcPr>
                <w:p w14:paraId="438A4CDE" w14:textId="77777777" w:rsidR="00C0190C" w:rsidRPr="00A25D4D" w:rsidRDefault="00C0190C" w:rsidP="008F13CC">
                  <w:pPr>
                    <w:jc w:val="left"/>
                  </w:pPr>
                  <w:proofErr w:type="spellStart"/>
                  <w:r w:rsidRPr="00A25D4D">
                    <w:t>Measure</w:t>
                  </w:r>
                  <w:proofErr w:type="spellEnd"/>
                </w:p>
              </w:tc>
            </w:tr>
            <w:tr w:rsidR="00C0190C" w:rsidRPr="00A25D4D" w14:paraId="00CB3B4B" w14:textId="77777777" w:rsidTr="00C0190C">
              <w:trPr>
                <w:tblHeader/>
                <w:tblCellSpacing w:w="0" w:type="dxa"/>
              </w:trPr>
              <w:tc>
                <w:tcPr>
                  <w:tcW w:w="360" w:type="dxa"/>
                  <w:hideMark/>
                </w:tcPr>
                <w:p w14:paraId="28DB0106" w14:textId="77777777" w:rsidR="00C0190C" w:rsidRPr="00A25D4D" w:rsidRDefault="00C0190C" w:rsidP="008F13CC">
                  <w:pPr>
                    <w:jc w:val="left"/>
                  </w:pPr>
                  <w:r w:rsidRPr="00A25D4D">
                    <w:t> </w:t>
                  </w:r>
                </w:p>
              </w:tc>
              <w:tc>
                <w:tcPr>
                  <w:tcW w:w="1500" w:type="dxa"/>
                  <w:hideMark/>
                </w:tcPr>
                <w:p w14:paraId="74C30DA8" w14:textId="77777777" w:rsidR="00C0190C" w:rsidRPr="00A25D4D" w:rsidRDefault="00C0190C" w:rsidP="008F13CC">
                  <w:pPr>
                    <w:jc w:val="left"/>
                  </w:pPr>
                  <w:r w:rsidRPr="00A25D4D">
                    <w:t>Naam</w:t>
                  </w:r>
                </w:p>
              </w:tc>
              <w:tc>
                <w:tcPr>
                  <w:tcW w:w="0" w:type="auto"/>
                  <w:hideMark/>
                </w:tcPr>
                <w:p w14:paraId="79EFD4FF" w14:textId="77777777" w:rsidR="00C0190C" w:rsidRPr="00A25D4D" w:rsidRDefault="00C0190C" w:rsidP="008F13CC">
                  <w:pPr>
                    <w:jc w:val="left"/>
                  </w:pPr>
                </w:p>
              </w:tc>
            </w:tr>
            <w:tr w:rsidR="00C0190C" w:rsidRPr="00A25D4D" w14:paraId="261671CB" w14:textId="77777777" w:rsidTr="00C0190C">
              <w:trPr>
                <w:tblHeader/>
                <w:tblCellSpacing w:w="0" w:type="dxa"/>
              </w:trPr>
              <w:tc>
                <w:tcPr>
                  <w:tcW w:w="360" w:type="dxa"/>
                  <w:hideMark/>
                </w:tcPr>
                <w:p w14:paraId="0FAE5B14" w14:textId="77777777" w:rsidR="00C0190C" w:rsidRPr="00A25D4D" w:rsidRDefault="00C0190C" w:rsidP="008F13CC">
                  <w:pPr>
                    <w:jc w:val="left"/>
                  </w:pPr>
                  <w:r w:rsidRPr="00A25D4D">
                    <w:t> </w:t>
                  </w:r>
                </w:p>
              </w:tc>
              <w:tc>
                <w:tcPr>
                  <w:tcW w:w="1500" w:type="dxa"/>
                  <w:hideMark/>
                </w:tcPr>
                <w:p w14:paraId="2EE8D5E6" w14:textId="77777777" w:rsidR="00C0190C" w:rsidRPr="00A25D4D" w:rsidRDefault="00C0190C" w:rsidP="008F13CC">
                  <w:pPr>
                    <w:jc w:val="left"/>
                  </w:pPr>
                  <w:r w:rsidRPr="00A25D4D">
                    <w:t>Definitie:</w:t>
                  </w:r>
                </w:p>
              </w:tc>
              <w:tc>
                <w:tcPr>
                  <w:tcW w:w="0" w:type="auto"/>
                  <w:hideMark/>
                </w:tcPr>
                <w:p w14:paraId="3562B069" w14:textId="77777777" w:rsidR="00C0190C" w:rsidRPr="00A25D4D" w:rsidRDefault="00C0190C" w:rsidP="008F13CC">
                  <w:pPr>
                    <w:jc w:val="left"/>
                  </w:pPr>
                  <w:r w:rsidRPr="00A25D4D">
                    <w:t xml:space="preserve">Gemiddelde diepteligging bovenkant buis in cm </w:t>
                  </w:r>
                  <w:proofErr w:type="spellStart"/>
                  <w:r w:rsidRPr="00A25D4D">
                    <w:t>tov</w:t>
                  </w:r>
                  <w:proofErr w:type="spellEnd"/>
                  <w:r w:rsidRPr="00A25D4D">
                    <w:t xml:space="preserve"> het maaiveld </w:t>
                  </w:r>
                </w:p>
              </w:tc>
            </w:tr>
            <w:tr w:rsidR="00C0190C" w:rsidRPr="00A25D4D" w14:paraId="6A273362" w14:textId="77777777" w:rsidTr="00C0190C">
              <w:trPr>
                <w:tblHeader/>
                <w:tblCellSpacing w:w="0" w:type="dxa"/>
              </w:trPr>
              <w:tc>
                <w:tcPr>
                  <w:tcW w:w="360" w:type="dxa"/>
                  <w:hideMark/>
                </w:tcPr>
                <w:p w14:paraId="46183909" w14:textId="77777777" w:rsidR="00C0190C" w:rsidRPr="00A25D4D" w:rsidRDefault="00C0190C" w:rsidP="008F13CC">
                  <w:pPr>
                    <w:jc w:val="left"/>
                  </w:pPr>
                  <w:r w:rsidRPr="00A25D4D">
                    <w:t> </w:t>
                  </w:r>
                </w:p>
              </w:tc>
              <w:tc>
                <w:tcPr>
                  <w:tcW w:w="1500" w:type="dxa"/>
                  <w:hideMark/>
                </w:tcPr>
                <w:p w14:paraId="2A50E244" w14:textId="77777777" w:rsidR="00C0190C" w:rsidRPr="00A25D4D" w:rsidRDefault="00C0190C" w:rsidP="008F13CC">
                  <w:pPr>
                    <w:jc w:val="left"/>
                  </w:pPr>
                  <w:r w:rsidRPr="00A25D4D">
                    <w:t>Omschrijving:</w:t>
                  </w:r>
                </w:p>
              </w:tc>
              <w:tc>
                <w:tcPr>
                  <w:tcW w:w="0" w:type="auto"/>
                  <w:hideMark/>
                </w:tcPr>
                <w:p w14:paraId="7C0515EE" w14:textId="77777777" w:rsidR="00C0190C" w:rsidRPr="00A25D4D" w:rsidRDefault="00C0190C" w:rsidP="008F13CC">
                  <w:pPr>
                    <w:jc w:val="left"/>
                  </w:pPr>
                  <w:r w:rsidRPr="00A25D4D">
                    <w:t xml:space="preserve">Advieswaarde: minimale dekking per elke 100 meter en/of elke 10-20 cm overgang. Bij bochten en grote dekking veranderingen praktisch aanpassen </w:t>
                  </w:r>
                </w:p>
              </w:tc>
            </w:tr>
            <w:tr w:rsidR="00C0190C" w:rsidRPr="00A25D4D" w14:paraId="73DBF6E0" w14:textId="77777777" w:rsidTr="00C0190C">
              <w:trPr>
                <w:tblHeader/>
                <w:tblCellSpacing w:w="0" w:type="dxa"/>
              </w:trPr>
              <w:tc>
                <w:tcPr>
                  <w:tcW w:w="360" w:type="dxa"/>
                  <w:hideMark/>
                </w:tcPr>
                <w:p w14:paraId="7CEB3467" w14:textId="77777777" w:rsidR="00C0190C" w:rsidRPr="00A25D4D" w:rsidRDefault="00C0190C" w:rsidP="008F13CC">
                  <w:pPr>
                    <w:jc w:val="left"/>
                  </w:pPr>
                  <w:r w:rsidRPr="00A25D4D">
                    <w:t> </w:t>
                  </w:r>
                </w:p>
              </w:tc>
              <w:tc>
                <w:tcPr>
                  <w:tcW w:w="1500" w:type="dxa"/>
                  <w:hideMark/>
                </w:tcPr>
                <w:p w14:paraId="664652A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2DD6E44" w14:textId="77777777" w:rsidR="00C0190C" w:rsidRPr="00A25D4D" w:rsidRDefault="00C0190C" w:rsidP="008F13CC">
                  <w:pPr>
                    <w:jc w:val="left"/>
                  </w:pPr>
                  <w:r w:rsidRPr="00A25D4D">
                    <w:t>1</w:t>
                  </w:r>
                </w:p>
              </w:tc>
            </w:tr>
            <w:tr w:rsidR="00C0190C" w:rsidRPr="00A25D4D" w14:paraId="31429078" w14:textId="77777777" w:rsidTr="00C0190C">
              <w:trPr>
                <w:tblHeader/>
                <w:tblCellSpacing w:w="0" w:type="dxa"/>
              </w:trPr>
              <w:tc>
                <w:tcPr>
                  <w:tcW w:w="360" w:type="dxa"/>
                  <w:hideMark/>
                </w:tcPr>
                <w:p w14:paraId="589AD6DA" w14:textId="77777777" w:rsidR="00C0190C" w:rsidRPr="00A25D4D" w:rsidRDefault="00C0190C" w:rsidP="008F13CC">
                  <w:pPr>
                    <w:jc w:val="left"/>
                  </w:pPr>
                  <w:r w:rsidRPr="00A25D4D">
                    <w:t> </w:t>
                  </w:r>
                </w:p>
              </w:tc>
              <w:tc>
                <w:tcPr>
                  <w:tcW w:w="1500" w:type="dxa"/>
                  <w:hideMark/>
                </w:tcPr>
                <w:p w14:paraId="47313D31" w14:textId="77777777" w:rsidR="00C0190C" w:rsidRPr="00A25D4D" w:rsidRDefault="00C0190C" w:rsidP="008F13CC">
                  <w:pPr>
                    <w:jc w:val="left"/>
                  </w:pPr>
                  <w:r w:rsidRPr="00A25D4D">
                    <w:t>Herkomst:</w:t>
                  </w:r>
                </w:p>
              </w:tc>
              <w:tc>
                <w:tcPr>
                  <w:tcW w:w="0" w:type="auto"/>
                  <w:hideMark/>
                </w:tcPr>
                <w:p w14:paraId="47054C07" w14:textId="77777777" w:rsidR="00C0190C" w:rsidRPr="00A25D4D" w:rsidRDefault="00C0190C" w:rsidP="008F13CC">
                  <w:pPr>
                    <w:jc w:val="left"/>
                  </w:pPr>
                  <w:r w:rsidRPr="00A25D4D">
                    <w:t>RRGS</w:t>
                  </w:r>
                </w:p>
              </w:tc>
            </w:tr>
          </w:tbl>
          <w:p w14:paraId="61AD22F5" w14:textId="77777777" w:rsidR="00C0190C" w:rsidRPr="00A25D4D" w:rsidRDefault="00C0190C" w:rsidP="008F13CC">
            <w:pPr>
              <w:jc w:val="left"/>
            </w:pPr>
          </w:p>
        </w:tc>
      </w:tr>
      <w:tr w:rsidR="00C0190C" w:rsidRPr="00A25D4D" w14:paraId="04459D7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273DA3" w14:textId="77777777" w:rsidR="00C0190C" w:rsidRPr="00A25D4D" w:rsidRDefault="00C0190C" w:rsidP="008F13CC">
            <w:pPr>
              <w:jc w:val="left"/>
            </w:pPr>
            <w:r w:rsidRPr="00A25D4D">
              <w:rPr>
                <w:b/>
                <w:bCs/>
              </w:rPr>
              <w:t>Relatie: transportroute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241B10" w14:textId="77777777" w:rsidTr="00C0190C">
              <w:trPr>
                <w:tblHeader/>
                <w:tblCellSpacing w:w="0" w:type="dxa"/>
              </w:trPr>
              <w:tc>
                <w:tcPr>
                  <w:tcW w:w="360" w:type="dxa"/>
                  <w:hideMark/>
                </w:tcPr>
                <w:p w14:paraId="25745814" w14:textId="77777777" w:rsidR="00C0190C" w:rsidRPr="00A25D4D" w:rsidRDefault="00C0190C" w:rsidP="008F13CC">
                  <w:pPr>
                    <w:jc w:val="left"/>
                  </w:pPr>
                  <w:r w:rsidRPr="00A25D4D">
                    <w:t> </w:t>
                  </w:r>
                </w:p>
              </w:tc>
              <w:tc>
                <w:tcPr>
                  <w:tcW w:w="1500" w:type="dxa"/>
                  <w:hideMark/>
                </w:tcPr>
                <w:p w14:paraId="7B63C424" w14:textId="77777777" w:rsidR="00C0190C" w:rsidRPr="00A25D4D" w:rsidRDefault="00C0190C" w:rsidP="008F13CC">
                  <w:pPr>
                    <w:jc w:val="left"/>
                  </w:pPr>
                  <w:r w:rsidRPr="00A25D4D">
                    <w:t>Type:</w:t>
                  </w:r>
                </w:p>
              </w:tc>
              <w:tc>
                <w:tcPr>
                  <w:tcW w:w="0" w:type="auto"/>
                  <w:hideMark/>
                </w:tcPr>
                <w:p w14:paraId="3D6880DB" w14:textId="77777777" w:rsidR="00C0190C" w:rsidRPr="00A25D4D" w:rsidRDefault="00C0190C" w:rsidP="008F13CC">
                  <w:pPr>
                    <w:jc w:val="left"/>
                  </w:pPr>
                  <w:r w:rsidRPr="00A25D4D">
                    <w:t>Transportroute</w:t>
                  </w:r>
                </w:p>
              </w:tc>
            </w:tr>
            <w:tr w:rsidR="00C0190C" w:rsidRPr="00A25D4D" w14:paraId="531A6088" w14:textId="77777777" w:rsidTr="00C0190C">
              <w:trPr>
                <w:tblHeader/>
                <w:tblCellSpacing w:w="0" w:type="dxa"/>
              </w:trPr>
              <w:tc>
                <w:tcPr>
                  <w:tcW w:w="360" w:type="dxa"/>
                  <w:hideMark/>
                </w:tcPr>
                <w:p w14:paraId="1D2F15EC" w14:textId="77777777" w:rsidR="00C0190C" w:rsidRPr="00A25D4D" w:rsidRDefault="00C0190C" w:rsidP="008F13CC">
                  <w:pPr>
                    <w:jc w:val="left"/>
                  </w:pPr>
                  <w:r w:rsidRPr="00A25D4D">
                    <w:t> </w:t>
                  </w:r>
                </w:p>
              </w:tc>
              <w:tc>
                <w:tcPr>
                  <w:tcW w:w="1500" w:type="dxa"/>
                  <w:hideMark/>
                </w:tcPr>
                <w:p w14:paraId="3268C1CC" w14:textId="77777777" w:rsidR="00C0190C" w:rsidRPr="00A25D4D" w:rsidRDefault="00C0190C" w:rsidP="008F13CC">
                  <w:pPr>
                    <w:jc w:val="left"/>
                  </w:pPr>
                  <w:r w:rsidRPr="00A25D4D">
                    <w:t>Naam</w:t>
                  </w:r>
                </w:p>
              </w:tc>
              <w:tc>
                <w:tcPr>
                  <w:tcW w:w="0" w:type="auto"/>
                  <w:hideMark/>
                </w:tcPr>
                <w:p w14:paraId="77DF7863" w14:textId="77777777" w:rsidR="00C0190C" w:rsidRPr="00A25D4D" w:rsidRDefault="00C0190C" w:rsidP="008F13CC">
                  <w:pPr>
                    <w:jc w:val="left"/>
                  </w:pPr>
                </w:p>
              </w:tc>
            </w:tr>
            <w:tr w:rsidR="00C0190C" w:rsidRPr="00A25D4D" w14:paraId="4B0EBFD9" w14:textId="77777777" w:rsidTr="00C0190C">
              <w:trPr>
                <w:tblHeader/>
                <w:tblCellSpacing w:w="0" w:type="dxa"/>
              </w:trPr>
              <w:tc>
                <w:tcPr>
                  <w:tcW w:w="360" w:type="dxa"/>
                  <w:hideMark/>
                </w:tcPr>
                <w:p w14:paraId="35F610E8" w14:textId="77777777" w:rsidR="00C0190C" w:rsidRPr="00A25D4D" w:rsidRDefault="00C0190C" w:rsidP="008F13CC">
                  <w:pPr>
                    <w:jc w:val="left"/>
                  </w:pPr>
                  <w:r w:rsidRPr="00A25D4D">
                    <w:t> </w:t>
                  </w:r>
                </w:p>
              </w:tc>
              <w:tc>
                <w:tcPr>
                  <w:tcW w:w="1500" w:type="dxa"/>
                  <w:hideMark/>
                </w:tcPr>
                <w:p w14:paraId="3BF36368" w14:textId="77777777" w:rsidR="00C0190C" w:rsidRPr="00A25D4D" w:rsidRDefault="00C0190C" w:rsidP="008F13CC">
                  <w:pPr>
                    <w:jc w:val="left"/>
                  </w:pPr>
                  <w:r w:rsidRPr="00A25D4D">
                    <w:t>Definitie:</w:t>
                  </w:r>
                </w:p>
              </w:tc>
              <w:tc>
                <w:tcPr>
                  <w:tcW w:w="0" w:type="auto"/>
                  <w:hideMark/>
                </w:tcPr>
                <w:p w14:paraId="03395F6E" w14:textId="77777777" w:rsidR="00C0190C" w:rsidRPr="00A25D4D" w:rsidRDefault="00C0190C" w:rsidP="008F13CC">
                  <w:pPr>
                    <w:jc w:val="left"/>
                  </w:pPr>
                  <w:r w:rsidRPr="00A25D4D">
                    <w:t xml:space="preserve">(Hoofd)transportroute waar dit een van onderdeel is. </w:t>
                  </w:r>
                </w:p>
              </w:tc>
            </w:tr>
            <w:tr w:rsidR="00C0190C" w:rsidRPr="00A25D4D" w14:paraId="38069F9F" w14:textId="77777777" w:rsidTr="00C0190C">
              <w:trPr>
                <w:tblHeader/>
                <w:tblCellSpacing w:w="0" w:type="dxa"/>
              </w:trPr>
              <w:tc>
                <w:tcPr>
                  <w:tcW w:w="360" w:type="dxa"/>
                  <w:hideMark/>
                </w:tcPr>
                <w:p w14:paraId="0FE2CD37" w14:textId="77777777" w:rsidR="00C0190C" w:rsidRPr="00A25D4D" w:rsidRDefault="00C0190C" w:rsidP="008F13CC">
                  <w:pPr>
                    <w:jc w:val="left"/>
                  </w:pPr>
                  <w:r w:rsidRPr="00A25D4D">
                    <w:t> </w:t>
                  </w:r>
                </w:p>
              </w:tc>
              <w:tc>
                <w:tcPr>
                  <w:tcW w:w="1500" w:type="dxa"/>
                  <w:hideMark/>
                </w:tcPr>
                <w:p w14:paraId="0AE7783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CFCC461" w14:textId="77777777" w:rsidR="00C0190C" w:rsidRPr="00A25D4D" w:rsidRDefault="00C0190C" w:rsidP="008F13CC">
                  <w:pPr>
                    <w:jc w:val="left"/>
                  </w:pPr>
                  <w:r w:rsidRPr="00A25D4D">
                    <w:t>1</w:t>
                  </w:r>
                </w:p>
              </w:tc>
            </w:tr>
            <w:tr w:rsidR="00C0190C" w:rsidRPr="00A25D4D" w14:paraId="47EAEA4B" w14:textId="77777777" w:rsidTr="00C0190C">
              <w:trPr>
                <w:tblHeader/>
                <w:tblCellSpacing w:w="0" w:type="dxa"/>
              </w:trPr>
              <w:tc>
                <w:tcPr>
                  <w:tcW w:w="360" w:type="dxa"/>
                  <w:hideMark/>
                </w:tcPr>
                <w:p w14:paraId="71265D44" w14:textId="77777777" w:rsidR="00C0190C" w:rsidRPr="00A25D4D" w:rsidRDefault="00C0190C" w:rsidP="008F13CC">
                  <w:pPr>
                    <w:jc w:val="left"/>
                  </w:pPr>
                  <w:r w:rsidRPr="00A25D4D">
                    <w:t> </w:t>
                  </w:r>
                </w:p>
              </w:tc>
              <w:tc>
                <w:tcPr>
                  <w:tcW w:w="1500" w:type="dxa"/>
                  <w:hideMark/>
                </w:tcPr>
                <w:p w14:paraId="67D4F6FB" w14:textId="77777777" w:rsidR="00C0190C" w:rsidRPr="00A25D4D" w:rsidRDefault="00C0190C" w:rsidP="008F13CC">
                  <w:pPr>
                    <w:jc w:val="left"/>
                  </w:pPr>
                  <w:r w:rsidRPr="00A25D4D">
                    <w:t>Herkomst:</w:t>
                  </w:r>
                </w:p>
              </w:tc>
              <w:tc>
                <w:tcPr>
                  <w:tcW w:w="0" w:type="auto"/>
                  <w:hideMark/>
                </w:tcPr>
                <w:p w14:paraId="7013EFFF" w14:textId="77777777" w:rsidR="00C0190C" w:rsidRPr="00A25D4D" w:rsidRDefault="00C0190C" w:rsidP="008F13CC">
                  <w:pPr>
                    <w:jc w:val="left"/>
                  </w:pPr>
                  <w:r w:rsidRPr="00A25D4D">
                    <w:t>RRGS</w:t>
                  </w:r>
                </w:p>
              </w:tc>
            </w:tr>
          </w:tbl>
          <w:p w14:paraId="1A2B2560" w14:textId="77777777" w:rsidR="00C0190C" w:rsidRPr="00A25D4D" w:rsidRDefault="00C0190C" w:rsidP="008F13CC">
            <w:pPr>
              <w:jc w:val="left"/>
            </w:pPr>
          </w:p>
        </w:tc>
      </w:tr>
    </w:tbl>
    <w:p w14:paraId="7DB65336" w14:textId="77777777" w:rsidR="00C0190C" w:rsidRPr="00A25D4D" w:rsidRDefault="00C0190C" w:rsidP="008F13CC">
      <w:pPr>
        <w:pStyle w:val="Kop5"/>
        <w:jc w:val="left"/>
        <w:rPr>
          <w:sz w:val="16"/>
          <w:szCs w:val="16"/>
        </w:rPr>
      </w:pPr>
      <w:proofErr w:type="spellStart"/>
      <w:r w:rsidRPr="00A25D4D">
        <w:rPr>
          <w:sz w:val="16"/>
          <w:szCs w:val="16"/>
        </w:rPr>
        <w:t>TransportrouteRisico</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170"/>
      </w:tblGrid>
      <w:tr w:rsidR="00C0190C" w:rsidRPr="00A25D4D" w14:paraId="51659C2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6A34A48" w14:textId="77777777" w:rsidR="00C0190C" w:rsidRPr="00A25D4D" w:rsidRDefault="00C0190C" w:rsidP="008F13CC">
            <w:pPr>
              <w:jc w:val="left"/>
            </w:pPr>
            <w:proofErr w:type="spellStart"/>
            <w:r w:rsidRPr="00A25D4D">
              <w:rPr>
                <w:b/>
                <w:bCs/>
              </w:rPr>
              <w:t>TransportrouteRisico</w:t>
            </w:r>
            <w:proofErr w:type="spellEnd"/>
          </w:p>
        </w:tc>
      </w:tr>
      <w:tr w:rsidR="00C0190C" w:rsidRPr="00A25D4D" w14:paraId="6A9AE7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C0190C" w:rsidRPr="00A25D4D" w14:paraId="3E79521B" w14:textId="77777777" w:rsidTr="00C0190C">
              <w:trPr>
                <w:tblHeader/>
                <w:tblCellSpacing w:w="0" w:type="dxa"/>
              </w:trPr>
              <w:tc>
                <w:tcPr>
                  <w:tcW w:w="360" w:type="dxa"/>
                  <w:hideMark/>
                </w:tcPr>
                <w:p w14:paraId="42253307" w14:textId="77777777" w:rsidR="00C0190C" w:rsidRPr="00A25D4D" w:rsidRDefault="00C0190C" w:rsidP="008F13CC">
                  <w:pPr>
                    <w:jc w:val="left"/>
                  </w:pPr>
                  <w:r w:rsidRPr="00A25D4D">
                    <w:t> </w:t>
                  </w:r>
                </w:p>
              </w:tc>
              <w:tc>
                <w:tcPr>
                  <w:tcW w:w="1500" w:type="dxa"/>
                  <w:hideMark/>
                </w:tcPr>
                <w:p w14:paraId="282374BA" w14:textId="77777777" w:rsidR="00C0190C" w:rsidRPr="00A25D4D" w:rsidRDefault="00C0190C" w:rsidP="008F13CC">
                  <w:pPr>
                    <w:jc w:val="left"/>
                  </w:pPr>
                  <w:r w:rsidRPr="00A25D4D">
                    <w:t>Naam</w:t>
                  </w:r>
                </w:p>
              </w:tc>
              <w:tc>
                <w:tcPr>
                  <w:tcW w:w="0" w:type="auto"/>
                  <w:hideMark/>
                </w:tcPr>
                <w:p w14:paraId="7341CD99" w14:textId="77777777" w:rsidR="00C0190C" w:rsidRPr="00A25D4D" w:rsidRDefault="00C0190C" w:rsidP="008F13CC">
                  <w:pPr>
                    <w:jc w:val="left"/>
                  </w:pPr>
                </w:p>
              </w:tc>
            </w:tr>
            <w:tr w:rsidR="00C0190C" w:rsidRPr="00A25D4D" w14:paraId="6D503627" w14:textId="77777777" w:rsidTr="00C0190C">
              <w:trPr>
                <w:tblHeader/>
                <w:tblCellSpacing w:w="0" w:type="dxa"/>
              </w:trPr>
              <w:tc>
                <w:tcPr>
                  <w:tcW w:w="360" w:type="dxa"/>
                  <w:hideMark/>
                </w:tcPr>
                <w:p w14:paraId="4F4FA276" w14:textId="77777777" w:rsidR="00C0190C" w:rsidRPr="00A25D4D" w:rsidRDefault="00C0190C" w:rsidP="008F13CC">
                  <w:pPr>
                    <w:jc w:val="left"/>
                  </w:pPr>
                  <w:r w:rsidRPr="00A25D4D">
                    <w:t> </w:t>
                  </w:r>
                </w:p>
              </w:tc>
              <w:tc>
                <w:tcPr>
                  <w:tcW w:w="1500" w:type="dxa"/>
                  <w:hideMark/>
                </w:tcPr>
                <w:p w14:paraId="3D185BBD" w14:textId="77777777" w:rsidR="00C0190C" w:rsidRPr="00A25D4D" w:rsidRDefault="00C0190C" w:rsidP="008F13CC">
                  <w:pPr>
                    <w:jc w:val="left"/>
                  </w:pPr>
                  <w:r w:rsidRPr="00A25D4D">
                    <w:t>Definitie:</w:t>
                  </w:r>
                </w:p>
              </w:tc>
              <w:tc>
                <w:tcPr>
                  <w:tcW w:w="0" w:type="auto"/>
                  <w:hideMark/>
                </w:tcPr>
                <w:p w14:paraId="6A843773" w14:textId="77777777" w:rsidR="00C0190C" w:rsidRPr="00A25D4D" w:rsidRDefault="00C0190C" w:rsidP="008F13CC">
                  <w:pPr>
                    <w:jc w:val="left"/>
                  </w:pPr>
                  <w:r w:rsidRPr="00A25D4D">
                    <w:t xml:space="preserve">Risicocontour behorend bij de hoofdtransportroute. </w:t>
                  </w:r>
                </w:p>
              </w:tc>
            </w:tr>
            <w:tr w:rsidR="00C0190C" w:rsidRPr="00A25D4D" w14:paraId="2F2D5773" w14:textId="77777777" w:rsidTr="00C0190C">
              <w:trPr>
                <w:tblHeader/>
                <w:tblCellSpacing w:w="0" w:type="dxa"/>
              </w:trPr>
              <w:tc>
                <w:tcPr>
                  <w:tcW w:w="360" w:type="dxa"/>
                  <w:hideMark/>
                </w:tcPr>
                <w:p w14:paraId="393A6E47" w14:textId="77777777" w:rsidR="00C0190C" w:rsidRPr="00A25D4D" w:rsidRDefault="00C0190C" w:rsidP="008F13CC">
                  <w:pPr>
                    <w:jc w:val="left"/>
                  </w:pPr>
                  <w:r w:rsidRPr="00A25D4D">
                    <w:t> </w:t>
                  </w:r>
                </w:p>
              </w:tc>
              <w:tc>
                <w:tcPr>
                  <w:tcW w:w="1500" w:type="dxa"/>
                  <w:hideMark/>
                </w:tcPr>
                <w:p w14:paraId="11A57A3B" w14:textId="77777777" w:rsidR="00C0190C" w:rsidRPr="00A25D4D" w:rsidRDefault="00C0190C" w:rsidP="008F13CC">
                  <w:pPr>
                    <w:jc w:val="left"/>
                  </w:pPr>
                  <w:r w:rsidRPr="00A25D4D">
                    <w:t>Herkomst:</w:t>
                  </w:r>
                </w:p>
              </w:tc>
              <w:tc>
                <w:tcPr>
                  <w:tcW w:w="0" w:type="auto"/>
                  <w:hideMark/>
                </w:tcPr>
                <w:p w14:paraId="144ED425" w14:textId="77777777" w:rsidR="00C0190C" w:rsidRPr="00A25D4D" w:rsidRDefault="00C0190C" w:rsidP="008F13CC">
                  <w:pPr>
                    <w:jc w:val="left"/>
                  </w:pPr>
                  <w:r w:rsidRPr="00A25D4D">
                    <w:t>RRGS</w:t>
                  </w:r>
                </w:p>
              </w:tc>
            </w:tr>
            <w:tr w:rsidR="00C0190C" w:rsidRPr="00A25D4D" w14:paraId="4D3DE087" w14:textId="77777777" w:rsidTr="00C0190C">
              <w:trPr>
                <w:tblHeader/>
                <w:tblCellSpacing w:w="0" w:type="dxa"/>
              </w:trPr>
              <w:tc>
                <w:tcPr>
                  <w:tcW w:w="360" w:type="dxa"/>
                  <w:hideMark/>
                </w:tcPr>
                <w:p w14:paraId="79809F9B" w14:textId="77777777" w:rsidR="00C0190C" w:rsidRPr="00A25D4D" w:rsidRDefault="00C0190C" w:rsidP="008F13CC">
                  <w:pPr>
                    <w:jc w:val="left"/>
                  </w:pPr>
                  <w:r w:rsidRPr="00A25D4D">
                    <w:t> </w:t>
                  </w:r>
                </w:p>
              </w:tc>
              <w:tc>
                <w:tcPr>
                  <w:tcW w:w="1500" w:type="dxa"/>
                  <w:hideMark/>
                </w:tcPr>
                <w:p w14:paraId="5677EC6D" w14:textId="77777777" w:rsidR="00C0190C" w:rsidRPr="00A25D4D" w:rsidRDefault="00C0190C" w:rsidP="008F13CC">
                  <w:pPr>
                    <w:jc w:val="left"/>
                  </w:pPr>
                  <w:r w:rsidRPr="00A25D4D">
                    <w:t>Subtype van:</w:t>
                  </w:r>
                </w:p>
              </w:tc>
              <w:tc>
                <w:tcPr>
                  <w:tcW w:w="0" w:type="auto"/>
                  <w:hideMark/>
                </w:tcPr>
                <w:p w14:paraId="51B5F9D2" w14:textId="77777777" w:rsidR="00C0190C" w:rsidRPr="00A25D4D" w:rsidRDefault="00C0190C" w:rsidP="008F13CC">
                  <w:pPr>
                    <w:jc w:val="left"/>
                  </w:pPr>
                  <w:proofErr w:type="spellStart"/>
                  <w:r w:rsidRPr="00A25D4D">
                    <w:t>IMKLBasis</w:t>
                  </w:r>
                  <w:proofErr w:type="spellEnd"/>
                </w:p>
              </w:tc>
            </w:tr>
            <w:tr w:rsidR="00C0190C" w:rsidRPr="00A25D4D" w14:paraId="5E7F59BA" w14:textId="77777777" w:rsidTr="00C0190C">
              <w:trPr>
                <w:tblHeader/>
                <w:tblCellSpacing w:w="0" w:type="dxa"/>
              </w:trPr>
              <w:tc>
                <w:tcPr>
                  <w:tcW w:w="360" w:type="dxa"/>
                  <w:hideMark/>
                </w:tcPr>
                <w:p w14:paraId="59DB82D1" w14:textId="77777777" w:rsidR="00C0190C" w:rsidRPr="00A25D4D" w:rsidRDefault="00C0190C" w:rsidP="008F13CC">
                  <w:pPr>
                    <w:jc w:val="left"/>
                  </w:pPr>
                  <w:r w:rsidRPr="00A25D4D">
                    <w:t> </w:t>
                  </w:r>
                </w:p>
              </w:tc>
              <w:tc>
                <w:tcPr>
                  <w:tcW w:w="1500" w:type="dxa"/>
                  <w:hideMark/>
                </w:tcPr>
                <w:p w14:paraId="55367BB8" w14:textId="77777777" w:rsidR="00C0190C" w:rsidRPr="00A25D4D" w:rsidRDefault="00C0190C" w:rsidP="008F13CC">
                  <w:pPr>
                    <w:jc w:val="left"/>
                  </w:pPr>
                  <w:r w:rsidRPr="00A25D4D">
                    <w:t>Omschrijving:</w:t>
                  </w:r>
                </w:p>
              </w:tc>
              <w:tc>
                <w:tcPr>
                  <w:tcW w:w="0" w:type="auto"/>
                  <w:hideMark/>
                </w:tcPr>
                <w:p w14:paraId="26351BFC" w14:textId="77777777" w:rsidR="00C0190C" w:rsidRPr="00A25D4D" w:rsidRDefault="00C0190C" w:rsidP="008F13CC">
                  <w:pPr>
                    <w:jc w:val="left"/>
                  </w:pPr>
                  <w:r w:rsidRPr="00A25D4D">
                    <w:t xml:space="preserve">De risicocontour is een optioneel element bij een transportroute. </w:t>
                  </w:r>
                </w:p>
              </w:tc>
            </w:tr>
            <w:tr w:rsidR="00C0190C" w:rsidRPr="00A25D4D" w14:paraId="1E6625A5" w14:textId="77777777" w:rsidTr="00C0190C">
              <w:trPr>
                <w:tblHeader/>
                <w:tblCellSpacing w:w="0" w:type="dxa"/>
              </w:trPr>
              <w:tc>
                <w:tcPr>
                  <w:tcW w:w="360" w:type="dxa"/>
                  <w:hideMark/>
                </w:tcPr>
                <w:p w14:paraId="56A223D6" w14:textId="77777777" w:rsidR="00C0190C" w:rsidRPr="00A25D4D" w:rsidRDefault="00C0190C" w:rsidP="008F13CC">
                  <w:pPr>
                    <w:jc w:val="left"/>
                  </w:pPr>
                  <w:r w:rsidRPr="00A25D4D">
                    <w:t> </w:t>
                  </w:r>
                </w:p>
              </w:tc>
              <w:tc>
                <w:tcPr>
                  <w:tcW w:w="1500" w:type="dxa"/>
                  <w:hideMark/>
                </w:tcPr>
                <w:p w14:paraId="2545BED5" w14:textId="77777777" w:rsidR="00C0190C" w:rsidRPr="00A25D4D" w:rsidRDefault="00C0190C" w:rsidP="008F13CC">
                  <w:pPr>
                    <w:jc w:val="left"/>
                  </w:pPr>
                  <w:r w:rsidRPr="00A25D4D">
                    <w:t>Stereotypes:</w:t>
                  </w:r>
                </w:p>
              </w:tc>
              <w:tc>
                <w:tcPr>
                  <w:tcW w:w="0" w:type="auto"/>
                  <w:hideMark/>
                </w:tcPr>
                <w:p w14:paraId="7FB6AF0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FBEED1A" w14:textId="77777777" w:rsidR="00C0190C" w:rsidRPr="00A25D4D" w:rsidRDefault="00C0190C" w:rsidP="008F13CC">
            <w:pPr>
              <w:jc w:val="left"/>
            </w:pPr>
          </w:p>
        </w:tc>
      </w:tr>
      <w:tr w:rsidR="00C0190C" w:rsidRPr="00A25D4D" w14:paraId="1BB71F4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A44074" w14:textId="77777777" w:rsidR="00C0190C" w:rsidRPr="00A25D4D" w:rsidRDefault="00C0190C" w:rsidP="008F13CC">
            <w:pPr>
              <w:jc w:val="left"/>
            </w:pPr>
            <w:r w:rsidRPr="00A25D4D">
              <w:rPr>
                <w:b/>
                <w:bCs/>
              </w:rPr>
              <w:t>Attribuut: risicocontour10_6</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C0190C" w:rsidRPr="00A25D4D" w14:paraId="17A7CEF9" w14:textId="77777777" w:rsidTr="00C0190C">
              <w:trPr>
                <w:tblHeader/>
                <w:tblCellSpacing w:w="0" w:type="dxa"/>
              </w:trPr>
              <w:tc>
                <w:tcPr>
                  <w:tcW w:w="360" w:type="dxa"/>
                  <w:hideMark/>
                </w:tcPr>
                <w:p w14:paraId="5F49936E" w14:textId="77777777" w:rsidR="00C0190C" w:rsidRPr="00A25D4D" w:rsidRDefault="00C0190C" w:rsidP="008F13CC">
                  <w:pPr>
                    <w:jc w:val="left"/>
                  </w:pPr>
                  <w:r w:rsidRPr="00A25D4D">
                    <w:t> </w:t>
                  </w:r>
                </w:p>
              </w:tc>
              <w:tc>
                <w:tcPr>
                  <w:tcW w:w="1500" w:type="dxa"/>
                  <w:hideMark/>
                </w:tcPr>
                <w:p w14:paraId="24A9D561" w14:textId="77777777" w:rsidR="00C0190C" w:rsidRPr="00A25D4D" w:rsidRDefault="00C0190C" w:rsidP="008F13CC">
                  <w:pPr>
                    <w:jc w:val="left"/>
                  </w:pPr>
                  <w:r w:rsidRPr="00A25D4D">
                    <w:t>Type:</w:t>
                  </w:r>
                </w:p>
              </w:tc>
              <w:tc>
                <w:tcPr>
                  <w:tcW w:w="0" w:type="auto"/>
                  <w:hideMark/>
                </w:tcPr>
                <w:p w14:paraId="226BABBA" w14:textId="77777777" w:rsidR="00C0190C" w:rsidRPr="00A25D4D" w:rsidRDefault="00C0190C" w:rsidP="008F13CC">
                  <w:pPr>
                    <w:jc w:val="left"/>
                  </w:pPr>
                  <w:proofErr w:type="spellStart"/>
                  <w:r w:rsidRPr="00A25D4D">
                    <w:t>GM_MultiSurface</w:t>
                  </w:r>
                  <w:proofErr w:type="spellEnd"/>
                </w:p>
              </w:tc>
            </w:tr>
            <w:tr w:rsidR="00C0190C" w:rsidRPr="00A25D4D" w14:paraId="4EE43AED" w14:textId="77777777" w:rsidTr="00C0190C">
              <w:trPr>
                <w:tblHeader/>
                <w:tblCellSpacing w:w="0" w:type="dxa"/>
              </w:trPr>
              <w:tc>
                <w:tcPr>
                  <w:tcW w:w="360" w:type="dxa"/>
                  <w:hideMark/>
                </w:tcPr>
                <w:p w14:paraId="1BBBD61D" w14:textId="77777777" w:rsidR="00C0190C" w:rsidRPr="00A25D4D" w:rsidRDefault="00C0190C" w:rsidP="008F13CC">
                  <w:pPr>
                    <w:jc w:val="left"/>
                  </w:pPr>
                  <w:r w:rsidRPr="00A25D4D">
                    <w:t> </w:t>
                  </w:r>
                </w:p>
              </w:tc>
              <w:tc>
                <w:tcPr>
                  <w:tcW w:w="1500" w:type="dxa"/>
                  <w:hideMark/>
                </w:tcPr>
                <w:p w14:paraId="1011DE18" w14:textId="77777777" w:rsidR="00C0190C" w:rsidRPr="00A25D4D" w:rsidRDefault="00C0190C" w:rsidP="008F13CC">
                  <w:pPr>
                    <w:jc w:val="left"/>
                  </w:pPr>
                  <w:r w:rsidRPr="00A25D4D">
                    <w:t>Naam</w:t>
                  </w:r>
                </w:p>
              </w:tc>
              <w:tc>
                <w:tcPr>
                  <w:tcW w:w="0" w:type="auto"/>
                  <w:hideMark/>
                </w:tcPr>
                <w:p w14:paraId="1882041B" w14:textId="77777777" w:rsidR="00C0190C" w:rsidRPr="00A25D4D" w:rsidRDefault="00C0190C" w:rsidP="008F13CC">
                  <w:pPr>
                    <w:jc w:val="left"/>
                  </w:pPr>
                </w:p>
              </w:tc>
            </w:tr>
            <w:tr w:rsidR="00C0190C" w:rsidRPr="00A25D4D" w14:paraId="62FA5BEE" w14:textId="77777777" w:rsidTr="00C0190C">
              <w:trPr>
                <w:tblHeader/>
                <w:tblCellSpacing w:w="0" w:type="dxa"/>
              </w:trPr>
              <w:tc>
                <w:tcPr>
                  <w:tcW w:w="360" w:type="dxa"/>
                  <w:hideMark/>
                </w:tcPr>
                <w:p w14:paraId="24B57C01" w14:textId="77777777" w:rsidR="00C0190C" w:rsidRPr="00A25D4D" w:rsidRDefault="00C0190C" w:rsidP="008F13CC">
                  <w:pPr>
                    <w:jc w:val="left"/>
                  </w:pPr>
                  <w:r w:rsidRPr="00A25D4D">
                    <w:t> </w:t>
                  </w:r>
                </w:p>
              </w:tc>
              <w:tc>
                <w:tcPr>
                  <w:tcW w:w="1500" w:type="dxa"/>
                  <w:hideMark/>
                </w:tcPr>
                <w:p w14:paraId="6162E709" w14:textId="77777777" w:rsidR="00C0190C" w:rsidRPr="00A25D4D" w:rsidRDefault="00C0190C" w:rsidP="008F13CC">
                  <w:pPr>
                    <w:jc w:val="left"/>
                  </w:pPr>
                  <w:r w:rsidRPr="00A25D4D">
                    <w:t>Definitie:</w:t>
                  </w:r>
                </w:p>
              </w:tc>
              <w:tc>
                <w:tcPr>
                  <w:tcW w:w="0" w:type="auto"/>
                  <w:hideMark/>
                </w:tcPr>
                <w:p w14:paraId="2A4638B6" w14:textId="77777777" w:rsidR="00C0190C" w:rsidRPr="00A25D4D" w:rsidRDefault="00C0190C" w:rsidP="008F13CC">
                  <w:pPr>
                    <w:jc w:val="left"/>
                  </w:pPr>
                  <w:r w:rsidRPr="00A25D4D">
                    <w:t xml:space="preserve">Geometrie v.d. </w:t>
                  </w:r>
                  <w:proofErr w:type="spellStart"/>
                  <w:r w:rsidRPr="00A25D4D">
                    <w:t>risicontour</w:t>
                  </w:r>
                  <w:proofErr w:type="spellEnd"/>
                  <w:r w:rsidRPr="00A25D4D">
                    <w:t xml:space="preserve"> 10-6 </w:t>
                  </w:r>
                </w:p>
              </w:tc>
            </w:tr>
            <w:tr w:rsidR="00C0190C" w:rsidRPr="00A25D4D" w14:paraId="77392CB6" w14:textId="77777777" w:rsidTr="00C0190C">
              <w:trPr>
                <w:tblHeader/>
                <w:tblCellSpacing w:w="0" w:type="dxa"/>
              </w:trPr>
              <w:tc>
                <w:tcPr>
                  <w:tcW w:w="360" w:type="dxa"/>
                  <w:hideMark/>
                </w:tcPr>
                <w:p w14:paraId="39A5B40B" w14:textId="77777777" w:rsidR="00C0190C" w:rsidRPr="00A25D4D" w:rsidRDefault="00C0190C" w:rsidP="008F13CC">
                  <w:pPr>
                    <w:jc w:val="left"/>
                  </w:pPr>
                  <w:r w:rsidRPr="00A25D4D">
                    <w:t> </w:t>
                  </w:r>
                </w:p>
              </w:tc>
              <w:tc>
                <w:tcPr>
                  <w:tcW w:w="1500" w:type="dxa"/>
                  <w:hideMark/>
                </w:tcPr>
                <w:p w14:paraId="24F8EA2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3ACF8C" w14:textId="77777777" w:rsidR="00C0190C" w:rsidRPr="00A25D4D" w:rsidRDefault="00C0190C" w:rsidP="008F13CC">
                  <w:pPr>
                    <w:jc w:val="left"/>
                  </w:pPr>
                  <w:r w:rsidRPr="00A25D4D">
                    <w:t>1</w:t>
                  </w:r>
                </w:p>
              </w:tc>
            </w:tr>
            <w:tr w:rsidR="00C0190C" w:rsidRPr="00A25D4D" w14:paraId="3BCEEF36" w14:textId="77777777" w:rsidTr="00C0190C">
              <w:trPr>
                <w:tblHeader/>
                <w:tblCellSpacing w:w="0" w:type="dxa"/>
              </w:trPr>
              <w:tc>
                <w:tcPr>
                  <w:tcW w:w="360" w:type="dxa"/>
                  <w:hideMark/>
                </w:tcPr>
                <w:p w14:paraId="67752FE3" w14:textId="77777777" w:rsidR="00C0190C" w:rsidRPr="00A25D4D" w:rsidRDefault="00C0190C" w:rsidP="008F13CC">
                  <w:pPr>
                    <w:jc w:val="left"/>
                  </w:pPr>
                  <w:r w:rsidRPr="00A25D4D">
                    <w:t> </w:t>
                  </w:r>
                </w:p>
              </w:tc>
              <w:tc>
                <w:tcPr>
                  <w:tcW w:w="1500" w:type="dxa"/>
                  <w:hideMark/>
                </w:tcPr>
                <w:p w14:paraId="15BAF55A" w14:textId="77777777" w:rsidR="00C0190C" w:rsidRPr="00A25D4D" w:rsidRDefault="00C0190C" w:rsidP="008F13CC">
                  <w:pPr>
                    <w:jc w:val="left"/>
                  </w:pPr>
                  <w:r w:rsidRPr="00A25D4D">
                    <w:t>Herkomst:</w:t>
                  </w:r>
                </w:p>
              </w:tc>
              <w:tc>
                <w:tcPr>
                  <w:tcW w:w="0" w:type="auto"/>
                  <w:hideMark/>
                </w:tcPr>
                <w:p w14:paraId="40634806" w14:textId="77777777" w:rsidR="00C0190C" w:rsidRPr="00A25D4D" w:rsidRDefault="00C0190C" w:rsidP="008F13CC">
                  <w:pPr>
                    <w:jc w:val="left"/>
                  </w:pPr>
                  <w:r w:rsidRPr="00A25D4D">
                    <w:t>RRGS</w:t>
                  </w:r>
                </w:p>
              </w:tc>
            </w:tr>
          </w:tbl>
          <w:p w14:paraId="0CBBCD14" w14:textId="77777777" w:rsidR="00C0190C" w:rsidRPr="00A25D4D" w:rsidRDefault="00C0190C" w:rsidP="008F13CC">
            <w:pPr>
              <w:jc w:val="left"/>
            </w:pPr>
          </w:p>
        </w:tc>
      </w:tr>
      <w:tr w:rsidR="00C0190C" w:rsidRPr="00A25D4D" w14:paraId="3C2582A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38BF29" w14:textId="77777777" w:rsidR="00C0190C" w:rsidRPr="00A25D4D" w:rsidRDefault="00C0190C" w:rsidP="008F13CC">
            <w:pPr>
              <w:jc w:val="left"/>
            </w:pPr>
            <w:r w:rsidRPr="00A25D4D">
              <w:rPr>
                <w:b/>
                <w:bCs/>
              </w:rPr>
              <w:t xml:space="preserve">Relatie: </w:t>
            </w:r>
            <w:proofErr w:type="spellStart"/>
            <w:r w:rsidRPr="00A25D4D">
              <w:rPr>
                <w:b/>
                <w:bCs/>
              </w:rPr>
              <w:t>bijTransportroute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C0190C" w:rsidRPr="00A25D4D" w14:paraId="10E39970" w14:textId="77777777" w:rsidTr="00C0190C">
              <w:trPr>
                <w:tblHeader/>
                <w:tblCellSpacing w:w="0" w:type="dxa"/>
              </w:trPr>
              <w:tc>
                <w:tcPr>
                  <w:tcW w:w="360" w:type="dxa"/>
                  <w:hideMark/>
                </w:tcPr>
                <w:p w14:paraId="2B0A8134" w14:textId="77777777" w:rsidR="00C0190C" w:rsidRPr="00A25D4D" w:rsidRDefault="00C0190C" w:rsidP="008F13CC">
                  <w:pPr>
                    <w:jc w:val="left"/>
                  </w:pPr>
                  <w:r w:rsidRPr="00A25D4D">
                    <w:t> </w:t>
                  </w:r>
                </w:p>
              </w:tc>
              <w:tc>
                <w:tcPr>
                  <w:tcW w:w="1500" w:type="dxa"/>
                  <w:hideMark/>
                </w:tcPr>
                <w:p w14:paraId="4D0B84A7" w14:textId="77777777" w:rsidR="00C0190C" w:rsidRPr="00A25D4D" w:rsidRDefault="00C0190C" w:rsidP="008F13CC">
                  <w:pPr>
                    <w:jc w:val="left"/>
                  </w:pPr>
                  <w:r w:rsidRPr="00A25D4D">
                    <w:t>Type:</w:t>
                  </w:r>
                </w:p>
              </w:tc>
              <w:tc>
                <w:tcPr>
                  <w:tcW w:w="0" w:type="auto"/>
                  <w:hideMark/>
                </w:tcPr>
                <w:p w14:paraId="4DECCF90" w14:textId="77777777" w:rsidR="00C0190C" w:rsidRPr="00A25D4D" w:rsidRDefault="00C0190C" w:rsidP="008F13CC">
                  <w:pPr>
                    <w:jc w:val="left"/>
                  </w:pPr>
                  <w:r w:rsidRPr="00A25D4D">
                    <w:t>Transportroute</w:t>
                  </w:r>
                </w:p>
              </w:tc>
            </w:tr>
            <w:tr w:rsidR="00C0190C" w:rsidRPr="00A25D4D" w14:paraId="35AAE988" w14:textId="77777777" w:rsidTr="00C0190C">
              <w:trPr>
                <w:tblHeader/>
                <w:tblCellSpacing w:w="0" w:type="dxa"/>
              </w:trPr>
              <w:tc>
                <w:tcPr>
                  <w:tcW w:w="360" w:type="dxa"/>
                  <w:hideMark/>
                </w:tcPr>
                <w:p w14:paraId="0682142A" w14:textId="77777777" w:rsidR="00C0190C" w:rsidRPr="00A25D4D" w:rsidRDefault="00C0190C" w:rsidP="008F13CC">
                  <w:pPr>
                    <w:jc w:val="left"/>
                  </w:pPr>
                  <w:r w:rsidRPr="00A25D4D">
                    <w:t> </w:t>
                  </w:r>
                </w:p>
              </w:tc>
              <w:tc>
                <w:tcPr>
                  <w:tcW w:w="1500" w:type="dxa"/>
                  <w:hideMark/>
                </w:tcPr>
                <w:p w14:paraId="474C44C2" w14:textId="77777777" w:rsidR="00C0190C" w:rsidRPr="00A25D4D" w:rsidRDefault="00C0190C" w:rsidP="008F13CC">
                  <w:pPr>
                    <w:jc w:val="left"/>
                  </w:pPr>
                  <w:r w:rsidRPr="00A25D4D">
                    <w:t>Naam</w:t>
                  </w:r>
                </w:p>
              </w:tc>
              <w:tc>
                <w:tcPr>
                  <w:tcW w:w="0" w:type="auto"/>
                  <w:hideMark/>
                </w:tcPr>
                <w:p w14:paraId="53F6947A" w14:textId="77777777" w:rsidR="00C0190C" w:rsidRPr="00A25D4D" w:rsidRDefault="00C0190C" w:rsidP="008F13CC">
                  <w:pPr>
                    <w:jc w:val="left"/>
                  </w:pPr>
                </w:p>
              </w:tc>
            </w:tr>
            <w:tr w:rsidR="00C0190C" w:rsidRPr="00A25D4D" w14:paraId="0F605085" w14:textId="77777777" w:rsidTr="00C0190C">
              <w:trPr>
                <w:tblHeader/>
                <w:tblCellSpacing w:w="0" w:type="dxa"/>
              </w:trPr>
              <w:tc>
                <w:tcPr>
                  <w:tcW w:w="360" w:type="dxa"/>
                  <w:hideMark/>
                </w:tcPr>
                <w:p w14:paraId="78CDDEBE" w14:textId="77777777" w:rsidR="00C0190C" w:rsidRPr="00A25D4D" w:rsidRDefault="00C0190C" w:rsidP="008F13CC">
                  <w:pPr>
                    <w:jc w:val="left"/>
                  </w:pPr>
                  <w:r w:rsidRPr="00A25D4D">
                    <w:t> </w:t>
                  </w:r>
                </w:p>
              </w:tc>
              <w:tc>
                <w:tcPr>
                  <w:tcW w:w="1500" w:type="dxa"/>
                  <w:hideMark/>
                </w:tcPr>
                <w:p w14:paraId="0CE72526" w14:textId="77777777" w:rsidR="00C0190C" w:rsidRPr="00A25D4D" w:rsidRDefault="00C0190C" w:rsidP="008F13CC">
                  <w:pPr>
                    <w:jc w:val="left"/>
                  </w:pPr>
                  <w:r w:rsidRPr="00A25D4D">
                    <w:t>Definitie:</w:t>
                  </w:r>
                </w:p>
              </w:tc>
              <w:tc>
                <w:tcPr>
                  <w:tcW w:w="0" w:type="auto"/>
                  <w:hideMark/>
                </w:tcPr>
                <w:p w14:paraId="1A88DBAE" w14:textId="77777777" w:rsidR="00C0190C" w:rsidRPr="00A25D4D" w:rsidRDefault="00C0190C" w:rsidP="008F13CC">
                  <w:pPr>
                    <w:jc w:val="left"/>
                  </w:pPr>
                  <w:r w:rsidRPr="00A25D4D">
                    <w:t xml:space="preserve">Transportroute waar de risicocontour betrekking op heeft. </w:t>
                  </w:r>
                </w:p>
              </w:tc>
            </w:tr>
            <w:tr w:rsidR="00C0190C" w:rsidRPr="00A25D4D" w14:paraId="351A06ED" w14:textId="77777777" w:rsidTr="00C0190C">
              <w:trPr>
                <w:tblHeader/>
                <w:tblCellSpacing w:w="0" w:type="dxa"/>
              </w:trPr>
              <w:tc>
                <w:tcPr>
                  <w:tcW w:w="360" w:type="dxa"/>
                  <w:hideMark/>
                </w:tcPr>
                <w:p w14:paraId="7CFDBB88" w14:textId="77777777" w:rsidR="00C0190C" w:rsidRPr="00A25D4D" w:rsidRDefault="00C0190C" w:rsidP="008F13CC">
                  <w:pPr>
                    <w:jc w:val="left"/>
                  </w:pPr>
                  <w:r w:rsidRPr="00A25D4D">
                    <w:t> </w:t>
                  </w:r>
                </w:p>
              </w:tc>
              <w:tc>
                <w:tcPr>
                  <w:tcW w:w="1500" w:type="dxa"/>
                  <w:hideMark/>
                </w:tcPr>
                <w:p w14:paraId="2D10399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7ECA0C" w14:textId="77777777" w:rsidR="00C0190C" w:rsidRPr="00A25D4D" w:rsidRDefault="00C0190C" w:rsidP="008F13CC">
                  <w:pPr>
                    <w:jc w:val="left"/>
                  </w:pPr>
                  <w:r w:rsidRPr="00A25D4D">
                    <w:t>1</w:t>
                  </w:r>
                </w:p>
              </w:tc>
            </w:tr>
            <w:tr w:rsidR="00C0190C" w:rsidRPr="00A25D4D" w14:paraId="6B13380F" w14:textId="77777777" w:rsidTr="00C0190C">
              <w:trPr>
                <w:tblHeader/>
                <w:tblCellSpacing w:w="0" w:type="dxa"/>
              </w:trPr>
              <w:tc>
                <w:tcPr>
                  <w:tcW w:w="360" w:type="dxa"/>
                  <w:hideMark/>
                </w:tcPr>
                <w:p w14:paraId="42888066" w14:textId="77777777" w:rsidR="00C0190C" w:rsidRPr="00A25D4D" w:rsidRDefault="00C0190C" w:rsidP="008F13CC">
                  <w:pPr>
                    <w:jc w:val="left"/>
                  </w:pPr>
                  <w:r w:rsidRPr="00A25D4D">
                    <w:t> </w:t>
                  </w:r>
                </w:p>
              </w:tc>
              <w:tc>
                <w:tcPr>
                  <w:tcW w:w="1500" w:type="dxa"/>
                  <w:hideMark/>
                </w:tcPr>
                <w:p w14:paraId="09B29BC7" w14:textId="77777777" w:rsidR="00C0190C" w:rsidRPr="00A25D4D" w:rsidRDefault="00C0190C" w:rsidP="008F13CC">
                  <w:pPr>
                    <w:jc w:val="left"/>
                  </w:pPr>
                  <w:r w:rsidRPr="00A25D4D">
                    <w:t>Herkomst:</w:t>
                  </w:r>
                </w:p>
              </w:tc>
              <w:tc>
                <w:tcPr>
                  <w:tcW w:w="0" w:type="auto"/>
                  <w:hideMark/>
                </w:tcPr>
                <w:p w14:paraId="240EE927" w14:textId="77777777" w:rsidR="00C0190C" w:rsidRPr="00A25D4D" w:rsidRDefault="00C0190C" w:rsidP="008F13CC">
                  <w:pPr>
                    <w:jc w:val="left"/>
                  </w:pPr>
                  <w:r w:rsidRPr="00A25D4D">
                    <w:t>RRGS</w:t>
                  </w:r>
                </w:p>
              </w:tc>
            </w:tr>
          </w:tbl>
          <w:p w14:paraId="5B5A8ECF" w14:textId="77777777" w:rsidR="00C0190C" w:rsidRPr="00A25D4D" w:rsidRDefault="00C0190C" w:rsidP="008F13CC">
            <w:pPr>
              <w:jc w:val="left"/>
            </w:pPr>
          </w:p>
        </w:tc>
      </w:tr>
    </w:tbl>
    <w:p w14:paraId="0612FAC5" w14:textId="77777777" w:rsidR="00C0190C" w:rsidRPr="00A25D4D" w:rsidRDefault="00C0190C" w:rsidP="008F13CC">
      <w:pPr>
        <w:pStyle w:val="Kop5"/>
        <w:jc w:val="left"/>
        <w:rPr>
          <w:sz w:val="16"/>
          <w:szCs w:val="16"/>
        </w:rPr>
      </w:pPr>
      <w:r w:rsidRPr="00A25D4D">
        <w:rPr>
          <w:sz w:val="16"/>
          <w:szCs w:val="16"/>
        </w:rPr>
        <w:t>Utiliteitsnet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DD759B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12B1BD4" w14:textId="77777777" w:rsidR="00C0190C" w:rsidRPr="00A25D4D" w:rsidRDefault="00C0190C" w:rsidP="008F13CC">
            <w:pPr>
              <w:jc w:val="left"/>
            </w:pPr>
            <w:r w:rsidRPr="00A25D4D">
              <w:rPr>
                <w:b/>
                <w:bCs/>
              </w:rPr>
              <w:t>Utiliteitsnet</w:t>
            </w:r>
          </w:p>
        </w:tc>
      </w:tr>
      <w:tr w:rsidR="00C0190C" w:rsidRPr="00A25D4D" w14:paraId="64AC9E7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445CD3B" w14:textId="77777777" w:rsidTr="00C0190C">
              <w:trPr>
                <w:tblHeader/>
                <w:tblCellSpacing w:w="0" w:type="dxa"/>
              </w:trPr>
              <w:tc>
                <w:tcPr>
                  <w:tcW w:w="360" w:type="dxa"/>
                  <w:hideMark/>
                </w:tcPr>
                <w:p w14:paraId="1998FF06" w14:textId="77777777" w:rsidR="00C0190C" w:rsidRPr="00A25D4D" w:rsidRDefault="00C0190C" w:rsidP="008F13CC">
                  <w:pPr>
                    <w:jc w:val="left"/>
                  </w:pPr>
                  <w:r w:rsidRPr="00A25D4D">
                    <w:t> </w:t>
                  </w:r>
                </w:p>
              </w:tc>
              <w:tc>
                <w:tcPr>
                  <w:tcW w:w="1500" w:type="dxa"/>
                  <w:hideMark/>
                </w:tcPr>
                <w:p w14:paraId="1D7C383D" w14:textId="77777777" w:rsidR="00C0190C" w:rsidRPr="00A25D4D" w:rsidRDefault="00C0190C" w:rsidP="008F13CC">
                  <w:pPr>
                    <w:jc w:val="left"/>
                  </w:pPr>
                  <w:r w:rsidRPr="00A25D4D">
                    <w:t>Naam</w:t>
                  </w:r>
                </w:p>
              </w:tc>
              <w:tc>
                <w:tcPr>
                  <w:tcW w:w="0" w:type="auto"/>
                  <w:hideMark/>
                </w:tcPr>
                <w:p w14:paraId="41863255" w14:textId="77777777" w:rsidR="00C0190C" w:rsidRPr="00A25D4D" w:rsidRDefault="00C0190C" w:rsidP="008F13CC">
                  <w:pPr>
                    <w:jc w:val="left"/>
                  </w:pPr>
                </w:p>
              </w:tc>
            </w:tr>
            <w:tr w:rsidR="00C0190C" w:rsidRPr="00A25D4D" w14:paraId="03BD2B8B" w14:textId="77777777" w:rsidTr="00C0190C">
              <w:trPr>
                <w:tblHeader/>
                <w:tblCellSpacing w:w="0" w:type="dxa"/>
              </w:trPr>
              <w:tc>
                <w:tcPr>
                  <w:tcW w:w="360" w:type="dxa"/>
                  <w:hideMark/>
                </w:tcPr>
                <w:p w14:paraId="14DF2EEC" w14:textId="77777777" w:rsidR="00C0190C" w:rsidRPr="00A25D4D" w:rsidRDefault="00C0190C" w:rsidP="008F13CC">
                  <w:pPr>
                    <w:jc w:val="left"/>
                  </w:pPr>
                  <w:r w:rsidRPr="00A25D4D">
                    <w:t> </w:t>
                  </w:r>
                </w:p>
              </w:tc>
              <w:tc>
                <w:tcPr>
                  <w:tcW w:w="1500" w:type="dxa"/>
                  <w:hideMark/>
                </w:tcPr>
                <w:p w14:paraId="5117C915" w14:textId="77777777" w:rsidR="00C0190C" w:rsidRPr="00A25D4D" w:rsidRDefault="00C0190C" w:rsidP="008F13CC">
                  <w:pPr>
                    <w:jc w:val="left"/>
                  </w:pPr>
                  <w:r w:rsidRPr="00A25D4D">
                    <w:t>Definitie:</w:t>
                  </w:r>
                </w:p>
              </w:tc>
              <w:tc>
                <w:tcPr>
                  <w:tcW w:w="0" w:type="auto"/>
                  <w:hideMark/>
                </w:tcPr>
                <w:p w14:paraId="188A110F" w14:textId="77777777" w:rsidR="00C0190C" w:rsidRPr="00A25D4D" w:rsidRDefault="00C0190C" w:rsidP="008F13CC">
                  <w:pPr>
                    <w:jc w:val="left"/>
                  </w:pPr>
                  <w:r w:rsidRPr="00A25D4D">
                    <w:t xml:space="preserve">Een verzameling netwerkelementen die tot één type nutsvoorzieningennet behoren. </w:t>
                  </w:r>
                </w:p>
              </w:tc>
            </w:tr>
            <w:tr w:rsidR="00C0190C" w:rsidRPr="00A25D4D" w14:paraId="75162061" w14:textId="77777777" w:rsidTr="00C0190C">
              <w:trPr>
                <w:tblHeader/>
                <w:tblCellSpacing w:w="0" w:type="dxa"/>
              </w:trPr>
              <w:tc>
                <w:tcPr>
                  <w:tcW w:w="360" w:type="dxa"/>
                  <w:hideMark/>
                </w:tcPr>
                <w:p w14:paraId="0B3C24BA" w14:textId="77777777" w:rsidR="00C0190C" w:rsidRPr="00A25D4D" w:rsidRDefault="00C0190C" w:rsidP="008F13CC">
                  <w:pPr>
                    <w:jc w:val="left"/>
                  </w:pPr>
                  <w:r w:rsidRPr="00A25D4D">
                    <w:t> </w:t>
                  </w:r>
                </w:p>
              </w:tc>
              <w:tc>
                <w:tcPr>
                  <w:tcW w:w="1500" w:type="dxa"/>
                  <w:hideMark/>
                </w:tcPr>
                <w:p w14:paraId="1D59B403" w14:textId="77777777" w:rsidR="00C0190C" w:rsidRPr="00A25D4D" w:rsidRDefault="00C0190C" w:rsidP="008F13CC">
                  <w:pPr>
                    <w:jc w:val="left"/>
                  </w:pPr>
                  <w:r w:rsidRPr="00A25D4D">
                    <w:t>Herkomst:</w:t>
                  </w:r>
                </w:p>
              </w:tc>
              <w:tc>
                <w:tcPr>
                  <w:tcW w:w="0" w:type="auto"/>
                  <w:hideMark/>
                </w:tcPr>
                <w:p w14:paraId="155B92A9" w14:textId="77777777" w:rsidR="00C0190C" w:rsidRPr="00A25D4D" w:rsidRDefault="00C0190C" w:rsidP="008F13CC">
                  <w:pPr>
                    <w:jc w:val="left"/>
                  </w:pPr>
                  <w:r w:rsidRPr="00A25D4D">
                    <w:t>Inspire</w:t>
                  </w:r>
                </w:p>
              </w:tc>
            </w:tr>
            <w:tr w:rsidR="00C0190C" w:rsidRPr="00A25D4D" w14:paraId="55D93CE6" w14:textId="77777777" w:rsidTr="00C0190C">
              <w:trPr>
                <w:tblHeader/>
                <w:tblCellSpacing w:w="0" w:type="dxa"/>
              </w:trPr>
              <w:tc>
                <w:tcPr>
                  <w:tcW w:w="360" w:type="dxa"/>
                  <w:hideMark/>
                </w:tcPr>
                <w:p w14:paraId="6CE511E9" w14:textId="77777777" w:rsidR="00C0190C" w:rsidRPr="00A25D4D" w:rsidRDefault="00C0190C" w:rsidP="008F13CC">
                  <w:pPr>
                    <w:jc w:val="left"/>
                  </w:pPr>
                  <w:r w:rsidRPr="00A25D4D">
                    <w:t> </w:t>
                  </w:r>
                </w:p>
              </w:tc>
              <w:tc>
                <w:tcPr>
                  <w:tcW w:w="1500" w:type="dxa"/>
                  <w:hideMark/>
                </w:tcPr>
                <w:p w14:paraId="2AED0E68" w14:textId="77777777" w:rsidR="00C0190C" w:rsidRPr="00A25D4D" w:rsidRDefault="00C0190C" w:rsidP="008F13CC">
                  <w:pPr>
                    <w:jc w:val="left"/>
                  </w:pPr>
                  <w:r w:rsidRPr="00A25D4D">
                    <w:t>Subtype van:</w:t>
                  </w:r>
                </w:p>
              </w:tc>
              <w:tc>
                <w:tcPr>
                  <w:tcW w:w="0" w:type="auto"/>
                  <w:hideMark/>
                </w:tcPr>
                <w:p w14:paraId="634E81DF" w14:textId="77777777" w:rsidR="00C0190C" w:rsidRPr="00A25D4D" w:rsidRDefault="00C0190C" w:rsidP="008F13CC">
                  <w:pPr>
                    <w:jc w:val="left"/>
                  </w:pPr>
                  <w:r w:rsidRPr="00A25D4D">
                    <w:t xml:space="preserve">Label, </w:t>
                  </w:r>
                  <w:proofErr w:type="spellStart"/>
                  <w:r w:rsidRPr="00A25D4D">
                    <w:t>UtilityNetwork</w:t>
                  </w:r>
                  <w:proofErr w:type="spellEnd"/>
                  <w:r w:rsidRPr="00A25D4D">
                    <w:t xml:space="preserve">, </w:t>
                  </w:r>
                  <w:proofErr w:type="spellStart"/>
                  <w:r w:rsidRPr="00A25D4D">
                    <w:t>IMKLBasis</w:t>
                  </w:r>
                  <w:proofErr w:type="spellEnd"/>
                </w:p>
              </w:tc>
            </w:tr>
            <w:tr w:rsidR="00C0190C" w:rsidRPr="00A25D4D" w14:paraId="04475BE3" w14:textId="77777777" w:rsidTr="00C0190C">
              <w:trPr>
                <w:tblHeader/>
                <w:tblCellSpacing w:w="0" w:type="dxa"/>
              </w:trPr>
              <w:tc>
                <w:tcPr>
                  <w:tcW w:w="360" w:type="dxa"/>
                  <w:hideMark/>
                </w:tcPr>
                <w:p w14:paraId="0A022B2F" w14:textId="77777777" w:rsidR="00C0190C" w:rsidRPr="00A25D4D" w:rsidRDefault="00C0190C" w:rsidP="008F13CC">
                  <w:pPr>
                    <w:jc w:val="left"/>
                  </w:pPr>
                  <w:r w:rsidRPr="00A25D4D">
                    <w:t> </w:t>
                  </w:r>
                </w:p>
              </w:tc>
              <w:tc>
                <w:tcPr>
                  <w:tcW w:w="1500" w:type="dxa"/>
                  <w:hideMark/>
                </w:tcPr>
                <w:p w14:paraId="103F6592" w14:textId="77777777" w:rsidR="00C0190C" w:rsidRPr="00A25D4D" w:rsidRDefault="00C0190C" w:rsidP="008F13CC">
                  <w:pPr>
                    <w:jc w:val="left"/>
                  </w:pPr>
                  <w:r w:rsidRPr="00A25D4D">
                    <w:t>Omschrijving:</w:t>
                  </w:r>
                </w:p>
              </w:tc>
              <w:tc>
                <w:tcPr>
                  <w:tcW w:w="0" w:type="auto"/>
                  <w:hideMark/>
                </w:tcPr>
                <w:p w14:paraId="6B284E0E" w14:textId="77777777" w:rsidR="00C0190C" w:rsidRPr="00A25D4D" w:rsidRDefault="00C0190C" w:rsidP="008F13CC">
                  <w:pPr>
                    <w:jc w:val="left"/>
                  </w:pPr>
                  <w:r w:rsidRPr="00A25D4D">
                    <w:t xml:space="preserve">Alle netwerkelementen van een utiliteitsnet vallen onder het thema dat bij het utiliteitsnet hoort en worden daar ook door getypeerd. Dat wil zeggen dat bijvoorbeeld een </w:t>
                  </w:r>
                  <w:proofErr w:type="spellStart"/>
                  <w:r w:rsidRPr="00A25D4D">
                    <w:t>kathodische</w:t>
                  </w:r>
                  <w:proofErr w:type="spellEnd"/>
                  <w:r w:rsidRPr="00A25D4D">
                    <w:t xml:space="preserve"> bescherming voor een waterleiding valt onder een utiliteitsnet met het thema laagspanning. </w:t>
                  </w:r>
                </w:p>
              </w:tc>
            </w:tr>
            <w:tr w:rsidR="00C0190C" w:rsidRPr="00A25D4D" w14:paraId="25F30B8B" w14:textId="77777777" w:rsidTr="00C0190C">
              <w:trPr>
                <w:tblHeader/>
                <w:tblCellSpacing w:w="0" w:type="dxa"/>
              </w:trPr>
              <w:tc>
                <w:tcPr>
                  <w:tcW w:w="360" w:type="dxa"/>
                  <w:hideMark/>
                </w:tcPr>
                <w:p w14:paraId="409CBD0D" w14:textId="77777777" w:rsidR="00C0190C" w:rsidRPr="00A25D4D" w:rsidRDefault="00C0190C" w:rsidP="008F13CC">
                  <w:pPr>
                    <w:jc w:val="left"/>
                  </w:pPr>
                  <w:r w:rsidRPr="00A25D4D">
                    <w:t> </w:t>
                  </w:r>
                </w:p>
              </w:tc>
              <w:tc>
                <w:tcPr>
                  <w:tcW w:w="1500" w:type="dxa"/>
                  <w:hideMark/>
                </w:tcPr>
                <w:p w14:paraId="580D6E4B" w14:textId="77777777" w:rsidR="00C0190C" w:rsidRPr="00A25D4D" w:rsidRDefault="00C0190C" w:rsidP="008F13CC">
                  <w:pPr>
                    <w:jc w:val="left"/>
                  </w:pPr>
                  <w:r w:rsidRPr="00A25D4D">
                    <w:t>Stereotypes:</w:t>
                  </w:r>
                </w:p>
              </w:tc>
              <w:tc>
                <w:tcPr>
                  <w:tcW w:w="0" w:type="auto"/>
                  <w:hideMark/>
                </w:tcPr>
                <w:p w14:paraId="164D138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80EA3BE" w14:textId="77777777" w:rsidR="00C0190C" w:rsidRPr="00A25D4D" w:rsidRDefault="00C0190C" w:rsidP="008F13CC">
            <w:pPr>
              <w:jc w:val="left"/>
            </w:pPr>
          </w:p>
        </w:tc>
      </w:tr>
      <w:tr w:rsidR="00C0190C" w:rsidRPr="00A25D4D" w14:paraId="19ED6BF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48318B" w14:textId="77777777" w:rsidR="00C0190C" w:rsidRPr="00A25D4D" w:rsidRDefault="00C0190C" w:rsidP="008F13CC">
            <w:pPr>
              <w:jc w:val="left"/>
            </w:pPr>
            <w:r w:rsidRPr="00A25D4D">
              <w:rPr>
                <w:b/>
                <w:bCs/>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AA7709C" w14:textId="77777777" w:rsidTr="00C0190C">
              <w:trPr>
                <w:tblHeader/>
                <w:tblCellSpacing w:w="0" w:type="dxa"/>
              </w:trPr>
              <w:tc>
                <w:tcPr>
                  <w:tcW w:w="360" w:type="dxa"/>
                  <w:hideMark/>
                </w:tcPr>
                <w:p w14:paraId="65A17411" w14:textId="77777777" w:rsidR="00C0190C" w:rsidRPr="00A25D4D" w:rsidRDefault="00C0190C" w:rsidP="008F13CC">
                  <w:pPr>
                    <w:jc w:val="left"/>
                  </w:pPr>
                  <w:r w:rsidRPr="00A25D4D">
                    <w:t> </w:t>
                  </w:r>
                </w:p>
              </w:tc>
              <w:tc>
                <w:tcPr>
                  <w:tcW w:w="1500" w:type="dxa"/>
                  <w:hideMark/>
                </w:tcPr>
                <w:p w14:paraId="7DEE9075" w14:textId="77777777" w:rsidR="00C0190C" w:rsidRPr="00A25D4D" w:rsidRDefault="00C0190C" w:rsidP="008F13CC">
                  <w:pPr>
                    <w:jc w:val="left"/>
                  </w:pPr>
                  <w:r w:rsidRPr="00A25D4D">
                    <w:t>Type:</w:t>
                  </w:r>
                </w:p>
              </w:tc>
              <w:tc>
                <w:tcPr>
                  <w:tcW w:w="0" w:type="auto"/>
                  <w:hideMark/>
                </w:tcPr>
                <w:p w14:paraId="4428C201" w14:textId="77777777" w:rsidR="00C0190C" w:rsidRPr="00A25D4D" w:rsidRDefault="00C0190C" w:rsidP="008F13CC">
                  <w:pPr>
                    <w:jc w:val="left"/>
                  </w:pPr>
                  <w:r w:rsidRPr="00A25D4D">
                    <w:t>Thema</w:t>
                  </w:r>
                </w:p>
              </w:tc>
            </w:tr>
            <w:tr w:rsidR="00C0190C" w:rsidRPr="00A25D4D" w14:paraId="054E4FEC" w14:textId="77777777" w:rsidTr="00C0190C">
              <w:trPr>
                <w:tblHeader/>
                <w:tblCellSpacing w:w="0" w:type="dxa"/>
              </w:trPr>
              <w:tc>
                <w:tcPr>
                  <w:tcW w:w="360" w:type="dxa"/>
                  <w:hideMark/>
                </w:tcPr>
                <w:p w14:paraId="3497FF1E" w14:textId="77777777" w:rsidR="00C0190C" w:rsidRPr="00A25D4D" w:rsidRDefault="00C0190C" w:rsidP="008F13CC">
                  <w:pPr>
                    <w:jc w:val="left"/>
                  </w:pPr>
                  <w:r w:rsidRPr="00A25D4D">
                    <w:t> </w:t>
                  </w:r>
                </w:p>
              </w:tc>
              <w:tc>
                <w:tcPr>
                  <w:tcW w:w="1500" w:type="dxa"/>
                  <w:hideMark/>
                </w:tcPr>
                <w:p w14:paraId="4622F1B2" w14:textId="77777777" w:rsidR="00C0190C" w:rsidRPr="00A25D4D" w:rsidRDefault="00C0190C" w:rsidP="008F13CC">
                  <w:pPr>
                    <w:jc w:val="left"/>
                  </w:pPr>
                  <w:r w:rsidRPr="00A25D4D">
                    <w:t>Naam</w:t>
                  </w:r>
                </w:p>
              </w:tc>
              <w:tc>
                <w:tcPr>
                  <w:tcW w:w="0" w:type="auto"/>
                  <w:hideMark/>
                </w:tcPr>
                <w:p w14:paraId="459F24A9" w14:textId="77777777" w:rsidR="00C0190C" w:rsidRPr="00A25D4D" w:rsidRDefault="00C0190C" w:rsidP="008F13CC">
                  <w:pPr>
                    <w:jc w:val="left"/>
                  </w:pPr>
                </w:p>
              </w:tc>
            </w:tr>
            <w:tr w:rsidR="00C0190C" w:rsidRPr="00A25D4D" w14:paraId="6A1B9901" w14:textId="77777777" w:rsidTr="00C0190C">
              <w:trPr>
                <w:tblHeader/>
                <w:tblCellSpacing w:w="0" w:type="dxa"/>
              </w:trPr>
              <w:tc>
                <w:tcPr>
                  <w:tcW w:w="360" w:type="dxa"/>
                  <w:hideMark/>
                </w:tcPr>
                <w:p w14:paraId="285CD31F" w14:textId="77777777" w:rsidR="00C0190C" w:rsidRPr="00A25D4D" w:rsidRDefault="00C0190C" w:rsidP="008F13CC">
                  <w:pPr>
                    <w:jc w:val="left"/>
                  </w:pPr>
                  <w:r w:rsidRPr="00A25D4D">
                    <w:t> </w:t>
                  </w:r>
                </w:p>
              </w:tc>
              <w:tc>
                <w:tcPr>
                  <w:tcW w:w="1500" w:type="dxa"/>
                  <w:hideMark/>
                </w:tcPr>
                <w:p w14:paraId="0C1C238F" w14:textId="77777777" w:rsidR="00C0190C" w:rsidRPr="00A25D4D" w:rsidRDefault="00C0190C" w:rsidP="008F13CC">
                  <w:pPr>
                    <w:jc w:val="left"/>
                  </w:pPr>
                  <w:r w:rsidRPr="00A25D4D">
                    <w:t>Definitie:</w:t>
                  </w:r>
                </w:p>
              </w:tc>
              <w:tc>
                <w:tcPr>
                  <w:tcW w:w="0" w:type="auto"/>
                  <w:hideMark/>
                </w:tcPr>
                <w:p w14:paraId="2E8CC984" w14:textId="77777777" w:rsidR="00C0190C" w:rsidRPr="00A25D4D" w:rsidRDefault="00C0190C" w:rsidP="008F13CC">
                  <w:pPr>
                    <w:jc w:val="left"/>
                  </w:pPr>
                  <w:r w:rsidRPr="00A25D4D">
                    <w:t xml:space="preserve">Het thema geeft aan welk type leiding het betreft en welke functie de leidingen hebben. Bijvoorbeeld datatransport, gas lage druk, laagspanning, riool etc. Gekozen kan worden uit een lijst van thema’s </w:t>
                  </w:r>
                </w:p>
              </w:tc>
            </w:tr>
            <w:tr w:rsidR="00C0190C" w:rsidRPr="00A25D4D" w14:paraId="64485B88" w14:textId="77777777" w:rsidTr="00C0190C">
              <w:trPr>
                <w:tblHeader/>
                <w:tblCellSpacing w:w="0" w:type="dxa"/>
              </w:trPr>
              <w:tc>
                <w:tcPr>
                  <w:tcW w:w="360" w:type="dxa"/>
                  <w:hideMark/>
                </w:tcPr>
                <w:p w14:paraId="3FC9A337" w14:textId="77777777" w:rsidR="00C0190C" w:rsidRPr="00A25D4D" w:rsidRDefault="00C0190C" w:rsidP="008F13CC">
                  <w:pPr>
                    <w:jc w:val="left"/>
                  </w:pPr>
                  <w:r w:rsidRPr="00A25D4D">
                    <w:t> </w:t>
                  </w:r>
                </w:p>
              </w:tc>
              <w:tc>
                <w:tcPr>
                  <w:tcW w:w="1500" w:type="dxa"/>
                  <w:hideMark/>
                </w:tcPr>
                <w:p w14:paraId="35874561" w14:textId="77777777" w:rsidR="00C0190C" w:rsidRPr="00A25D4D" w:rsidRDefault="00C0190C" w:rsidP="008F13CC">
                  <w:pPr>
                    <w:jc w:val="left"/>
                  </w:pPr>
                  <w:r w:rsidRPr="00A25D4D">
                    <w:t>Omschrijving:</w:t>
                  </w:r>
                </w:p>
              </w:tc>
              <w:tc>
                <w:tcPr>
                  <w:tcW w:w="0" w:type="auto"/>
                  <w:hideMark/>
                </w:tcPr>
                <w:p w14:paraId="217D7042" w14:textId="77777777" w:rsidR="00C0190C" w:rsidRPr="00A25D4D" w:rsidRDefault="00C0190C" w:rsidP="008F13CC">
                  <w:pPr>
                    <w:jc w:val="left"/>
                  </w:pPr>
                  <w:r w:rsidRPr="00A25D4D">
                    <w:t xml:space="preserve">Opmerking: Signaleringskabels die data vervoeren vallen onder datatransport. </w:t>
                  </w:r>
                </w:p>
              </w:tc>
            </w:tr>
            <w:tr w:rsidR="00C0190C" w:rsidRPr="00A25D4D" w14:paraId="0CF7C74C" w14:textId="77777777" w:rsidTr="00C0190C">
              <w:trPr>
                <w:tblHeader/>
                <w:tblCellSpacing w:w="0" w:type="dxa"/>
              </w:trPr>
              <w:tc>
                <w:tcPr>
                  <w:tcW w:w="360" w:type="dxa"/>
                  <w:hideMark/>
                </w:tcPr>
                <w:p w14:paraId="46EC5C27" w14:textId="77777777" w:rsidR="00C0190C" w:rsidRPr="00A25D4D" w:rsidRDefault="00C0190C" w:rsidP="008F13CC">
                  <w:pPr>
                    <w:jc w:val="left"/>
                  </w:pPr>
                  <w:r w:rsidRPr="00A25D4D">
                    <w:t> </w:t>
                  </w:r>
                </w:p>
              </w:tc>
              <w:tc>
                <w:tcPr>
                  <w:tcW w:w="1500" w:type="dxa"/>
                  <w:hideMark/>
                </w:tcPr>
                <w:p w14:paraId="749825A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E93736" w14:textId="77777777" w:rsidR="00C0190C" w:rsidRPr="00A25D4D" w:rsidRDefault="00C0190C" w:rsidP="008F13CC">
                  <w:pPr>
                    <w:jc w:val="left"/>
                  </w:pPr>
                  <w:r w:rsidRPr="00A25D4D">
                    <w:t>1</w:t>
                  </w:r>
                </w:p>
              </w:tc>
            </w:tr>
          </w:tbl>
          <w:p w14:paraId="18A55653" w14:textId="77777777" w:rsidR="00C0190C" w:rsidRPr="00A25D4D" w:rsidRDefault="00C0190C" w:rsidP="008F13CC">
            <w:pPr>
              <w:jc w:val="left"/>
            </w:pPr>
          </w:p>
        </w:tc>
      </w:tr>
      <w:tr w:rsidR="00C0190C" w:rsidRPr="00A25D4D" w14:paraId="213C322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53DD50" w14:textId="77777777" w:rsidR="00C0190C" w:rsidRPr="00A25D4D" w:rsidRDefault="00C0190C" w:rsidP="008F13CC">
            <w:pPr>
              <w:jc w:val="left"/>
            </w:pPr>
            <w:r w:rsidRPr="00A25D4D">
              <w:rPr>
                <w:b/>
                <w:bCs/>
              </w:rPr>
              <w:t xml:space="preserve">Attribuut: </w:t>
            </w:r>
            <w:proofErr w:type="spellStart"/>
            <w:r w:rsidRPr="00A25D4D">
              <w:rPr>
                <w:b/>
                <w:bCs/>
              </w:rPr>
              <w:t>standaardDieptelegging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5FA424" w14:textId="77777777" w:rsidTr="00C0190C">
              <w:trPr>
                <w:tblHeader/>
                <w:tblCellSpacing w:w="0" w:type="dxa"/>
              </w:trPr>
              <w:tc>
                <w:tcPr>
                  <w:tcW w:w="360" w:type="dxa"/>
                  <w:hideMark/>
                </w:tcPr>
                <w:p w14:paraId="605E2632" w14:textId="77777777" w:rsidR="00C0190C" w:rsidRPr="00A25D4D" w:rsidRDefault="00C0190C" w:rsidP="008F13CC">
                  <w:pPr>
                    <w:jc w:val="left"/>
                  </w:pPr>
                  <w:r w:rsidRPr="00A25D4D">
                    <w:t> </w:t>
                  </w:r>
                </w:p>
              </w:tc>
              <w:tc>
                <w:tcPr>
                  <w:tcW w:w="1500" w:type="dxa"/>
                  <w:hideMark/>
                </w:tcPr>
                <w:p w14:paraId="16EC27BB" w14:textId="77777777" w:rsidR="00C0190C" w:rsidRPr="00A25D4D" w:rsidRDefault="00C0190C" w:rsidP="008F13CC">
                  <w:pPr>
                    <w:jc w:val="left"/>
                  </w:pPr>
                  <w:r w:rsidRPr="00A25D4D">
                    <w:t>Type:</w:t>
                  </w:r>
                </w:p>
              </w:tc>
              <w:tc>
                <w:tcPr>
                  <w:tcW w:w="0" w:type="auto"/>
                  <w:hideMark/>
                </w:tcPr>
                <w:p w14:paraId="7CBCE30F" w14:textId="77777777" w:rsidR="00C0190C" w:rsidRPr="00A25D4D" w:rsidRDefault="00C0190C" w:rsidP="008F13CC">
                  <w:pPr>
                    <w:jc w:val="left"/>
                  </w:pPr>
                  <w:proofErr w:type="spellStart"/>
                  <w:r w:rsidRPr="00A25D4D">
                    <w:t>Measure</w:t>
                  </w:r>
                  <w:proofErr w:type="spellEnd"/>
                </w:p>
              </w:tc>
            </w:tr>
            <w:tr w:rsidR="00C0190C" w:rsidRPr="00A25D4D" w14:paraId="4F6F1BA8" w14:textId="77777777" w:rsidTr="00C0190C">
              <w:trPr>
                <w:tblHeader/>
                <w:tblCellSpacing w:w="0" w:type="dxa"/>
              </w:trPr>
              <w:tc>
                <w:tcPr>
                  <w:tcW w:w="360" w:type="dxa"/>
                  <w:hideMark/>
                </w:tcPr>
                <w:p w14:paraId="7128F648" w14:textId="77777777" w:rsidR="00C0190C" w:rsidRPr="00A25D4D" w:rsidRDefault="00C0190C" w:rsidP="008F13CC">
                  <w:pPr>
                    <w:jc w:val="left"/>
                  </w:pPr>
                  <w:r w:rsidRPr="00A25D4D">
                    <w:t> </w:t>
                  </w:r>
                </w:p>
              </w:tc>
              <w:tc>
                <w:tcPr>
                  <w:tcW w:w="1500" w:type="dxa"/>
                  <w:hideMark/>
                </w:tcPr>
                <w:p w14:paraId="4B7D1613" w14:textId="77777777" w:rsidR="00C0190C" w:rsidRPr="00A25D4D" w:rsidRDefault="00C0190C" w:rsidP="008F13CC">
                  <w:pPr>
                    <w:jc w:val="left"/>
                  </w:pPr>
                  <w:r w:rsidRPr="00A25D4D">
                    <w:t>Naam</w:t>
                  </w:r>
                </w:p>
              </w:tc>
              <w:tc>
                <w:tcPr>
                  <w:tcW w:w="0" w:type="auto"/>
                  <w:hideMark/>
                </w:tcPr>
                <w:p w14:paraId="18C4C2BA" w14:textId="77777777" w:rsidR="00C0190C" w:rsidRPr="00A25D4D" w:rsidRDefault="00C0190C" w:rsidP="008F13CC">
                  <w:pPr>
                    <w:jc w:val="left"/>
                  </w:pPr>
                </w:p>
              </w:tc>
            </w:tr>
            <w:tr w:rsidR="00C0190C" w:rsidRPr="00A25D4D" w14:paraId="7C41D672" w14:textId="77777777" w:rsidTr="00C0190C">
              <w:trPr>
                <w:tblHeader/>
                <w:tblCellSpacing w:w="0" w:type="dxa"/>
              </w:trPr>
              <w:tc>
                <w:tcPr>
                  <w:tcW w:w="360" w:type="dxa"/>
                  <w:hideMark/>
                </w:tcPr>
                <w:p w14:paraId="7484DDCF" w14:textId="77777777" w:rsidR="00C0190C" w:rsidRPr="00A25D4D" w:rsidRDefault="00C0190C" w:rsidP="008F13CC">
                  <w:pPr>
                    <w:jc w:val="left"/>
                  </w:pPr>
                  <w:r w:rsidRPr="00A25D4D">
                    <w:t> </w:t>
                  </w:r>
                </w:p>
              </w:tc>
              <w:tc>
                <w:tcPr>
                  <w:tcW w:w="1500" w:type="dxa"/>
                  <w:hideMark/>
                </w:tcPr>
                <w:p w14:paraId="283E4FFA" w14:textId="77777777" w:rsidR="00C0190C" w:rsidRPr="00A25D4D" w:rsidRDefault="00C0190C" w:rsidP="008F13CC">
                  <w:pPr>
                    <w:jc w:val="left"/>
                  </w:pPr>
                  <w:r w:rsidRPr="00A25D4D">
                    <w:t>Definitie:</w:t>
                  </w:r>
                </w:p>
              </w:tc>
              <w:tc>
                <w:tcPr>
                  <w:tcW w:w="0" w:type="auto"/>
                  <w:hideMark/>
                </w:tcPr>
                <w:p w14:paraId="798EF45F" w14:textId="1238D8DD" w:rsidR="00C0190C" w:rsidRPr="00A25D4D" w:rsidRDefault="00C0190C" w:rsidP="008F13CC">
                  <w:pPr>
                    <w:jc w:val="left"/>
                  </w:pPr>
                  <w:r w:rsidRPr="00A25D4D">
                    <w:t xml:space="preserve">Gangbare dieptelegging behorend bij dit utiliteitsnet. Diepte is ten opzichte van maaiveld. Dit attribuut heeft een </w:t>
                  </w:r>
                  <w:proofErr w:type="spellStart"/>
                  <w:r w:rsidRPr="00A25D4D">
                    <w:t>Measure</w:t>
                  </w:r>
                  <w:proofErr w:type="spellEnd"/>
                  <w:r w:rsidRPr="00A25D4D">
                    <w:t xml:space="preserve"> als data type. De UOM wordt uitgedrukt via 1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Voor </w:t>
                  </w:r>
                  <w:del w:id="801" w:author="Paul Janssen" w:date="2020-06-10T16:08:00Z">
                    <w:r w:rsidRPr="00A25D4D" w:rsidDel="00135FA7">
                      <w:delText>WION</w:delText>
                    </w:r>
                  </w:del>
                  <w:ins w:id="802" w:author="Paul Janssen" w:date="2020-06-10T16:08:00Z">
                    <w:r w:rsidR="00135FA7">
                      <w:t>WIBON</w:t>
                    </w:r>
                  </w:ins>
                  <w:r w:rsidRPr="00A25D4D">
                    <w:t xml:space="preserve"> is de eenheid altijd meter en een getal met ten hoogste 2 decimalen. </w:t>
                  </w:r>
                </w:p>
              </w:tc>
            </w:tr>
            <w:tr w:rsidR="00C0190C" w:rsidRPr="00A25D4D" w14:paraId="16B22DD9" w14:textId="77777777" w:rsidTr="00C0190C">
              <w:trPr>
                <w:tblHeader/>
                <w:tblCellSpacing w:w="0" w:type="dxa"/>
              </w:trPr>
              <w:tc>
                <w:tcPr>
                  <w:tcW w:w="360" w:type="dxa"/>
                  <w:hideMark/>
                </w:tcPr>
                <w:p w14:paraId="04CCD006" w14:textId="77777777" w:rsidR="00C0190C" w:rsidRPr="00A25D4D" w:rsidRDefault="00C0190C" w:rsidP="008F13CC">
                  <w:pPr>
                    <w:jc w:val="left"/>
                  </w:pPr>
                  <w:r w:rsidRPr="00A25D4D">
                    <w:t> </w:t>
                  </w:r>
                </w:p>
              </w:tc>
              <w:tc>
                <w:tcPr>
                  <w:tcW w:w="1500" w:type="dxa"/>
                  <w:hideMark/>
                </w:tcPr>
                <w:p w14:paraId="40552C5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E935F0D" w14:textId="77777777" w:rsidR="00C0190C" w:rsidRPr="00A25D4D" w:rsidRDefault="00C0190C" w:rsidP="008F13CC">
                  <w:pPr>
                    <w:jc w:val="left"/>
                  </w:pPr>
                  <w:r w:rsidRPr="00A25D4D">
                    <w:t>0..1</w:t>
                  </w:r>
                </w:p>
              </w:tc>
            </w:tr>
          </w:tbl>
          <w:p w14:paraId="4C95932E" w14:textId="77777777" w:rsidR="00C0190C" w:rsidRPr="00A25D4D" w:rsidRDefault="00C0190C" w:rsidP="008F13CC">
            <w:pPr>
              <w:jc w:val="left"/>
            </w:pPr>
          </w:p>
        </w:tc>
      </w:tr>
      <w:tr w:rsidR="00C0190C" w:rsidRPr="00A25D4D" w14:paraId="3F8E268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5C4E2C"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3902CD3" w14:textId="77777777" w:rsidTr="00C0190C">
              <w:trPr>
                <w:tblHeader/>
                <w:tblCellSpacing w:w="0" w:type="dxa"/>
              </w:trPr>
              <w:tc>
                <w:tcPr>
                  <w:tcW w:w="360" w:type="dxa"/>
                  <w:hideMark/>
                </w:tcPr>
                <w:p w14:paraId="792F9F36" w14:textId="77777777" w:rsidR="00C0190C" w:rsidRPr="00A25D4D" w:rsidRDefault="00C0190C" w:rsidP="008F13CC">
                  <w:pPr>
                    <w:jc w:val="left"/>
                  </w:pPr>
                  <w:r w:rsidRPr="00A25D4D">
                    <w:t> </w:t>
                  </w:r>
                </w:p>
              </w:tc>
              <w:tc>
                <w:tcPr>
                  <w:tcW w:w="1500" w:type="dxa"/>
                  <w:hideMark/>
                </w:tcPr>
                <w:p w14:paraId="32FBC16C" w14:textId="77777777" w:rsidR="00C0190C" w:rsidRPr="00A25D4D" w:rsidRDefault="00C0190C" w:rsidP="008F13CC">
                  <w:pPr>
                    <w:jc w:val="left"/>
                  </w:pPr>
                  <w:r w:rsidRPr="00A25D4D">
                    <w:t>Type:</w:t>
                  </w:r>
                </w:p>
              </w:tc>
              <w:tc>
                <w:tcPr>
                  <w:tcW w:w="0" w:type="auto"/>
                  <w:hideMark/>
                </w:tcPr>
                <w:p w14:paraId="7F3807CD" w14:textId="77777777" w:rsidR="00C0190C" w:rsidRPr="00A25D4D" w:rsidRDefault="00C0190C" w:rsidP="008F13CC">
                  <w:pPr>
                    <w:jc w:val="left"/>
                  </w:pPr>
                  <w:proofErr w:type="spellStart"/>
                  <w:r w:rsidRPr="00A25D4D">
                    <w:t>ExtraInformatie</w:t>
                  </w:r>
                  <w:proofErr w:type="spellEnd"/>
                </w:p>
              </w:tc>
            </w:tr>
            <w:tr w:rsidR="00C0190C" w:rsidRPr="00A25D4D" w14:paraId="5973F28A" w14:textId="77777777" w:rsidTr="00C0190C">
              <w:trPr>
                <w:tblHeader/>
                <w:tblCellSpacing w:w="0" w:type="dxa"/>
              </w:trPr>
              <w:tc>
                <w:tcPr>
                  <w:tcW w:w="360" w:type="dxa"/>
                  <w:hideMark/>
                </w:tcPr>
                <w:p w14:paraId="6D145D1C" w14:textId="77777777" w:rsidR="00C0190C" w:rsidRPr="00A25D4D" w:rsidRDefault="00C0190C" w:rsidP="008F13CC">
                  <w:pPr>
                    <w:jc w:val="left"/>
                  </w:pPr>
                  <w:r w:rsidRPr="00A25D4D">
                    <w:t> </w:t>
                  </w:r>
                </w:p>
              </w:tc>
              <w:tc>
                <w:tcPr>
                  <w:tcW w:w="1500" w:type="dxa"/>
                  <w:hideMark/>
                </w:tcPr>
                <w:p w14:paraId="4144FFCC" w14:textId="77777777" w:rsidR="00C0190C" w:rsidRPr="00A25D4D" w:rsidRDefault="00C0190C" w:rsidP="008F13CC">
                  <w:pPr>
                    <w:jc w:val="left"/>
                  </w:pPr>
                  <w:r w:rsidRPr="00A25D4D">
                    <w:t>Naam</w:t>
                  </w:r>
                </w:p>
              </w:tc>
              <w:tc>
                <w:tcPr>
                  <w:tcW w:w="0" w:type="auto"/>
                  <w:hideMark/>
                </w:tcPr>
                <w:p w14:paraId="0F15FC12" w14:textId="77777777" w:rsidR="00C0190C" w:rsidRPr="00A25D4D" w:rsidRDefault="00C0190C" w:rsidP="008F13CC">
                  <w:pPr>
                    <w:jc w:val="left"/>
                  </w:pPr>
                </w:p>
              </w:tc>
            </w:tr>
            <w:tr w:rsidR="00C0190C" w:rsidRPr="00A25D4D" w14:paraId="1F42638C" w14:textId="77777777" w:rsidTr="00C0190C">
              <w:trPr>
                <w:tblHeader/>
                <w:tblCellSpacing w:w="0" w:type="dxa"/>
              </w:trPr>
              <w:tc>
                <w:tcPr>
                  <w:tcW w:w="360" w:type="dxa"/>
                  <w:hideMark/>
                </w:tcPr>
                <w:p w14:paraId="502C7438" w14:textId="77777777" w:rsidR="00C0190C" w:rsidRPr="00A25D4D" w:rsidRDefault="00C0190C" w:rsidP="008F13CC">
                  <w:pPr>
                    <w:jc w:val="left"/>
                  </w:pPr>
                  <w:r w:rsidRPr="00A25D4D">
                    <w:t> </w:t>
                  </w:r>
                </w:p>
              </w:tc>
              <w:tc>
                <w:tcPr>
                  <w:tcW w:w="1500" w:type="dxa"/>
                  <w:hideMark/>
                </w:tcPr>
                <w:p w14:paraId="54736B40" w14:textId="77777777" w:rsidR="00C0190C" w:rsidRPr="00A25D4D" w:rsidRDefault="00C0190C" w:rsidP="008F13CC">
                  <w:pPr>
                    <w:jc w:val="left"/>
                  </w:pPr>
                  <w:r w:rsidRPr="00A25D4D">
                    <w:t>Definitie:</w:t>
                  </w:r>
                </w:p>
              </w:tc>
              <w:tc>
                <w:tcPr>
                  <w:tcW w:w="0" w:type="auto"/>
                  <w:hideMark/>
                </w:tcPr>
                <w:p w14:paraId="6AE64718" w14:textId="77777777" w:rsidR="00C0190C" w:rsidRPr="00A25D4D" w:rsidRDefault="00C0190C" w:rsidP="008F13CC">
                  <w:pPr>
                    <w:jc w:val="left"/>
                  </w:pPr>
                  <w:r w:rsidRPr="00A25D4D">
                    <w:t xml:space="preserve">Extra informatie over dit object. </w:t>
                  </w:r>
                </w:p>
              </w:tc>
            </w:tr>
            <w:tr w:rsidR="00C0190C" w:rsidRPr="00A25D4D" w14:paraId="54B041EE" w14:textId="77777777" w:rsidTr="00C0190C">
              <w:trPr>
                <w:tblHeader/>
                <w:tblCellSpacing w:w="0" w:type="dxa"/>
              </w:trPr>
              <w:tc>
                <w:tcPr>
                  <w:tcW w:w="360" w:type="dxa"/>
                  <w:hideMark/>
                </w:tcPr>
                <w:p w14:paraId="50F1C734" w14:textId="77777777" w:rsidR="00C0190C" w:rsidRPr="00A25D4D" w:rsidRDefault="00C0190C" w:rsidP="008F13CC">
                  <w:pPr>
                    <w:jc w:val="left"/>
                  </w:pPr>
                  <w:r w:rsidRPr="00A25D4D">
                    <w:t> </w:t>
                  </w:r>
                </w:p>
              </w:tc>
              <w:tc>
                <w:tcPr>
                  <w:tcW w:w="1500" w:type="dxa"/>
                  <w:hideMark/>
                </w:tcPr>
                <w:p w14:paraId="6673EB75" w14:textId="77777777" w:rsidR="00C0190C" w:rsidRPr="00A25D4D" w:rsidRDefault="00C0190C" w:rsidP="008F13CC">
                  <w:pPr>
                    <w:jc w:val="left"/>
                  </w:pPr>
                  <w:r w:rsidRPr="00A25D4D">
                    <w:t>Omschrijving:</w:t>
                  </w:r>
                </w:p>
              </w:tc>
              <w:tc>
                <w:tcPr>
                  <w:tcW w:w="0" w:type="auto"/>
                  <w:hideMark/>
                </w:tcPr>
                <w:p w14:paraId="081CD1FB" w14:textId="77777777" w:rsidR="00C0190C" w:rsidRPr="00A25D4D" w:rsidRDefault="00C0190C" w:rsidP="008F13CC">
                  <w:pPr>
                    <w:jc w:val="left"/>
                  </w:pPr>
                  <w:r w:rsidRPr="00A25D4D">
                    <w:t xml:space="preserve">Bij het utiliteitsnet betreft dit de algemene informatie die bij het utiliteitsnet hoort en niet bij specifieke netelementen. </w:t>
                  </w:r>
                </w:p>
              </w:tc>
            </w:tr>
            <w:tr w:rsidR="00C0190C" w:rsidRPr="00A25D4D" w14:paraId="087598B5" w14:textId="77777777" w:rsidTr="00C0190C">
              <w:trPr>
                <w:tblHeader/>
                <w:tblCellSpacing w:w="0" w:type="dxa"/>
              </w:trPr>
              <w:tc>
                <w:tcPr>
                  <w:tcW w:w="360" w:type="dxa"/>
                  <w:hideMark/>
                </w:tcPr>
                <w:p w14:paraId="08DE26B3" w14:textId="77777777" w:rsidR="00C0190C" w:rsidRPr="00A25D4D" w:rsidRDefault="00C0190C" w:rsidP="008F13CC">
                  <w:pPr>
                    <w:jc w:val="left"/>
                  </w:pPr>
                  <w:r w:rsidRPr="00A25D4D">
                    <w:t> </w:t>
                  </w:r>
                </w:p>
              </w:tc>
              <w:tc>
                <w:tcPr>
                  <w:tcW w:w="1500" w:type="dxa"/>
                  <w:hideMark/>
                </w:tcPr>
                <w:p w14:paraId="4D7F4F5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135376" w14:textId="77777777" w:rsidR="00C0190C" w:rsidRPr="00A25D4D" w:rsidRDefault="00C0190C" w:rsidP="008F13CC">
                  <w:pPr>
                    <w:jc w:val="left"/>
                  </w:pPr>
                  <w:r w:rsidRPr="00A25D4D">
                    <w:t>0..*</w:t>
                  </w:r>
                </w:p>
              </w:tc>
            </w:tr>
          </w:tbl>
          <w:p w14:paraId="22700C22" w14:textId="77777777" w:rsidR="00C0190C" w:rsidRPr="00A25D4D" w:rsidRDefault="00C0190C" w:rsidP="008F13CC">
            <w:pPr>
              <w:jc w:val="left"/>
            </w:pPr>
          </w:p>
        </w:tc>
      </w:tr>
      <w:tr w:rsidR="00C0190C" w:rsidRPr="00A25D4D" w14:paraId="582F6A9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69E3E3" w14:textId="38053775" w:rsidR="00C0190C" w:rsidRPr="00A25D4D" w:rsidRDefault="00C0190C" w:rsidP="008F13CC">
            <w:pPr>
              <w:jc w:val="left"/>
            </w:pPr>
            <w:proofErr w:type="spellStart"/>
            <w:r w:rsidRPr="00A25D4D">
              <w:rPr>
                <w:b/>
                <w:bCs/>
              </w:rPr>
              <w:t>Constraint</w:t>
            </w:r>
            <w:proofErr w:type="spellEnd"/>
            <w:r w:rsidRPr="00A25D4D">
              <w:rPr>
                <w:b/>
                <w:bCs/>
              </w:rPr>
              <w:t xml:space="preserve">: </w:t>
            </w:r>
            <w:del w:id="803" w:author="Paul Janssen" w:date="2020-06-10T16:08:00Z">
              <w:r w:rsidRPr="00A25D4D" w:rsidDel="00135FA7">
                <w:rPr>
                  <w:b/>
                  <w:bCs/>
                </w:rPr>
                <w:delText>Wion</w:delText>
              </w:r>
            </w:del>
            <w:proofErr w:type="spellStart"/>
            <w:ins w:id="804" w:author="Paul Janssen" w:date="2020-06-10T16:08:00Z">
              <w:r w:rsidR="00135FA7">
                <w:rPr>
                  <w:b/>
                  <w:bCs/>
                </w:rPr>
                <w:t>WIBON</w:t>
              </w:r>
            </w:ins>
            <w:r w:rsidRPr="00A25D4D">
              <w:rPr>
                <w:b/>
                <w:bCs/>
              </w:rPr>
              <w:t>DiepteInMeterMetMaxTweeDecimalen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08412DD" w14:textId="77777777" w:rsidTr="00C0190C">
              <w:trPr>
                <w:tblHeader/>
                <w:tblCellSpacing w:w="0" w:type="dxa"/>
              </w:trPr>
              <w:tc>
                <w:tcPr>
                  <w:tcW w:w="360" w:type="dxa"/>
                  <w:hideMark/>
                </w:tcPr>
                <w:p w14:paraId="38584E30" w14:textId="77777777" w:rsidR="00C0190C" w:rsidRPr="00A25D4D" w:rsidRDefault="00C0190C" w:rsidP="008F13CC">
                  <w:pPr>
                    <w:jc w:val="left"/>
                  </w:pPr>
                  <w:r w:rsidRPr="00A25D4D">
                    <w:t> </w:t>
                  </w:r>
                </w:p>
              </w:tc>
              <w:tc>
                <w:tcPr>
                  <w:tcW w:w="1500" w:type="dxa"/>
                  <w:hideMark/>
                </w:tcPr>
                <w:p w14:paraId="2EBC4F4C" w14:textId="77777777" w:rsidR="00C0190C" w:rsidRPr="00A25D4D" w:rsidRDefault="00C0190C" w:rsidP="008F13CC">
                  <w:pPr>
                    <w:jc w:val="left"/>
                  </w:pPr>
                  <w:r w:rsidRPr="00A25D4D">
                    <w:t>Natuurlijke taal:</w:t>
                  </w:r>
                </w:p>
              </w:tc>
              <w:tc>
                <w:tcPr>
                  <w:tcW w:w="0" w:type="auto"/>
                  <w:hideMark/>
                </w:tcPr>
                <w:p w14:paraId="093AD182" w14:textId="566E4A1F" w:rsidR="00C0190C" w:rsidRPr="00A25D4D" w:rsidRDefault="00C0190C" w:rsidP="008F13CC">
                  <w:pPr>
                    <w:jc w:val="left"/>
                  </w:pPr>
                  <w:r w:rsidRPr="00A25D4D">
                    <w:t xml:space="preserve">Voor </w:t>
                  </w:r>
                  <w:del w:id="805" w:author="Paul Janssen" w:date="2020-06-10T16:08:00Z">
                    <w:r w:rsidRPr="00A25D4D" w:rsidDel="00135FA7">
                      <w:delText>WION</w:delText>
                    </w:r>
                  </w:del>
                  <w:ins w:id="806" w:author="Paul Janssen" w:date="2020-06-10T16:08:00Z">
                    <w:r w:rsidR="00135FA7">
                      <w:t>WIBON</w:t>
                    </w:r>
                  </w:ins>
                  <w:r w:rsidRPr="00A25D4D">
                    <w:t xml:space="preserve"> diepte is in meters met maximaal 2 decimalen </w:t>
                  </w:r>
                </w:p>
              </w:tc>
            </w:tr>
            <w:tr w:rsidR="00C0190C" w:rsidRPr="00A25D4D" w14:paraId="05B1131D" w14:textId="77777777" w:rsidTr="00C0190C">
              <w:trPr>
                <w:tblHeader/>
                <w:tblCellSpacing w:w="0" w:type="dxa"/>
              </w:trPr>
              <w:tc>
                <w:tcPr>
                  <w:tcW w:w="360" w:type="dxa"/>
                  <w:hideMark/>
                </w:tcPr>
                <w:p w14:paraId="55D46952" w14:textId="77777777" w:rsidR="00C0190C" w:rsidRPr="00A25D4D" w:rsidRDefault="00C0190C" w:rsidP="008F13CC">
                  <w:pPr>
                    <w:jc w:val="left"/>
                  </w:pPr>
                  <w:r w:rsidRPr="00A25D4D">
                    <w:t> </w:t>
                  </w:r>
                </w:p>
              </w:tc>
              <w:tc>
                <w:tcPr>
                  <w:tcW w:w="1500" w:type="dxa"/>
                  <w:hideMark/>
                </w:tcPr>
                <w:p w14:paraId="50D9621A" w14:textId="77777777" w:rsidR="00C0190C" w:rsidRPr="00A25D4D" w:rsidRDefault="00C0190C" w:rsidP="008F13CC">
                  <w:pPr>
                    <w:jc w:val="left"/>
                  </w:pPr>
                  <w:r w:rsidRPr="00A25D4D">
                    <w:t>OCL:</w:t>
                  </w:r>
                </w:p>
              </w:tc>
              <w:tc>
                <w:tcPr>
                  <w:tcW w:w="0" w:type="auto"/>
                  <w:hideMark/>
                </w:tcPr>
                <w:p w14:paraId="3E956E31"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self.standaardDieptelegging.Measure.uom</w:t>
                  </w:r>
                  <w:proofErr w:type="spellEnd"/>
                  <w:r w:rsidRPr="00A25D4D">
                    <w:t xml:space="preserve"> = '</w:t>
                  </w:r>
                  <w:proofErr w:type="spellStart"/>
                  <w:r w:rsidRPr="00A25D4D">
                    <w:t>urn:ogc:def:uom:OGC</w:t>
                  </w:r>
                  <w:proofErr w:type="spellEnd"/>
                  <w:r w:rsidRPr="00A25D4D">
                    <w:t>::m'</w:t>
                  </w:r>
                </w:p>
              </w:tc>
            </w:tr>
          </w:tbl>
          <w:p w14:paraId="7536F3AF" w14:textId="77777777" w:rsidR="00C0190C" w:rsidRPr="00A25D4D" w:rsidRDefault="00C0190C" w:rsidP="008F13CC">
            <w:pPr>
              <w:jc w:val="left"/>
            </w:pPr>
          </w:p>
        </w:tc>
      </w:tr>
      <w:tr w:rsidR="00C0190C" w:rsidRPr="007060DF" w14:paraId="683EF81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E194A52"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NetworkBinnenNetworkNietVanToepassing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28DCC4C" w14:textId="77777777" w:rsidTr="00C0190C">
              <w:trPr>
                <w:tblHeader/>
                <w:tblCellSpacing w:w="0" w:type="dxa"/>
              </w:trPr>
              <w:tc>
                <w:tcPr>
                  <w:tcW w:w="360" w:type="dxa"/>
                  <w:hideMark/>
                </w:tcPr>
                <w:p w14:paraId="1B45045B" w14:textId="77777777" w:rsidR="00C0190C" w:rsidRPr="00A25D4D" w:rsidRDefault="00C0190C" w:rsidP="008F13CC">
                  <w:pPr>
                    <w:jc w:val="left"/>
                  </w:pPr>
                  <w:r w:rsidRPr="00A25D4D">
                    <w:t> </w:t>
                  </w:r>
                </w:p>
              </w:tc>
              <w:tc>
                <w:tcPr>
                  <w:tcW w:w="1500" w:type="dxa"/>
                  <w:hideMark/>
                </w:tcPr>
                <w:p w14:paraId="41C4E55C" w14:textId="77777777" w:rsidR="00C0190C" w:rsidRPr="00A25D4D" w:rsidRDefault="00C0190C" w:rsidP="008F13CC">
                  <w:pPr>
                    <w:jc w:val="left"/>
                  </w:pPr>
                  <w:r w:rsidRPr="00A25D4D">
                    <w:t>Natuurlijke taal:</w:t>
                  </w:r>
                </w:p>
              </w:tc>
              <w:tc>
                <w:tcPr>
                  <w:tcW w:w="0" w:type="auto"/>
                  <w:hideMark/>
                </w:tcPr>
                <w:p w14:paraId="399FCD25" w14:textId="77777777" w:rsidR="00C0190C" w:rsidRPr="00A25D4D" w:rsidRDefault="00C0190C" w:rsidP="008F13CC">
                  <w:pPr>
                    <w:jc w:val="left"/>
                  </w:pPr>
                  <w:r w:rsidRPr="00A25D4D">
                    <w:t xml:space="preserve">een netwerk kan niet naar een andere netwerk verwijzen </w:t>
                  </w:r>
                </w:p>
              </w:tc>
            </w:tr>
            <w:tr w:rsidR="00C0190C" w:rsidRPr="007060DF" w14:paraId="00CBD6ED" w14:textId="77777777" w:rsidTr="00C0190C">
              <w:trPr>
                <w:tblHeader/>
                <w:tblCellSpacing w:w="0" w:type="dxa"/>
              </w:trPr>
              <w:tc>
                <w:tcPr>
                  <w:tcW w:w="360" w:type="dxa"/>
                  <w:hideMark/>
                </w:tcPr>
                <w:p w14:paraId="54E360DE" w14:textId="77777777" w:rsidR="00C0190C" w:rsidRPr="00A25D4D" w:rsidRDefault="00C0190C" w:rsidP="008F13CC">
                  <w:pPr>
                    <w:jc w:val="left"/>
                  </w:pPr>
                  <w:r w:rsidRPr="00A25D4D">
                    <w:t> </w:t>
                  </w:r>
                </w:p>
              </w:tc>
              <w:tc>
                <w:tcPr>
                  <w:tcW w:w="1500" w:type="dxa"/>
                  <w:hideMark/>
                </w:tcPr>
                <w:p w14:paraId="3207F5A6" w14:textId="77777777" w:rsidR="00C0190C" w:rsidRPr="00A25D4D" w:rsidRDefault="00C0190C" w:rsidP="008F13CC">
                  <w:pPr>
                    <w:jc w:val="left"/>
                  </w:pPr>
                  <w:r w:rsidRPr="00A25D4D">
                    <w:t>OCL:</w:t>
                  </w:r>
                </w:p>
              </w:tc>
              <w:tc>
                <w:tcPr>
                  <w:tcW w:w="0" w:type="auto"/>
                  <w:hideMark/>
                </w:tcPr>
                <w:p w14:paraId="7667A257"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self.networks.OclIsKindOf</w:t>
                  </w:r>
                  <w:proofErr w:type="spellEnd"/>
                  <w:r w:rsidRPr="00A25D4D">
                    <w:rPr>
                      <w:lang w:val="en-GB"/>
                    </w:rPr>
                    <w:t>(</w:t>
                  </w:r>
                  <w:proofErr w:type="spellStart"/>
                  <w:r w:rsidRPr="00A25D4D">
                    <w:rPr>
                      <w:lang w:val="en-GB"/>
                    </w:rPr>
                    <w:t>nilReason</w:t>
                  </w:r>
                  <w:proofErr w:type="spellEnd"/>
                  <w:r w:rsidRPr="00A25D4D">
                    <w:rPr>
                      <w:lang w:val="en-GB"/>
                    </w:rPr>
                    <w:t>)</w:t>
                  </w:r>
                </w:p>
              </w:tc>
            </w:tr>
          </w:tbl>
          <w:p w14:paraId="2700E431" w14:textId="77777777" w:rsidR="00C0190C" w:rsidRPr="00A25D4D" w:rsidRDefault="00C0190C" w:rsidP="008F13CC">
            <w:pPr>
              <w:jc w:val="left"/>
              <w:rPr>
                <w:lang w:val="en-GB"/>
              </w:rPr>
            </w:pPr>
          </w:p>
        </w:tc>
      </w:tr>
      <w:tr w:rsidR="00C0190C" w:rsidRPr="007060DF" w14:paraId="3C3F96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BFF929"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AssociatieElementsNietVanToepassing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C1A9B03" w14:textId="77777777" w:rsidTr="00C0190C">
              <w:trPr>
                <w:tblHeader/>
                <w:tblCellSpacing w:w="0" w:type="dxa"/>
              </w:trPr>
              <w:tc>
                <w:tcPr>
                  <w:tcW w:w="360" w:type="dxa"/>
                  <w:hideMark/>
                </w:tcPr>
                <w:p w14:paraId="29C66C9E" w14:textId="77777777" w:rsidR="00C0190C" w:rsidRPr="00A25D4D" w:rsidRDefault="00C0190C" w:rsidP="008F13CC">
                  <w:pPr>
                    <w:jc w:val="left"/>
                  </w:pPr>
                  <w:r w:rsidRPr="00A25D4D">
                    <w:t> </w:t>
                  </w:r>
                </w:p>
              </w:tc>
              <w:tc>
                <w:tcPr>
                  <w:tcW w:w="1500" w:type="dxa"/>
                  <w:hideMark/>
                </w:tcPr>
                <w:p w14:paraId="3C41B141" w14:textId="77777777" w:rsidR="00C0190C" w:rsidRPr="00A25D4D" w:rsidRDefault="00C0190C" w:rsidP="008F13CC">
                  <w:pPr>
                    <w:jc w:val="left"/>
                  </w:pPr>
                  <w:r w:rsidRPr="00A25D4D">
                    <w:t>Natuurlijke taal:</w:t>
                  </w:r>
                </w:p>
              </w:tc>
              <w:tc>
                <w:tcPr>
                  <w:tcW w:w="0" w:type="auto"/>
                  <w:hideMark/>
                </w:tcPr>
                <w:p w14:paraId="3F39EBDF" w14:textId="77777777" w:rsidR="00C0190C" w:rsidRPr="00A25D4D" w:rsidRDefault="00C0190C" w:rsidP="008F13CC">
                  <w:pPr>
                    <w:jc w:val="left"/>
                  </w:pPr>
                  <w:r w:rsidRPr="00A25D4D">
                    <w:t xml:space="preserve">er is geen verwijzing van een netwerk naar de netelementen daarvan </w:t>
                  </w:r>
                </w:p>
              </w:tc>
            </w:tr>
            <w:tr w:rsidR="00C0190C" w:rsidRPr="007060DF" w14:paraId="241D8423" w14:textId="77777777" w:rsidTr="00C0190C">
              <w:trPr>
                <w:tblHeader/>
                <w:tblCellSpacing w:w="0" w:type="dxa"/>
              </w:trPr>
              <w:tc>
                <w:tcPr>
                  <w:tcW w:w="360" w:type="dxa"/>
                  <w:hideMark/>
                </w:tcPr>
                <w:p w14:paraId="13B98321" w14:textId="77777777" w:rsidR="00C0190C" w:rsidRPr="00A25D4D" w:rsidRDefault="00C0190C" w:rsidP="008F13CC">
                  <w:pPr>
                    <w:jc w:val="left"/>
                  </w:pPr>
                  <w:r w:rsidRPr="00A25D4D">
                    <w:t> </w:t>
                  </w:r>
                </w:p>
              </w:tc>
              <w:tc>
                <w:tcPr>
                  <w:tcW w:w="1500" w:type="dxa"/>
                  <w:hideMark/>
                </w:tcPr>
                <w:p w14:paraId="4EE855F0" w14:textId="77777777" w:rsidR="00C0190C" w:rsidRPr="00A25D4D" w:rsidRDefault="00C0190C" w:rsidP="008F13CC">
                  <w:pPr>
                    <w:jc w:val="left"/>
                  </w:pPr>
                  <w:r w:rsidRPr="00A25D4D">
                    <w:t>OCL:</w:t>
                  </w:r>
                </w:p>
              </w:tc>
              <w:tc>
                <w:tcPr>
                  <w:tcW w:w="0" w:type="auto"/>
                  <w:hideMark/>
                </w:tcPr>
                <w:p w14:paraId="4235C6EF"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self.elements.OclIsKindOf</w:t>
                  </w:r>
                  <w:proofErr w:type="spellEnd"/>
                  <w:r w:rsidRPr="00A25D4D">
                    <w:rPr>
                      <w:lang w:val="en-GB"/>
                    </w:rPr>
                    <w:t>(</w:t>
                  </w:r>
                  <w:proofErr w:type="spellStart"/>
                  <w:r w:rsidRPr="00A25D4D">
                    <w:rPr>
                      <w:lang w:val="en-GB"/>
                    </w:rPr>
                    <w:t>nilReason</w:t>
                  </w:r>
                  <w:proofErr w:type="spellEnd"/>
                  <w:r w:rsidRPr="00A25D4D">
                    <w:rPr>
                      <w:lang w:val="en-GB"/>
                    </w:rPr>
                    <w:t>)</w:t>
                  </w:r>
                </w:p>
              </w:tc>
            </w:tr>
          </w:tbl>
          <w:p w14:paraId="1B62E6DE" w14:textId="77777777" w:rsidR="00C0190C" w:rsidRPr="00A25D4D" w:rsidRDefault="00C0190C" w:rsidP="008F13CC">
            <w:pPr>
              <w:jc w:val="left"/>
              <w:rPr>
                <w:lang w:val="en-GB"/>
              </w:rPr>
            </w:pPr>
          </w:p>
        </w:tc>
      </w:tr>
    </w:tbl>
    <w:p w14:paraId="6E762F5C" w14:textId="77777777" w:rsidR="00C0190C" w:rsidRPr="00A25D4D" w:rsidRDefault="00C0190C" w:rsidP="008F13CC">
      <w:pPr>
        <w:pStyle w:val="Kop5"/>
        <w:jc w:val="left"/>
        <w:rPr>
          <w:sz w:val="16"/>
          <w:szCs w:val="16"/>
        </w:rPr>
      </w:pPr>
      <w:r w:rsidRPr="00A25D4D">
        <w:rPr>
          <w:sz w:val="16"/>
          <w:szCs w:val="16"/>
        </w:rPr>
        <w:t>Veiligheidsgebied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8F7861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703D462" w14:textId="77777777" w:rsidR="00C0190C" w:rsidRPr="00A25D4D" w:rsidRDefault="00C0190C" w:rsidP="008F13CC">
            <w:pPr>
              <w:jc w:val="left"/>
            </w:pPr>
            <w:r w:rsidRPr="00A25D4D">
              <w:rPr>
                <w:b/>
                <w:bCs/>
              </w:rPr>
              <w:t>Veiligheidsgebied</w:t>
            </w:r>
          </w:p>
        </w:tc>
      </w:tr>
      <w:tr w:rsidR="00C0190C" w:rsidRPr="00A25D4D" w14:paraId="4F645D0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164CCCA" w14:textId="77777777" w:rsidTr="00C0190C">
              <w:trPr>
                <w:tblHeader/>
                <w:tblCellSpacing w:w="0" w:type="dxa"/>
              </w:trPr>
              <w:tc>
                <w:tcPr>
                  <w:tcW w:w="360" w:type="dxa"/>
                  <w:hideMark/>
                </w:tcPr>
                <w:p w14:paraId="4AE04665" w14:textId="77777777" w:rsidR="00C0190C" w:rsidRPr="00A25D4D" w:rsidRDefault="00C0190C" w:rsidP="008F13CC">
                  <w:pPr>
                    <w:jc w:val="left"/>
                  </w:pPr>
                  <w:r w:rsidRPr="00A25D4D">
                    <w:t> </w:t>
                  </w:r>
                </w:p>
              </w:tc>
              <w:tc>
                <w:tcPr>
                  <w:tcW w:w="1500" w:type="dxa"/>
                  <w:hideMark/>
                </w:tcPr>
                <w:p w14:paraId="18F97E50" w14:textId="77777777" w:rsidR="00C0190C" w:rsidRPr="00A25D4D" w:rsidRDefault="00C0190C" w:rsidP="008F13CC">
                  <w:pPr>
                    <w:jc w:val="left"/>
                  </w:pPr>
                  <w:r w:rsidRPr="00A25D4D">
                    <w:t>Naam</w:t>
                  </w:r>
                </w:p>
              </w:tc>
              <w:tc>
                <w:tcPr>
                  <w:tcW w:w="0" w:type="auto"/>
                  <w:hideMark/>
                </w:tcPr>
                <w:p w14:paraId="366F92F0" w14:textId="77777777" w:rsidR="00C0190C" w:rsidRPr="00A25D4D" w:rsidRDefault="00C0190C" w:rsidP="008F13CC">
                  <w:pPr>
                    <w:jc w:val="left"/>
                  </w:pPr>
                </w:p>
              </w:tc>
            </w:tr>
            <w:tr w:rsidR="00C0190C" w:rsidRPr="00A25D4D" w14:paraId="68CB184D" w14:textId="77777777" w:rsidTr="00C0190C">
              <w:trPr>
                <w:tblHeader/>
                <w:tblCellSpacing w:w="0" w:type="dxa"/>
              </w:trPr>
              <w:tc>
                <w:tcPr>
                  <w:tcW w:w="360" w:type="dxa"/>
                  <w:hideMark/>
                </w:tcPr>
                <w:p w14:paraId="431145C9" w14:textId="77777777" w:rsidR="00C0190C" w:rsidRPr="00A25D4D" w:rsidRDefault="00C0190C" w:rsidP="008F13CC">
                  <w:pPr>
                    <w:jc w:val="left"/>
                  </w:pPr>
                  <w:r w:rsidRPr="00A25D4D">
                    <w:t> </w:t>
                  </w:r>
                </w:p>
              </w:tc>
              <w:tc>
                <w:tcPr>
                  <w:tcW w:w="1500" w:type="dxa"/>
                  <w:hideMark/>
                </w:tcPr>
                <w:p w14:paraId="08AF1926" w14:textId="77777777" w:rsidR="00C0190C" w:rsidRPr="00A25D4D" w:rsidRDefault="00C0190C" w:rsidP="008F13CC">
                  <w:pPr>
                    <w:jc w:val="left"/>
                  </w:pPr>
                  <w:r w:rsidRPr="00A25D4D">
                    <w:t>Definitie:</w:t>
                  </w:r>
                </w:p>
              </w:tc>
              <w:tc>
                <w:tcPr>
                  <w:tcW w:w="0" w:type="auto"/>
                  <w:hideMark/>
                </w:tcPr>
                <w:p w14:paraId="40647436" w14:textId="0BB60F22" w:rsidR="00C0190C" w:rsidRPr="00A25D4D" w:rsidRDefault="00C0190C" w:rsidP="008F13CC">
                  <w:pPr>
                    <w:jc w:val="left"/>
                  </w:pPr>
                  <w:r w:rsidRPr="00A25D4D">
                    <w:t xml:space="preserve">Een veiligheidsgebied is een door de Minister aangewezen gebied waarvan om veiligheidsredenen kan worden afgeweken van de voorschriften zoals gesteld bij of krachtens </w:t>
                  </w:r>
                  <w:proofErr w:type="spellStart"/>
                  <w:r w:rsidRPr="00A25D4D">
                    <w:t>hoofstuk</w:t>
                  </w:r>
                  <w:proofErr w:type="spellEnd"/>
                  <w:r w:rsidRPr="00A25D4D">
                    <w:t xml:space="preserve"> 4 </w:t>
                  </w:r>
                  <w:del w:id="807" w:author="Paul Janssen" w:date="2020-06-10T16:08:00Z">
                    <w:r w:rsidRPr="00A25D4D" w:rsidDel="00135FA7">
                      <w:delText>WION</w:delText>
                    </w:r>
                  </w:del>
                  <w:ins w:id="808" w:author="Paul Janssen" w:date="2020-06-10T16:08:00Z">
                    <w:r w:rsidR="00135FA7">
                      <w:t>WIBON</w:t>
                    </w:r>
                  </w:ins>
                  <w:r w:rsidRPr="00A25D4D">
                    <w:t xml:space="preserve">: Informatie-uitwisseling ten behoeve van graafwerkzaamheden. </w:t>
                  </w:r>
                </w:p>
              </w:tc>
            </w:tr>
            <w:tr w:rsidR="00C0190C" w:rsidRPr="00A25D4D" w14:paraId="40C2DE3D" w14:textId="77777777" w:rsidTr="00C0190C">
              <w:trPr>
                <w:tblHeader/>
                <w:tblCellSpacing w:w="0" w:type="dxa"/>
              </w:trPr>
              <w:tc>
                <w:tcPr>
                  <w:tcW w:w="360" w:type="dxa"/>
                  <w:hideMark/>
                </w:tcPr>
                <w:p w14:paraId="52703643" w14:textId="77777777" w:rsidR="00C0190C" w:rsidRPr="00A25D4D" w:rsidRDefault="00C0190C" w:rsidP="008F13CC">
                  <w:pPr>
                    <w:jc w:val="left"/>
                  </w:pPr>
                  <w:r w:rsidRPr="00A25D4D">
                    <w:t> </w:t>
                  </w:r>
                </w:p>
              </w:tc>
              <w:tc>
                <w:tcPr>
                  <w:tcW w:w="1500" w:type="dxa"/>
                  <w:hideMark/>
                </w:tcPr>
                <w:p w14:paraId="35DE7E95" w14:textId="77777777" w:rsidR="00C0190C" w:rsidRPr="00A25D4D" w:rsidRDefault="00C0190C" w:rsidP="008F13CC">
                  <w:pPr>
                    <w:jc w:val="left"/>
                  </w:pPr>
                  <w:r w:rsidRPr="00A25D4D">
                    <w:t>Subtype van:</w:t>
                  </w:r>
                </w:p>
              </w:tc>
              <w:tc>
                <w:tcPr>
                  <w:tcW w:w="0" w:type="auto"/>
                  <w:hideMark/>
                </w:tcPr>
                <w:p w14:paraId="33AAF697" w14:textId="77777777" w:rsidR="00C0190C" w:rsidRPr="00A25D4D" w:rsidRDefault="00C0190C" w:rsidP="008F13CC">
                  <w:pPr>
                    <w:jc w:val="left"/>
                  </w:pPr>
                  <w:r w:rsidRPr="00A25D4D">
                    <w:t>BelangGeneriek</w:t>
                  </w:r>
                </w:p>
              </w:tc>
            </w:tr>
            <w:tr w:rsidR="00C0190C" w:rsidRPr="00A25D4D" w14:paraId="6E551752" w14:textId="77777777" w:rsidTr="00C0190C">
              <w:trPr>
                <w:tblHeader/>
                <w:tblCellSpacing w:w="0" w:type="dxa"/>
              </w:trPr>
              <w:tc>
                <w:tcPr>
                  <w:tcW w:w="360" w:type="dxa"/>
                  <w:hideMark/>
                </w:tcPr>
                <w:p w14:paraId="0ED4ACC5" w14:textId="77777777" w:rsidR="00C0190C" w:rsidRPr="00A25D4D" w:rsidRDefault="00C0190C" w:rsidP="008F13CC">
                  <w:pPr>
                    <w:jc w:val="left"/>
                  </w:pPr>
                  <w:r w:rsidRPr="00A25D4D">
                    <w:t> </w:t>
                  </w:r>
                </w:p>
              </w:tc>
              <w:tc>
                <w:tcPr>
                  <w:tcW w:w="1500" w:type="dxa"/>
                  <w:hideMark/>
                </w:tcPr>
                <w:p w14:paraId="0FF4B68B" w14:textId="77777777" w:rsidR="00C0190C" w:rsidRPr="00A25D4D" w:rsidRDefault="00C0190C" w:rsidP="008F13CC">
                  <w:pPr>
                    <w:jc w:val="left"/>
                  </w:pPr>
                  <w:r w:rsidRPr="00A25D4D">
                    <w:t>Stereotypes:</w:t>
                  </w:r>
                </w:p>
              </w:tc>
              <w:tc>
                <w:tcPr>
                  <w:tcW w:w="0" w:type="auto"/>
                  <w:hideMark/>
                </w:tcPr>
                <w:p w14:paraId="3A0BB61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16CA0DF" w14:textId="77777777" w:rsidR="00C0190C" w:rsidRPr="00A25D4D" w:rsidRDefault="00C0190C" w:rsidP="008F13CC">
            <w:pPr>
              <w:jc w:val="left"/>
            </w:pPr>
          </w:p>
        </w:tc>
      </w:tr>
      <w:tr w:rsidR="00C0190C" w:rsidRPr="00A25D4D" w14:paraId="73B9F07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52DE51" w14:textId="77777777" w:rsidR="00C0190C" w:rsidRPr="00A25D4D" w:rsidRDefault="00C0190C" w:rsidP="008F13CC">
            <w:pPr>
              <w:jc w:val="left"/>
            </w:pPr>
            <w:r w:rsidRPr="00A25D4D">
              <w:rPr>
                <w:b/>
                <w:bCs/>
              </w:rPr>
              <w:t xml:space="preserve">Relatie: </w:t>
            </w:r>
            <w:proofErr w:type="spellStart"/>
            <w:r w:rsidRPr="00A25D4D">
              <w:rPr>
                <w:b/>
                <w:bCs/>
              </w:rPr>
              <w:t>beheerderVeiligheidsgebied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3FE3C8F" w14:textId="77777777" w:rsidTr="00C0190C">
              <w:trPr>
                <w:tblHeader/>
                <w:tblCellSpacing w:w="0" w:type="dxa"/>
              </w:trPr>
              <w:tc>
                <w:tcPr>
                  <w:tcW w:w="360" w:type="dxa"/>
                  <w:hideMark/>
                </w:tcPr>
                <w:p w14:paraId="7E27A968" w14:textId="77777777" w:rsidR="00C0190C" w:rsidRPr="00A25D4D" w:rsidRDefault="00C0190C" w:rsidP="008F13CC">
                  <w:pPr>
                    <w:jc w:val="left"/>
                  </w:pPr>
                  <w:r w:rsidRPr="00A25D4D">
                    <w:t> </w:t>
                  </w:r>
                </w:p>
              </w:tc>
              <w:tc>
                <w:tcPr>
                  <w:tcW w:w="1500" w:type="dxa"/>
                  <w:hideMark/>
                </w:tcPr>
                <w:p w14:paraId="529AEEC5" w14:textId="77777777" w:rsidR="00C0190C" w:rsidRPr="00A25D4D" w:rsidRDefault="00C0190C" w:rsidP="008F13CC">
                  <w:pPr>
                    <w:jc w:val="left"/>
                  </w:pPr>
                  <w:r w:rsidRPr="00A25D4D">
                    <w:t>Type:</w:t>
                  </w:r>
                </w:p>
              </w:tc>
              <w:tc>
                <w:tcPr>
                  <w:tcW w:w="0" w:type="auto"/>
                  <w:hideMark/>
                </w:tcPr>
                <w:p w14:paraId="1CC6DC4D" w14:textId="77777777" w:rsidR="00C0190C" w:rsidRPr="00A25D4D" w:rsidRDefault="00C0190C" w:rsidP="008F13CC">
                  <w:pPr>
                    <w:jc w:val="left"/>
                  </w:pPr>
                  <w:r w:rsidRPr="00A25D4D">
                    <w:t>Beheerder</w:t>
                  </w:r>
                </w:p>
              </w:tc>
            </w:tr>
            <w:tr w:rsidR="00C0190C" w:rsidRPr="00A25D4D" w14:paraId="7F97F1AD" w14:textId="77777777" w:rsidTr="00C0190C">
              <w:trPr>
                <w:tblHeader/>
                <w:tblCellSpacing w:w="0" w:type="dxa"/>
              </w:trPr>
              <w:tc>
                <w:tcPr>
                  <w:tcW w:w="360" w:type="dxa"/>
                  <w:hideMark/>
                </w:tcPr>
                <w:p w14:paraId="1B65F179" w14:textId="77777777" w:rsidR="00C0190C" w:rsidRPr="00A25D4D" w:rsidRDefault="00C0190C" w:rsidP="008F13CC">
                  <w:pPr>
                    <w:jc w:val="left"/>
                  </w:pPr>
                  <w:r w:rsidRPr="00A25D4D">
                    <w:t> </w:t>
                  </w:r>
                </w:p>
              </w:tc>
              <w:tc>
                <w:tcPr>
                  <w:tcW w:w="1500" w:type="dxa"/>
                  <w:hideMark/>
                </w:tcPr>
                <w:p w14:paraId="30ED794A" w14:textId="77777777" w:rsidR="00C0190C" w:rsidRPr="00A25D4D" w:rsidRDefault="00C0190C" w:rsidP="008F13CC">
                  <w:pPr>
                    <w:jc w:val="left"/>
                  </w:pPr>
                  <w:r w:rsidRPr="00A25D4D">
                    <w:t>Naam</w:t>
                  </w:r>
                </w:p>
              </w:tc>
              <w:tc>
                <w:tcPr>
                  <w:tcW w:w="0" w:type="auto"/>
                  <w:hideMark/>
                </w:tcPr>
                <w:p w14:paraId="2152C68E" w14:textId="77777777" w:rsidR="00C0190C" w:rsidRPr="00A25D4D" w:rsidRDefault="00C0190C" w:rsidP="008F13CC">
                  <w:pPr>
                    <w:jc w:val="left"/>
                  </w:pPr>
                </w:p>
              </w:tc>
            </w:tr>
            <w:tr w:rsidR="00C0190C" w:rsidRPr="00A25D4D" w14:paraId="7CA64516" w14:textId="77777777" w:rsidTr="00C0190C">
              <w:trPr>
                <w:tblHeader/>
                <w:tblCellSpacing w:w="0" w:type="dxa"/>
              </w:trPr>
              <w:tc>
                <w:tcPr>
                  <w:tcW w:w="360" w:type="dxa"/>
                  <w:hideMark/>
                </w:tcPr>
                <w:p w14:paraId="031F6D9E" w14:textId="77777777" w:rsidR="00C0190C" w:rsidRPr="00A25D4D" w:rsidRDefault="00C0190C" w:rsidP="008F13CC">
                  <w:pPr>
                    <w:jc w:val="left"/>
                  </w:pPr>
                  <w:r w:rsidRPr="00A25D4D">
                    <w:t> </w:t>
                  </w:r>
                </w:p>
              </w:tc>
              <w:tc>
                <w:tcPr>
                  <w:tcW w:w="1500" w:type="dxa"/>
                  <w:hideMark/>
                </w:tcPr>
                <w:p w14:paraId="67BCEBEF" w14:textId="77777777" w:rsidR="00C0190C" w:rsidRPr="00A25D4D" w:rsidRDefault="00C0190C" w:rsidP="008F13CC">
                  <w:pPr>
                    <w:jc w:val="left"/>
                  </w:pPr>
                  <w:r w:rsidRPr="00A25D4D">
                    <w:t>Definitie:</w:t>
                  </w:r>
                </w:p>
              </w:tc>
              <w:tc>
                <w:tcPr>
                  <w:tcW w:w="0" w:type="auto"/>
                  <w:hideMark/>
                </w:tcPr>
                <w:p w14:paraId="55B4301A" w14:textId="77777777" w:rsidR="00C0190C" w:rsidRPr="00A25D4D" w:rsidRDefault="00C0190C" w:rsidP="008F13CC">
                  <w:pPr>
                    <w:jc w:val="left"/>
                  </w:pPr>
                  <w:r w:rsidRPr="00A25D4D">
                    <w:t xml:space="preserve">Gegevens van de beheerder van het veiligheidsgebied. </w:t>
                  </w:r>
                </w:p>
              </w:tc>
            </w:tr>
          </w:tbl>
          <w:p w14:paraId="11B54F90" w14:textId="77777777" w:rsidR="00C0190C" w:rsidRPr="00A25D4D" w:rsidRDefault="00C0190C" w:rsidP="008F13CC">
            <w:pPr>
              <w:jc w:val="left"/>
            </w:pPr>
          </w:p>
        </w:tc>
      </w:tr>
    </w:tbl>
    <w:p w14:paraId="3F4A3AE7" w14:textId="77777777" w:rsidR="00C0190C" w:rsidRPr="00A25D4D" w:rsidRDefault="00C0190C" w:rsidP="008F13CC">
      <w:pPr>
        <w:pStyle w:val="Kop5"/>
        <w:jc w:val="left"/>
        <w:rPr>
          <w:sz w:val="16"/>
          <w:szCs w:val="16"/>
        </w:rPr>
      </w:pPr>
      <w:r w:rsidRPr="00A25D4D">
        <w:rPr>
          <w:sz w:val="16"/>
          <w:szCs w:val="16"/>
        </w:rPr>
        <w:t>Waterleiding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A17B59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DC28291" w14:textId="77777777" w:rsidR="00C0190C" w:rsidRPr="00A25D4D" w:rsidRDefault="00C0190C" w:rsidP="008F13CC">
            <w:pPr>
              <w:jc w:val="left"/>
            </w:pPr>
            <w:r w:rsidRPr="00A25D4D">
              <w:rPr>
                <w:b/>
                <w:bCs/>
              </w:rPr>
              <w:t>Waterleiding</w:t>
            </w:r>
          </w:p>
        </w:tc>
      </w:tr>
      <w:tr w:rsidR="00C0190C" w:rsidRPr="00A25D4D" w14:paraId="4B21AAB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522DE98" w14:textId="77777777" w:rsidTr="00C0190C">
              <w:trPr>
                <w:tblHeader/>
                <w:tblCellSpacing w:w="0" w:type="dxa"/>
              </w:trPr>
              <w:tc>
                <w:tcPr>
                  <w:tcW w:w="360" w:type="dxa"/>
                  <w:hideMark/>
                </w:tcPr>
                <w:p w14:paraId="0A9D3AB2" w14:textId="77777777" w:rsidR="00C0190C" w:rsidRPr="00A25D4D" w:rsidRDefault="00C0190C" w:rsidP="008F13CC">
                  <w:pPr>
                    <w:jc w:val="left"/>
                  </w:pPr>
                  <w:r w:rsidRPr="00A25D4D">
                    <w:t> </w:t>
                  </w:r>
                </w:p>
              </w:tc>
              <w:tc>
                <w:tcPr>
                  <w:tcW w:w="1500" w:type="dxa"/>
                  <w:hideMark/>
                </w:tcPr>
                <w:p w14:paraId="4CE168EC" w14:textId="77777777" w:rsidR="00C0190C" w:rsidRPr="00A25D4D" w:rsidRDefault="00C0190C" w:rsidP="008F13CC">
                  <w:pPr>
                    <w:jc w:val="left"/>
                  </w:pPr>
                  <w:r w:rsidRPr="00A25D4D">
                    <w:t>Naam</w:t>
                  </w:r>
                </w:p>
              </w:tc>
              <w:tc>
                <w:tcPr>
                  <w:tcW w:w="0" w:type="auto"/>
                  <w:hideMark/>
                </w:tcPr>
                <w:p w14:paraId="7E8310A7" w14:textId="77777777" w:rsidR="00C0190C" w:rsidRPr="00A25D4D" w:rsidRDefault="00C0190C" w:rsidP="008F13CC">
                  <w:pPr>
                    <w:jc w:val="left"/>
                  </w:pPr>
                  <w:r w:rsidRPr="00A25D4D">
                    <w:t xml:space="preserve">Waterleiding </w:t>
                  </w:r>
                </w:p>
              </w:tc>
            </w:tr>
            <w:tr w:rsidR="00C0190C" w:rsidRPr="00A25D4D" w14:paraId="3AE8BB2B" w14:textId="77777777" w:rsidTr="00C0190C">
              <w:trPr>
                <w:tblHeader/>
                <w:tblCellSpacing w:w="0" w:type="dxa"/>
              </w:trPr>
              <w:tc>
                <w:tcPr>
                  <w:tcW w:w="360" w:type="dxa"/>
                  <w:hideMark/>
                </w:tcPr>
                <w:p w14:paraId="25C20D84" w14:textId="77777777" w:rsidR="00C0190C" w:rsidRPr="00A25D4D" w:rsidRDefault="00C0190C" w:rsidP="008F13CC">
                  <w:pPr>
                    <w:jc w:val="left"/>
                  </w:pPr>
                  <w:r w:rsidRPr="00A25D4D">
                    <w:t> </w:t>
                  </w:r>
                </w:p>
              </w:tc>
              <w:tc>
                <w:tcPr>
                  <w:tcW w:w="1500" w:type="dxa"/>
                  <w:hideMark/>
                </w:tcPr>
                <w:p w14:paraId="208D3F72" w14:textId="77777777" w:rsidR="00C0190C" w:rsidRPr="00A25D4D" w:rsidRDefault="00C0190C" w:rsidP="008F13CC">
                  <w:pPr>
                    <w:jc w:val="left"/>
                  </w:pPr>
                  <w:r w:rsidRPr="00A25D4D">
                    <w:t>Definitie:</w:t>
                  </w:r>
                </w:p>
              </w:tc>
              <w:tc>
                <w:tcPr>
                  <w:tcW w:w="0" w:type="auto"/>
                  <w:hideMark/>
                </w:tcPr>
                <w:p w14:paraId="65C7BE9F" w14:textId="77777777" w:rsidR="00C0190C" w:rsidRPr="00A25D4D" w:rsidRDefault="00C0190C" w:rsidP="008F13CC">
                  <w:pPr>
                    <w:jc w:val="left"/>
                  </w:pPr>
                  <w:r w:rsidRPr="00A25D4D">
                    <w:t xml:space="preserve">Een waterleiding voor het overbrengen van water van de ene locatie naar een andere. </w:t>
                  </w:r>
                </w:p>
              </w:tc>
            </w:tr>
            <w:tr w:rsidR="00C0190C" w:rsidRPr="00A25D4D" w14:paraId="2646DDB2" w14:textId="77777777" w:rsidTr="00C0190C">
              <w:trPr>
                <w:tblHeader/>
                <w:tblCellSpacing w:w="0" w:type="dxa"/>
              </w:trPr>
              <w:tc>
                <w:tcPr>
                  <w:tcW w:w="360" w:type="dxa"/>
                  <w:hideMark/>
                </w:tcPr>
                <w:p w14:paraId="0D613F8F" w14:textId="77777777" w:rsidR="00C0190C" w:rsidRPr="00A25D4D" w:rsidRDefault="00C0190C" w:rsidP="008F13CC">
                  <w:pPr>
                    <w:jc w:val="left"/>
                  </w:pPr>
                  <w:r w:rsidRPr="00A25D4D">
                    <w:t> </w:t>
                  </w:r>
                </w:p>
              </w:tc>
              <w:tc>
                <w:tcPr>
                  <w:tcW w:w="1500" w:type="dxa"/>
                  <w:hideMark/>
                </w:tcPr>
                <w:p w14:paraId="66D009BE" w14:textId="77777777" w:rsidR="00C0190C" w:rsidRPr="00A25D4D" w:rsidRDefault="00C0190C" w:rsidP="008F13CC">
                  <w:pPr>
                    <w:jc w:val="left"/>
                  </w:pPr>
                  <w:r w:rsidRPr="00A25D4D">
                    <w:t>Herkomst:</w:t>
                  </w:r>
                </w:p>
              </w:tc>
              <w:tc>
                <w:tcPr>
                  <w:tcW w:w="0" w:type="auto"/>
                  <w:hideMark/>
                </w:tcPr>
                <w:p w14:paraId="5612B216" w14:textId="77777777" w:rsidR="00C0190C" w:rsidRPr="00A25D4D" w:rsidRDefault="00C0190C" w:rsidP="008F13CC">
                  <w:pPr>
                    <w:jc w:val="left"/>
                  </w:pPr>
                  <w:r w:rsidRPr="00A25D4D">
                    <w:t>Inspire</w:t>
                  </w:r>
                </w:p>
              </w:tc>
            </w:tr>
            <w:tr w:rsidR="00C0190C" w:rsidRPr="00A25D4D" w14:paraId="051E51DC" w14:textId="77777777" w:rsidTr="00C0190C">
              <w:trPr>
                <w:tblHeader/>
                <w:tblCellSpacing w:w="0" w:type="dxa"/>
              </w:trPr>
              <w:tc>
                <w:tcPr>
                  <w:tcW w:w="360" w:type="dxa"/>
                  <w:hideMark/>
                </w:tcPr>
                <w:p w14:paraId="07B3B821" w14:textId="77777777" w:rsidR="00C0190C" w:rsidRPr="00A25D4D" w:rsidRDefault="00C0190C" w:rsidP="008F13CC">
                  <w:pPr>
                    <w:jc w:val="left"/>
                  </w:pPr>
                  <w:r w:rsidRPr="00A25D4D">
                    <w:t> </w:t>
                  </w:r>
                </w:p>
              </w:tc>
              <w:tc>
                <w:tcPr>
                  <w:tcW w:w="1500" w:type="dxa"/>
                  <w:hideMark/>
                </w:tcPr>
                <w:p w14:paraId="14AB81E3" w14:textId="77777777" w:rsidR="00C0190C" w:rsidRPr="00A25D4D" w:rsidRDefault="00C0190C" w:rsidP="008F13CC">
                  <w:pPr>
                    <w:jc w:val="left"/>
                  </w:pPr>
                  <w:r w:rsidRPr="00A25D4D">
                    <w:t>Subtype van:</w:t>
                  </w:r>
                </w:p>
              </w:tc>
              <w:tc>
                <w:tcPr>
                  <w:tcW w:w="0" w:type="auto"/>
                  <w:hideMark/>
                </w:tcPr>
                <w:p w14:paraId="12A2A846" w14:textId="77777777" w:rsidR="00C0190C" w:rsidRPr="00A25D4D" w:rsidRDefault="00C0190C" w:rsidP="008F13CC">
                  <w:pPr>
                    <w:jc w:val="left"/>
                  </w:pPr>
                  <w:proofErr w:type="spellStart"/>
                  <w:r w:rsidRPr="00A25D4D">
                    <w:t>KabelOfLeiding</w:t>
                  </w:r>
                  <w:proofErr w:type="spellEnd"/>
                  <w:r w:rsidRPr="00A25D4D">
                    <w:t xml:space="preserve">, </w:t>
                  </w:r>
                  <w:proofErr w:type="spellStart"/>
                  <w:r w:rsidRPr="00A25D4D">
                    <w:t>WaterPipe</w:t>
                  </w:r>
                  <w:proofErr w:type="spellEnd"/>
                  <w:r w:rsidRPr="00A25D4D">
                    <w:t xml:space="preserve">, </w:t>
                  </w:r>
                  <w:proofErr w:type="spellStart"/>
                  <w:r w:rsidRPr="00A25D4D">
                    <w:t>BuisSpecifiek</w:t>
                  </w:r>
                  <w:proofErr w:type="spellEnd"/>
                </w:p>
              </w:tc>
            </w:tr>
            <w:tr w:rsidR="00C0190C" w:rsidRPr="00A25D4D" w14:paraId="672401B8" w14:textId="77777777" w:rsidTr="00C0190C">
              <w:trPr>
                <w:tblHeader/>
                <w:tblCellSpacing w:w="0" w:type="dxa"/>
              </w:trPr>
              <w:tc>
                <w:tcPr>
                  <w:tcW w:w="360" w:type="dxa"/>
                  <w:hideMark/>
                </w:tcPr>
                <w:p w14:paraId="773722E2" w14:textId="77777777" w:rsidR="00C0190C" w:rsidRPr="00A25D4D" w:rsidRDefault="00C0190C" w:rsidP="008F13CC">
                  <w:pPr>
                    <w:jc w:val="left"/>
                  </w:pPr>
                  <w:r w:rsidRPr="00A25D4D">
                    <w:t> </w:t>
                  </w:r>
                </w:p>
              </w:tc>
              <w:tc>
                <w:tcPr>
                  <w:tcW w:w="1500" w:type="dxa"/>
                  <w:hideMark/>
                </w:tcPr>
                <w:p w14:paraId="194240A0" w14:textId="77777777" w:rsidR="00C0190C" w:rsidRPr="00A25D4D" w:rsidRDefault="00C0190C" w:rsidP="008F13CC">
                  <w:pPr>
                    <w:jc w:val="left"/>
                  </w:pPr>
                  <w:r w:rsidRPr="00A25D4D">
                    <w:t>Stereotypes:</w:t>
                  </w:r>
                </w:p>
              </w:tc>
              <w:tc>
                <w:tcPr>
                  <w:tcW w:w="0" w:type="auto"/>
                  <w:hideMark/>
                </w:tcPr>
                <w:p w14:paraId="1DB5EBC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B62DF69" w14:textId="77777777" w:rsidR="00C0190C" w:rsidRPr="00A25D4D" w:rsidRDefault="00C0190C" w:rsidP="008F13CC">
            <w:pPr>
              <w:jc w:val="left"/>
            </w:pPr>
          </w:p>
        </w:tc>
      </w:tr>
      <w:tr w:rsidR="00C0190C" w:rsidRPr="007060DF" w14:paraId="531AA83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A00E91"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C39722" w14:textId="77777777" w:rsidTr="00C0190C">
              <w:trPr>
                <w:tblHeader/>
                <w:tblCellSpacing w:w="0" w:type="dxa"/>
              </w:trPr>
              <w:tc>
                <w:tcPr>
                  <w:tcW w:w="360" w:type="dxa"/>
                  <w:hideMark/>
                </w:tcPr>
                <w:p w14:paraId="485BBED2" w14:textId="77777777" w:rsidR="00C0190C" w:rsidRPr="00A25D4D" w:rsidRDefault="00C0190C" w:rsidP="008F13CC">
                  <w:pPr>
                    <w:jc w:val="left"/>
                  </w:pPr>
                  <w:r w:rsidRPr="00A25D4D">
                    <w:t> </w:t>
                  </w:r>
                </w:p>
              </w:tc>
              <w:tc>
                <w:tcPr>
                  <w:tcW w:w="1500" w:type="dxa"/>
                  <w:hideMark/>
                </w:tcPr>
                <w:p w14:paraId="02B45895" w14:textId="77777777" w:rsidR="00C0190C" w:rsidRPr="00A25D4D" w:rsidRDefault="00C0190C" w:rsidP="008F13CC">
                  <w:pPr>
                    <w:jc w:val="left"/>
                  </w:pPr>
                  <w:r w:rsidRPr="00A25D4D">
                    <w:t>Natuurlijke taal:</w:t>
                  </w:r>
                </w:p>
              </w:tc>
              <w:tc>
                <w:tcPr>
                  <w:tcW w:w="0" w:type="auto"/>
                  <w:hideMark/>
                </w:tcPr>
                <w:p w14:paraId="5BB6FAE2" w14:textId="77777777" w:rsidR="00C0190C" w:rsidRPr="00A25D4D" w:rsidRDefault="00C0190C" w:rsidP="008F13CC">
                  <w:pPr>
                    <w:jc w:val="left"/>
                  </w:pPr>
                  <w:r w:rsidRPr="00A25D4D">
                    <w:t xml:space="preserve">Optionele INSPIRE attributen die niet worden gebruikt </w:t>
                  </w:r>
                </w:p>
              </w:tc>
            </w:tr>
            <w:tr w:rsidR="00C0190C" w:rsidRPr="007060DF" w14:paraId="633022A4" w14:textId="77777777" w:rsidTr="00C0190C">
              <w:trPr>
                <w:tblHeader/>
                <w:tblCellSpacing w:w="0" w:type="dxa"/>
              </w:trPr>
              <w:tc>
                <w:tcPr>
                  <w:tcW w:w="360" w:type="dxa"/>
                  <w:hideMark/>
                </w:tcPr>
                <w:p w14:paraId="0B89B478" w14:textId="77777777" w:rsidR="00C0190C" w:rsidRPr="00A25D4D" w:rsidRDefault="00C0190C" w:rsidP="008F13CC">
                  <w:pPr>
                    <w:jc w:val="left"/>
                  </w:pPr>
                  <w:r w:rsidRPr="00A25D4D">
                    <w:t> </w:t>
                  </w:r>
                </w:p>
              </w:tc>
              <w:tc>
                <w:tcPr>
                  <w:tcW w:w="1500" w:type="dxa"/>
                  <w:hideMark/>
                </w:tcPr>
                <w:p w14:paraId="3CDD0D27" w14:textId="77777777" w:rsidR="00C0190C" w:rsidRPr="00A25D4D" w:rsidRDefault="00C0190C" w:rsidP="008F13CC">
                  <w:pPr>
                    <w:jc w:val="left"/>
                  </w:pPr>
                  <w:r w:rsidRPr="00A25D4D">
                    <w:t>OCL:</w:t>
                  </w:r>
                </w:p>
              </w:tc>
              <w:tc>
                <w:tcPr>
                  <w:tcW w:w="0" w:type="auto"/>
                  <w:hideMark/>
                </w:tcPr>
                <w:p w14:paraId="074E556E"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48ADEAEF" w14:textId="77777777" w:rsidR="00C0190C" w:rsidRPr="00A25D4D" w:rsidRDefault="00C0190C" w:rsidP="008F13CC">
            <w:pPr>
              <w:jc w:val="left"/>
              <w:rPr>
                <w:lang w:val="en-GB"/>
              </w:rPr>
            </w:pPr>
          </w:p>
        </w:tc>
      </w:tr>
      <w:tr w:rsidR="00C0190C" w:rsidRPr="00A25D4D" w14:paraId="4F61B79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B52F0F"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9D551E9" w14:textId="77777777" w:rsidTr="00C0190C">
              <w:trPr>
                <w:tblHeader/>
                <w:tblCellSpacing w:w="0" w:type="dxa"/>
              </w:trPr>
              <w:tc>
                <w:tcPr>
                  <w:tcW w:w="360" w:type="dxa"/>
                  <w:hideMark/>
                </w:tcPr>
                <w:p w14:paraId="01DB38CE" w14:textId="77777777" w:rsidR="00C0190C" w:rsidRPr="00A25D4D" w:rsidRDefault="00C0190C" w:rsidP="008F13CC">
                  <w:pPr>
                    <w:jc w:val="left"/>
                  </w:pPr>
                  <w:r w:rsidRPr="00A25D4D">
                    <w:t> </w:t>
                  </w:r>
                </w:p>
              </w:tc>
              <w:tc>
                <w:tcPr>
                  <w:tcW w:w="1500" w:type="dxa"/>
                  <w:hideMark/>
                </w:tcPr>
                <w:p w14:paraId="521EEEF5" w14:textId="77777777" w:rsidR="00C0190C" w:rsidRPr="00A25D4D" w:rsidRDefault="00C0190C" w:rsidP="008F13CC">
                  <w:pPr>
                    <w:jc w:val="left"/>
                  </w:pPr>
                  <w:r w:rsidRPr="00A25D4D">
                    <w:t>Natuurlijke taal:</w:t>
                  </w:r>
                </w:p>
              </w:tc>
              <w:tc>
                <w:tcPr>
                  <w:tcW w:w="0" w:type="auto"/>
                  <w:hideMark/>
                </w:tcPr>
                <w:p w14:paraId="07C208B9" w14:textId="77777777" w:rsidR="00C0190C" w:rsidRPr="00A25D4D" w:rsidRDefault="00C0190C" w:rsidP="008F13CC">
                  <w:pPr>
                    <w:jc w:val="left"/>
                  </w:pPr>
                  <w:r w:rsidRPr="00A25D4D">
                    <w:t xml:space="preserve">hoort bij maximaal 1 utiliteitsnet </w:t>
                  </w:r>
                </w:p>
              </w:tc>
            </w:tr>
            <w:tr w:rsidR="00C0190C" w:rsidRPr="00A25D4D" w14:paraId="0CB1B9EB" w14:textId="77777777" w:rsidTr="00C0190C">
              <w:trPr>
                <w:tblHeader/>
                <w:tblCellSpacing w:w="0" w:type="dxa"/>
              </w:trPr>
              <w:tc>
                <w:tcPr>
                  <w:tcW w:w="360" w:type="dxa"/>
                  <w:hideMark/>
                </w:tcPr>
                <w:p w14:paraId="47B43408" w14:textId="77777777" w:rsidR="00C0190C" w:rsidRPr="00A25D4D" w:rsidRDefault="00C0190C" w:rsidP="008F13CC">
                  <w:pPr>
                    <w:jc w:val="left"/>
                  </w:pPr>
                  <w:r w:rsidRPr="00A25D4D">
                    <w:t> </w:t>
                  </w:r>
                </w:p>
              </w:tc>
              <w:tc>
                <w:tcPr>
                  <w:tcW w:w="1500" w:type="dxa"/>
                  <w:hideMark/>
                </w:tcPr>
                <w:p w14:paraId="673CEF52" w14:textId="77777777" w:rsidR="00C0190C" w:rsidRPr="00A25D4D" w:rsidRDefault="00C0190C" w:rsidP="008F13CC">
                  <w:pPr>
                    <w:jc w:val="left"/>
                  </w:pPr>
                  <w:r w:rsidRPr="00A25D4D">
                    <w:t>OCL:</w:t>
                  </w:r>
                </w:p>
              </w:tc>
              <w:tc>
                <w:tcPr>
                  <w:tcW w:w="0" w:type="auto"/>
                  <w:hideMark/>
                </w:tcPr>
                <w:p w14:paraId="27B60384"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936337B" w14:textId="77777777" w:rsidR="00C0190C" w:rsidRPr="00A25D4D" w:rsidRDefault="00C0190C" w:rsidP="008F13CC">
            <w:pPr>
              <w:jc w:val="left"/>
            </w:pPr>
          </w:p>
        </w:tc>
      </w:tr>
    </w:tbl>
    <w:p w14:paraId="72CE229B" w14:textId="77777777" w:rsidR="00C0190C" w:rsidRPr="00A25D4D" w:rsidRDefault="00C0190C" w:rsidP="008F13CC">
      <w:pPr>
        <w:pStyle w:val="Kop3"/>
        <w:jc w:val="left"/>
      </w:pPr>
      <w:bookmarkStart w:id="809" w:name="_Toc487109309"/>
      <w:r w:rsidRPr="00A25D4D">
        <w:t>Data types</w:t>
      </w:r>
      <w:bookmarkEnd w:id="809"/>
    </w:p>
    <w:p w14:paraId="691277F6" w14:textId="77777777" w:rsidR="00C0190C" w:rsidRPr="00A25D4D" w:rsidRDefault="00C0190C" w:rsidP="008F13CC">
      <w:pPr>
        <w:pStyle w:val="Kop5"/>
        <w:jc w:val="left"/>
        <w:rPr>
          <w:sz w:val="16"/>
          <w:szCs w:val="16"/>
        </w:rPr>
      </w:pPr>
      <w:proofErr w:type="spellStart"/>
      <w:r w:rsidRPr="00A25D4D">
        <w:rPr>
          <w:sz w:val="16"/>
          <w:szCs w:val="16"/>
        </w:rPr>
        <w:t>AanvraagSoortContact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B07062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49108B0" w14:textId="77777777" w:rsidR="00C0190C" w:rsidRPr="00A25D4D" w:rsidRDefault="00C0190C" w:rsidP="008F13CC">
            <w:pPr>
              <w:jc w:val="left"/>
            </w:pPr>
            <w:proofErr w:type="spellStart"/>
            <w:r w:rsidRPr="00A25D4D">
              <w:rPr>
                <w:b/>
                <w:bCs/>
              </w:rPr>
              <w:t>AanvraagSoortContact</w:t>
            </w:r>
            <w:proofErr w:type="spellEnd"/>
          </w:p>
        </w:tc>
      </w:tr>
      <w:tr w:rsidR="00C0190C" w:rsidRPr="00A25D4D" w14:paraId="7D9BE34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6478400" w14:textId="77777777" w:rsidTr="00C0190C">
              <w:trPr>
                <w:tblHeader/>
                <w:tblCellSpacing w:w="0" w:type="dxa"/>
              </w:trPr>
              <w:tc>
                <w:tcPr>
                  <w:tcW w:w="360" w:type="dxa"/>
                  <w:hideMark/>
                </w:tcPr>
                <w:p w14:paraId="6782F0AF" w14:textId="77777777" w:rsidR="00C0190C" w:rsidRPr="00A25D4D" w:rsidRDefault="00C0190C" w:rsidP="008F13CC">
                  <w:pPr>
                    <w:jc w:val="left"/>
                  </w:pPr>
                  <w:r w:rsidRPr="00A25D4D">
                    <w:t> </w:t>
                  </w:r>
                </w:p>
              </w:tc>
              <w:tc>
                <w:tcPr>
                  <w:tcW w:w="1500" w:type="dxa"/>
                  <w:hideMark/>
                </w:tcPr>
                <w:p w14:paraId="25585B78" w14:textId="77777777" w:rsidR="00C0190C" w:rsidRPr="00A25D4D" w:rsidRDefault="00C0190C" w:rsidP="008F13CC">
                  <w:pPr>
                    <w:jc w:val="left"/>
                  </w:pPr>
                  <w:r w:rsidRPr="00A25D4D">
                    <w:t>Naam</w:t>
                  </w:r>
                </w:p>
              </w:tc>
              <w:tc>
                <w:tcPr>
                  <w:tcW w:w="0" w:type="auto"/>
                  <w:hideMark/>
                </w:tcPr>
                <w:p w14:paraId="49B9C1AA" w14:textId="77777777" w:rsidR="00C0190C" w:rsidRPr="00A25D4D" w:rsidRDefault="00C0190C" w:rsidP="008F13CC">
                  <w:pPr>
                    <w:jc w:val="left"/>
                  </w:pPr>
                </w:p>
              </w:tc>
            </w:tr>
            <w:tr w:rsidR="00C0190C" w:rsidRPr="00A25D4D" w14:paraId="49951912" w14:textId="77777777" w:rsidTr="00C0190C">
              <w:trPr>
                <w:tblHeader/>
                <w:tblCellSpacing w:w="0" w:type="dxa"/>
              </w:trPr>
              <w:tc>
                <w:tcPr>
                  <w:tcW w:w="360" w:type="dxa"/>
                  <w:hideMark/>
                </w:tcPr>
                <w:p w14:paraId="309FEDC2" w14:textId="77777777" w:rsidR="00C0190C" w:rsidRPr="00A25D4D" w:rsidRDefault="00C0190C" w:rsidP="008F13CC">
                  <w:pPr>
                    <w:jc w:val="left"/>
                  </w:pPr>
                  <w:r w:rsidRPr="00A25D4D">
                    <w:t> </w:t>
                  </w:r>
                </w:p>
              </w:tc>
              <w:tc>
                <w:tcPr>
                  <w:tcW w:w="1500" w:type="dxa"/>
                  <w:hideMark/>
                </w:tcPr>
                <w:p w14:paraId="02710BC3" w14:textId="77777777" w:rsidR="00C0190C" w:rsidRPr="00A25D4D" w:rsidRDefault="00C0190C" w:rsidP="008F13CC">
                  <w:pPr>
                    <w:jc w:val="left"/>
                  </w:pPr>
                  <w:r w:rsidRPr="00A25D4D">
                    <w:t>Definitie:</w:t>
                  </w:r>
                </w:p>
              </w:tc>
              <w:tc>
                <w:tcPr>
                  <w:tcW w:w="0" w:type="auto"/>
                  <w:hideMark/>
                </w:tcPr>
                <w:p w14:paraId="45DCFAFA" w14:textId="77777777" w:rsidR="00C0190C" w:rsidRPr="00A25D4D" w:rsidRDefault="00C0190C" w:rsidP="008F13CC">
                  <w:pPr>
                    <w:jc w:val="left"/>
                  </w:pPr>
                  <w:r w:rsidRPr="00A25D4D">
                    <w:t xml:space="preserve">Het contactadres (meldadres) bij de netbeheerder waar de grondroerder contact mee kan opnemen voor informatie over (het) geraakte belang(en). </w:t>
                  </w:r>
                </w:p>
              </w:tc>
            </w:tr>
            <w:tr w:rsidR="00C0190C" w:rsidRPr="00A25D4D" w14:paraId="59C018B0" w14:textId="77777777" w:rsidTr="00C0190C">
              <w:trPr>
                <w:tblHeader/>
                <w:tblCellSpacing w:w="0" w:type="dxa"/>
              </w:trPr>
              <w:tc>
                <w:tcPr>
                  <w:tcW w:w="360" w:type="dxa"/>
                  <w:hideMark/>
                </w:tcPr>
                <w:p w14:paraId="77EFA69F" w14:textId="77777777" w:rsidR="00C0190C" w:rsidRPr="00A25D4D" w:rsidRDefault="00C0190C" w:rsidP="008F13CC">
                  <w:pPr>
                    <w:jc w:val="left"/>
                  </w:pPr>
                  <w:r w:rsidRPr="00A25D4D">
                    <w:t> </w:t>
                  </w:r>
                </w:p>
              </w:tc>
              <w:tc>
                <w:tcPr>
                  <w:tcW w:w="1500" w:type="dxa"/>
                  <w:hideMark/>
                </w:tcPr>
                <w:p w14:paraId="3FD80EDC" w14:textId="77777777" w:rsidR="00C0190C" w:rsidRPr="00A25D4D" w:rsidRDefault="00C0190C" w:rsidP="008F13CC">
                  <w:pPr>
                    <w:jc w:val="left"/>
                  </w:pPr>
                  <w:r w:rsidRPr="00A25D4D">
                    <w:t>Stereotypes:</w:t>
                  </w:r>
                </w:p>
              </w:tc>
              <w:tc>
                <w:tcPr>
                  <w:tcW w:w="0" w:type="auto"/>
                  <w:hideMark/>
                </w:tcPr>
                <w:p w14:paraId="5EBED361"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397FF9B8" w14:textId="77777777" w:rsidR="00C0190C" w:rsidRPr="00A25D4D" w:rsidRDefault="00C0190C" w:rsidP="008F13CC">
            <w:pPr>
              <w:jc w:val="left"/>
            </w:pPr>
          </w:p>
        </w:tc>
      </w:tr>
      <w:tr w:rsidR="00C0190C" w:rsidRPr="00A25D4D" w14:paraId="728F101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6A2587" w14:textId="77777777" w:rsidR="00C0190C" w:rsidRPr="00A25D4D" w:rsidRDefault="00C0190C" w:rsidP="008F13CC">
            <w:pPr>
              <w:jc w:val="left"/>
            </w:pPr>
            <w:r w:rsidRPr="00A25D4D">
              <w:rPr>
                <w:b/>
                <w:bCs/>
              </w:rPr>
              <w:t xml:space="preserve">Attribuut: </w:t>
            </w:r>
            <w:proofErr w:type="spellStart"/>
            <w:r w:rsidRPr="00A25D4D">
              <w:rPr>
                <w:b/>
                <w:bCs/>
              </w:rPr>
              <w: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0A3541" w14:textId="77777777" w:rsidTr="00C0190C">
              <w:trPr>
                <w:tblHeader/>
                <w:tblCellSpacing w:w="0" w:type="dxa"/>
              </w:trPr>
              <w:tc>
                <w:tcPr>
                  <w:tcW w:w="360" w:type="dxa"/>
                  <w:hideMark/>
                </w:tcPr>
                <w:p w14:paraId="632EA20E" w14:textId="77777777" w:rsidR="00C0190C" w:rsidRPr="00A25D4D" w:rsidRDefault="00C0190C" w:rsidP="008F13CC">
                  <w:pPr>
                    <w:jc w:val="left"/>
                  </w:pPr>
                  <w:r w:rsidRPr="00A25D4D">
                    <w:t> </w:t>
                  </w:r>
                </w:p>
              </w:tc>
              <w:tc>
                <w:tcPr>
                  <w:tcW w:w="1500" w:type="dxa"/>
                  <w:hideMark/>
                </w:tcPr>
                <w:p w14:paraId="0F0BD026" w14:textId="77777777" w:rsidR="00C0190C" w:rsidRPr="00A25D4D" w:rsidRDefault="00C0190C" w:rsidP="008F13CC">
                  <w:pPr>
                    <w:jc w:val="left"/>
                  </w:pPr>
                  <w:r w:rsidRPr="00A25D4D">
                    <w:t>Type:</w:t>
                  </w:r>
                </w:p>
              </w:tc>
              <w:tc>
                <w:tcPr>
                  <w:tcW w:w="0" w:type="auto"/>
                  <w:hideMark/>
                </w:tcPr>
                <w:p w14:paraId="533D0C35" w14:textId="77777777" w:rsidR="00C0190C" w:rsidRPr="00A25D4D" w:rsidRDefault="00C0190C" w:rsidP="008F13CC">
                  <w:pPr>
                    <w:jc w:val="left"/>
                  </w:pPr>
                  <w:proofErr w:type="spellStart"/>
                  <w:r w:rsidRPr="00A25D4D">
                    <w:t>AanvraagSoortValue</w:t>
                  </w:r>
                  <w:proofErr w:type="spellEnd"/>
                </w:p>
              </w:tc>
            </w:tr>
            <w:tr w:rsidR="00C0190C" w:rsidRPr="00A25D4D" w14:paraId="3A17E208" w14:textId="77777777" w:rsidTr="00C0190C">
              <w:trPr>
                <w:tblHeader/>
                <w:tblCellSpacing w:w="0" w:type="dxa"/>
              </w:trPr>
              <w:tc>
                <w:tcPr>
                  <w:tcW w:w="360" w:type="dxa"/>
                  <w:hideMark/>
                </w:tcPr>
                <w:p w14:paraId="6AA9DCF2" w14:textId="77777777" w:rsidR="00C0190C" w:rsidRPr="00A25D4D" w:rsidRDefault="00C0190C" w:rsidP="008F13CC">
                  <w:pPr>
                    <w:jc w:val="left"/>
                  </w:pPr>
                  <w:r w:rsidRPr="00A25D4D">
                    <w:t> </w:t>
                  </w:r>
                </w:p>
              </w:tc>
              <w:tc>
                <w:tcPr>
                  <w:tcW w:w="1500" w:type="dxa"/>
                  <w:hideMark/>
                </w:tcPr>
                <w:p w14:paraId="118E240E" w14:textId="77777777" w:rsidR="00C0190C" w:rsidRPr="00A25D4D" w:rsidRDefault="00C0190C" w:rsidP="008F13CC">
                  <w:pPr>
                    <w:jc w:val="left"/>
                  </w:pPr>
                  <w:r w:rsidRPr="00A25D4D">
                    <w:t>Naam</w:t>
                  </w:r>
                </w:p>
              </w:tc>
              <w:tc>
                <w:tcPr>
                  <w:tcW w:w="0" w:type="auto"/>
                  <w:hideMark/>
                </w:tcPr>
                <w:p w14:paraId="1509F565" w14:textId="77777777" w:rsidR="00C0190C" w:rsidRPr="00A25D4D" w:rsidRDefault="00C0190C" w:rsidP="008F13CC">
                  <w:pPr>
                    <w:jc w:val="left"/>
                  </w:pPr>
                </w:p>
              </w:tc>
            </w:tr>
            <w:tr w:rsidR="00C0190C" w:rsidRPr="00A25D4D" w14:paraId="6957424E" w14:textId="77777777" w:rsidTr="00C0190C">
              <w:trPr>
                <w:tblHeader/>
                <w:tblCellSpacing w:w="0" w:type="dxa"/>
              </w:trPr>
              <w:tc>
                <w:tcPr>
                  <w:tcW w:w="360" w:type="dxa"/>
                  <w:hideMark/>
                </w:tcPr>
                <w:p w14:paraId="41472B8A" w14:textId="77777777" w:rsidR="00C0190C" w:rsidRPr="00A25D4D" w:rsidRDefault="00C0190C" w:rsidP="008F13CC">
                  <w:pPr>
                    <w:jc w:val="left"/>
                  </w:pPr>
                  <w:r w:rsidRPr="00A25D4D">
                    <w:t> </w:t>
                  </w:r>
                </w:p>
              </w:tc>
              <w:tc>
                <w:tcPr>
                  <w:tcW w:w="1500" w:type="dxa"/>
                  <w:hideMark/>
                </w:tcPr>
                <w:p w14:paraId="625E36C8" w14:textId="77777777" w:rsidR="00C0190C" w:rsidRPr="00A25D4D" w:rsidRDefault="00C0190C" w:rsidP="008F13CC">
                  <w:pPr>
                    <w:jc w:val="left"/>
                  </w:pPr>
                  <w:r w:rsidRPr="00A25D4D">
                    <w:t>Definitie:</w:t>
                  </w:r>
                </w:p>
              </w:tc>
              <w:tc>
                <w:tcPr>
                  <w:tcW w:w="0" w:type="auto"/>
                  <w:hideMark/>
                </w:tcPr>
                <w:p w14:paraId="536874D7" w14:textId="77777777" w:rsidR="00C0190C" w:rsidRPr="00A25D4D" w:rsidRDefault="00C0190C" w:rsidP="008F13CC">
                  <w:pPr>
                    <w:jc w:val="left"/>
                  </w:pPr>
                  <w:r w:rsidRPr="00A25D4D">
                    <w:t xml:space="preserve">Typering van contact in relatie tot het type melding of verzoek. </w:t>
                  </w:r>
                </w:p>
              </w:tc>
            </w:tr>
            <w:tr w:rsidR="00C0190C" w:rsidRPr="00A25D4D" w14:paraId="6426873A" w14:textId="77777777" w:rsidTr="00C0190C">
              <w:trPr>
                <w:tblHeader/>
                <w:tblCellSpacing w:w="0" w:type="dxa"/>
              </w:trPr>
              <w:tc>
                <w:tcPr>
                  <w:tcW w:w="360" w:type="dxa"/>
                  <w:hideMark/>
                </w:tcPr>
                <w:p w14:paraId="5397A13F" w14:textId="77777777" w:rsidR="00C0190C" w:rsidRPr="00A25D4D" w:rsidRDefault="00C0190C" w:rsidP="008F13CC">
                  <w:pPr>
                    <w:jc w:val="left"/>
                  </w:pPr>
                  <w:r w:rsidRPr="00A25D4D">
                    <w:t> </w:t>
                  </w:r>
                </w:p>
              </w:tc>
              <w:tc>
                <w:tcPr>
                  <w:tcW w:w="1500" w:type="dxa"/>
                  <w:hideMark/>
                </w:tcPr>
                <w:p w14:paraId="7B11D1D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5AC0AC8" w14:textId="77777777" w:rsidR="00C0190C" w:rsidRPr="00A25D4D" w:rsidRDefault="00C0190C" w:rsidP="008F13CC">
                  <w:pPr>
                    <w:jc w:val="left"/>
                  </w:pPr>
                  <w:r w:rsidRPr="00A25D4D">
                    <w:t>1</w:t>
                  </w:r>
                </w:p>
              </w:tc>
            </w:tr>
          </w:tbl>
          <w:p w14:paraId="351E9D8E" w14:textId="77777777" w:rsidR="00C0190C" w:rsidRPr="00A25D4D" w:rsidRDefault="00C0190C" w:rsidP="008F13CC">
            <w:pPr>
              <w:jc w:val="left"/>
            </w:pPr>
          </w:p>
        </w:tc>
      </w:tr>
      <w:tr w:rsidR="00C0190C" w:rsidRPr="00A25D4D" w14:paraId="773A90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56A76A9" w14:textId="77777777" w:rsidR="00C0190C" w:rsidRPr="00A25D4D" w:rsidRDefault="00C0190C" w:rsidP="008F13CC">
            <w:pPr>
              <w:jc w:val="left"/>
            </w:pPr>
            <w:r w:rsidRPr="00A25D4D">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F8145FF" w14:textId="77777777" w:rsidTr="00C0190C">
              <w:trPr>
                <w:tblHeader/>
                <w:tblCellSpacing w:w="0" w:type="dxa"/>
              </w:trPr>
              <w:tc>
                <w:tcPr>
                  <w:tcW w:w="360" w:type="dxa"/>
                  <w:hideMark/>
                </w:tcPr>
                <w:p w14:paraId="105725E9" w14:textId="77777777" w:rsidR="00C0190C" w:rsidRPr="00A25D4D" w:rsidRDefault="00C0190C" w:rsidP="008F13CC">
                  <w:pPr>
                    <w:jc w:val="left"/>
                  </w:pPr>
                  <w:r w:rsidRPr="00A25D4D">
                    <w:t> </w:t>
                  </w:r>
                </w:p>
              </w:tc>
              <w:tc>
                <w:tcPr>
                  <w:tcW w:w="1500" w:type="dxa"/>
                  <w:hideMark/>
                </w:tcPr>
                <w:p w14:paraId="7A562080" w14:textId="77777777" w:rsidR="00C0190C" w:rsidRPr="00A25D4D" w:rsidRDefault="00C0190C" w:rsidP="008F13CC">
                  <w:pPr>
                    <w:jc w:val="left"/>
                  </w:pPr>
                  <w:r w:rsidRPr="00A25D4D">
                    <w:t>Type:</w:t>
                  </w:r>
                </w:p>
              </w:tc>
              <w:tc>
                <w:tcPr>
                  <w:tcW w:w="0" w:type="auto"/>
                  <w:hideMark/>
                </w:tcPr>
                <w:p w14:paraId="5529CBEE" w14:textId="77777777" w:rsidR="00C0190C" w:rsidRPr="00A25D4D" w:rsidRDefault="00C0190C" w:rsidP="008F13CC">
                  <w:pPr>
                    <w:jc w:val="left"/>
                  </w:pPr>
                  <w:proofErr w:type="spellStart"/>
                  <w:r w:rsidRPr="00A25D4D">
                    <w:t>CharacterString</w:t>
                  </w:r>
                  <w:proofErr w:type="spellEnd"/>
                </w:p>
              </w:tc>
            </w:tr>
            <w:tr w:rsidR="00C0190C" w:rsidRPr="00A25D4D" w14:paraId="31AE84D9" w14:textId="77777777" w:rsidTr="00C0190C">
              <w:trPr>
                <w:tblHeader/>
                <w:tblCellSpacing w:w="0" w:type="dxa"/>
              </w:trPr>
              <w:tc>
                <w:tcPr>
                  <w:tcW w:w="360" w:type="dxa"/>
                  <w:hideMark/>
                </w:tcPr>
                <w:p w14:paraId="5D672DFD" w14:textId="77777777" w:rsidR="00C0190C" w:rsidRPr="00A25D4D" w:rsidRDefault="00C0190C" w:rsidP="008F13CC">
                  <w:pPr>
                    <w:jc w:val="left"/>
                  </w:pPr>
                  <w:r w:rsidRPr="00A25D4D">
                    <w:t> </w:t>
                  </w:r>
                </w:p>
              </w:tc>
              <w:tc>
                <w:tcPr>
                  <w:tcW w:w="1500" w:type="dxa"/>
                  <w:hideMark/>
                </w:tcPr>
                <w:p w14:paraId="5A5C2165" w14:textId="77777777" w:rsidR="00C0190C" w:rsidRPr="00A25D4D" w:rsidRDefault="00C0190C" w:rsidP="008F13CC">
                  <w:pPr>
                    <w:jc w:val="left"/>
                  </w:pPr>
                  <w:r w:rsidRPr="00A25D4D">
                    <w:t>Naam</w:t>
                  </w:r>
                </w:p>
              </w:tc>
              <w:tc>
                <w:tcPr>
                  <w:tcW w:w="0" w:type="auto"/>
                  <w:hideMark/>
                </w:tcPr>
                <w:p w14:paraId="1B79FB68" w14:textId="77777777" w:rsidR="00C0190C" w:rsidRPr="00A25D4D" w:rsidRDefault="00C0190C" w:rsidP="008F13CC">
                  <w:pPr>
                    <w:jc w:val="left"/>
                  </w:pPr>
                </w:p>
              </w:tc>
            </w:tr>
            <w:tr w:rsidR="00C0190C" w:rsidRPr="00A25D4D" w14:paraId="14F46093" w14:textId="77777777" w:rsidTr="00C0190C">
              <w:trPr>
                <w:tblHeader/>
                <w:tblCellSpacing w:w="0" w:type="dxa"/>
              </w:trPr>
              <w:tc>
                <w:tcPr>
                  <w:tcW w:w="360" w:type="dxa"/>
                  <w:hideMark/>
                </w:tcPr>
                <w:p w14:paraId="0F2B37ED" w14:textId="77777777" w:rsidR="00C0190C" w:rsidRPr="00A25D4D" w:rsidRDefault="00C0190C" w:rsidP="008F13CC">
                  <w:pPr>
                    <w:jc w:val="left"/>
                  </w:pPr>
                  <w:r w:rsidRPr="00A25D4D">
                    <w:t> </w:t>
                  </w:r>
                </w:p>
              </w:tc>
              <w:tc>
                <w:tcPr>
                  <w:tcW w:w="1500" w:type="dxa"/>
                  <w:hideMark/>
                </w:tcPr>
                <w:p w14:paraId="080D3054" w14:textId="77777777" w:rsidR="00C0190C" w:rsidRPr="00A25D4D" w:rsidRDefault="00C0190C" w:rsidP="008F13CC">
                  <w:pPr>
                    <w:jc w:val="left"/>
                  </w:pPr>
                  <w:r w:rsidRPr="00A25D4D">
                    <w:t>Definitie:</w:t>
                  </w:r>
                </w:p>
              </w:tc>
              <w:tc>
                <w:tcPr>
                  <w:tcW w:w="0" w:type="auto"/>
                  <w:hideMark/>
                </w:tcPr>
                <w:p w14:paraId="7D03C6F3" w14:textId="77777777" w:rsidR="00C0190C" w:rsidRPr="00A25D4D" w:rsidRDefault="00C0190C" w:rsidP="008F13CC">
                  <w:pPr>
                    <w:jc w:val="left"/>
                  </w:pPr>
                  <w:r w:rsidRPr="00A25D4D">
                    <w:t xml:space="preserve">Naam van het contact. </w:t>
                  </w:r>
                </w:p>
              </w:tc>
            </w:tr>
            <w:tr w:rsidR="00C0190C" w:rsidRPr="00A25D4D" w14:paraId="2F76F3EA" w14:textId="77777777" w:rsidTr="00C0190C">
              <w:trPr>
                <w:tblHeader/>
                <w:tblCellSpacing w:w="0" w:type="dxa"/>
              </w:trPr>
              <w:tc>
                <w:tcPr>
                  <w:tcW w:w="360" w:type="dxa"/>
                  <w:hideMark/>
                </w:tcPr>
                <w:p w14:paraId="7E29AA76" w14:textId="77777777" w:rsidR="00C0190C" w:rsidRPr="00A25D4D" w:rsidRDefault="00C0190C" w:rsidP="008F13CC">
                  <w:pPr>
                    <w:jc w:val="left"/>
                  </w:pPr>
                  <w:r w:rsidRPr="00A25D4D">
                    <w:t> </w:t>
                  </w:r>
                </w:p>
              </w:tc>
              <w:tc>
                <w:tcPr>
                  <w:tcW w:w="1500" w:type="dxa"/>
                  <w:hideMark/>
                </w:tcPr>
                <w:p w14:paraId="1F7D608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7EC4DF2" w14:textId="77777777" w:rsidR="00C0190C" w:rsidRPr="00A25D4D" w:rsidRDefault="00C0190C" w:rsidP="008F13CC">
                  <w:pPr>
                    <w:jc w:val="left"/>
                  </w:pPr>
                  <w:r w:rsidRPr="00A25D4D">
                    <w:t>0..1</w:t>
                  </w:r>
                </w:p>
              </w:tc>
            </w:tr>
          </w:tbl>
          <w:p w14:paraId="017817ED" w14:textId="77777777" w:rsidR="00C0190C" w:rsidRPr="00A25D4D" w:rsidRDefault="00C0190C" w:rsidP="008F13CC">
            <w:pPr>
              <w:jc w:val="left"/>
            </w:pPr>
          </w:p>
        </w:tc>
      </w:tr>
      <w:tr w:rsidR="00C0190C" w:rsidRPr="00A25D4D" w14:paraId="564889C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BCC716" w14:textId="77777777" w:rsidR="00C0190C" w:rsidRPr="00A25D4D" w:rsidRDefault="00C0190C" w:rsidP="008F13CC">
            <w:pPr>
              <w:jc w:val="left"/>
            </w:pPr>
            <w:r w:rsidRPr="00A25D4D">
              <w:rPr>
                <w:b/>
                <w:bCs/>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FF6106C" w14:textId="77777777" w:rsidTr="00C0190C">
              <w:trPr>
                <w:tblHeader/>
                <w:tblCellSpacing w:w="0" w:type="dxa"/>
              </w:trPr>
              <w:tc>
                <w:tcPr>
                  <w:tcW w:w="360" w:type="dxa"/>
                  <w:hideMark/>
                </w:tcPr>
                <w:p w14:paraId="112E624C" w14:textId="77777777" w:rsidR="00C0190C" w:rsidRPr="00A25D4D" w:rsidRDefault="00C0190C" w:rsidP="008F13CC">
                  <w:pPr>
                    <w:jc w:val="left"/>
                  </w:pPr>
                  <w:r w:rsidRPr="00A25D4D">
                    <w:t> </w:t>
                  </w:r>
                </w:p>
              </w:tc>
              <w:tc>
                <w:tcPr>
                  <w:tcW w:w="1500" w:type="dxa"/>
                  <w:hideMark/>
                </w:tcPr>
                <w:p w14:paraId="3B7DC624" w14:textId="77777777" w:rsidR="00C0190C" w:rsidRPr="00A25D4D" w:rsidRDefault="00C0190C" w:rsidP="008F13CC">
                  <w:pPr>
                    <w:jc w:val="left"/>
                  </w:pPr>
                  <w:r w:rsidRPr="00A25D4D">
                    <w:t>Type:</w:t>
                  </w:r>
                </w:p>
              </w:tc>
              <w:tc>
                <w:tcPr>
                  <w:tcW w:w="0" w:type="auto"/>
                  <w:hideMark/>
                </w:tcPr>
                <w:p w14:paraId="63272652" w14:textId="77777777" w:rsidR="00C0190C" w:rsidRPr="00A25D4D" w:rsidRDefault="00C0190C" w:rsidP="008F13CC">
                  <w:pPr>
                    <w:jc w:val="left"/>
                  </w:pPr>
                  <w:proofErr w:type="spellStart"/>
                  <w:r w:rsidRPr="00A25D4D">
                    <w:t>CharacterString</w:t>
                  </w:r>
                  <w:proofErr w:type="spellEnd"/>
                </w:p>
              </w:tc>
            </w:tr>
            <w:tr w:rsidR="00C0190C" w:rsidRPr="00A25D4D" w14:paraId="2B7688B0" w14:textId="77777777" w:rsidTr="00C0190C">
              <w:trPr>
                <w:tblHeader/>
                <w:tblCellSpacing w:w="0" w:type="dxa"/>
              </w:trPr>
              <w:tc>
                <w:tcPr>
                  <w:tcW w:w="360" w:type="dxa"/>
                  <w:hideMark/>
                </w:tcPr>
                <w:p w14:paraId="4DE0EA02" w14:textId="77777777" w:rsidR="00C0190C" w:rsidRPr="00A25D4D" w:rsidRDefault="00C0190C" w:rsidP="008F13CC">
                  <w:pPr>
                    <w:jc w:val="left"/>
                  </w:pPr>
                  <w:r w:rsidRPr="00A25D4D">
                    <w:t> </w:t>
                  </w:r>
                </w:p>
              </w:tc>
              <w:tc>
                <w:tcPr>
                  <w:tcW w:w="1500" w:type="dxa"/>
                  <w:hideMark/>
                </w:tcPr>
                <w:p w14:paraId="487E226C" w14:textId="77777777" w:rsidR="00C0190C" w:rsidRPr="00A25D4D" w:rsidRDefault="00C0190C" w:rsidP="008F13CC">
                  <w:pPr>
                    <w:jc w:val="left"/>
                  </w:pPr>
                  <w:r w:rsidRPr="00A25D4D">
                    <w:t>Naam</w:t>
                  </w:r>
                </w:p>
              </w:tc>
              <w:tc>
                <w:tcPr>
                  <w:tcW w:w="0" w:type="auto"/>
                  <w:hideMark/>
                </w:tcPr>
                <w:p w14:paraId="29FB5EF4" w14:textId="77777777" w:rsidR="00C0190C" w:rsidRPr="00A25D4D" w:rsidRDefault="00C0190C" w:rsidP="008F13CC">
                  <w:pPr>
                    <w:jc w:val="left"/>
                  </w:pPr>
                </w:p>
              </w:tc>
            </w:tr>
            <w:tr w:rsidR="00C0190C" w:rsidRPr="00A25D4D" w14:paraId="73CD219C" w14:textId="77777777" w:rsidTr="00C0190C">
              <w:trPr>
                <w:tblHeader/>
                <w:tblCellSpacing w:w="0" w:type="dxa"/>
              </w:trPr>
              <w:tc>
                <w:tcPr>
                  <w:tcW w:w="360" w:type="dxa"/>
                  <w:hideMark/>
                </w:tcPr>
                <w:p w14:paraId="7D669DCD" w14:textId="77777777" w:rsidR="00C0190C" w:rsidRPr="00A25D4D" w:rsidRDefault="00C0190C" w:rsidP="008F13CC">
                  <w:pPr>
                    <w:jc w:val="left"/>
                  </w:pPr>
                  <w:r w:rsidRPr="00A25D4D">
                    <w:t> </w:t>
                  </w:r>
                </w:p>
              </w:tc>
              <w:tc>
                <w:tcPr>
                  <w:tcW w:w="1500" w:type="dxa"/>
                  <w:hideMark/>
                </w:tcPr>
                <w:p w14:paraId="64C0C7D1" w14:textId="77777777" w:rsidR="00C0190C" w:rsidRPr="00A25D4D" w:rsidRDefault="00C0190C" w:rsidP="008F13CC">
                  <w:pPr>
                    <w:jc w:val="left"/>
                  </w:pPr>
                  <w:r w:rsidRPr="00A25D4D">
                    <w:t>Definitie:</w:t>
                  </w:r>
                </w:p>
              </w:tc>
              <w:tc>
                <w:tcPr>
                  <w:tcW w:w="0" w:type="auto"/>
                  <w:hideMark/>
                </w:tcPr>
                <w:p w14:paraId="52BE90FD" w14:textId="77777777" w:rsidR="00C0190C" w:rsidRPr="00A25D4D" w:rsidRDefault="00C0190C" w:rsidP="008F13CC">
                  <w:pPr>
                    <w:jc w:val="left"/>
                  </w:pPr>
                  <w:r w:rsidRPr="00A25D4D">
                    <w:t xml:space="preserve">Telefoon van het contact. </w:t>
                  </w:r>
                </w:p>
              </w:tc>
            </w:tr>
            <w:tr w:rsidR="00C0190C" w:rsidRPr="00A25D4D" w14:paraId="3E35BB9A" w14:textId="77777777" w:rsidTr="00C0190C">
              <w:trPr>
                <w:tblHeader/>
                <w:tblCellSpacing w:w="0" w:type="dxa"/>
              </w:trPr>
              <w:tc>
                <w:tcPr>
                  <w:tcW w:w="360" w:type="dxa"/>
                  <w:hideMark/>
                </w:tcPr>
                <w:p w14:paraId="1F8F4680" w14:textId="77777777" w:rsidR="00C0190C" w:rsidRPr="00A25D4D" w:rsidRDefault="00C0190C" w:rsidP="008F13CC">
                  <w:pPr>
                    <w:jc w:val="left"/>
                  </w:pPr>
                  <w:r w:rsidRPr="00A25D4D">
                    <w:t> </w:t>
                  </w:r>
                </w:p>
              </w:tc>
              <w:tc>
                <w:tcPr>
                  <w:tcW w:w="1500" w:type="dxa"/>
                  <w:hideMark/>
                </w:tcPr>
                <w:p w14:paraId="5690547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A0573BB" w14:textId="77777777" w:rsidR="00C0190C" w:rsidRPr="00A25D4D" w:rsidRDefault="00C0190C" w:rsidP="008F13CC">
                  <w:pPr>
                    <w:jc w:val="left"/>
                  </w:pPr>
                  <w:r w:rsidRPr="00A25D4D">
                    <w:t>0..1</w:t>
                  </w:r>
                </w:p>
              </w:tc>
            </w:tr>
          </w:tbl>
          <w:p w14:paraId="2E6AE7BA" w14:textId="77777777" w:rsidR="00C0190C" w:rsidRPr="00A25D4D" w:rsidRDefault="00C0190C" w:rsidP="008F13CC">
            <w:pPr>
              <w:jc w:val="left"/>
            </w:pPr>
          </w:p>
        </w:tc>
      </w:tr>
      <w:tr w:rsidR="00C0190C" w:rsidRPr="00A25D4D" w14:paraId="374F480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DBAFBA" w14:textId="77777777" w:rsidR="00C0190C" w:rsidRPr="00A25D4D" w:rsidRDefault="00C0190C" w:rsidP="008F13CC">
            <w:pPr>
              <w:jc w:val="left"/>
            </w:pPr>
            <w:r w:rsidRPr="00A25D4D">
              <w:rPr>
                <w:b/>
                <w:bCs/>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9E8956E" w14:textId="77777777" w:rsidTr="00C0190C">
              <w:trPr>
                <w:tblHeader/>
                <w:tblCellSpacing w:w="0" w:type="dxa"/>
              </w:trPr>
              <w:tc>
                <w:tcPr>
                  <w:tcW w:w="360" w:type="dxa"/>
                  <w:hideMark/>
                </w:tcPr>
                <w:p w14:paraId="01F15122" w14:textId="77777777" w:rsidR="00C0190C" w:rsidRPr="00A25D4D" w:rsidRDefault="00C0190C" w:rsidP="008F13CC">
                  <w:pPr>
                    <w:jc w:val="left"/>
                  </w:pPr>
                  <w:r w:rsidRPr="00A25D4D">
                    <w:t> </w:t>
                  </w:r>
                </w:p>
              </w:tc>
              <w:tc>
                <w:tcPr>
                  <w:tcW w:w="1500" w:type="dxa"/>
                  <w:hideMark/>
                </w:tcPr>
                <w:p w14:paraId="21C241AC" w14:textId="77777777" w:rsidR="00C0190C" w:rsidRPr="00A25D4D" w:rsidRDefault="00C0190C" w:rsidP="008F13CC">
                  <w:pPr>
                    <w:jc w:val="left"/>
                  </w:pPr>
                  <w:r w:rsidRPr="00A25D4D">
                    <w:t>Type:</w:t>
                  </w:r>
                </w:p>
              </w:tc>
              <w:tc>
                <w:tcPr>
                  <w:tcW w:w="0" w:type="auto"/>
                  <w:hideMark/>
                </w:tcPr>
                <w:p w14:paraId="345E1F6E" w14:textId="77777777" w:rsidR="00C0190C" w:rsidRPr="00A25D4D" w:rsidRDefault="00C0190C" w:rsidP="008F13CC">
                  <w:pPr>
                    <w:jc w:val="left"/>
                  </w:pPr>
                  <w:proofErr w:type="spellStart"/>
                  <w:r w:rsidRPr="00A25D4D">
                    <w:t>CharacterString</w:t>
                  </w:r>
                  <w:proofErr w:type="spellEnd"/>
                </w:p>
              </w:tc>
            </w:tr>
            <w:tr w:rsidR="00C0190C" w:rsidRPr="00A25D4D" w14:paraId="6A8DAD74" w14:textId="77777777" w:rsidTr="00C0190C">
              <w:trPr>
                <w:tblHeader/>
                <w:tblCellSpacing w:w="0" w:type="dxa"/>
              </w:trPr>
              <w:tc>
                <w:tcPr>
                  <w:tcW w:w="360" w:type="dxa"/>
                  <w:hideMark/>
                </w:tcPr>
                <w:p w14:paraId="0AB967F8" w14:textId="77777777" w:rsidR="00C0190C" w:rsidRPr="00A25D4D" w:rsidRDefault="00C0190C" w:rsidP="008F13CC">
                  <w:pPr>
                    <w:jc w:val="left"/>
                  </w:pPr>
                  <w:r w:rsidRPr="00A25D4D">
                    <w:t> </w:t>
                  </w:r>
                </w:p>
              </w:tc>
              <w:tc>
                <w:tcPr>
                  <w:tcW w:w="1500" w:type="dxa"/>
                  <w:hideMark/>
                </w:tcPr>
                <w:p w14:paraId="05D641C1" w14:textId="77777777" w:rsidR="00C0190C" w:rsidRPr="00A25D4D" w:rsidRDefault="00C0190C" w:rsidP="008F13CC">
                  <w:pPr>
                    <w:jc w:val="left"/>
                  </w:pPr>
                  <w:r w:rsidRPr="00A25D4D">
                    <w:t>Naam</w:t>
                  </w:r>
                </w:p>
              </w:tc>
              <w:tc>
                <w:tcPr>
                  <w:tcW w:w="0" w:type="auto"/>
                  <w:hideMark/>
                </w:tcPr>
                <w:p w14:paraId="07A5467C" w14:textId="77777777" w:rsidR="00C0190C" w:rsidRPr="00A25D4D" w:rsidRDefault="00C0190C" w:rsidP="008F13CC">
                  <w:pPr>
                    <w:jc w:val="left"/>
                  </w:pPr>
                </w:p>
              </w:tc>
            </w:tr>
            <w:tr w:rsidR="00C0190C" w:rsidRPr="00A25D4D" w14:paraId="24307073" w14:textId="77777777" w:rsidTr="00C0190C">
              <w:trPr>
                <w:tblHeader/>
                <w:tblCellSpacing w:w="0" w:type="dxa"/>
              </w:trPr>
              <w:tc>
                <w:tcPr>
                  <w:tcW w:w="360" w:type="dxa"/>
                  <w:hideMark/>
                </w:tcPr>
                <w:p w14:paraId="58443400" w14:textId="77777777" w:rsidR="00C0190C" w:rsidRPr="00A25D4D" w:rsidRDefault="00C0190C" w:rsidP="008F13CC">
                  <w:pPr>
                    <w:jc w:val="left"/>
                  </w:pPr>
                  <w:r w:rsidRPr="00A25D4D">
                    <w:t> </w:t>
                  </w:r>
                </w:p>
              </w:tc>
              <w:tc>
                <w:tcPr>
                  <w:tcW w:w="1500" w:type="dxa"/>
                  <w:hideMark/>
                </w:tcPr>
                <w:p w14:paraId="4B8BBD50" w14:textId="77777777" w:rsidR="00C0190C" w:rsidRPr="00A25D4D" w:rsidRDefault="00C0190C" w:rsidP="008F13CC">
                  <w:pPr>
                    <w:jc w:val="left"/>
                  </w:pPr>
                  <w:r w:rsidRPr="00A25D4D">
                    <w:t>Definitie:</w:t>
                  </w:r>
                </w:p>
              </w:tc>
              <w:tc>
                <w:tcPr>
                  <w:tcW w:w="0" w:type="auto"/>
                  <w:hideMark/>
                </w:tcPr>
                <w:p w14:paraId="4AEA93AF" w14:textId="77777777" w:rsidR="00C0190C" w:rsidRPr="00A25D4D" w:rsidRDefault="00C0190C" w:rsidP="008F13CC">
                  <w:pPr>
                    <w:jc w:val="left"/>
                  </w:pPr>
                  <w:r w:rsidRPr="00A25D4D">
                    <w:t xml:space="preserve">E-mail adres van het contact. </w:t>
                  </w:r>
                </w:p>
              </w:tc>
            </w:tr>
            <w:tr w:rsidR="00C0190C" w:rsidRPr="00A25D4D" w14:paraId="2DD90129" w14:textId="77777777" w:rsidTr="00C0190C">
              <w:trPr>
                <w:tblHeader/>
                <w:tblCellSpacing w:w="0" w:type="dxa"/>
              </w:trPr>
              <w:tc>
                <w:tcPr>
                  <w:tcW w:w="360" w:type="dxa"/>
                  <w:hideMark/>
                </w:tcPr>
                <w:p w14:paraId="7156B761" w14:textId="77777777" w:rsidR="00C0190C" w:rsidRPr="00A25D4D" w:rsidRDefault="00C0190C" w:rsidP="008F13CC">
                  <w:pPr>
                    <w:jc w:val="left"/>
                  </w:pPr>
                  <w:r w:rsidRPr="00A25D4D">
                    <w:t> </w:t>
                  </w:r>
                </w:p>
              </w:tc>
              <w:tc>
                <w:tcPr>
                  <w:tcW w:w="1500" w:type="dxa"/>
                  <w:hideMark/>
                </w:tcPr>
                <w:p w14:paraId="26C5E8A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17AC4B5" w14:textId="77777777" w:rsidR="00C0190C" w:rsidRPr="00A25D4D" w:rsidRDefault="00C0190C" w:rsidP="008F13CC">
                  <w:pPr>
                    <w:jc w:val="left"/>
                  </w:pPr>
                  <w:r w:rsidRPr="00A25D4D">
                    <w:t>0..1</w:t>
                  </w:r>
                </w:p>
              </w:tc>
            </w:tr>
          </w:tbl>
          <w:p w14:paraId="790E5E94" w14:textId="77777777" w:rsidR="00C0190C" w:rsidRPr="00A25D4D" w:rsidRDefault="00C0190C" w:rsidP="008F13CC">
            <w:pPr>
              <w:jc w:val="left"/>
            </w:pPr>
          </w:p>
        </w:tc>
      </w:tr>
    </w:tbl>
    <w:p w14:paraId="778C1753" w14:textId="77777777" w:rsidR="00C0190C" w:rsidRPr="00A25D4D" w:rsidRDefault="00C0190C" w:rsidP="008F13CC">
      <w:pPr>
        <w:pStyle w:val="Kop5"/>
        <w:jc w:val="left"/>
        <w:rPr>
          <w:sz w:val="16"/>
          <w:szCs w:val="16"/>
        </w:rPr>
      </w:pPr>
      <w:r w:rsidRPr="00A25D4D">
        <w:rPr>
          <w:sz w:val="16"/>
          <w:szCs w:val="16"/>
        </w:rPr>
        <w:t>Aanvrager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D55CF5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467CDFA" w14:textId="77777777" w:rsidR="00C0190C" w:rsidRPr="00A25D4D" w:rsidRDefault="00C0190C" w:rsidP="008F13CC">
            <w:pPr>
              <w:jc w:val="left"/>
            </w:pPr>
            <w:r w:rsidRPr="00A25D4D">
              <w:rPr>
                <w:b/>
                <w:bCs/>
              </w:rPr>
              <w:t>Aanvrager</w:t>
            </w:r>
          </w:p>
        </w:tc>
      </w:tr>
      <w:tr w:rsidR="00C0190C" w:rsidRPr="00A25D4D" w14:paraId="05F04B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E0E0B8" w14:textId="77777777" w:rsidTr="00C0190C">
              <w:trPr>
                <w:tblHeader/>
                <w:tblCellSpacing w:w="0" w:type="dxa"/>
              </w:trPr>
              <w:tc>
                <w:tcPr>
                  <w:tcW w:w="360" w:type="dxa"/>
                  <w:hideMark/>
                </w:tcPr>
                <w:p w14:paraId="5000A03D" w14:textId="77777777" w:rsidR="00C0190C" w:rsidRPr="00A25D4D" w:rsidRDefault="00C0190C" w:rsidP="008F13CC">
                  <w:pPr>
                    <w:jc w:val="left"/>
                  </w:pPr>
                  <w:r w:rsidRPr="00A25D4D">
                    <w:t> </w:t>
                  </w:r>
                </w:p>
              </w:tc>
              <w:tc>
                <w:tcPr>
                  <w:tcW w:w="1500" w:type="dxa"/>
                  <w:hideMark/>
                </w:tcPr>
                <w:p w14:paraId="43101741" w14:textId="77777777" w:rsidR="00C0190C" w:rsidRPr="00A25D4D" w:rsidRDefault="00C0190C" w:rsidP="008F13CC">
                  <w:pPr>
                    <w:jc w:val="left"/>
                  </w:pPr>
                  <w:r w:rsidRPr="00A25D4D">
                    <w:t>Naam</w:t>
                  </w:r>
                </w:p>
              </w:tc>
              <w:tc>
                <w:tcPr>
                  <w:tcW w:w="0" w:type="auto"/>
                  <w:hideMark/>
                </w:tcPr>
                <w:p w14:paraId="5B59034F" w14:textId="77777777" w:rsidR="00C0190C" w:rsidRPr="00A25D4D" w:rsidRDefault="00C0190C" w:rsidP="008F13CC">
                  <w:pPr>
                    <w:jc w:val="left"/>
                  </w:pPr>
                </w:p>
              </w:tc>
            </w:tr>
            <w:tr w:rsidR="00C0190C" w:rsidRPr="00A25D4D" w14:paraId="2332348F" w14:textId="77777777" w:rsidTr="00C0190C">
              <w:trPr>
                <w:tblHeader/>
                <w:tblCellSpacing w:w="0" w:type="dxa"/>
              </w:trPr>
              <w:tc>
                <w:tcPr>
                  <w:tcW w:w="360" w:type="dxa"/>
                  <w:hideMark/>
                </w:tcPr>
                <w:p w14:paraId="4E199F5A" w14:textId="77777777" w:rsidR="00C0190C" w:rsidRPr="00A25D4D" w:rsidRDefault="00C0190C" w:rsidP="008F13CC">
                  <w:pPr>
                    <w:jc w:val="left"/>
                  </w:pPr>
                  <w:r w:rsidRPr="00A25D4D">
                    <w:t> </w:t>
                  </w:r>
                </w:p>
              </w:tc>
              <w:tc>
                <w:tcPr>
                  <w:tcW w:w="1500" w:type="dxa"/>
                  <w:hideMark/>
                </w:tcPr>
                <w:p w14:paraId="4803157D" w14:textId="77777777" w:rsidR="00C0190C" w:rsidRPr="00A25D4D" w:rsidRDefault="00C0190C" w:rsidP="008F13CC">
                  <w:pPr>
                    <w:jc w:val="left"/>
                  </w:pPr>
                  <w:r w:rsidRPr="00A25D4D">
                    <w:t>Definitie:</w:t>
                  </w:r>
                </w:p>
              </w:tc>
              <w:tc>
                <w:tcPr>
                  <w:tcW w:w="0" w:type="auto"/>
                  <w:hideMark/>
                </w:tcPr>
                <w:p w14:paraId="395C40E4" w14:textId="77777777" w:rsidR="00C0190C" w:rsidRPr="00A25D4D" w:rsidRDefault="00C0190C" w:rsidP="008F13CC">
                  <w:pPr>
                    <w:jc w:val="left"/>
                  </w:pPr>
                  <w:r w:rsidRPr="00A25D4D">
                    <w:t xml:space="preserve">Een aanvrager van gebiedsinformatie is een persoon die of bedrijf dat wil weten welke kabels en leidingen er in een bepaald gebied onder de grond liggen. </w:t>
                  </w:r>
                </w:p>
              </w:tc>
            </w:tr>
            <w:tr w:rsidR="00C0190C" w:rsidRPr="00A25D4D" w14:paraId="77CA4AF7" w14:textId="77777777" w:rsidTr="00C0190C">
              <w:trPr>
                <w:tblHeader/>
                <w:tblCellSpacing w:w="0" w:type="dxa"/>
              </w:trPr>
              <w:tc>
                <w:tcPr>
                  <w:tcW w:w="360" w:type="dxa"/>
                  <w:hideMark/>
                </w:tcPr>
                <w:p w14:paraId="58172199" w14:textId="77777777" w:rsidR="00C0190C" w:rsidRPr="00A25D4D" w:rsidRDefault="00C0190C" w:rsidP="008F13CC">
                  <w:pPr>
                    <w:jc w:val="left"/>
                  </w:pPr>
                  <w:r w:rsidRPr="00A25D4D">
                    <w:t> </w:t>
                  </w:r>
                </w:p>
              </w:tc>
              <w:tc>
                <w:tcPr>
                  <w:tcW w:w="1500" w:type="dxa"/>
                  <w:hideMark/>
                </w:tcPr>
                <w:p w14:paraId="0A70C7A6" w14:textId="77777777" w:rsidR="00C0190C" w:rsidRPr="00A25D4D" w:rsidRDefault="00C0190C" w:rsidP="008F13CC">
                  <w:pPr>
                    <w:jc w:val="left"/>
                  </w:pPr>
                  <w:r w:rsidRPr="00A25D4D">
                    <w:t>Stereotypes:</w:t>
                  </w:r>
                </w:p>
              </w:tc>
              <w:tc>
                <w:tcPr>
                  <w:tcW w:w="0" w:type="auto"/>
                  <w:hideMark/>
                </w:tcPr>
                <w:p w14:paraId="23A7CF59"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26AAEA6E" w14:textId="77777777" w:rsidR="00C0190C" w:rsidRPr="00A25D4D" w:rsidRDefault="00C0190C" w:rsidP="008F13CC">
            <w:pPr>
              <w:jc w:val="left"/>
            </w:pPr>
          </w:p>
        </w:tc>
      </w:tr>
      <w:tr w:rsidR="00C0190C" w:rsidRPr="00A25D4D" w14:paraId="0EB9862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9939D6" w14:textId="77777777" w:rsidR="00C0190C" w:rsidRPr="00A25D4D" w:rsidRDefault="00C0190C" w:rsidP="008F13CC">
            <w:pPr>
              <w:jc w:val="left"/>
            </w:pPr>
            <w:r w:rsidRPr="00A25D4D">
              <w:rPr>
                <w:b/>
                <w:bCs/>
              </w:rPr>
              <w:t>Attribuut: contactpersoon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60A62A6" w14:textId="77777777" w:rsidTr="00C0190C">
              <w:trPr>
                <w:tblHeader/>
                <w:tblCellSpacing w:w="0" w:type="dxa"/>
              </w:trPr>
              <w:tc>
                <w:tcPr>
                  <w:tcW w:w="360" w:type="dxa"/>
                  <w:hideMark/>
                </w:tcPr>
                <w:p w14:paraId="074CA754" w14:textId="77777777" w:rsidR="00C0190C" w:rsidRPr="00A25D4D" w:rsidRDefault="00C0190C" w:rsidP="008F13CC">
                  <w:pPr>
                    <w:jc w:val="left"/>
                  </w:pPr>
                  <w:r w:rsidRPr="00A25D4D">
                    <w:t> </w:t>
                  </w:r>
                </w:p>
              </w:tc>
              <w:tc>
                <w:tcPr>
                  <w:tcW w:w="1500" w:type="dxa"/>
                  <w:hideMark/>
                </w:tcPr>
                <w:p w14:paraId="22BBFA3D" w14:textId="77777777" w:rsidR="00C0190C" w:rsidRPr="00A25D4D" w:rsidRDefault="00C0190C" w:rsidP="008F13CC">
                  <w:pPr>
                    <w:jc w:val="left"/>
                  </w:pPr>
                  <w:r w:rsidRPr="00A25D4D">
                    <w:t>Type:</w:t>
                  </w:r>
                </w:p>
              </w:tc>
              <w:tc>
                <w:tcPr>
                  <w:tcW w:w="0" w:type="auto"/>
                  <w:hideMark/>
                </w:tcPr>
                <w:p w14:paraId="207BBCE5" w14:textId="77777777" w:rsidR="00C0190C" w:rsidRPr="00A25D4D" w:rsidRDefault="00C0190C" w:rsidP="008F13CC">
                  <w:pPr>
                    <w:jc w:val="left"/>
                  </w:pPr>
                  <w:r w:rsidRPr="00A25D4D">
                    <w:t>Contact</w:t>
                  </w:r>
                </w:p>
              </w:tc>
            </w:tr>
            <w:tr w:rsidR="00C0190C" w:rsidRPr="00A25D4D" w14:paraId="1EDEDFDD" w14:textId="77777777" w:rsidTr="00C0190C">
              <w:trPr>
                <w:tblHeader/>
                <w:tblCellSpacing w:w="0" w:type="dxa"/>
              </w:trPr>
              <w:tc>
                <w:tcPr>
                  <w:tcW w:w="360" w:type="dxa"/>
                  <w:hideMark/>
                </w:tcPr>
                <w:p w14:paraId="177762C2" w14:textId="77777777" w:rsidR="00C0190C" w:rsidRPr="00A25D4D" w:rsidRDefault="00C0190C" w:rsidP="008F13CC">
                  <w:pPr>
                    <w:jc w:val="left"/>
                  </w:pPr>
                  <w:r w:rsidRPr="00A25D4D">
                    <w:t> </w:t>
                  </w:r>
                </w:p>
              </w:tc>
              <w:tc>
                <w:tcPr>
                  <w:tcW w:w="1500" w:type="dxa"/>
                  <w:hideMark/>
                </w:tcPr>
                <w:p w14:paraId="5A1467E5" w14:textId="77777777" w:rsidR="00C0190C" w:rsidRPr="00A25D4D" w:rsidRDefault="00C0190C" w:rsidP="008F13CC">
                  <w:pPr>
                    <w:jc w:val="left"/>
                  </w:pPr>
                  <w:r w:rsidRPr="00A25D4D">
                    <w:t>Naam</w:t>
                  </w:r>
                </w:p>
              </w:tc>
              <w:tc>
                <w:tcPr>
                  <w:tcW w:w="0" w:type="auto"/>
                  <w:hideMark/>
                </w:tcPr>
                <w:p w14:paraId="5BE2979A" w14:textId="77777777" w:rsidR="00C0190C" w:rsidRPr="00A25D4D" w:rsidRDefault="00C0190C" w:rsidP="008F13CC">
                  <w:pPr>
                    <w:jc w:val="left"/>
                  </w:pPr>
                </w:p>
              </w:tc>
            </w:tr>
            <w:tr w:rsidR="00C0190C" w:rsidRPr="00A25D4D" w14:paraId="46223772" w14:textId="77777777" w:rsidTr="00C0190C">
              <w:trPr>
                <w:tblHeader/>
                <w:tblCellSpacing w:w="0" w:type="dxa"/>
              </w:trPr>
              <w:tc>
                <w:tcPr>
                  <w:tcW w:w="360" w:type="dxa"/>
                  <w:hideMark/>
                </w:tcPr>
                <w:p w14:paraId="673EF0DB" w14:textId="77777777" w:rsidR="00C0190C" w:rsidRPr="00A25D4D" w:rsidRDefault="00C0190C" w:rsidP="008F13CC">
                  <w:pPr>
                    <w:jc w:val="left"/>
                  </w:pPr>
                  <w:r w:rsidRPr="00A25D4D">
                    <w:t> </w:t>
                  </w:r>
                </w:p>
              </w:tc>
              <w:tc>
                <w:tcPr>
                  <w:tcW w:w="1500" w:type="dxa"/>
                  <w:hideMark/>
                </w:tcPr>
                <w:p w14:paraId="74AAFE03" w14:textId="77777777" w:rsidR="00C0190C" w:rsidRPr="00A25D4D" w:rsidRDefault="00C0190C" w:rsidP="008F13CC">
                  <w:pPr>
                    <w:jc w:val="left"/>
                  </w:pPr>
                  <w:r w:rsidRPr="00A25D4D">
                    <w:t>Definitie:</w:t>
                  </w:r>
                </w:p>
              </w:tc>
              <w:tc>
                <w:tcPr>
                  <w:tcW w:w="0" w:type="auto"/>
                  <w:hideMark/>
                </w:tcPr>
                <w:p w14:paraId="5EDFADFA" w14:textId="77777777" w:rsidR="00C0190C" w:rsidRPr="00A25D4D" w:rsidRDefault="00C0190C" w:rsidP="008F13CC">
                  <w:pPr>
                    <w:jc w:val="left"/>
                  </w:pPr>
                  <w:r w:rsidRPr="00A25D4D">
                    <w:t xml:space="preserve">Persoon als aanspreekpunt namens aanvrager. </w:t>
                  </w:r>
                </w:p>
              </w:tc>
            </w:tr>
            <w:tr w:rsidR="00C0190C" w:rsidRPr="00A25D4D" w14:paraId="46361C91" w14:textId="77777777" w:rsidTr="00C0190C">
              <w:trPr>
                <w:tblHeader/>
                <w:tblCellSpacing w:w="0" w:type="dxa"/>
              </w:trPr>
              <w:tc>
                <w:tcPr>
                  <w:tcW w:w="360" w:type="dxa"/>
                  <w:hideMark/>
                </w:tcPr>
                <w:p w14:paraId="29B5F246" w14:textId="77777777" w:rsidR="00C0190C" w:rsidRPr="00A25D4D" w:rsidRDefault="00C0190C" w:rsidP="008F13CC">
                  <w:pPr>
                    <w:jc w:val="left"/>
                  </w:pPr>
                  <w:r w:rsidRPr="00A25D4D">
                    <w:t> </w:t>
                  </w:r>
                </w:p>
              </w:tc>
              <w:tc>
                <w:tcPr>
                  <w:tcW w:w="1500" w:type="dxa"/>
                  <w:hideMark/>
                </w:tcPr>
                <w:p w14:paraId="441C237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88B937" w14:textId="77777777" w:rsidR="00C0190C" w:rsidRPr="00A25D4D" w:rsidRDefault="00C0190C" w:rsidP="008F13CC">
                  <w:pPr>
                    <w:jc w:val="left"/>
                  </w:pPr>
                  <w:r w:rsidRPr="00A25D4D">
                    <w:t>0..1</w:t>
                  </w:r>
                </w:p>
              </w:tc>
            </w:tr>
          </w:tbl>
          <w:p w14:paraId="24F2B940" w14:textId="77777777" w:rsidR="00C0190C" w:rsidRPr="00A25D4D" w:rsidRDefault="00C0190C" w:rsidP="008F13CC">
            <w:pPr>
              <w:jc w:val="left"/>
            </w:pPr>
          </w:p>
        </w:tc>
      </w:tr>
      <w:tr w:rsidR="00C0190C" w:rsidRPr="00A25D4D" w14:paraId="682D6D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5D091E" w14:textId="77777777" w:rsidR="00C0190C" w:rsidRPr="00A25D4D" w:rsidRDefault="00C0190C" w:rsidP="008F13CC">
            <w:pPr>
              <w:jc w:val="left"/>
            </w:pPr>
            <w:r w:rsidRPr="00A25D4D">
              <w:rPr>
                <w:b/>
                <w:bCs/>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3F0B00C" w14:textId="77777777" w:rsidTr="00C0190C">
              <w:trPr>
                <w:tblHeader/>
                <w:tblCellSpacing w:w="0" w:type="dxa"/>
              </w:trPr>
              <w:tc>
                <w:tcPr>
                  <w:tcW w:w="360" w:type="dxa"/>
                  <w:hideMark/>
                </w:tcPr>
                <w:p w14:paraId="5233BA82" w14:textId="77777777" w:rsidR="00C0190C" w:rsidRPr="00A25D4D" w:rsidRDefault="00C0190C" w:rsidP="008F13CC">
                  <w:pPr>
                    <w:jc w:val="left"/>
                  </w:pPr>
                  <w:r w:rsidRPr="00A25D4D">
                    <w:t> </w:t>
                  </w:r>
                </w:p>
              </w:tc>
              <w:tc>
                <w:tcPr>
                  <w:tcW w:w="1500" w:type="dxa"/>
                  <w:hideMark/>
                </w:tcPr>
                <w:p w14:paraId="2586FBBF" w14:textId="77777777" w:rsidR="00C0190C" w:rsidRPr="00A25D4D" w:rsidRDefault="00C0190C" w:rsidP="008F13CC">
                  <w:pPr>
                    <w:jc w:val="left"/>
                  </w:pPr>
                  <w:r w:rsidRPr="00A25D4D">
                    <w:t>Type:</w:t>
                  </w:r>
                </w:p>
              </w:tc>
              <w:tc>
                <w:tcPr>
                  <w:tcW w:w="0" w:type="auto"/>
                  <w:hideMark/>
                </w:tcPr>
                <w:p w14:paraId="4674A527" w14:textId="77777777" w:rsidR="00C0190C" w:rsidRPr="00A25D4D" w:rsidRDefault="00C0190C" w:rsidP="008F13CC">
                  <w:pPr>
                    <w:jc w:val="left"/>
                  </w:pPr>
                  <w:r w:rsidRPr="00A25D4D">
                    <w:t>Organisatie</w:t>
                  </w:r>
                </w:p>
              </w:tc>
            </w:tr>
            <w:tr w:rsidR="00C0190C" w:rsidRPr="00A25D4D" w14:paraId="3BF19389" w14:textId="77777777" w:rsidTr="00C0190C">
              <w:trPr>
                <w:tblHeader/>
                <w:tblCellSpacing w:w="0" w:type="dxa"/>
              </w:trPr>
              <w:tc>
                <w:tcPr>
                  <w:tcW w:w="360" w:type="dxa"/>
                  <w:hideMark/>
                </w:tcPr>
                <w:p w14:paraId="439E7EE5" w14:textId="77777777" w:rsidR="00C0190C" w:rsidRPr="00A25D4D" w:rsidRDefault="00C0190C" w:rsidP="008F13CC">
                  <w:pPr>
                    <w:jc w:val="left"/>
                  </w:pPr>
                  <w:r w:rsidRPr="00A25D4D">
                    <w:t> </w:t>
                  </w:r>
                </w:p>
              </w:tc>
              <w:tc>
                <w:tcPr>
                  <w:tcW w:w="1500" w:type="dxa"/>
                  <w:hideMark/>
                </w:tcPr>
                <w:p w14:paraId="3276FC6C" w14:textId="77777777" w:rsidR="00C0190C" w:rsidRPr="00A25D4D" w:rsidRDefault="00C0190C" w:rsidP="008F13CC">
                  <w:pPr>
                    <w:jc w:val="left"/>
                  </w:pPr>
                  <w:r w:rsidRPr="00A25D4D">
                    <w:t>Naam</w:t>
                  </w:r>
                </w:p>
              </w:tc>
              <w:tc>
                <w:tcPr>
                  <w:tcW w:w="0" w:type="auto"/>
                  <w:hideMark/>
                </w:tcPr>
                <w:p w14:paraId="19BE7DEC" w14:textId="77777777" w:rsidR="00C0190C" w:rsidRPr="00A25D4D" w:rsidRDefault="00C0190C" w:rsidP="008F13CC">
                  <w:pPr>
                    <w:jc w:val="left"/>
                  </w:pPr>
                </w:p>
              </w:tc>
            </w:tr>
            <w:tr w:rsidR="00C0190C" w:rsidRPr="00A25D4D" w14:paraId="6AC12981" w14:textId="77777777" w:rsidTr="00C0190C">
              <w:trPr>
                <w:tblHeader/>
                <w:tblCellSpacing w:w="0" w:type="dxa"/>
              </w:trPr>
              <w:tc>
                <w:tcPr>
                  <w:tcW w:w="360" w:type="dxa"/>
                  <w:hideMark/>
                </w:tcPr>
                <w:p w14:paraId="3DB5CF94" w14:textId="77777777" w:rsidR="00C0190C" w:rsidRPr="00A25D4D" w:rsidRDefault="00C0190C" w:rsidP="008F13CC">
                  <w:pPr>
                    <w:jc w:val="left"/>
                  </w:pPr>
                  <w:r w:rsidRPr="00A25D4D">
                    <w:t> </w:t>
                  </w:r>
                </w:p>
              </w:tc>
              <w:tc>
                <w:tcPr>
                  <w:tcW w:w="1500" w:type="dxa"/>
                  <w:hideMark/>
                </w:tcPr>
                <w:p w14:paraId="02E92E52" w14:textId="77777777" w:rsidR="00C0190C" w:rsidRPr="00A25D4D" w:rsidRDefault="00C0190C" w:rsidP="008F13CC">
                  <w:pPr>
                    <w:jc w:val="left"/>
                  </w:pPr>
                  <w:r w:rsidRPr="00A25D4D">
                    <w:t>Definitie:</w:t>
                  </w:r>
                </w:p>
              </w:tc>
              <w:tc>
                <w:tcPr>
                  <w:tcW w:w="0" w:type="auto"/>
                  <w:hideMark/>
                </w:tcPr>
                <w:p w14:paraId="46A2B331" w14:textId="77777777" w:rsidR="00C0190C" w:rsidRPr="00A25D4D" w:rsidRDefault="00C0190C" w:rsidP="008F13CC">
                  <w:pPr>
                    <w:jc w:val="left"/>
                  </w:pPr>
                  <w:r w:rsidRPr="00A25D4D">
                    <w:t xml:space="preserve">Organisatie die aanvraag doet. </w:t>
                  </w:r>
                </w:p>
              </w:tc>
            </w:tr>
            <w:tr w:rsidR="00C0190C" w:rsidRPr="00A25D4D" w14:paraId="05F7C64E" w14:textId="77777777" w:rsidTr="00C0190C">
              <w:trPr>
                <w:tblHeader/>
                <w:tblCellSpacing w:w="0" w:type="dxa"/>
              </w:trPr>
              <w:tc>
                <w:tcPr>
                  <w:tcW w:w="360" w:type="dxa"/>
                  <w:hideMark/>
                </w:tcPr>
                <w:p w14:paraId="0F622E61" w14:textId="77777777" w:rsidR="00C0190C" w:rsidRPr="00A25D4D" w:rsidRDefault="00C0190C" w:rsidP="008F13CC">
                  <w:pPr>
                    <w:jc w:val="left"/>
                  </w:pPr>
                  <w:r w:rsidRPr="00A25D4D">
                    <w:t> </w:t>
                  </w:r>
                </w:p>
              </w:tc>
              <w:tc>
                <w:tcPr>
                  <w:tcW w:w="1500" w:type="dxa"/>
                  <w:hideMark/>
                </w:tcPr>
                <w:p w14:paraId="449A040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3992A47" w14:textId="77777777" w:rsidR="00C0190C" w:rsidRPr="00A25D4D" w:rsidRDefault="00C0190C" w:rsidP="008F13CC">
                  <w:pPr>
                    <w:jc w:val="left"/>
                  </w:pPr>
                  <w:r w:rsidRPr="00A25D4D">
                    <w:t>0..1</w:t>
                  </w:r>
                </w:p>
              </w:tc>
            </w:tr>
          </w:tbl>
          <w:p w14:paraId="0D7F5004" w14:textId="77777777" w:rsidR="00C0190C" w:rsidRPr="00A25D4D" w:rsidRDefault="00C0190C" w:rsidP="008F13CC">
            <w:pPr>
              <w:jc w:val="left"/>
            </w:pPr>
          </w:p>
        </w:tc>
      </w:tr>
      <w:tr w:rsidR="00C0190C" w:rsidRPr="00A25D4D" w14:paraId="76BD63E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C86BD0" w14:textId="32F1E397" w:rsidR="00C0190C" w:rsidRPr="00A25D4D" w:rsidRDefault="00C0190C" w:rsidP="008F13CC">
            <w:pPr>
              <w:jc w:val="left"/>
            </w:pPr>
            <w:r w:rsidRPr="00A25D4D">
              <w:rPr>
                <w:b/>
                <w:bCs/>
              </w:rPr>
              <w:t xml:space="preserve">Attribuut: </w:t>
            </w:r>
            <w:del w:id="810" w:author="Paul Janssen" w:date="2020-07-03T10:59:00Z">
              <w:r w:rsidRPr="00A25D4D" w:rsidDel="00B50B58">
                <w:rPr>
                  <w:b/>
                  <w:bCs/>
                </w:rPr>
                <w:delText>extraEmail</w:delText>
              </w:r>
            </w:del>
            <w:proofErr w:type="spellStart"/>
            <w:ins w:id="811" w:author="Paul Janssen" w:date="2020-07-03T10:59:00Z">
              <w:r w:rsidR="00B50B58" w:rsidRPr="00A25D4D">
                <w:rPr>
                  <w:b/>
                  <w:bCs/>
                </w:rPr>
                <w:t>extra</w:t>
              </w:r>
              <w:r w:rsidR="00B50B58">
                <w:rPr>
                  <w:b/>
                  <w:bCs/>
                </w:rPr>
                <w:t>Conta</w:t>
              </w:r>
            </w:ins>
            <w:ins w:id="812" w:author="Paul Janssen" w:date="2020-07-03T11:00:00Z">
              <w:r w:rsidR="00B50B58">
                <w:rPr>
                  <w:b/>
                  <w:bCs/>
                </w:rPr>
                <w:t>ct</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6DBE1B9" w14:textId="77777777" w:rsidTr="00C0190C">
              <w:trPr>
                <w:tblHeader/>
                <w:tblCellSpacing w:w="0" w:type="dxa"/>
              </w:trPr>
              <w:tc>
                <w:tcPr>
                  <w:tcW w:w="360" w:type="dxa"/>
                  <w:hideMark/>
                </w:tcPr>
                <w:p w14:paraId="70DCCFCB" w14:textId="77777777" w:rsidR="00C0190C" w:rsidRPr="00A25D4D" w:rsidRDefault="00C0190C" w:rsidP="008F13CC">
                  <w:pPr>
                    <w:jc w:val="left"/>
                  </w:pPr>
                  <w:r w:rsidRPr="00A25D4D">
                    <w:t> </w:t>
                  </w:r>
                </w:p>
              </w:tc>
              <w:tc>
                <w:tcPr>
                  <w:tcW w:w="1500" w:type="dxa"/>
                  <w:hideMark/>
                </w:tcPr>
                <w:p w14:paraId="621C98A7" w14:textId="77777777" w:rsidR="00C0190C" w:rsidRPr="00A25D4D" w:rsidRDefault="00C0190C" w:rsidP="008F13CC">
                  <w:pPr>
                    <w:jc w:val="left"/>
                  </w:pPr>
                  <w:r w:rsidRPr="00A25D4D">
                    <w:t>Type:</w:t>
                  </w:r>
                </w:p>
              </w:tc>
              <w:tc>
                <w:tcPr>
                  <w:tcW w:w="0" w:type="auto"/>
                  <w:hideMark/>
                </w:tcPr>
                <w:p w14:paraId="7E192CE2" w14:textId="77777777" w:rsidR="00C0190C" w:rsidRPr="00A25D4D" w:rsidRDefault="00C0190C" w:rsidP="008F13CC">
                  <w:pPr>
                    <w:jc w:val="left"/>
                  </w:pPr>
                  <w:proofErr w:type="spellStart"/>
                  <w:r w:rsidRPr="00A25D4D">
                    <w:t>CharacterString</w:t>
                  </w:r>
                  <w:proofErr w:type="spellEnd"/>
                </w:p>
              </w:tc>
            </w:tr>
            <w:tr w:rsidR="00C0190C" w:rsidRPr="00A25D4D" w14:paraId="2632D451" w14:textId="77777777" w:rsidTr="00C0190C">
              <w:trPr>
                <w:tblHeader/>
                <w:tblCellSpacing w:w="0" w:type="dxa"/>
              </w:trPr>
              <w:tc>
                <w:tcPr>
                  <w:tcW w:w="360" w:type="dxa"/>
                  <w:hideMark/>
                </w:tcPr>
                <w:p w14:paraId="5C6F475A" w14:textId="77777777" w:rsidR="00C0190C" w:rsidRPr="00A25D4D" w:rsidRDefault="00C0190C" w:rsidP="008F13CC">
                  <w:pPr>
                    <w:jc w:val="left"/>
                  </w:pPr>
                  <w:r w:rsidRPr="00A25D4D">
                    <w:t> </w:t>
                  </w:r>
                </w:p>
              </w:tc>
              <w:tc>
                <w:tcPr>
                  <w:tcW w:w="1500" w:type="dxa"/>
                  <w:hideMark/>
                </w:tcPr>
                <w:p w14:paraId="34113D09" w14:textId="77777777" w:rsidR="00C0190C" w:rsidRPr="00A25D4D" w:rsidRDefault="00C0190C" w:rsidP="008F13CC">
                  <w:pPr>
                    <w:jc w:val="left"/>
                  </w:pPr>
                  <w:r w:rsidRPr="00A25D4D">
                    <w:t>Naam</w:t>
                  </w:r>
                </w:p>
              </w:tc>
              <w:tc>
                <w:tcPr>
                  <w:tcW w:w="0" w:type="auto"/>
                  <w:hideMark/>
                </w:tcPr>
                <w:p w14:paraId="145F46FB" w14:textId="77777777" w:rsidR="00C0190C" w:rsidRPr="00A25D4D" w:rsidRDefault="00C0190C" w:rsidP="008F13CC">
                  <w:pPr>
                    <w:jc w:val="left"/>
                  </w:pPr>
                </w:p>
              </w:tc>
            </w:tr>
            <w:tr w:rsidR="00C0190C" w:rsidRPr="00A25D4D" w14:paraId="37AB1750" w14:textId="77777777" w:rsidTr="00C0190C">
              <w:trPr>
                <w:tblHeader/>
                <w:tblCellSpacing w:w="0" w:type="dxa"/>
              </w:trPr>
              <w:tc>
                <w:tcPr>
                  <w:tcW w:w="360" w:type="dxa"/>
                  <w:hideMark/>
                </w:tcPr>
                <w:p w14:paraId="0707E5B2" w14:textId="77777777" w:rsidR="00C0190C" w:rsidRPr="00A25D4D" w:rsidRDefault="00C0190C" w:rsidP="008F13CC">
                  <w:pPr>
                    <w:jc w:val="left"/>
                  </w:pPr>
                  <w:r w:rsidRPr="00A25D4D">
                    <w:t> </w:t>
                  </w:r>
                </w:p>
              </w:tc>
              <w:tc>
                <w:tcPr>
                  <w:tcW w:w="1500" w:type="dxa"/>
                  <w:hideMark/>
                </w:tcPr>
                <w:p w14:paraId="55038EF7" w14:textId="77777777" w:rsidR="00C0190C" w:rsidRPr="00A25D4D" w:rsidRDefault="00C0190C" w:rsidP="008F13CC">
                  <w:pPr>
                    <w:jc w:val="left"/>
                  </w:pPr>
                  <w:r w:rsidRPr="00A25D4D">
                    <w:t>Definitie:</w:t>
                  </w:r>
                </w:p>
              </w:tc>
              <w:tc>
                <w:tcPr>
                  <w:tcW w:w="0" w:type="auto"/>
                  <w:hideMark/>
                </w:tcPr>
                <w:p w14:paraId="2BD17509" w14:textId="32BB2F52" w:rsidR="00B50B58" w:rsidRPr="00B50B58" w:rsidRDefault="00C0190C" w:rsidP="00B50B58">
                  <w:pPr>
                    <w:spacing w:after="80"/>
                    <w:rPr>
                      <w:ins w:id="813" w:author="Paul Janssen" w:date="2020-07-03T11:00:00Z"/>
                      <w:rFonts w:cs="Calibri"/>
                      <w:rPrChange w:id="814" w:author="Paul Janssen" w:date="2020-07-03T11:01:00Z">
                        <w:rPr>
                          <w:ins w:id="815" w:author="Paul Janssen" w:date="2020-07-03T11:00:00Z"/>
                          <w:rFonts w:ascii="Calibri" w:hAnsi="Calibri" w:cs="Calibri"/>
                          <w:sz w:val="20"/>
                          <w:szCs w:val="20"/>
                        </w:rPr>
                      </w:rPrChange>
                    </w:rPr>
                  </w:pPr>
                  <w:del w:id="816" w:author="Paul Janssen" w:date="2020-07-03T11:00:00Z">
                    <w:r w:rsidRPr="00A25D4D" w:rsidDel="00B50B58">
                      <w:delText>Ex</w:delText>
                    </w:r>
                  </w:del>
                  <w:ins w:id="817" w:author="Paul Janssen" w:date="2020-07-03T11:00:00Z">
                    <w:r w:rsidR="00B50B58" w:rsidRPr="00B50B58">
                      <w:rPr>
                        <w:rFonts w:cs="Calibri"/>
                        <w:rPrChange w:id="818" w:author="Paul Janssen" w:date="2020-07-03T11:01:00Z">
                          <w:rPr>
                            <w:rFonts w:ascii="Calibri" w:hAnsi="Calibri" w:cs="Calibri"/>
                            <w:sz w:val="20"/>
                            <w:szCs w:val="20"/>
                          </w:rPr>
                        </w:rPrChange>
                      </w:rPr>
                      <w:t>Extra contact naast dat van de contactpersoon.</w:t>
                    </w:r>
                  </w:ins>
                </w:p>
                <w:p w14:paraId="04908781" w14:textId="5213368E" w:rsidR="00C0190C" w:rsidRPr="00A25D4D" w:rsidRDefault="00C0190C" w:rsidP="008F13CC">
                  <w:pPr>
                    <w:jc w:val="left"/>
                  </w:pPr>
                  <w:del w:id="819" w:author="Paul Janssen" w:date="2020-07-03T11:00:00Z">
                    <w:r w:rsidRPr="00A25D4D" w:rsidDel="00B50B58">
                      <w:delText xml:space="preserve">tra email naast het emailadres van de contactpersoon. </w:delText>
                    </w:r>
                  </w:del>
                </w:p>
              </w:tc>
            </w:tr>
            <w:tr w:rsidR="00C0190C" w:rsidRPr="00A25D4D" w14:paraId="0573B049" w14:textId="77777777" w:rsidTr="00C0190C">
              <w:trPr>
                <w:tblHeader/>
                <w:tblCellSpacing w:w="0" w:type="dxa"/>
              </w:trPr>
              <w:tc>
                <w:tcPr>
                  <w:tcW w:w="360" w:type="dxa"/>
                  <w:hideMark/>
                </w:tcPr>
                <w:p w14:paraId="39AA1B6C" w14:textId="77777777" w:rsidR="00C0190C" w:rsidRPr="00A25D4D" w:rsidRDefault="00C0190C" w:rsidP="008F13CC">
                  <w:pPr>
                    <w:jc w:val="left"/>
                  </w:pPr>
                  <w:r w:rsidRPr="00A25D4D">
                    <w:t> </w:t>
                  </w:r>
                </w:p>
              </w:tc>
              <w:tc>
                <w:tcPr>
                  <w:tcW w:w="1500" w:type="dxa"/>
                  <w:hideMark/>
                </w:tcPr>
                <w:p w14:paraId="4DEAE36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7222F0C" w14:textId="77777777" w:rsidR="00C0190C" w:rsidRPr="00A25D4D" w:rsidRDefault="00C0190C" w:rsidP="008F13CC">
                  <w:pPr>
                    <w:jc w:val="left"/>
                  </w:pPr>
                  <w:r w:rsidRPr="00A25D4D">
                    <w:t>0..1</w:t>
                  </w:r>
                </w:p>
              </w:tc>
            </w:tr>
          </w:tbl>
          <w:p w14:paraId="423E9A97" w14:textId="77777777" w:rsidR="00C0190C" w:rsidRPr="00A25D4D" w:rsidRDefault="00C0190C" w:rsidP="008F13CC">
            <w:pPr>
              <w:jc w:val="left"/>
            </w:pPr>
          </w:p>
        </w:tc>
      </w:tr>
    </w:tbl>
    <w:p w14:paraId="5AAF6977" w14:textId="77777777" w:rsidR="00C0190C" w:rsidRPr="00A25D4D" w:rsidRDefault="00C0190C" w:rsidP="008F13CC">
      <w:pPr>
        <w:pStyle w:val="Kop5"/>
        <w:jc w:val="left"/>
        <w:rPr>
          <w:sz w:val="16"/>
          <w:szCs w:val="16"/>
        </w:rPr>
      </w:pPr>
      <w:r w:rsidRPr="00A25D4D">
        <w:rPr>
          <w:sz w:val="16"/>
          <w:szCs w:val="16"/>
        </w:rPr>
        <w:t>Achtergrondkaart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1A3A33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66DE980" w14:textId="77777777" w:rsidR="00C0190C" w:rsidRPr="00A25D4D" w:rsidRDefault="00C0190C" w:rsidP="008F13CC">
            <w:pPr>
              <w:jc w:val="left"/>
            </w:pPr>
            <w:r w:rsidRPr="00A25D4D">
              <w:rPr>
                <w:b/>
                <w:bCs/>
              </w:rPr>
              <w:t>Achtergrondkaart</w:t>
            </w:r>
          </w:p>
        </w:tc>
      </w:tr>
      <w:tr w:rsidR="00C0190C" w:rsidRPr="00A25D4D" w14:paraId="3432D95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14140E9" w14:textId="77777777" w:rsidTr="00C0190C">
              <w:trPr>
                <w:tblHeader/>
                <w:tblCellSpacing w:w="0" w:type="dxa"/>
              </w:trPr>
              <w:tc>
                <w:tcPr>
                  <w:tcW w:w="360" w:type="dxa"/>
                  <w:hideMark/>
                </w:tcPr>
                <w:p w14:paraId="4DB9A5BC" w14:textId="77777777" w:rsidR="00C0190C" w:rsidRPr="00A25D4D" w:rsidRDefault="00C0190C" w:rsidP="008F13CC">
                  <w:pPr>
                    <w:jc w:val="left"/>
                  </w:pPr>
                  <w:r w:rsidRPr="00A25D4D">
                    <w:t> </w:t>
                  </w:r>
                </w:p>
              </w:tc>
              <w:tc>
                <w:tcPr>
                  <w:tcW w:w="1500" w:type="dxa"/>
                  <w:hideMark/>
                </w:tcPr>
                <w:p w14:paraId="661809F1" w14:textId="77777777" w:rsidR="00C0190C" w:rsidRPr="00A25D4D" w:rsidRDefault="00C0190C" w:rsidP="008F13CC">
                  <w:pPr>
                    <w:jc w:val="left"/>
                  </w:pPr>
                  <w:r w:rsidRPr="00A25D4D">
                    <w:t>Naam</w:t>
                  </w:r>
                </w:p>
              </w:tc>
              <w:tc>
                <w:tcPr>
                  <w:tcW w:w="0" w:type="auto"/>
                  <w:hideMark/>
                </w:tcPr>
                <w:p w14:paraId="43424AED" w14:textId="77777777" w:rsidR="00C0190C" w:rsidRPr="00A25D4D" w:rsidRDefault="00C0190C" w:rsidP="008F13CC">
                  <w:pPr>
                    <w:jc w:val="left"/>
                  </w:pPr>
                </w:p>
              </w:tc>
            </w:tr>
            <w:tr w:rsidR="00C0190C" w:rsidRPr="00A25D4D" w14:paraId="137E016F" w14:textId="77777777" w:rsidTr="00C0190C">
              <w:trPr>
                <w:tblHeader/>
                <w:tblCellSpacing w:w="0" w:type="dxa"/>
              </w:trPr>
              <w:tc>
                <w:tcPr>
                  <w:tcW w:w="360" w:type="dxa"/>
                  <w:hideMark/>
                </w:tcPr>
                <w:p w14:paraId="1F640A2E" w14:textId="77777777" w:rsidR="00C0190C" w:rsidRPr="00A25D4D" w:rsidRDefault="00C0190C" w:rsidP="008F13CC">
                  <w:pPr>
                    <w:jc w:val="left"/>
                  </w:pPr>
                  <w:r w:rsidRPr="00A25D4D">
                    <w:t> </w:t>
                  </w:r>
                </w:p>
              </w:tc>
              <w:tc>
                <w:tcPr>
                  <w:tcW w:w="1500" w:type="dxa"/>
                  <w:hideMark/>
                </w:tcPr>
                <w:p w14:paraId="5BE750E3" w14:textId="77777777" w:rsidR="00C0190C" w:rsidRPr="00A25D4D" w:rsidRDefault="00C0190C" w:rsidP="008F13CC">
                  <w:pPr>
                    <w:jc w:val="left"/>
                  </w:pPr>
                  <w:r w:rsidRPr="00A25D4D">
                    <w:t>Definitie:</w:t>
                  </w:r>
                </w:p>
              </w:tc>
              <w:tc>
                <w:tcPr>
                  <w:tcW w:w="0" w:type="auto"/>
                  <w:hideMark/>
                </w:tcPr>
                <w:p w14:paraId="54170DEC" w14:textId="77777777" w:rsidR="00C0190C" w:rsidRPr="00A25D4D" w:rsidRDefault="00C0190C" w:rsidP="008F13CC">
                  <w:pPr>
                    <w:jc w:val="left"/>
                  </w:pPr>
                  <w:r w:rsidRPr="00A25D4D">
                    <w:t xml:space="preserve">Referentie naar achtergrondkaart met grootschalige topografie (bestaand of gepland) behorend bij het aangevraagde gebied. </w:t>
                  </w:r>
                </w:p>
              </w:tc>
            </w:tr>
            <w:tr w:rsidR="00C0190C" w:rsidRPr="00A25D4D" w14:paraId="2D2E25BC" w14:textId="77777777" w:rsidTr="00C0190C">
              <w:trPr>
                <w:tblHeader/>
                <w:tblCellSpacing w:w="0" w:type="dxa"/>
              </w:trPr>
              <w:tc>
                <w:tcPr>
                  <w:tcW w:w="360" w:type="dxa"/>
                  <w:hideMark/>
                </w:tcPr>
                <w:p w14:paraId="6409CBF9" w14:textId="77777777" w:rsidR="00C0190C" w:rsidRPr="00A25D4D" w:rsidRDefault="00C0190C" w:rsidP="008F13CC">
                  <w:pPr>
                    <w:jc w:val="left"/>
                  </w:pPr>
                  <w:r w:rsidRPr="00A25D4D">
                    <w:t> </w:t>
                  </w:r>
                </w:p>
              </w:tc>
              <w:tc>
                <w:tcPr>
                  <w:tcW w:w="1500" w:type="dxa"/>
                  <w:hideMark/>
                </w:tcPr>
                <w:p w14:paraId="66E308B0" w14:textId="77777777" w:rsidR="00C0190C" w:rsidRPr="00A25D4D" w:rsidRDefault="00C0190C" w:rsidP="008F13CC">
                  <w:pPr>
                    <w:jc w:val="left"/>
                  </w:pPr>
                  <w:r w:rsidRPr="00A25D4D">
                    <w:t>Stereotypes:</w:t>
                  </w:r>
                </w:p>
              </w:tc>
              <w:tc>
                <w:tcPr>
                  <w:tcW w:w="0" w:type="auto"/>
                  <w:hideMark/>
                </w:tcPr>
                <w:p w14:paraId="2ED14418"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5E6A6F0B" w14:textId="77777777" w:rsidR="00C0190C" w:rsidRPr="00A25D4D" w:rsidRDefault="00C0190C" w:rsidP="008F13CC">
            <w:pPr>
              <w:jc w:val="left"/>
            </w:pPr>
          </w:p>
        </w:tc>
      </w:tr>
      <w:tr w:rsidR="00C0190C" w:rsidRPr="00A25D4D" w14:paraId="396EE7A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C9422A" w14:textId="77777777" w:rsidR="00C0190C" w:rsidRPr="00A25D4D" w:rsidRDefault="00C0190C" w:rsidP="008F13CC">
            <w:pPr>
              <w:jc w:val="left"/>
            </w:pPr>
            <w:r w:rsidRPr="00A25D4D">
              <w:rPr>
                <w:b/>
                <w:bCs/>
              </w:rPr>
              <w:t xml:space="preserve">Attribuut: </w:t>
            </w:r>
            <w:proofErr w:type="spellStart"/>
            <w:r w:rsidRPr="00A25D4D">
              <w:rPr>
                <w:b/>
                <w:bCs/>
              </w:rPr>
              <w:t>achtergrondkaartSoort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730A22" w14:textId="77777777" w:rsidTr="00C0190C">
              <w:trPr>
                <w:tblHeader/>
                <w:tblCellSpacing w:w="0" w:type="dxa"/>
              </w:trPr>
              <w:tc>
                <w:tcPr>
                  <w:tcW w:w="360" w:type="dxa"/>
                  <w:hideMark/>
                </w:tcPr>
                <w:p w14:paraId="4CFC1162" w14:textId="77777777" w:rsidR="00C0190C" w:rsidRPr="00A25D4D" w:rsidRDefault="00C0190C" w:rsidP="008F13CC">
                  <w:pPr>
                    <w:jc w:val="left"/>
                  </w:pPr>
                  <w:r w:rsidRPr="00A25D4D">
                    <w:t> </w:t>
                  </w:r>
                </w:p>
              </w:tc>
              <w:tc>
                <w:tcPr>
                  <w:tcW w:w="1500" w:type="dxa"/>
                  <w:hideMark/>
                </w:tcPr>
                <w:p w14:paraId="7D33CB6B" w14:textId="77777777" w:rsidR="00C0190C" w:rsidRPr="00A25D4D" w:rsidRDefault="00C0190C" w:rsidP="008F13CC">
                  <w:pPr>
                    <w:jc w:val="left"/>
                  </w:pPr>
                  <w:r w:rsidRPr="00A25D4D">
                    <w:t>Type:</w:t>
                  </w:r>
                </w:p>
              </w:tc>
              <w:tc>
                <w:tcPr>
                  <w:tcW w:w="0" w:type="auto"/>
                  <w:hideMark/>
                </w:tcPr>
                <w:p w14:paraId="470FBA83" w14:textId="77777777" w:rsidR="00C0190C" w:rsidRPr="00A25D4D" w:rsidRDefault="00C0190C" w:rsidP="008F13CC">
                  <w:pPr>
                    <w:jc w:val="left"/>
                  </w:pPr>
                  <w:proofErr w:type="spellStart"/>
                  <w:r w:rsidRPr="00A25D4D">
                    <w:t>AchtergrondkaartSoortValue</w:t>
                  </w:r>
                  <w:proofErr w:type="spellEnd"/>
                </w:p>
              </w:tc>
            </w:tr>
            <w:tr w:rsidR="00C0190C" w:rsidRPr="00A25D4D" w14:paraId="6AC76323" w14:textId="77777777" w:rsidTr="00C0190C">
              <w:trPr>
                <w:tblHeader/>
                <w:tblCellSpacing w:w="0" w:type="dxa"/>
              </w:trPr>
              <w:tc>
                <w:tcPr>
                  <w:tcW w:w="360" w:type="dxa"/>
                  <w:hideMark/>
                </w:tcPr>
                <w:p w14:paraId="75588C52" w14:textId="77777777" w:rsidR="00C0190C" w:rsidRPr="00A25D4D" w:rsidRDefault="00C0190C" w:rsidP="008F13CC">
                  <w:pPr>
                    <w:jc w:val="left"/>
                  </w:pPr>
                  <w:r w:rsidRPr="00A25D4D">
                    <w:t> </w:t>
                  </w:r>
                </w:p>
              </w:tc>
              <w:tc>
                <w:tcPr>
                  <w:tcW w:w="1500" w:type="dxa"/>
                  <w:hideMark/>
                </w:tcPr>
                <w:p w14:paraId="610C1B0D" w14:textId="77777777" w:rsidR="00C0190C" w:rsidRPr="00A25D4D" w:rsidRDefault="00C0190C" w:rsidP="008F13CC">
                  <w:pPr>
                    <w:jc w:val="left"/>
                  </w:pPr>
                  <w:r w:rsidRPr="00A25D4D">
                    <w:t>Naam</w:t>
                  </w:r>
                </w:p>
              </w:tc>
              <w:tc>
                <w:tcPr>
                  <w:tcW w:w="0" w:type="auto"/>
                  <w:hideMark/>
                </w:tcPr>
                <w:p w14:paraId="2876A5E7" w14:textId="77777777" w:rsidR="00C0190C" w:rsidRPr="00A25D4D" w:rsidRDefault="00C0190C" w:rsidP="008F13CC">
                  <w:pPr>
                    <w:jc w:val="left"/>
                  </w:pPr>
                </w:p>
              </w:tc>
            </w:tr>
            <w:tr w:rsidR="00C0190C" w:rsidRPr="00A25D4D" w14:paraId="2EB1142B" w14:textId="77777777" w:rsidTr="00C0190C">
              <w:trPr>
                <w:tblHeader/>
                <w:tblCellSpacing w:w="0" w:type="dxa"/>
              </w:trPr>
              <w:tc>
                <w:tcPr>
                  <w:tcW w:w="360" w:type="dxa"/>
                  <w:hideMark/>
                </w:tcPr>
                <w:p w14:paraId="7E3315D8" w14:textId="77777777" w:rsidR="00C0190C" w:rsidRPr="00A25D4D" w:rsidRDefault="00C0190C" w:rsidP="008F13CC">
                  <w:pPr>
                    <w:jc w:val="left"/>
                  </w:pPr>
                  <w:r w:rsidRPr="00A25D4D">
                    <w:t> </w:t>
                  </w:r>
                </w:p>
              </w:tc>
              <w:tc>
                <w:tcPr>
                  <w:tcW w:w="1500" w:type="dxa"/>
                  <w:hideMark/>
                </w:tcPr>
                <w:p w14:paraId="08DA0179" w14:textId="77777777" w:rsidR="00C0190C" w:rsidRPr="00A25D4D" w:rsidRDefault="00C0190C" w:rsidP="008F13CC">
                  <w:pPr>
                    <w:jc w:val="left"/>
                  </w:pPr>
                  <w:r w:rsidRPr="00A25D4D">
                    <w:t>Definitie:</w:t>
                  </w:r>
                </w:p>
              </w:tc>
              <w:tc>
                <w:tcPr>
                  <w:tcW w:w="0" w:type="auto"/>
                  <w:hideMark/>
                </w:tcPr>
                <w:p w14:paraId="2E773821" w14:textId="77777777" w:rsidR="00C0190C" w:rsidRPr="00A25D4D" w:rsidRDefault="00C0190C" w:rsidP="008F13CC">
                  <w:pPr>
                    <w:jc w:val="left"/>
                  </w:pPr>
                  <w:r w:rsidRPr="00A25D4D">
                    <w:t xml:space="preserve">Soort achtergrondkaart (Kadaster: </w:t>
                  </w:r>
                  <w:proofErr w:type="spellStart"/>
                  <w:r w:rsidRPr="00A25D4D">
                    <w:t>bgtBestaand</w:t>
                  </w:r>
                  <w:proofErr w:type="spellEnd"/>
                  <w:r w:rsidRPr="00A25D4D">
                    <w:t>/</w:t>
                  </w:r>
                  <w:proofErr w:type="spellStart"/>
                  <w:r w:rsidRPr="00A25D4D">
                    <w:t>bgtPlan</w:t>
                  </w:r>
                  <w:proofErr w:type="spellEnd"/>
                  <w:r w:rsidRPr="00A25D4D">
                    <w:t xml:space="preserve">; netbeheerder: </w:t>
                  </w:r>
                  <w:proofErr w:type="spellStart"/>
                  <w:r w:rsidRPr="00A25D4D">
                    <w:t>eigenTopoBestaand</w:t>
                  </w:r>
                  <w:proofErr w:type="spellEnd"/>
                  <w:r w:rsidRPr="00A25D4D">
                    <w:t>/</w:t>
                  </w:r>
                  <w:proofErr w:type="spellStart"/>
                  <w:r w:rsidRPr="00A25D4D">
                    <w:t>eigenTopoPlan</w:t>
                  </w:r>
                  <w:proofErr w:type="spellEnd"/>
                  <w:r w:rsidRPr="00A25D4D">
                    <w:t xml:space="preserve">). </w:t>
                  </w:r>
                </w:p>
              </w:tc>
            </w:tr>
            <w:tr w:rsidR="00C0190C" w:rsidRPr="00A25D4D" w14:paraId="5F8D06A7" w14:textId="77777777" w:rsidTr="00C0190C">
              <w:trPr>
                <w:tblHeader/>
                <w:tblCellSpacing w:w="0" w:type="dxa"/>
              </w:trPr>
              <w:tc>
                <w:tcPr>
                  <w:tcW w:w="360" w:type="dxa"/>
                  <w:hideMark/>
                </w:tcPr>
                <w:p w14:paraId="5A5F88B7" w14:textId="77777777" w:rsidR="00C0190C" w:rsidRPr="00A25D4D" w:rsidRDefault="00C0190C" w:rsidP="008F13CC">
                  <w:pPr>
                    <w:jc w:val="left"/>
                  </w:pPr>
                  <w:r w:rsidRPr="00A25D4D">
                    <w:t> </w:t>
                  </w:r>
                </w:p>
              </w:tc>
              <w:tc>
                <w:tcPr>
                  <w:tcW w:w="1500" w:type="dxa"/>
                  <w:hideMark/>
                </w:tcPr>
                <w:p w14:paraId="1E0CBF2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A0F145C" w14:textId="77777777" w:rsidR="00C0190C" w:rsidRPr="00A25D4D" w:rsidRDefault="00C0190C" w:rsidP="008F13CC">
                  <w:pPr>
                    <w:jc w:val="left"/>
                  </w:pPr>
                  <w:r w:rsidRPr="00A25D4D">
                    <w:t>1</w:t>
                  </w:r>
                </w:p>
              </w:tc>
            </w:tr>
          </w:tbl>
          <w:p w14:paraId="404530D3" w14:textId="77777777" w:rsidR="00C0190C" w:rsidRPr="00A25D4D" w:rsidRDefault="00C0190C" w:rsidP="008F13CC">
            <w:pPr>
              <w:jc w:val="left"/>
            </w:pPr>
          </w:p>
        </w:tc>
      </w:tr>
      <w:tr w:rsidR="00C0190C" w:rsidRPr="00A25D4D" w14:paraId="5ECFDC4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BA5CDE" w14:textId="77777777" w:rsidR="00C0190C" w:rsidRPr="00A25D4D" w:rsidRDefault="00C0190C" w:rsidP="008F13CC">
            <w:pPr>
              <w:jc w:val="left"/>
            </w:pPr>
            <w:r w:rsidRPr="00A25D4D">
              <w:rPr>
                <w:b/>
                <w:bCs/>
              </w:rPr>
              <w:t>Attribuut: kaartreferentie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F948D69" w14:textId="77777777" w:rsidTr="00C0190C">
              <w:trPr>
                <w:tblHeader/>
                <w:tblCellSpacing w:w="0" w:type="dxa"/>
              </w:trPr>
              <w:tc>
                <w:tcPr>
                  <w:tcW w:w="360" w:type="dxa"/>
                  <w:hideMark/>
                </w:tcPr>
                <w:p w14:paraId="7E899101" w14:textId="77777777" w:rsidR="00C0190C" w:rsidRPr="00A25D4D" w:rsidRDefault="00C0190C" w:rsidP="008F13CC">
                  <w:pPr>
                    <w:jc w:val="left"/>
                  </w:pPr>
                  <w:r w:rsidRPr="00A25D4D">
                    <w:t> </w:t>
                  </w:r>
                </w:p>
              </w:tc>
              <w:tc>
                <w:tcPr>
                  <w:tcW w:w="1500" w:type="dxa"/>
                  <w:hideMark/>
                </w:tcPr>
                <w:p w14:paraId="7E8CC3FA" w14:textId="77777777" w:rsidR="00C0190C" w:rsidRPr="00A25D4D" w:rsidRDefault="00C0190C" w:rsidP="008F13CC">
                  <w:pPr>
                    <w:jc w:val="left"/>
                  </w:pPr>
                  <w:r w:rsidRPr="00A25D4D">
                    <w:t>Type:</w:t>
                  </w:r>
                </w:p>
              </w:tc>
              <w:tc>
                <w:tcPr>
                  <w:tcW w:w="0" w:type="auto"/>
                  <w:hideMark/>
                </w:tcPr>
                <w:p w14:paraId="79474E52" w14:textId="77777777" w:rsidR="00C0190C" w:rsidRPr="00A25D4D" w:rsidRDefault="00C0190C" w:rsidP="008F13CC">
                  <w:pPr>
                    <w:jc w:val="left"/>
                  </w:pPr>
                  <w:r w:rsidRPr="00A25D4D">
                    <w:t>URI</w:t>
                  </w:r>
                </w:p>
              </w:tc>
            </w:tr>
            <w:tr w:rsidR="00C0190C" w:rsidRPr="00A25D4D" w14:paraId="3B45CBD5" w14:textId="77777777" w:rsidTr="00C0190C">
              <w:trPr>
                <w:tblHeader/>
                <w:tblCellSpacing w:w="0" w:type="dxa"/>
              </w:trPr>
              <w:tc>
                <w:tcPr>
                  <w:tcW w:w="360" w:type="dxa"/>
                  <w:hideMark/>
                </w:tcPr>
                <w:p w14:paraId="4101C518" w14:textId="77777777" w:rsidR="00C0190C" w:rsidRPr="00A25D4D" w:rsidRDefault="00C0190C" w:rsidP="008F13CC">
                  <w:pPr>
                    <w:jc w:val="left"/>
                  </w:pPr>
                  <w:r w:rsidRPr="00A25D4D">
                    <w:t> </w:t>
                  </w:r>
                </w:p>
              </w:tc>
              <w:tc>
                <w:tcPr>
                  <w:tcW w:w="1500" w:type="dxa"/>
                  <w:hideMark/>
                </w:tcPr>
                <w:p w14:paraId="7BF2FC49" w14:textId="77777777" w:rsidR="00C0190C" w:rsidRPr="00A25D4D" w:rsidRDefault="00C0190C" w:rsidP="008F13CC">
                  <w:pPr>
                    <w:jc w:val="left"/>
                  </w:pPr>
                  <w:r w:rsidRPr="00A25D4D">
                    <w:t>Naam</w:t>
                  </w:r>
                </w:p>
              </w:tc>
              <w:tc>
                <w:tcPr>
                  <w:tcW w:w="0" w:type="auto"/>
                  <w:hideMark/>
                </w:tcPr>
                <w:p w14:paraId="33C5832B" w14:textId="77777777" w:rsidR="00C0190C" w:rsidRPr="00A25D4D" w:rsidRDefault="00C0190C" w:rsidP="008F13CC">
                  <w:pPr>
                    <w:jc w:val="left"/>
                  </w:pPr>
                </w:p>
              </w:tc>
            </w:tr>
            <w:tr w:rsidR="00C0190C" w:rsidRPr="00A25D4D" w14:paraId="6A847977" w14:textId="77777777" w:rsidTr="00C0190C">
              <w:trPr>
                <w:tblHeader/>
                <w:tblCellSpacing w:w="0" w:type="dxa"/>
              </w:trPr>
              <w:tc>
                <w:tcPr>
                  <w:tcW w:w="360" w:type="dxa"/>
                  <w:hideMark/>
                </w:tcPr>
                <w:p w14:paraId="7FA98198" w14:textId="77777777" w:rsidR="00C0190C" w:rsidRPr="00A25D4D" w:rsidRDefault="00C0190C" w:rsidP="008F13CC">
                  <w:pPr>
                    <w:jc w:val="left"/>
                  </w:pPr>
                  <w:r w:rsidRPr="00A25D4D">
                    <w:t> </w:t>
                  </w:r>
                </w:p>
              </w:tc>
              <w:tc>
                <w:tcPr>
                  <w:tcW w:w="1500" w:type="dxa"/>
                  <w:hideMark/>
                </w:tcPr>
                <w:p w14:paraId="24DD8E8B" w14:textId="77777777" w:rsidR="00C0190C" w:rsidRPr="00A25D4D" w:rsidRDefault="00C0190C" w:rsidP="008F13CC">
                  <w:pPr>
                    <w:jc w:val="left"/>
                  </w:pPr>
                  <w:r w:rsidRPr="00A25D4D">
                    <w:t>Definitie:</w:t>
                  </w:r>
                </w:p>
              </w:tc>
              <w:tc>
                <w:tcPr>
                  <w:tcW w:w="0" w:type="auto"/>
                  <w:hideMark/>
                </w:tcPr>
                <w:p w14:paraId="62B23ABE" w14:textId="77777777" w:rsidR="00C0190C" w:rsidRPr="00A25D4D" w:rsidRDefault="00C0190C" w:rsidP="008F13CC">
                  <w:pPr>
                    <w:jc w:val="left"/>
                  </w:pPr>
                  <w:r w:rsidRPr="00A25D4D">
                    <w:t xml:space="preserve">Referentie naar een achtergrondkaart. </w:t>
                  </w:r>
                </w:p>
              </w:tc>
            </w:tr>
            <w:tr w:rsidR="00C0190C" w:rsidRPr="00A25D4D" w14:paraId="3BE6EC99" w14:textId="77777777" w:rsidTr="00C0190C">
              <w:trPr>
                <w:tblHeader/>
                <w:tblCellSpacing w:w="0" w:type="dxa"/>
              </w:trPr>
              <w:tc>
                <w:tcPr>
                  <w:tcW w:w="360" w:type="dxa"/>
                  <w:hideMark/>
                </w:tcPr>
                <w:p w14:paraId="7734C064" w14:textId="77777777" w:rsidR="00C0190C" w:rsidRPr="00A25D4D" w:rsidRDefault="00C0190C" w:rsidP="008F13CC">
                  <w:pPr>
                    <w:jc w:val="left"/>
                  </w:pPr>
                  <w:r w:rsidRPr="00A25D4D">
                    <w:t> </w:t>
                  </w:r>
                </w:p>
              </w:tc>
              <w:tc>
                <w:tcPr>
                  <w:tcW w:w="1500" w:type="dxa"/>
                  <w:hideMark/>
                </w:tcPr>
                <w:p w14:paraId="3DC5A75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B103AD" w14:textId="77777777" w:rsidR="00C0190C" w:rsidRPr="00A25D4D" w:rsidRDefault="00C0190C" w:rsidP="008F13CC">
                  <w:pPr>
                    <w:jc w:val="left"/>
                  </w:pPr>
                  <w:r w:rsidRPr="00A25D4D">
                    <w:t>1</w:t>
                  </w:r>
                </w:p>
              </w:tc>
            </w:tr>
          </w:tbl>
          <w:p w14:paraId="250F80E0" w14:textId="77777777" w:rsidR="00C0190C" w:rsidRPr="00A25D4D" w:rsidRDefault="00C0190C" w:rsidP="008F13CC">
            <w:pPr>
              <w:jc w:val="left"/>
            </w:pPr>
          </w:p>
        </w:tc>
      </w:tr>
    </w:tbl>
    <w:p w14:paraId="67436863" w14:textId="77777777" w:rsidR="00C0190C" w:rsidRPr="00A25D4D" w:rsidRDefault="00C0190C" w:rsidP="008F13CC">
      <w:pPr>
        <w:pStyle w:val="Kop5"/>
        <w:jc w:val="left"/>
        <w:rPr>
          <w:sz w:val="16"/>
          <w:szCs w:val="16"/>
        </w:rPr>
      </w:pPr>
      <w:r w:rsidRPr="00A25D4D">
        <w:rPr>
          <w:sz w:val="16"/>
          <w:szCs w:val="16"/>
        </w:rPr>
        <w:t>Adres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820" w:author="Paul Janssen" w:date="2020-06-10T17:47: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821">
          <w:tblGrid>
            <w:gridCol w:w="9132"/>
          </w:tblGrid>
        </w:tblGridChange>
      </w:tblGrid>
      <w:tr w:rsidR="00C0190C" w:rsidRPr="00A25D4D" w14:paraId="02027354" w14:textId="77777777" w:rsidTr="00924D70">
        <w:trPr>
          <w:trHeight w:val="225"/>
          <w:tblHeader/>
          <w:tblCellSpacing w:w="0" w:type="dxa"/>
          <w:trPrChange w:id="822" w:author="Paul Janssen" w:date="2020-06-10T17:47: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823" w:author="Paul Janssen" w:date="2020-06-10T17:47: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200885D1" w14:textId="77777777" w:rsidR="00C0190C" w:rsidRPr="00A25D4D" w:rsidRDefault="00C0190C" w:rsidP="008F13CC">
            <w:pPr>
              <w:jc w:val="left"/>
            </w:pPr>
            <w:r w:rsidRPr="00A25D4D">
              <w:rPr>
                <w:b/>
                <w:bCs/>
              </w:rPr>
              <w:t>Adres</w:t>
            </w:r>
          </w:p>
        </w:tc>
      </w:tr>
      <w:tr w:rsidR="00C0190C" w:rsidRPr="00A25D4D" w14:paraId="690B2B20" w14:textId="77777777" w:rsidTr="00924D70">
        <w:trPr>
          <w:tblCellSpacing w:w="0" w:type="dxa"/>
          <w:trPrChange w:id="824"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25"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F577E84" w14:textId="77777777" w:rsidTr="00C0190C">
              <w:trPr>
                <w:tblHeader/>
                <w:tblCellSpacing w:w="0" w:type="dxa"/>
              </w:trPr>
              <w:tc>
                <w:tcPr>
                  <w:tcW w:w="360" w:type="dxa"/>
                  <w:hideMark/>
                </w:tcPr>
                <w:p w14:paraId="330F0D2C" w14:textId="77777777" w:rsidR="00C0190C" w:rsidRPr="00A25D4D" w:rsidRDefault="00C0190C" w:rsidP="008F13CC">
                  <w:pPr>
                    <w:jc w:val="left"/>
                  </w:pPr>
                  <w:r w:rsidRPr="00A25D4D">
                    <w:t> </w:t>
                  </w:r>
                </w:p>
              </w:tc>
              <w:tc>
                <w:tcPr>
                  <w:tcW w:w="1500" w:type="dxa"/>
                  <w:hideMark/>
                </w:tcPr>
                <w:p w14:paraId="6379188B" w14:textId="77777777" w:rsidR="00C0190C" w:rsidRPr="00A25D4D" w:rsidRDefault="00C0190C" w:rsidP="008F13CC">
                  <w:pPr>
                    <w:jc w:val="left"/>
                  </w:pPr>
                  <w:r w:rsidRPr="00A25D4D">
                    <w:t>Naam</w:t>
                  </w:r>
                </w:p>
              </w:tc>
              <w:tc>
                <w:tcPr>
                  <w:tcW w:w="0" w:type="auto"/>
                  <w:hideMark/>
                </w:tcPr>
                <w:p w14:paraId="37AF68E2" w14:textId="77777777" w:rsidR="00C0190C" w:rsidRPr="00A25D4D" w:rsidRDefault="00C0190C" w:rsidP="008F13CC">
                  <w:pPr>
                    <w:jc w:val="left"/>
                  </w:pPr>
                  <w:r w:rsidRPr="00A25D4D">
                    <w:t xml:space="preserve">BAG-Adres </w:t>
                  </w:r>
                </w:p>
              </w:tc>
            </w:tr>
            <w:tr w:rsidR="00C0190C" w:rsidRPr="00A25D4D" w14:paraId="3BEDBD71" w14:textId="77777777" w:rsidTr="00C0190C">
              <w:trPr>
                <w:tblHeader/>
                <w:tblCellSpacing w:w="0" w:type="dxa"/>
              </w:trPr>
              <w:tc>
                <w:tcPr>
                  <w:tcW w:w="360" w:type="dxa"/>
                  <w:hideMark/>
                </w:tcPr>
                <w:p w14:paraId="3A9D74AE" w14:textId="77777777" w:rsidR="00C0190C" w:rsidRPr="00A25D4D" w:rsidRDefault="00C0190C" w:rsidP="008F13CC">
                  <w:pPr>
                    <w:jc w:val="left"/>
                  </w:pPr>
                  <w:r w:rsidRPr="00A25D4D">
                    <w:t> </w:t>
                  </w:r>
                </w:p>
              </w:tc>
              <w:tc>
                <w:tcPr>
                  <w:tcW w:w="1500" w:type="dxa"/>
                  <w:hideMark/>
                </w:tcPr>
                <w:p w14:paraId="4592122D" w14:textId="77777777" w:rsidR="00C0190C" w:rsidRPr="00A25D4D" w:rsidRDefault="00C0190C" w:rsidP="008F13CC">
                  <w:pPr>
                    <w:jc w:val="left"/>
                  </w:pPr>
                  <w:r w:rsidRPr="00A25D4D">
                    <w:t>Definitie:</w:t>
                  </w:r>
                </w:p>
              </w:tc>
              <w:tc>
                <w:tcPr>
                  <w:tcW w:w="0" w:type="auto"/>
                  <w:hideMark/>
                </w:tcPr>
                <w:p w14:paraId="0FD00F75" w14:textId="77777777" w:rsidR="00C0190C" w:rsidRPr="00A25D4D" w:rsidRDefault="00C0190C" w:rsidP="008F13CC">
                  <w:pPr>
                    <w:jc w:val="left"/>
                  </w:pPr>
                  <w:r w:rsidRPr="00A25D4D">
                    <w:t xml:space="preserve">Beschrijving van een locatie van door middel van een adres. </w:t>
                  </w:r>
                </w:p>
              </w:tc>
            </w:tr>
            <w:tr w:rsidR="00C0190C" w:rsidRPr="00A25D4D" w14:paraId="12E984E9" w14:textId="77777777" w:rsidTr="00C0190C">
              <w:trPr>
                <w:tblHeader/>
                <w:tblCellSpacing w:w="0" w:type="dxa"/>
              </w:trPr>
              <w:tc>
                <w:tcPr>
                  <w:tcW w:w="360" w:type="dxa"/>
                  <w:hideMark/>
                </w:tcPr>
                <w:p w14:paraId="2A896BE6" w14:textId="77777777" w:rsidR="00C0190C" w:rsidRPr="00A25D4D" w:rsidRDefault="00C0190C" w:rsidP="008F13CC">
                  <w:pPr>
                    <w:jc w:val="left"/>
                  </w:pPr>
                  <w:r w:rsidRPr="00A25D4D">
                    <w:t> </w:t>
                  </w:r>
                </w:p>
              </w:tc>
              <w:tc>
                <w:tcPr>
                  <w:tcW w:w="1500" w:type="dxa"/>
                  <w:hideMark/>
                </w:tcPr>
                <w:p w14:paraId="74FD13D8" w14:textId="77777777" w:rsidR="00C0190C" w:rsidRPr="00A25D4D" w:rsidRDefault="00C0190C" w:rsidP="008F13CC">
                  <w:pPr>
                    <w:jc w:val="left"/>
                  </w:pPr>
                  <w:r w:rsidRPr="00A25D4D">
                    <w:t>Omschrijving:</w:t>
                  </w:r>
                </w:p>
              </w:tc>
              <w:tc>
                <w:tcPr>
                  <w:tcW w:w="0" w:type="auto"/>
                  <w:hideMark/>
                </w:tcPr>
                <w:p w14:paraId="2BEF35A3" w14:textId="77777777" w:rsidR="00C0190C" w:rsidRPr="00A25D4D" w:rsidRDefault="00C0190C" w:rsidP="008F13CC">
                  <w:pPr>
                    <w:jc w:val="left"/>
                  </w:pPr>
                  <w:r w:rsidRPr="00A25D4D">
                    <w:t xml:space="preserve">Adresgegevens van Panden, Ligplaatsen en Staanplaatsen zijn beschreven in de BAG. Voor de attributen van net adres zijn de BAG definities gebruikt. </w:t>
                  </w:r>
                </w:p>
              </w:tc>
            </w:tr>
            <w:tr w:rsidR="00C0190C" w:rsidRPr="00A25D4D" w14:paraId="4916AEA1" w14:textId="77777777" w:rsidTr="00C0190C">
              <w:trPr>
                <w:tblHeader/>
                <w:tblCellSpacing w:w="0" w:type="dxa"/>
              </w:trPr>
              <w:tc>
                <w:tcPr>
                  <w:tcW w:w="360" w:type="dxa"/>
                  <w:hideMark/>
                </w:tcPr>
                <w:p w14:paraId="239C9831" w14:textId="77777777" w:rsidR="00C0190C" w:rsidRPr="00A25D4D" w:rsidRDefault="00C0190C" w:rsidP="008F13CC">
                  <w:pPr>
                    <w:jc w:val="left"/>
                  </w:pPr>
                  <w:r w:rsidRPr="00A25D4D">
                    <w:t> </w:t>
                  </w:r>
                </w:p>
              </w:tc>
              <w:tc>
                <w:tcPr>
                  <w:tcW w:w="1500" w:type="dxa"/>
                  <w:hideMark/>
                </w:tcPr>
                <w:p w14:paraId="49875675" w14:textId="77777777" w:rsidR="00C0190C" w:rsidRPr="00A25D4D" w:rsidRDefault="00C0190C" w:rsidP="008F13CC">
                  <w:pPr>
                    <w:jc w:val="left"/>
                  </w:pPr>
                  <w:r w:rsidRPr="00A25D4D">
                    <w:t>Stereotypes:</w:t>
                  </w:r>
                </w:p>
              </w:tc>
              <w:tc>
                <w:tcPr>
                  <w:tcW w:w="0" w:type="auto"/>
                  <w:hideMark/>
                </w:tcPr>
                <w:p w14:paraId="680CAB5B"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063637E6" w14:textId="77777777" w:rsidR="00C0190C" w:rsidRPr="00A25D4D" w:rsidRDefault="00C0190C" w:rsidP="008F13CC">
            <w:pPr>
              <w:jc w:val="left"/>
            </w:pPr>
          </w:p>
        </w:tc>
      </w:tr>
      <w:tr w:rsidR="00924D70" w:rsidRPr="00A25D4D" w14:paraId="50D1E428" w14:textId="77777777" w:rsidTr="00924D70">
        <w:trPr>
          <w:tblCellSpacing w:w="0" w:type="dxa"/>
          <w:ins w:id="826" w:author="Paul Janssen" w:date="2020-06-10T17:46:00Z"/>
          <w:trPrChange w:id="827"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828" w:author="Paul Janssen" w:date="2020-06-10T17:47:00Z">
              <w:tcPr>
                <w:tcW w:w="0" w:type="auto"/>
                <w:tcBorders>
                  <w:top w:val="outset" w:sz="6" w:space="0" w:color="auto"/>
                  <w:left w:val="outset" w:sz="6" w:space="0" w:color="auto"/>
                  <w:bottom w:val="outset" w:sz="6" w:space="0" w:color="auto"/>
                  <w:right w:val="outset" w:sz="6" w:space="0" w:color="auto"/>
                </w:tcBorders>
              </w:tcPr>
            </w:tcPrChange>
          </w:tcPr>
          <w:p w14:paraId="1F2ABA62" w14:textId="77777777" w:rsidR="00924D70" w:rsidRPr="00A25D4D" w:rsidRDefault="00924D70" w:rsidP="00924D70">
            <w:pPr>
              <w:jc w:val="left"/>
              <w:rPr>
                <w:ins w:id="829" w:author="Paul Janssen" w:date="2020-06-10T17:47:00Z"/>
              </w:rPr>
            </w:pPr>
            <w:ins w:id="830" w:author="Paul Janssen" w:date="2020-06-10T17:47:00Z">
              <w:r w:rsidRPr="00A25D4D">
                <w:rPr>
                  <w:b/>
                  <w:bCs/>
                </w:rPr>
                <w:t xml:space="preserve">Attribuut: </w:t>
              </w:r>
              <w:proofErr w:type="spellStart"/>
              <w:r w:rsidRPr="00A25D4D">
                <w:rPr>
                  <w:b/>
                  <w:bCs/>
                </w:rPr>
                <w:t>BAGid</w:t>
              </w:r>
              <w:proofErr w:type="spellEnd"/>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924D70" w:rsidRPr="00A25D4D" w14:paraId="38629342" w14:textId="77777777" w:rsidTr="00B50B58">
              <w:trPr>
                <w:tblHeader/>
                <w:tblCellSpacing w:w="0" w:type="dxa"/>
                <w:ins w:id="831" w:author="Paul Janssen" w:date="2020-06-10T17:47:00Z"/>
              </w:trPr>
              <w:tc>
                <w:tcPr>
                  <w:tcW w:w="360" w:type="dxa"/>
                  <w:hideMark/>
                </w:tcPr>
                <w:p w14:paraId="453D1200" w14:textId="77777777" w:rsidR="00924D70" w:rsidRPr="00A25D4D" w:rsidRDefault="00924D70" w:rsidP="00924D70">
                  <w:pPr>
                    <w:jc w:val="left"/>
                    <w:rPr>
                      <w:ins w:id="832" w:author="Paul Janssen" w:date="2020-06-10T17:47:00Z"/>
                    </w:rPr>
                  </w:pPr>
                  <w:ins w:id="833" w:author="Paul Janssen" w:date="2020-06-10T17:47:00Z">
                    <w:r w:rsidRPr="00A25D4D">
                      <w:t> </w:t>
                    </w:r>
                  </w:ins>
                </w:p>
              </w:tc>
              <w:tc>
                <w:tcPr>
                  <w:tcW w:w="1500" w:type="dxa"/>
                  <w:hideMark/>
                </w:tcPr>
                <w:p w14:paraId="52E86004" w14:textId="77777777" w:rsidR="00924D70" w:rsidRPr="00A25D4D" w:rsidRDefault="00924D70" w:rsidP="00924D70">
                  <w:pPr>
                    <w:jc w:val="left"/>
                    <w:rPr>
                      <w:ins w:id="834" w:author="Paul Janssen" w:date="2020-06-10T17:47:00Z"/>
                    </w:rPr>
                  </w:pPr>
                  <w:ins w:id="835" w:author="Paul Janssen" w:date="2020-06-10T17:47:00Z">
                    <w:r w:rsidRPr="00A25D4D">
                      <w:t>Type:</w:t>
                    </w:r>
                  </w:ins>
                </w:p>
              </w:tc>
              <w:tc>
                <w:tcPr>
                  <w:tcW w:w="0" w:type="auto"/>
                  <w:hideMark/>
                </w:tcPr>
                <w:p w14:paraId="37B86760" w14:textId="77777777" w:rsidR="00924D70" w:rsidRPr="00A25D4D" w:rsidRDefault="00924D70" w:rsidP="00924D70">
                  <w:pPr>
                    <w:jc w:val="left"/>
                    <w:rPr>
                      <w:ins w:id="836" w:author="Paul Janssen" w:date="2020-06-10T17:47:00Z"/>
                    </w:rPr>
                  </w:pPr>
                  <w:proofErr w:type="spellStart"/>
                  <w:ins w:id="837" w:author="Paul Janssen" w:date="2020-06-10T17:47:00Z">
                    <w:r w:rsidRPr="00A25D4D">
                      <w:t>CharacterString</w:t>
                    </w:r>
                    <w:proofErr w:type="spellEnd"/>
                  </w:ins>
                </w:p>
              </w:tc>
            </w:tr>
            <w:tr w:rsidR="00924D70" w:rsidRPr="00A25D4D" w14:paraId="4334305D" w14:textId="77777777" w:rsidTr="00B50B58">
              <w:trPr>
                <w:tblHeader/>
                <w:tblCellSpacing w:w="0" w:type="dxa"/>
                <w:ins w:id="838" w:author="Paul Janssen" w:date="2020-06-10T17:47:00Z"/>
              </w:trPr>
              <w:tc>
                <w:tcPr>
                  <w:tcW w:w="360" w:type="dxa"/>
                  <w:hideMark/>
                </w:tcPr>
                <w:p w14:paraId="38B82C76" w14:textId="77777777" w:rsidR="00924D70" w:rsidRPr="00A25D4D" w:rsidRDefault="00924D70" w:rsidP="00924D70">
                  <w:pPr>
                    <w:jc w:val="left"/>
                    <w:rPr>
                      <w:ins w:id="839" w:author="Paul Janssen" w:date="2020-06-10T17:47:00Z"/>
                    </w:rPr>
                  </w:pPr>
                  <w:ins w:id="840" w:author="Paul Janssen" w:date="2020-06-10T17:47:00Z">
                    <w:r w:rsidRPr="00A25D4D">
                      <w:t> </w:t>
                    </w:r>
                  </w:ins>
                </w:p>
              </w:tc>
              <w:tc>
                <w:tcPr>
                  <w:tcW w:w="1500" w:type="dxa"/>
                  <w:hideMark/>
                </w:tcPr>
                <w:p w14:paraId="0C8E6A69" w14:textId="77777777" w:rsidR="00924D70" w:rsidRPr="00A25D4D" w:rsidRDefault="00924D70" w:rsidP="00924D70">
                  <w:pPr>
                    <w:jc w:val="left"/>
                    <w:rPr>
                      <w:ins w:id="841" w:author="Paul Janssen" w:date="2020-06-10T17:47:00Z"/>
                    </w:rPr>
                  </w:pPr>
                  <w:ins w:id="842" w:author="Paul Janssen" w:date="2020-06-10T17:47:00Z">
                    <w:r w:rsidRPr="00A25D4D">
                      <w:t>Naam</w:t>
                    </w:r>
                  </w:ins>
                </w:p>
              </w:tc>
              <w:tc>
                <w:tcPr>
                  <w:tcW w:w="0" w:type="auto"/>
                  <w:hideMark/>
                </w:tcPr>
                <w:p w14:paraId="4E94F2D2" w14:textId="77777777" w:rsidR="00924D70" w:rsidRPr="00A25D4D" w:rsidRDefault="00924D70" w:rsidP="00924D70">
                  <w:pPr>
                    <w:jc w:val="left"/>
                    <w:rPr>
                      <w:ins w:id="843" w:author="Paul Janssen" w:date="2020-06-10T17:47:00Z"/>
                    </w:rPr>
                  </w:pPr>
                  <w:proofErr w:type="spellStart"/>
                  <w:ins w:id="844" w:author="Paul Janssen" w:date="2020-06-10T17:47:00Z">
                    <w:r w:rsidRPr="00A25D4D">
                      <w:t>BAGid</w:t>
                    </w:r>
                    <w:proofErr w:type="spellEnd"/>
                    <w:r w:rsidRPr="00A25D4D">
                      <w:t xml:space="preserve"> </w:t>
                    </w:r>
                  </w:ins>
                </w:p>
              </w:tc>
            </w:tr>
            <w:tr w:rsidR="00924D70" w:rsidRPr="00A25D4D" w14:paraId="1E2697B6" w14:textId="77777777" w:rsidTr="00B50B58">
              <w:trPr>
                <w:tblHeader/>
                <w:tblCellSpacing w:w="0" w:type="dxa"/>
                <w:ins w:id="845" w:author="Paul Janssen" w:date="2020-06-10T17:47:00Z"/>
              </w:trPr>
              <w:tc>
                <w:tcPr>
                  <w:tcW w:w="360" w:type="dxa"/>
                  <w:hideMark/>
                </w:tcPr>
                <w:p w14:paraId="443043F7" w14:textId="77777777" w:rsidR="00924D70" w:rsidRPr="00A25D4D" w:rsidRDefault="00924D70" w:rsidP="00924D70">
                  <w:pPr>
                    <w:jc w:val="left"/>
                    <w:rPr>
                      <w:ins w:id="846" w:author="Paul Janssen" w:date="2020-06-10T17:47:00Z"/>
                    </w:rPr>
                  </w:pPr>
                  <w:ins w:id="847" w:author="Paul Janssen" w:date="2020-06-10T17:47:00Z">
                    <w:r w:rsidRPr="00A25D4D">
                      <w:t> </w:t>
                    </w:r>
                  </w:ins>
                </w:p>
              </w:tc>
              <w:tc>
                <w:tcPr>
                  <w:tcW w:w="1500" w:type="dxa"/>
                  <w:hideMark/>
                </w:tcPr>
                <w:p w14:paraId="0AAC2EF4" w14:textId="77777777" w:rsidR="00924D70" w:rsidRPr="00A25D4D" w:rsidRDefault="00924D70" w:rsidP="00924D70">
                  <w:pPr>
                    <w:jc w:val="left"/>
                    <w:rPr>
                      <w:ins w:id="848" w:author="Paul Janssen" w:date="2020-06-10T17:47:00Z"/>
                    </w:rPr>
                  </w:pPr>
                  <w:ins w:id="849" w:author="Paul Janssen" w:date="2020-06-10T17:47:00Z">
                    <w:r w:rsidRPr="00A25D4D">
                      <w:t>Definitie:</w:t>
                    </w:r>
                  </w:ins>
                </w:p>
              </w:tc>
              <w:tc>
                <w:tcPr>
                  <w:tcW w:w="0" w:type="auto"/>
                  <w:hideMark/>
                </w:tcPr>
                <w:p w14:paraId="0A92006A" w14:textId="77777777" w:rsidR="00924D70" w:rsidRPr="00A25D4D" w:rsidRDefault="00924D70" w:rsidP="00924D70">
                  <w:pPr>
                    <w:jc w:val="left"/>
                    <w:rPr>
                      <w:ins w:id="850" w:author="Paul Janssen" w:date="2020-06-10T17:47:00Z"/>
                    </w:rPr>
                  </w:pPr>
                  <w:ins w:id="851" w:author="Paul Janssen" w:date="2020-06-10T17:47:00Z">
                    <w:r>
                      <w:t xml:space="preserve">BAG </w:t>
                    </w:r>
                    <w:proofErr w:type="spellStart"/>
                    <w:r>
                      <w:t>identifier</w:t>
                    </w:r>
                    <w:proofErr w:type="spellEnd"/>
                    <w:r>
                      <w:t xml:space="preserve"> van een </w:t>
                    </w:r>
                    <w:proofErr w:type="spellStart"/>
                    <w:r>
                      <w:t>AdreseerbaarObject</w:t>
                    </w:r>
                    <w:proofErr w:type="spellEnd"/>
                    <w:r>
                      <w:t xml:space="preserve"> of een Nummeraanduiding zoals geregistreerd bij de BAG.</w:t>
                    </w:r>
                  </w:ins>
                </w:p>
              </w:tc>
            </w:tr>
            <w:tr w:rsidR="00924D70" w:rsidRPr="00A25D4D" w14:paraId="3A207EEB" w14:textId="77777777" w:rsidTr="00B50B58">
              <w:trPr>
                <w:tblHeader/>
                <w:tblCellSpacing w:w="0" w:type="dxa"/>
                <w:ins w:id="852" w:author="Paul Janssen" w:date="2020-06-10T17:47:00Z"/>
              </w:trPr>
              <w:tc>
                <w:tcPr>
                  <w:tcW w:w="360" w:type="dxa"/>
                  <w:hideMark/>
                </w:tcPr>
                <w:p w14:paraId="4996D33E" w14:textId="77777777" w:rsidR="00924D70" w:rsidRPr="00A25D4D" w:rsidRDefault="00924D70" w:rsidP="00924D70">
                  <w:pPr>
                    <w:jc w:val="left"/>
                    <w:rPr>
                      <w:ins w:id="853" w:author="Paul Janssen" w:date="2020-06-10T17:47:00Z"/>
                    </w:rPr>
                  </w:pPr>
                  <w:ins w:id="854" w:author="Paul Janssen" w:date="2020-06-10T17:47:00Z">
                    <w:r w:rsidRPr="00A25D4D">
                      <w:t> </w:t>
                    </w:r>
                  </w:ins>
                </w:p>
              </w:tc>
              <w:tc>
                <w:tcPr>
                  <w:tcW w:w="1500" w:type="dxa"/>
                  <w:hideMark/>
                </w:tcPr>
                <w:p w14:paraId="3A32DF38" w14:textId="77777777" w:rsidR="00924D70" w:rsidRPr="00A25D4D" w:rsidRDefault="00924D70" w:rsidP="00924D70">
                  <w:pPr>
                    <w:jc w:val="left"/>
                    <w:rPr>
                      <w:ins w:id="855" w:author="Paul Janssen" w:date="2020-06-10T17:47:00Z"/>
                    </w:rPr>
                  </w:pPr>
                  <w:ins w:id="856" w:author="Paul Janssen" w:date="2020-06-10T17:47:00Z">
                    <w:r w:rsidRPr="00A25D4D">
                      <w:t>Omschrijving:</w:t>
                    </w:r>
                  </w:ins>
                </w:p>
              </w:tc>
              <w:tc>
                <w:tcPr>
                  <w:tcW w:w="0" w:type="auto"/>
                  <w:hideMark/>
                </w:tcPr>
                <w:p w14:paraId="4CAA3E2F" w14:textId="77777777" w:rsidR="00924D70" w:rsidRPr="00A25D4D" w:rsidRDefault="00924D70" w:rsidP="00924D70">
                  <w:pPr>
                    <w:jc w:val="left"/>
                    <w:rPr>
                      <w:ins w:id="857" w:author="Paul Janssen" w:date="2020-06-10T17:47:00Z"/>
                    </w:rPr>
                  </w:pPr>
                  <w:ins w:id="858" w:author="Paul Janssen" w:date="2020-06-10T17:47:00Z">
                    <w:r>
                      <w:t xml:space="preserve">Afhankelijk van de context waarin het adres wordt gebruikt wordt de </w:t>
                    </w:r>
                    <w:proofErr w:type="spellStart"/>
                    <w:r>
                      <w:t>BAGid</w:t>
                    </w:r>
                    <w:proofErr w:type="spellEnd"/>
                    <w:r>
                      <w:t xml:space="preserve"> van het </w:t>
                    </w:r>
                    <w:proofErr w:type="spellStart"/>
                    <w:r>
                      <w:t>AdresseerbaarObject</w:t>
                    </w:r>
                    <w:proofErr w:type="spellEnd"/>
                    <w:r>
                      <w:t xml:space="preserve"> of van de Nummeraanduiding gebruikt. Voor een koppeling aan </w:t>
                    </w:r>
                    <w:proofErr w:type="spellStart"/>
                    <w:r>
                      <w:t>ExtraDetailInfo</w:t>
                    </w:r>
                    <w:proofErr w:type="spellEnd"/>
                    <w:r>
                      <w:t xml:space="preserve"> is dit de </w:t>
                    </w:r>
                    <w:proofErr w:type="spellStart"/>
                    <w:r>
                      <w:t>BAGid</w:t>
                    </w:r>
                    <w:proofErr w:type="spellEnd"/>
                    <w:r>
                      <w:t xml:space="preserve"> van het </w:t>
                    </w:r>
                    <w:proofErr w:type="spellStart"/>
                    <w:r>
                      <w:t>AdresseerbaarObject</w:t>
                    </w:r>
                    <w:proofErr w:type="spellEnd"/>
                    <w:r>
                      <w:t xml:space="preserve">. Voor een koppeling naar een bezoek of postadres de </w:t>
                    </w:r>
                    <w:proofErr w:type="spellStart"/>
                    <w:r>
                      <w:t>BAGid</w:t>
                    </w:r>
                    <w:proofErr w:type="spellEnd"/>
                    <w:r>
                      <w:t xml:space="preserve"> van de Nummeraanduiding.</w:t>
                    </w:r>
                  </w:ins>
                </w:p>
              </w:tc>
            </w:tr>
            <w:tr w:rsidR="00924D70" w:rsidRPr="00A25D4D" w14:paraId="4BD05D42" w14:textId="77777777" w:rsidTr="00B50B58">
              <w:trPr>
                <w:tblHeader/>
                <w:tblCellSpacing w:w="0" w:type="dxa"/>
                <w:ins w:id="859" w:author="Paul Janssen" w:date="2020-06-10T17:47:00Z"/>
              </w:trPr>
              <w:tc>
                <w:tcPr>
                  <w:tcW w:w="360" w:type="dxa"/>
                  <w:hideMark/>
                </w:tcPr>
                <w:p w14:paraId="0BB1E227" w14:textId="77777777" w:rsidR="00924D70" w:rsidRPr="00A25D4D" w:rsidRDefault="00924D70" w:rsidP="00924D70">
                  <w:pPr>
                    <w:jc w:val="left"/>
                    <w:rPr>
                      <w:ins w:id="860" w:author="Paul Janssen" w:date="2020-06-10T17:47:00Z"/>
                    </w:rPr>
                  </w:pPr>
                  <w:ins w:id="861" w:author="Paul Janssen" w:date="2020-06-10T17:47:00Z">
                    <w:r w:rsidRPr="00A25D4D">
                      <w:t> </w:t>
                    </w:r>
                  </w:ins>
                </w:p>
              </w:tc>
              <w:tc>
                <w:tcPr>
                  <w:tcW w:w="1500" w:type="dxa"/>
                  <w:hideMark/>
                </w:tcPr>
                <w:p w14:paraId="423DB168" w14:textId="77777777" w:rsidR="00924D70" w:rsidRPr="00A25D4D" w:rsidRDefault="00924D70" w:rsidP="00924D70">
                  <w:pPr>
                    <w:jc w:val="left"/>
                    <w:rPr>
                      <w:ins w:id="862" w:author="Paul Janssen" w:date="2020-06-10T17:47:00Z"/>
                    </w:rPr>
                  </w:pPr>
                  <w:proofErr w:type="spellStart"/>
                  <w:ins w:id="863" w:author="Paul Janssen" w:date="2020-06-10T17:47:00Z">
                    <w:r w:rsidRPr="00A25D4D">
                      <w:t>Multipliciteit</w:t>
                    </w:r>
                    <w:proofErr w:type="spellEnd"/>
                    <w:r w:rsidRPr="00A25D4D">
                      <w:t>:</w:t>
                    </w:r>
                  </w:ins>
                </w:p>
              </w:tc>
              <w:tc>
                <w:tcPr>
                  <w:tcW w:w="0" w:type="auto"/>
                  <w:hideMark/>
                </w:tcPr>
                <w:p w14:paraId="53CBC84F" w14:textId="77777777" w:rsidR="00924D70" w:rsidRPr="00A25D4D" w:rsidRDefault="00924D70" w:rsidP="00924D70">
                  <w:pPr>
                    <w:jc w:val="left"/>
                    <w:rPr>
                      <w:ins w:id="864" w:author="Paul Janssen" w:date="2020-06-10T17:47:00Z"/>
                    </w:rPr>
                  </w:pPr>
                  <w:ins w:id="865" w:author="Paul Janssen" w:date="2020-06-10T17:47:00Z">
                    <w:r w:rsidRPr="00A25D4D">
                      <w:t>0..1</w:t>
                    </w:r>
                  </w:ins>
                </w:p>
              </w:tc>
            </w:tr>
          </w:tbl>
          <w:p w14:paraId="0C2A60D8" w14:textId="77777777" w:rsidR="00924D70" w:rsidRPr="00A25D4D" w:rsidRDefault="00924D70" w:rsidP="008F13CC">
            <w:pPr>
              <w:jc w:val="left"/>
              <w:rPr>
                <w:ins w:id="866" w:author="Paul Janssen" w:date="2020-06-10T17:46:00Z"/>
                <w:b/>
                <w:bCs/>
              </w:rPr>
            </w:pPr>
          </w:p>
        </w:tc>
      </w:tr>
      <w:tr w:rsidR="00C0190C" w:rsidRPr="00A25D4D" w14:paraId="5794CA8D" w14:textId="77777777" w:rsidTr="00924D70">
        <w:trPr>
          <w:tblCellSpacing w:w="0" w:type="dxa"/>
          <w:trPrChange w:id="867"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68"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6C8249C8" w14:textId="77777777" w:rsidR="00C0190C" w:rsidRPr="00A25D4D" w:rsidRDefault="00C0190C" w:rsidP="008F13CC">
            <w:pPr>
              <w:jc w:val="left"/>
            </w:pPr>
            <w:r w:rsidRPr="00A25D4D">
              <w:rPr>
                <w:b/>
                <w:bCs/>
              </w:rPr>
              <w:t xml:space="preserve">Attribuut: </w:t>
            </w:r>
            <w:proofErr w:type="spellStart"/>
            <w:r w:rsidRPr="00A25D4D">
              <w:rPr>
                <w:b/>
                <w:bCs/>
              </w:rPr>
              <w:t>openbareRuimteNaam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77C39F0" w14:textId="77777777" w:rsidTr="00C0190C">
              <w:trPr>
                <w:tblHeader/>
                <w:tblCellSpacing w:w="0" w:type="dxa"/>
              </w:trPr>
              <w:tc>
                <w:tcPr>
                  <w:tcW w:w="360" w:type="dxa"/>
                  <w:hideMark/>
                </w:tcPr>
                <w:p w14:paraId="5D5571B8" w14:textId="77777777" w:rsidR="00C0190C" w:rsidRPr="00A25D4D" w:rsidRDefault="00C0190C" w:rsidP="008F13CC">
                  <w:pPr>
                    <w:jc w:val="left"/>
                  </w:pPr>
                  <w:r w:rsidRPr="00A25D4D">
                    <w:t> </w:t>
                  </w:r>
                </w:p>
              </w:tc>
              <w:tc>
                <w:tcPr>
                  <w:tcW w:w="1500" w:type="dxa"/>
                  <w:hideMark/>
                </w:tcPr>
                <w:p w14:paraId="31F8879F" w14:textId="77777777" w:rsidR="00C0190C" w:rsidRPr="00A25D4D" w:rsidRDefault="00C0190C" w:rsidP="008F13CC">
                  <w:pPr>
                    <w:jc w:val="left"/>
                  </w:pPr>
                  <w:r w:rsidRPr="00A25D4D">
                    <w:t>Type:</w:t>
                  </w:r>
                </w:p>
              </w:tc>
              <w:tc>
                <w:tcPr>
                  <w:tcW w:w="0" w:type="auto"/>
                  <w:hideMark/>
                </w:tcPr>
                <w:p w14:paraId="2677A831" w14:textId="77777777" w:rsidR="00C0190C" w:rsidRPr="00A25D4D" w:rsidRDefault="00C0190C" w:rsidP="008F13CC">
                  <w:pPr>
                    <w:jc w:val="left"/>
                  </w:pPr>
                  <w:proofErr w:type="spellStart"/>
                  <w:r w:rsidRPr="00A25D4D">
                    <w:t>CharacterString</w:t>
                  </w:r>
                  <w:proofErr w:type="spellEnd"/>
                </w:p>
              </w:tc>
            </w:tr>
            <w:tr w:rsidR="00C0190C" w:rsidRPr="00A25D4D" w14:paraId="08F3B711" w14:textId="77777777" w:rsidTr="00C0190C">
              <w:trPr>
                <w:tblHeader/>
                <w:tblCellSpacing w:w="0" w:type="dxa"/>
              </w:trPr>
              <w:tc>
                <w:tcPr>
                  <w:tcW w:w="360" w:type="dxa"/>
                  <w:hideMark/>
                </w:tcPr>
                <w:p w14:paraId="53C799BB" w14:textId="77777777" w:rsidR="00C0190C" w:rsidRPr="00A25D4D" w:rsidRDefault="00C0190C" w:rsidP="008F13CC">
                  <w:pPr>
                    <w:jc w:val="left"/>
                  </w:pPr>
                  <w:r w:rsidRPr="00A25D4D">
                    <w:t> </w:t>
                  </w:r>
                </w:p>
              </w:tc>
              <w:tc>
                <w:tcPr>
                  <w:tcW w:w="1500" w:type="dxa"/>
                  <w:hideMark/>
                </w:tcPr>
                <w:p w14:paraId="2B618A34" w14:textId="77777777" w:rsidR="00C0190C" w:rsidRPr="00A25D4D" w:rsidRDefault="00C0190C" w:rsidP="008F13CC">
                  <w:pPr>
                    <w:jc w:val="left"/>
                  </w:pPr>
                  <w:r w:rsidRPr="00A25D4D">
                    <w:t>Naam</w:t>
                  </w:r>
                </w:p>
              </w:tc>
              <w:tc>
                <w:tcPr>
                  <w:tcW w:w="0" w:type="auto"/>
                  <w:hideMark/>
                </w:tcPr>
                <w:p w14:paraId="57FFBC9D" w14:textId="77777777" w:rsidR="00C0190C" w:rsidRPr="00A25D4D" w:rsidRDefault="00C0190C" w:rsidP="008F13CC">
                  <w:pPr>
                    <w:jc w:val="left"/>
                  </w:pPr>
                  <w:r w:rsidRPr="00A25D4D">
                    <w:t xml:space="preserve">openbare ruimte naam </w:t>
                  </w:r>
                </w:p>
              </w:tc>
            </w:tr>
            <w:tr w:rsidR="00C0190C" w:rsidRPr="00A25D4D" w14:paraId="0B44FBC3" w14:textId="77777777" w:rsidTr="00C0190C">
              <w:trPr>
                <w:tblHeader/>
                <w:tblCellSpacing w:w="0" w:type="dxa"/>
              </w:trPr>
              <w:tc>
                <w:tcPr>
                  <w:tcW w:w="360" w:type="dxa"/>
                  <w:hideMark/>
                </w:tcPr>
                <w:p w14:paraId="08C2CD76" w14:textId="77777777" w:rsidR="00C0190C" w:rsidRPr="00A25D4D" w:rsidRDefault="00C0190C" w:rsidP="008F13CC">
                  <w:pPr>
                    <w:jc w:val="left"/>
                  </w:pPr>
                  <w:r w:rsidRPr="00A25D4D">
                    <w:t> </w:t>
                  </w:r>
                </w:p>
              </w:tc>
              <w:tc>
                <w:tcPr>
                  <w:tcW w:w="1500" w:type="dxa"/>
                  <w:hideMark/>
                </w:tcPr>
                <w:p w14:paraId="3450E9E1" w14:textId="77777777" w:rsidR="00C0190C" w:rsidRPr="00A25D4D" w:rsidRDefault="00C0190C" w:rsidP="008F13CC">
                  <w:pPr>
                    <w:jc w:val="left"/>
                  </w:pPr>
                  <w:r w:rsidRPr="00A25D4D">
                    <w:t>Definitie:</w:t>
                  </w:r>
                </w:p>
              </w:tc>
              <w:tc>
                <w:tcPr>
                  <w:tcW w:w="0" w:type="auto"/>
                  <w:hideMark/>
                </w:tcPr>
                <w:p w14:paraId="1F29378E" w14:textId="77777777" w:rsidR="00C0190C" w:rsidRPr="00A25D4D" w:rsidRDefault="00C0190C" w:rsidP="008F13CC">
                  <w:pPr>
                    <w:jc w:val="left"/>
                  </w:pPr>
                  <w:r w:rsidRPr="00A25D4D">
                    <w:t xml:space="preserve">Een naam die aan een OPENBARE RUIMTE is toegekend in een daartoe strekkend formeel gemeentelijk besluit. </w:t>
                  </w:r>
                </w:p>
              </w:tc>
            </w:tr>
            <w:tr w:rsidR="00C0190C" w:rsidRPr="00A25D4D" w14:paraId="546471AC" w14:textId="77777777" w:rsidTr="00C0190C">
              <w:trPr>
                <w:tblHeader/>
                <w:tblCellSpacing w:w="0" w:type="dxa"/>
              </w:trPr>
              <w:tc>
                <w:tcPr>
                  <w:tcW w:w="360" w:type="dxa"/>
                  <w:hideMark/>
                </w:tcPr>
                <w:p w14:paraId="707B0BA7" w14:textId="77777777" w:rsidR="00C0190C" w:rsidRPr="00A25D4D" w:rsidRDefault="00C0190C" w:rsidP="008F13CC">
                  <w:pPr>
                    <w:jc w:val="left"/>
                  </w:pPr>
                  <w:r w:rsidRPr="00A25D4D">
                    <w:t> </w:t>
                  </w:r>
                </w:p>
              </w:tc>
              <w:tc>
                <w:tcPr>
                  <w:tcW w:w="1500" w:type="dxa"/>
                  <w:hideMark/>
                </w:tcPr>
                <w:p w14:paraId="3B7AFF2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89A5965" w14:textId="77777777" w:rsidR="00C0190C" w:rsidRPr="00A25D4D" w:rsidRDefault="00C0190C" w:rsidP="008F13CC">
                  <w:pPr>
                    <w:jc w:val="left"/>
                  </w:pPr>
                  <w:r w:rsidRPr="00A25D4D">
                    <w:t>1</w:t>
                  </w:r>
                </w:p>
              </w:tc>
            </w:tr>
            <w:tr w:rsidR="00C0190C" w:rsidRPr="00A25D4D" w14:paraId="3391801B" w14:textId="77777777" w:rsidTr="00C0190C">
              <w:trPr>
                <w:tblHeader/>
                <w:tblCellSpacing w:w="0" w:type="dxa"/>
              </w:trPr>
              <w:tc>
                <w:tcPr>
                  <w:tcW w:w="360" w:type="dxa"/>
                  <w:hideMark/>
                </w:tcPr>
                <w:p w14:paraId="2C69C899" w14:textId="77777777" w:rsidR="00C0190C" w:rsidRPr="00A25D4D" w:rsidRDefault="00C0190C" w:rsidP="008F13CC">
                  <w:pPr>
                    <w:jc w:val="left"/>
                  </w:pPr>
                  <w:r w:rsidRPr="00A25D4D">
                    <w:t> </w:t>
                  </w:r>
                </w:p>
              </w:tc>
              <w:tc>
                <w:tcPr>
                  <w:tcW w:w="1500" w:type="dxa"/>
                  <w:hideMark/>
                </w:tcPr>
                <w:p w14:paraId="71416BBF" w14:textId="77777777" w:rsidR="00C0190C" w:rsidRPr="00A25D4D" w:rsidRDefault="00C0190C" w:rsidP="008F13CC">
                  <w:pPr>
                    <w:jc w:val="left"/>
                  </w:pPr>
                  <w:r w:rsidRPr="00A25D4D">
                    <w:t>Herkomst:</w:t>
                  </w:r>
                </w:p>
              </w:tc>
              <w:tc>
                <w:tcPr>
                  <w:tcW w:w="0" w:type="auto"/>
                  <w:hideMark/>
                </w:tcPr>
                <w:p w14:paraId="75CF7A3D" w14:textId="77777777" w:rsidR="00C0190C" w:rsidRPr="00A25D4D" w:rsidRDefault="00C0190C" w:rsidP="008F13CC">
                  <w:pPr>
                    <w:jc w:val="left"/>
                  </w:pPr>
                  <w:r w:rsidRPr="00A25D4D">
                    <w:t>BAG</w:t>
                  </w:r>
                </w:p>
              </w:tc>
            </w:tr>
          </w:tbl>
          <w:p w14:paraId="6FEC4EB8" w14:textId="77777777" w:rsidR="00C0190C" w:rsidRPr="00A25D4D" w:rsidRDefault="00C0190C" w:rsidP="008F13CC">
            <w:pPr>
              <w:jc w:val="left"/>
            </w:pPr>
          </w:p>
        </w:tc>
      </w:tr>
      <w:tr w:rsidR="00C0190C" w:rsidRPr="00A25D4D" w14:paraId="6DF0C951" w14:textId="77777777" w:rsidTr="00924D70">
        <w:trPr>
          <w:tblCellSpacing w:w="0" w:type="dxa"/>
          <w:trPrChange w:id="869"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70"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022B57AC" w14:textId="77777777" w:rsidR="00C0190C" w:rsidRPr="00A25D4D" w:rsidRDefault="00C0190C" w:rsidP="008F13CC">
            <w:pPr>
              <w:jc w:val="left"/>
            </w:pPr>
            <w:r w:rsidRPr="00A25D4D">
              <w:rPr>
                <w:b/>
                <w:bCs/>
              </w:rPr>
              <w:t>Attribuut: huisnummer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629E7E" w14:textId="77777777" w:rsidTr="00C0190C">
              <w:trPr>
                <w:tblHeader/>
                <w:tblCellSpacing w:w="0" w:type="dxa"/>
              </w:trPr>
              <w:tc>
                <w:tcPr>
                  <w:tcW w:w="360" w:type="dxa"/>
                  <w:hideMark/>
                </w:tcPr>
                <w:p w14:paraId="53CF09CB" w14:textId="77777777" w:rsidR="00C0190C" w:rsidRPr="00A25D4D" w:rsidRDefault="00C0190C" w:rsidP="008F13CC">
                  <w:pPr>
                    <w:jc w:val="left"/>
                  </w:pPr>
                  <w:r w:rsidRPr="00A25D4D">
                    <w:t> </w:t>
                  </w:r>
                </w:p>
              </w:tc>
              <w:tc>
                <w:tcPr>
                  <w:tcW w:w="1500" w:type="dxa"/>
                  <w:hideMark/>
                </w:tcPr>
                <w:p w14:paraId="48B7A650" w14:textId="77777777" w:rsidR="00C0190C" w:rsidRPr="00A25D4D" w:rsidRDefault="00C0190C" w:rsidP="008F13CC">
                  <w:pPr>
                    <w:jc w:val="left"/>
                  </w:pPr>
                  <w:r w:rsidRPr="00A25D4D">
                    <w:t>Type:</w:t>
                  </w:r>
                </w:p>
              </w:tc>
              <w:tc>
                <w:tcPr>
                  <w:tcW w:w="0" w:type="auto"/>
                  <w:hideMark/>
                </w:tcPr>
                <w:p w14:paraId="48741551" w14:textId="77777777" w:rsidR="00C0190C" w:rsidRPr="00A25D4D" w:rsidRDefault="00C0190C" w:rsidP="008F13CC">
                  <w:pPr>
                    <w:jc w:val="left"/>
                  </w:pPr>
                  <w:proofErr w:type="spellStart"/>
                  <w:r w:rsidRPr="00A25D4D">
                    <w:t>CharacterString</w:t>
                  </w:r>
                  <w:proofErr w:type="spellEnd"/>
                </w:p>
              </w:tc>
            </w:tr>
            <w:tr w:rsidR="00C0190C" w:rsidRPr="00A25D4D" w14:paraId="24E76653" w14:textId="77777777" w:rsidTr="00C0190C">
              <w:trPr>
                <w:tblHeader/>
                <w:tblCellSpacing w:w="0" w:type="dxa"/>
              </w:trPr>
              <w:tc>
                <w:tcPr>
                  <w:tcW w:w="360" w:type="dxa"/>
                  <w:hideMark/>
                </w:tcPr>
                <w:p w14:paraId="6A6707FC" w14:textId="77777777" w:rsidR="00C0190C" w:rsidRPr="00A25D4D" w:rsidRDefault="00C0190C" w:rsidP="008F13CC">
                  <w:pPr>
                    <w:jc w:val="left"/>
                  </w:pPr>
                  <w:r w:rsidRPr="00A25D4D">
                    <w:t> </w:t>
                  </w:r>
                </w:p>
              </w:tc>
              <w:tc>
                <w:tcPr>
                  <w:tcW w:w="1500" w:type="dxa"/>
                  <w:hideMark/>
                </w:tcPr>
                <w:p w14:paraId="0DAA41F1" w14:textId="77777777" w:rsidR="00C0190C" w:rsidRPr="00A25D4D" w:rsidRDefault="00C0190C" w:rsidP="008F13CC">
                  <w:pPr>
                    <w:jc w:val="left"/>
                  </w:pPr>
                  <w:r w:rsidRPr="00A25D4D">
                    <w:t>Naam</w:t>
                  </w:r>
                </w:p>
              </w:tc>
              <w:tc>
                <w:tcPr>
                  <w:tcW w:w="0" w:type="auto"/>
                  <w:hideMark/>
                </w:tcPr>
                <w:p w14:paraId="57B06389" w14:textId="77777777" w:rsidR="00C0190C" w:rsidRPr="00A25D4D" w:rsidRDefault="00C0190C" w:rsidP="008F13CC">
                  <w:pPr>
                    <w:jc w:val="left"/>
                  </w:pPr>
                  <w:r w:rsidRPr="00A25D4D">
                    <w:t xml:space="preserve">huisnummer </w:t>
                  </w:r>
                </w:p>
              </w:tc>
            </w:tr>
            <w:tr w:rsidR="00C0190C" w:rsidRPr="00A25D4D" w14:paraId="14545E96" w14:textId="77777777" w:rsidTr="00C0190C">
              <w:trPr>
                <w:tblHeader/>
                <w:tblCellSpacing w:w="0" w:type="dxa"/>
              </w:trPr>
              <w:tc>
                <w:tcPr>
                  <w:tcW w:w="360" w:type="dxa"/>
                  <w:hideMark/>
                </w:tcPr>
                <w:p w14:paraId="5C4D32AD" w14:textId="77777777" w:rsidR="00C0190C" w:rsidRPr="00A25D4D" w:rsidRDefault="00C0190C" w:rsidP="008F13CC">
                  <w:pPr>
                    <w:jc w:val="left"/>
                  </w:pPr>
                  <w:r w:rsidRPr="00A25D4D">
                    <w:t> </w:t>
                  </w:r>
                </w:p>
              </w:tc>
              <w:tc>
                <w:tcPr>
                  <w:tcW w:w="1500" w:type="dxa"/>
                  <w:hideMark/>
                </w:tcPr>
                <w:p w14:paraId="189DFD5A" w14:textId="77777777" w:rsidR="00C0190C" w:rsidRPr="00A25D4D" w:rsidRDefault="00C0190C" w:rsidP="008F13CC">
                  <w:pPr>
                    <w:jc w:val="left"/>
                  </w:pPr>
                  <w:r w:rsidRPr="00A25D4D">
                    <w:t>Definitie:</w:t>
                  </w:r>
                </w:p>
              </w:tc>
              <w:tc>
                <w:tcPr>
                  <w:tcW w:w="0" w:type="auto"/>
                  <w:hideMark/>
                </w:tcPr>
                <w:p w14:paraId="000D2BC2" w14:textId="77777777" w:rsidR="00C0190C" w:rsidRPr="00A25D4D" w:rsidRDefault="00C0190C" w:rsidP="008F13CC">
                  <w:pPr>
                    <w:jc w:val="left"/>
                  </w:pPr>
                  <w:r w:rsidRPr="00A25D4D">
                    <w:t xml:space="preserve">Een door of namens het gemeentebestuur ten aanzien van een </w:t>
                  </w:r>
                  <w:proofErr w:type="spellStart"/>
                  <w:r w:rsidRPr="00A25D4D">
                    <w:t>adresseerbaar</w:t>
                  </w:r>
                  <w:proofErr w:type="spellEnd"/>
                  <w:r w:rsidRPr="00A25D4D">
                    <w:t xml:space="preserve"> object toegekende nummering. </w:t>
                  </w:r>
                </w:p>
              </w:tc>
            </w:tr>
            <w:tr w:rsidR="00C0190C" w:rsidRPr="00A25D4D" w14:paraId="7492461B" w14:textId="77777777" w:rsidTr="00C0190C">
              <w:trPr>
                <w:tblHeader/>
                <w:tblCellSpacing w:w="0" w:type="dxa"/>
              </w:trPr>
              <w:tc>
                <w:tcPr>
                  <w:tcW w:w="360" w:type="dxa"/>
                  <w:hideMark/>
                </w:tcPr>
                <w:p w14:paraId="03BD6150" w14:textId="77777777" w:rsidR="00C0190C" w:rsidRPr="00A25D4D" w:rsidRDefault="00C0190C" w:rsidP="008F13CC">
                  <w:pPr>
                    <w:jc w:val="left"/>
                  </w:pPr>
                  <w:r w:rsidRPr="00A25D4D">
                    <w:t> </w:t>
                  </w:r>
                </w:p>
              </w:tc>
              <w:tc>
                <w:tcPr>
                  <w:tcW w:w="1500" w:type="dxa"/>
                  <w:hideMark/>
                </w:tcPr>
                <w:p w14:paraId="134AD96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831390" w14:textId="77777777" w:rsidR="00C0190C" w:rsidRPr="00A25D4D" w:rsidRDefault="00C0190C" w:rsidP="008F13CC">
                  <w:pPr>
                    <w:jc w:val="left"/>
                  </w:pPr>
                  <w:r w:rsidRPr="00A25D4D">
                    <w:t>1</w:t>
                  </w:r>
                </w:p>
              </w:tc>
            </w:tr>
            <w:tr w:rsidR="00C0190C" w:rsidRPr="00A25D4D" w14:paraId="78FA8D28" w14:textId="77777777" w:rsidTr="00C0190C">
              <w:trPr>
                <w:tblHeader/>
                <w:tblCellSpacing w:w="0" w:type="dxa"/>
              </w:trPr>
              <w:tc>
                <w:tcPr>
                  <w:tcW w:w="360" w:type="dxa"/>
                  <w:hideMark/>
                </w:tcPr>
                <w:p w14:paraId="2A987CC9" w14:textId="77777777" w:rsidR="00C0190C" w:rsidRPr="00A25D4D" w:rsidRDefault="00C0190C" w:rsidP="008F13CC">
                  <w:pPr>
                    <w:jc w:val="left"/>
                  </w:pPr>
                  <w:r w:rsidRPr="00A25D4D">
                    <w:t> </w:t>
                  </w:r>
                </w:p>
              </w:tc>
              <w:tc>
                <w:tcPr>
                  <w:tcW w:w="1500" w:type="dxa"/>
                  <w:hideMark/>
                </w:tcPr>
                <w:p w14:paraId="36F7F1FA" w14:textId="77777777" w:rsidR="00C0190C" w:rsidRPr="00A25D4D" w:rsidRDefault="00C0190C" w:rsidP="008F13CC">
                  <w:pPr>
                    <w:jc w:val="left"/>
                  </w:pPr>
                  <w:r w:rsidRPr="00A25D4D">
                    <w:t>Herkomst:</w:t>
                  </w:r>
                </w:p>
              </w:tc>
              <w:tc>
                <w:tcPr>
                  <w:tcW w:w="0" w:type="auto"/>
                  <w:hideMark/>
                </w:tcPr>
                <w:p w14:paraId="610ADE2F" w14:textId="77777777" w:rsidR="00C0190C" w:rsidRPr="00A25D4D" w:rsidRDefault="00C0190C" w:rsidP="008F13CC">
                  <w:pPr>
                    <w:jc w:val="left"/>
                  </w:pPr>
                  <w:r w:rsidRPr="00A25D4D">
                    <w:t>BAG</w:t>
                  </w:r>
                </w:p>
              </w:tc>
            </w:tr>
          </w:tbl>
          <w:p w14:paraId="3F0640CD" w14:textId="77777777" w:rsidR="00C0190C" w:rsidRPr="00A25D4D" w:rsidRDefault="00C0190C" w:rsidP="008F13CC">
            <w:pPr>
              <w:jc w:val="left"/>
            </w:pPr>
          </w:p>
        </w:tc>
      </w:tr>
      <w:tr w:rsidR="00C0190C" w:rsidRPr="00A25D4D" w14:paraId="543FB489" w14:textId="77777777" w:rsidTr="00924D70">
        <w:trPr>
          <w:tblCellSpacing w:w="0" w:type="dxa"/>
          <w:trPrChange w:id="871"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72"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49682841" w14:textId="77777777" w:rsidR="00C0190C" w:rsidRPr="00A25D4D" w:rsidRDefault="00C0190C" w:rsidP="008F13CC">
            <w:pPr>
              <w:jc w:val="left"/>
            </w:pPr>
            <w:r w:rsidRPr="00A25D4D">
              <w:rPr>
                <w:b/>
                <w:bCs/>
              </w:rPr>
              <w:t>Attribuut: huisletter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8CAACB3" w14:textId="77777777" w:rsidTr="00C0190C">
              <w:trPr>
                <w:tblHeader/>
                <w:tblCellSpacing w:w="0" w:type="dxa"/>
              </w:trPr>
              <w:tc>
                <w:tcPr>
                  <w:tcW w:w="360" w:type="dxa"/>
                  <w:hideMark/>
                </w:tcPr>
                <w:p w14:paraId="3BDD1AF5" w14:textId="77777777" w:rsidR="00C0190C" w:rsidRPr="00A25D4D" w:rsidRDefault="00C0190C" w:rsidP="008F13CC">
                  <w:pPr>
                    <w:jc w:val="left"/>
                  </w:pPr>
                  <w:r w:rsidRPr="00A25D4D">
                    <w:t> </w:t>
                  </w:r>
                </w:p>
              </w:tc>
              <w:tc>
                <w:tcPr>
                  <w:tcW w:w="1500" w:type="dxa"/>
                  <w:hideMark/>
                </w:tcPr>
                <w:p w14:paraId="2C5FFE93" w14:textId="77777777" w:rsidR="00C0190C" w:rsidRPr="00A25D4D" w:rsidRDefault="00C0190C" w:rsidP="008F13CC">
                  <w:pPr>
                    <w:jc w:val="left"/>
                  </w:pPr>
                  <w:r w:rsidRPr="00A25D4D">
                    <w:t>Type:</w:t>
                  </w:r>
                </w:p>
              </w:tc>
              <w:tc>
                <w:tcPr>
                  <w:tcW w:w="0" w:type="auto"/>
                  <w:hideMark/>
                </w:tcPr>
                <w:p w14:paraId="79B61182" w14:textId="77777777" w:rsidR="00C0190C" w:rsidRPr="00A25D4D" w:rsidRDefault="00C0190C" w:rsidP="008F13CC">
                  <w:pPr>
                    <w:jc w:val="left"/>
                  </w:pPr>
                  <w:proofErr w:type="spellStart"/>
                  <w:r w:rsidRPr="00A25D4D">
                    <w:t>CharacterString</w:t>
                  </w:r>
                  <w:proofErr w:type="spellEnd"/>
                </w:p>
              </w:tc>
            </w:tr>
            <w:tr w:rsidR="00C0190C" w:rsidRPr="00A25D4D" w14:paraId="3621C647" w14:textId="77777777" w:rsidTr="00C0190C">
              <w:trPr>
                <w:tblHeader/>
                <w:tblCellSpacing w:w="0" w:type="dxa"/>
              </w:trPr>
              <w:tc>
                <w:tcPr>
                  <w:tcW w:w="360" w:type="dxa"/>
                  <w:hideMark/>
                </w:tcPr>
                <w:p w14:paraId="72502E42" w14:textId="77777777" w:rsidR="00C0190C" w:rsidRPr="00A25D4D" w:rsidRDefault="00C0190C" w:rsidP="008F13CC">
                  <w:pPr>
                    <w:jc w:val="left"/>
                  </w:pPr>
                  <w:r w:rsidRPr="00A25D4D">
                    <w:t> </w:t>
                  </w:r>
                </w:p>
              </w:tc>
              <w:tc>
                <w:tcPr>
                  <w:tcW w:w="1500" w:type="dxa"/>
                  <w:hideMark/>
                </w:tcPr>
                <w:p w14:paraId="090B9503" w14:textId="77777777" w:rsidR="00C0190C" w:rsidRPr="00A25D4D" w:rsidRDefault="00C0190C" w:rsidP="008F13CC">
                  <w:pPr>
                    <w:jc w:val="left"/>
                  </w:pPr>
                  <w:r w:rsidRPr="00A25D4D">
                    <w:t>Naam</w:t>
                  </w:r>
                </w:p>
              </w:tc>
              <w:tc>
                <w:tcPr>
                  <w:tcW w:w="0" w:type="auto"/>
                  <w:hideMark/>
                </w:tcPr>
                <w:p w14:paraId="1C605175" w14:textId="77777777" w:rsidR="00C0190C" w:rsidRPr="00A25D4D" w:rsidRDefault="00C0190C" w:rsidP="008F13CC">
                  <w:pPr>
                    <w:jc w:val="left"/>
                  </w:pPr>
                </w:p>
              </w:tc>
            </w:tr>
            <w:tr w:rsidR="00C0190C" w:rsidRPr="00A25D4D" w14:paraId="215531E5" w14:textId="77777777" w:rsidTr="00C0190C">
              <w:trPr>
                <w:tblHeader/>
                <w:tblCellSpacing w:w="0" w:type="dxa"/>
              </w:trPr>
              <w:tc>
                <w:tcPr>
                  <w:tcW w:w="360" w:type="dxa"/>
                  <w:hideMark/>
                </w:tcPr>
                <w:p w14:paraId="48C0644A" w14:textId="77777777" w:rsidR="00C0190C" w:rsidRPr="00A25D4D" w:rsidRDefault="00C0190C" w:rsidP="008F13CC">
                  <w:pPr>
                    <w:jc w:val="left"/>
                  </w:pPr>
                  <w:r w:rsidRPr="00A25D4D">
                    <w:t> </w:t>
                  </w:r>
                </w:p>
              </w:tc>
              <w:tc>
                <w:tcPr>
                  <w:tcW w:w="1500" w:type="dxa"/>
                  <w:hideMark/>
                </w:tcPr>
                <w:p w14:paraId="17D44433" w14:textId="77777777" w:rsidR="00C0190C" w:rsidRPr="00A25D4D" w:rsidRDefault="00C0190C" w:rsidP="008F13CC">
                  <w:pPr>
                    <w:jc w:val="left"/>
                  </w:pPr>
                  <w:r w:rsidRPr="00A25D4D">
                    <w:t>Definitie:</w:t>
                  </w:r>
                </w:p>
              </w:tc>
              <w:tc>
                <w:tcPr>
                  <w:tcW w:w="0" w:type="auto"/>
                  <w:hideMark/>
                </w:tcPr>
                <w:p w14:paraId="45491FC9" w14:textId="77777777" w:rsidR="00C0190C" w:rsidRPr="00A25D4D" w:rsidRDefault="00C0190C" w:rsidP="008F13CC">
                  <w:pPr>
                    <w:jc w:val="left"/>
                  </w:pPr>
                  <w:r w:rsidRPr="00A25D4D">
                    <w:t xml:space="preserve">Een door of namens het gemeentebestuur ten aanzien van een </w:t>
                  </w:r>
                  <w:proofErr w:type="spellStart"/>
                  <w:r w:rsidRPr="00A25D4D">
                    <w:t>adresseerbaar</w:t>
                  </w:r>
                  <w:proofErr w:type="spellEnd"/>
                  <w:r w:rsidRPr="00A25D4D">
                    <w:t xml:space="preserve"> object toegekende toevoeging aan een huisnummer in de vorm van een alfanumeriek teken. </w:t>
                  </w:r>
                </w:p>
              </w:tc>
            </w:tr>
            <w:tr w:rsidR="00C0190C" w:rsidRPr="00A25D4D" w14:paraId="39EFCD3B" w14:textId="77777777" w:rsidTr="00C0190C">
              <w:trPr>
                <w:tblHeader/>
                <w:tblCellSpacing w:w="0" w:type="dxa"/>
              </w:trPr>
              <w:tc>
                <w:tcPr>
                  <w:tcW w:w="360" w:type="dxa"/>
                  <w:hideMark/>
                </w:tcPr>
                <w:p w14:paraId="5C67E9CB" w14:textId="77777777" w:rsidR="00C0190C" w:rsidRPr="00A25D4D" w:rsidRDefault="00C0190C" w:rsidP="008F13CC">
                  <w:pPr>
                    <w:jc w:val="left"/>
                  </w:pPr>
                  <w:r w:rsidRPr="00A25D4D">
                    <w:t> </w:t>
                  </w:r>
                </w:p>
              </w:tc>
              <w:tc>
                <w:tcPr>
                  <w:tcW w:w="1500" w:type="dxa"/>
                  <w:hideMark/>
                </w:tcPr>
                <w:p w14:paraId="1980F52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499BEF" w14:textId="77777777" w:rsidR="00C0190C" w:rsidRPr="00A25D4D" w:rsidRDefault="00C0190C" w:rsidP="008F13CC">
                  <w:pPr>
                    <w:jc w:val="left"/>
                  </w:pPr>
                  <w:r w:rsidRPr="00A25D4D">
                    <w:t>0..1</w:t>
                  </w:r>
                </w:p>
              </w:tc>
            </w:tr>
            <w:tr w:rsidR="00C0190C" w:rsidRPr="00A25D4D" w14:paraId="58D0A31B" w14:textId="77777777" w:rsidTr="00C0190C">
              <w:trPr>
                <w:tblHeader/>
                <w:tblCellSpacing w:w="0" w:type="dxa"/>
              </w:trPr>
              <w:tc>
                <w:tcPr>
                  <w:tcW w:w="360" w:type="dxa"/>
                  <w:hideMark/>
                </w:tcPr>
                <w:p w14:paraId="3FA12D1F" w14:textId="77777777" w:rsidR="00C0190C" w:rsidRPr="00A25D4D" w:rsidRDefault="00C0190C" w:rsidP="008F13CC">
                  <w:pPr>
                    <w:jc w:val="left"/>
                  </w:pPr>
                  <w:r w:rsidRPr="00A25D4D">
                    <w:t> </w:t>
                  </w:r>
                </w:p>
              </w:tc>
              <w:tc>
                <w:tcPr>
                  <w:tcW w:w="1500" w:type="dxa"/>
                  <w:hideMark/>
                </w:tcPr>
                <w:p w14:paraId="254CE331" w14:textId="77777777" w:rsidR="00C0190C" w:rsidRPr="00A25D4D" w:rsidRDefault="00C0190C" w:rsidP="008F13CC">
                  <w:pPr>
                    <w:jc w:val="left"/>
                  </w:pPr>
                  <w:r w:rsidRPr="00A25D4D">
                    <w:t>Herkomst:</w:t>
                  </w:r>
                </w:p>
              </w:tc>
              <w:tc>
                <w:tcPr>
                  <w:tcW w:w="0" w:type="auto"/>
                  <w:hideMark/>
                </w:tcPr>
                <w:p w14:paraId="11B49BFB" w14:textId="77777777" w:rsidR="00C0190C" w:rsidRPr="00A25D4D" w:rsidRDefault="00C0190C" w:rsidP="008F13CC">
                  <w:pPr>
                    <w:jc w:val="left"/>
                  </w:pPr>
                  <w:r w:rsidRPr="00A25D4D">
                    <w:t>BAG</w:t>
                  </w:r>
                </w:p>
              </w:tc>
            </w:tr>
          </w:tbl>
          <w:p w14:paraId="570E221E" w14:textId="77777777" w:rsidR="00C0190C" w:rsidRPr="00A25D4D" w:rsidRDefault="00C0190C" w:rsidP="008F13CC">
            <w:pPr>
              <w:jc w:val="left"/>
            </w:pPr>
          </w:p>
        </w:tc>
      </w:tr>
      <w:tr w:rsidR="00C0190C" w:rsidRPr="00A25D4D" w14:paraId="2AE130C0" w14:textId="77777777" w:rsidTr="00924D70">
        <w:trPr>
          <w:tblCellSpacing w:w="0" w:type="dxa"/>
          <w:trPrChange w:id="873"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74"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2AFDCB3B" w14:textId="77777777" w:rsidR="00C0190C" w:rsidRPr="00A25D4D" w:rsidRDefault="00C0190C" w:rsidP="008F13CC">
            <w:pPr>
              <w:jc w:val="left"/>
            </w:pPr>
            <w:r w:rsidRPr="00A25D4D">
              <w:rPr>
                <w:b/>
                <w:bCs/>
              </w:rPr>
              <w:t>Attribuut: huisnummertoevoeging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6A37FBB" w14:textId="77777777" w:rsidTr="00C0190C">
              <w:trPr>
                <w:tblHeader/>
                <w:tblCellSpacing w:w="0" w:type="dxa"/>
              </w:trPr>
              <w:tc>
                <w:tcPr>
                  <w:tcW w:w="360" w:type="dxa"/>
                  <w:hideMark/>
                </w:tcPr>
                <w:p w14:paraId="656A59A4" w14:textId="77777777" w:rsidR="00C0190C" w:rsidRPr="00A25D4D" w:rsidRDefault="00C0190C" w:rsidP="008F13CC">
                  <w:pPr>
                    <w:jc w:val="left"/>
                  </w:pPr>
                  <w:r w:rsidRPr="00A25D4D">
                    <w:t> </w:t>
                  </w:r>
                </w:p>
              </w:tc>
              <w:tc>
                <w:tcPr>
                  <w:tcW w:w="1500" w:type="dxa"/>
                  <w:hideMark/>
                </w:tcPr>
                <w:p w14:paraId="3BFDE629" w14:textId="77777777" w:rsidR="00C0190C" w:rsidRPr="00A25D4D" w:rsidRDefault="00C0190C" w:rsidP="008F13CC">
                  <w:pPr>
                    <w:jc w:val="left"/>
                  </w:pPr>
                  <w:r w:rsidRPr="00A25D4D">
                    <w:t>Type:</w:t>
                  </w:r>
                </w:p>
              </w:tc>
              <w:tc>
                <w:tcPr>
                  <w:tcW w:w="0" w:type="auto"/>
                  <w:hideMark/>
                </w:tcPr>
                <w:p w14:paraId="167376DB" w14:textId="77777777" w:rsidR="00C0190C" w:rsidRPr="00A25D4D" w:rsidRDefault="00C0190C" w:rsidP="008F13CC">
                  <w:pPr>
                    <w:jc w:val="left"/>
                  </w:pPr>
                  <w:proofErr w:type="spellStart"/>
                  <w:r w:rsidRPr="00A25D4D">
                    <w:t>CharacterString</w:t>
                  </w:r>
                  <w:proofErr w:type="spellEnd"/>
                </w:p>
              </w:tc>
            </w:tr>
            <w:tr w:rsidR="00C0190C" w:rsidRPr="00A25D4D" w14:paraId="50D2FE5F" w14:textId="77777777" w:rsidTr="00C0190C">
              <w:trPr>
                <w:tblHeader/>
                <w:tblCellSpacing w:w="0" w:type="dxa"/>
              </w:trPr>
              <w:tc>
                <w:tcPr>
                  <w:tcW w:w="360" w:type="dxa"/>
                  <w:hideMark/>
                </w:tcPr>
                <w:p w14:paraId="29681069" w14:textId="77777777" w:rsidR="00C0190C" w:rsidRPr="00A25D4D" w:rsidRDefault="00C0190C" w:rsidP="008F13CC">
                  <w:pPr>
                    <w:jc w:val="left"/>
                  </w:pPr>
                  <w:r w:rsidRPr="00A25D4D">
                    <w:t> </w:t>
                  </w:r>
                </w:p>
              </w:tc>
              <w:tc>
                <w:tcPr>
                  <w:tcW w:w="1500" w:type="dxa"/>
                  <w:hideMark/>
                </w:tcPr>
                <w:p w14:paraId="184A6011" w14:textId="77777777" w:rsidR="00C0190C" w:rsidRPr="00A25D4D" w:rsidRDefault="00C0190C" w:rsidP="008F13CC">
                  <w:pPr>
                    <w:jc w:val="left"/>
                  </w:pPr>
                  <w:r w:rsidRPr="00A25D4D">
                    <w:t>Naam</w:t>
                  </w:r>
                </w:p>
              </w:tc>
              <w:tc>
                <w:tcPr>
                  <w:tcW w:w="0" w:type="auto"/>
                  <w:hideMark/>
                </w:tcPr>
                <w:p w14:paraId="7854306F" w14:textId="77777777" w:rsidR="00C0190C" w:rsidRPr="00A25D4D" w:rsidRDefault="00C0190C" w:rsidP="008F13CC">
                  <w:pPr>
                    <w:jc w:val="left"/>
                  </w:pPr>
                </w:p>
              </w:tc>
            </w:tr>
            <w:tr w:rsidR="00C0190C" w:rsidRPr="00A25D4D" w14:paraId="5511120F" w14:textId="77777777" w:rsidTr="00C0190C">
              <w:trPr>
                <w:tblHeader/>
                <w:tblCellSpacing w:w="0" w:type="dxa"/>
              </w:trPr>
              <w:tc>
                <w:tcPr>
                  <w:tcW w:w="360" w:type="dxa"/>
                  <w:hideMark/>
                </w:tcPr>
                <w:p w14:paraId="497559A7" w14:textId="77777777" w:rsidR="00C0190C" w:rsidRPr="00A25D4D" w:rsidRDefault="00C0190C" w:rsidP="008F13CC">
                  <w:pPr>
                    <w:jc w:val="left"/>
                  </w:pPr>
                  <w:r w:rsidRPr="00A25D4D">
                    <w:t> </w:t>
                  </w:r>
                </w:p>
              </w:tc>
              <w:tc>
                <w:tcPr>
                  <w:tcW w:w="1500" w:type="dxa"/>
                  <w:hideMark/>
                </w:tcPr>
                <w:p w14:paraId="35FD3F06" w14:textId="77777777" w:rsidR="00C0190C" w:rsidRPr="00A25D4D" w:rsidRDefault="00C0190C" w:rsidP="008F13CC">
                  <w:pPr>
                    <w:jc w:val="left"/>
                  </w:pPr>
                  <w:r w:rsidRPr="00A25D4D">
                    <w:t>Definitie:</w:t>
                  </w:r>
                </w:p>
              </w:tc>
              <w:tc>
                <w:tcPr>
                  <w:tcW w:w="0" w:type="auto"/>
                  <w:hideMark/>
                </w:tcPr>
                <w:p w14:paraId="4F679D79" w14:textId="77777777" w:rsidR="00C0190C" w:rsidRPr="00A25D4D" w:rsidRDefault="00C0190C" w:rsidP="008F13CC">
                  <w:pPr>
                    <w:jc w:val="left"/>
                  </w:pPr>
                  <w:r w:rsidRPr="00A25D4D">
                    <w:t xml:space="preserve">Een door of namens het gemeentebestuur ten aanzien van een </w:t>
                  </w:r>
                  <w:proofErr w:type="spellStart"/>
                  <w:r w:rsidRPr="00A25D4D">
                    <w:t>adresseerbaar</w:t>
                  </w:r>
                  <w:proofErr w:type="spellEnd"/>
                  <w:r w:rsidRPr="00A25D4D">
                    <w:t xml:space="preserve"> object toegekende nadere toevoeging aan een huisnummer of een combinatie van huisnummer en huisletter. </w:t>
                  </w:r>
                </w:p>
              </w:tc>
            </w:tr>
            <w:tr w:rsidR="00C0190C" w:rsidRPr="00A25D4D" w14:paraId="20DC35A2" w14:textId="77777777" w:rsidTr="00C0190C">
              <w:trPr>
                <w:tblHeader/>
                <w:tblCellSpacing w:w="0" w:type="dxa"/>
              </w:trPr>
              <w:tc>
                <w:tcPr>
                  <w:tcW w:w="360" w:type="dxa"/>
                  <w:hideMark/>
                </w:tcPr>
                <w:p w14:paraId="0AEEA0E5" w14:textId="77777777" w:rsidR="00C0190C" w:rsidRPr="00A25D4D" w:rsidRDefault="00C0190C" w:rsidP="008F13CC">
                  <w:pPr>
                    <w:jc w:val="left"/>
                  </w:pPr>
                  <w:r w:rsidRPr="00A25D4D">
                    <w:t> </w:t>
                  </w:r>
                </w:p>
              </w:tc>
              <w:tc>
                <w:tcPr>
                  <w:tcW w:w="1500" w:type="dxa"/>
                  <w:hideMark/>
                </w:tcPr>
                <w:p w14:paraId="7F9F23B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729277A" w14:textId="77777777" w:rsidR="00C0190C" w:rsidRPr="00A25D4D" w:rsidRDefault="00C0190C" w:rsidP="008F13CC">
                  <w:pPr>
                    <w:jc w:val="left"/>
                  </w:pPr>
                  <w:r w:rsidRPr="00A25D4D">
                    <w:t>0..1</w:t>
                  </w:r>
                </w:p>
              </w:tc>
            </w:tr>
            <w:tr w:rsidR="00C0190C" w:rsidRPr="00A25D4D" w14:paraId="0792A24F" w14:textId="77777777" w:rsidTr="00C0190C">
              <w:trPr>
                <w:tblHeader/>
                <w:tblCellSpacing w:w="0" w:type="dxa"/>
              </w:trPr>
              <w:tc>
                <w:tcPr>
                  <w:tcW w:w="360" w:type="dxa"/>
                  <w:hideMark/>
                </w:tcPr>
                <w:p w14:paraId="3B02582D" w14:textId="77777777" w:rsidR="00C0190C" w:rsidRPr="00A25D4D" w:rsidRDefault="00C0190C" w:rsidP="008F13CC">
                  <w:pPr>
                    <w:jc w:val="left"/>
                  </w:pPr>
                  <w:r w:rsidRPr="00A25D4D">
                    <w:t> </w:t>
                  </w:r>
                </w:p>
              </w:tc>
              <w:tc>
                <w:tcPr>
                  <w:tcW w:w="1500" w:type="dxa"/>
                  <w:hideMark/>
                </w:tcPr>
                <w:p w14:paraId="63FD8565" w14:textId="77777777" w:rsidR="00C0190C" w:rsidRPr="00A25D4D" w:rsidRDefault="00C0190C" w:rsidP="008F13CC">
                  <w:pPr>
                    <w:jc w:val="left"/>
                  </w:pPr>
                  <w:r w:rsidRPr="00A25D4D">
                    <w:t>Herkomst:</w:t>
                  </w:r>
                </w:p>
              </w:tc>
              <w:tc>
                <w:tcPr>
                  <w:tcW w:w="0" w:type="auto"/>
                  <w:hideMark/>
                </w:tcPr>
                <w:p w14:paraId="0FF365BC" w14:textId="77777777" w:rsidR="00C0190C" w:rsidRPr="00A25D4D" w:rsidRDefault="00C0190C" w:rsidP="008F13CC">
                  <w:pPr>
                    <w:jc w:val="left"/>
                  </w:pPr>
                  <w:r w:rsidRPr="00A25D4D">
                    <w:t>BAG</w:t>
                  </w:r>
                </w:p>
              </w:tc>
            </w:tr>
          </w:tbl>
          <w:p w14:paraId="1F696F57" w14:textId="77777777" w:rsidR="00C0190C" w:rsidRPr="00A25D4D" w:rsidRDefault="00C0190C" w:rsidP="008F13CC">
            <w:pPr>
              <w:jc w:val="left"/>
            </w:pPr>
          </w:p>
        </w:tc>
      </w:tr>
      <w:tr w:rsidR="00C0190C" w:rsidRPr="00A25D4D" w14:paraId="21957AF7" w14:textId="77777777" w:rsidTr="00924D70">
        <w:trPr>
          <w:tblCellSpacing w:w="0" w:type="dxa"/>
          <w:trPrChange w:id="875"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76"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1C180EEB" w14:textId="77777777" w:rsidR="00C0190C" w:rsidRPr="00A25D4D" w:rsidRDefault="00C0190C" w:rsidP="008F13CC">
            <w:pPr>
              <w:jc w:val="left"/>
            </w:pPr>
            <w:r w:rsidRPr="00A25D4D">
              <w:rPr>
                <w:b/>
                <w:bCs/>
              </w:rPr>
              <w:t xml:space="preserve">Attribuut: </w:t>
            </w:r>
            <w:proofErr w:type="spellStart"/>
            <w:r w:rsidRPr="00A25D4D">
              <w:rPr>
                <w:b/>
                <w:bCs/>
              </w:rPr>
              <w:t>woonplaatsNaam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F737A7" w14:textId="77777777" w:rsidTr="00C0190C">
              <w:trPr>
                <w:tblHeader/>
                <w:tblCellSpacing w:w="0" w:type="dxa"/>
              </w:trPr>
              <w:tc>
                <w:tcPr>
                  <w:tcW w:w="360" w:type="dxa"/>
                  <w:hideMark/>
                </w:tcPr>
                <w:p w14:paraId="620106B1" w14:textId="77777777" w:rsidR="00C0190C" w:rsidRPr="00A25D4D" w:rsidRDefault="00C0190C" w:rsidP="008F13CC">
                  <w:pPr>
                    <w:jc w:val="left"/>
                  </w:pPr>
                  <w:r w:rsidRPr="00A25D4D">
                    <w:t> </w:t>
                  </w:r>
                </w:p>
              </w:tc>
              <w:tc>
                <w:tcPr>
                  <w:tcW w:w="1500" w:type="dxa"/>
                  <w:hideMark/>
                </w:tcPr>
                <w:p w14:paraId="5C6A8C6A" w14:textId="77777777" w:rsidR="00C0190C" w:rsidRPr="00A25D4D" w:rsidRDefault="00C0190C" w:rsidP="008F13CC">
                  <w:pPr>
                    <w:jc w:val="left"/>
                  </w:pPr>
                  <w:r w:rsidRPr="00A25D4D">
                    <w:t>Type:</w:t>
                  </w:r>
                </w:p>
              </w:tc>
              <w:tc>
                <w:tcPr>
                  <w:tcW w:w="0" w:type="auto"/>
                  <w:hideMark/>
                </w:tcPr>
                <w:p w14:paraId="7E99AFB9" w14:textId="77777777" w:rsidR="00C0190C" w:rsidRPr="00A25D4D" w:rsidRDefault="00C0190C" w:rsidP="008F13CC">
                  <w:pPr>
                    <w:jc w:val="left"/>
                  </w:pPr>
                  <w:proofErr w:type="spellStart"/>
                  <w:r w:rsidRPr="00A25D4D">
                    <w:t>CharacterString</w:t>
                  </w:r>
                  <w:proofErr w:type="spellEnd"/>
                </w:p>
              </w:tc>
            </w:tr>
            <w:tr w:rsidR="00C0190C" w:rsidRPr="00A25D4D" w14:paraId="462D465B" w14:textId="77777777" w:rsidTr="00C0190C">
              <w:trPr>
                <w:tblHeader/>
                <w:tblCellSpacing w:w="0" w:type="dxa"/>
              </w:trPr>
              <w:tc>
                <w:tcPr>
                  <w:tcW w:w="360" w:type="dxa"/>
                  <w:hideMark/>
                </w:tcPr>
                <w:p w14:paraId="6F1EEDC9" w14:textId="77777777" w:rsidR="00C0190C" w:rsidRPr="00A25D4D" w:rsidRDefault="00C0190C" w:rsidP="008F13CC">
                  <w:pPr>
                    <w:jc w:val="left"/>
                  </w:pPr>
                  <w:r w:rsidRPr="00A25D4D">
                    <w:t> </w:t>
                  </w:r>
                </w:p>
              </w:tc>
              <w:tc>
                <w:tcPr>
                  <w:tcW w:w="1500" w:type="dxa"/>
                  <w:hideMark/>
                </w:tcPr>
                <w:p w14:paraId="10953C59" w14:textId="77777777" w:rsidR="00C0190C" w:rsidRPr="00A25D4D" w:rsidRDefault="00C0190C" w:rsidP="008F13CC">
                  <w:pPr>
                    <w:jc w:val="left"/>
                  </w:pPr>
                  <w:r w:rsidRPr="00A25D4D">
                    <w:t>Naam</w:t>
                  </w:r>
                </w:p>
              </w:tc>
              <w:tc>
                <w:tcPr>
                  <w:tcW w:w="0" w:type="auto"/>
                  <w:hideMark/>
                </w:tcPr>
                <w:p w14:paraId="4838CD6A" w14:textId="77777777" w:rsidR="00C0190C" w:rsidRPr="00A25D4D" w:rsidRDefault="00C0190C" w:rsidP="008F13CC">
                  <w:pPr>
                    <w:jc w:val="left"/>
                  </w:pPr>
                </w:p>
              </w:tc>
            </w:tr>
            <w:tr w:rsidR="00C0190C" w:rsidRPr="00A25D4D" w14:paraId="2BF2A41F" w14:textId="77777777" w:rsidTr="00C0190C">
              <w:trPr>
                <w:tblHeader/>
                <w:tblCellSpacing w:w="0" w:type="dxa"/>
              </w:trPr>
              <w:tc>
                <w:tcPr>
                  <w:tcW w:w="360" w:type="dxa"/>
                  <w:hideMark/>
                </w:tcPr>
                <w:p w14:paraId="51F0EBA5" w14:textId="77777777" w:rsidR="00C0190C" w:rsidRPr="00A25D4D" w:rsidRDefault="00C0190C" w:rsidP="008F13CC">
                  <w:pPr>
                    <w:jc w:val="left"/>
                  </w:pPr>
                  <w:r w:rsidRPr="00A25D4D">
                    <w:t> </w:t>
                  </w:r>
                </w:p>
              </w:tc>
              <w:tc>
                <w:tcPr>
                  <w:tcW w:w="1500" w:type="dxa"/>
                  <w:hideMark/>
                </w:tcPr>
                <w:p w14:paraId="228D09EF" w14:textId="77777777" w:rsidR="00C0190C" w:rsidRPr="00A25D4D" w:rsidRDefault="00C0190C" w:rsidP="008F13CC">
                  <w:pPr>
                    <w:jc w:val="left"/>
                  </w:pPr>
                  <w:r w:rsidRPr="00A25D4D">
                    <w:t>Definitie:</w:t>
                  </w:r>
                </w:p>
              </w:tc>
              <w:tc>
                <w:tcPr>
                  <w:tcW w:w="0" w:type="auto"/>
                  <w:hideMark/>
                </w:tcPr>
                <w:p w14:paraId="17C2EC5F" w14:textId="77777777" w:rsidR="00C0190C" w:rsidRPr="00A25D4D" w:rsidRDefault="00C0190C" w:rsidP="008F13CC">
                  <w:pPr>
                    <w:jc w:val="left"/>
                  </w:pPr>
                  <w:r w:rsidRPr="00A25D4D">
                    <w:t xml:space="preserve">De benaming van een door het gemeentebestuur aangewezen WOONPLAATS. </w:t>
                  </w:r>
                </w:p>
              </w:tc>
            </w:tr>
            <w:tr w:rsidR="00C0190C" w:rsidRPr="00A25D4D" w14:paraId="22CD2D82" w14:textId="77777777" w:rsidTr="00C0190C">
              <w:trPr>
                <w:tblHeader/>
                <w:tblCellSpacing w:w="0" w:type="dxa"/>
              </w:trPr>
              <w:tc>
                <w:tcPr>
                  <w:tcW w:w="360" w:type="dxa"/>
                  <w:hideMark/>
                </w:tcPr>
                <w:p w14:paraId="168F082A" w14:textId="77777777" w:rsidR="00C0190C" w:rsidRPr="00A25D4D" w:rsidRDefault="00C0190C" w:rsidP="008F13CC">
                  <w:pPr>
                    <w:jc w:val="left"/>
                  </w:pPr>
                  <w:r w:rsidRPr="00A25D4D">
                    <w:t> </w:t>
                  </w:r>
                </w:p>
              </w:tc>
              <w:tc>
                <w:tcPr>
                  <w:tcW w:w="1500" w:type="dxa"/>
                  <w:hideMark/>
                </w:tcPr>
                <w:p w14:paraId="0838F10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825A41" w14:textId="77777777" w:rsidR="00C0190C" w:rsidRPr="00A25D4D" w:rsidRDefault="00C0190C" w:rsidP="008F13CC">
                  <w:pPr>
                    <w:jc w:val="left"/>
                  </w:pPr>
                  <w:r w:rsidRPr="00A25D4D">
                    <w:t>1</w:t>
                  </w:r>
                </w:p>
              </w:tc>
            </w:tr>
            <w:tr w:rsidR="00C0190C" w:rsidRPr="00A25D4D" w14:paraId="42A125C4" w14:textId="77777777" w:rsidTr="00C0190C">
              <w:trPr>
                <w:tblHeader/>
                <w:tblCellSpacing w:w="0" w:type="dxa"/>
              </w:trPr>
              <w:tc>
                <w:tcPr>
                  <w:tcW w:w="360" w:type="dxa"/>
                  <w:hideMark/>
                </w:tcPr>
                <w:p w14:paraId="3457890D" w14:textId="77777777" w:rsidR="00C0190C" w:rsidRPr="00A25D4D" w:rsidRDefault="00C0190C" w:rsidP="008F13CC">
                  <w:pPr>
                    <w:jc w:val="left"/>
                  </w:pPr>
                  <w:r w:rsidRPr="00A25D4D">
                    <w:t> </w:t>
                  </w:r>
                </w:p>
              </w:tc>
              <w:tc>
                <w:tcPr>
                  <w:tcW w:w="1500" w:type="dxa"/>
                  <w:hideMark/>
                </w:tcPr>
                <w:p w14:paraId="1D3193BD" w14:textId="77777777" w:rsidR="00C0190C" w:rsidRPr="00A25D4D" w:rsidRDefault="00C0190C" w:rsidP="008F13CC">
                  <w:pPr>
                    <w:jc w:val="left"/>
                  </w:pPr>
                  <w:r w:rsidRPr="00A25D4D">
                    <w:t>Herkomst:</w:t>
                  </w:r>
                </w:p>
              </w:tc>
              <w:tc>
                <w:tcPr>
                  <w:tcW w:w="0" w:type="auto"/>
                  <w:hideMark/>
                </w:tcPr>
                <w:p w14:paraId="11FD6F3D" w14:textId="77777777" w:rsidR="00C0190C" w:rsidRPr="00A25D4D" w:rsidRDefault="00C0190C" w:rsidP="008F13CC">
                  <w:pPr>
                    <w:jc w:val="left"/>
                  </w:pPr>
                  <w:r w:rsidRPr="00A25D4D">
                    <w:t>BAG</w:t>
                  </w:r>
                </w:p>
              </w:tc>
            </w:tr>
          </w:tbl>
          <w:p w14:paraId="3B32A94B" w14:textId="77777777" w:rsidR="00C0190C" w:rsidRPr="00A25D4D" w:rsidRDefault="00C0190C" w:rsidP="008F13CC">
            <w:pPr>
              <w:jc w:val="left"/>
            </w:pPr>
          </w:p>
        </w:tc>
      </w:tr>
      <w:tr w:rsidR="00C0190C" w:rsidRPr="007060DF" w14:paraId="75C623F0" w14:textId="77777777" w:rsidTr="00924D70">
        <w:trPr>
          <w:tblCellSpacing w:w="0" w:type="dxa"/>
          <w:trPrChange w:id="877"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78"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7E9B0B9A" w14:textId="77777777" w:rsidR="00C0190C" w:rsidRPr="00A25D4D" w:rsidRDefault="00C0190C" w:rsidP="008F13CC">
            <w:pPr>
              <w:jc w:val="left"/>
            </w:pPr>
            <w:r w:rsidRPr="00A25D4D">
              <w:rPr>
                <w:b/>
                <w:bCs/>
              </w:rPr>
              <w:t>Attribuut: postcode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2"/>
              <w:gridCol w:w="1057"/>
              <w:gridCol w:w="7933"/>
            </w:tblGrid>
            <w:tr w:rsidR="00C0190C" w:rsidRPr="00A25D4D" w14:paraId="4762E58E" w14:textId="77777777" w:rsidTr="00C0190C">
              <w:trPr>
                <w:tblHeader/>
                <w:tblCellSpacing w:w="0" w:type="dxa"/>
              </w:trPr>
              <w:tc>
                <w:tcPr>
                  <w:tcW w:w="360" w:type="dxa"/>
                  <w:hideMark/>
                </w:tcPr>
                <w:p w14:paraId="1D1903CA" w14:textId="77777777" w:rsidR="00C0190C" w:rsidRPr="00A25D4D" w:rsidRDefault="00C0190C" w:rsidP="008F13CC">
                  <w:pPr>
                    <w:jc w:val="left"/>
                  </w:pPr>
                  <w:r w:rsidRPr="00A25D4D">
                    <w:t> </w:t>
                  </w:r>
                </w:p>
              </w:tc>
              <w:tc>
                <w:tcPr>
                  <w:tcW w:w="1500" w:type="dxa"/>
                  <w:hideMark/>
                </w:tcPr>
                <w:p w14:paraId="63B32523" w14:textId="77777777" w:rsidR="00C0190C" w:rsidRPr="00A25D4D" w:rsidRDefault="00C0190C" w:rsidP="008F13CC">
                  <w:pPr>
                    <w:jc w:val="left"/>
                  </w:pPr>
                  <w:r w:rsidRPr="00A25D4D">
                    <w:t>Type:</w:t>
                  </w:r>
                </w:p>
              </w:tc>
              <w:tc>
                <w:tcPr>
                  <w:tcW w:w="0" w:type="auto"/>
                  <w:hideMark/>
                </w:tcPr>
                <w:p w14:paraId="6AA497DD" w14:textId="77777777" w:rsidR="00C0190C" w:rsidRPr="00A25D4D" w:rsidRDefault="00C0190C" w:rsidP="008F13CC">
                  <w:pPr>
                    <w:jc w:val="left"/>
                  </w:pPr>
                  <w:proofErr w:type="spellStart"/>
                  <w:r w:rsidRPr="00A25D4D">
                    <w:t>CharacterString</w:t>
                  </w:r>
                  <w:proofErr w:type="spellEnd"/>
                </w:p>
              </w:tc>
            </w:tr>
            <w:tr w:rsidR="00C0190C" w:rsidRPr="00A25D4D" w14:paraId="7D8380BE" w14:textId="77777777" w:rsidTr="00C0190C">
              <w:trPr>
                <w:tblHeader/>
                <w:tblCellSpacing w:w="0" w:type="dxa"/>
              </w:trPr>
              <w:tc>
                <w:tcPr>
                  <w:tcW w:w="360" w:type="dxa"/>
                  <w:hideMark/>
                </w:tcPr>
                <w:p w14:paraId="380D647C" w14:textId="77777777" w:rsidR="00C0190C" w:rsidRPr="00A25D4D" w:rsidRDefault="00C0190C" w:rsidP="008F13CC">
                  <w:pPr>
                    <w:jc w:val="left"/>
                  </w:pPr>
                  <w:r w:rsidRPr="00A25D4D">
                    <w:t> </w:t>
                  </w:r>
                </w:p>
              </w:tc>
              <w:tc>
                <w:tcPr>
                  <w:tcW w:w="1500" w:type="dxa"/>
                  <w:hideMark/>
                </w:tcPr>
                <w:p w14:paraId="74D4B219" w14:textId="77777777" w:rsidR="00C0190C" w:rsidRPr="00A25D4D" w:rsidRDefault="00C0190C" w:rsidP="008F13CC">
                  <w:pPr>
                    <w:jc w:val="left"/>
                  </w:pPr>
                  <w:r w:rsidRPr="00A25D4D">
                    <w:t>Naam</w:t>
                  </w:r>
                </w:p>
              </w:tc>
              <w:tc>
                <w:tcPr>
                  <w:tcW w:w="0" w:type="auto"/>
                  <w:hideMark/>
                </w:tcPr>
                <w:p w14:paraId="1EC16D1C" w14:textId="77777777" w:rsidR="00C0190C" w:rsidRPr="00A25D4D" w:rsidRDefault="00C0190C" w:rsidP="008F13CC">
                  <w:pPr>
                    <w:jc w:val="left"/>
                  </w:pPr>
                </w:p>
              </w:tc>
            </w:tr>
            <w:tr w:rsidR="00C0190C" w:rsidRPr="00A25D4D" w14:paraId="4E87E055" w14:textId="77777777" w:rsidTr="00C0190C">
              <w:trPr>
                <w:tblHeader/>
                <w:tblCellSpacing w:w="0" w:type="dxa"/>
              </w:trPr>
              <w:tc>
                <w:tcPr>
                  <w:tcW w:w="360" w:type="dxa"/>
                  <w:hideMark/>
                </w:tcPr>
                <w:p w14:paraId="38EEF45B" w14:textId="77777777" w:rsidR="00C0190C" w:rsidRPr="00A25D4D" w:rsidRDefault="00C0190C" w:rsidP="008F13CC">
                  <w:pPr>
                    <w:jc w:val="left"/>
                  </w:pPr>
                  <w:r w:rsidRPr="00A25D4D">
                    <w:t> </w:t>
                  </w:r>
                </w:p>
              </w:tc>
              <w:tc>
                <w:tcPr>
                  <w:tcW w:w="1500" w:type="dxa"/>
                  <w:hideMark/>
                </w:tcPr>
                <w:p w14:paraId="4221204C" w14:textId="77777777" w:rsidR="00C0190C" w:rsidRPr="00A25D4D" w:rsidRDefault="00C0190C" w:rsidP="008F13CC">
                  <w:pPr>
                    <w:jc w:val="left"/>
                  </w:pPr>
                  <w:r w:rsidRPr="00A25D4D">
                    <w:t>Definitie:</w:t>
                  </w:r>
                </w:p>
              </w:tc>
              <w:tc>
                <w:tcPr>
                  <w:tcW w:w="0" w:type="auto"/>
                  <w:hideMark/>
                </w:tcPr>
                <w:p w14:paraId="0BE0EA44" w14:textId="77777777" w:rsidR="00C0190C" w:rsidRPr="00A25D4D" w:rsidRDefault="00C0190C" w:rsidP="008F13CC">
                  <w:pPr>
                    <w:jc w:val="left"/>
                  </w:pPr>
                  <w:r w:rsidRPr="00A25D4D">
                    <w:t xml:space="preserve">De door TNT Post vastgestelde code behorende bij een bepaalde combinatie van een straatnaam en een huisnummer. </w:t>
                  </w:r>
                </w:p>
              </w:tc>
            </w:tr>
            <w:tr w:rsidR="00C0190C" w:rsidRPr="00A25D4D" w14:paraId="12A21D79" w14:textId="77777777" w:rsidTr="00C0190C">
              <w:trPr>
                <w:tblHeader/>
                <w:tblCellSpacing w:w="0" w:type="dxa"/>
              </w:trPr>
              <w:tc>
                <w:tcPr>
                  <w:tcW w:w="360" w:type="dxa"/>
                  <w:hideMark/>
                </w:tcPr>
                <w:p w14:paraId="4DB60E78" w14:textId="77777777" w:rsidR="00C0190C" w:rsidRPr="00A25D4D" w:rsidRDefault="00C0190C" w:rsidP="008F13CC">
                  <w:pPr>
                    <w:jc w:val="left"/>
                  </w:pPr>
                  <w:r w:rsidRPr="00A25D4D">
                    <w:t> </w:t>
                  </w:r>
                </w:p>
              </w:tc>
              <w:tc>
                <w:tcPr>
                  <w:tcW w:w="1500" w:type="dxa"/>
                  <w:hideMark/>
                </w:tcPr>
                <w:p w14:paraId="5C55F985" w14:textId="77777777" w:rsidR="00C0190C" w:rsidRPr="00A25D4D" w:rsidRDefault="00C0190C" w:rsidP="008F13CC">
                  <w:pPr>
                    <w:jc w:val="left"/>
                  </w:pPr>
                  <w:r w:rsidRPr="00A25D4D">
                    <w:t>Omschrijving:</w:t>
                  </w:r>
                </w:p>
              </w:tc>
              <w:tc>
                <w:tcPr>
                  <w:tcW w:w="0" w:type="auto"/>
                  <w:hideMark/>
                </w:tcPr>
                <w:p w14:paraId="69523AAE" w14:textId="77777777" w:rsidR="00C0190C" w:rsidRPr="00A25D4D" w:rsidRDefault="00C0190C" w:rsidP="008F13CC">
                  <w:pPr>
                    <w:jc w:val="left"/>
                  </w:pPr>
                  <w:r w:rsidRPr="00A25D4D">
                    <w:t xml:space="preserve">De volgende regulier expressie beschrijft het format van een valide volledige postcode: [1-9]{1}[0-9]{3}[A-Z]{2}. </w:t>
                  </w:r>
                </w:p>
              </w:tc>
            </w:tr>
            <w:tr w:rsidR="00C0190C" w:rsidRPr="00A25D4D" w14:paraId="276C3312" w14:textId="77777777" w:rsidTr="00C0190C">
              <w:trPr>
                <w:tblHeader/>
                <w:tblCellSpacing w:w="0" w:type="dxa"/>
              </w:trPr>
              <w:tc>
                <w:tcPr>
                  <w:tcW w:w="360" w:type="dxa"/>
                  <w:hideMark/>
                </w:tcPr>
                <w:p w14:paraId="705172E3" w14:textId="77777777" w:rsidR="00C0190C" w:rsidRPr="00A25D4D" w:rsidRDefault="00C0190C" w:rsidP="008F13CC">
                  <w:pPr>
                    <w:jc w:val="left"/>
                  </w:pPr>
                  <w:r w:rsidRPr="00A25D4D">
                    <w:t> </w:t>
                  </w:r>
                </w:p>
              </w:tc>
              <w:tc>
                <w:tcPr>
                  <w:tcW w:w="1500" w:type="dxa"/>
                  <w:hideMark/>
                </w:tcPr>
                <w:p w14:paraId="7FB156B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1579140" w14:textId="0CC24131" w:rsidR="00C0190C" w:rsidRPr="00A25D4D" w:rsidRDefault="006B3319" w:rsidP="008F13CC">
                  <w:pPr>
                    <w:jc w:val="left"/>
                  </w:pPr>
                  <w:ins w:id="879" w:author="Paul Janssen" w:date="2020-06-10T17:19:00Z">
                    <w:r>
                      <w:t>0..</w:t>
                    </w:r>
                  </w:ins>
                  <w:r w:rsidR="00C0190C" w:rsidRPr="00A25D4D">
                    <w:t>1</w:t>
                  </w:r>
                </w:p>
              </w:tc>
            </w:tr>
            <w:tr w:rsidR="00C0190C" w:rsidRPr="007060DF" w14:paraId="06028FAB" w14:textId="77777777" w:rsidTr="00C0190C">
              <w:trPr>
                <w:tblHeader/>
                <w:tblCellSpacing w:w="0" w:type="dxa"/>
              </w:trPr>
              <w:tc>
                <w:tcPr>
                  <w:tcW w:w="360" w:type="dxa"/>
                  <w:hideMark/>
                </w:tcPr>
                <w:p w14:paraId="7CF005D0" w14:textId="77777777" w:rsidR="00C0190C" w:rsidRPr="00A25D4D" w:rsidRDefault="00C0190C" w:rsidP="008F13CC">
                  <w:pPr>
                    <w:jc w:val="left"/>
                  </w:pPr>
                  <w:r w:rsidRPr="00A25D4D">
                    <w:t> </w:t>
                  </w:r>
                </w:p>
              </w:tc>
              <w:tc>
                <w:tcPr>
                  <w:tcW w:w="1500" w:type="dxa"/>
                  <w:hideMark/>
                </w:tcPr>
                <w:p w14:paraId="1F1BF952" w14:textId="77777777" w:rsidR="00C0190C" w:rsidRPr="00A25D4D" w:rsidRDefault="00C0190C" w:rsidP="008F13CC">
                  <w:pPr>
                    <w:jc w:val="left"/>
                  </w:pPr>
                  <w:r w:rsidRPr="00A25D4D">
                    <w:t>Herkomst:</w:t>
                  </w:r>
                </w:p>
              </w:tc>
              <w:tc>
                <w:tcPr>
                  <w:tcW w:w="0" w:type="auto"/>
                  <w:hideMark/>
                </w:tcPr>
                <w:p w14:paraId="0F3882E7" w14:textId="77777777" w:rsidR="00C0190C" w:rsidRPr="00A25D4D" w:rsidRDefault="00C0190C" w:rsidP="008F13CC">
                  <w:pPr>
                    <w:jc w:val="left"/>
                    <w:rPr>
                      <w:lang w:val="en-GB"/>
                    </w:rPr>
                  </w:pPr>
                  <w:r w:rsidRPr="00A25D4D">
                    <w:rPr>
                      <w:lang w:val="en-GB"/>
                    </w:rPr>
                    <w:t xml:space="preserve">BAG. http://www.digitaleoverheid.nl/onderwerpen/stelselinformatiepunt/stelsel-van-basisregistraties/stelselvoorzieningen/stelselcatalogus/begrippen/Adres/BAG/Nummeraanduiding/Postcode-Nummeraanduiding </w:t>
                  </w:r>
                </w:p>
              </w:tc>
            </w:tr>
          </w:tbl>
          <w:p w14:paraId="2B4E4BFE" w14:textId="77777777" w:rsidR="00C0190C" w:rsidRPr="00A25D4D" w:rsidRDefault="00C0190C" w:rsidP="008F13CC">
            <w:pPr>
              <w:jc w:val="left"/>
              <w:rPr>
                <w:lang w:val="en-GB"/>
              </w:rPr>
            </w:pPr>
          </w:p>
        </w:tc>
      </w:tr>
      <w:tr w:rsidR="00C0190C" w:rsidRPr="00A25D4D" w14:paraId="22A28392" w14:textId="77777777" w:rsidTr="00924D70">
        <w:trPr>
          <w:tblCellSpacing w:w="0" w:type="dxa"/>
          <w:trPrChange w:id="880"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81"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4D5DB821" w14:textId="77777777" w:rsidR="00C0190C" w:rsidRPr="00A25D4D" w:rsidRDefault="00C0190C" w:rsidP="008F13CC">
            <w:pPr>
              <w:jc w:val="left"/>
            </w:pPr>
            <w:r w:rsidRPr="00A25D4D">
              <w:rPr>
                <w:b/>
                <w:bCs/>
              </w:rPr>
              <w:t>Attribuut: landcode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A739883" w14:textId="77777777" w:rsidTr="00C0190C">
              <w:trPr>
                <w:tblHeader/>
                <w:tblCellSpacing w:w="0" w:type="dxa"/>
              </w:trPr>
              <w:tc>
                <w:tcPr>
                  <w:tcW w:w="360" w:type="dxa"/>
                  <w:hideMark/>
                </w:tcPr>
                <w:p w14:paraId="1F6DB344" w14:textId="77777777" w:rsidR="00C0190C" w:rsidRPr="00A25D4D" w:rsidRDefault="00C0190C" w:rsidP="008F13CC">
                  <w:pPr>
                    <w:jc w:val="left"/>
                  </w:pPr>
                  <w:r w:rsidRPr="00A25D4D">
                    <w:t> </w:t>
                  </w:r>
                </w:p>
              </w:tc>
              <w:tc>
                <w:tcPr>
                  <w:tcW w:w="1500" w:type="dxa"/>
                  <w:hideMark/>
                </w:tcPr>
                <w:p w14:paraId="4E82F30C" w14:textId="77777777" w:rsidR="00C0190C" w:rsidRPr="00A25D4D" w:rsidRDefault="00C0190C" w:rsidP="008F13CC">
                  <w:pPr>
                    <w:jc w:val="left"/>
                  </w:pPr>
                  <w:r w:rsidRPr="00A25D4D">
                    <w:t>Type:</w:t>
                  </w:r>
                </w:p>
              </w:tc>
              <w:tc>
                <w:tcPr>
                  <w:tcW w:w="0" w:type="auto"/>
                  <w:hideMark/>
                </w:tcPr>
                <w:p w14:paraId="10B2E7CF" w14:textId="77777777" w:rsidR="00C0190C" w:rsidRPr="00A25D4D" w:rsidRDefault="00C0190C" w:rsidP="008F13CC">
                  <w:pPr>
                    <w:jc w:val="left"/>
                  </w:pPr>
                  <w:proofErr w:type="spellStart"/>
                  <w:r w:rsidRPr="00A25D4D">
                    <w:t>CharacterString</w:t>
                  </w:r>
                  <w:proofErr w:type="spellEnd"/>
                </w:p>
              </w:tc>
            </w:tr>
            <w:tr w:rsidR="00C0190C" w:rsidRPr="00A25D4D" w14:paraId="081A2FF6" w14:textId="77777777" w:rsidTr="00C0190C">
              <w:trPr>
                <w:tblHeader/>
                <w:tblCellSpacing w:w="0" w:type="dxa"/>
              </w:trPr>
              <w:tc>
                <w:tcPr>
                  <w:tcW w:w="360" w:type="dxa"/>
                  <w:hideMark/>
                </w:tcPr>
                <w:p w14:paraId="7FAEA8C9" w14:textId="77777777" w:rsidR="00C0190C" w:rsidRPr="00A25D4D" w:rsidRDefault="00C0190C" w:rsidP="008F13CC">
                  <w:pPr>
                    <w:jc w:val="left"/>
                  </w:pPr>
                  <w:r w:rsidRPr="00A25D4D">
                    <w:t> </w:t>
                  </w:r>
                </w:p>
              </w:tc>
              <w:tc>
                <w:tcPr>
                  <w:tcW w:w="1500" w:type="dxa"/>
                  <w:hideMark/>
                </w:tcPr>
                <w:p w14:paraId="6A8E26FF" w14:textId="77777777" w:rsidR="00C0190C" w:rsidRPr="00A25D4D" w:rsidRDefault="00C0190C" w:rsidP="008F13CC">
                  <w:pPr>
                    <w:jc w:val="left"/>
                  </w:pPr>
                  <w:r w:rsidRPr="00A25D4D">
                    <w:t>Naam</w:t>
                  </w:r>
                </w:p>
              </w:tc>
              <w:tc>
                <w:tcPr>
                  <w:tcW w:w="0" w:type="auto"/>
                  <w:hideMark/>
                </w:tcPr>
                <w:p w14:paraId="6A7AE7C4" w14:textId="77777777" w:rsidR="00C0190C" w:rsidRPr="00A25D4D" w:rsidRDefault="00C0190C" w:rsidP="008F13CC">
                  <w:pPr>
                    <w:jc w:val="left"/>
                  </w:pPr>
                </w:p>
              </w:tc>
            </w:tr>
            <w:tr w:rsidR="00C0190C" w:rsidRPr="00A25D4D" w14:paraId="6EF1EC59" w14:textId="77777777" w:rsidTr="00C0190C">
              <w:trPr>
                <w:tblHeader/>
                <w:tblCellSpacing w:w="0" w:type="dxa"/>
              </w:trPr>
              <w:tc>
                <w:tcPr>
                  <w:tcW w:w="360" w:type="dxa"/>
                  <w:hideMark/>
                </w:tcPr>
                <w:p w14:paraId="6FAE971A" w14:textId="77777777" w:rsidR="00C0190C" w:rsidRPr="00A25D4D" w:rsidRDefault="00C0190C" w:rsidP="008F13CC">
                  <w:pPr>
                    <w:jc w:val="left"/>
                  </w:pPr>
                  <w:r w:rsidRPr="00A25D4D">
                    <w:t> </w:t>
                  </w:r>
                </w:p>
              </w:tc>
              <w:tc>
                <w:tcPr>
                  <w:tcW w:w="1500" w:type="dxa"/>
                  <w:hideMark/>
                </w:tcPr>
                <w:p w14:paraId="17E7BD21" w14:textId="77777777" w:rsidR="00C0190C" w:rsidRPr="00A25D4D" w:rsidRDefault="00C0190C" w:rsidP="008F13CC">
                  <w:pPr>
                    <w:jc w:val="left"/>
                  </w:pPr>
                  <w:r w:rsidRPr="00A25D4D">
                    <w:t>Definitie:</w:t>
                  </w:r>
                </w:p>
              </w:tc>
              <w:tc>
                <w:tcPr>
                  <w:tcW w:w="0" w:type="auto"/>
                  <w:hideMark/>
                </w:tcPr>
                <w:p w14:paraId="304F580E" w14:textId="77777777" w:rsidR="00C0190C" w:rsidRPr="00A25D4D" w:rsidRDefault="00C0190C" w:rsidP="008F13CC">
                  <w:pPr>
                    <w:jc w:val="left"/>
                  </w:pPr>
                  <w:proofErr w:type="spellStart"/>
                  <w:r w:rsidRPr="00A25D4D">
                    <w:t>Tweeletterige</w:t>
                  </w:r>
                  <w:proofErr w:type="spellEnd"/>
                  <w:r w:rsidRPr="00A25D4D">
                    <w:t xml:space="preserve"> afkorting van de landsnaam conform ISO 3166 - Country codes </w:t>
                  </w:r>
                </w:p>
              </w:tc>
            </w:tr>
            <w:tr w:rsidR="00C0190C" w:rsidRPr="00A25D4D" w14:paraId="01B0DB18" w14:textId="77777777" w:rsidTr="00C0190C">
              <w:trPr>
                <w:tblHeader/>
                <w:tblCellSpacing w:w="0" w:type="dxa"/>
              </w:trPr>
              <w:tc>
                <w:tcPr>
                  <w:tcW w:w="360" w:type="dxa"/>
                  <w:hideMark/>
                </w:tcPr>
                <w:p w14:paraId="5204F550" w14:textId="77777777" w:rsidR="00C0190C" w:rsidRPr="00A25D4D" w:rsidRDefault="00C0190C" w:rsidP="008F13CC">
                  <w:pPr>
                    <w:jc w:val="left"/>
                  </w:pPr>
                  <w:r w:rsidRPr="00A25D4D">
                    <w:t> </w:t>
                  </w:r>
                </w:p>
              </w:tc>
              <w:tc>
                <w:tcPr>
                  <w:tcW w:w="1500" w:type="dxa"/>
                  <w:hideMark/>
                </w:tcPr>
                <w:p w14:paraId="2343D5F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73CDF3" w14:textId="77777777" w:rsidR="00C0190C" w:rsidRPr="00A25D4D" w:rsidRDefault="00C0190C" w:rsidP="008F13CC">
                  <w:pPr>
                    <w:jc w:val="left"/>
                  </w:pPr>
                  <w:r w:rsidRPr="00A25D4D">
                    <w:t>0..1</w:t>
                  </w:r>
                </w:p>
              </w:tc>
            </w:tr>
          </w:tbl>
          <w:p w14:paraId="78D1C5E9" w14:textId="77777777" w:rsidR="00C0190C" w:rsidRPr="00A25D4D" w:rsidRDefault="00C0190C" w:rsidP="008F13CC">
            <w:pPr>
              <w:jc w:val="left"/>
            </w:pPr>
          </w:p>
        </w:tc>
      </w:tr>
      <w:tr w:rsidR="00C0190C" w:rsidRPr="00A25D4D" w:rsidDel="00924D70" w14:paraId="612EFD7B" w14:textId="5993B3B9" w:rsidTr="00924D70">
        <w:trPr>
          <w:tblCellSpacing w:w="0" w:type="dxa"/>
          <w:del w:id="882" w:author="Paul Janssen" w:date="2020-06-10T17:47:00Z"/>
          <w:trPrChange w:id="883"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84"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4F9E2F43" w14:textId="12120257" w:rsidR="00C0190C" w:rsidRPr="00A25D4D" w:rsidDel="00924D70" w:rsidRDefault="00C0190C" w:rsidP="008F13CC">
            <w:pPr>
              <w:jc w:val="left"/>
              <w:rPr>
                <w:del w:id="885" w:author="Paul Janssen" w:date="2020-06-10T17:47:00Z"/>
              </w:rPr>
            </w:pPr>
            <w:del w:id="886" w:author="Paul Janssen" w:date="2020-06-10T17:47:00Z">
              <w:r w:rsidRPr="00A25D4D" w:rsidDel="00924D70">
                <w:rPr>
                  <w:b/>
                  <w:bCs/>
                </w:rPr>
                <w:delText>Attribuut: BAGid</w:delText>
              </w:r>
            </w:del>
            <w:del w:id="887" w:author="Paul Janssen" w:date="2020-06-10T17:45:00Z">
              <w:r w:rsidRPr="00A25D4D" w:rsidDel="00924D70">
                <w:rPr>
                  <w:b/>
                  <w:bCs/>
                </w:rPr>
                <w:delText>AdresseerbaarObject</w:delText>
              </w:r>
            </w:del>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Del="00924D70" w14:paraId="21E218EB" w14:textId="29F0D203" w:rsidTr="00C0190C">
              <w:trPr>
                <w:tblHeader/>
                <w:tblCellSpacing w:w="0" w:type="dxa"/>
                <w:del w:id="888" w:author="Paul Janssen" w:date="2020-06-10T17:47:00Z"/>
              </w:trPr>
              <w:tc>
                <w:tcPr>
                  <w:tcW w:w="360" w:type="dxa"/>
                  <w:hideMark/>
                </w:tcPr>
                <w:p w14:paraId="0287F22A" w14:textId="40E11D9C" w:rsidR="00C0190C" w:rsidRPr="00A25D4D" w:rsidDel="00924D70" w:rsidRDefault="00C0190C" w:rsidP="008F13CC">
                  <w:pPr>
                    <w:jc w:val="left"/>
                    <w:rPr>
                      <w:del w:id="889" w:author="Paul Janssen" w:date="2020-06-10T17:47:00Z"/>
                    </w:rPr>
                  </w:pPr>
                  <w:del w:id="890" w:author="Paul Janssen" w:date="2020-06-10T17:47:00Z">
                    <w:r w:rsidRPr="00A25D4D" w:rsidDel="00924D70">
                      <w:delText> </w:delText>
                    </w:r>
                  </w:del>
                </w:p>
              </w:tc>
              <w:tc>
                <w:tcPr>
                  <w:tcW w:w="1500" w:type="dxa"/>
                  <w:hideMark/>
                </w:tcPr>
                <w:p w14:paraId="3461DA0C" w14:textId="1CE91775" w:rsidR="00C0190C" w:rsidRPr="00A25D4D" w:rsidDel="00924D70" w:rsidRDefault="00C0190C" w:rsidP="008F13CC">
                  <w:pPr>
                    <w:jc w:val="left"/>
                    <w:rPr>
                      <w:del w:id="891" w:author="Paul Janssen" w:date="2020-06-10T17:47:00Z"/>
                    </w:rPr>
                  </w:pPr>
                  <w:del w:id="892" w:author="Paul Janssen" w:date="2020-06-10T17:47:00Z">
                    <w:r w:rsidRPr="00A25D4D" w:rsidDel="00924D70">
                      <w:delText>Type:</w:delText>
                    </w:r>
                  </w:del>
                </w:p>
              </w:tc>
              <w:tc>
                <w:tcPr>
                  <w:tcW w:w="0" w:type="auto"/>
                  <w:hideMark/>
                </w:tcPr>
                <w:p w14:paraId="28F6DF52" w14:textId="639D707A" w:rsidR="00C0190C" w:rsidRPr="00A25D4D" w:rsidDel="00924D70" w:rsidRDefault="00C0190C" w:rsidP="008F13CC">
                  <w:pPr>
                    <w:jc w:val="left"/>
                    <w:rPr>
                      <w:del w:id="893" w:author="Paul Janssen" w:date="2020-06-10T17:47:00Z"/>
                    </w:rPr>
                  </w:pPr>
                  <w:del w:id="894" w:author="Paul Janssen" w:date="2020-06-10T17:47:00Z">
                    <w:r w:rsidRPr="00A25D4D" w:rsidDel="00924D70">
                      <w:delText>CharacterString</w:delText>
                    </w:r>
                  </w:del>
                </w:p>
              </w:tc>
            </w:tr>
            <w:tr w:rsidR="00C0190C" w:rsidRPr="00A25D4D" w:rsidDel="00924D70" w14:paraId="472C6A5B" w14:textId="5658BC9D" w:rsidTr="00C0190C">
              <w:trPr>
                <w:tblHeader/>
                <w:tblCellSpacing w:w="0" w:type="dxa"/>
                <w:del w:id="895" w:author="Paul Janssen" w:date="2020-06-10T17:47:00Z"/>
              </w:trPr>
              <w:tc>
                <w:tcPr>
                  <w:tcW w:w="360" w:type="dxa"/>
                  <w:hideMark/>
                </w:tcPr>
                <w:p w14:paraId="79E2B7D3" w14:textId="4C1C0049" w:rsidR="00C0190C" w:rsidRPr="00A25D4D" w:rsidDel="00924D70" w:rsidRDefault="00C0190C" w:rsidP="008F13CC">
                  <w:pPr>
                    <w:jc w:val="left"/>
                    <w:rPr>
                      <w:del w:id="896" w:author="Paul Janssen" w:date="2020-06-10T17:47:00Z"/>
                    </w:rPr>
                  </w:pPr>
                  <w:del w:id="897" w:author="Paul Janssen" w:date="2020-06-10T17:47:00Z">
                    <w:r w:rsidRPr="00A25D4D" w:rsidDel="00924D70">
                      <w:delText> </w:delText>
                    </w:r>
                  </w:del>
                </w:p>
              </w:tc>
              <w:tc>
                <w:tcPr>
                  <w:tcW w:w="1500" w:type="dxa"/>
                  <w:hideMark/>
                </w:tcPr>
                <w:p w14:paraId="09B30C4C" w14:textId="66DCB26E" w:rsidR="00C0190C" w:rsidRPr="00A25D4D" w:rsidDel="00924D70" w:rsidRDefault="00C0190C" w:rsidP="008F13CC">
                  <w:pPr>
                    <w:jc w:val="left"/>
                    <w:rPr>
                      <w:del w:id="898" w:author="Paul Janssen" w:date="2020-06-10T17:47:00Z"/>
                    </w:rPr>
                  </w:pPr>
                  <w:del w:id="899" w:author="Paul Janssen" w:date="2020-06-10T17:47:00Z">
                    <w:r w:rsidRPr="00A25D4D" w:rsidDel="00924D70">
                      <w:delText>Naam</w:delText>
                    </w:r>
                  </w:del>
                </w:p>
              </w:tc>
              <w:tc>
                <w:tcPr>
                  <w:tcW w:w="0" w:type="auto"/>
                  <w:hideMark/>
                </w:tcPr>
                <w:p w14:paraId="34EB6FCA" w14:textId="2AECB7ED" w:rsidR="00C0190C" w:rsidRPr="00A25D4D" w:rsidDel="00924D70" w:rsidRDefault="00C0190C" w:rsidP="008F13CC">
                  <w:pPr>
                    <w:jc w:val="left"/>
                    <w:rPr>
                      <w:del w:id="900" w:author="Paul Janssen" w:date="2020-06-10T17:47:00Z"/>
                    </w:rPr>
                  </w:pPr>
                  <w:del w:id="901" w:author="Paul Janssen" w:date="2020-06-10T17:47:00Z">
                    <w:r w:rsidRPr="00A25D4D" w:rsidDel="00924D70">
                      <w:delText>BAGid</w:delText>
                    </w:r>
                  </w:del>
                  <w:del w:id="902" w:author="Paul Janssen" w:date="2020-06-10T17:45:00Z">
                    <w:r w:rsidRPr="00A25D4D" w:rsidDel="00924D70">
                      <w:delText>AdresseerbaarObject</w:delText>
                    </w:r>
                  </w:del>
                  <w:del w:id="903" w:author="Paul Janssen" w:date="2020-06-10T17:47:00Z">
                    <w:r w:rsidRPr="00A25D4D" w:rsidDel="00924D70">
                      <w:delText xml:space="preserve"> </w:delText>
                    </w:r>
                  </w:del>
                </w:p>
              </w:tc>
            </w:tr>
            <w:tr w:rsidR="00C0190C" w:rsidRPr="00A25D4D" w:rsidDel="00924D70" w14:paraId="213A287E" w14:textId="427C1285" w:rsidTr="00C0190C">
              <w:trPr>
                <w:tblHeader/>
                <w:tblCellSpacing w:w="0" w:type="dxa"/>
                <w:del w:id="904" w:author="Paul Janssen" w:date="2020-06-10T17:47:00Z"/>
              </w:trPr>
              <w:tc>
                <w:tcPr>
                  <w:tcW w:w="360" w:type="dxa"/>
                  <w:hideMark/>
                </w:tcPr>
                <w:p w14:paraId="0DF8F3F6" w14:textId="70D7B6A3" w:rsidR="00C0190C" w:rsidRPr="00A25D4D" w:rsidDel="00924D70" w:rsidRDefault="00C0190C" w:rsidP="008F13CC">
                  <w:pPr>
                    <w:jc w:val="left"/>
                    <w:rPr>
                      <w:del w:id="905" w:author="Paul Janssen" w:date="2020-06-10T17:47:00Z"/>
                    </w:rPr>
                  </w:pPr>
                  <w:del w:id="906" w:author="Paul Janssen" w:date="2020-06-10T17:47:00Z">
                    <w:r w:rsidRPr="00A25D4D" w:rsidDel="00924D70">
                      <w:delText> </w:delText>
                    </w:r>
                  </w:del>
                </w:p>
              </w:tc>
              <w:tc>
                <w:tcPr>
                  <w:tcW w:w="1500" w:type="dxa"/>
                  <w:hideMark/>
                </w:tcPr>
                <w:p w14:paraId="22B3E21C" w14:textId="0914004D" w:rsidR="00C0190C" w:rsidRPr="00A25D4D" w:rsidDel="00924D70" w:rsidRDefault="00C0190C" w:rsidP="008F13CC">
                  <w:pPr>
                    <w:jc w:val="left"/>
                    <w:rPr>
                      <w:del w:id="907" w:author="Paul Janssen" w:date="2020-06-10T17:47:00Z"/>
                    </w:rPr>
                  </w:pPr>
                  <w:del w:id="908" w:author="Paul Janssen" w:date="2020-06-10T17:47:00Z">
                    <w:r w:rsidRPr="00A25D4D" w:rsidDel="00924D70">
                      <w:delText>Definitie:</w:delText>
                    </w:r>
                  </w:del>
                </w:p>
              </w:tc>
              <w:tc>
                <w:tcPr>
                  <w:tcW w:w="0" w:type="auto"/>
                  <w:hideMark/>
                </w:tcPr>
                <w:p w14:paraId="69F6196C" w14:textId="739F5490" w:rsidR="00C0190C" w:rsidRPr="00A25D4D" w:rsidDel="00924D70" w:rsidRDefault="00C0190C" w:rsidP="008F13CC">
                  <w:pPr>
                    <w:jc w:val="left"/>
                    <w:rPr>
                      <w:del w:id="909" w:author="Paul Janssen" w:date="2020-06-10T17:47:00Z"/>
                    </w:rPr>
                  </w:pPr>
                  <w:del w:id="910" w:author="Paul Janssen" w:date="2020-06-10T17:46:00Z">
                    <w:r w:rsidRPr="00A25D4D" w:rsidDel="00924D70">
                      <w:delText xml:space="preserve">BAG identifier van het adresseerbaar object waar een adres aan is toegekend zoals geregistreerd bij de BAG. </w:delText>
                    </w:r>
                  </w:del>
                </w:p>
              </w:tc>
            </w:tr>
            <w:tr w:rsidR="00C0190C" w:rsidRPr="00A25D4D" w:rsidDel="00924D70" w14:paraId="50157180" w14:textId="0EE9FD1A" w:rsidTr="00C0190C">
              <w:trPr>
                <w:tblHeader/>
                <w:tblCellSpacing w:w="0" w:type="dxa"/>
                <w:del w:id="911" w:author="Paul Janssen" w:date="2020-06-10T17:47:00Z"/>
              </w:trPr>
              <w:tc>
                <w:tcPr>
                  <w:tcW w:w="360" w:type="dxa"/>
                  <w:hideMark/>
                </w:tcPr>
                <w:p w14:paraId="4F301E99" w14:textId="0FDB0923" w:rsidR="00C0190C" w:rsidRPr="00A25D4D" w:rsidDel="00924D70" w:rsidRDefault="00C0190C" w:rsidP="008F13CC">
                  <w:pPr>
                    <w:jc w:val="left"/>
                    <w:rPr>
                      <w:del w:id="912" w:author="Paul Janssen" w:date="2020-06-10T17:47:00Z"/>
                    </w:rPr>
                  </w:pPr>
                  <w:del w:id="913" w:author="Paul Janssen" w:date="2020-06-10T17:47:00Z">
                    <w:r w:rsidRPr="00A25D4D" w:rsidDel="00924D70">
                      <w:delText> </w:delText>
                    </w:r>
                  </w:del>
                </w:p>
              </w:tc>
              <w:tc>
                <w:tcPr>
                  <w:tcW w:w="1500" w:type="dxa"/>
                  <w:hideMark/>
                </w:tcPr>
                <w:p w14:paraId="0412AF99" w14:textId="790A7125" w:rsidR="00C0190C" w:rsidRPr="00A25D4D" w:rsidDel="00924D70" w:rsidRDefault="00C0190C" w:rsidP="008F13CC">
                  <w:pPr>
                    <w:jc w:val="left"/>
                    <w:rPr>
                      <w:del w:id="914" w:author="Paul Janssen" w:date="2020-06-10T17:47:00Z"/>
                    </w:rPr>
                  </w:pPr>
                  <w:del w:id="915" w:author="Paul Janssen" w:date="2020-06-10T17:47:00Z">
                    <w:r w:rsidRPr="00A25D4D" w:rsidDel="00924D70">
                      <w:delText>Omschrijving:</w:delText>
                    </w:r>
                  </w:del>
                </w:p>
              </w:tc>
              <w:tc>
                <w:tcPr>
                  <w:tcW w:w="0" w:type="auto"/>
                  <w:hideMark/>
                </w:tcPr>
                <w:p w14:paraId="5BE73628" w14:textId="10F7D66E" w:rsidR="00C0190C" w:rsidRPr="00A25D4D" w:rsidDel="00924D70" w:rsidRDefault="00C0190C" w:rsidP="008F13CC">
                  <w:pPr>
                    <w:jc w:val="left"/>
                    <w:rPr>
                      <w:del w:id="916" w:author="Paul Janssen" w:date="2020-06-10T17:47:00Z"/>
                    </w:rPr>
                  </w:pPr>
                  <w:del w:id="917" w:author="Paul Janssen" w:date="2020-06-10T17:46:00Z">
                    <w:r w:rsidRPr="00A25D4D" w:rsidDel="00924D70">
                      <w:delText xml:space="preserve">De adresseerbare objecten Verblijfsobjecten, Ligplaatsen en Staanplaatsen zijn via de nummeraanduiding gekoppeld aan een adres. De identificatie van het adresseerbare object wordt genomen omdat dit het meest aansluit bij de registratie van de netbeheerders. </w:delText>
                    </w:r>
                  </w:del>
                </w:p>
              </w:tc>
            </w:tr>
            <w:tr w:rsidR="00C0190C" w:rsidRPr="00A25D4D" w:rsidDel="00924D70" w14:paraId="59037C45" w14:textId="33326486" w:rsidTr="00C0190C">
              <w:trPr>
                <w:tblHeader/>
                <w:tblCellSpacing w:w="0" w:type="dxa"/>
                <w:del w:id="918" w:author="Paul Janssen" w:date="2020-06-10T17:47:00Z"/>
              </w:trPr>
              <w:tc>
                <w:tcPr>
                  <w:tcW w:w="360" w:type="dxa"/>
                  <w:hideMark/>
                </w:tcPr>
                <w:p w14:paraId="61B01497" w14:textId="1DD81CF6" w:rsidR="00C0190C" w:rsidRPr="00A25D4D" w:rsidDel="00924D70" w:rsidRDefault="00C0190C" w:rsidP="008F13CC">
                  <w:pPr>
                    <w:jc w:val="left"/>
                    <w:rPr>
                      <w:del w:id="919" w:author="Paul Janssen" w:date="2020-06-10T17:47:00Z"/>
                    </w:rPr>
                  </w:pPr>
                  <w:del w:id="920" w:author="Paul Janssen" w:date="2020-06-10T17:47:00Z">
                    <w:r w:rsidRPr="00A25D4D" w:rsidDel="00924D70">
                      <w:delText> </w:delText>
                    </w:r>
                  </w:del>
                </w:p>
              </w:tc>
              <w:tc>
                <w:tcPr>
                  <w:tcW w:w="1500" w:type="dxa"/>
                  <w:hideMark/>
                </w:tcPr>
                <w:p w14:paraId="3B12BD92" w14:textId="3B270B42" w:rsidR="00C0190C" w:rsidRPr="00A25D4D" w:rsidDel="00924D70" w:rsidRDefault="00C0190C" w:rsidP="008F13CC">
                  <w:pPr>
                    <w:jc w:val="left"/>
                    <w:rPr>
                      <w:del w:id="921" w:author="Paul Janssen" w:date="2020-06-10T17:47:00Z"/>
                    </w:rPr>
                  </w:pPr>
                  <w:del w:id="922" w:author="Paul Janssen" w:date="2020-06-10T17:47:00Z">
                    <w:r w:rsidRPr="00A25D4D" w:rsidDel="00924D70">
                      <w:delText>Multipliciteit:</w:delText>
                    </w:r>
                  </w:del>
                </w:p>
              </w:tc>
              <w:tc>
                <w:tcPr>
                  <w:tcW w:w="0" w:type="auto"/>
                  <w:hideMark/>
                </w:tcPr>
                <w:p w14:paraId="58FF6646" w14:textId="48B71877" w:rsidR="00C0190C" w:rsidRPr="00A25D4D" w:rsidDel="00924D70" w:rsidRDefault="00C0190C" w:rsidP="008F13CC">
                  <w:pPr>
                    <w:jc w:val="left"/>
                    <w:rPr>
                      <w:del w:id="923" w:author="Paul Janssen" w:date="2020-06-10T17:47:00Z"/>
                    </w:rPr>
                  </w:pPr>
                  <w:del w:id="924" w:author="Paul Janssen" w:date="2020-06-10T17:47:00Z">
                    <w:r w:rsidRPr="00A25D4D" w:rsidDel="00924D70">
                      <w:delText>0..1</w:delText>
                    </w:r>
                  </w:del>
                </w:p>
              </w:tc>
            </w:tr>
          </w:tbl>
          <w:p w14:paraId="75C35208" w14:textId="2F47339C" w:rsidR="00C0190C" w:rsidRPr="00A25D4D" w:rsidDel="00924D70" w:rsidRDefault="00C0190C" w:rsidP="008F13CC">
            <w:pPr>
              <w:jc w:val="left"/>
              <w:rPr>
                <w:del w:id="925" w:author="Paul Janssen" w:date="2020-06-10T17:47:00Z"/>
              </w:rPr>
            </w:pPr>
          </w:p>
        </w:tc>
      </w:tr>
    </w:tbl>
    <w:p w14:paraId="62BF4C32" w14:textId="77777777" w:rsidR="00C0190C" w:rsidRPr="00A25D4D" w:rsidRDefault="00C0190C" w:rsidP="008F13CC">
      <w:pPr>
        <w:pStyle w:val="Kop5"/>
        <w:jc w:val="left"/>
        <w:rPr>
          <w:sz w:val="16"/>
          <w:szCs w:val="16"/>
        </w:rPr>
      </w:pPr>
      <w:r w:rsidRPr="00A25D4D">
        <w:rPr>
          <w:sz w:val="16"/>
          <w:szCs w:val="16"/>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0679E2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FDB054F" w14:textId="77777777" w:rsidR="00C0190C" w:rsidRPr="00A25D4D" w:rsidRDefault="00C0190C" w:rsidP="008F13CC">
            <w:pPr>
              <w:jc w:val="left"/>
            </w:pPr>
            <w:r w:rsidRPr="00A25D4D">
              <w:rPr>
                <w:b/>
                <w:bCs/>
              </w:rPr>
              <w:t>Contact</w:t>
            </w:r>
          </w:p>
        </w:tc>
      </w:tr>
      <w:tr w:rsidR="00C0190C" w:rsidRPr="00A25D4D" w14:paraId="67DB32F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434F551" w14:textId="77777777" w:rsidTr="00C0190C">
              <w:trPr>
                <w:tblHeader/>
                <w:tblCellSpacing w:w="0" w:type="dxa"/>
              </w:trPr>
              <w:tc>
                <w:tcPr>
                  <w:tcW w:w="360" w:type="dxa"/>
                  <w:hideMark/>
                </w:tcPr>
                <w:p w14:paraId="522B6B67" w14:textId="77777777" w:rsidR="00C0190C" w:rsidRPr="00A25D4D" w:rsidRDefault="00C0190C" w:rsidP="008F13CC">
                  <w:pPr>
                    <w:jc w:val="left"/>
                  </w:pPr>
                  <w:r w:rsidRPr="00A25D4D">
                    <w:t> </w:t>
                  </w:r>
                </w:p>
              </w:tc>
              <w:tc>
                <w:tcPr>
                  <w:tcW w:w="1500" w:type="dxa"/>
                  <w:hideMark/>
                </w:tcPr>
                <w:p w14:paraId="66C42675" w14:textId="77777777" w:rsidR="00C0190C" w:rsidRPr="00A25D4D" w:rsidRDefault="00C0190C" w:rsidP="008F13CC">
                  <w:pPr>
                    <w:jc w:val="left"/>
                  </w:pPr>
                  <w:r w:rsidRPr="00A25D4D">
                    <w:t>Naam</w:t>
                  </w:r>
                </w:p>
              </w:tc>
              <w:tc>
                <w:tcPr>
                  <w:tcW w:w="0" w:type="auto"/>
                  <w:hideMark/>
                </w:tcPr>
                <w:p w14:paraId="0E0440C1" w14:textId="77777777" w:rsidR="00C0190C" w:rsidRPr="00A25D4D" w:rsidRDefault="00C0190C" w:rsidP="008F13CC">
                  <w:pPr>
                    <w:jc w:val="left"/>
                  </w:pPr>
                </w:p>
              </w:tc>
            </w:tr>
            <w:tr w:rsidR="00C0190C" w:rsidRPr="00A25D4D" w14:paraId="0E0892FD" w14:textId="77777777" w:rsidTr="00C0190C">
              <w:trPr>
                <w:tblHeader/>
                <w:tblCellSpacing w:w="0" w:type="dxa"/>
              </w:trPr>
              <w:tc>
                <w:tcPr>
                  <w:tcW w:w="360" w:type="dxa"/>
                  <w:hideMark/>
                </w:tcPr>
                <w:p w14:paraId="0EB41007" w14:textId="77777777" w:rsidR="00C0190C" w:rsidRPr="00A25D4D" w:rsidRDefault="00C0190C" w:rsidP="008F13CC">
                  <w:pPr>
                    <w:jc w:val="left"/>
                  </w:pPr>
                  <w:r w:rsidRPr="00A25D4D">
                    <w:t> </w:t>
                  </w:r>
                </w:p>
              </w:tc>
              <w:tc>
                <w:tcPr>
                  <w:tcW w:w="1500" w:type="dxa"/>
                  <w:hideMark/>
                </w:tcPr>
                <w:p w14:paraId="2CD789BA" w14:textId="77777777" w:rsidR="00C0190C" w:rsidRPr="00A25D4D" w:rsidRDefault="00C0190C" w:rsidP="008F13CC">
                  <w:pPr>
                    <w:jc w:val="left"/>
                  </w:pPr>
                  <w:r w:rsidRPr="00A25D4D">
                    <w:t>Definitie:</w:t>
                  </w:r>
                </w:p>
              </w:tc>
              <w:tc>
                <w:tcPr>
                  <w:tcW w:w="0" w:type="auto"/>
                  <w:hideMark/>
                </w:tcPr>
                <w:p w14:paraId="63CB6C5A" w14:textId="77777777" w:rsidR="00C0190C" w:rsidRPr="00A25D4D" w:rsidRDefault="00C0190C" w:rsidP="008F13CC">
                  <w:pPr>
                    <w:jc w:val="left"/>
                  </w:pPr>
                  <w:r w:rsidRPr="00A25D4D">
                    <w:t xml:space="preserve">Het contactadres (meldadres) bij de netbeheerder waar de grondroerder contact mee kan opnemen voor informatie over (het) geraakte belang(en). </w:t>
                  </w:r>
                </w:p>
              </w:tc>
            </w:tr>
            <w:tr w:rsidR="00C0190C" w:rsidRPr="00A25D4D" w14:paraId="1DB0FBA2" w14:textId="77777777" w:rsidTr="00C0190C">
              <w:trPr>
                <w:tblHeader/>
                <w:tblCellSpacing w:w="0" w:type="dxa"/>
              </w:trPr>
              <w:tc>
                <w:tcPr>
                  <w:tcW w:w="360" w:type="dxa"/>
                  <w:hideMark/>
                </w:tcPr>
                <w:p w14:paraId="79FBA2AA" w14:textId="77777777" w:rsidR="00C0190C" w:rsidRPr="00A25D4D" w:rsidRDefault="00C0190C" w:rsidP="008F13CC">
                  <w:pPr>
                    <w:jc w:val="left"/>
                  </w:pPr>
                  <w:r w:rsidRPr="00A25D4D">
                    <w:t> </w:t>
                  </w:r>
                </w:p>
              </w:tc>
              <w:tc>
                <w:tcPr>
                  <w:tcW w:w="1500" w:type="dxa"/>
                  <w:hideMark/>
                </w:tcPr>
                <w:p w14:paraId="459C3AC9" w14:textId="77777777" w:rsidR="00C0190C" w:rsidRPr="00A25D4D" w:rsidRDefault="00C0190C" w:rsidP="008F13CC">
                  <w:pPr>
                    <w:jc w:val="left"/>
                  </w:pPr>
                  <w:r w:rsidRPr="00A25D4D">
                    <w:t>Herkomst:</w:t>
                  </w:r>
                </w:p>
              </w:tc>
              <w:tc>
                <w:tcPr>
                  <w:tcW w:w="0" w:type="auto"/>
                  <w:hideMark/>
                </w:tcPr>
                <w:p w14:paraId="15880192" w14:textId="77777777" w:rsidR="00C0190C" w:rsidRPr="00A25D4D" w:rsidRDefault="00C0190C" w:rsidP="008F13CC">
                  <w:pPr>
                    <w:jc w:val="left"/>
                  </w:pPr>
                  <w:r w:rsidRPr="00A25D4D">
                    <w:t>Bron: belangenregistratie.</w:t>
                  </w:r>
                </w:p>
              </w:tc>
            </w:tr>
            <w:tr w:rsidR="00C0190C" w:rsidRPr="00A25D4D" w14:paraId="60472A47" w14:textId="77777777" w:rsidTr="00C0190C">
              <w:trPr>
                <w:tblHeader/>
                <w:tblCellSpacing w:w="0" w:type="dxa"/>
              </w:trPr>
              <w:tc>
                <w:tcPr>
                  <w:tcW w:w="360" w:type="dxa"/>
                  <w:hideMark/>
                </w:tcPr>
                <w:p w14:paraId="29B2352B" w14:textId="77777777" w:rsidR="00C0190C" w:rsidRPr="00A25D4D" w:rsidRDefault="00C0190C" w:rsidP="008F13CC">
                  <w:pPr>
                    <w:jc w:val="left"/>
                  </w:pPr>
                  <w:r w:rsidRPr="00A25D4D">
                    <w:t> </w:t>
                  </w:r>
                </w:p>
              </w:tc>
              <w:tc>
                <w:tcPr>
                  <w:tcW w:w="1500" w:type="dxa"/>
                  <w:hideMark/>
                </w:tcPr>
                <w:p w14:paraId="34AE78C1" w14:textId="77777777" w:rsidR="00C0190C" w:rsidRPr="00A25D4D" w:rsidRDefault="00C0190C" w:rsidP="008F13CC">
                  <w:pPr>
                    <w:jc w:val="left"/>
                  </w:pPr>
                  <w:r w:rsidRPr="00A25D4D">
                    <w:t>Stereotypes:</w:t>
                  </w:r>
                </w:p>
              </w:tc>
              <w:tc>
                <w:tcPr>
                  <w:tcW w:w="0" w:type="auto"/>
                  <w:hideMark/>
                </w:tcPr>
                <w:p w14:paraId="245B5E8E"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252DC494" w14:textId="77777777" w:rsidR="00C0190C" w:rsidRPr="00A25D4D" w:rsidRDefault="00C0190C" w:rsidP="008F13CC">
            <w:pPr>
              <w:jc w:val="left"/>
            </w:pPr>
          </w:p>
        </w:tc>
      </w:tr>
      <w:tr w:rsidR="00C0190C" w:rsidRPr="00A25D4D" w14:paraId="645842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3FE9DA" w14:textId="77777777" w:rsidR="00C0190C" w:rsidRPr="00A25D4D" w:rsidRDefault="00C0190C" w:rsidP="008F13CC">
            <w:pPr>
              <w:jc w:val="left"/>
            </w:pPr>
            <w:r w:rsidRPr="00A25D4D">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B81E942" w14:textId="77777777" w:rsidTr="00C0190C">
              <w:trPr>
                <w:tblHeader/>
                <w:tblCellSpacing w:w="0" w:type="dxa"/>
              </w:trPr>
              <w:tc>
                <w:tcPr>
                  <w:tcW w:w="360" w:type="dxa"/>
                  <w:hideMark/>
                </w:tcPr>
                <w:p w14:paraId="31FB3726" w14:textId="77777777" w:rsidR="00C0190C" w:rsidRPr="00A25D4D" w:rsidRDefault="00C0190C" w:rsidP="008F13CC">
                  <w:pPr>
                    <w:jc w:val="left"/>
                  </w:pPr>
                  <w:r w:rsidRPr="00A25D4D">
                    <w:t> </w:t>
                  </w:r>
                </w:p>
              </w:tc>
              <w:tc>
                <w:tcPr>
                  <w:tcW w:w="1500" w:type="dxa"/>
                  <w:hideMark/>
                </w:tcPr>
                <w:p w14:paraId="0D7F7650" w14:textId="77777777" w:rsidR="00C0190C" w:rsidRPr="00A25D4D" w:rsidRDefault="00C0190C" w:rsidP="008F13CC">
                  <w:pPr>
                    <w:jc w:val="left"/>
                  </w:pPr>
                  <w:r w:rsidRPr="00A25D4D">
                    <w:t>Type:</w:t>
                  </w:r>
                </w:p>
              </w:tc>
              <w:tc>
                <w:tcPr>
                  <w:tcW w:w="0" w:type="auto"/>
                  <w:hideMark/>
                </w:tcPr>
                <w:p w14:paraId="6DEA95CE" w14:textId="77777777" w:rsidR="00C0190C" w:rsidRPr="00A25D4D" w:rsidRDefault="00C0190C" w:rsidP="008F13CC">
                  <w:pPr>
                    <w:jc w:val="left"/>
                  </w:pPr>
                  <w:proofErr w:type="spellStart"/>
                  <w:r w:rsidRPr="00A25D4D">
                    <w:t>CharacterString</w:t>
                  </w:r>
                  <w:proofErr w:type="spellEnd"/>
                </w:p>
              </w:tc>
            </w:tr>
            <w:tr w:rsidR="00C0190C" w:rsidRPr="00A25D4D" w14:paraId="3E06ECF7" w14:textId="77777777" w:rsidTr="00C0190C">
              <w:trPr>
                <w:tblHeader/>
                <w:tblCellSpacing w:w="0" w:type="dxa"/>
              </w:trPr>
              <w:tc>
                <w:tcPr>
                  <w:tcW w:w="360" w:type="dxa"/>
                  <w:hideMark/>
                </w:tcPr>
                <w:p w14:paraId="21DE78B2" w14:textId="77777777" w:rsidR="00C0190C" w:rsidRPr="00A25D4D" w:rsidRDefault="00C0190C" w:rsidP="008F13CC">
                  <w:pPr>
                    <w:jc w:val="left"/>
                  </w:pPr>
                  <w:r w:rsidRPr="00A25D4D">
                    <w:t> </w:t>
                  </w:r>
                </w:p>
              </w:tc>
              <w:tc>
                <w:tcPr>
                  <w:tcW w:w="1500" w:type="dxa"/>
                  <w:hideMark/>
                </w:tcPr>
                <w:p w14:paraId="6EC917D5" w14:textId="77777777" w:rsidR="00C0190C" w:rsidRPr="00A25D4D" w:rsidRDefault="00C0190C" w:rsidP="008F13CC">
                  <w:pPr>
                    <w:jc w:val="left"/>
                  </w:pPr>
                  <w:r w:rsidRPr="00A25D4D">
                    <w:t>Naam</w:t>
                  </w:r>
                </w:p>
              </w:tc>
              <w:tc>
                <w:tcPr>
                  <w:tcW w:w="0" w:type="auto"/>
                  <w:hideMark/>
                </w:tcPr>
                <w:p w14:paraId="33A4380C" w14:textId="77777777" w:rsidR="00C0190C" w:rsidRPr="00A25D4D" w:rsidRDefault="00C0190C" w:rsidP="008F13CC">
                  <w:pPr>
                    <w:jc w:val="left"/>
                  </w:pPr>
                </w:p>
              </w:tc>
            </w:tr>
            <w:tr w:rsidR="00C0190C" w:rsidRPr="00A25D4D" w14:paraId="47AEDC77" w14:textId="77777777" w:rsidTr="00C0190C">
              <w:trPr>
                <w:tblHeader/>
                <w:tblCellSpacing w:w="0" w:type="dxa"/>
              </w:trPr>
              <w:tc>
                <w:tcPr>
                  <w:tcW w:w="360" w:type="dxa"/>
                  <w:hideMark/>
                </w:tcPr>
                <w:p w14:paraId="2ABD99F2" w14:textId="77777777" w:rsidR="00C0190C" w:rsidRPr="00A25D4D" w:rsidRDefault="00C0190C" w:rsidP="008F13CC">
                  <w:pPr>
                    <w:jc w:val="left"/>
                  </w:pPr>
                  <w:r w:rsidRPr="00A25D4D">
                    <w:t> </w:t>
                  </w:r>
                </w:p>
              </w:tc>
              <w:tc>
                <w:tcPr>
                  <w:tcW w:w="1500" w:type="dxa"/>
                  <w:hideMark/>
                </w:tcPr>
                <w:p w14:paraId="46C7A710" w14:textId="77777777" w:rsidR="00C0190C" w:rsidRPr="00A25D4D" w:rsidRDefault="00C0190C" w:rsidP="008F13CC">
                  <w:pPr>
                    <w:jc w:val="left"/>
                  </w:pPr>
                  <w:r w:rsidRPr="00A25D4D">
                    <w:t>Definitie:</w:t>
                  </w:r>
                </w:p>
              </w:tc>
              <w:tc>
                <w:tcPr>
                  <w:tcW w:w="0" w:type="auto"/>
                  <w:hideMark/>
                </w:tcPr>
                <w:p w14:paraId="7460FBF5" w14:textId="77777777" w:rsidR="00C0190C" w:rsidRPr="00A25D4D" w:rsidRDefault="00C0190C" w:rsidP="008F13CC">
                  <w:pPr>
                    <w:jc w:val="left"/>
                  </w:pPr>
                  <w:r w:rsidRPr="00A25D4D">
                    <w:t xml:space="preserve">Naam van het contact. </w:t>
                  </w:r>
                </w:p>
              </w:tc>
            </w:tr>
            <w:tr w:rsidR="00C0190C" w:rsidRPr="00A25D4D" w14:paraId="037C8534" w14:textId="77777777" w:rsidTr="00C0190C">
              <w:trPr>
                <w:tblHeader/>
                <w:tblCellSpacing w:w="0" w:type="dxa"/>
              </w:trPr>
              <w:tc>
                <w:tcPr>
                  <w:tcW w:w="360" w:type="dxa"/>
                  <w:hideMark/>
                </w:tcPr>
                <w:p w14:paraId="1A4CA1D1" w14:textId="77777777" w:rsidR="00C0190C" w:rsidRPr="00A25D4D" w:rsidRDefault="00C0190C" w:rsidP="008F13CC">
                  <w:pPr>
                    <w:jc w:val="left"/>
                  </w:pPr>
                  <w:r w:rsidRPr="00A25D4D">
                    <w:t> </w:t>
                  </w:r>
                </w:p>
              </w:tc>
              <w:tc>
                <w:tcPr>
                  <w:tcW w:w="1500" w:type="dxa"/>
                  <w:hideMark/>
                </w:tcPr>
                <w:p w14:paraId="08E8879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BA5D22A" w14:textId="77777777" w:rsidR="00C0190C" w:rsidRPr="00A25D4D" w:rsidRDefault="00C0190C" w:rsidP="008F13CC">
                  <w:pPr>
                    <w:jc w:val="left"/>
                  </w:pPr>
                  <w:r w:rsidRPr="00A25D4D">
                    <w:t>0..1</w:t>
                  </w:r>
                </w:p>
              </w:tc>
            </w:tr>
          </w:tbl>
          <w:p w14:paraId="5B0EDD9A" w14:textId="77777777" w:rsidR="00C0190C" w:rsidRPr="00A25D4D" w:rsidRDefault="00C0190C" w:rsidP="008F13CC">
            <w:pPr>
              <w:jc w:val="left"/>
            </w:pPr>
          </w:p>
        </w:tc>
      </w:tr>
      <w:tr w:rsidR="00C0190C" w:rsidRPr="00A25D4D" w14:paraId="2C7773D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F25AE8" w14:textId="77777777" w:rsidR="00C0190C" w:rsidRPr="00A25D4D" w:rsidRDefault="00C0190C" w:rsidP="008F13CC">
            <w:pPr>
              <w:jc w:val="left"/>
            </w:pPr>
            <w:r w:rsidRPr="00A25D4D">
              <w:rPr>
                <w:b/>
                <w:bCs/>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60125A5" w14:textId="77777777" w:rsidTr="00C0190C">
              <w:trPr>
                <w:tblHeader/>
                <w:tblCellSpacing w:w="0" w:type="dxa"/>
              </w:trPr>
              <w:tc>
                <w:tcPr>
                  <w:tcW w:w="360" w:type="dxa"/>
                  <w:hideMark/>
                </w:tcPr>
                <w:p w14:paraId="74963EF5" w14:textId="77777777" w:rsidR="00C0190C" w:rsidRPr="00A25D4D" w:rsidRDefault="00C0190C" w:rsidP="008F13CC">
                  <w:pPr>
                    <w:jc w:val="left"/>
                  </w:pPr>
                  <w:r w:rsidRPr="00A25D4D">
                    <w:t> </w:t>
                  </w:r>
                </w:p>
              </w:tc>
              <w:tc>
                <w:tcPr>
                  <w:tcW w:w="1500" w:type="dxa"/>
                  <w:hideMark/>
                </w:tcPr>
                <w:p w14:paraId="42FA448D" w14:textId="77777777" w:rsidR="00C0190C" w:rsidRPr="00A25D4D" w:rsidRDefault="00C0190C" w:rsidP="008F13CC">
                  <w:pPr>
                    <w:jc w:val="left"/>
                  </w:pPr>
                  <w:r w:rsidRPr="00A25D4D">
                    <w:t>Type:</w:t>
                  </w:r>
                </w:p>
              </w:tc>
              <w:tc>
                <w:tcPr>
                  <w:tcW w:w="0" w:type="auto"/>
                  <w:hideMark/>
                </w:tcPr>
                <w:p w14:paraId="16249F54" w14:textId="77777777" w:rsidR="00C0190C" w:rsidRPr="00A25D4D" w:rsidRDefault="00C0190C" w:rsidP="008F13CC">
                  <w:pPr>
                    <w:jc w:val="left"/>
                  </w:pPr>
                  <w:proofErr w:type="spellStart"/>
                  <w:r w:rsidRPr="00A25D4D">
                    <w:t>CharacterString</w:t>
                  </w:r>
                  <w:proofErr w:type="spellEnd"/>
                </w:p>
              </w:tc>
            </w:tr>
            <w:tr w:rsidR="00C0190C" w:rsidRPr="00A25D4D" w14:paraId="76DEE476" w14:textId="77777777" w:rsidTr="00C0190C">
              <w:trPr>
                <w:tblHeader/>
                <w:tblCellSpacing w:w="0" w:type="dxa"/>
              </w:trPr>
              <w:tc>
                <w:tcPr>
                  <w:tcW w:w="360" w:type="dxa"/>
                  <w:hideMark/>
                </w:tcPr>
                <w:p w14:paraId="450DF366" w14:textId="77777777" w:rsidR="00C0190C" w:rsidRPr="00A25D4D" w:rsidRDefault="00C0190C" w:rsidP="008F13CC">
                  <w:pPr>
                    <w:jc w:val="left"/>
                  </w:pPr>
                  <w:r w:rsidRPr="00A25D4D">
                    <w:t> </w:t>
                  </w:r>
                </w:p>
              </w:tc>
              <w:tc>
                <w:tcPr>
                  <w:tcW w:w="1500" w:type="dxa"/>
                  <w:hideMark/>
                </w:tcPr>
                <w:p w14:paraId="433F5C55" w14:textId="77777777" w:rsidR="00C0190C" w:rsidRPr="00A25D4D" w:rsidRDefault="00C0190C" w:rsidP="008F13CC">
                  <w:pPr>
                    <w:jc w:val="left"/>
                  </w:pPr>
                  <w:r w:rsidRPr="00A25D4D">
                    <w:t>Naam</w:t>
                  </w:r>
                </w:p>
              </w:tc>
              <w:tc>
                <w:tcPr>
                  <w:tcW w:w="0" w:type="auto"/>
                  <w:hideMark/>
                </w:tcPr>
                <w:p w14:paraId="70C5FF45" w14:textId="77777777" w:rsidR="00C0190C" w:rsidRPr="00A25D4D" w:rsidRDefault="00C0190C" w:rsidP="008F13CC">
                  <w:pPr>
                    <w:jc w:val="left"/>
                  </w:pPr>
                </w:p>
              </w:tc>
            </w:tr>
            <w:tr w:rsidR="00C0190C" w:rsidRPr="00A25D4D" w14:paraId="2BA1FD8C" w14:textId="77777777" w:rsidTr="00C0190C">
              <w:trPr>
                <w:tblHeader/>
                <w:tblCellSpacing w:w="0" w:type="dxa"/>
              </w:trPr>
              <w:tc>
                <w:tcPr>
                  <w:tcW w:w="360" w:type="dxa"/>
                  <w:hideMark/>
                </w:tcPr>
                <w:p w14:paraId="5FEF805F" w14:textId="77777777" w:rsidR="00C0190C" w:rsidRPr="00A25D4D" w:rsidRDefault="00C0190C" w:rsidP="008F13CC">
                  <w:pPr>
                    <w:jc w:val="left"/>
                  </w:pPr>
                  <w:r w:rsidRPr="00A25D4D">
                    <w:t> </w:t>
                  </w:r>
                </w:p>
              </w:tc>
              <w:tc>
                <w:tcPr>
                  <w:tcW w:w="1500" w:type="dxa"/>
                  <w:hideMark/>
                </w:tcPr>
                <w:p w14:paraId="021C9FF2" w14:textId="77777777" w:rsidR="00C0190C" w:rsidRPr="00A25D4D" w:rsidRDefault="00C0190C" w:rsidP="008F13CC">
                  <w:pPr>
                    <w:jc w:val="left"/>
                  </w:pPr>
                  <w:r w:rsidRPr="00A25D4D">
                    <w:t>Definitie:</w:t>
                  </w:r>
                </w:p>
              </w:tc>
              <w:tc>
                <w:tcPr>
                  <w:tcW w:w="0" w:type="auto"/>
                  <w:hideMark/>
                </w:tcPr>
                <w:p w14:paraId="1F30BBD1" w14:textId="77777777" w:rsidR="00C0190C" w:rsidRPr="00A25D4D" w:rsidRDefault="00C0190C" w:rsidP="008F13CC">
                  <w:pPr>
                    <w:jc w:val="left"/>
                  </w:pPr>
                  <w:r w:rsidRPr="00A25D4D">
                    <w:t xml:space="preserve">Telefoon van het contact. </w:t>
                  </w:r>
                </w:p>
              </w:tc>
            </w:tr>
            <w:tr w:rsidR="00C0190C" w:rsidRPr="00A25D4D" w14:paraId="6E6D248E" w14:textId="77777777" w:rsidTr="00C0190C">
              <w:trPr>
                <w:tblHeader/>
                <w:tblCellSpacing w:w="0" w:type="dxa"/>
              </w:trPr>
              <w:tc>
                <w:tcPr>
                  <w:tcW w:w="360" w:type="dxa"/>
                  <w:hideMark/>
                </w:tcPr>
                <w:p w14:paraId="0088AC52" w14:textId="77777777" w:rsidR="00C0190C" w:rsidRPr="00A25D4D" w:rsidRDefault="00C0190C" w:rsidP="008F13CC">
                  <w:pPr>
                    <w:jc w:val="left"/>
                  </w:pPr>
                  <w:r w:rsidRPr="00A25D4D">
                    <w:t> </w:t>
                  </w:r>
                </w:p>
              </w:tc>
              <w:tc>
                <w:tcPr>
                  <w:tcW w:w="1500" w:type="dxa"/>
                  <w:hideMark/>
                </w:tcPr>
                <w:p w14:paraId="16476BB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CFBAEC9" w14:textId="77777777" w:rsidR="00C0190C" w:rsidRPr="00A25D4D" w:rsidRDefault="00C0190C" w:rsidP="008F13CC">
                  <w:pPr>
                    <w:jc w:val="left"/>
                  </w:pPr>
                  <w:r w:rsidRPr="00A25D4D">
                    <w:t>0..1</w:t>
                  </w:r>
                </w:p>
              </w:tc>
            </w:tr>
          </w:tbl>
          <w:p w14:paraId="6C204156" w14:textId="77777777" w:rsidR="00C0190C" w:rsidRPr="00A25D4D" w:rsidRDefault="00C0190C" w:rsidP="008F13CC">
            <w:pPr>
              <w:jc w:val="left"/>
            </w:pPr>
          </w:p>
        </w:tc>
      </w:tr>
      <w:tr w:rsidR="00C0190C" w:rsidRPr="00A25D4D" w14:paraId="67E563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A47CE2" w14:textId="77777777" w:rsidR="00C0190C" w:rsidRPr="00A25D4D" w:rsidRDefault="00C0190C" w:rsidP="008F13CC">
            <w:pPr>
              <w:jc w:val="left"/>
            </w:pPr>
            <w:r w:rsidRPr="00A25D4D">
              <w:rPr>
                <w:b/>
                <w:bCs/>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DF5969" w14:textId="77777777" w:rsidTr="00C0190C">
              <w:trPr>
                <w:tblHeader/>
                <w:tblCellSpacing w:w="0" w:type="dxa"/>
              </w:trPr>
              <w:tc>
                <w:tcPr>
                  <w:tcW w:w="360" w:type="dxa"/>
                  <w:hideMark/>
                </w:tcPr>
                <w:p w14:paraId="2A57F29F" w14:textId="77777777" w:rsidR="00C0190C" w:rsidRPr="00A25D4D" w:rsidRDefault="00C0190C" w:rsidP="008F13CC">
                  <w:pPr>
                    <w:jc w:val="left"/>
                  </w:pPr>
                  <w:r w:rsidRPr="00A25D4D">
                    <w:t> </w:t>
                  </w:r>
                </w:p>
              </w:tc>
              <w:tc>
                <w:tcPr>
                  <w:tcW w:w="1500" w:type="dxa"/>
                  <w:hideMark/>
                </w:tcPr>
                <w:p w14:paraId="0B0395CE" w14:textId="77777777" w:rsidR="00C0190C" w:rsidRPr="00A25D4D" w:rsidRDefault="00C0190C" w:rsidP="008F13CC">
                  <w:pPr>
                    <w:jc w:val="left"/>
                  </w:pPr>
                  <w:r w:rsidRPr="00A25D4D">
                    <w:t>Type:</w:t>
                  </w:r>
                </w:p>
              </w:tc>
              <w:tc>
                <w:tcPr>
                  <w:tcW w:w="0" w:type="auto"/>
                  <w:hideMark/>
                </w:tcPr>
                <w:p w14:paraId="2396C3B9" w14:textId="77777777" w:rsidR="00C0190C" w:rsidRPr="00A25D4D" w:rsidRDefault="00C0190C" w:rsidP="008F13CC">
                  <w:pPr>
                    <w:jc w:val="left"/>
                  </w:pPr>
                  <w:proofErr w:type="spellStart"/>
                  <w:r w:rsidRPr="00A25D4D">
                    <w:t>CharacterString</w:t>
                  </w:r>
                  <w:proofErr w:type="spellEnd"/>
                </w:p>
              </w:tc>
            </w:tr>
            <w:tr w:rsidR="00C0190C" w:rsidRPr="00A25D4D" w14:paraId="1B69F295" w14:textId="77777777" w:rsidTr="00C0190C">
              <w:trPr>
                <w:tblHeader/>
                <w:tblCellSpacing w:w="0" w:type="dxa"/>
              </w:trPr>
              <w:tc>
                <w:tcPr>
                  <w:tcW w:w="360" w:type="dxa"/>
                  <w:hideMark/>
                </w:tcPr>
                <w:p w14:paraId="3875FCBE" w14:textId="77777777" w:rsidR="00C0190C" w:rsidRPr="00A25D4D" w:rsidRDefault="00C0190C" w:rsidP="008F13CC">
                  <w:pPr>
                    <w:jc w:val="left"/>
                  </w:pPr>
                  <w:r w:rsidRPr="00A25D4D">
                    <w:t> </w:t>
                  </w:r>
                </w:p>
              </w:tc>
              <w:tc>
                <w:tcPr>
                  <w:tcW w:w="1500" w:type="dxa"/>
                  <w:hideMark/>
                </w:tcPr>
                <w:p w14:paraId="216DD892" w14:textId="77777777" w:rsidR="00C0190C" w:rsidRPr="00A25D4D" w:rsidRDefault="00C0190C" w:rsidP="008F13CC">
                  <w:pPr>
                    <w:jc w:val="left"/>
                  </w:pPr>
                  <w:r w:rsidRPr="00A25D4D">
                    <w:t>Naam</w:t>
                  </w:r>
                </w:p>
              </w:tc>
              <w:tc>
                <w:tcPr>
                  <w:tcW w:w="0" w:type="auto"/>
                  <w:hideMark/>
                </w:tcPr>
                <w:p w14:paraId="0E1A20D3" w14:textId="77777777" w:rsidR="00C0190C" w:rsidRPr="00A25D4D" w:rsidRDefault="00C0190C" w:rsidP="008F13CC">
                  <w:pPr>
                    <w:jc w:val="left"/>
                  </w:pPr>
                </w:p>
              </w:tc>
            </w:tr>
            <w:tr w:rsidR="00C0190C" w:rsidRPr="00A25D4D" w14:paraId="36A34F01" w14:textId="77777777" w:rsidTr="00C0190C">
              <w:trPr>
                <w:tblHeader/>
                <w:tblCellSpacing w:w="0" w:type="dxa"/>
              </w:trPr>
              <w:tc>
                <w:tcPr>
                  <w:tcW w:w="360" w:type="dxa"/>
                  <w:hideMark/>
                </w:tcPr>
                <w:p w14:paraId="4A8BECE2" w14:textId="77777777" w:rsidR="00C0190C" w:rsidRPr="00A25D4D" w:rsidRDefault="00C0190C" w:rsidP="008F13CC">
                  <w:pPr>
                    <w:jc w:val="left"/>
                  </w:pPr>
                  <w:r w:rsidRPr="00A25D4D">
                    <w:t> </w:t>
                  </w:r>
                </w:p>
              </w:tc>
              <w:tc>
                <w:tcPr>
                  <w:tcW w:w="1500" w:type="dxa"/>
                  <w:hideMark/>
                </w:tcPr>
                <w:p w14:paraId="750B8120" w14:textId="77777777" w:rsidR="00C0190C" w:rsidRPr="00A25D4D" w:rsidRDefault="00C0190C" w:rsidP="008F13CC">
                  <w:pPr>
                    <w:jc w:val="left"/>
                  </w:pPr>
                  <w:r w:rsidRPr="00A25D4D">
                    <w:t>Definitie:</w:t>
                  </w:r>
                </w:p>
              </w:tc>
              <w:tc>
                <w:tcPr>
                  <w:tcW w:w="0" w:type="auto"/>
                  <w:hideMark/>
                </w:tcPr>
                <w:p w14:paraId="55659F76" w14:textId="77777777" w:rsidR="00C0190C" w:rsidRPr="00A25D4D" w:rsidRDefault="00C0190C" w:rsidP="008F13CC">
                  <w:pPr>
                    <w:jc w:val="left"/>
                  </w:pPr>
                  <w:r w:rsidRPr="00A25D4D">
                    <w:t xml:space="preserve">E-mail adres van het contact. </w:t>
                  </w:r>
                </w:p>
              </w:tc>
            </w:tr>
            <w:tr w:rsidR="00C0190C" w:rsidRPr="00A25D4D" w14:paraId="5BDFF4B4" w14:textId="77777777" w:rsidTr="00C0190C">
              <w:trPr>
                <w:tblHeader/>
                <w:tblCellSpacing w:w="0" w:type="dxa"/>
              </w:trPr>
              <w:tc>
                <w:tcPr>
                  <w:tcW w:w="360" w:type="dxa"/>
                  <w:hideMark/>
                </w:tcPr>
                <w:p w14:paraId="321AAABD" w14:textId="77777777" w:rsidR="00C0190C" w:rsidRPr="00A25D4D" w:rsidRDefault="00C0190C" w:rsidP="008F13CC">
                  <w:pPr>
                    <w:jc w:val="left"/>
                  </w:pPr>
                  <w:r w:rsidRPr="00A25D4D">
                    <w:t> </w:t>
                  </w:r>
                </w:p>
              </w:tc>
              <w:tc>
                <w:tcPr>
                  <w:tcW w:w="1500" w:type="dxa"/>
                  <w:hideMark/>
                </w:tcPr>
                <w:p w14:paraId="4414D22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DCFE70E" w14:textId="77777777" w:rsidR="00C0190C" w:rsidRPr="00A25D4D" w:rsidRDefault="00C0190C" w:rsidP="008F13CC">
                  <w:pPr>
                    <w:jc w:val="left"/>
                  </w:pPr>
                  <w:r w:rsidRPr="00A25D4D">
                    <w:t>0..1</w:t>
                  </w:r>
                </w:p>
              </w:tc>
            </w:tr>
          </w:tbl>
          <w:p w14:paraId="39BB7788" w14:textId="77777777" w:rsidR="00C0190C" w:rsidRPr="00A25D4D" w:rsidRDefault="00C0190C" w:rsidP="008F13CC">
            <w:pPr>
              <w:jc w:val="left"/>
            </w:pPr>
          </w:p>
        </w:tc>
      </w:tr>
    </w:tbl>
    <w:p w14:paraId="662A60C2" w14:textId="77777777" w:rsidR="00C0190C" w:rsidRPr="00A25D4D" w:rsidRDefault="00C0190C" w:rsidP="008F13CC">
      <w:pPr>
        <w:pStyle w:val="Kop5"/>
        <w:jc w:val="left"/>
        <w:rPr>
          <w:sz w:val="16"/>
          <w:szCs w:val="16"/>
        </w:rPr>
      </w:pPr>
      <w:r w:rsidRPr="00A25D4D">
        <w:rPr>
          <w:sz w:val="16"/>
          <w:szCs w:val="16"/>
        </w:rPr>
        <w:t>Labelpositie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6BCC05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2CEE891" w14:textId="77777777" w:rsidR="00C0190C" w:rsidRPr="00A25D4D" w:rsidRDefault="00C0190C" w:rsidP="008F13CC">
            <w:pPr>
              <w:jc w:val="left"/>
            </w:pPr>
            <w:r w:rsidRPr="00A25D4D">
              <w:rPr>
                <w:b/>
                <w:bCs/>
              </w:rPr>
              <w:t>Labelpositie</w:t>
            </w:r>
          </w:p>
        </w:tc>
      </w:tr>
      <w:tr w:rsidR="00C0190C" w:rsidRPr="00A25D4D" w14:paraId="7AF605F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1F21C29" w14:textId="77777777" w:rsidTr="00C0190C">
              <w:trPr>
                <w:tblHeader/>
                <w:tblCellSpacing w:w="0" w:type="dxa"/>
              </w:trPr>
              <w:tc>
                <w:tcPr>
                  <w:tcW w:w="360" w:type="dxa"/>
                  <w:hideMark/>
                </w:tcPr>
                <w:p w14:paraId="222BB642" w14:textId="77777777" w:rsidR="00C0190C" w:rsidRPr="00A25D4D" w:rsidRDefault="00C0190C" w:rsidP="008F13CC">
                  <w:pPr>
                    <w:jc w:val="left"/>
                  </w:pPr>
                  <w:r w:rsidRPr="00A25D4D">
                    <w:t> </w:t>
                  </w:r>
                </w:p>
              </w:tc>
              <w:tc>
                <w:tcPr>
                  <w:tcW w:w="1500" w:type="dxa"/>
                  <w:hideMark/>
                </w:tcPr>
                <w:p w14:paraId="01FBB4A2" w14:textId="77777777" w:rsidR="00C0190C" w:rsidRPr="00A25D4D" w:rsidRDefault="00C0190C" w:rsidP="008F13CC">
                  <w:pPr>
                    <w:jc w:val="left"/>
                  </w:pPr>
                  <w:r w:rsidRPr="00A25D4D">
                    <w:t>Naam</w:t>
                  </w:r>
                </w:p>
              </w:tc>
              <w:tc>
                <w:tcPr>
                  <w:tcW w:w="0" w:type="auto"/>
                  <w:hideMark/>
                </w:tcPr>
                <w:p w14:paraId="304D563D" w14:textId="77777777" w:rsidR="00C0190C" w:rsidRPr="00A25D4D" w:rsidRDefault="00C0190C" w:rsidP="008F13CC">
                  <w:pPr>
                    <w:jc w:val="left"/>
                  </w:pPr>
                </w:p>
              </w:tc>
            </w:tr>
            <w:tr w:rsidR="00C0190C" w:rsidRPr="00A25D4D" w14:paraId="40B9ED20" w14:textId="77777777" w:rsidTr="00C0190C">
              <w:trPr>
                <w:tblHeader/>
                <w:tblCellSpacing w:w="0" w:type="dxa"/>
              </w:trPr>
              <w:tc>
                <w:tcPr>
                  <w:tcW w:w="360" w:type="dxa"/>
                  <w:hideMark/>
                </w:tcPr>
                <w:p w14:paraId="602F0BA3" w14:textId="77777777" w:rsidR="00C0190C" w:rsidRPr="00A25D4D" w:rsidRDefault="00C0190C" w:rsidP="008F13CC">
                  <w:pPr>
                    <w:jc w:val="left"/>
                  </w:pPr>
                  <w:r w:rsidRPr="00A25D4D">
                    <w:t> </w:t>
                  </w:r>
                </w:p>
              </w:tc>
              <w:tc>
                <w:tcPr>
                  <w:tcW w:w="1500" w:type="dxa"/>
                  <w:hideMark/>
                </w:tcPr>
                <w:p w14:paraId="07DE55A5" w14:textId="77777777" w:rsidR="00C0190C" w:rsidRPr="00A25D4D" w:rsidRDefault="00C0190C" w:rsidP="008F13CC">
                  <w:pPr>
                    <w:jc w:val="left"/>
                  </w:pPr>
                  <w:r w:rsidRPr="00A25D4D">
                    <w:t>Definitie:</w:t>
                  </w:r>
                </w:p>
              </w:tc>
              <w:tc>
                <w:tcPr>
                  <w:tcW w:w="0" w:type="auto"/>
                  <w:hideMark/>
                </w:tcPr>
                <w:p w14:paraId="77883DDB" w14:textId="77777777" w:rsidR="00C0190C" w:rsidRPr="00A25D4D" w:rsidRDefault="00C0190C" w:rsidP="008F13CC">
                  <w:pPr>
                    <w:jc w:val="left"/>
                  </w:pPr>
                  <w:r w:rsidRPr="00A25D4D">
                    <w:t xml:space="preserve">Punt op de </w:t>
                  </w:r>
                  <w:proofErr w:type="spellStart"/>
                  <w:r w:rsidRPr="00A25D4D">
                    <w:t>horiziontale</w:t>
                  </w:r>
                  <w:proofErr w:type="spellEnd"/>
                  <w:r w:rsidRPr="00A25D4D">
                    <w:t xml:space="preserve"> - en verticale as in labeltekst dat geldt als referentie voor plaatsingspunt. </w:t>
                  </w:r>
                </w:p>
              </w:tc>
            </w:tr>
            <w:tr w:rsidR="00C0190C" w:rsidRPr="00A25D4D" w14:paraId="1AE1B005" w14:textId="77777777" w:rsidTr="00C0190C">
              <w:trPr>
                <w:tblHeader/>
                <w:tblCellSpacing w:w="0" w:type="dxa"/>
              </w:trPr>
              <w:tc>
                <w:tcPr>
                  <w:tcW w:w="360" w:type="dxa"/>
                  <w:hideMark/>
                </w:tcPr>
                <w:p w14:paraId="37CAB420" w14:textId="77777777" w:rsidR="00C0190C" w:rsidRPr="00A25D4D" w:rsidRDefault="00C0190C" w:rsidP="008F13CC">
                  <w:pPr>
                    <w:jc w:val="left"/>
                  </w:pPr>
                  <w:r w:rsidRPr="00A25D4D">
                    <w:t> </w:t>
                  </w:r>
                </w:p>
              </w:tc>
              <w:tc>
                <w:tcPr>
                  <w:tcW w:w="1500" w:type="dxa"/>
                  <w:hideMark/>
                </w:tcPr>
                <w:p w14:paraId="766CFEBF" w14:textId="77777777" w:rsidR="00C0190C" w:rsidRPr="00A25D4D" w:rsidRDefault="00C0190C" w:rsidP="008F13CC">
                  <w:pPr>
                    <w:jc w:val="left"/>
                  </w:pPr>
                  <w:r w:rsidRPr="00A25D4D">
                    <w:t>Stereotypes:</w:t>
                  </w:r>
                </w:p>
              </w:tc>
              <w:tc>
                <w:tcPr>
                  <w:tcW w:w="0" w:type="auto"/>
                  <w:hideMark/>
                </w:tcPr>
                <w:p w14:paraId="4E75DE65"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5F2A75CC" w14:textId="77777777" w:rsidR="00C0190C" w:rsidRPr="00A25D4D" w:rsidRDefault="00C0190C" w:rsidP="008F13CC">
            <w:pPr>
              <w:jc w:val="left"/>
            </w:pPr>
          </w:p>
        </w:tc>
      </w:tr>
      <w:tr w:rsidR="00C0190C" w:rsidRPr="00A25D4D" w14:paraId="787AB1A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500CC1" w14:textId="77777777" w:rsidR="00C0190C" w:rsidRPr="00A25D4D" w:rsidRDefault="00C0190C" w:rsidP="008F13CC">
            <w:pPr>
              <w:jc w:val="left"/>
            </w:pPr>
            <w:r w:rsidRPr="00A25D4D">
              <w:rPr>
                <w:b/>
                <w:bCs/>
              </w:rPr>
              <w:t xml:space="preserve">Attribuut: </w:t>
            </w:r>
            <w:proofErr w:type="spellStart"/>
            <w:r w:rsidRPr="00A25D4D">
              <w:rPr>
                <w:b/>
                <w:bCs/>
              </w:rPr>
              <w:t>aangrijpingHorizontaal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2A010BA" w14:textId="77777777" w:rsidTr="00C0190C">
              <w:trPr>
                <w:tblHeader/>
                <w:tblCellSpacing w:w="0" w:type="dxa"/>
              </w:trPr>
              <w:tc>
                <w:tcPr>
                  <w:tcW w:w="360" w:type="dxa"/>
                  <w:hideMark/>
                </w:tcPr>
                <w:p w14:paraId="59062626" w14:textId="77777777" w:rsidR="00C0190C" w:rsidRPr="00A25D4D" w:rsidRDefault="00C0190C" w:rsidP="008F13CC">
                  <w:pPr>
                    <w:jc w:val="left"/>
                  </w:pPr>
                  <w:r w:rsidRPr="00A25D4D">
                    <w:t> </w:t>
                  </w:r>
                </w:p>
              </w:tc>
              <w:tc>
                <w:tcPr>
                  <w:tcW w:w="1500" w:type="dxa"/>
                  <w:hideMark/>
                </w:tcPr>
                <w:p w14:paraId="5BF25812" w14:textId="77777777" w:rsidR="00C0190C" w:rsidRPr="00A25D4D" w:rsidRDefault="00C0190C" w:rsidP="008F13CC">
                  <w:pPr>
                    <w:jc w:val="left"/>
                  </w:pPr>
                  <w:r w:rsidRPr="00A25D4D">
                    <w:t>Type:</w:t>
                  </w:r>
                </w:p>
              </w:tc>
              <w:tc>
                <w:tcPr>
                  <w:tcW w:w="0" w:type="auto"/>
                  <w:hideMark/>
                </w:tcPr>
                <w:p w14:paraId="7B298353" w14:textId="77777777" w:rsidR="00C0190C" w:rsidRPr="00A25D4D" w:rsidRDefault="00C0190C" w:rsidP="008F13CC">
                  <w:pPr>
                    <w:jc w:val="left"/>
                  </w:pPr>
                  <w:proofErr w:type="spellStart"/>
                  <w:r w:rsidRPr="00A25D4D">
                    <w:t>LabelpositieValue</w:t>
                  </w:r>
                  <w:proofErr w:type="spellEnd"/>
                </w:p>
              </w:tc>
            </w:tr>
            <w:tr w:rsidR="00C0190C" w:rsidRPr="00A25D4D" w14:paraId="08CB8E6A" w14:textId="77777777" w:rsidTr="00C0190C">
              <w:trPr>
                <w:tblHeader/>
                <w:tblCellSpacing w:w="0" w:type="dxa"/>
              </w:trPr>
              <w:tc>
                <w:tcPr>
                  <w:tcW w:w="360" w:type="dxa"/>
                  <w:hideMark/>
                </w:tcPr>
                <w:p w14:paraId="51AE4F90" w14:textId="77777777" w:rsidR="00C0190C" w:rsidRPr="00A25D4D" w:rsidRDefault="00C0190C" w:rsidP="008F13CC">
                  <w:pPr>
                    <w:jc w:val="left"/>
                  </w:pPr>
                  <w:r w:rsidRPr="00A25D4D">
                    <w:t> </w:t>
                  </w:r>
                </w:p>
              </w:tc>
              <w:tc>
                <w:tcPr>
                  <w:tcW w:w="1500" w:type="dxa"/>
                  <w:hideMark/>
                </w:tcPr>
                <w:p w14:paraId="272F36A9" w14:textId="77777777" w:rsidR="00C0190C" w:rsidRPr="00A25D4D" w:rsidRDefault="00C0190C" w:rsidP="008F13CC">
                  <w:pPr>
                    <w:jc w:val="left"/>
                  </w:pPr>
                  <w:r w:rsidRPr="00A25D4D">
                    <w:t>Naam</w:t>
                  </w:r>
                </w:p>
              </w:tc>
              <w:tc>
                <w:tcPr>
                  <w:tcW w:w="0" w:type="auto"/>
                  <w:hideMark/>
                </w:tcPr>
                <w:p w14:paraId="5950B8BA" w14:textId="77777777" w:rsidR="00C0190C" w:rsidRPr="00A25D4D" w:rsidRDefault="00C0190C" w:rsidP="008F13CC">
                  <w:pPr>
                    <w:jc w:val="left"/>
                  </w:pPr>
                </w:p>
              </w:tc>
            </w:tr>
            <w:tr w:rsidR="00C0190C" w:rsidRPr="00A25D4D" w14:paraId="66859DA9" w14:textId="77777777" w:rsidTr="00C0190C">
              <w:trPr>
                <w:tblHeader/>
                <w:tblCellSpacing w:w="0" w:type="dxa"/>
              </w:trPr>
              <w:tc>
                <w:tcPr>
                  <w:tcW w:w="360" w:type="dxa"/>
                  <w:hideMark/>
                </w:tcPr>
                <w:p w14:paraId="04233FFE" w14:textId="77777777" w:rsidR="00C0190C" w:rsidRPr="00A25D4D" w:rsidRDefault="00C0190C" w:rsidP="008F13CC">
                  <w:pPr>
                    <w:jc w:val="left"/>
                  </w:pPr>
                  <w:r w:rsidRPr="00A25D4D">
                    <w:t> </w:t>
                  </w:r>
                </w:p>
              </w:tc>
              <w:tc>
                <w:tcPr>
                  <w:tcW w:w="1500" w:type="dxa"/>
                  <w:hideMark/>
                </w:tcPr>
                <w:p w14:paraId="575AB1B0" w14:textId="77777777" w:rsidR="00C0190C" w:rsidRPr="00A25D4D" w:rsidRDefault="00C0190C" w:rsidP="008F13CC">
                  <w:pPr>
                    <w:jc w:val="left"/>
                  </w:pPr>
                  <w:r w:rsidRPr="00A25D4D">
                    <w:t>Definitie:</w:t>
                  </w:r>
                </w:p>
              </w:tc>
              <w:tc>
                <w:tcPr>
                  <w:tcW w:w="0" w:type="auto"/>
                  <w:hideMark/>
                </w:tcPr>
                <w:p w14:paraId="4D5F928A" w14:textId="77777777" w:rsidR="00C0190C" w:rsidRPr="00A25D4D" w:rsidRDefault="00C0190C" w:rsidP="008F13CC">
                  <w:pPr>
                    <w:jc w:val="left"/>
                  </w:pPr>
                  <w:r w:rsidRPr="00A25D4D">
                    <w:t xml:space="preserve">Punt op de </w:t>
                  </w:r>
                  <w:proofErr w:type="spellStart"/>
                  <w:r w:rsidRPr="00A25D4D">
                    <w:t>horiziontale</w:t>
                  </w:r>
                  <w:proofErr w:type="spellEnd"/>
                  <w:r w:rsidRPr="00A25D4D">
                    <w:t xml:space="preserve"> as in labeltekst dat geldt als referentie voor plaatsingspunt. </w:t>
                  </w:r>
                </w:p>
              </w:tc>
            </w:tr>
            <w:tr w:rsidR="00C0190C" w:rsidRPr="00A25D4D" w14:paraId="2EBEE78C" w14:textId="77777777" w:rsidTr="00C0190C">
              <w:trPr>
                <w:tblHeader/>
                <w:tblCellSpacing w:w="0" w:type="dxa"/>
              </w:trPr>
              <w:tc>
                <w:tcPr>
                  <w:tcW w:w="360" w:type="dxa"/>
                  <w:hideMark/>
                </w:tcPr>
                <w:p w14:paraId="2EFE3AF5" w14:textId="77777777" w:rsidR="00C0190C" w:rsidRPr="00A25D4D" w:rsidRDefault="00C0190C" w:rsidP="008F13CC">
                  <w:pPr>
                    <w:jc w:val="left"/>
                  </w:pPr>
                  <w:r w:rsidRPr="00A25D4D">
                    <w:t> </w:t>
                  </w:r>
                </w:p>
              </w:tc>
              <w:tc>
                <w:tcPr>
                  <w:tcW w:w="1500" w:type="dxa"/>
                  <w:hideMark/>
                </w:tcPr>
                <w:p w14:paraId="6A28855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8F7D19" w14:textId="77777777" w:rsidR="00C0190C" w:rsidRPr="00A25D4D" w:rsidRDefault="00C0190C" w:rsidP="008F13CC">
                  <w:pPr>
                    <w:jc w:val="left"/>
                  </w:pPr>
                  <w:r w:rsidRPr="00A25D4D">
                    <w:t>1</w:t>
                  </w:r>
                </w:p>
              </w:tc>
            </w:tr>
          </w:tbl>
          <w:p w14:paraId="6CC5B9ED" w14:textId="77777777" w:rsidR="00C0190C" w:rsidRPr="00A25D4D" w:rsidRDefault="00C0190C" w:rsidP="008F13CC">
            <w:pPr>
              <w:jc w:val="left"/>
            </w:pPr>
          </w:p>
        </w:tc>
      </w:tr>
      <w:tr w:rsidR="00C0190C" w:rsidRPr="00A25D4D" w14:paraId="105C3A0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FE5DEA" w14:textId="77777777" w:rsidR="00C0190C" w:rsidRPr="00A25D4D" w:rsidRDefault="00C0190C" w:rsidP="008F13CC">
            <w:pPr>
              <w:jc w:val="left"/>
            </w:pPr>
            <w:r w:rsidRPr="00A25D4D">
              <w:rPr>
                <w:b/>
                <w:bCs/>
              </w:rPr>
              <w:t xml:space="preserve">Attribuut: </w:t>
            </w:r>
            <w:proofErr w:type="spellStart"/>
            <w:r w:rsidRPr="00A25D4D">
              <w:rPr>
                <w:b/>
                <w:bCs/>
              </w:rPr>
              <w:t>aangrijpingVerticaal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7928C68" w14:textId="77777777" w:rsidTr="00C0190C">
              <w:trPr>
                <w:tblHeader/>
                <w:tblCellSpacing w:w="0" w:type="dxa"/>
              </w:trPr>
              <w:tc>
                <w:tcPr>
                  <w:tcW w:w="360" w:type="dxa"/>
                  <w:hideMark/>
                </w:tcPr>
                <w:p w14:paraId="5A65926D" w14:textId="77777777" w:rsidR="00C0190C" w:rsidRPr="00A25D4D" w:rsidRDefault="00C0190C" w:rsidP="008F13CC">
                  <w:pPr>
                    <w:jc w:val="left"/>
                  </w:pPr>
                  <w:r w:rsidRPr="00A25D4D">
                    <w:t> </w:t>
                  </w:r>
                </w:p>
              </w:tc>
              <w:tc>
                <w:tcPr>
                  <w:tcW w:w="1500" w:type="dxa"/>
                  <w:hideMark/>
                </w:tcPr>
                <w:p w14:paraId="05AF5730" w14:textId="77777777" w:rsidR="00C0190C" w:rsidRPr="00A25D4D" w:rsidRDefault="00C0190C" w:rsidP="008F13CC">
                  <w:pPr>
                    <w:jc w:val="left"/>
                  </w:pPr>
                  <w:r w:rsidRPr="00A25D4D">
                    <w:t>Type:</w:t>
                  </w:r>
                </w:p>
              </w:tc>
              <w:tc>
                <w:tcPr>
                  <w:tcW w:w="0" w:type="auto"/>
                  <w:hideMark/>
                </w:tcPr>
                <w:p w14:paraId="32B07C05" w14:textId="77777777" w:rsidR="00C0190C" w:rsidRPr="00A25D4D" w:rsidRDefault="00C0190C" w:rsidP="008F13CC">
                  <w:pPr>
                    <w:jc w:val="left"/>
                  </w:pPr>
                  <w:proofErr w:type="spellStart"/>
                  <w:r w:rsidRPr="00A25D4D">
                    <w:t>LabelpositieValue</w:t>
                  </w:r>
                  <w:proofErr w:type="spellEnd"/>
                </w:p>
              </w:tc>
            </w:tr>
            <w:tr w:rsidR="00C0190C" w:rsidRPr="00A25D4D" w14:paraId="0EF8A195" w14:textId="77777777" w:rsidTr="00C0190C">
              <w:trPr>
                <w:tblHeader/>
                <w:tblCellSpacing w:w="0" w:type="dxa"/>
              </w:trPr>
              <w:tc>
                <w:tcPr>
                  <w:tcW w:w="360" w:type="dxa"/>
                  <w:hideMark/>
                </w:tcPr>
                <w:p w14:paraId="0C213B4A" w14:textId="77777777" w:rsidR="00C0190C" w:rsidRPr="00A25D4D" w:rsidRDefault="00C0190C" w:rsidP="008F13CC">
                  <w:pPr>
                    <w:jc w:val="left"/>
                  </w:pPr>
                  <w:r w:rsidRPr="00A25D4D">
                    <w:t> </w:t>
                  </w:r>
                </w:p>
              </w:tc>
              <w:tc>
                <w:tcPr>
                  <w:tcW w:w="1500" w:type="dxa"/>
                  <w:hideMark/>
                </w:tcPr>
                <w:p w14:paraId="71EC40A0" w14:textId="77777777" w:rsidR="00C0190C" w:rsidRPr="00A25D4D" w:rsidRDefault="00C0190C" w:rsidP="008F13CC">
                  <w:pPr>
                    <w:jc w:val="left"/>
                  </w:pPr>
                  <w:r w:rsidRPr="00A25D4D">
                    <w:t>Naam</w:t>
                  </w:r>
                </w:p>
              </w:tc>
              <w:tc>
                <w:tcPr>
                  <w:tcW w:w="0" w:type="auto"/>
                  <w:hideMark/>
                </w:tcPr>
                <w:p w14:paraId="0F78238D" w14:textId="77777777" w:rsidR="00C0190C" w:rsidRPr="00A25D4D" w:rsidRDefault="00C0190C" w:rsidP="008F13CC">
                  <w:pPr>
                    <w:jc w:val="left"/>
                  </w:pPr>
                </w:p>
              </w:tc>
            </w:tr>
            <w:tr w:rsidR="00C0190C" w:rsidRPr="00A25D4D" w14:paraId="00CBE875" w14:textId="77777777" w:rsidTr="00C0190C">
              <w:trPr>
                <w:tblHeader/>
                <w:tblCellSpacing w:w="0" w:type="dxa"/>
              </w:trPr>
              <w:tc>
                <w:tcPr>
                  <w:tcW w:w="360" w:type="dxa"/>
                  <w:hideMark/>
                </w:tcPr>
                <w:p w14:paraId="735B7DEF" w14:textId="77777777" w:rsidR="00C0190C" w:rsidRPr="00A25D4D" w:rsidRDefault="00C0190C" w:rsidP="008F13CC">
                  <w:pPr>
                    <w:jc w:val="left"/>
                  </w:pPr>
                  <w:r w:rsidRPr="00A25D4D">
                    <w:t> </w:t>
                  </w:r>
                </w:p>
              </w:tc>
              <w:tc>
                <w:tcPr>
                  <w:tcW w:w="1500" w:type="dxa"/>
                  <w:hideMark/>
                </w:tcPr>
                <w:p w14:paraId="17FB2B7E" w14:textId="77777777" w:rsidR="00C0190C" w:rsidRPr="00A25D4D" w:rsidRDefault="00C0190C" w:rsidP="008F13CC">
                  <w:pPr>
                    <w:jc w:val="left"/>
                  </w:pPr>
                  <w:r w:rsidRPr="00A25D4D">
                    <w:t>Definitie:</w:t>
                  </w:r>
                </w:p>
              </w:tc>
              <w:tc>
                <w:tcPr>
                  <w:tcW w:w="0" w:type="auto"/>
                  <w:hideMark/>
                </w:tcPr>
                <w:p w14:paraId="19C04962" w14:textId="77777777" w:rsidR="00C0190C" w:rsidRPr="00A25D4D" w:rsidRDefault="00C0190C" w:rsidP="008F13CC">
                  <w:pPr>
                    <w:jc w:val="left"/>
                  </w:pPr>
                  <w:r w:rsidRPr="00A25D4D">
                    <w:t xml:space="preserve">Punt op de verticale as in labeltekst dat geldt als referentie voor plaatsingspunt. </w:t>
                  </w:r>
                </w:p>
              </w:tc>
            </w:tr>
            <w:tr w:rsidR="00C0190C" w:rsidRPr="00A25D4D" w14:paraId="608A4405" w14:textId="77777777" w:rsidTr="00C0190C">
              <w:trPr>
                <w:tblHeader/>
                <w:tblCellSpacing w:w="0" w:type="dxa"/>
              </w:trPr>
              <w:tc>
                <w:tcPr>
                  <w:tcW w:w="360" w:type="dxa"/>
                  <w:hideMark/>
                </w:tcPr>
                <w:p w14:paraId="29A1784B" w14:textId="77777777" w:rsidR="00C0190C" w:rsidRPr="00A25D4D" w:rsidRDefault="00C0190C" w:rsidP="008F13CC">
                  <w:pPr>
                    <w:jc w:val="left"/>
                  </w:pPr>
                  <w:r w:rsidRPr="00A25D4D">
                    <w:t> </w:t>
                  </w:r>
                </w:p>
              </w:tc>
              <w:tc>
                <w:tcPr>
                  <w:tcW w:w="1500" w:type="dxa"/>
                  <w:hideMark/>
                </w:tcPr>
                <w:p w14:paraId="32909A0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0720081" w14:textId="77777777" w:rsidR="00C0190C" w:rsidRPr="00A25D4D" w:rsidRDefault="00C0190C" w:rsidP="008F13CC">
                  <w:pPr>
                    <w:jc w:val="left"/>
                  </w:pPr>
                  <w:r w:rsidRPr="00A25D4D">
                    <w:t>1</w:t>
                  </w:r>
                </w:p>
              </w:tc>
            </w:tr>
          </w:tbl>
          <w:p w14:paraId="33604C4F" w14:textId="77777777" w:rsidR="00C0190C" w:rsidRPr="00A25D4D" w:rsidRDefault="00C0190C" w:rsidP="008F13CC">
            <w:pPr>
              <w:jc w:val="left"/>
            </w:pPr>
          </w:p>
        </w:tc>
      </w:tr>
    </w:tbl>
    <w:p w14:paraId="3D2B1BC0" w14:textId="77777777" w:rsidR="00C0190C" w:rsidRPr="00A25D4D" w:rsidRDefault="00C0190C" w:rsidP="008F13CC">
      <w:pPr>
        <w:pStyle w:val="Kop5"/>
        <w:jc w:val="left"/>
        <w:rPr>
          <w:sz w:val="16"/>
          <w:szCs w:val="16"/>
        </w:rPr>
      </w:pPr>
      <w:r w:rsidRPr="00A25D4D">
        <w:rPr>
          <w:sz w:val="16"/>
          <w:szCs w:val="16"/>
        </w:rPr>
        <w:t>NEN3610ID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2E3283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9D45C3B" w14:textId="77777777" w:rsidR="00C0190C" w:rsidRPr="00A25D4D" w:rsidRDefault="00C0190C" w:rsidP="008F13CC">
            <w:pPr>
              <w:jc w:val="left"/>
            </w:pPr>
            <w:r w:rsidRPr="00A25D4D">
              <w:rPr>
                <w:b/>
                <w:bCs/>
              </w:rPr>
              <w:t>NEN3610ID</w:t>
            </w:r>
          </w:p>
        </w:tc>
      </w:tr>
      <w:tr w:rsidR="00C0190C" w:rsidRPr="00A25D4D" w14:paraId="5DE8929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0041298" w14:textId="77777777" w:rsidTr="00C0190C">
              <w:trPr>
                <w:tblHeader/>
                <w:tblCellSpacing w:w="0" w:type="dxa"/>
              </w:trPr>
              <w:tc>
                <w:tcPr>
                  <w:tcW w:w="360" w:type="dxa"/>
                  <w:hideMark/>
                </w:tcPr>
                <w:p w14:paraId="7F8A8537" w14:textId="77777777" w:rsidR="00C0190C" w:rsidRPr="00A25D4D" w:rsidRDefault="00C0190C" w:rsidP="008F13CC">
                  <w:pPr>
                    <w:jc w:val="left"/>
                  </w:pPr>
                  <w:r w:rsidRPr="00A25D4D">
                    <w:t> </w:t>
                  </w:r>
                </w:p>
              </w:tc>
              <w:tc>
                <w:tcPr>
                  <w:tcW w:w="1500" w:type="dxa"/>
                  <w:hideMark/>
                </w:tcPr>
                <w:p w14:paraId="00259AE0" w14:textId="77777777" w:rsidR="00C0190C" w:rsidRPr="00A25D4D" w:rsidRDefault="00C0190C" w:rsidP="008F13CC">
                  <w:pPr>
                    <w:jc w:val="left"/>
                  </w:pPr>
                  <w:r w:rsidRPr="00A25D4D">
                    <w:t>Naam</w:t>
                  </w:r>
                </w:p>
              </w:tc>
              <w:tc>
                <w:tcPr>
                  <w:tcW w:w="0" w:type="auto"/>
                  <w:hideMark/>
                </w:tcPr>
                <w:p w14:paraId="3DB33BA6" w14:textId="77777777" w:rsidR="00C0190C" w:rsidRPr="00A25D4D" w:rsidRDefault="00C0190C" w:rsidP="008F13CC">
                  <w:pPr>
                    <w:jc w:val="left"/>
                  </w:pPr>
                  <w:r w:rsidRPr="00A25D4D">
                    <w:t xml:space="preserve">NEN3610 ID </w:t>
                  </w:r>
                </w:p>
              </w:tc>
            </w:tr>
            <w:tr w:rsidR="00C0190C" w:rsidRPr="00A25D4D" w14:paraId="4D86B5C5" w14:textId="77777777" w:rsidTr="00C0190C">
              <w:trPr>
                <w:tblHeader/>
                <w:tblCellSpacing w:w="0" w:type="dxa"/>
              </w:trPr>
              <w:tc>
                <w:tcPr>
                  <w:tcW w:w="360" w:type="dxa"/>
                  <w:hideMark/>
                </w:tcPr>
                <w:p w14:paraId="574A176D" w14:textId="77777777" w:rsidR="00C0190C" w:rsidRPr="00A25D4D" w:rsidRDefault="00C0190C" w:rsidP="008F13CC">
                  <w:pPr>
                    <w:jc w:val="left"/>
                  </w:pPr>
                  <w:r w:rsidRPr="00A25D4D">
                    <w:t> </w:t>
                  </w:r>
                </w:p>
              </w:tc>
              <w:tc>
                <w:tcPr>
                  <w:tcW w:w="1500" w:type="dxa"/>
                  <w:hideMark/>
                </w:tcPr>
                <w:p w14:paraId="50719201" w14:textId="77777777" w:rsidR="00C0190C" w:rsidRPr="00A25D4D" w:rsidRDefault="00C0190C" w:rsidP="008F13CC">
                  <w:pPr>
                    <w:jc w:val="left"/>
                  </w:pPr>
                  <w:r w:rsidRPr="00A25D4D">
                    <w:t>Definitie:</w:t>
                  </w:r>
                </w:p>
              </w:tc>
              <w:tc>
                <w:tcPr>
                  <w:tcW w:w="0" w:type="auto"/>
                  <w:hideMark/>
                </w:tcPr>
                <w:p w14:paraId="2FFB0F4C" w14:textId="77777777" w:rsidR="00C0190C" w:rsidRPr="00A25D4D" w:rsidRDefault="00C0190C" w:rsidP="008F13CC">
                  <w:pPr>
                    <w:jc w:val="left"/>
                  </w:pPr>
                  <w:r w:rsidRPr="00A25D4D">
                    <w:t xml:space="preserve">identificatiegegevens voor de universeel unieke identificatie van een object </w:t>
                  </w:r>
                </w:p>
              </w:tc>
            </w:tr>
            <w:tr w:rsidR="00C0190C" w:rsidRPr="00A25D4D" w14:paraId="02C45CCA" w14:textId="77777777" w:rsidTr="00C0190C">
              <w:trPr>
                <w:tblHeader/>
                <w:tblCellSpacing w:w="0" w:type="dxa"/>
              </w:trPr>
              <w:tc>
                <w:tcPr>
                  <w:tcW w:w="360" w:type="dxa"/>
                  <w:hideMark/>
                </w:tcPr>
                <w:p w14:paraId="43F81444" w14:textId="77777777" w:rsidR="00C0190C" w:rsidRPr="00A25D4D" w:rsidRDefault="00C0190C" w:rsidP="008F13CC">
                  <w:pPr>
                    <w:jc w:val="left"/>
                  </w:pPr>
                  <w:r w:rsidRPr="00A25D4D">
                    <w:t> </w:t>
                  </w:r>
                </w:p>
              </w:tc>
              <w:tc>
                <w:tcPr>
                  <w:tcW w:w="1500" w:type="dxa"/>
                  <w:hideMark/>
                </w:tcPr>
                <w:p w14:paraId="1F2E5C68" w14:textId="77777777" w:rsidR="00C0190C" w:rsidRPr="00A25D4D" w:rsidRDefault="00C0190C" w:rsidP="008F13CC">
                  <w:pPr>
                    <w:jc w:val="left"/>
                  </w:pPr>
                  <w:r w:rsidRPr="00A25D4D">
                    <w:t>Herkomst:</w:t>
                  </w:r>
                </w:p>
              </w:tc>
              <w:tc>
                <w:tcPr>
                  <w:tcW w:w="0" w:type="auto"/>
                  <w:hideMark/>
                </w:tcPr>
                <w:p w14:paraId="509BC43E" w14:textId="77777777" w:rsidR="00C0190C" w:rsidRPr="00A25D4D" w:rsidRDefault="00C0190C" w:rsidP="008F13CC">
                  <w:pPr>
                    <w:jc w:val="left"/>
                  </w:pPr>
                  <w:r w:rsidRPr="00A25D4D">
                    <w:t>NEN 3610:2011</w:t>
                  </w:r>
                </w:p>
              </w:tc>
            </w:tr>
            <w:tr w:rsidR="00C0190C" w:rsidRPr="00A25D4D" w14:paraId="5ED1F8B1" w14:textId="77777777" w:rsidTr="00C0190C">
              <w:trPr>
                <w:tblHeader/>
                <w:tblCellSpacing w:w="0" w:type="dxa"/>
              </w:trPr>
              <w:tc>
                <w:tcPr>
                  <w:tcW w:w="360" w:type="dxa"/>
                  <w:hideMark/>
                </w:tcPr>
                <w:p w14:paraId="422851D4" w14:textId="77777777" w:rsidR="00C0190C" w:rsidRPr="00A25D4D" w:rsidRDefault="00C0190C" w:rsidP="008F13CC">
                  <w:pPr>
                    <w:jc w:val="left"/>
                  </w:pPr>
                  <w:r w:rsidRPr="00A25D4D">
                    <w:t> </w:t>
                  </w:r>
                </w:p>
              </w:tc>
              <w:tc>
                <w:tcPr>
                  <w:tcW w:w="1500" w:type="dxa"/>
                  <w:hideMark/>
                </w:tcPr>
                <w:p w14:paraId="1FD7FE72" w14:textId="77777777" w:rsidR="00C0190C" w:rsidRPr="00A25D4D" w:rsidRDefault="00C0190C" w:rsidP="008F13CC">
                  <w:pPr>
                    <w:jc w:val="left"/>
                  </w:pPr>
                  <w:r w:rsidRPr="00A25D4D">
                    <w:t>Omschrijving:</w:t>
                  </w:r>
                </w:p>
              </w:tc>
              <w:tc>
                <w:tcPr>
                  <w:tcW w:w="0" w:type="auto"/>
                  <w:hideMark/>
                </w:tcPr>
                <w:p w14:paraId="3C493062" w14:textId="77777777" w:rsidR="00C0190C" w:rsidRPr="00A25D4D" w:rsidRDefault="00C0190C" w:rsidP="008F13CC">
                  <w:pPr>
                    <w:jc w:val="left"/>
                  </w:pPr>
                  <w:r w:rsidRPr="00A25D4D">
                    <w:t>De combinatie van ‘</w:t>
                  </w:r>
                  <w:proofErr w:type="spellStart"/>
                  <w:r w:rsidRPr="00A25D4D">
                    <w:t>namespace</w:t>
                  </w:r>
                  <w:proofErr w:type="spellEnd"/>
                  <w:r w:rsidRPr="00A25D4D">
                    <w:t xml:space="preserve">’ van een registratie, lokale identificatie en versie informatie maken een object uniek identificeerbaar. Met de informatie van deze klasse kan daardoor met zekerheid worden verwezen naar het geïdentificeerde object. </w:t>
                  </w:r>
                </w:p>
              </w:tc>
            </w:tr>
            <w:tr w:rsidR="00C0190C" w:rsidRPr="00A25D4D" w14:paraId="41750143" w14:textId="77777777" w:rsidTr="00C0190C">
              <w:trPr>
                <w:tblHeader/>
                <w:tblCellSpacing w:w="0" w:type="dxa"/>
              </w:trPr>
              <w:tc>
                <w:tcPr>
                  <w:tcW w:w="360" w:type="dxa"/>
                  <w:hideMark/>
                </w:tcPr>
                <w:p w14:paraId="383E7704" w14:textId="77777777" w:rsidR="00C0190C" w:rsidRPr="00A25D4D" w:rsidRDefault="00C0190C" w:rsidP="008F13CC">
                  <w:pPr>
                    <w:jc w:val="left"/>
                  </w:pPr>
                  <w:r w:rsidRPr="00A25D4D">
                    <w:t> </w:t>
                  </w:r>
                </w:p>
              </w:tc>
              <w:tc>
                <w:tcPr>
                  <w:tcW w:w="1500" w:type="dxa"/>
                  <w:hideMark/>
                </w:tcPr>
                <w:p w14:paraId="4F68B0B0" w14:textId="77777777" w:rsidR="00C0190C" w:rsidRPr="00A25D4D" w:rsidRDefault="00C0190C" w:rsidP="008F13CC">
                  <w:pPr>
                    <w:jc w:val="left"/>
                  </w:pPr>
                  <w:r w:rsidRPr="00A25D4D">
                    <w:t>Stereotypes:</w:t>
                  </w:r>
                </w:p>
              </w:tc>
              <w:tc>
                <w:tcPr>
                  <w:tcW w:w="0" w:type="auto"/>
                  <w:hideMark/>
                </w:tcPr>
                <w:p w14:paraId="7E4F40C7"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40BE41A1" w14:textId="77777777" w:rsidR="00C0190C" w:rsidRPr="00A25D4D" w:rsidRDefault="00C0190C" w:rsidP="008F13CC">
            <w:pPr>
              <w:jc w:val="left"/>
            </w:pPr>
          </w:p>
        </w:tc>
      </w:tr>
      <w:tr w:rsidR="00C0190C" w:rsidRPr="00A25D4D" w14:paraId="7CE90AB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4D2B56" w14:textId="77777777" w:rsidR="00C0190C" w:rsidRPr="00A25D4D" w:rsidRDefault="00C0190C" w:rsidP="008F13CC">
            <w:pPr>
              <w:jc w:val="left"/>
            </w:pPr>
            <w:r w:rsidRPr="00A25D4D">
              <w:rPr>
                <w:b/>
                <w:bCs/>
              </w:rPr>
              <w:t xml:space="preserve">Attribuut: </w:t>
            </w:r>
            <w:proofErr w:type="spellStart"/>
            <w:r w:rsidRPr="00A25D4D">
              <w:rPr>
                <w:b/>
                <w:bCs/>
              </w:rPr>
              <w:t>namespace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ABF46A9" w14:textId="77777777" w:rsidTr="00C0190C">
              <w:trPr>
                <w:tblHeader/>
                <w:tblCellSpacing w:w="0" w:type="dxa"/>
              </w:trPr>
              <w:tc>
                <w:tcPr>
                  <w:tcW w:w="360" w:type="dxa"/>
                  <w:hideMark/>
                </w:tcPr>
                <w:p w14:paraId="318452B7" w14:textId="77777777" w:rsidR="00C0190C" w:rsidRPr="00A25D4D" w:rsidRDefault="00C0190C" w:rsidP="008F13CC">
                  <w:pPr>
                    <w:jc w:val="left"/>
                  </w:pPr>
                  <w:r w:rsidRPr="00A25D4D">
                    <w:t> </w:t>
                  </w:r>
                </w:p>
              </w:tc>
              <w:tc>
                <w:tcPr>
                  <w:tcW w:w="1500" w:type="dxa"/>
                  <w:hideMark/>
                </w:tcPr>
                <w:p w14:paraId="3C661378" w14:textId="77777777" w:rsidR="00C0190C" w:rsidRPr="00A25D4D" w:rsidRDefault="00C0190C" w:rsidP="008F13CC">
                  <w:pPr>
                    <w:jc w:val="left"/>
                  </w:pPr>
                  <w:r w:rsidRPr="00A25D4D">
                    <w:t>Type:</w:t>
                  </w:r>
                </w:p>
              </w:tc>
              <w:tc>
                <w:tcPr>
                  <w:tcW w:w="0" w:type="auto"/>
                  <w:hideMark/>
                </w:tcPr>
                <w:p w14:paraId="3305A608" w14:textId="77777777" w:rsidR="00C0190C" w:rsidRPr="00A25D4D" w:rsidRDefault="00C0190C" w:rsidP="008F13CC">
                  <w:pPr>
                    <w:jc w:val="left"/>
                  </w:pPr>
                  <w:proofErr w:type="spellStart"/>
                  <w:r w:rsidRPr="00A25D4D">
                    <w:t>CharacterString</w:t>
                  </w:r>
                  <w:proofErr w:type="spellEnd"/>
                </w:p>
              </w:tc>
            </w:tr>
            <w:tr w:rsidR="00C0190C" w:rsidRPr="00A25D4D" w14:paraId="5F9B9AAC" w14:textId="77777777" w:rsidTr="00C0190C">
              <w:trPr>
                <w:tblHeader/>
                <w:tblCellSpacing w:w="0" w:type="dxa"/>
              </w:trPr>
              <w:tc>
                <w:tcPr>
                  <w:tcW w:w="360" w:type="dxa"/>
                  <w:hideMark/>
                </w:tcPr>
                <w:p w14:paraId="1706C5B9" w14:textId="77777777" w:rsidR="00C0190C" w:rsidRPr="00A25D4D" w:rsidRDefault="00C0190C" w:rsidP="008F13CC">
                  <w:pPr>
                    <w:jc w:val="left"/>
                  </w:pPr>
                  <w:r w:rsidRPr="00A25D4D">
                    <w:t> </w:t>
                  </w:r>
                </w:p>
              </w:tc>
              <w:tc>
                <w:tcPr>
                  <w:tcW w:w="1500" w:type="dxa"/>
                  <w:hideMark/>
                </w:tcPr>
                <w:p w14:paraId="79DBF54A" w14:textId="77777777" w:rsidR="00C0190C" w:rsidRPr="00A25D4D" w:rsidRDefault="00C0190C" w:rsidP="008F13CC">
                  <w:pPr>
                    <w:jc w:val="left"/>
                  </w:pPr>
                  <w:r w:rsidRPr="00A25D4D">
                    <w:t>Naam</w:t>
                  </w:r>
                </w:p>
              </w:tc>
              <w:tc>
                <w:tcPr>
                  <w:tcW w:w="0" w:type="auto"/>
                  <w:hideMark/>
                </w:tcPr>
                <w:p w14:paraId="065E02BC" w14:textId="77777777" w:rsidR="00C0190C" w:rsidRPr="00A25D4D" w:rsidRDefault="00C0190C" w:rsidP="008F13CC">
                  <w:pPr>
                    <w:jc w:val="left"/>
                  </w:pPr>
                </w:p>
              </w:tc>
            </w:tr>
            <w:tr w:rsidR="00C0190C" w:rsidRPr="00A25D4D" w14:paraId="44887BA5" w14:textId="77777777" w:rsidTr="00C0190C">
              <w:trPr>
                <w:tblHeader/>
                <w:tblCellSpacing w:w="0" w:type="dxa"/>
              </w:trPr>
              <w:tc>
                <w:tcPr>
                  <w:tcW w:w="360" w:type="dxa"/>
                  <w:hideMark/>
                </w:tcPr>
                <w:p w14:paraId="6F89910C" w14:textId="77777777" w:rsidR="00C0190C" w:rsidRPr="00A25D4D" w:rsidRDefault="00C0190C" w:rsidP="008F13CC">
                  <w:pPr>
                    <w:jc w:val="left"/>
                  </w:pPr>
                  <w:r w:rsidRPr="00A25D4D">
                    <w:t> </w:t>
                  </w:r>
                </w:p>
              </w:tc>
              <w:tc>
                <w:tcPr>
                  <w:tcW w:w="1500" w:type="dxa"/>
                  <w:hideMark/>
                </w:tcPr>
                <w:p w14:paraId="0B8E6E07" w14:textId="77777777" w:rsidR="00C0190C" w:rsidRPr="00A25D4D" w:rsidRDefault="00C0190C" w:rsidP="008F13CC">
                  <w:pPr>
                    <w:jc w:val="left"/>
                  </w:pPr>
                  <w:r w:rsidRPr="00A25D4D">
                    <w:t>Definitie:</w:t>
                  </w:r>
                </w:p>
              </w:tc>
              <w:tc>
                <w:tcPr>
                  <w:tcW w:w="0" w:type="auto"/>
                  <w:hideMark/>
                </w:tcPr>
                <w:p w14:paraId="721FAEF9" w14:textId="77777777" w:rsidR="00C0190C" w:rsidRPr="00A25D4D" w:rsidRDefault="00C0190C" w:rsidP="008F13CC">
                  <w:pPr>
                    <w:jc w:val="left"/>
                  </w:pPr>
                  <w:r w:rsidRPr="00A25D4D">
                    <w:t xml:space="preserve">unieke verwijzing naar een registratie van objecten </w:t>
                  </w:r>
                </w:p>
              </w:tc>
            </w:tr>
            <w:tr w:rsidR="00C0190C" w:rsidRPr="00A25D4D" w14:paraId="353C926E" w14:textId="77777777" w:rsidTr="00C0190C">
              <w:trPr>
                <w:tblHeader/>
                <w:tblCellSpacing w:w="0" w:type="dxa"/>
              </w:trPr>
              <w:tc>
                <w:tcPr>
                  <w:tcW w:w="360" w:type="dxa"/>
                  <w:hideMark/>
                </w:tcPr>
                <w:p w14:paraId="42FC4614" w14:textId="77777777" w:rsidR="00C0190C" w:rsidRPr="00A25D4D" w:rsidRDefault="00C0190C" w:rsidP="008F13CC">
                  <w:pPr>
                    <w:jc w:val="left"/>
                  </w:pPr>
                  <w:r w:rsidRPr="00A25D4D">
                    <w:t> </w:t>
                  </w:r>
                </w:p>
              </w:tc>
              <w:tc>
                <w:tcPr>
                  <w:tcW w:w="1500" w:type="dxa"/>
                  <w:hideMark/>
                </w:tcPr>
                <w:p w14:paraId="63193EA3" w14:textId="77777777" w:rsidR="00C0190C" w:rsidRPr="00A25D4D" w:rsidRDefault="00C0190C" w:rsidP="008F13CC">
                  <w:pPr>
                    <w:jc w:val="left"/>
                  </w:pPr>
                  <w:r w:rsidRPr="00A25D4D">
                    <w:t>Omschrijving:</w:t>
                  </w:r>
                </w:p>
              </w:tc>
              <w:tc>
                <w:tcPr>
                  <w:tcW w:w="0" w:type="auto"/>
                  <w:hideMark/>
                </w:tcPr>
                <w:p w14:paraId="5A84D718" w14:textId="77777777" w:rsidR="00C0190C" w:rsidRPr="00A25D4D" w:rsidRDefault="00C0190C" w:rsidP="008F13CC">
                  <w:pPr>
                    <w:jc w:val="left"/>
                  </w:pPr>
                  <w:r w:rsidRPr="00A25D4D">
                    <w:t>Het attribuut ‘</w:t>
                  </w:r>
                  <w:proofErr w:type="spellStart"/>
                  <w:r w:rsidRPr="00A25D4D">
                    <w:t>namespace</w:t>
                  </w:r>
                  <w:proofErr w:type="spellEnd"/>
                  <w:r w:rsidRPr="00A25D4D">
                    <w:t xml:space="preserve">’ is een unieke verwijzing naar de registratie die de identificatie uitdeelt. Deze lijst van registraties wordt beheerd binnen de context van NEN 3610. Binnen Nederland zal deze </w:t>
                  </w:r>
                  <w:proofErr w:type="spellStart"/>
                  <w:r w:rsidRPr="00A25D4D">
                    <w:t>namespace</w:t>
                  </w:r>
                  <w:proofErr w:type="spellEnd"/>
                  <w:r w:rsidRPr="00A25D4D">
                    <w:t xml:space="preserve"> vrijwel altijd met ‘NL.’ beginnen. De volgende karakters mogen in een </w:t>
                  </w:r>
                  <w:proofErr w:type="spellStart"/>
                  <w:r w:rsidRPr="00A25D4D">
                    <w:t>namespace</w:t>
                  </w:r>
                  <w:proofErr w:type="spellEnd"/>
                  <w:r w:rsidRPr="00A25D4D">
                    <w:t xml:space="preserve"> aanduiding voorkomen: {”A”…”Z”, “a”…”</w:t>
                  </w:r>
                  <w:proofErr w:type="spellStart"/>
                  <w:r w:rsidRPr="00A25D4D">
                    <w:t>z</w:t>
                  </w:r>
                  <w:proofErr w:type="spellEnd"/>
                  <w:r w:rsidRPr="00A25D4D">
                    <w:t xml:space="preserve">”, ”0”…”9”, “_”, “- “, “,”, ”.”} </w:t>
                  </w:r>
                </w:p>
              </w:tc>
            </w:tr>
            <w:tr w:rsidR="00C0190C" w:rsidRPr="00A25D4D" w14:paraId="03F4D82D" w14:textId="77777777" w:rsidTr="00C0190C">
              <w:trPr>
                <w:tblHeader/>
                <w:tblCellSpacing w:w="0" w:type="dxa"/>
              </w:trPr>
              <w:tc>
                <w:tcPr>
                  <w:tcW w:w="360" w:type="dxa"/>
                  <w:hideMark/>
                </w:tcPr>
                <w:p w14:paraId="6FCA5036" w14:textId="77777777" w:rsidR="00C0190C" w:rsidRPr="00A25D4D" w:rsidRDefault="00C0190C" w:rsidP="008F13CC">
                  <w:pPr>
                    <w:jc w:val="left"/>
                  </w:pPr>
                  <w:r w:rsidRPr="00A25D4D">
                    <w:t> </w:t>
                  </w:r>
                </w:p>
              </w:tc>
              <w:tc>
                <w:tcPr>
                  <w:tcW w:w="1500" w:type="dxa"/>
                  <w:hideMark/>
                </w:tcPr>
                <w:p w14:paraId="3F74280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63114B9" w14:textId="77777777" w:rsidR="00C0190C" w:rsidRPr="00A25D4D" w:rsidRDefault="00C0190C" w:rsidP="008F13CC">
                  <w:pPr>
                    <w:jc w:val="left"/>
                  </w:pPr>
                  <w:r w:rsidRPr="00A25D4D">
                    <w:t>1</w:t>
                  </w:r>
                </w:p>
              </w:tc>
            </w:tr>
            <w:tr w:rsidR="00C0190C" w:rsidRPr="00A25D4D" w14:paraId="48AA5208" w14:textId="77777777" w:rsidTr="00C0190C">
              <w:trPr>
                <w:tblHeader/>
                <w:tblCellSpacing w:w="0" w:type="dxa"/>
              </w:trPr>
              <w:tc>
                <w:tcPr>
                  <w:tcW w:w="360" w:type="dxa"/>
                  <w:hideMark/>
                </w:tcPr>
                <w:p w14:paraId="6315D717" w14:textId="77777777" w:rsidR="00C0190C" w:rsidRPr="00A25D4D" w:rsidRDefault="00C0190C" w:rsidP="008F13CC">
                  <w:pPr>
                    <w:jc w:val="left"/>
                  </w:pPr>
                  <w:r w:rsidRPr="00A25D4D">
                    <w:t> </w:t>
                  </w:r>
                </w:p>
              </w:tc>
              <w:tc>
                <w:tcPr>
                  <w:tcW w:w="1500" w:type="dxa"/>
                  <w:hideMark/>
                </w:tcPr>
                <w:p w14:paraId="57E975A8" w14:textId="77777777" w:rsidR="00C0190C" w:rsidRPr="00A25D4D" w:rsidRDefault="00C0190C" w:rsidP="008F13CC">
                  <w:pPr>
                    <w:jc w:val="left"/>
                  </w:pPr>
                  <w:r w:rsidRPr="00A25D4D">
                    <w:t>Herkomst:</w:t>
                  </w:r>
                </w:p>
              </w:tc>
              <w:tc>
                <w:tcPr>
                  <w:tcW w:w="0" w:type="auto"/>
                  <w:hideMark/>
                </w:tcPr>
                <w:p w14:paraId="325381E1" w14:textId="77777777" w:rsidR="00C0190C" w:rsidRPr="00A25D4D" w:rsidRDefault="00C0190C" w:rsidP="008F13CC">
                  <w:pPr>
                    <w:jc w:val="left"/>
                  </w:pPr>
                  <w:r w:rsidRPr="00A25D4D">
                    <w:t>NEN 3610:2011</w:t>
                  </w:r>
                </w:p>
              </w:tc>
            </w:tr>
          </w:tbl>
          <w:p w14:paraId="4919C6B6" w14:textId="77777777" w:rsidR="00C0190C" w:rsidRPr="00A25D4D" w:rsidRDefault="00C0190C" w:rsidP="008F13CC">
            <w:pPr>
              <w:jc w:val="left"/>
            </w:pPr>
          </w:p>
        </w:tc>
      </w:tr>
      <w:tr w:rsidR="00C0190C" w:rsidRPr="00A25D4D" w14:paraId="5BCFEC4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4DA73D" w14:textId="77777777" w:rsidR="00C0190C" w:rsidRPr="00A25D4D" w:rsidRDefault="00C0190C" w:rsidP="008F13CC">
            <w:pPr>
              <w:jc w:val="left"/>
            </w:pPr>
            <w:r w:rsidRPr="00A25D4D">
              <w:rPr>
                <w:b/>
                <w:bCs/>
              </w:rPr>
              <w:t xml:space="preserve">Attribuut: </w:t>
            </w:r>
            <w:proofErr w:type="spellStart"/>
            <w:r w:rsidRPr="00A25D4D">
              <w:rPr>
                <w:b/>
                <w:bCs/>
              </w:rPr>
              <w:t>lokaalID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302E00C" w14:textId="77777777" w:rsidTr="00C0190C">
              <w:trPr>
                <w:tblHeader/>
                <w:tblCellSpacing w:w="0" w:type="dxa"/>
              </w:trPr>
              <w:tc>
                <w:tcPr>
                  <w:tcW w:w="360" w:type="dxa"/>
                  <w:hideMark/>
                </w:tcPr>
                <w:p w14:paraId="25159A04" w14:textId="77777777" w:rsidR="00C0190C" w:rsidRPr="00A25D4D" w:rsidRDefault="00C0190C" w:rsidP="008F13CC">
                  <w:pPr>
                    <w:jc w:val="left"/>
                  </w:pPr>
                  <w:r w:rsidRPr="00A25D4D">
                    <w:t> </w:t>
                  </w:r>
                </w:p>
              </w:tc>
              <w:tc>
                <w:tcPr>
                  <w:tcW w:w="1500" w:type="dxa"/>
                  <w:hideMark/>
                </w:tcPr>
                <w:p w14:paraId="48C25089" w14:textId="77777777" w:rsidR="00C0190C" w:rsidRPr="00A25D4D" w:rsidRDefault="00C0190C" w:rsidP="008F13CC">
                  <w:pPr>
                    <w:jc w:val="left"/>
                  </w:pPr>
                  <w:r w:rsidRPr="00A25D4D">
                    <w:t>Type:</w:t>
                  </w:r>
                </w:p>
              </w:tc>
              <w:tc>
                <w:tcPr>
                  <w:tcW w:w="0" w:type="auto"/>
                  <w:hideMark/>
                </w:tcPr>
                <w:p w14:paraId="619883BD" w14:textId="77777777" w:rsidR="00C0190C" w:rsidRPr="00A25D4D" w:rsidRDefault="00C0190C" w:rsidP="008F13CC">
                  <w:pPr>
                    <w:jc w:val="left"/>
                  </w:pPr>
                  <w:proofErr w:type="spellStart"/>
                  <w:r w:rsidRPr="00A25D4D">
                    <w:t>CharacterString</w:t>
                  </w:r>
                  <w:proofErr w:type="spellEnd"/>
                </w:p>
              </w:tc>
            </w:tr>
            <w:tr w:rsidR="00C0190C" w:rsidRPr="00A25D4D" w14:paraId="6F9EF1C8" w14:textId="77777777" w:rsidTr="00C0190C">
              <w:trPr>
                <w:tblHeader/>
                <w:tblCellSpacing w:w="0" w:type="dxa"/>
              </w:trPr>
              <w:tc>
                <w:tcPr>
                  <w:tcW w:w="360" w:type="dxa"/>
                  <w:hideMark/>
                </w:tcPr>
                <w:p w14:paraId="105A05E7" w14:textId="77777777" w:rsidR="00C0190C" w:rsidRPr="00A25D4D" w:rsidRDefault="00C0190C" w:rsidP="008F13CC">
                  <w:pPr>
                    <w:jc w:val="left"/>
                  </w:pPr>
                  <w:r w:rsidRPr="00A25D4D">
                    <w:t> </w:t>
                  </w:r>
                </w:p>
              </w:tc>
              <w:tc>
                <w:tcPr>
                  <w:tcW w:w="1500" w:type="dxa"/>
                  <w:hideMark/>
                </w:tcPr>
                <w:p w14:paraId="68A124B7" w14:textId="77777777" w:rsidR="00C0190C" w:rsidRPr="00A25D4D" w:rsidRDefault="00C0190C" w:rsidP="008F13CC">
                  <w:pPr>
                    <w:jc w:val="left"/>
                  </w:pPr>
                  <w:r w:rsidRPr="00A25D4D">
                    <w:t>Naam</w:t>
                  </w:r>
                </w:p>
              </w:tc>
              <w:tc>
                <w:tcPr>
                  <w:tcW w:w="0" w:type="auto"/>
                  <w:hideMark/>
                </w:tcPr>
                <w:p w14:paraId="090A6A5C" w14:textId="77777777" w:rsidR="00C0190C" w:rsidRPr="00A25D4D" w:rsidRDefault="00C0190C" w:rsidP="008F13CC">
                  <w:pPr>
                    <w:jc w:val="left"/>
                  </w:pPr>
                </w:p>
              </w:tc>
            </w:tr>
            <w:tr w:rsidR="00C0190C" w:rsidRPr="00A25D4D" w14:paraId="7FC422C9" w14:textId="77777777" w:rsidTr="00C0190C">
              <w:trPr>
                <w:tblHeader/>
                <w:tblCellSpacing w:w="0" w:type="dxa"/>
              </w:trPr>
              <w:tc>
                <w:tcPr>
                  <w:tcW w:w="360" w:type="dxa"/>
                  <w:hideMark/>
                </w:tcPr>
                <w:p w14:paraId="3FAE85DC" w14:textId="77777777" w:rsidR="00C0190C" w:rsidRPr="00A25D4D" w:rsidRDefault="00C0190C" w:rsidP="008F13CC">
                  <w:pPr>
                    <w:jc w:val="left"/>
                  </w:pPr>
                  <w:r w:rsidRPr="00A25D4D">
                    <w:t> </w:t>
                  </w:r>
                </w:p>
              </w:tc>
              <w:tc>
                <w:tcPr>
                  <w:tcW w:w="1500" w:type="dxa"/>
                  <w:hideMark/>
                </w:tcPr>
                <w:p w14:paraId="25521AAC" w14:textId="77777777" w:rsidR="00C0190C" w:rsidRPr="00A25D4D" w:rsidRDefault="00C0190C" w:rsidP="008F13CC">
                  <w:pPr>
                    <w:jc w:val="left"/>
                  </w:pPr>
                  <w:r w:rsidRPr="00A25D4D">
                    <w:t>Definitie:</w:t>
                  </w:r>
                </w:p>
              </w:tc>
              <w:tc>
                <w:tcPr>
                  <w:tcW w:w="0" w:type="auto"/>
                  <w:hideMark/>
                </w:tcPr>
                <w:p w14:paraId="59D5F27A" w14:textId="77777777" w:rsidR="00C0190C" w:rsidRPr="00A25D4D" w:rsidRDefault="00C0190C" w:rsidP="008F13CC">
                  <w:pPr>
                    <w:jc w:val="left"/>
                  </w:pPr>
                  <w:r w:rsidRPr="00A25D4D">
                    <w:t xml:space="preserve">unieke identificatiecode binnen een registratie </w:t>
                  </w:r>
                </w:p>
              </w:tc>
            </w:tr>
            <w:tr w:rsidR="00C0190C" w:rsidRPr="00A25D4D" w14:paraId="13A4CC9C" w14:textId="77777777" w:rsidTr="00C0190C">
              <w:trPr>
                <w:tblHeader/>
                <w:tblCellSpacing w:w="0" w:type="dxa"/>
              </w:trPr>
              <w:tc>
                <w:tcPr>
                  <w:tcW w:w="360" w:type="dxa"/>
                  <w:hideMark/>
                </w:tcPr>
                <w:p w14:paraId="22776B83" w14:textId="77777777" w:rsidR="00C0190C" w:rsidRPr="00A25D4D" w:rsidRDefault="00C0190C" w:rsidP="008F13CC">
                  <w:pPr>
                    <w:jc w:val="left"/>
                  </w:pPr>
                  <w:r w:rsidRPr="00A25D4D">
                    <w:t> </w:t>
                  </w:r>
                </w:p>
              </w:tc>
              <w:tc>
                <w:tcPr>
                  <w:tcW w:w="1500" w:type="dxa"/>
                  <w:hideMark/>
                </w:tcPr>
                <w:p w14:paraId="5A64490B" w14:textId="77777777" w:rsidR="00C0190C" w:rsidRPr="00A25D4D" w:rsidRDefault="00C0190C" w:rsidP="008F13CC">
                  <w:pPr>
                    <w:jc w:val="left"/>
                  </w:pPr>
                  <w:r w:rsidRPr="00A25D4D">
                    <w:t>Omschrijving:</w:t>
                  </w:r>
                </w:p>
              </w:tc>
              <w:tc>
                <w:tcPr>
                  <w:tcW w:w="0" w:type="auto"/>
                  <w:hideMark/>
                </w:tcPr>
                <w:p w14:paraId="54531DA3" w14:textId="77777777" w:rsidR="00C0190C" w:rsidRPr="00A25D4D" w:rsidRDefault="00C0190C" w:rsidP="008F13CC">
                  <w:pPr>
                    <w:jc w:val="left"/>
                  </w:pPr>
                  <w:r w:rsidRPr="00A25D4D">
                    <w:t>‘</w:t>
                  </w:r>
                  <w:proofErr w:type="spellStart"/>
                  <w:r w:rsidRPr="00A25D4D">
                    <w:t>LokaalId</w:t>
                  </w:r>
                  <w:proofErr w:type="spellEnd"/>
                  <w:r w:rsidRPr="00A25D4D">
                    <w:t xml:space="preserve">’ is de identificatiecode die een object heeft binnen een (lokale) registratie. De volgende karakters mogen in een </w:t>
                  </w:r>
                  <w:proofErr w:type="spellStart"/>
                  <w:r w:rsidRPr="00A25D4D">
                    <w:t>lokaalID</w:t>
                  </w:r>
                  <w:proofErr w:type="spellEnd"/>
                  <w:r w:rsidRPr="00A25D4D">
                    <w:t xml:space="preserve"> voorkomen: {”A”…”Z”, “a”…”</w:t>
                  </w:r>
                  <w:proofErr w:type="spellStart"/>
                  <w:r w:rsidRPr="00A25D4D">
                    <w:t>z</w:t>
                  </w:r>
                  <w:proofErr w:type="spellEnd"/>
                  <w:r w:rsidRPr="00A25D4D">
                    <w:t xml:space="preserve">”, ”0”…”9”, “_”, “-“, “,”, ”.”}. </w:t>
                  </w:r>
                </w:p>
              </w:tc>
            </w:tr>
            <w:tr w:rsidR="00C0190C" w:rsidRPr="00A25D4D" w14:paraId="21711928" w14:textId="77777777" w:rsidTr="00C0190C">
              <w:trPr>
                <w:tblHeader/>
                <w:tblCellSpacing w:w="0" w:type="dxa"/>
              </w:trPr>
              <w:tc>
                <w:tcPr>
                  <w:tcW w:w="360" w:type="dxa"/>
                  <w:hideMark/>
                </w:tcPr>
                <w:p w14:paraId="344A40B5" w14:textId="77777777" w:rsidR="00C0190C" w:rsidRPr="00A25D4D" w:rsidRDefault="00C0190C" w:rsidP="008F13CC">
                  <w:pPr>
                    <w:jc w:val="left"/>
                  </w:pPr>
                  <w:r w:rsidRPr="00A25D4D">
                    <w:t> </w:t>
                  </w:r>
                </w:p>
              </w:tc>
              <w:tc>
                <w:tcPr>
                  <w:tcW w:w="1500" w:type="dxa"/>
                  <w:hideMark/>
                </w:tcPr>
                <w:p w14:paraId="1FA136E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C3D28D" w14:textId="77777777" w:rsidR="00C0190C" w:rsidRPr="00A25D4D" w:rsidRDefault="00C0190C" w:rsidP="008F13CC">
                  <w:pPr>
                    <w:jc w:val="left"/>
                  </w:pPr>
                  <w:r w:rsidRPr="00A25D4D">
                    <w:t>1</w:t>
                  </w:r>
                </w:p>
              </w:tc>
            </w:tr>
            <w:tr w:rsidR="00C0190C" w:rsidRPr="00A25D4D" w14:paraId="7E6A2286" w14:textId="77777777" w:rsidTr="00C0190C">
              <w:trPr>
                <w:tblHeader/>
                <w:tblCellSpacing w:w="0" w:type="dxa"/>
              </w:trPr>
              <w:tc>
                <w:tcPr>
                  <w:tcW w:w="360" w:type="dxa"/>
                  <w:hideMark/>
                </w:tcPr>
                <w:p w14:paraId="0ADED446" w14:textId="77777777" w:rsidR="00C0190C" w:rsidRPr="00A25D4D" w:rsidRDefault="00C0190C" w:rsidP="008F13CC">
                  <w:pPr>
                    <w:jc w:val="left"/>
                  </w:pPr>
                  <w:r w:rsidRPr="00A25D4D">
                    <w:t> </w:t>
                  </w:r>
                </w:p>
              </w:tc>
              <w:tc>
                <w:tcPr>
                  <w:tcW w:w="1500" w:type="dxa"/>
                  <w:hideMark/>
                </w:tcPr>
                <w:p w14:paraId="21823283" w14:textId="77777777" w:rsidR="00C0190C" w:rsidRPr="00A25D4D" w:rsidRDefault="00C0190C" w:rsidP="008F13CC">
                  <w:pPr>
                    <w:jc w:val="left"/>
                  </w:pPr>
                  <w:r w:rsidRPr="00A25D4D">
                    <w:t>Herkomst:</w:t>
                  </w:r>
                </w:p>
              </w:tc>
              <w:tc>
                <w:tcPr>
                  <w:tcW w:w="0" w:type="auto"/>
                  <w:hideMark/>
                </w:tcPr>
                <w:p w14:paraId="1AD87E18" w14:textId="77777777" w:rsidR="00C0190C" w:rsidRPr="00A25D4D" w:rsidRDefault="00C0190C" w:rsidP="008F13CC">
                  <w:pPr>
                    <w:jc w:val="left"/>
                  </w:pPr>
                  <w:r w:rsidRPr="00A25D4D">
                    <w:t>NEN 3610:2011</w:t>
                  </w:r>
                </w:p>
              </w:tc>
            </w:tr>
          </w:tbl>
          <w:p w14:paraId="48BB7DA5" w14:textId="77777777" w:rsidR="00C0190C" w:rsidRPr="00A25D4D" w:rsidRDefault="00C0190C" w:rsidP="008F13CC">
            <w:pPr>
              <w:jc w:val="left"/>
            </w:pPr>
          </w:p>
        </w:tc>
      </w:tr>
      <w:tr w:rsidR="00C0190C" w:rsidRPr="00A25D4D" w14:paraId="04A8A6D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A8F2C7" w14:textId="77777777" w:rsidR="00C0190C" w:rsidRPr="00A25D4D" w:rsidRDefault="00C0190C" w:rsidP="008F13CC">
            <w:pPr>
              <w:jc w:val="left"/>
            </w:pPr>
            <w:r w:rsidRPr="00A25D4D">
              <w:rPr>
                <w:b/>
                <w:bCs/>
              </w:rPr>
              <w:t>Attribuut: versie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A9A5ABE" w14:textId="77777777" w:rsidTr="00C0190C">
              <w:trPr>
                <w:tblHeader/>
                <w:tblCellSpacing w:w="0" w:type="dxa"/>
              </w:trPr>
              <w:tc>
                <w:tcPr>
                  <w:tcW w:w="360" w:type="dxa"/>
                  <w:hideMark/>
                </w:tcPr>
                <w:p w14:paraId="3676ADF6" w14:textId="77777777" w:rsidR="00C0190C" w:rsidRPr="00A25D4D" w:rsidRDefault="00C0190C" w:rsidP="008F13CC">
                  <w:pPr>
                    <w:jc w:val="left"/>
                  </w:pPr>
                  <w:r w:rsidRPr="00A25D4D">
                    <w:t> </w:t>
                  </w:r>
                </w:p>
              </w:tc>
              <w:tc>
                <w:tcPr>
                  <w:tcW w:w="1500" w:type="dxa"/>
                  <w:hideMark/>
                </w:tcPr>
                <w:p w14:paraId="01FC7EE7" w14:textId="77777777" w:rsidR="00C0190C" w:rsidRPr="00A25D4D" w:rsidRDefault="00C0190C" w:rsidP="008F13CC">
                  <w:pPr>
                    <w:jc w:val="left"/>
                  </w:pPr>
                  <w:r w:rsidRPr="00A25D4D">
                    <w:t>Type:</w:t>
                  </w:r>
                </w:p>
              </w:tc>
              <w:tc>
                <w:tcPr>
                  <w:tcW w:w="0" w:type="auto"/>
                  <w:hideMark/>
                </w:tcPr>
                <w:p w14:paraId="4E9D10CD" w14:textId="77777777" w:rsidR="00C0190C" w:rsidRPr="00A25D4D" w:rsidRDefault="00C0190C" w:rsidP="008F13CC">
                  <w:pPr>
                    <w:jc w:val="left"/>
                  </w:pPr>
                  <w:proofErr w:type="spellStart"/>
                  <w:r w:rsidRPr="00A25D4D">
                    <w:t>CharacterString</w:t>
                  </w:r>
                  <w:proofErr w:type="spellEnd"/>
                </w:p>
              </w:tc>
            </w:tr>
            <w:tr w:rsidR="00C0190C" w:rsidRPr="00A25D4D" w14:paraId="1EFBF825" w14:textId="77777777" w:rsidTr="00C0190C">
              <w:trPr>
                <w:tblHeader/>
                <w:tblCellSpacing w:w="0" w:type="dxa"/>
              </w:trPr>
              <w:tc>
                <w:tcPr>
                  <w:tcW w:w="360" w:type="dxa"/>
                  <w:hideMark/>
                </w:tcPr>
                <w:p w14:paraId="0E982CCD" w14:textId="77777777" w:rsidR="00C0190C" w:rsidRPr="00A25D4D" w:rsidRDefault="00C0190C" w:rsidP="008F13CC">
                  <w:pPr>
                    <w:jc w:val="left"/>
                  </w:pPr>
                  <w:r w:rsidRPr="00A25D4D">
                    <w:t> </w:t>
                  </w:r>
                </w:p>
              </w:tc>
              <w:tc>
                <w:tcPr>
                  <w:tcW w:w="1500" w:type="dxa"/>
                  <w:hideMark/>
                </w:tcPr>
                <w:p w14:paraId="7EFB7F06" w14:textId="77777777" w:rsidR="00C0190C" w:rsidRPr="00A25D4D" w:rsidRDefault="00C0190C" w:rsidP="008F13CC">
                  <w:pPr>
                    <w:jc w:val="left"/>
                  </w:pPr>
                  <w:r w:rsidRPr="00A25D4D">
                    <w:t>Naam</w:t>
                  </w:r>
                </w:p>
              </w:tc>
              <w:tc>
                <w:tcPr>
                  <w:tcW w:w="0" w:type="auto"/>
                  <w:hideMark/>
                </w:tcPr>
                <w:p w14:paraId="1144FF1F" w14:textId="77777777" w:rsidR="00C0190C" w:rsidRPr="00A25D4D" w:rsidRDefault="00C0190C" w:rsidP="008F13CC">
                  <w:pPr>
                    <w:jc w:val="left"/>
                  </w:pPr>
                </w:p>
              </w:tc>
            </w:tr>
            <w:tr w:rsidR="00C0190C" w:rsidRPr="00A25D4D" w14:paraId="1E4D7D4A" w14:textId="77777777" w:rsidTr="00C0190C">
              <w:trPr>
                <w:tblHeader/>
                <w:tblCellSpacing w:w="0" w:type="dxa"/>
              </w:trPr>
              <w:tc>
                <w:tcPr>
                  <w:tcW w:w="360" w:type="dxa"/>
                  <w:hideMark/>
                </w:tcPr>
                <w:p w14:paraId="436B598A" w14:textId="77777777" w:rsidR="00C0190C" w:rsidRPr="00A25D4D" w:rsidRDefault="00C0190C" w:rsidP="008F13CC">
                  <w:pPr>
                    <w:jc w:val="left"/>
                  </w:pPr>
                  <w:r w:rsidRPr="00A25D4D">
                    <w:t> </w:t>
                  </w:r>
                </w:p>
              </w:tc>
              <w:tc>
                <w:tcPr>
                  <w:tcW w:w="1500" w:type="dxa"/>
                  <w:hideMark/>
                </w:tcPr>
                <w:p w14:paraId="0856E285" w14:textId="77777777" w:rsidR="00C0190C" w:rsidRPr="00A25D4D" w:rsidRDefault="00C0190C" w:rsidP="008F13CC">
                  <w:pPr>
                    <w:jc w:val="left"/>
                  </w:pPr>
                  <w:r w:rsidRPr="00A25D4D">
                    <w:t>Definitie:</w:t>
                  </w:r>
                </w:p>
              </w:tc>
              <w:tc>
                <w:tcPr>
                  <w:tcW w:w="0" w:type="auto"/>
                  <w:hideMark/>
                </w:tcPr>
                <w:p w14:paraId="083CC490" w14:textId="77777777" w:rsidR="00C0190C" w:rsidRPr="00A25D4D" w:rsidRDefault="00C0190C" w:rsidP="008F13CC">
                  <w:pPr>
                    <w:jc w:val="left"/>
                  </w:pPr>
                  <w:r w:rsidRPr="00A25D4D">
                    <w:t xml:space="preserve">versie-aanduiding van een object </w:t>
                  </w:r>
                </w:p>
              </w:tc>
            </w:tr>
            <w:tr w:rsidR="00C0190C" w:rsidRPr="00A25D4D" w14:paraId="5D3577FE" w14:textId="77777777" w:rsidTr="00C0190C">
              <w:trPr>
                <w:tblHeader/>
                <w:tblCellSpacing w:w="0" w:type="dxa"/>
              </w:trPr>
              <w:tc>
                <w:tcPr>
                  <w:tcW w:w="360" w:type="dxa"/>
                  <w:hideMark/>
                </w:tcPr>
                <w:p w14:paraId="1DCC4378" w14:textId="77777777" w:rsidR="00C0190C" w:rsidRPr="00A25D4D" w:rsidRDefault="00C0190C" w:rsidP="008F13CC">
                  <w:pPr>
                    <w:jc w:val="left"/>
                  </w:pPr>
                  <w:r w:rsidRPr="00A25D4D">
                    <w:t> </w:t>
                  </w:r>
                </w:p>
              </w:tc>
              <w:tc>
                <w:tcPr>
                  <w:tcW w:w="1500" w:type="dxa"/>
                  <w:hideMark/>
                </w:tcPr>
                <w:p w14:paraId="4045264A" w14:textId="77777777" w:rsidR="00C0190C" w:rsidRPr="00A25D4D" w:rsidRDefault="00C0190C" w:rsidP="008F13CC">
                  <w:pPr>
                    <w:jc w:val="left"/>
                  </w:pPr>
                  <w:r w:rsidRPr="00A25D4D">
                    <w:t>Omschrijving:</w:t>
                  </w:r>
                </w:p>
              </w:tc>
              <w:tc>
                <w:tcPr>
                  <w:tcW w:w="0" w:type="auto"/>
                  <w:hideMark/>
                </w:tcPr>
                <w:p w14:paraId="37DABA9A" w14:textId="77777777" w:rsidR="00C0190C" w:rsidRPr="00A25D4D" w:rsidRDefault="00C0190C" w:rsidP="008F13CC">
                  <w:pPr>
                    <w:jc w:val="left"/>
                  </w:pPr>
                  <w:r w:rsidRPr="00A25D4D">
                    <w:t xml:space="preserve">Het attribuut ‘versie’ maakt geen deel uit van de identificatie van het object maar kan worden gebruikt om verschillende versies van hetzelfde object te identificeren. </w:t>
                  </w:r>
                </w:p>
              </w:tc>
            </w:tr>
            <w:tr w:rsidR="00C0190C" w:rsidRPr="00A25D4D" w14:paraId="43B4026C" w14:textId="77777777" w:rsidTr="00C0190C">
              <w:trPr>
                <w:tblHeader/>
                <w:tblCellSpacing w:w="0" w:type="dxa"/>
              </w:trPr>
              <w:tc>
                <w:tcPr>
                  <w:tcW w:w="360" w:type="dxa"/>
                  <w:hideMark/>
                </w:tcPr>
                <w:p w14:paraId="67492124" w14:textId="77777777" w:rsidR="00C0190C" w:rsidRPr="00A25D4D" w:rsidRDefault="00C0190C" w:rsidP="008F13CC">
                  <w:pPr>
                    <w:jc w:val="left"/>
                  </w:pPr>
                  <w:r w:rsidRPr="00A25D4D">
                    <w:t> </w:t>
                  </w:r>
                </w:p>
              </w:tc>
              <w:tc>
                <w:tcPr>
                  <w:tcW w:w="1500" w:type="dxa"/>
                  <w:hideMark/>
                </w:tcPr>
                <w:p w14:paraId="7B89420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BB82D70" w14:textId="77777777" w:rsidR="00C0190C" w:rsidRPr="00A25D4D" w:rsidRDefault="00C0190C" w:rsidP="008F13CC">
                  <w:pPr>
                    <w:jc w:val="left"/>
                  </w:pPr>
                  <w:r w:rsidRPr="00A25D4D">
                    <w:t>0..1</w:t>
                  </w:r>
                </w:p>
              </w:tc>
            </w:tr>
            <w:tr w:rsidR="00C0190C" w:rsidRPr="00A25D4D" w14:paraId="0EA83EBC" w14:textId="77777777" w:rsidTr="00C0190C">
              <w:trPr>
                <w:tblHeader/>
                <w:tblCellSpacing w:w="0" w:type="dxa"/>
              </w:trPr>
              <w:tc>
                <w:tcPr>
                  <w:tcW w:w="360" w:type="dxa"/>
                  <w:hideMark/>
                </w:tcPr>
                <w:p w14:paraId="6BCDAFD1" w14:textId="77777777" w:rsidR="00C0190C" w:rsidRPr="00A25D4D" w:rsidRDefault="00C0190C" w:rsidP="008F13CC">
                  <w:pPr>
                    <w:jc w:val="left"/>
                  </w:pPr>
                  <w:r w:rsidRPr="00A25D4D">
                    <w:t> </w:t>
                  </w:r>
                </w:p>
              </w:tc>
              <w:tc>
                <w:tcPr>
                  <w:tcW w:w="1500" w:type="dxa"/>
                  <w:hideMark/>
                </w:tcPr>
                <w:p w14:paraId="4CDEC2CF" w14:textId="77777777" w:rsidR="00C0190C" w:rsidRPr="00A25D4D" w:rsidRDefault="00C0190C" w:rsidP="008F13CC">
                  <w:pPr>
                    <w:jc w:val="left"/>
                  </w:pPr>
                  <w:r w:rsidRPr="00A25D4D">
                    <w:t>Herkomst:</w:t>
                  </w:r>
                </w:p>
              </w:tc>
              <w:tc>
                <w:tcPr>
                  <w:tcW w:w="0" w:type="auto"/>
                  <w:hideMark/>
                </w:tcPr>
                <w:p w14:paraId="18E46FF8" w14:textId="77777777" w:rsidR="00C0190C" w:rsidRPr="00A25D4D" w:rsidRDefault="00C0190C" w:rsidP="008F13CC">
                  <w:pPr>
                    <w:jc w:val="left"/>
                  </w:pPr>
                  <w:r w:rsidRPr="00A25D4D">
                    <w:t>NEN 3610:2011</w:t>
                  </w:r>
                </w:p>
              </w:tc>
            </w:tr>
          </w:tbl>
          <w:p w14:paraId="677B6A44" w14:textId="77777777" w:rsidR="00C0190C" w:rsidRPr="00A25D4D" w:rsidRDefault="00C0190C" w:rsidP="008F13CC">
            <w:pPr>
              <w:jc w:val="left"/>
            </w:pPr>
          </w:p>
        </w:tc>
      </w:tr>
    </w:tbl>
    <w:p w14:paraId="551574C6" w14:textId="77777777" w:rsidR="00C0190C" w:rsidRPr="00A25D4D" w:rsidRDefault="00C0190C" w:rsidP="008F13CC">
      <w:pPr>
        <w:pStyle w:val="Kop5"/>
        <w:jc w:val="left"/>
        <w:rPr>
          <w:sz w:val="16"/>
          <w:szCs w:val="16"/>
        </w:rPr>
      </w:pPr>
      <w:r w:rsidRPr="00A25D4D">
        <w:rPr>
          <w:sz w:val="16"/>
          <w:szCs w:val="16"/>
        </w:rPr>
        <w:t>Opdrachtgever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B77897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32DB4A2" w14:textId="77777777" w:rsidR="00C0190C" w:rsidRPr="00A25D4D" w:rsidRDefault="00C0190C" w:rsidP="008F13CC">
            <w:pPr>
              <w:jc w:val="left"/>
            </w:pPr>
            <w:r w:rsidRPr="00A25D4D">
              <w:rPr>
                <w:b/>
                <w:bCs/>
              </w:rPr>
              <w:t>Opdrachtgever</w:t>
            </w:r>
          </w:p>
        </w:tc>
      </w:tr>
      <w:tr w:rsidR="00C0190C" w:rsidRPr="00A25D4D" w14:paraId="5D8C325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AD859A" w14:textId="77777777" w:rsidTr="00C0190C">
              <w:trPr>
                <w:tblHeader/>
                <w:tblCellSpacing w:w="0" w:type="dxa"/>
              </w:trPr>
              <w:tc>
                <w:tcPr>
                  <w:tcW w:w="360" w:type="dxa"/>
                  <w:hideMark/>
                </w:tcPr>
                <w:p w14:paraId="33E243B2" w14:textId="77777777" w:rsidR="00C0190C" w:rsidRPr="00A25D4D" w:rsidRDefault="00C0190C" w:rsidP="008F13CC">
                  <w:pPr>
                    <w:jc w:val="left"/>
                  </w:pPr>
                  <w:r w:rsidRPr="00A25D4D">
                    <w:t> </w:t>
                  </w:r>
                </w:p>
              </w:tc>
              <w:tc>
                <w:tcPr>
                  <w:tcW w:w="1500" w:type="dxa"/>
                  <w:hideMark/>
                </w:tcPr>
                <w:p w14:paraId="0A4BE201" w14:textId="77777777" w:rsidR="00C0190C" w:rsidRPr="00A25D4D" w:rsidRDefault="00C0190C" w:rsidP="008F13CC">
                  <w:pPr>
                    <w:jc w:val="left"/>
                  </w:pPr>
                  <w:r w:rsidRPr="00A25D4D">
                    <w:t>Naam</w:t>
                  </w:r>
                </w:p>
              </w:tc>
              <w:tc>
                <w:tcPr>
                  <w:tcW w:w="0" w:type="auto"/>
                  <w:hideMark/>
                </w:tcPr>
                <w:p w14:paraId="1C29E7C7" w14:textId="77777777" w:rsidR="00C0190C" w:rsidRPr="00A25D4D" w:rsidRDefault="00C0190C" w:rsidP="008F13CC">
                  <w:pPr>
                    <w:jc w:val="left"/>
                  </w:pPr>
                </w:p>
              </w:tc>
            </w:tr>
            <w:tr w:rsidR="00C0190C" w:rsidRPr="00A25D4D" w14:paraId="0A16831D" w14:textId="77777777" w:rsidTr="00C0190C">
              <w:trPr>
                <w:tblHeader/>
                <w:tblCellSpacing w:w="0" w:type="dxa"/>
              </w:trPr>
              <w:tc>
                <w:tcPr>
                  <w:tcW w:w="360" w:type="dxa"/>
                  <w:hideMark/>
                </w:tcPr>
                <w:p w14:paraId="31EB2349" w14:textId="77777777" w:rsidR="00C0190C" w:rsidRPr="00A25D4D" w:rsidRDefault="00C0190C" w:rsidP="008F13CC">
                  <w:pPr>
                    <w:jc w:val="left"/>
                  </w:pPr>
                  <w:r w:rsidRPr="00A25D4D">
                    <w:t> </w:t>
                  </w:r>
                </w:p>
              </w:tc>
              <w:tc>
                <w:tcPr>
                  <w:tcW w:w="1500" w:type="dxa"/>
                  <w:hideMark/>
                </w:tcPr>
                <w:p w14:paraId="24B58628" w14:textId="77777777" w:rsidR="00C0190C" w:rsidRPr="00A25D4D" w:rsidRDefault="00C0190C" w:rsidP="008F13CC">
                  <w:pPr>
                    <w:jc w:val="left"/>
                  </w:pPr>
                  <w:r w:rsidRPr="00A25D4D">
                    <w:t>Definitie:</w:t>
                  </w:r>
                </w:p>
              </w:tc>
              <w:tc>
                <w:tcPr>
                  <w:tcW w:w="0" w:type="auto"/>
                  <w:hideMark/>
                </w:tcPr>
                <w:p w14:paraId="62E86FD1" w14:textId="77777777" w:rsidR="00C0190C" w:rsidRPr="00A25D4D" w:rsidRDefault="00C0190C" w:rsidP="008F13CC">
                  <w:pPr>
                    <w:jc w:val="left"/>
                  </w:pPr>
                  <w:r w:rsidRPr="00A25D4D">
                    <w:t xml:space="preserve">Een opdrachtgever is een persoon die opdracht geeft om te graven in een bepaald gebied. </w:t>
                  </w:r>
                </w:p>
              </w:tc>
            </w:tr>
            <w:tr w:rsidR="00C0190C" w:rsidRPr="00A25D4D" w14:paraId="04A3741E" w14:textId="77777777" w:rsidTr="00C0190C">
              <w:trPr>
                <w:tblHeader/>
                <w:tblCellSpacing w:w="0" w:type="dxa"/>
              </w:trPr>
              <w:tc>
                <w:tcPr>
                  <w:tcW w:w="360" w:type="dxa"/>
                  <w:hideMark/>
                </w:tcPr>
                <w:p w14:paraId="1CB0AF60" w14:textId="77777777" w:rsidR="00C0190C" w:rsidRPr="00A25D4D" w:rsidRDefault="00C0190C" w:rsidP="008F13CC">
                  <w:pPr>
                    <w:jc w:val="left"/>
                  </w:pPr>
                  <w:r w:rsidRPr="00A25D4D">
                    <w:t> </w:t>
                  </w:r>
                </w:p>
              </w:tc>
              <w:tc>
                <w:tcPr>
                  <w:tcW w:w="1500" w:type="dxa"/>
                  <w:hideMark/>
                </w:tcPr>
                <w:p w14:paraId="4144C66C" w14:textId="77777777" w:rsidR="00C0190C" w:rsidRPr="00A25D4D" w:rsidRDefault="00C0190C" w:rsidP="008F13CC">
                  <w:pPr>
                    <w:jc w:val="left"/>
                  </w:pPr>
                  <w:r w:rsidRPr="00A25D4D">
                    <w:t>Stereotypes:</w:t>
                  </w:r>
                </w:p>
              </w:tc>
              <w:tc>
                <w:tcPr>
                  <w:tcW w:w="0" w:type="auto"/>
                  <w:hideMark/>
                </w:tcPr>
                <w:p w14:paraId="067D0131"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0DAA6909" w14:textId="77777777" w:rsidR="00C0190C" w:rsidRPr="00A25D4D" w:rsidRDefault="00C0190C" w:rsidP="008F13CC">
            <w:pPr>
              <w:jc w:val="left"/>
            </w:pPr>
          </w:p>
        </w:tc>
      </w:tr>
      <w:tr w:rsidR="00C0190C" w:rsidRPr="00A25D4D" w14:paraId="7EDAF6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743D06" w14:textId="77777777" w:rsidR="00C0190C" w:rsidRPr="00A25D4D" w:rsidRDefault="00C0190C" w:rsidP="008F13CC">
            <w:pPr>
              <w:jc w:val="left"/>
            </w:pPr>
            <w:r w:rsidRPr="00A25D4D">
              <w:rPr>
                <w:b/>
                <w:bCs/>
              </w:rPr>
              <w:t>Attribuut: contactpersoon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EB25E14" w14:textId="77777777" w:rsidTr="00C0190C">
              <w:trPr>
                <w:tblHeader/>
                <w:tblCellSpacing w:w="0" w:type="dxa"/>
              </w:trPr>
              <w:tc>
                <w:tcPr>
                  <w:tcW w:w="360" w:type="dxa"/>
                  <w:hideMark/>
                </w:tcPr>
                <w:p w14:paraId="1455EDF8" w14:textId="77777777" w:rsidR="00C0190C" w:rsidRPr="00A25D4D" w:rsidRDefault="00C0190C" w:rsidP="008F13CC">
                  <w:pPr>
                    <w:jc w:val="left"/>
                  </w:pPr>
                  <w:r w:rsidRPr="00A25D4D">
                    <w:t> </w:t>
                  </w:r>
                </w:p>
              </w:tc>
              <w:tc>
                <w:tcPr>
                  <w:tcW w:w="1500" w:type="dxa"/>
                  <w:hideMark/>
                </w:tcPr>
                <w:p w14:paraId="3F96EDF4" w14:textId="77777777" w:rsidR="00C0190C" w:rsidRPr="00A25D4D" w:rsidRDefault="00C0190C" w:rsidP="008F13CC">
                  <w:pPr>
                    <w:jc w:val="left"/>
                  </w:pPr>
                  <w:r w:rsidRPr="00A25D4D">
                    <w:t>Type:</w:t>
                  </w:r>
                </w:p>
              </w:tc>
              <w:tc>
                <w:tcPr>
                  <w:tcW w:w="0" w:type="auto"/>
                  <w:hideMark/>
                </w:tcPr>
                <w:p w14:paraId="1C337F96" w14:textId="77777777" w:rsidR="00C0190C" w:rsidRPr="00A25D4D" w:rsidRDefault="00C0190C" w:rsidP="008F13CC">
                  <w:pPr>
                    <w:jc w:val="left"/>
                  </w:pPr>
                  <w:r w:rsidRPr="00A25D4D">
                    <w:t>Contact</w:t>
                  </w:r>
                </w:p>
              </w:tc>
            </w:tr>
            <w:tr w:rsidR="00C0190C" w:rsidRPr="00A25D4D" w14:paraId="1FB5D4A2" w14:textId="77777777" w:rsidTr="00C0190C">
              <w:trPr>
                <w:tblHeader/>
                <w:tblCellSpacing w:w="0" w:type="dxa"/>
              </w:trPr>
              <w:tc>
                <w:tcPr>
                  <w:tcW w:w="360" w:type="dxa"/>
                  <w:hideMark/>
                </w:tcPr>
                <w:p w14:paraId="1BD01523" w14:textId="77777777" w:rsidR="00C0190C" w:rsidRPr="00A25D4D" w:rsidRDefault="00C0190C" w:rsidP="008F13CC">
                  <w:pPr>
                    <w:jc w:val="left"/>
                  </w:pPr>
                  <w:r w:rsidRPr="00A25D4D">
                    <w:t> </w:t>
                  </w:r>
                </w:p>
              </w:tc>
              <w:tc>
                <w:tcPr>
                  <w:tcW w:w="1500" w:type="dxa"/>
                  <w:hideMark/>
                </w:tcPr>
                <w:p w14:paraId="18C79A89" w14:textId="77777777" w:rsidR="00C0190C" w:rsidRPr="00A25D4D" w:rsidRDefault="00C0190C" w:rsidP="008F13CC">
                  <w:pPr>
                    <w:jc w:val="left"/>
                  </w:pPr>
                  <w:r w:rsidRPr="00A25D4D">
                    <w:t>Naam</w:t>
                  </w:r>
                </w:p>
              </w:tc>
              <w:tc>
                <w:tcPr>
                  <w:tcW w:w="0" w:type="auto"/>
                  <w:hideMark/>
                </w:tcPr>
                <w:p w14:paraId="3C8043CD" w14:textId="77777777" w:rsidR="00C0190C" w:rsidRPr="00A25D4D" w:rsidRDefault="00C0190C" w:rsidP="008F13CC">
                  <w:pPr>
                    <w:jc w:val="left"/>
                  </w:pPr>
                </w:p>
              </w:tc>
            </w:tr>
            <w:tr w:rsidR="00C0190C" w:rsidRPr="00A25D4D" w14:paraId="614EC72A" w14:textId="77777777" w:rsidTr="00C0190C">
              <w:trPr>
                <w:tblHeader/>
                <w:tblCellSpacing w:w="0" w:type="dxa"/>
              </w:trPr>
              <w:tc>
                <w:tcPr>
                  <w:tcW w:w="360" w:type="dxa"/>
                  <w:hideMark/>
                </w:tcPr>
                <w:p w14:paraId="1DAB176E" w14:textId="77777777" w:rsidR="00C0190C" w:rsidRPr="00A25D4D" w:rsidRDefault="00C0190C" w:rsidP="008F13CC">
                  <w:pPr>
                    <w:jc w:val="left"/>
                  </w:pPr>
                  <w:r w:rsidRPr="00A25D4D">
                    <w:t> </w:t>
                  </w:r>
                </w:p>
              </w:tc>
              <w:tc>
                <w:tcPr>
                  <w:tcW w:w="1500" w:type="dxa"/>
                  <w:hideMark/>
                </w:tcPr>
                <w:p w14:paraId="47AEA2DD" w14:textId="77777777" w:rsidR="00C0190C" w:rsidRPr="00A25D4D" w:rsidRDefault="00C0190C" w:rsidP="008F13CC">
                  <w:pPr>
                    <w:jc w:val="left"/>
                  </w:pPr>
                  <w:r w:rsidRPr="00A25D4D">
                    <w:t>Definitie:</w:t>
                  </w:r>
                </w:p>
              </w:tc>
              <w:tc>
                <w:tcPr>
                  <w:tcW w:w="0" w:type="auto"/>
                  <w:hideMark/>
                </w:tcPr>
                <w:p w14:paraId="11AAD234" w14:textId="77777777" w:rsidR="00C0190C" w:rsidRPr="00A25D4D" w:rsidRDefault="00C0190C" w:rsidP="008F13CC">
                  <w:pPr>
                    <w:jc w:val="left"/>
                  </w:pPr>
                  <w:r w:rsidRPr="00A25D4D">
                    <w:t xml:space="preserve">Persoon als aanspreekpunt namens opdrachtgever. </w:t>
                  </w:r>
                </w:p>
              </w:tc>
            </w:tr>
            <w:tr w:rsidR="00C0190C" w:rsidRPr="00A25D4D" w14:paraId="64F63F89" w14:textId="77777777" w:rsidTr="00C0190C">
              <w:trPr>
                <w:tblHeader/>
                <w:tblCellSpacing w:w="0" w:type="dxa"/>
              </w:trPr>
              <w:tc>
                <w:tcPr>
                  <w:tcW w:w="360" w:type="dxa"/>
                  <w:hideMark/>
                </w:tcPr>
                <w:p w14:paraId="263B91E4" w14:textId="77777777" w:rsidR="00C0190C" w:rsidRPr="00A25D4D" w:rsidRDefault="00C0190C" w:rsidP="008F13CC">
                  <w:pPr>
                    <w:jc w:val="left"/>
                  </w:pPr>
                  <w:r w:rsidRPr="00A25D4D">
                    <w:t> </w:t>
                  </w:r>
                </w:p>
              </w:tc>
              <w:tc>
                <w:tcPr>
                  <w:tcW w:w="1500" w:type="dxa"/>
                  <w:hideMark/>
                </w:tcPr>
                <w:p w14:paraId="5658A66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1F59232" w14:textId="77777777" w:rsidR="00C0190C" w:rsidRPr="00A25D4D" w:rsidRDefault="00C0190C" w:rsidP="008F13CC">
                  <w:pPr>
                    <w:jc w:val="left"/>
                  </w:pPr>
                  <w:r w:rsidRPr="00A25D4D">
                    <w:t>0..1</w:t>
                  </w:r>
                </w:p>
              </w:tc>
            </w:tr>
          </w:tbl>
          <w:p w14:paraId="55F04D86" w14:textId="77777777" w:rsidR="00C0190C" w:rsidRPr="00A25D4D" w:rsidRDefault="00C0190C" w:rsidP="008F13CC">
            <w:pPr>
              <w:jc w:val="left"/>
            </w:pPr>
          </w:p>
        </w:tc>
      </w:tr>
      <w:tr w:rsidR="00C0190C" w:rsidRPr="00A25D4D" w14:paraId="32F21E0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40D059" w14:textId="77777777" w:rsidR="00C0190C" w:rsidRPr="00A25D4D" w:rsidRDefault="00C0190C" w:rsidP="008F13CC">
            <w:pPr>
              <w:jc w:val="left"/>
            </w:pPr>
            <w:r w:rsidRPr="00A25D4D">
              <w:rPr>
                <w:b/>
                <w:bCs/>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B9CDDC" w14:textId="77777777" w:rsidTr="00C0190C">
              <w:trPr>
                <w:tblHeader/>
                <w:tblCellSpacing w:w="0" w:type="dxa"/>
              </w:trPr>
              <w:tc>
                <w:tcPr>
                  <w:tcW w:w="360" w:type="dxa"/>
                  <w:hideMark/>
                </w:tcPr>
                <w:p w14:paraId="1E85BAC7" w14:textId="77777777" w:rsidR="00C0190C" w:rsidRPr="00A25D4D" w:rsidRDefault="00C0190C" w:rsidP="008F13CC">
                  <w:pPr>
                    <w:jc w:val="left"/>
                  </w:pPr>
                  <w:r w:rsidRPr="00A25D4D">
                    <w:t> </w:t>
                  </w:r>
                </w:p>
              </w:tc>
              <w:tc>
                <w:tcPr>
                  <w:tcW w:w="1500" w:type="dxa"/>
                  <w:hideMark/>
                </w:tcPr>
                <w:p w14:paraId="0B5B32F9" w14:textId="77777777" w:rsidR="00C0190C" w:rsidRPr="00A25D4D" w:rsidRDefault="00C0190C" w:rsidP="008F13CC">
                  <w:pPr>
                    <w:jc w:val="left"/>
                  </w:pPr>
                  <w:r w:rsidRPr="00A25D4D">
                    <w:t>Type:</w:t>
                  </w:r>
                </w:p>
              </w:tc>
              <w:tc>
                <w:tcPr>
                  <w:tcW w:w="0" w:type="auto"/>
                  <w:hideMark/>
                </w:tcPr>
                <w:p w14:paraId="44BF234B" w14:textId="77777777" w:rsidR="00C0190C" w:rsidRPr="00A25D4D" w:rsidRDefault="00C0190C" w:rsidP="008F13CC">
                  <w:pPr>
                    <w:jc w:val="left"/>
                  </w:pPr>
                  <w:r w:rsidRPr="00A25D4D">
                    <w:t>Organisatie</w:t>
                  </w:r>
                </w:p>
              </w:tc>
            </w:tr>
            <w:tr w:rsidR="00C0190C" w:rsidRPr="00A25D4D" w14:paraId="15144C72" w14:textId="77777777" w:rsidTr="00C0190C">
              <w:trPr>
                <w:tblHeader/>
                <w:tblCellSpacing w:w="0" w:type="dxa"/>
              </w:trPr>
              <w:tc>
                <w:tcPr>
                  <w:tcW w:w="360" w:type="dxa"/>
                  <w:hideMark/>
                </w:tcPr>
                <w:p w14:paraId="3A1B540D" w14:textId="77777777" w:rsidR="00C0190C" w:rsidRPr="00A25D4D" w:rsidRDefault="00C0190C" w:rsidP="008F13CC">
                  <w:pPr>
                    <w:jc w:val="left"/>
                  </w:pPr>
                  <w:r w:rsidRPr="00A25D4D">
                    <w:t> </w:t>
                  </w:r>
                </w:p>
              </w:tc>
              <w:tc>
                <w:tcPr>
                  <w:tcW w:w="1500" w:type="dxa"/>
                  <w:hideMark/>
                </w:tcPr>
                <w:p w14:paraId="45745C8D" w14:textId="77777777" w:rsidR="00C0190C" w:rsidRPr="00A25D4D" w:rsidRDefault="00C0190C" w:rsidP="008F13CC">
                  <w:pPr>
                    <w:jc w:val="left"/>
                  </w:pPr>
                  <w:r w:rsidRPr="00A25D4D">
                    <w:t>Naam</w:t>
                  </w:r>
                </w:p>
              </w:tc>
              <w:tc>
                <w:tcPr>
                  <w:tcW w:w="0" w:type="auto"/>
                  <w:hideMark/>
                </w:tcPr>
                <w:p w14:paraId="1C0F614B" w14:textId="77777777" w:rsidR="00C0190C" w:rsidRPr="00A25D4D" w:rsidRDefault="00C0190C" w:rsidP="008F13CC">
                  <w:pPr>
                    <w:jc w:val="left"/>
                  </w:pPr>
                </w:p>
              </w:tc>
            </w:tr>
            <w:tr w:rsidR="00C0190C" w:rsidRPr="00A25D4D" w14:paraId="7D6BFF05" w14:textId="77777777" w:rsidTr="00C0190C">
              <w:trPr>
                <w:tblHeader/>
                <w:tblCellSpacing w:w="0" w:type="dxa"/>
              </w:trPr>
              <w:tc>
                <w:tcPr>
                  <w:tcW w:w="360" w:type="dxa"/>
                  <w:hideMark/>
                </w:tcPr>
                <w:p w14:paraId="46C56EDB" w14:textId="77777777" w:rsidR="00C0190C" w:rsidRPr="00A25D4D" w:rsidRDefault="00C0190C" w:rsidP="008F13CC">
                  <w:pPr>
                    <w:jc w:val="left"/>
                  </w:pPr>
                  <w:r w:rsidRPr="00A25D4D">
                    <w:t> </w:t>
                  </w:r>
                </w:p>
              </w:tc>
              <w:tc>
                <w:tcPr>
                  <w:tcW w:w="1500" w:type="dxa"/>
                  <w:hideMark/>
                </w:tcPr>
                <w:p w14:paraId="1F3A9F4D" w14:textId="77777777" w:rsidR="00C0190C" w:rsidRPr="00A25D4D" w:rsidRDefault="00C0190C" w:rsidP="008F13CC">
                  <w:pPr>
                    <w:jc w:val="left"/>
                  </w:pPr>
                  <w:r w:rsidRPr="00A25D4D">
                    <w:t>Definitie:</w:t>
                  </w:r>
                </w:p>
              </w:tc>
              <w:tc>
                <w:tcPr>
                  <w:tcW w:w="0" w:type="auto"/>
                  <w:hideMark/>
                </w:tcPr>
                <w:p w14:paraId="26FE1B59" w14:textId="77777777" w:rsidR="00C0190C" w:rsidRPr="00A25D4D" w:rsidRDefault="00C0190C" w:rsidP="008F13CC">
                  <w:pPr>
                    <w:jc w:val="left"/>
                  </w:pPr>
                  <w:r w:rsidRPr="00A25D4D">
                    <w:t xml:space="preserve">Organisatie die als opdrachtgever optreedt. </w:t>
                  </w:r>
                </w:p>
              </w:tc>
            </w:tr>
            <w:tr w:rsidR="00C0190C" w:rsidRPr="00A25D4D" w14:paraId="0768A709" w14:textId="77777777" w:rsidTr="00C0190C">
              <w:trPr>
                <w:tblHeader/>
                <w:tblCellSpacing w:w="0" w:type="dxa"/>
              </w:trPr>
              <w:tc>
                <w:tcPr>
                  <w:tcW w:w="360" w:type="dxa"/>
                  <w:hideMark/>
                </w:tcPr>
                <w:p w14:paraId="33234CEA" w14:textId="77777777" w:rsidR="00C0190C" w:rsidRPr="00A25D4D" w:rsidRDefault="00C0190C" w:rsidP="008F13CC">
                  <w:pPr>
                    <w:jc w:val="left"/>
                  </w:pPr>
                  <w:r w:rsidRPr="00A25D4D">
                    <w:t> </w:t>
                  </w:r>
                </w:p>
              </w:tc>
              <w:tc>
                <w:tcPr>
                  <w:tcW w:w="1500" w:type="dxa"/>
                  <w:hideMark/>
                </w:tcPr>
                <w:p w14:paraId="6C4A8EA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4EF70F" w14:textId="77777777" w:rsidR="00C0190C" w:rsidRPr="00A25D4D" w:rsidRDefault="00C0190C" w:rsidP="008F13CC">
                  <w:pPr>
                    <w:jc w:val="left"/>
                  </w:pPr>
                  <w:r w:rsidRPr="00A25D4D">
                    <w:t>0..1</w:t>
                  </w:r>
                </w:p>
              </w:tc>
            </w:tr>
          </w:tbl>
          <w:p w14:paraId="54DCBAAB" w14:textId="77777777" w:rsidR="00C0190C" w:rsidRPr="00A25D4D" w:rsidRDefault="00C0190C" w:rsidP="008F13CC">
            <w:pPr>
              <w:jc w:val="left"/>
            </w:pPr>
          </w:p>
        </w:tc>
      </w:tr>
    </w:tbl>
    <w:p w14:paraId="0D7612DD" w14:textId="77777777" w:rsidR="00C0190C" w:rsidRPr="00A25D4D" w:rsidRDefault="00C0190C" w:rsidP="008F13CC">
      <w:pPr>
        <w:pStyle w:val="Kop5"/>
        <w:jc w:val="left"/>
        <w:rPr>
          <w:sz w:val="16"/>
          <w:szCs w:val="16"/>
        </w:rPr>
      </w:pPr>
      <w:r w:rsidRPr="00A25D4D">
        <w:rPr>
          <w:sz w:val="16"/>
          <w:szCs w:val="16"/>
        </w:rPr>
        <w:t>Organisatie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373"/>
      </w:tblGrid>
      <w:tr w:rsidR="00C0190C" w:rsidRPr="00A25D4D" w14:paraId="7315368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5BE5D7D" w14:textId="77777777" w:rsidR="00C0190C" w:rsidRPr="00A25D4D" w:rsidRDefault="00C0190C" w:rsidP="008F13CC">
            <w:pPr>
              <w:jc w:val="left"/>
            </w:pPr>
            <w:r w:rsidRPr="00A25D4D">
              <w:rPr>
                <w:b/>
                <w:bCs/>
              </w:rPr>
              <w:t>Organisatie</w:t>
            </w:r>
          </w:p>
        </w:tc>
      </w:tr>
      <w:tr w:rsidR="00C0190C" w:rsidRPr="00A25D4D" w14:paraId="0D71336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5CB41F61" w14:textId="77777777" w:rsidTr="00C0190C">
              <w:trPr>
                <w:tblHeader/>
                <w:tblCellSpacing w:w="0" w:type="dxa"/>
              </w:trPr>
              <w:tc>
                <w:tcPr>
                  <w:tcW w:w="360" w:type="dxa"/>
                  <w:hideMark/>
                </w:tcPr>
                <w:p w14:paraId="0FDA1378" w14:textId="77777777" w:rsidR="00C0190C" w:rsidRPr="00A25D4D" w:rsidRDefault="00C0190C" w:rsidP="008F13CC">
                  <w:pPr>
                    <w:jc w:val="left"/>
                  </w:pPr>
                  <w:r w:rsidRPr="00A25D4D">
                    <w:t> </w:t>
                  </w:r>
                </w:p>
              </w:tc>
              <w:tc>
                <w:tcPr>
                  <w:tcW w:w="1500" w:type="dxa"/>
                  <w:hideMark/>
                </w:tcPr>
                <w:p w14:paraId="3C299313" w14:textId="77777777" w:rsidR="00C0190C" w:rsidRPr="00A25D4D" w:rsidRDefault="00C0190C" w:rsidP="008F13CC">
                  <w:pPr>
                    <w:jc w:val="left"/>
                  </w:pPr>
                  <w:r w:rsidRPr="00A25D4D">
                    <w:t>Naam</w:t>
                  </w:r>
                </w:p>
              </w:tc>
              <w:tc>
                <w:tcPr>
                  <w:tcW w:w="0" w:type="auto"/>
                  <w:hideMark/>
                </w:tcPr>
                <w:p w14:paraId="21FC0763" w14:textId="77777777" w:rsidR="00C0190C" w:rsidRPr="00A25D4D" w:rsidRDefault="00C0190C" w:rsidP="008F13CC">
                  <w:pPr>
                    <w:jc w:val="left"/>
                  </w:pPr>
                </w:p>
              </w:tc>
            </w:tr>
            <w:tr w:rsidR="00C0190C" w:rsidRPr="00A25D4D" w14:paraId="69ED49F9" w14:textId="77777777" w:rsidTr="00C0190C">
              <w:trPr>
                <w:tblHeader/>
                <w:tblCellSpacing w:w="0" w:type="dxa"/>
              </w:trPr>
              <w:tc>
                <w:tcPr>
                  <w:tcW w:w="360" w:type="dxa"/>
                  <w:hideMark/>
                </w:tcPr>
                <w:p w14:paraId="0524B1D8" w14:textId="77777777" w:rsidR="00C0190C" w:rsidRPr="00A25D4D" w:rsidRDefault="00C0190C" w:rsidP="008F13CC">
                  <w:pPr>
                    <w:jc w:val="left"/>
                  </w:pPr>
                  <w:r w:rsidRPr="00A25D4D">
                    <w:t> </w:t>
                  </w:r>
                </w:p>
              </w:tc>
              <w:tc>
                <w:tcPr>
                  <w:tcW w:w="1500" w:type="dxa"/>
                  <w:hideMark/>
                </w:tcPr>
                <w:p w14:paraId="6BC76AA2" w14:textId="77777777" w:rsidR="00C0190C" w:rsidRPr="00A25D4D" w:rsidRDefault="00C0190C" w:rsidP="008F13CC">
                  <w:pPr>
                    <w:jc w:val="left"/>
                  </w:pPr>
                  <w:r w:rsidRPr="00A25D4D">
                    <w:t>Definitie:</w:t>
                  </w:r>
                </w:p>
              </w:tc>
              <w:tc>
                <w:tcPr>
                  <w:tcW w:w="0" w:type="auto"/>
                  <w:hideMark/>
                </w:tcPr>
                <w:p w14:paraId="5C52A769" w14:textId="77777777" w:rsidR="00C0190C" w:rsidRPr="00A25D4D" w:rsidRDefault="00C0190C" w:rsidP="008F13CC">
                  <w:pPr>
                    <w:jc w:val="left"/>
                  </w:pPr>
                  <w:r w:rsidRPr="00A25D4D">
                    <w:t xml:space="preserve">Gegevens van de aanvrager van gebiedsinformatie. </w:t>
                  </w:r>
                </w:p>
              </w:tc>
            </w:tr>
            <w:tr w:rsidR="00C0190C" w:rsidRPr="00A25D4D" w14:paraId="6910B4B6" w14:textId="77777777" w:rsidTr="00C0190C">
              <w:trPr>
                <w:tblHeader/>
                <w:tblCellSpacing w:w="0" w:type="dxa"/>
              </w:trPr>
              <w:tc>
                <w:tcPr>
                  <w:tcW w:w="360" w:type="dxa"/>
                  <w:hideMark/>
                </w:tcPr>
                <w:p w14:paraId="4F3BC5B3" w14:textId="77777777" w:rsidR="00C0190C" w:rsidRPr="00A25D4D" w:rsidRDefault="00C0190C" w:rsidP="008F13CC">
                  <w:pPr>
                    <w:jc w:val="left"/>
                  </w:pPr>
                  <w:r w:rsidRPr="00A25D4D">
                    <w:t> </w:t>
                  </w:r>
                </w:p>
              </w:tc>
              <w:tc>
                <w:tcPr>
                  <w:tcW w:w="1500" w:type="dxa"/>
                  <w:hideMark/>
                </w:tcPr>
                <w:p w14:paraId="431C419D" w14:textId="77777777" w:rsidR="00C0190C" w:rsidRPr="00A25D4D" w:rsidRDefault="00C0190C" w:rsidP="008F13CC">
                  <w:pPr>
                    <w:jc w:val="left"/>
                  </w:pPr>
                  <w:r w:rsidRPr="00A25D4D">
                    <w:t>Stereotypes:</w:t>
                  </w:r>
                </w:p>
              </w:tc>
              <w:tc>
                <w:tcPr>
                  <w:tcW w:w="0" w:type="auto"/>
                  <w:hideMark/>
                </w:tcPr>
                <w:p w14:paraId="2E0DF8DB"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40F18B13" w14:textId="77777777" w:rsidR="00C0190C" w:rsidRPr="00A25D4D" w:rsidRDefault="00C0190C" w:rsidP="008F13CC">
            <w:pPr>
              <w:jc w:val="left"/>
            </w:pPr>
          </w:p>
        </w:tc>
      </w:tr>
      <w:tr w:rsidR="00C0190C" w:rsidRPr="00A25D4D" w14:paraId="7F26BE5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CD54DA" w14:textId="77777777" w:rsidR="00C0190C" w:rsidRPr="00A25D4D" w:rsidRDefault="00C0190C" w:rsidP="008F13CC">
            <w:pPr>
              <w:jc w:val="left"/>
            </w:pPr>
            <w:r w:rsidRPr="00A25D4D">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359C49D9" w14:textId="77777777" w:rsidTr="00C0190C">
              <w:trPr>
                <w:tblHeader/>
                <w:tblCellSpacing w:w="0" w:type="dxa"/>
              </w:trPr>
              <w:tc>
                <w:tcPr>
                  <w:tcW w:w="360" w:type="dxa"/>
                  <w:hideMark/>
                </w:tcPr>
                <w:p w14:paraId="423CFAA6" w14:textId="77777777" w:rsidR="00C0190C" w:rsidRPr="00A25D4D" w:rsidRDefault="00C0190C" w:rsidP="008F13CC">
                  <w:pPr>
                    <w:jc w:val="left"/>
                  </w:pPr>
                  <w:r w:rsidRPr="00A25D4D">
                    <w:t> </w:t>
                  </w:r>
                </w:p>
              </w:tc>
              <w:tc>
                <w:tcPr>
                  <w:tcW w:w="1500" w:type="dxa"/>
                  <w:hideMark/>
                </w:tcPr>
                <w:p w14:paraId="386888C6" w14:textId="77777777" w:rsidR="00C0190C" w:rsidRPr="00A25D4D" w:rsidRDefault="00C0190C" w:rsidP="008F13CC">
                  <w:pPr>
                    <w:jc w:val="left"/>
                  </w:pPr>
                  <w:r w:rsidRPr="00A25D4D">
                    <w:t>Type:</w:t>
                  </w:r>
                </w:p>
              </w:tc>
              <w:tc>
                <w:tcPr>
                  <w:tcW w:w="0" w:type="auto"/>
                  <w:hideMark/>
                </w:tcPr>
                <w:p w14:paraId="1D53DEEF" w14:textId="77777777" w:rsidR="00C0190C" w:rsidRPr="00A25D4D" w:rsidRDefault="00C0190C" w:rsidP="008F13CC">
                  <w:pPr>
                    <w:jc w:val="left"/>
                  </w:pPr>
                  <w:proofErr w:type="spellStart"/>
                  <w:r w:rsidRPr="00A25D4D">
                    <w:t>CharacterString</w:t>
                  </w:r>
                  <w:proofErr w:type="spellEnd"/>
                </w:p>
              </w:tc>
            </w:tr>
            <w:tr w:rsidR="00C0190C" w:rsidRPr="00A25D4D" w14:paraId="487A00E8" w14:textId="77777777" w:rsidTr="00C0190C">
              <w:trPr>
                <w:tblHeader/>
                <w:tblCellSpacing w:w="0" w:type="dxa"/>
              </w:trPr>
              <w:tc>
                <w:tcPr>
                  <w:tcW w:w="360" w:type="dxa"/>
                  <w:hideMark/>
                </w:tcPr>
                <w:p w14:paraId="47C9C733" w14:textId="77777777" w:rsidR="00C0190C" w:rsidRPr="00A25D4D" w:rsidRDefault="00C0190C" w:rsidP="008F13CC">
                  <w:pPr>
                    <w:jc w:val="left"/>
                  </w:pPr>
                  <w:r w:rsidRPr="00A25D4D">
                    <w:t> </w:t>
                  </w:r>
                </w:p>
              </w:tc>
              <w:tc>
                <w:tcPr>
                  <w:tcW w:w="1500" w:type="dxa"/>
                  <w:hideMark/>
                </w:tcPr>
                <w:p w14:paraId="22EBC04D" w14:textId="77777777" w:rsidR="00C0190C" w:rsidRPr="00A25D4D" w:rsidRDefault="00C0190C" w:rsidP="008F13CC">
                  <w:pPr>
                    <w:jc w:val="left"/>
                  </w:pPr>
                  <w:r w:rsidRPr="00A25D4D">
                    <w:t>Naam</w:t>
                  </w:r>
                </w:p>
              </w:tc>
              <w:tc>
                <w:tcPr>
                  <w:tcW w:w="0" w:type="auto"/>
                  <w:hideMark/>
                </w:tcPr>
                <w:p w14:paraId="493D1C78" w14:textId="77777777" w:rsidR="00C0190C" w:rsidRPr="00A25D4D" w:rsidRDefault="00C0190C" w:rsidP="008F13CC">
                  <w:pPr>
                    <w:jc w:val="left"/>
                  </w:pPr>
                </w:p>
              </w:tc>
            </w:tr>
            <w:tr w:rsidR="00C0190C" w:rsidRPr="00A25D4D" w14:paraId="017D3FBD" w14:textId="77777777" w:rsidTr="00C0190C">
              <w:trPr>
                <w:tblHeader/>
                <w:tblCellSpacing w:w="0" w:type="dxa"/>
              </w:trPr>
              <w:tc>
                <w:tcPr>
                  <w:tcW w:w="360" w:type="dxa"/>
                  <w:hideMark/>
                </w:tcPr>
                <w:p w14:paraId="0B81B1E8" w14:textId="77777777" w:rsidR="00C0190C" w:rsidRPr="00A25D4D" w:rsidRDefault="00C0190C" w:rsidP="008F13CC">
                  <w:pPr>
                    <w:jc w:val="left"/>
                  </w:pPr>
                  <w:r w:rsidRPr="00A25D4D">
                    <w:t> </w:t>
                  </w:r>
                </w:p>
              </w:tc>
              <w:tc>
                <w:tcPr>
                  <w:tcW w:w="1500" w:type="dxa"/>
                  <w:hideMark/>
                </w:tcPr>
                <w:p w14:paraId="0992BACC" w14:textId="77777777" w:rsidR="00C0190C" w:rsidRPr="00A25D4D" w:rsidRDefault="00C0190C" w:rsidP="008F13CC">
                  <w:pPr>
                    <w:jc w:val="left"/>
                  </w:pPr>
                  <w:r w:rsidRPr="00A25D4D">
                    <w:t>Definitie:</w:t>
                  </w:r>
                </w:p>
              </w:tc>
              <w:tc>
                <w:tcPr>
                  <w:tcW w:w="0" w:type="auto"/>
                  <w:hideMark/>
                </w:tcPr>
                <w:p w14:paraId="5D14C959" w14:textId="77777777" w:rsidR="00C0190C" w:rsidRPr="00A25D4D" w:rsidRDefault="00C0190C" w:rsidP="008F13CC">
                  <w:pPr>
                    <w:jc w:val="left"/>
                  </w:pPr>
                  <w:r w:rsidRPr="00A25D4D">
                    <w:t xml:space="preserve">De naam van de organisatie. </w:t>
                  </w:r>
                </w:p>
              </w:tc>
            </w:tr>
            <w:tr w:rsidR="00C0190C" w:rsidRPr="00A25D4D" w14:paraId="3BBFD6DD" w14:textId="77777777" w:rsidTr="00C0190C">
              <w:trPr>
                <w:tblHeader/>
                <w:tblCellSpacing w:w="0" w:type="dxa"/>
              </w:trPr>
              <w:tc>
                <w:tcPr>
                  <w:tcW w:w="360" w:type="dxa"/>
                  <w:hideMark/>
                </w:tcPr>
                <w:p w14:paraId="3D02F86C" w14:textId="77777777" w:rsidR="00C0190C" w:rsidRPr="00A25D4D" w:rsidRDefault="00C0190C" w:rsidP="008F13CC">
                  <w:pPr>
                    <w:jc w:val="left"/>
                  </w:pPr>
                  <w:r w:rsidRPr="00A25D4D">
                    <w:t> </w:t>
                  </w:r>
                </w:p>
              </w:tc>
              <w:tc>
                <w:tcPr>
                  <w:tcW w:w="1500" w:type="dxa"/>
                  <w:hideMark/>
                </w:tcPr>
                <w:p w14:paraId="36011B0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375DD83" w14:textId="77777777" w:rsidR="00C0190C" w:rsidRPr="00A25D4D" w:rsidRDefault="00C0190C" w:rsidP="008F13CC">
                  <w:pPr>
                    <w:jc w:val="left"/>
                  </w:pPr>
                  <w:r w:rsidRPr="00A25D4D">
                    <w:t>0..2</w:t>
                  </w:r>
                </w:p>
              </w:tc>
            </w:tr>
          </w:tbl>
          <w:p w14:paraId="49A2A1D1" w14:textId="77777777" w:rsidR="00C0190C" w:rsidRPr="00A25D4D" w:rsidRDefault="00C0190C" w:rsidP="008F13CC">
            <w:pPr>
              <w:jc w:val="left"/>
            </w:pPr>
          </w:p>
        </w:tc>
      </w:tr>
      <w:tr w:rsidR="00C0190C" w:rsidRPr="00A25D4D" w14:paraId="13C508C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C6113A2" w14:textId="77777777" w:rsidR="00C0190C" w:rsidRPr="00A25D4D" w:rsidRDefault="00C0190C" w:rsidP="008F13CC">
            <w:pPr>
              <w:jc w:val="left"/>
            </w:pPr>
            <w:r w:rsidRPr="00A25D4D">
              <w:rPr>
                <w:b/>
                <w:bCs/>
              </w:rPr>
              <w:t xml:space="preserve">Attribuut: </w:t>
            </w:r>
            <w:proofErr w:type="spellStart"/>
            <w:r w:rsidRPr="00A25D4D">
              <w:rPr>
                <w:b/>
                <w:bCs/>
              </w:rPr>
              <w:t>kvkNummer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6AF21EE9" w14:textId="77777777" w:rsidTr="00C0190C">
              <w:trPr>
                <w:tblHeader/>
                <w:tblCellSpacing w:w="0" w:type="dxa"/>
              </w:trPr>
              <w:tc>
                <w:tcPr>
                  <w:tcW w:w="360" w:type="dxa"/>
                  <w:hideMark/>
                </w:tcPr>
                <w:p w14:paraId="033AE36E" w14:textId="77777777" w:rsidR="00C0190C" w:rsidRPr="00A25D4D" w:rsidRDefault="00C0190C" w:rsidP="008F13CC">
                  <w:pPr>
                    <w:jc w:val="left"/>
                  </w:pPr>
                  <w:r w:rsidRPr="00A25D4D">
                    <w:t> </w:t>
                  </w:r>
                </w:p>
              </w:tc>
              <w:tc>
                <w:tcPr>
                  <w:tcW w:w="1500" w:type="dxa"/>
                  <w:hideMark/>
                </w:tcPr>
                <w:p w14:paraId="0533A192" w14:textId="77777777" w:rsidR="00C0190C" w:rsidRPr="00A25D4D" w:rsidRDefault="00C0190C" w:rsidP="008F13CC">
                  <w:pPr>
                    <w:jc w:val="left"/>
                  </w:pPr>
                  <w:r w:rsidRPr="00A25D4D">
                    <w:t>Type:</w:t>
                  </w:r>
                </w:p>
              </w:tc>
              <w:tc>
                <w:tcPr>
                  <w:tcW w:w="0" w:type="auto"/>
                  <w:hideMark/>
                </w:tcPr>
                <w:p w14:paraId="28CA10C5" w14:textId="77777777" w:rsidR="00C0190C" w:rsidRPr="00A25D4D" w:rsidRDefault="00C0190C" w:rsidP="008F13CC">
                  <w:pPr>
                    <w:jc w:val="left"/>
                  </w:pPr>
                  <w:proofErr w:type="spellStart"/>
                  <w:r w:rsidRPr="00A25D4D">
                    <w:t>CharacterString</w:t>
                  </w:r>
                  <w:proofErr w:type="spellEnd"/>
                </w:p>
              </w:tc>
            </w:tr>
            <w:tr w:rsidR="00C0190C" w:rsidRPr="00A25D4D" w14:paraId="24E5D35E" w14:textId="77777777" w:rsidTr="00C0190C">
              <w:trPr>
                <w:tblHeader/>
                <w:tblCellSpacing w:w="0" w:type="dxa"/>
              </w:trPr>
              <w:tc>
                <w:tcPr>
                  <w:tcW w:w="360" w:type="dxa"/>
                  <w:hideMark/>
                </w:tcPr>
                <w:p w14:paraId="6598BAEE" w14:textId="77777777" w:rsidR="00C0190C" w:rsidRPr="00A25D4D" w:rsidRDefault="00C0190C" w:rsidP="008F13CC">
                  <w:pPr>
                    <w:jc w:val="left"/>
                  </w:pPr>
                  <w:r w:rsidRPr="00A25D4D">
                    <w:t> </w:t>
                  </w:r>
                </w:p>
              </w:tc>
              <w:tc>
                <w:tcPr>
                  <w:tcW w:w="1500" w:type="dxa"/>
                  <w:hideMark/>
                </w:tcPr>
                <w:p w14:paraId="2F481C72" w14:textId="77777777" w:rsidR="00C0190C" w:rsidRPr="00A25D4D" w:rsidRDefault="00C0190C" w:rsidP="008F13CC">
                  <w:pPr>
                    <w:jc w:val="left"/>
                  </w:pPr>
                  <w:r w:rsidRPr="00A25D4D">
                    <w:t>Naam</w:t>
                  </w:r>
                </w:p>
              </w:tc>
              <w:tc>
                <w:tcPr>
                  <w:tcW w:w="0" w:type="auto"/>
                  <w:hideMark/>
                </w:tcPr>
                <w:p w14:paraId="7C780F09" w14:textId="77777777" w:rsidR="00C0190C" w:rsidRPr="00A25D4D" w:rsidRDefault="00C0190C" w:rsidP="008F13CC">
                  <w:pPr>
                    <w:jc w:val="left"/>
                  </w:pPr>
                </w:p>
              </w:tc>
            </w:tr>
            <w:tr w:rsidR="00C0190C" w:rsidRPr="00A25D4D" w14:paraId="3DEEA2A3" w14:textId="77777777" w:rsidTr="00C0190C">
              <w:trPr>
                <w:tblHeader/>
                <w:tblCellSpacing w:w="0" w:type="dxa"/>
              </w:trPr>
              <w:tc>
                <w:tcPr>
                  <w:tcW w:w="360" w:type="dxa"/>
                  <w:hideMark/>
                </w:tcPr>
                <w:p w14:paraId="1FEA83CF" w14:textId="77777777" w:rsidR="00C0190C" w:rsidRPr="00A25D4D" w:rsidRDefault="00C0190C" w:rsidP="008F13CC">
                  <w:pPr>
                    <w:jc w:val="left"/>
                  </w:pPr>
                  <w:r w:rsidRPr="00A25D4D">
                    <w:t> </w:t>
                  </w:r>
                </w:p>
              </w:tc>
              <w:tc>
                <w:tcPr>
                  <w:tcW w:w="1500" w:type="dxa"/>
                  <w:hideMark/>
                </w:tcPr>
                <w:p w14:paraId="02CF5AB2" w14:textId="77777777" w:rsidR="00C0190C" w:rsidRPr="00A25D4D" w:rsidRDefault="00C0190C" w:rsidP="008F13CC">
                  <w:pPr>
                    <w:jc w:val="left"/>
                  </w:pPr>
                  <w:r w:rsidRPr="00A25D4D">
                    <w:t>Definitie:</w:t>
                  </w:r>
                </w:p>
              </w:tc>
              <w:tc>
                <w:tcPr>
                  <w:tcW w:w="0" w:type="auto"/>
                  <w:hideMark/>
                </w:tcPr>
                <w:p w14:paraId="67D6FE82" w14:textId="77777777" w:rsidR="00C0190C" w:rsidRPr="00A25D4D" w:rsidRDefault="00C0190C" w:rsidP="008F13CC">
                  <w:pPr>
                    <w:jc w:val="left"/>
                  </w:pPr>
                  <w:r w:rsidRPr="00A25D4D">
                    <w:t xml:space="preserve">KvK nummer van de aanvrager van gebiedsinformatie. </w:t>
                  </w:r>
                </w:p>
              </w:tc>
            </w:tr>
            <w:tr w:rsidR="00C0190C" w:rsidRPr="00A25D4D" w14:paraId="451DE518" w14:textId="77777777" w:rsidTr="00C0190C">
              <w:trPr>
                <w:tblHeader/>
                <w:tblCellSpacing w:w="0" w:type="dxa"/>
              </w:trPr>
              <w:tc>
                <w:tcPr>
                  <w:tcW w:w="360" w:type="dxa"/>
                  <w:hideMark/>
                </w:tcPr>
                <w:p w14:paraId="06E216CB" w14:textId="77777777" w:rsidR="00C0190C" w:rsidRPr="00A25D4D" w:rsidRDefault="00C0190C" w:rsidP="008F13CC">
                  <w:pPr>
                    <w:jc w:val="left"/>
                  </w:pPr>
                  <w:r w:rsidRPr="00A25D4D">
                    <w:t> </w:t>
                  </w:r>
                </w:p>
              </w:tc>
              <w:tc>
                <w:tcPr>
                  <w:tcW w:w="1500" w:type="dxa"/>
                  <w:hideMark/>
                </w:tcPr>
                <w:p w14:paraId="2A91197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B8B2BD9" w14:textId="77777777" w:rsidR="00C0190C" w:rsidRPr="00A25D4D" w:rsidRDefault="00C0190C" w:rsidP="008F13CC">
                  <w:pPr>
                    <w:jc w:val="left"/>
                  </w:pPr>
                  <w:r w:rsidRPr="00A25D4D">
                    <w:t>0..1</w:t>
                  </w:r>
                </w:p>
              </w:tc>
            </w:tr>
          </w:tbl>
          <w:p w14:paraId="26EAAB94" w14:textId="77777777" w:rsidR="00C0190C" w:rsidRPr="00A25D4D" w:rsidRDefault="00C0190C" w:rsidP="008F13CC">
            <w:pPr>
              <w:jc w:val="left"/>
            </w:pPr>
          </w:p>
        </w:tc>
      </w:tr>
      <w:tr w:rsidR="00C0190C" w:rsidRPr="00A25D4D" w14:paraId="4B5BE4D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EECD75" w14:textId="77777777" w:rsidR="00C0190C" w:rsidRPr="00A25D4D" w:rsidRDefault="00C0190C" w:rsidP="008F13CC">
            <w:pPr>
              <w:jc w:val="left"/>
            </w:pPr>
            <w:r w:rsidRPr="00A25D4D">
              <w:rPr>
                <w:b/>
                <w:bCs/>
              </w:rPr>
              <w:t xml:space="preserve">Attribuut: </w:t>
            </w:r>
            <w:proofErr w:type="spellStart"/>
            <w:r w:rsidRPr="00A25D4D">
              <w:rPr>
                <w:b/>
                <w:bCs/>
              </w:rPr>
              <w:t>bezoekAdres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7C9881BC" w14:textId="77777777" w:rsidTr="00C0190C">
              <w:trPr>
                <w:tblHeader/>
                <w:tblCellSpacing w:w="0" w:type="dxa"/>
              </w:trPr>
              <w:tc>
                <w:tcPr>
                  <w:tcW w:w="360" w:type="dxa"/>
                  <w:hideMark/>
                </w:tcPr>
                <w:p w14:paraId="4C4CAB17" w14:textId="77777777" w:rsidR="00C0190C" w:rsidRPr="00A25D4D" w:rsidRDefault="00C0190C" w:rsidP="008F13CC">
                  <w:pPr>
                    <w:jc w:val="left"/>
                  </w:pPr>
                  <w:r w:rsidRPr="00A25D4D">
                    <w:t> </w:t>
                  </w:r>
                </w:p>
              </w:tc>
              <w:tc>
                <w:tcPr>
                  <w:tcW w:w="1500" w:type="dxa"/>
                  <w:hideMark/>
                </w:tcPr>
                <w:p w14:paraId="344C63ED" w14:textId="77777777" w:rsidR="00C0190C" w:rsidRPr="00A25D4D" w:rsidRDefault="00C0190C" w:rsidP="008F13CC">
                  <w:pPr>
                    <w:jc w:val="left"/>
                  </w:pPr>
                  <w:r w:rsidRPr="00A25D4D">
                    <w:t>Type:</w:t>
                  </w:r>
                </w:p>
              </w:tc>
              <w:tc>
                <w:tcPr>
                  <w:tcW w:w="0" w:type="auto"/>
                  <w:hideMark/>
                </w:tcPr>
                <w:p w14:paraId="71A25B61" w14:textId="77777777" w:rsidR="00C0190C" w:rsidRPr="00A25D4D" w:rsidRDefault="00C0190C" w:rsidP="008F13CC">
                  <w:pPr>
                    <w:jc w:val="left"/>
                  </w:pPr>
                  <w:r w:rsidRPr="00A25D4D">
                    <w:t>Adres</w:t>
                  </w:r>
                </w:p>
              </w:tc>
            </w:tr>
            <w:tr w:rsidR="00C0190C" w:rsidRPr="00A25D4D" w14:paraId="32C5D20A" w14:textId="77777777" w:rsidTr="00C0190C">
              <w:trPr>
                <w:tblHeader/>
                <w:tblCellSpacing w:w="0" w:type="dxa"/>
              </w:trPr>
              <w:tc>
                <w:tcPr>
                  <w:tcW w:w="360" w:type="dxa"/>
                  <w:hideMark/>
                </w:tcPr>
                <w:p w14:paraId="01B5FFEA" w14:textId="77777777" w:rsidR="00C0190C" w:rsidRPr="00A25D4D" w:rsidRDefault="00C0190C" w:rsidP="008F13CC">
                  <w:pPr>
                    <w:jc w:val="left"/>
                  </w:pPr>
                  <w:r w:rsidRPr="00A25D4D">
                    <w:t> </w:t>
                  </w:r>
                </w:p>
              </w:tc>
              <w:tc>
                <w:tcPr>
                  <w:tcW w:w="1500" w:type="dxa"/>
                  <w:hideMark/>
                </w:tcPr>
                <w:p w14:paraId="3E2755CD" w14:textId="77777777" w:rsidR="00C0190C" w:rsidRPr="00A25D4D" w:rsidRDefault="00C0190C" w:rsidP="008F13CC">
                  <w:pPr>
                    <w:jc w:val="left"/>
                  </w:pPr>
                  <w:r w:rsidRPr="00A25D4D">
                    <w:t>Naam</w:t>
                  </w:r>
                </w:p>
              </w:tc>
              <w:tc>
                <w:tcPr>
                  <w:tcW w:w="0" w:type="auto"/>
                  <w:hideMark/>
                </w:tcPr>
                <w:p w14:paraId="0613703F" w14:textId="77777777" w:rsidR="00C0190C" w:rsidRPr="00A25D4D" w:rsidRDefault="00C0190C" w:rsidP="008F13CC">
                  <w:pPr>
                    <w:jc w:val="left"/>
                  </w:pPr>
                </w:p>
              </w:tc>
            </w:tr>
            <w:tr w:rsidR="00C0190C" w:rsidRPr="00A25D4D" w14:paraId="50EE052F" w14:textId="77777777" w:rsidTr="00C0190C">
              <w:trPr>
                <w:tblHeader/>
                <w:tblCellSpacing w:w="0" w:type="dxa"/>
              </w:trPr>
              <w:tc>
                <w:tcPr>
                  <w:tcW w:w="360" w:type="dxa"/>
                  <w:hideMark/>
                </w:tcPr>
                <w:p w14:paraId="6A17A977" w14:textId="77777777" w:rsidR="00C0190C" w:rsidRPr="00A25D4D" w:rsidRDefault="00C0190C" w:rsidP="008F13CC">
                  <w:pPr>
                    <w:jc w:val="left"/>
                  </w:pPr>
                  <w:r w:rsidRPr="00A25D4D">
                    <w:t> </w:t>
                  </w:r>
                </w:p>
              </w:tc>
              <w:tc>
                <w:tcPr>
                  <w:tcW w:w="1500" w:type="dxa"/>
                  <w:hideMark/>
                </w:tcPr>
                <w:p w14:paraId="28CD2049" w14:textId="77777777" w:rsidR="00C0190C" w:rsidRPr="00A25D4D" w:rsidRDefault="00C0190C" w:rsidP="008F13CC">
                  <w:pPr>
                    <w:jc w:val="left"/>
                  </w:pPr>
                  <w:r w:rsidRPr="00A25D4D">
                    <w:t>Definitie:</w:t>
                  </w:r>
                </w:p>
              </w:tc>
              <w:tc>
                <w:tcPr>
                  <w:tcW w:w="0" w:type="auto"/>
                  <w:hideMark/>
                </w:tcPr>
                <w:p w14:paraId="605C5321" w14:textId="77777777" w:rsidR="00C0190C" w:rsidRPr="00A25D4D" w:rsidRDefault="00C0190C" w:rsidP="008F13CC">
                  <w:pPr>
                    <w:jc w:val="left"/>
                  </w:pPr>
                  <w:r w:rsidRPr="00A25D4D">
                    <w:t xml:space="preserve">Het bezoekadres van de organisatie. </w:t>
                  </w:r>
                </w:p>
              </w:tc>
            </w:tr>
            <w:tr w:rsidR="00C0190C" w:rsidRPr="00A25D4D" w14:paraId="6BB8F72D" w14:textId="77777777" w:rsidTr="00C0190C">
              <w:trPr>
                <w:tblHeader/>
                <w:tblCellSpacing w:w="0" w:type="dxa"/>
              </w:trPr>
              <w:tc>
                <w:tcPr>
                  <w:tcW w:w="360" w:type="dxa"/>
                  <w:hideMark/>
                </w:tcPr>
                <w:p w14:paraId="5649C100" w14:textId="77777777" w:rsidR="00C0190C" w:rsidRPr="00A25D4D" w:rsidRDefault="00C0190C" w:rsidP="008F13CC">
                  <w:pPr>
                    <w:jc w:val="left"/>
                  </w:pPr>
                  <w:r w:rsidRPr="00A25D4D">
                    <w:t> </w:t>
                  </w:r>
                </w:p>
              </w:tc>
              <w:tc>
                <w:tcPr>
                  <w:tcW w:w="1500" w:type="dxa"/>
                  <w:hideMark/>
                </w:tcPr>
                <w:p w14:paraId="667E108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D4D5B6C" w14:textId="77777777" w:rsidR="00C0190C" w:rsidRPr="00A25D4D" w:rsidRDefault="00C0190C" w:rsidP="008F13CC">
                  <w:pPr>
                    <w:jc w:val="left"/>
                  </w:pPr>
                  <w:r w:rsidRPr="00A25D4D">
                    <w:t>0..1</w:t>
                  </w:r>
                </w:p>
              </w:tc>
            </w:tr>
          </w:tbl>
          <w:p w14:paraId="31EF7B59" w14:textId="77777777" w:rsidR="00C0190C" w:rsidRPr="00A25D4D" w:rsidRDefault="00C0190C" w:rsidP="008F13CC">
            <w:pPr>
              <w:jc w:val="left"/>
            </w:pPr>
          </w:p>
        </w:tc>
      </w:tr>
      <w:tr w:rsidR="00C0190C" w:rsidRPr="00A25D4D" w14:paraId="18101CF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67E2D4" w14:textId="77777777" w:rsidR="00C0190C" w:rsidRPr="00A25D4D" w:rsidRDefault="00C0190C" w:rsidP="008F13CC">
            <w:pPr>
              <w:jc w:val="left"/>
            </w:pPr>
            <w:r w:rsidRPr="00A25D4D">
              <w:rPr>
                <w:b/>
                <w:bCs/>
              </w:rPr>
              <w:t xml:space="preserve">Attribuut: </w:t>
            </w:r>
            <w:proofErr w:type="spellStart"/>
            <w:r w:rsidRPr="00A25D4D">
              <w:rPr>
                <w:b/>
                <w:bCs/>
              </w:rPr>
              <w:t>postbusAdres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7391BDA0" w14:textId="77777777" w:rsidTr="00C0190C">
              <w:trPr>
                <w:tblHeader/>
                <w:tblCellSpacing w:w="0" w:type="dxa"/>
              </w:trPr>
              <w:tc>
                <w:tcPr>
                  <w:tcW w:w="360" w:type="dxa"/>
                  <w:hideMark/>
                </w:tcPr>
                <w:p w14:paraId="6F75B21C" w14:textId="77777777" w:rsidR="00C0190C" w:rsidRPr="00A25D4D" w:rsidRDefault="00C0190C" w:rsidP="008F13CC">
                  <w:pPr>
                    <w:jc w:val="left"/>
                  </w:pPr>
                  <w:r w:rsidRPr="00A25D4D">
                    <w:t> </w:t>
                  </w:r>
                </w:p>
              </w:tc>
              <w:tc>
                <w:tcPr>
                  <w:tcW w:w="1500" w:type="dxa"/>
                  <w:hideMark/>
                </w:tcPr>
                <w:p w14:paraId="113EC6DF" w14:textId="77777777" w:rsidR="00C0190C" w:rsidRPr="00A25D4D" w:rsidRDefault="00C0190C" w:rsidP="008F13CC">
                  <w:pPr>
                    <w:jc w:val="left"/>
                  </w:pPr>
                  <w:r w:rsidRPr="00A25D4D">
                    <w:t>Type:</w:t>
                  </w:r>
                </w:p>
              </w:tc>
              <w:tc>
                <w:tcPr>
                  <w:tcW w:w="0" w:type="auto"/>
                  <w:hideMark/>
                </w:tcPr>
                <w:p w14:paraId="306025AA" w14:textId="77777777" w:rsidR="00C0190C" w:rsidRPr="00A25D4D" w:rsidRDefault="00C0190C" w:rsidP="008F13CC">
                  <w:pPr>
                    <w:jc w:val="left"/>
                  </w:pPr>
                  <w:proofErr w:type="spellStart"/>
                  <w:r w:rsidRPr="00A25D4D">
                    <w:t>PostbusAdres</w:t>
                  </w:r>
                  <w:proofErr w:type="spellEnd"/>
                </w:p>
              </w:tc>
            </w:tr>
            <w:tr w:rsidR="00C0190C" w:rsidRPr="00A25D4D" w14:paraId="5DE78B2E" w14:textId="77777777" w:rsidTr="00C0190C">
              <w:trPr>
                <w:tblHeader/>
                <w:tblCellSpacing w:w="0" w:type="dxa"/>
              </w:trPr>
              <w:tc>
                <w:tcPr>
                  <w:tcW w:w="360" w:type="dxa"/>
                  <w:hideMark/>
                </w:tcPr>
                <w:p w14:paraId="39249F48" w14:textId="77777777" w:rsidR="00C0190C" w:rsidRPr="00A25D4D" w:rsidRDefault="00C0190C" w:rsidP="008F13CC">
                  <w:pPr>
                    <w:jc w:val="left"/>
                  </w:pPr>
                  <w:r w:rsidRPr="00A25D4D">
                    <w:t> </w:t>
                  </w:r>
                </w:p>
              </w:tc>
              <w:tc>
                <w:tcPr>
                  <w:tcW w:w="1500" w:type="dxa"/>
                  <w:hideMark/>
                </w:tcPr>
                <w:p w14:paraId="4CFF663F" w14:textId="77777777" w:rsidR="00C0190C" w:rsidRPr="00A25D4D" w:rsidRDefault="00C0190C" w:rsidP="008F13CC">
                  <w:pPr>
                    <w:jc w:val="left"/>
                  </w:pPr>
                  <w:r w:rsidRPr="00A25D4D">
                    <w:t>Naam</w:t>
                  </w:r>
                </w:p>
              </w:tc>
              <w:tc>
                <w:tcPr>
                  <w:tcW w:w="0" w:type="auto"/>
                  <w:hideMark/>
                </w:tcPr>
                <w:p w14:paraId="7D025799" w14:textId="77777777" w:rsidR="00C0190C" w:rsidRPr="00A25D4D" w:rsidRDefault="00C0190C" w:rsidP="008F13CC">
                  <w:pPr>
                    <w:jc w:val="left"/>
                  </w:pPr>
                </w:p>
              </w:tc>
            </w:tr>
            <w:tr w:rsidR="00C0190C" w:rsidRPr="00A25D4D" w14:paraId="1F6B15CF" w14:textId="77777777" w:rsidTr="00C0190C">
              <w:trPr>
                <w:tblHeader/>
                <w:tblCellSpacing w:w="0" w:type="dxa"/>
              </w:trPr>
              <w:tc>
                <w:tcPr>
                  <w:tcW w:w="360" w:type="dxa"/>
                  <w:hideMark/>
                </w:tcPr>
                <w:p w14:paraId="16D354A1" w14:textId="77777777" w:rsidR="00C0190C" w:rsidRPr="00A25D4D" w:rsidRDefault="00C0190C" w:rsidP="008F13CC">
                  <w:pPr>
                    <w:jc w:val="left"/>
                  </w:pPr>
                  <w:r w:rsidRPr="00A25D4D">
                    <w:t> </w:t>
                  </w:r>
                </w:p>
              </w:tc>
              <w:tc>
                <w:tcPr>
                  <w:tcW w:w="1500" w:type="dxa"/>
                  <w:hideMark/>
                </w:tcPr>
                <w:p w14:paraId="44627410" w14:textId="77777777" w:rsidR="00C0190C" w:rsidRPr="00A25D4D" w:rsidRDefault="00C0190C" w:rsidP="008F13CC">
                  <w:pPr>
                    <w:jc w:val="left"/>
                  </w:pPr>
                  <w:r w:rsidRPr="00A25D4D">
                    <w:t>Definitie:</w:t>
                  </w:r>
                </w:p>
              </w:tc>
              <w:tc>
                <w:tcPr>
                  <w:tcW w:w="0" w:type="auto"/>
                  <w:hideMark/>
                </w:tcPr>
                <w:p w14:paraId="100B5FE9" w14:textId="77777777" w:rsidR="00C0190C" w:rsidRPr="00A25D4D" w:rsidRDefault="00C0190C" w:rsidP="008F13CC">
                  <w:pPr>
                    <w:jc w:val="left"/>
                  </w:pPr>
                  <w:r w:rsidRPr="00A25D4D">
                    <w:t xml:space="preserve">Het postbusadres van de organisatie. </w:t>
                  </w:r>
                </w:p>
              </w:tc>
            </w:tr>
            <w:tr w:rsidR="00C0190C" w:rsidRPr="00A25D4D" w14:paraId="139EC94B" w14:textId="77777777" w:rsidTr="00C0190C">
              <w:trPr>
                <w:tblHeader/>
                <w:tblCellSpacing w:w="0" w:type="dxa"/>
              </w:trPr>
              <w:tc>
                <w:tcPr>
                  <w:tcW w:w="360" w:type="dxa"/>
                  <w:hideMark/>
                </w:tcPr>
                <w:p w14:paraId="6A306776" w14:textId="77777777" w:rsidR="00C0190C" w:rsidRPr="00A25D4D" w:rsidRDefault="00C0190C" w:rsidP="008F13CC">
                  <w:pPr>
                    <w:jc w:val="left"/>
                  </w:pPr>
                  <w:r w:rsidRPr="00A25D4D">
                    <w:t> </w:t>
                  </w:r>
                </w:p>
              </w:tc>
              <w:tc>
                <w:tcPr>
                  <w:tcW w:w="1500" w:type="dxa"/>
                  <w:hideMark/>
                </w:tcPr>
                <w:p w14:paraId="5DFDFBB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3AECA96" w14:textId="77777777" w:rsidR="00C0190C" w:rsidRPr="00A25D4D" w:rsidRDefault="00C0190C" w:rsidP="008F13CC">
                  <w:pPr>
                    <w:jc w:val="left"/>
                  </w:pPr>
                  <w:r w:rsidRPr="00A25D4D">
                    <w:t>0..1</w:t>
                  </w:r>
                </w:p>
              </w:tc>
            </w:tr>
          </w:tbl>
          <w:p w14:paraId="4D9CEBD5" w14:textId="77777777" w:rsidR="00C0190C" w:rsidRPr="00A25D4D" w:rsidRDefault="00C0190C" w:rsidP="008F13CC">
            <w:pPr>
              <w:jc w:val="left"/>
            </w:pPr>
          </w:p>
        </w:tc>
      </w:tr>
      <w:tr w:rsidR="00C0190C" w:rsidRPr="00A25D4D" w14:paraId="4BD718F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337690" w14:textId="77777777" w:rsidR="00C0190C" w:rsidRPr="00A25D4D" w:rsidRDefault="00C0190C" w:rsidP="008F13CC">
            <w:pPr>
              <w:jc w:val="left"/>
            </w:pPr>
            <w:r w:rsidRPr="00A25D4D">
              <w:rPr>
                <w:b/>
                <w:bCs/>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663A22CB" w14:textId="77777777" w:rsidTr="00C0190C">
              <w:trPr>
                <w:tblHeader/>
                <w:tblCellSpacing w:w="0" w:type="dxa"/>
              </w:trPr>
              <w:tc>
                <w:tcPr>
                  <w:tcW w:w="360" w:type="dxa"/>
                  <w:hideMark/>
                </w:tcPr>
                <w:p w14:paraId="7A583572" w14:textId="77777777" w:rsidR="00C0190C" w:rsidRPr="00A25D4D" w:rsidRDefault="00C0190C" w:rsidP="008F13CC">
                  <w:pPr>
                    <w:jc w:val="left"/>
                  </w:pPr>
                  <w:r w:rsidRPr="00A25D4D">
                    <w:t> </w:t>
                  </w:r>
                </w:p>
              </w:tc>
              <w:tc>
                <w:tcPr>
                  <w:tcW w:w="1500" w:type="dxa"/>
                  <w:hideMark/>
                </w:tcPr>
                <w:p w14:paraId="25074D07" w14:textId="77777777" w:rsidR="00C0190C" w:rsidRPr="00A25D4D" w:rsidRDefault="00C0190C" w:rsidP="008F13CC">
                  <w:pPr>
                    <w:jc w:val="left"/>
                  </w:pPr>
                  <w:r w:rsidRPr="00A25D4D">
                    <w:t>Type:</w:t>
                  </w:r>
                </w:p>
              </w:tc>
              <w:tc>
                <w:tcPr>
                  <w:tcW w:w="0" w:type="auto"/>
                  <w:hideMark/>
                </w:tcPr>
                <w:p w14:paraId="2422CDB3" w14:textId="77777777" w:rsidR="00C0190C" w:rsidRPr="00A25D4D" w:rsidRDefault="00C0190C" w:rsidP="008F13CC">
                  <w:pPr>
                    <w:jc w:val="left"/>
                  </w:pPr>
                  <w:proofErr w:type="spellStart"/>
                  <w:r w:rsidRPr="00A25D4D">
                    <w:t>CharacterString</w:t>
                  </w:r>
                  <w:proofErr w:type="spellEnd"/>
                </w:p>
              </w:tc>
            </w:tr>
            <w:tr w:rsidR="00C0190C" w:rsidRPr="00A25D4D" w14:paraId="66070CE2" w14:textId="77777777" w:rsidTr="00C0190C">
              <w:trPr>
                <w:tblHeader/>
                <w:tblCellSpacing w:w="0" w:type="dxa"/>
              </w:trPr>
              <w:tc>
                <w:tcPr>
                  <w:tcW w:w="360" w:type="dxa"/>
                  <w:hideMark/>
                </w:tcPr>
                <w:p w14:paraId="5F55AC9F" w14:textId="77777777" w:rsidR="00C0190C" w:rsidRPr="00A25D4D" w:rsidRDefault="00C0190C" w:rsidP="008F13CC">
                  <w:pPr>
                    <w:jc w:val="left"/>
                  </w:pPr>
                  <w:r w:rsidRPr="00A25D4D">
                    <w:t> </w:t>
                  </w:r>
                </w:p>
              </w:tc>
              <w:tc>
                <w:tcPr>
                  <w:tcW w:w="1500" w:type="dxa"/>
                  <w:hideMark/>
                </w:tcPr>
                <w:p w14:paraId="74CC38A9" w14:textId="77777777" w:rsidR="00C0190C" w:rsidRPr="00A25D4D" w:rsidRDefault="00C0190C" w:rsidP="008F13CC">
                  <w:pPr>
                    <w:jc w:val="left"/>
                  </w:pPr>
                  <w:r w:rsidRPr="00A25D4D">
                    <w:t>Naam</w:t>
                  </w:r>
                </w:p>
              </w:tc>
              <w:tc>
                <w:tcPr>
                  <w:tcW w:w="0" w:type="auto"/>
                  <w:hideMark/>
                </w:tcPr>
                <w:p w14:paraId="59A6909F" w14:textId="77777777" w:rsidR="00C0190C" w:rsidRPr="00A25D4D" w:rsidRDefault="00C0190C" w:rsidP="008F13CC">
                  <w:pPr>
                    <w:jc w:val="left"/>
                  </w:pPr>
                </w:p>
              </w:tc>
            </w:tr>
            <w:tr w:rsidR="00C0190C" w:rsidRPr="00A25D4D" w14:paraId="747DEEB2" w14:textId="77777777" w:rsidTr="00C0190C">
              <w:trPr>
                <w:tblHeader/>
                <w:tblCellSpacing w:w="0" w:type="dxa"/>
              </w:trPr>
              <w:tc>
                <w:tcPr>
                  <w:tcW w:w="360" w:type="dxa"/>
                  <w:hideMark/>
                </w:tcPr>
                <w:p w14:paraId="3786343C" w14:textId="77777777" w:rsidR="00C0190C" w:rsidRPr="00A25D4D" w:rsidRDefault="00C0190C" w:rsidP="008F13CC">
                  <w:pPr>
                    <w:jc w:val="left"/>
                  </w:pPr>
                  <w:r w:rsidRPr="00A25D4D">
                    <w:t> </w:t>
                  </w:r>
                </w:p>
              </w:tc>
              <w:tc>
                <w:tcPr>
                  <w:tcW w:w="1500" w:type="dxa"/>
                  <w:hideMark/>
                </w:tcPr>
                <w:p w14:paraId="328EBE7C" w14:textId="77777777" w:rsidR="00C0190C" w:rsidRPr="00A25D4D" w:rsidRDefault="00C0190C" w:rsidP="008F13CC">
                  <w:pPr>
                    <w:jc w:val="left"/>
                  </w:pPr>
                  <w:r w:rsidRPr="00A25D4D">
                    <w:t>Definitie:</w:t>
                  </w:r>
                </w:p>
              </w:tc>
              <w:tc>
                <w:tcPr>
                  <w:tcW w:w="0" w:type="auto"/>
                  <w:hideMark/>
                </w:tcPr>
                <w:p w14:paraId="292E68F9" w14:textId="77777777" w:rsidR="00C0190C" w:rsidRPr="00A25D4D" w:rsidRDefault="00C0190C" w:rsidP="008F13CC">
                  <w:pPr>
                    <w:jc w:val="left"/>
                  </w:pPr>
                  <w:r w:rsidRPr="00A25D4D">
                    <w:t xml:space="preserve">Het vaste telefoonnummer van de </w:t>
                  </w:r>
                  <w:proofErr w:type="spellStart"/>
                  <w:r w:rsidRPr="00A25D4D">
                    <w:t>organiatie</w:t>
                  </w:r>
                  <w:proofErr w:type="spellEnd"/>
                  <w:r w:rsidRPr="00A25D4D">
                    <w:t xml:space="preserve">. </w:t>
                  </w:r>
                </w:p>
              </w:tc>
            </w:tr>
            <w:tr w:rsidR="00C0190C" w:rsidRPr="00A25D4D" w14:paraId="158824D1" w14:textId="77777777" w:rsidTr="00C0190C">
              <w:trPr>
                <w:tblHeader/>
                <w:tblCellSpacing w:w="0" w:type="dxa"/>
              </w:trPr>
              <w:tc>
                <w:tcPr>
                  <w:tcW w:w="360" w:type="dxa"/>
                  <w:hideMark/>
                </w:tcPr>
                <w:p w14:paraId="1E3B257E" w14:textId="77777777" w:rsidR="00C0190C" w:rsidRPr="00A25D4D" w:rsidRDefault="00C0190C" w:rsidP="008F13CC">
                  <w:pPr>
                    <w:jc w:val="left"/>
                  </w:pPr>
                  <w:r w:rsidRPr="00A25D4D">
                    <w:t> </w:t>
                  </w:r>
                </w:p>
              </w:tc>
              <w:tc>
                <w:tcPr>
                  <w:tcW w:w="1500" w:type="dxa"/>
                  <w:hideMark/>
                </w:tcPr>
                <w:p w14:paraId="5E1A0BF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490D18" w14:textId="77777777" w:rsidR="00C0190C" w:rsidRPr="00A25D4D" w:rsidRDefault="00C0190C" w:rsidP="008F13CC">
                  <w:pPr>
                    <w:jc w:val="left"/>
                  </w:pPr>
                  <w:r w:rsidRPr="00A25D4D">
                    <w:t>0..1</w:t>
                  </w:r>
                </w:p>
              </w:tc>
            </w:tr>
          </w:tbl>
          <w:p w14:paraId="22F92A43" w14:textId="77777777" w:rsidR="00C0190C" w:rsidRPr="00A25D4D" w:rsidRDefault="00C0190C" w:rsidP="008F13CC">
            <w:pPr>
              <w:jc w:val="left"/>
            </w:pPr>
          </w:p>
        </w:tc>
      </w:tr>
      <w:tr w:rsidR="00C0190C" w:rsidRPr="00A25D4D" w14:paraId="5F50D87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E69B26" w14:textId="77777777" w:rsidR="00C0190C" w:rsidRPr="00A25D4D" w:rsidRDefault="00C0190C" w:rsidP="008F13CC">
            <w:pPr>
              <w:jc w:val="left"/>
            </w:pPr>
            <w:r w:rsidRPr="00A25D4D">
              <w:rPr>
                <w:b/>
                <w:bCs/>
              </w:rPr>
              <w:t>Attribuut: mobiel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6E8A160E" w14:textId="77777777" w:rsidTr="00C0190C">
              <w:trPr>
                <w:tblHeader/>
                <w:tblCellSpacing w:w="0" w:type="dxa"/>
              </w:trPr>
              <w:tc>
                <w:tcPr>
                  <w:tcW w:w="360" w:type="dxa"/>
                  <w:hideMark/>
                </w:tcPr>
                <w:p w14:paraId="4ADAB03C" w14:textId="77777777" w:rsidR="00C0190C" w:rsidRPr="00A25D4D" w:rsidRDefault="00C0190C" w:rsidP="008F13CC">
                  <w:pPr>
                    <w:jc w:val="left"/>
                  </w:pPr>
                  <w:r w:rsidRPr="00A25D4D">
                    <w:t> </w:t>
                  </w:r>
                </w:p>
              </w:tc>
              <w:tc>
                <w:tcPr>
                  <w:tcW w:w="1500" w:type="dxa"/>
                  <w:hideMark/>
                </w:tcPr>
                <w:p w14:paraId="42A7C6D0" w14:textId="77777777" w:rsidR="00C0190C" w:rsidRPr="00A25D4D" w:rsidRDefault="00C0190C" w:rsidP="008F13CC">
                  <w:pPr>
                    <w:jc w:val="left"/>
                  </w:pPr>
                  <w:r w:rsidRPr="00A25D4D">
                    <w:t>Type:</w:t>
                  </w:r>
                </w:p>
              </w:tc>
              <w:tc>
                <w:tcPr>
                  <w:tcW w:w="0" w:type="auto"/>
                  <w:hideMark/>
                </w:tcPr>
                <w:p w14:paraId="3982EB4F" w14:textId="77777777" w:rsidR="00C0190C" w:rsidRPr="00A25D4D" w:rsidRDefault="00C0190C" w:rsidP="008F13CC">
                  <w:pPr>
                    <w:jc w:val="left"/>
                  </w:pPr>
                  <w:proofErr w:type="spellStart"/>
                  <w:r w:rsidRPr="00A25D4D">
                    <w:t>CharacterString</w:t>
                  </w:r>
                  <w:proofErr w:type="spellEnd"/>
                </w:p>
              </w:tc>
            </w:tr>
            <w:tr w:rsidR="00C0190C" w:rsidRPr="00A25D4D" w14:paraId="407B1F5B" w14:textId="77777777" w:rsidTr="00C0190C">
              <w:trPr>
                <w:tblHeader/>
                <w:tblCellSpacing w:w="0" w:type="dxa"/>
              </w:trPr>
              <w:tc>
                <w:tcPr>
                  <w:tcW w:w="360" w:type="dxa"/>
                  <w:hideMark/>
                </w:tcPr>
                <w:p w14:paraId="427D078E" w14:textId="77777777" w:rsidR="00C0190C" w:rsidRPr="00A25D4D" w:rsidRDefault="00C0190C" w:rsidP="008F13CC">
                  <w:pPr>
                    <w:jc w:val="left"/>
                  </w:pPr>
                  <w:r w:rsidRPr="00A25D4D">
                    <w:t> </w:t>
                  </w:r>
                </w:p>
              </w:tc>
              <w:tc>
                <w:tcPr>
                  <w:tcW w:w="1500" w:type="dxa"/>
                  <w:hideMark/>
                </w:tcPr>
                <w:p w14:paraId="51979ECA" w14:textId="77777777" w:rsidR="00C0190C" w:rsidRPr="00A25D4D" w:rsidRDefault="00C0190C" w:rsidP="008F13CC">
                  <w:pPr>
                    <w:jc w:val="left"/>
                  </w:pPr>
                  <w:r w:rsidRPr="00A25D4D">
                    <w:t>Naam</w:t>
                  </w:r>
                </w:p>
              </w:tc>
              <w:tc>
                <w:tcPr>
                  <w:tcW w:w="0" w:type="auto"/>
                  <w:hideMark/>
                </w:tcPr>
                <w:p w14:paraId="40B37ACF" w14:textId="77777777" w:rsidR="00C0190C" w:rsidRPr="00A25D4D" w:rsidRDefault="00C0190C" w:rsidP="008F13CC">
                  <w:pPr>
                    <w:jc w:val="left"/>
                  </w:pPr>
                </w:p>
              </w:tc>
            </w:tr>
            <w:tr w:rsidR="00C0190C" w:rsidRPr="00A25D4D" w14:paraId="4F9BD2C7" w14:textId="77777777" w:rsidTr="00C0190C">
              <w:trPr>
                <w:tblHeader/>
                <w:tblCellSpacing w:w="0" w:type="dxa"/>
              </w:trPr>
              <w:tc>
                <w:tcPr>
                  <w:tcW w:w="360" w:type="dxa"/>
                  <w:hideMark/>
                </w:tcPr>
                <w:p w14:paraId="4E6EBCD3" w14:textId="77777777" w:rsidR="00C0190C" w:rsidRPr="00A25D4D" w:rsidRDefault="00C0190C" w:rsidP="008F13CC">
                  <w:pPr>
                    <w:jc w:val="left"/>
                  </w:pPr>
                  <w:r w:rsidRPr="00A25D4D">
                    <w:t> </w:t>
                  </w:r>
                </w:p>
              </w:tc>
              <w:tc>
                <w:tcPr>
                  <w:tcW w:w="1500" w:type="dxa"/>
                  <w:hideMark/>
                </w:tcPr>
                <w:p w14:paraId="094ED188" w14:textId="77777777" w:rsidR="00C0190C" w:rsidRPr="00A25D4D" w:rsidRDefault="00C0190C" w:rsidP="008F13CC">
                  <w:pPr>
                    <w:jc w:val="left"/>
                  </w:pPr>
                  <w:r w:rsidRPr="00A25D4D">
                    <w:t>Definitie:</w:t>
                  </w:r>
                </w:p>
              </w:tc>
              <w:tc>
                <w:tcPr>
                  <w:tcW w:w="0" w:type="auto"/>
                  <w:hideMark/>
                </w:tcPr>
                <w:p w14:paraId="2FC910F2" w14:textId="77777777" w:rsidR="00C0190C" w:rsidRPr="00A25D4D" w:rsidRDefault="00C0190C" w:rsidP="008F13CC">
                  <w:pPr>
                    <w:jc w:val="left"/>
                  </w:pPr>
                  <w:r w:rsidRPr="00A25D4D">
                    <w:t xml:space="preserve">Het mobiele telefoonnummer van de organisatie. </w:t>
                  </w:r>
                </w:p>
              </w:tc>
            </w:tr>
            <w:tr w:rsidR="00C0190C" w:rsidRPr="00A25D4D" w14:paraId="39BB336D" w14:textId="77777777" w:rsidTr="00C0190C">
              <w:trPr>
                <w:tblHeader/>
                <w:tblCellSpacing w:w="0" w:type="dxa"/>
              </w:trPr>
              <w:tc>
                <w:tcPr>
                  <w:tcW w:w="360" w:type="dxa"/>
                  <w:hideMark/>
                </w:tcPr>
                <w:p w14:paraId="27F20558" w14:textId="77777777" w:rsidR="00C0190C" w:rsidRPr="00A25D4D" w:rsidRDefault="00C0190C" w:rsidP="008F13CC">
                  <w:pPr>
                    <w:jc w:val="left"/>
                  </w:pPr>
                  <w:r w:rsidRPr="00A25D4D">
                    <w:t> </w:t>
                  </w:r>
                </w:p>
              </w:tc>
              <w:tc>
                <w:tcPr>
                  <w:tcW w:w="1500" w:type="dxa"/>
                  <w:hideMark/>
                </w:tcPr>
                <w:p w14:paraId="0AC3CDC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4B9DF60" w14:textId="77777777" w:rsidR="00C0190C" w:rsidRPr="00A25D4D" w:rsidRDefault="00C0190C" w:rsidP="008F13CC">
                  <w:pPr>
                    <w:jc w:val="left"/>
                  </w:pPr>
                  <w:r w:rsidRPr="00A25D4D">
                    <w:t>0..1</w:t>
                  </w:r>
                </w:p>
              </w:tc>
            </w:tr>
          </w:tbl>
          <w:p w14:paraId="5DB0B65C" w14:textId="77777777" w:rsidR="00C0190C" w:rsidRPr="00A25D4D" w:rsidRDefault="00C0190C" w:rsidP="008F13CC">
            <w:pPr>
              <w:jc w:val="left"/>
            </w:pPr>
          </w:p>
        </w:tc>
      </w:tr>
      <w:tr w:rsidR="00C0190C" w:rsidRPr="00A25D4D" w14:paraId="564C2A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B8E10EC" w14:textId="77777777" w:rsidR="00C0190C" w:rsidRPr="00A25D4D" w:rsidRDefault="00C0190C" w:rsidP="008F13CC">
            <w:pPr>
              <w:jc w:val="left"/>
            </w:pPr>
            <w:r w:rsidRPr="00A25D4D">
              <w:rPr>
                <w:b/>
                <w:bCs/>
              </w:rPr>
              <w:t>Attribuut: fax</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736B1907" w14:textId="77777777" w:rsidTr="00C0190C">
              <w:trPr>
                <w:tblHeader/>
                <w:tblCellSpacing w:w="0" w:type="dxa"/>
              </w:trPr>
              <w:tc>
                <w:tcPr>
                  <w:tcW w:w="360" w:type="dxa"/>
                  <w:hideMark/>
                </w:tcPr>
                <w:p w14:paraId="542BFB95" w14:textId="77777777" w:rsidR="00C0190C" w:rsidRPr="00A25D4D" w:rsidRDefault="00C0190C" w:rsidP="008F13CC">
                  <w:pPr>
                    <w:jc w:val="left"/>
                  </w:pPr>
                  <w:r w:rsidRPr="00A25D4D">
                    <w:t> </w:t>
                  </w:r>
                </w:p>
              </w:tc>
              <w:tc>
                <w:tcPr>
                  <w:tcW w:w="1500" w:type="dxa"/>
                  <w:hideMark/>
                </w:tcPr>
                <w:p w14:paraId="365F78C4" w14:textId="77777777" w:rsidR="00C0190C" w:rsidRPr="00A25D4D" w:rsidRDefault="00C0190C" w:rsidP="008F13CC">
                  <w:pPr>
                    <w:jc w:val="left"/>
                  </w:pPr>
                  <w:r w:rsidRPr="00A25D4D">
                    <w:t>Type:</w:t>
                  </w:r>
                </w:p>
              </w:tc>
              <w:tc>
                <w:tcPr>
                  <w:tcW w:w="0" w:type="auto"/>
                  <w:hideMark/>
                </w:tcPr>
                <w:p w14:paraId="07A8D7CA" w14:textId="77777777" w:rsidR="00C0190C" w:rsidRPr="00A25D4D" w:rsidRDefault="00C0190C" w:rsidP="008F13CC">
                  <w:pPr>
                    <w:jc w:val="left"/>
                  </w:pPr>
                  <w:proofErr w:type="spellStart"/>
                  <w:r w:rsidRPr="00A25D4D">
                    <w:t>CharacterString</w:t>
                  </w:r>
                  <w:proofErr w:type="spellEnd"/>
                </w:p>
              </w:tc>
            </w:tr>
            <w:tr w:rsidR="00C0190C" w:rsidRPr="00A25D4D" w14:paraId="30E05F88" w14:textId="77777777" w:rsidTr="00C0190C">
              <w:trPr>
                <w:tblHeader/>
                <w:tblCellSpacing w:w="0" w:type="dxa"/>
              </w:trPr>
              <w:tc>
                <w:tcPr>
                  <w:tcW w:w="360" w:type="dxa"/>
                  <w:hideMark/>
                </w:tcPr>
                <w:p w14:paraId="6EAC07AB" w14:textId="77777777" w:rsidR="00C0190C" w:rsidRPr="00A25D4D" w:rsidRDefault="00C0190C" w:rsidP="008F13CC">
                  <w:pPr>
                    <w:jc w:val="left"/>
                  </w:pPr>
                  <w:r w:rsidRPr="00A25D4D">
                    <w:t> </w:t>
                  </w:r>
                </w:p>
              </w:tc>
              <w:tc>
                <w:tcPr>
                  <w:tcW w:w="1500" w:type="dxa"/>
                  <w:hideMark/>
                </w:tcPr>
                <w:p w14:paraId="58AF1B23" w14:textId="77777777" w:rsidR="00C0190C" w:rsidRPr="00A25D4D" w:rsidRDefault="00C0190C" w:rsidP="008F13CC">
                  <w:pPr>
                    <w:jc w:val="left"/>
                  </w:pPr>
                  <w:r w:rsidRPr="00A25D4D">
                    <w:t>Naam</w:t>
                  </w:r>
                </w:p>
              </w:tc>
              <w:tc>
                <w:tcPr>
                  <w:tcW w:w="0" w:type="auto"/>
                  <w:hideMark/>
                </w:tcPr>
                <w:p w14:paraId="50B0FCD5" w14:textId="77777777" w:rsidR="00C0190C" w:rsidRPr="00A25D4D" w:rsidRDefault="00C0190C" w:rsidP="008F13CC">
                  <w:pPr>
                    <w:jc w:val="left"/>
                  </w:pPr>
                </w:p>
              </w:tc>
            </w:tr>
            <w:tr w:rsidR="00C0190C" w:rsidRPr="00A25D4D" w14:paraId="3D24D4E5" w14:textId="77777777" w:rsidTr="00C0190C">
              <w:trPr>
                <w:tblHeader/>
                <w:tblCellSpacing w:w="0" w:type="dxa"/>
              </w:trPr>
              <w:tc>
                <w:tcPr>
                  <w:tcW w:w="360" w:type="dxa"/>
                  <w:hideMark/>
                </w:tcPr>
                <w:p w14:paraId="2ABDAA51" w14:textId="77777777" w:rsidR="00C0190C" w:rsidRPr="00A25D4D" w:rsidRDefault="00C0190C" w:rsidP="008F13CC">
                  <w:pPr>
                    <w:jc w:val="left"/>
                  </w:pPr>
                  <w:r w:rsidRPr="00A25D4D">
                    <w:t> </w:t>
                  </w:r>
                </w:p>
              </w:tc>
              <w:tc>
                <w:tcPr>
                  <w:tcW w:w="1500" w:type="dxa"/>
                  <w:hideMark/>
                </w:tcPr>
                <w:p w14:paraId="493BAAF6" w14:textId="77777777" w:rsidR="00C0190C" w:rsidRPr="00A25D4D" w:rsidRDefault="00C0190C" w:rsidP="008F13CC">
                  <w:pPr>
                    <w:jc w:val="left"/>
                  </w:pPr>
                  <w:r w:rsidRPr="00A25D4D">
                    <w:t>Definitie:</w:t>
                  </w:r>
                </w:p>
              </w:tc>
              <w:tc>
                <w:tcPr>
                  <w:tcW w:w="0" w:type="auto"/>
                  <w:hideMark/>
                </w:tcPr>
                <w:p w14:paraId="111A686D" w14:textId="77777777" w:rsidR="00C0190C" w:rsidRPr="00A25D4D" w:rsidRDefault="00C0190C" w:rsidP="008F13CC">
                  <w:pPr>
                    <w:jc w:val="left"/>
                  </w:pPr>
                  <w:r w:rsidRPr="00A25D4D">
                    <w:t xml:space="preserve">Het faxnummer van de organisatie. </w:t>
                  </w:r>
                </w:p>
              </w:tc>
            </w:tr>
            <w:tr w:rsidR="00C0190C" w:rsidRPr="00A25D4D" w14:paraId="216C8C08" w14:textId="77777777" w:rsidTr="00C0190C">
              <w:trPr>
                <w:tblHeader/>
                <w:tblCellSpacing w:w="0" w:type="dxa"/>
              </w:trPr>
              <w:tc>
                <w:tcPr>
                  <w:tcW w:w="360" w:type="dxa"/>
                  <w:hideMark/>
                </w:tcPr>
                <w:p w14:paraId="490830FA" w14:textId="77777777" w:rsidR="00C0190C" w:rsidRPr="00A25D4D" w:rsidRDefault="00C0190C" w:rsidP="008F13CC">
                  <w:pPr>
                    <w:jc w:val="left"/>
                  </w:pPr>
                  <w:r w:rsidRPr="00A25D4D">
                    <w:t> </w:t>
                  </w:r>
                </w:p>
              </w:tc>
              <w:tc>
                <w:tcPr>
                  <w:tcW w:w="1500" w:type="dxa"/>
                  <w:hideMark/>
                </w:tcPr>
                <w:p w14:paraId="5A4BD43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192350" w14:textId="77777777" w:rsidR="00C0190C" w:rsidRPr="00A25D4D" w:rsidRDefault="00C0190C" w:rsidP="008F13CC">
                  <w:pPr>
                    <w:jc w:val="left"/>
                  </w:pPr>
                  <w:r w:rsidRPr="00A25D4D">
                    <w:t>0..1</w:t>
                  </w:r>
                </w:p>
              </w:tc>
            </w:tr>
          </w:tbl>
          <w:p w14:paraId="5C44CBD2" w14:textId="77777777" w:rsidR="00C0190C" w:rsidRPr="00A25D4D" w:rsidRDefault="00C0190C" w:rsidP="008F13CC">
            <w:pPr>
              <w:jc w:val="left"/>
            </w:pPr>
          </w:p>
        </w:tc>
      </w:tr>
      <w:tr w:rsidR="00C0190C" w:rsidRPr="00A25D4D" w14:paraId="3E11B74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319A40B" w14:textId="77777777" w:rsidR="00C0190C" w:rsidRPr="00A25D4D" w:rsidRDefault="00C0190C" w:rsidP="008F13CC">
            <w:pPr>
              <w:jc w:val="left"/>
            </w:pPr>
            <w:r w:rsidRPr="00A25D4D">
              <w:rPr>
                <w:b/>
                <w:bCs/>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359A3747" w14:textId="77777777" w:rsidTr="00C0190C">
              <w:trPr>
                <w:tblHeader/>
                <w:tblCellSpacing w:w="0" w:type="dxa"/>
              </w:trPr>
              <w:tc>
                <w:tcPr>
                  <w:tcW w:w="360" w:type="dxa"/>
                  <w:hideMark/>
                </w:tcPr>
                <w:p w14:paraId="49B71110" w14:textId="77777777" w:rsidR="00C0190C" w:rsidRPr="00A25D4D" w:rsidRDefault="00C0190C" w:rsidP="008F13CC">
                  <w:pPr>
                    <w:jc w:val="left"/>
                  </w:pPr>
                  <w:r w:rsidRPr="00A25D4D">
                    <w:t> </w:t>
                  </w:r>
                </w:p>
              </w:tc>
              <w:tc>
                <w:tcPr>
                  <w:tcW w:w="1500" w:type="dxa"/>
                  <w:hideMark/>
                </w:tcPr>
                <w:p w14:paraId="0F166F34" w14:textId="77777777" w:rsidR="00C0190C" w:rsidRPr="00A25D4D" w:rsidRDefault="00C0190C" w:rsidP="008F13CC">
                  <w:pPr>
                    <w:jc w:val="left"/>
                  </w:pPr>
                  <w:r w:rsidRPr="00A25D4D">
                    <w:t>Type:</w:t>
                  </w:r>
                </w:p>
              </w:tc>
              <w:tc>
                <w:tcPr>
                  <w:tcW w:w="0" w:type="auto"/>
                  <w:hideMark/>
                </w:tcPr>
                <w:p w14:paraId="6AB4CFF1" w14:textId="77777777" w:rsidR="00C0190C" w:rsidRPr="00A25D4D" w:rsidRDefault="00C0190C" w:rsidP="008F13CC">
                  <w:pPr>
                    <w:jc w:val="left"/>
                  </w:pPr>
                  <w:proofErr w:type="spellStart"/>
                  <w:r w:rsidRPr="00A25D4D">
                    <w:t>CharacterString</w:t>
                  </w:r>
                  <w:proofErr w:type="spellEnd"/>
                </w:p>
              </w:tc>
            </w:tr>
            <w:tr w:rsidR="00C0190C" w:rsidRPr="00A25D4D" w14:paraId="3CD2B9AD" w14:textId="77777777" w:rsidTr="00C0190C">
              <w:trPr>
                <w:tblHeader/>
                <w:tblCellSpacing w:w="0" w:type="dxa"/>
              </w:trPr>
              <w:tc>
                <w:tcPr>
                  <w:tcW w:w="360" w:type="dxa"/>
                  <w:hideMark/>
                </w:tcPr>
                <w:p w14:paraId="784779C1" w14:textId="77777777" w:rsidR="00C0190C" w:rsidRPr="00A25D4D" w:rsidRDefault="00C0190C" w:rsidP="008F13CC">
                  <w:pPr>
                    <w:jc w:val="left"/>
                  </w:pPr>
                  <w:r w:rsidRPr="00A25D4D">
                    <w:t> </w:t>
                  </w:r>
                </w:p>
              </w:tc>
              <w:tc>
                <w:tcPr>
                  <w:tcW w:w="1500" w:type="dxa"/>
                  <w:hideMark/>
                </w:tcPr>
                <w:p w14:paraId="6916CE95" w14:textId="77777777" w:rsidR="00C0190C" w:rsidRPr="00A25D4D" w:rsidRDefault="00C0190C" w:rsidP="008F13CC">
                  <w:pPr>
                    <w:jc w:val="left"/>
                  </w:pPr>
                  <w:r w:rsidRPr="00A25D4D">
                    <w:t>Naam</w:t>
                  </w:r>
                </w:p>
              </w:tc>
              <w:tc>
                <w:tcPr>
                  <w:tcW w:w="0" w:type="auto"/>
                  <w:hideMark/>
                </w:tcPr>
                <w:p w14:paraId="2B001281" w14:textId="77777777" w:rsidR="00C0190C" w:rsidRPr="00A25D4D" w:rsidRDefault="00C0190C" w:rsidP="008F13CC">
                  <w:pPr>
                    <w:jc w:val="left"/>
                  </w:pPr>
                </w:p>
              </w:tc>
            </w:tr>
            <w:tr w:rsidR="00C0190C" w:rsidRPr="00A25D4D" w14:paraId="375E3531" w14:textId="77777777" w:rsidTr="00C0190C">
              <w:trPr>
                <w:tblHeader/>
                <w:tblCellSpacing w:w="0" w:type="dxa"/>
              </w:trPr>
              <w:tc>
                <w:tcPr>
                  <w:tcW w:w="360" w:type="dxa"/>
                  <w:hideMark/>
                </w:tcPr>
                <w:p w14:paraId="7B2A0161" w14:textId="77777777" w:rsidR="00C0190C" w:rsidRPr="00A25D4D" w:rsidRDefault="00C0190C" w:rsidP="008F13CC">
                  <w:pPr>
                    <w:jc w:val="left"/>
                  </w:pPr>
                  <w:r w:rsidRPr="00A25D4D">
                    <w:t> </w:t>
                  </w:r>
                </w:p>
              </w:tc>
              <w:tc>
                <w:tcPr>
                  <w:tcW w:w="1500" w:type="dxa"/>
                  <w:hideMark/>
                </w:tcPr>
                <w:p w14:paraId="1583D6C9" w14:textId="77777777" w:rsidR="00C0190C" w:rsidRPr="00A25D4D" w:rsidRDefault="00C0190C" w:rsidP="008F13CC">
                  <w:pPr>
                    <w:jc w:val="left"/>
                  </w:pPr>
                  <w:r w:rsidRPr="00A25D4D">
                    <w:t>Definitie:</w:t>
                  </w:r>
                </w:p>
              </w:tc>
              <w:tc>
                <w:tcPr>
                  <w:tcW w:w="0" w:type="auto"/>
                  <w:hideMark/>
                </w:tcPr>
                <w:p w14:paraId="7DD389E6" w14:textId="77777777" w:rsidR="00C0190C" w:rsidRPr="00A25D4D" w:rsidRDefault="00C0190C" w:rsidP="008F13CC">
                  <w:pPr>
                    <w:jc w:val="left"/>
                  </w:pPr>
                  <w:r w:rsidRPr="00A25D4D">
                    <w:t xml:space="preserve">Het e-mail adres van de organisatie. </w:t>
                  </w:r>
                </w:p>
              </w:tc>
            </w:tr>
            <w:tr w:rsidR="00C0190C" w:rsidRPr="00A25D4D" w14:paraId="51199F4B" w14:textId="77777777" w:rsidTr="00C0190C">
              <w:trPr>
                <w:tblHeader/>
                <w:tblCellSpacing w:w="0" w:type="dxa"/>
              </w:trPr>
              <w:tc>
                <w:tcPr>
                  <w:tcW w:w="360" w:type="dxa"/>
                  <w:hideMark/>
                </w:tcPr>
                <w:p w14:paraId="342B5D5C" w14:textId="77777777" w:rsidR="00C0190C" w:rsidRPr="00A25D4D" w:rsidRDefault="00C0190C" w:rsidP="008F13CC">
                  <w:pPr>
                    <w:jc w:val="left"/>
                  </w:pPr>
                  <w:r w:rsidRPr="00A25D4D">
                    <w:t> </w:t>
                  </w:r>
                </w:p>
              </w:tc>
              <w:tc>
                <w:tcPr>
                  <w:tcW w:w="1500" w:type="dxa"/>
                  <w:hideMark/>
                </w:tcPr>
                <w:p w14:paraId="7EA973F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5D32AB1" w14:textId="1F079D53" w:rsidR="00C0190C" w:rsidRPr="00A25D4D" w:rsidRDefault="00C0190C" w:rsidP="008F13CC">
                  <w:pPr>
                    <w:jc w:val="left"/>
                  </w:pPr>
                  <w:r w:rsidRPr="00A25D4D">
                    <w:t>0..</w:t>
                  </w:r>
                  <w:del w:id="926" w:author="Paul Janssen" w:date="2020-06-10T17:05:00Z">
                    <w:r w:rsidRPr="00A25D4D" w:rsidDel="00A32211">
                      <w:delText>2</w:delText>
                    </w:r>
                  </w:del>
                  <w:ins w:id="927" w:author="Paul Janssen" w:date="2020-06-10T17:05:00Z">
                    <w:r w:rsidR="00A32211">
                      <w:t>1</w:t>
                    </w:r>
                  </w:ins>
                </w:p>
              </w:tc>
            </w:tr>
          </w:tbl>
          <w:p w14:paraId="5F00D5AA" w14:textId="77777777" w:rsidR="00C0190C" w:rsidRPr="00A25D4D" w:rsidRDefault="00C0190C" w:rsidP="008F13CC">
            <w:pPr>
              <w:jc w:val="left"/>
            </w:pPr>
          </w:p>
        </w:tc>
      </w:tr>
      <w:tr w:rsidR="00C0190C" w:rsidRPr="00A25D4D" w14:paraId="7E66042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B19E99" w14:textId="77777777" w:rsidR="00C0190C" w:rsidRPr="00A25D4D" w:rsidRDefault="00C0190C" w:rsidP="008F13CC">
            <w:pPr>
              <w:jc w:val="left"/>
            </w:pPr>
            <w:r w:rsidRPr="00A25D4D">
              <w:rPr>
                <w:b/>
                <w:bCs/>
              </w:rPr>
              <w:t>Attribuut: website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1BBFEB49" w14:textId="77777777" w:rsidTr="00C0190C">
              <w:trPr>
                <w:tblHeader/>
                <w:tblCellSpacing w:w="0" w:type="dxa"/>
              </w:trPr>
              <w:tc>
                <w:tcPr>
                  <w:tcW w:w="360" w:type="dxa"/>
                  <w:hideMark/>
                </w:tcPr>
                <w:p w14:paraId="611E3211" w14:textId="77777777" w:rsidR="00C0190C" w:rsidRPr="00A25D4D" w:rsidRDefault="00C0190C" w:rsidP="008F13CC">
                  <w:pPr>
                    <w:jc w:val="left"/>
                  </w:pPr>
                  <w:r w:rsidRPr="00A25D4D">
                    <w:t> </w:t>
                  </w:r>
                </w:p>
              </w:tc>
              <w:tc>
                <w:tcPr>
                  <w:tcW w:w="1500" w:type="dxa"/>
                  <w:hideMark/>
                </w:tcPr>
                <w:p w14:paraId="5E7391E3" w14:textId="77777777" w:rsidR="00C0190C" w:rsidRPr="00A25D4D" w:rsidRDefault="00C0190C" w:rsidP="008F13CC">
                  <w:pPr>
                    <w:jc w:val="left"/>
                  </w:pPr>
                  <w:r w:rsidRPr="00A25D4D">
                    <w:t>Type:</w:t>
                  </w:r>
                </w:p>
              </w:tc>
              <w:tc>
                <w:tcPr>
                  <w:tcW w:w="0" w:type="auto"/>
                  <w:hideMark/>
                </w:tcPr>
                <w:p w14:paraId="12B097E5" w14:textId="77777777" w:rsidR="00C0190C" w:rsidRPr="00A25D4D" w:rsidRDefault="00C0190C" w:rsidP="008F13CC">
                  <w:pPr>
                    <w:jc w:val="left"/>
                  </w:pPr>
                  <w:proofErr w:type="spellStart"/>
                  <w:r w:rsidRPr="00A25D4D">
                    <w:t>CharacterString</w:t>
                  </w:r>
                  <w:proofErr w:type="spellEnd"/>
                </w:p>
              </w:tc>
            </w:tr>
            <w:tr w:rsidR="00C0190C" w:rsidRPr="00A25D4D" w14:paraId="513A1C7F" w14:textId="77777777" w:rsidTr="00C0190C">
              <w:trPr>
                <w:tblHeader/>
                <w:tblCellSpacing w:w="0" w:type="dxa"/>
              </w:trPr>
              <w:tc>
                <w:tcPr>
                  <w:tcW w:w="360" w:type="dxa"/>
                  <w:hideMark/>
                </w:tcPr>
                <w:p w14:paraId="2CB200C0" w14:textId="77777777" w:rsidR="00C0190C" w:rsidRPr="00A25D4D" w:rsidRDefault="00C0190C" w:rsidP="008F13CC">
                  <w:pPr>
                    <w:jc w:val="left"/>
                  </w:pPr>
                  <w:r w:rsidRPr="00A25D4D">
                    <w:t> </w:t>
                  </w:r>
                </w:p>
              </w:tc>
              <w:tc>
                <w:tcPr>
                  <w:tcW w:w="1500" w:type="dxa"/>
                  <w:hideMark/>
                </w:tcPr>
                <w:p w14:paraId="43D38630" w14:textId="77777777" w:rsidR="00C0190C" w:rsidRPr="00A25D4D" w:rsidRDefault="00C0190C" w:rsidP="008F13CC">
                  <w:pPr>
                    <w:jc w:val="left"/>
                  </w:pPr>
                  <w:r w:rsidRPr="00A25D4D">
                    <w:t>Naam</w:t>
                  </w:r>
                </w:p>
              </w:tc>
              <w:tc>
                <w:tcPr>
                  <w:tcW w:w="0" w:type="auto"/>
                  <w:hideMark/>
                </w:tcPr>
                <w:p w14:paraId="24CFC15F" w14:textId="77777777" w:rsidR="00C0190C" w:rsidRPr="00A25D4D" w:rsidRDefault="00C0190C" w:rsidP="008F13CC">
                  <w:pPr>
                    <w:jc w:val="left"/>
                  </w:pPr>
                </w:p>
              </w:tc>
            </w:tr>
            <w:tr w:rsidR="00C0190C" w:rsidRPr="00A25D4D" w14:paraId="7E20D9A1" w14:textId="77777777" w:rsidTr="00C0190C">
              <w:trPr>
                <w:tblHeader/>
                <w:tblCellSpacing w:w="0" w:type="dxa"/>
              </w:trPr>
              <w:tc>
                <w:tcPr>
                  <w:tcW w:w="360" w:type="dxa"/>
                  <w:hideMark/>
                </w:tcPr>
                <w:p w14:paraId="3D641CD0" w14:textId="77777777" w:rsidR="00C0190C" w:rsidRPr="00A25D4D" w:rsidRDefault="00C0190C" w:rsidP="008F13CC">
                  <w:pPr>
                    <w:jc w:val="left"/>
                  </w:pPr>
                  <w:r w:rsidRPr="00A25D4D">
                    <w:t> </w:t>
                  </w:r>
                </w:p>
              </w:tc>
              <w:tc>
                <w:tcPr>
                  <w:tcW w:w="1500" w:type="dxa"/>
                  <w:hideMark/>
                </w:tcPr>
                <w:p w14:paraId="44B227E3" w14:textId="77777777" w:rsidR="00C0190C" w:rsidRPr="00A25D4D" w:rsidRDefault="00C0190C" w:rsidP="008F13CC">
                  <w:pPr>
                    <w:jc w:val="left"/>
                  </w:pPr>
                  <w:r w:rsidRPr="00A25D4D">
                    <w:t>Definitie:</w:t>
                  </w:r>
                </w:p>
              </w:tc>
              <w:tc>
                <w:tcPr>
                  <w:tcW w:w="0" w:type="auto"/>
                  <w:hideMark/>
                </w:tcPr>
                <w:p w14:paraId="01B0FE85" w14:textId="77777777" w:rsidR="00C0190C" w:rsidRPr="00A25D4D" w:rsidRDefault="00C0190C" w:rsidP="008F13CC">
                  <w:pPr>
                    <w:jc w:val="left"/>
                  </w:pPr>
                  <w:r w:rsidRPr="00A25D4D">
                    <w:t xml:space="preserve">Website van de organisatie. </w:t>
                  </w:r>
                </w:p>
              </w:tc>
            </w:tr>
            <w:tr w:rsidR="00C0190C" w:rsidRPr="00A25D4D" w14:paraId="17063420" w14:textId="77777777" w:rsidTr="00C0190C">
              <w:trPr>
                <w:tblHeader/>
                <w:tblCellSpacing w:w="0" w:type="dxa"/>
              </w:trPr>
              <w:tc>
                <w:tcPr>
                  <w:tcW w:w="360" w:type="dxa"/>
                  <w:hideMark/>
                </w:tcPr>
                <w:p w14:paraId="4D49E0DD" w14:textId="77777777" w:rsidR="00C0190C" w:rsidRPr="00A25D4D" w:rsidRDefault="00C0190C" w:rsidP="008F13CC">
                  <w:pPr>
                    <w:jc w:val="left"/>
                  </w:pPr>
                  <w:r w:rsidRPr="00A25D4D">
                    <w:t> </w:t>
                  </w:r>
                </w:p>
              </w:tc>
              <w:tc>
                <w:tcPr>
                  <w:tcW w:w="1500" w:type="dxa"/>
                  <w:hideMark/>
                </w:tcPr>
                <w:p w14:paraId="264453E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6549C8A" w14:textId="77777777" w:rsidR="00C0190C" w:rsidRPr="00A25D4D" w:rsidRDefault="00C0190C" w:rsidP="008F13CC">
                  <w:pPr>
                    <w:jc w:val="left"/>
                  </w:pPr>
                  <w:r w:rsidRPr="00A25D4D">
                    <w:t>0..1</w:t>
                  </w:r>
                </w:p>
              </w:tc>
            </w:tr>
          </w:tbl>
          <w:p w14:paraId="640A68DE" w14:textId="77777777" w:rsidR="00C0190C" w:rsidRPr="00A25D4D" w:rsidRDefault="00C0190C" w:rsidP="008F13CC">
            <w:pPr>
              <w:jc w:val="left"/>
            </w:pPr>
          </w:p>
        </w:tc>
      </w:tr>
    </w:tbl>
    <w:p w14:paraId="2ABA67DF" w14:textId="77777777" w:rsidR="00C0190C" w:rsidRPr="00A25D4D" w:rsidRDefault="00C0190C" w:rsidP="008F13CC">
      <w:pPr>
        <w:pStyle w:val="Kop5"/>
        <w:jc w:val="left"/>
        <w:rPr>
          <w:sz w:val="16"/>
          <w:szCs w:val="16"/>
        </w:rPr>
      </w:pPr>
      <w:proofErr w:type="spellStart"/>
      <w:r w:rsidRPr="00A25D4D">
        <w:rPr>
          <w:sz w:val="16"/>
          <w:szCs w:val="16"/>
        </w:rPr>
        <w:t>PostbusAdres</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26"/>
      </w:tblGrid>
      <w:tr w:rsidR="00C0190C" w:rsidRPr="00A25D4D" w14:paraId="5955341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C2F9ADF" w14:textId="77777777" w:rsidR="00C0190C" w:rsidRPr="00A25D4D" w:rsidRDefault="00C0190C" w:rsidP="008F13CC">
            <w:pPr>
              <w:jc w:val="left"/>
            </w:pPr>
            <w:proofErr w:type="spellStart"/>
            <w:r w:rsidRPr="00A25D4D">
              <w:rPr>
                <w:b/>
                <w:bCs/>
              </w:rPr>
              <w:t>PostbusAdres</w:t>
            </w:r>
            <w:proofErr w:type="spellEnd"/>
          </w:p>
        </w:tc>
      </w:tr>
      <w:tr w:rsidR="00C0190C" w:rsidRPr="00A25D4D" w14:paraId="3CD9497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1AF8AC06" w14:textId="77777777" w:rsidTr="00C0190C">
              <w:trPr>
                <w:tblHeader/>
                <w:tblCellSpacing w:w="0" w:type="dxa"/>
              </w:trPr>
              <w:tc>
                <w:tcPr>
                  <w:tcW w:w="360" w:type="dxa"/>
                  <w:hideMark/>
                </w:tcPr>
                <w:p w14:paraId="34BBBFA7" w14:textId="77777777" w:rsidR="00C0190C" w:rsidRPr="00A25D4D" w:rsidRDefault="00C0190C" w:rsidP="008F13CC">
                  <w:pPr>
                    <w:jc w:val="left"/>
                  </w:pPr>
                  <w:r w:rsidRPr="00A25D4D">
                    <w:t> </w:t>
                  </w:r>
                </w:p>
              </w:tc>
              <w:tc>
                <w:tcPr>
                  <w:tcW w:w="1500" w:type="dxa"/>
                  <w:hideMark/>
                </w:tcPr>
                <w:p w14:paraId="21B44216" w14:textId="77777777" w:rsidR="00C0190C" w:rsidRPr="00A25D4D" w:rsidRDefault="00C0190C" w:rsidP="008F13CC">
                  <w:pPr>
                    <w:jc w:val="left"/>
                  </w:pPr>
                  <w:r w:rsidRPr="00A25D4D">
                    <w:t>Naam</w:t>
                  </w:r>
                </w:p>
              </w:tc>
              <w:tc>
                <w:tcPr>
                  <w:tcW w:w="0" w:type="auto"/>
                  <w:hideMark/>
                </w:tcPr>
                <w:p w14:paraId="1B58065C" w14:textId="77777777" w:rsidR="00C0190C" w:rsidRPr="00A25D4D" w:rsidRDefault="00C0190C" w:rsidP="008F13CC">
                  <w:pPr>
                    <w:jc w:val="left"/>
                  </w:pPr>
                </w:p>
              </w:tc>
            </w:tr>
            <w:tr w:rsidR="00C0190C" w:rsidRPr="00A25D4D" w14:paraId="7546FD01" w14:textId="77777777" w:rsidTr="00C0190C">
              <w:trPr>
                <w:tblHeader/>
                <w:tblCellSpacing w:w="0" w:type="dxa"/>
              </w:trPr>
              <w:tc>
                <w:tcPr>
                  <w:tcW w:w="360" w:type="dxa"/>
                  <w:hideMark/>
                </w:tcPr>
                <w:p w14:paraId="50EC2949" w14:textId="77777777" w:rsidR="00C0190C" w:rsidRPr="00A25D4D" w:rsidRDefault="00C0190C" w:rsidP="008F13CC">
                  <w:pPr>
                    <w:jc w:val="left"/>
                  </w:pPr>
                  <w:r w:rsidRPr="00A25D4D">
                    <w:t> </w:t>
                  </w:r>
                </w:p>
              </w:tc>
              <w:tc>
                <w:tcPr>
                  <w:tcW w:w="1500" w:type="dxa"/>
                  <w:hideMark/>
                </w:tcPr>
                <w:p w14:paraId="0EF8BDD3" w14:textId="77777777" w:rsidR="00C0190C" w:rsidRPr="00A25D4D" w:rsidRDefault="00C0190C" w:rsidP="008F13CC">
                  <w:pPr>
                    <w:jc w:val="left"/>
                  </w:pPr>
                  <w:r w:rsidRPr="00A25D4D">
                    <w:t>Definitie:</w:t>
                  </w:r>
                </w:p>
              </w:tc>
              <w:tc>
                <w:tcPr>
                  <w:tcW w:w="0" w:type="auto"/>
                  <w:hideMark/>
                </w:tcPr>
                <w:p w14:paraId="7796F521" w14:textId="77777777" w:rsidR="00C0190C" w:rsidRPr="00A25D4D" w:rsidRDefault="00C0190C" w:rsidP="008F13CC">
                  <w:pPr>
                    <w:jc w:val="left"/>
                  </w:pPr>
                  <w:r w:rsidRPr="00A25D4D">
                    <w:t xml:space="preserve">De gegevens van een adres voor een bus of vak in een postkantoor. </w:t>
                  </w:r>
                </w:p>
              </w:tc>
            </w:tr>
            <w:tr w:rsidR="00C0190C" w:rsidRPr="00A25D4D" w14:paraId="5AE6D056" w14:textId="77777777" w:rsidTr="00C0190C">
              <w:trPr>
                <w:tblHeader/>
                <w:tblCellSpacing w:w="0" w:type="dxa"/>
              </w:trPr>
              <w:tc>
                <w:tcPr>
                  <w:tcW w:w="360" w:type="dxa"/>
                  <w:hideMark/>
                </w:tcPr>
                <w:p w14:paraId="3F64FFAE" w14:textId="77777777" w:rsidR="00C0190C" w:rsidRPr="00A25D4D" w:rsidRDefault="00C0190C" w:rsidP="008F13CC">
                  <w:pPr>
                    <w:jc w:val="left"/>
                  </w:pPr>
                  <w:r w:rsidRPr="00A25D4D">
                    <w:t> </w:t>
                  </w:r>
                </w:p>
              </w:tc>
              <w:tc>
                <w:tcPr>
                  <w:tcW w:w="1500" w:type="dxa"/>
                  <w:hideMark/>
                </w:tcPr>
                <w:p w14:paraId="20B19AD8" w14:textId="77777777" w:rsidR="00C0190C" w:rsidRPr="00A25D4D" w:rsidRDefault="00C0190C" w:rsidP="008F13CC">
                  <w:pPr>
                    <w:jc w:val="left"/>
                  </w:pPr>
                  <w:r w:rsidRPr="00A25D4D">
                    <w:t>Stereotypes:</w:t>
                  </w:r>
                </w:p>
              </w:tc>
              <w:tc>
                <w:tcPr>
                  <w:tcW w:w="0" w:type="auto"/>
                  <w:hideMark/>
                </w:tcPr>
                <w:p w14:paraId="588E01C5"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63D3510D" w14:textId="77777777" w:rsidR="00C0190C" w:rsidRPr="00A25D4D" w:rsidRDefault="00C0190C" w:rsidP="008F13CC">
            <w:pPr>
              <w:jc w:val="left"/>
            </w:pPr>
          </w:p>
        </w:tc>
      </w:tr>
      <w:tr w:rsidR="00C0190C" w:rsidRPr="00A25D4D" w14:paraId="1190566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E37F90" w14:textId="77777777" w:rsidR="00C0190C" w:rsidRPr="00A25D4D" w:rsidRDefault="00C0190C" w:rsidP="008F13CC">
            <w:pPr>
              <w:jc w:val="left"/>
            </w:pPr>
            <w:r w:rsidRPr="00A25D4D">
              <w:rPr>
                <w:b/>
                <w:bCs/>
              </w:rPr>
              <w:t>Attribuut: postbusnummer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4B91D15F" w14:textId="77777777" w:rsidTr="00C0190C">
              <w:trPr>
                <w:tblHeader/>
                <w:tblCellSpacing w:w="0" w:type="dxa"/>
              </w:trPr>
              <w:tc>
                <w:tcPr>
                  <w:tcW w:w="360" w:type="dxa"/>
                  <w:hideMark/>
                </w:tcPr>
                <w:p w14:paraId="10A1BFC3" w14:textId="77777777" w:rsidR="00C0190C" w:rsidRPr="00A25D4D" w:rsidRDefault="00C0190C" w:rsidP="008F13CC">
                  <w:pPr>
                    <w:jc w:val="left"/>
                  </w:pPr>
                  <w:r w:rsidRPr="00A25D4D">
                    <w:t> </w:t>
                  </w:r>
                </w:p>
              </w:tc>
              <w:tc>
                <w:tcPr>
                  <w:tcW w:w="1500" w:type="dxa"/>
                  <w:hideMark/>
                </w:tcPr>
                <w:p w14:paraId="2846467A" w14:textId="77777777" w:rsidR="00C0190C" w:rsidRPr="00A25D4D" w:rsidRDefault="00C0190C" w:rsidP="008F13CC">
                  <w:pPr>
                    <w:jc w:val="left"/>
                  </w:pPr>
                  <w:r w:rsidRPr="00A25D4D">
                    <w:t>Type:</w:t>
                  </w:r>
                </w:p>
              </w:tc>
              <w:tc>
                <w:tcPr>
                  <w:tcW w:w="0" w:type="auto"/>
                  <w:hideMark/>
                </w:tcPr>
                <w:p w14:paraId="2B0A775C" w14:textId="77777777" w:rsidR="00C0190C" w:rsidRPr="00A25D4D" w:rsidRDefault="00C0190C" w:rsidP="008F13CC">
                  <w:pPr>
                    <w:jc w:val="left"/>
                  </w:pPr>
                  <w:proofErr w:type="spellStart"/>
                  <w:r w:rsidRPr="00A25D4D">
                    <w:t>CharacterString</w:t>
                  </w:r>
                  <w:proofErr w:type="spellEnd"/>
                </w:p>
              </w:tc>
            </w:tr>
            <w:tr w:rsidR="00C0190C" w:rsidRPr="00A25D4D" w14:paraId="40A704EE" w14:textId="77777777" w:rsidTr="00C0190C">
              <w:trPr>
                <w:tblHeader/>
                <w:tblCellSpacing w:w="0" w:type="dxa"/>
              </w:trPr>
              <w:tc>
                <w:tcPr>
                  <w:tcW w:w="360" w:type="dxa"/>
                  <w:hideMark/>
                </w:tcPr>
                <w:p w14:paraId="341A1842" w14:textId="77777777" w:rsidR="00C0190C" w:rsidRPr="00A25D4D" w:rsidRDefault="00C0190C" w:rsidP="008F13CC">
                  <w:pPr>
                    <w:jc w:val="left"/>
                  </w:pPr>
                  <w:r w:rsidRPr="00A25D4D">
                    <w:t> </w:t>
                  </w:r>
                </w:p>
              </w:tc>
              <w:tc>
                <w:tcPr>
                  <w:tcW w:w="1500" w:type="dxa"/>
                  <w:hideMark/>
                </w:tcPr>
                <w:p w14:paraId="68216148" w14:textId="77777777" w:rsidR="00C0190C" w:rsidRPr="00A25D4D" w:rsidRDefault="00C0190C" w:rsidP="008F13CC">
                  <w:pPr>
                    <w:jc w:val="left"/>
                  </w:pPr>
                  <w:r w:rsidRPr="00A25D4D">
                    <w:t>Naam</w:t>
                  </w:r>
                </w:p>
              </w:tc>
              <w:tc>
                <w:tcPr>
                  <w:tcW w:w="0" w:type="auto"/>
                  <w:hideMark/>
                </w:tcPr>
                <w:p w14:paraId="639E0808" w14:textId="77777777" w:rsidR="00C0190C" w:rsidRPr="00A25D4D" w:rsidRDefault="00C0190C" w:rsidP="008F13CC">
                  <w:pPr>
                    <w:jc w:val="left"/>
                  </w:pPr>
                </w:p>
              </w:tc>
            </w:tr>
            <w:tr w:rsidR="00C0190C" w:rsidRPr="00A25D4D" w14:paraId="0C30AF57" w14:textId="77777777" w:rsidTr="00C0190C">
              <w:trPr>
                <w:tblHeader/>
                <w:tblCellSpacing w:w="0" w:type="dxa"/>
              </w:trPr>
              <w:tc>
                <w:tcPr>
                  <w:tcW w:w="360" w:type="dxa"/>
                  <w:hideMark/>
                </w:tcPr>
                <w:p w14:paraId="6274F91F" w14:textId="77777777" w:rsidR="00C0190C" w:rsidRPr="00A25D4D" w:rsidRDefault="00C0190C" w:rsidP="008F13CC">
                  <w:pPr>
                    <w:jc w:val="left"/>
                  </w:pPr>
                  <w:r w:rsidRPr="00A25D4D">
                    <w:t> </w:t>
                  </w:r>
                </w:p>
              </w:tc>
              <w:tc>
                <w:tcPr>
                  <w:tcW w:w="1500" w:type="dxa"/>
                  <w:hideMark/>
                </w:tcPr>
                <w:p w14:paraId="3C861239" w14:textId="77777777" w:rsidR="00C0190C" w:rsidRPr="00A25D4D" w:rsidRDefault="00C0190C" w:rsidP="008F13CC">
                  <w:pPr>
                    <w:jc w:val="left"/>
                  </w:pPr>
                  <w:r w:rsidRPr="00A25D4D">
                    <w:t>Definitie:</w:t>
                  </w:r>
                </w:p>
              </w:tc>
              <w:tc>
                <w:tcPr>
                  <w:tcW w:w="0" w:type="auto"/>
                  <w:hideMark/>
                </w:tcPr>
                <w:p w14:paraId="7E75E720" w14:textId="77777777" w:rsidR="00C0190C" w:rsidRPr="00A25D4D" w:rsidRDefault="00C0190C" w:rsidP="008F13CC">
                  <w:pPr>
                    <w:jc w:val="left"/>
                  </w:pPr>
                  <w:r w:rsidRPr="00A25D4D">
                    <w:t xml:space="preserve">Het postbusnummer van het postbusadres. </w:t>
                  </w:r>
                </w:p>
              </w:tc>
            </w:tr>
            <w:tr w:rsidR="00C0190C" w:rsidRPr="00A25D4D" w14:paraId="3EA10D14" w14:textId="77777777" w:rsidTr="00C0190C">
              <w:trPr>
                <w:tblHeader/>
                <w:tblCellSpacing w:w="0" w:type="dxa"/>
              </w:trPr>
              <w:tc>
                <w:tcPr>
                  <w:tcW w:w="360" w:type="dxa"/>
                  <w:hideMark/>
                </w:tcPr>
                <w:p w14:paraId="42C341B2" w14:textId="77777777" w:rsidR="00C0190C" w:rsidRPr="00A25D4D" w:rsidRDefault="00C0190C" w:rsidP="008F13CC">
                  <w:pPr>
                    <w:jc w:val="left"/>
                  </w:pPr>
                  <w:r w:rsidRPr="00A25D4D">
                    <w:t> </w:t>
                  </w:r>
                </w:p>
              </w:tc>
              <w:tc>
                <w:tcPr>
                  <w:tcW w:w="1500" w:type="dxa"/>
                  <w:hideMark/>
                </w:tcPr>
                <w:p w14:paraId="57BC202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29835A" w14:textId="77777777" w:rsidR="00C0190C" w:rsidRPr="00A25D4D" w:rsidRDefault="00C0190C" w:rsidP="008F13CC">
                  <w:pPr>
                    <w:jc w:val="left"/>
                  </w:pPr>
                  <w:r w:rsidRPr="00A25D4D">
                    <w:t>1</w:t>
                  </w:r>
                </w:p>
              </w:tc>
            </w:tr>
          </w:tbl>
          <w:p w14:paraId="437F9BFF" w14:textId="77777777" w:rsidR="00C0190C" w:rsidRPr="00A25D4D" w:rsidRDefault="00C0190C" w:rsidP="008F13CC">
            <w:pPr>
              <w:jc w:val="left"/>
            </w:pPr>
          </w:p>
        </w:tc>
      </w:tr>
      <w:tr w:rsidR="00C0190C" w:rsidRPr="00A25D4D" w14:paraId="140073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4FCCA3" w14:textId="77777777" w:rsidR="00C0190C" w:rsidRPr="00A25D4D" w:rsidRDefault="00C0190C" w:rsidP="008F13CC">
            <w:pPr>
              <w:jc w:val="left"/>
            </w:pPr>
            <w:r w:rsidRPr="00A25D4D">
              <w:rPr>
                <w:b/>
                <w:bCs/>
              </w:rPr>
              <w:t>Attribuut: postcode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4CB85145" w14:textId="77777777" w:rsidTr="00C0190C">
              <w:trPr>
                <w:tblHeader/>
                <w:tblCellSpacing w:w="0" w:type="dxa"/>
              </w:trPr>
              <w:tc>
                <w:tcPr>
                  <w:tcW w:w="360" w:type="dxa"/>
                  <w:hideMark/>
                </w:tcPr>
                <w:p w14:paraId="356A88E5" w14:textId="77777777" w:rsidR="00C0190C" w:rsidRPr="00A25D4D" w:rsidRDefault="00C0190C" w:rsidP="008F13CC">
                  <w:pPr>
                    <w:jc w:val="left"/>
                  </w:pPr>
                  <w:r w:rsidRPr="00A25D4D">
                    <w:t> </w:t>
                  </w:r>
                </w:p>
              </w:tc>
              <w:tc>
                <w:tcPr>
                  <w:tcW w:w="1500" w:type="dxa"/>
                  <w:hideMark/>
                </w:tcPr>
                <w:p w14:paraId="53128073" w14:textId="77777777" w:rsidR="00C0190C" w:rsidRPr="00A25D4D" w:rsidRDefault="00C0190C" w:rsidP="008F13CC">
                  <w:pPr>
                    <w:jc w:val="left"/>
                  </w:pPr>
                  <w:r w:rsidRPr="00A25D4D">
                    <w:t>Type:</w:t>
                  </w:r>
                </w:p>
              </w:tc>
              <w:tc>
                <w:tcPr>
                  <w:tcW w:w="0" w:type="auto"/>
                  <w:hideMark/>
                </w:tcPr>
                <w:p w14:paraId="07D68BA8" w14:textId="77777777" w:rsidR="00C0190C" w:rsidRPr="00A25D4D" w:rsidRDefault="00C0190C" w:rsidP="008F13CC">
                  <w:pPr>
                    <w:jc w:val="left"/>
                  </w:pPr>
                  <w:proofErr w:type="spellStart"/>
                  <w:r w:rsidRPr="00A25D4D">
                    <w:t>CharacterString</w:t>
                  </w:r>
                  <w:proofErr w:type="spellEnd"/>
                </w:p>
              </w:tc>
            </w:tr>
            <w:tr w:rsidR="00C0190C" w:rsidRPr="00A25D4D" w14:paraId="6727BDB8" w14:textId="77777777" w:rsidTr="00C0190C">
              <w:trPr>
                <w:tblHeader/>
                <w:tblCellSpacing w:w="0" w:type="dxa"/>
              </w:trPr>
              <w:tc>
                <w:tcPr>
                  <w:tcW w:w="360" w:type="dxa"/>
                  <w:hideMark/>
                </w:tcPr>
                <w:p w14:paraId="5612A878" w14:textId="77777777" w:rsidR="00C0190C" w:rsidRPr="00A25D4D" w:rsidRDefault="00C0190C" w:rsidP="008F13CC">
                  <w:pPr>
                    <w:jc w:val="left"/>
                  </w:pPr>
                  <w:r w:rsidRPr="00A25D4D">
                    <w:t> </w:t>
                  </w:r>
                </w:p>
              </w:tc>
              <w:tc>
                <w:tcPr>
                  <w:tcW w:w="1500" w:type="dxa"/>
                  <w:hideMark/>
                </w:tcPr>
                <w:p w14:paraId="24D5ECB8" w14:textId="77777777" w:rsidR="00C0190C" w:rsidRPr="00A25D4D" w:rsidRDefault="00C0190C" w:rsidP="008F13CC">
                  <w:pPr>
                    <w:jc w:val="left"/>
                  </w:pPr>
                  <w:r w:rsidRPr="00A25D4D">
                    <w:t>Naam</w:t>
                  </w:r>
                </w:p>
              </w:tc>
              <w:tc>
                <w:tcPr>
                  <w:tcW w:w="0" w:type="auto"/>
                  <w:hideMark/>
                </w:tcPr>
                <w:p w14:paraId="3DE7229D" w14:textId="77777777" w:rsidR="00C0190C" w:rsidRPr="00A25D4D" w:rsidRDefault="00C0190C" w:rsidP="008F13CC">
                  <w:pPr>
                    <w:jc w:val="left"/>
                  </w:pPr>
                </w:p>
              </w:tc>
            </w:tr>
            <w:tr w:rsidR="00C0190C" w:rsidRPr="00A25D4D" w14:paraId="1BD6D778" w14:textId="77777777" w:rsidTr="00C0190C">
              <w:trPr>
                <w:tblHeader/>
                <w:tblCellSpacing w:w="0" w:type="dxa"/>
              </w:trPr>
              <w:tc>
                <w:tcPr>
                  <w:tcW w:w="360" w:type="dxa"/>
                  <w:hideMark/>
                </w:tcPr>
                <w:p w14:paraId="7AA63021" w14:textId="77777777" w:rsidR="00C0190C" w:rsidRPr="00A25D4D" w:rsidRDefault="00C0190C" w:rsidP="008F13CC">
                  <w:pPr>
                    <w:jc w:val="left"/>
                  </w:pPr>
                  <w:r w:rsidRPr="00A25D4D">
                    <w:t> </w:t>
                  </w:r>
                </w:p>
              </w:tc>
              <w:tc>
                <w:tcPr>
                  <w:tcW w:w="1500" w:type="dxa"/>
                  <w:hideMark/>
                </w:tcPr>
                <w:p w14:paraId="54915E98" w14:textId="77777777" w:rsidR="00C0190C" w:rsidRPr="00A25D4D" w:rsidRDefault="00C0190C" w:rsidP="008F13CC">
                  <w:pPr>
                    <w:jc w:val="left"/>
                  </w:pPr>
                  <w:r w:rsidRPr="00A25D4D">
                    <w:t>Definitie:</w:t>
                  </w:r>
                </w:p>
              </w:tc>
              <w:tc>
                <w:tcPr>
                  <w:tcW w:w="0" w:type="auto"/>
                  <w:hideMark/>
                </w:tcPr>
                <w:p w14:paraId="67E6C9C1" w14:textId="77777777" w:rsidR="00C0190C" w:rsidRPr="00A25D4D" w:rsidRDefault="00C0190C" w:rsidP="008F13CC">
                  <w:pPr>
                    <w:jc w:val="left"/>
                  </w:pPr>
                  <w:r w:rsidRPr="00A25D4D">
                    <w:t xml:space="preserve">De postcode van het postbusadres. </w:t>
                  </w:r>
                </w:p>
              </w:tc>
            </w:tr>
            <w:tr w:rsidR="00C0190C" w:rsidRPr="00A25D4D" w14:paraId="51C4AA86" w14:textId="77777777" w:rsidTr="00C0190C">
              <w:trPr>
                <w:tblHeader/>
                <w:tblCellSpacing w:w="0" w:type="dxa"/>
              </w:trPr>
              <w:tc>
                <w:tcPr>
                  <w:tcW w:w="360" w:type="dxa"/>
                  <w:hideMark/>
                </w:tcPr>
                <w:p w14:paraId="1C14CEB8" w14:textId="77777777" w:rsidR="00C0190C" w:rsidRPr="00A25D4D" w:rsidRDefault="00C0190C" w:rsidP="008F13CC">
                  <w:pPr>
                    <w:jc w:val="left"/>
                  </w:pPr>
                  <w:r w:rsidRPr="00A25D4D">
                    <w:t> </w:t>
                  </w:r>
                </w:p>
              </w:tc>
              <w:tc>
                <w:tcPr>
                  <w:tcW w:w="1500" w:type="dxa"/>
                  <w:hideMark/>
                </w:tcPr>
                <w:p w14:paraId="654B1E3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DD2243B" w14:textId="77777777" w:rsidR="00C0190C" w:rsidRPr="00A25D4D" w:rsidRDefault="00C0190C" w:rsidP="008F13CC">
                  <w:pPr>
                    <w:jc w:val="left"/>
                  </w:pPr>
                  <w:r w:rsidRPr="00A25D4D">
                    <w:t>1</w:t>
                  </w:r>
                </w:p>
              </w:tc>
            </w:tr>
          </w:tbl>
          <w:p w14:paraId="00CEAE46" w14:textId="77777777" w:rsidR="00C0190C" w:rsidRPr="00A25D4D" w:rsidRDefault="00C0190C" w:rsidP="008F13CC">
            <w:pPr>
              <w:jc w:val="left"/>
            </w:pPr>
          </w:p>
        </w:tc>
      </w:tr>
      <w:tr w:rsidR="00C0190C" w:rsidRPr="00A25D4D" w14:paraId="4B86A0B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69ED94" w14:textId="77777777" w:rsidR="00C0190C" w:rsidRPr="00A25D4D" w:rsidRDefault="00C0190C" w:rsidP="008F13CC">
            <w:pPr>
              <w:jc w:val="left"/>
            </w:pPr>
            <w:r w:rsidRPr="00A25D4D">
              <w:rPr>
                <w:b/>
                <w:bCs/>
              </w:rPr>
              <w:t xml:space="preserve">Attribuut: </w:t>
            </w:r>
            <w:proofErr w:type="spellStart"/>
            <w:r w:rsidRPr="00A25D4D">
              <w:rPr>
                <w:b/>
                <w:bCs/>
              </w:rPr>
              <w:t>woonplaatsNaam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657E1CAB" w14:textId="77777777" w:rsidTr="00C0190C">
              <w:trPr>
                <w:tblHeader/>
                <w:tblCellSpacing w:w="0" w:type="dxa"/>
              </w:trPr>
              <w:tc>
                <w:tcPr>
                  <w:tcW w:w="360" w:type="dxa"/>
                  <w:hideMark/>
                </w:tcPr>
                <w:p w14:paraId="2ACC3B9E" w14:textId="77777777" w:rsidR="00C0190C" w:rsidRPr="00A25D4D" w:rsidRDefault="00C0190C" w:rsidP="008F13CC">
                  <w:pPr>
                    <w:jc w:val="left"/>
                  </w:pPr>
                  <w:r w:rsidRPr="00A25D4D">
                    <w:t> </w:t>
                  </w:r>
                </w:p>
              </w:tc>
              <w:tc>
                <w:tcPr>
                  <w:tcW w:w="1500" w:type="dxa"/>
                  <w:hideMark/>
                </w:tcPr>
                <w:p w14:paraId="7817ED65" w14:textId="77777777" w:rsidR="00C0190C" w:rsidRPr="00A25D4D" w:rsidRDefault="00C0190C" w:rsidP="008F13CC">
                  <w:pPr>
                    <w:jc w:val="left"/>
                  </w:pPr>
                  <w:r w:rsidRPr="00A25D4D">
                    <w:t>Type:</w:t>
                  </w:r>
                </w:p>
              </w:tc>
              <w:tc>
                <w:tcPr>
                  <w:tcW w:w="0" w:type="auto"/>
                  <w:hideMark/>
                </w:tcPr>
                <w:p w14:paraId="48FB2318" w14:textId="77777777" w:rsidR="00C0190C" w:rsidRPr="00A25D4D" w:rsidRDefault="00C0190C" w:rsidP="008F13CC">
                  <w:pPr>
                    <w:jc w:val="left"/>
                  </w:pPr>
                  <w:proofErr w:type="spellStart"/>
                  <w:r w:rsidRPr="00A25D4D">
                    <w:t>CharacterString</w:t>
                  </w:r>
                  <w:proofErr w:type="spellEnd"/>
                </w:p>
              </w:tc>
            </w:tr>
            <w:tr w:rsidR="00C0190C" w:rsidRPr="00A25D4D" w14:paraId="2C5C11FA" w14:textId="77777777" w:rsidTr="00C0190C">
              <w:trPr>
                <w:tblHeader/>
                <w:tblCellSpacing w:w="0" w:type="dxa"/>
              </w:trPr>
              <w:tc>
                <w:tcPr>
                  <w:tcW w:w="360" w:type="dxa"/>
                  <w:hideMark/>
                </w:tcPr>
                <w:p w14:paraId="321EBADE" w14:textId="77777777" w:rsidR="00C0190C" w:rsidRPr="00A25D4D" w:rsidRDefault="00C0190C" w:rsidP="008F13CC">
                  <w:pPr>
                    <w:jc w:val="left"/>
                  </w:pPr>
                  <w:r w:rsidRPr="00A25D4D">
                    <w:t> </w:t>
                  </w:r>
                </w:p>
              </w:tc>
              <w:tc>
                <w:tcPr>
                  <w:tcW w:w="1500" w:type="dxa"/>
                  <w:hideMark/>
                </w:tcPr>
                <w:p w14:paraId="5FF39BF5" w14:textId="77777777" w:rsidR="00C0190C" w:rsidRPr="00A25D4D" w:rsidRDefault="00C0190C" w:rsidP="008F13CC">
                  <w:pPr>
                    <w:jc w:val="left"/>
                  </w:pPr>
                  <w:r w:rsidRPr="00A25D4D">
                    <w:t>Naam</w:t>
                  </w:r>
                </w:p>
              </w:tc>
              <w:tc>
                <w:tcPr>
                  <w:tcW w:w="0" w:type="auto"/>
                  <w:hideMark/>
                </w:tcPr>
                <w:p w14:paraId="1FB2E085" w14:textId="77777777" w:rsidR="00C0190C" w:rsidRPr="00A25D4D" w:rsidRDefault="00C0190C" w:rsidP="008F13CC">
                  <w:pPr>
                    <w:jc w:val="left"/>
                  </w:pPr>
                </w:p>
              </w:tc>
            </w:tr>
            <w:tr w:rsidR="00C0190C" w:rsidRPr="00A25D4D" w14:paraId="1AC02A22" w14:textId="77777777" w:rsidTr="00C0190C">
              <w:trPr>
                <w:tblHeader/>
                <w:tblCellSpacing w:w="0" w:type="dxa"/>
              </w:trPr>
              <w:tc>
                <w:tcPr>
                  <w:tcW w:w="360" w:type="dxa"/>
                  <w:hideMark/>
                </w:tcPr>
                <w:p w14:paraId="632A7E7B" w14:textId="77777777" w:rsidR="00C0190C" w:rsidRPr="00A25D4D" w:rsidRDefault="00C0190C" w:rsidP="008F13CC">
                  <w:pPr>
                    <w:jc w:val="left"/>
                  </w:pPr>
                  <w:r w:rsidRPr="00A25D4D">
                    <w:t> </w:t>
                  </w:r>
                </w:p>
              </w:tc>
              <w:tc>
                <w:tcPr>
                  <w:tcW w:w="1500" w:type="dxa"/>
                  <w:hideMark/>
                </w:tcPr>
                <w:p w14:paraId="70432CA4" w14:textId="77777777" w:rsidR="00C0190C" w:rsidRPr="00A25D4D" w:rsidRDefault="00C0190C" w:rsidP="008F13CC">
                  <w:pPr>
                    <w:jc w:val="left"/>
                  </w:pPr>
                  <w:r w:rsidRPr="00A25D4D">
                    <w:t>Definitie:</w:t>
                  </w:r>
                </w:p>
              </w:tc>
              <w:tc>
                <w:tcPr>
                  <w:tcW w:w="0" w:type="auto"/>
                  <w:hideMark/>
                </w:tcPr>
                <w:p w14:paraId="5C14885C" w14:textId="77777777" w:rsidR="00C0190C" w:rsidRPr="00A25D4D" w:rsidRDefault="00C0190C" w:rsidP="008F13CC">
                  <w:pPr>
                    <w:jc w:val="left"/>
                  </w:pPr>
                  <w:r w:rsidRPr="00A25D4D">
                    <w:t xml:space="preserve">De benaming van een door het gemeentebestuur aangewezen WOONPLAATS. </w:t>
                  </w:r>
                </w:p>
              </w:tc>
            </w:tr>
            <w:tr w:rsidR="00C0190C" w:rsidRPr="00A25D4D" w14:paraId="3860116D" w14:textId="77777777" w:rsidTr="00C0190C">
              <w:trPr>
                <w:tblHeader/>
                <w:tblCellSpacing w:w="0" w:type="dxa"/>
              </w:trPr>
              <w:tc>
                <w:tcPr>
                  <w:tcW w:w="360" w:type="dxa"/>
                  <w:hideMark/>
                </w:tcPr>
                <w:p w14:paraId="591D25BA" w14:textId="77777777" w:rsidR="00C0190C" w:rsidRPr="00A25D4D" w:rsidRDefault="00C0190C" w:rsidP="008F13CC">
                  <w:pPr>
                    <w:jc w:val="left"/>
                  </w:pPr>
                  <w:r w:rsidRPr="00A25D4D">
                    <w:t> </w:t>
                  </w:r>
                </w:p>
              </w:tc>
              <w:tc>
                <w:tcPr>
                  <w:tcW w:w="1500" w:type="dxa"/>
                  <w:hideMark/>
                </w:tcPr>
                <w:p w14:paraId="4E3D466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FC3DF73" w14:textId="77777777" w:rsidR="00C0190C" w:rsidRPr="00A25D4D" w:rsidRDefault="00C0190C" w:rsidP="008F13CC">
                  <w:pPr>
                    <w:jc w:val="left"/>
                  </w:pPr>
                  <w:r w:rsidRPr="00A25D4D">
                    <w:t>1</w:t>
                  </w:r>
                </w:p>
              </w:tc>
            </w:tr>
            <w:tr w:rsidR="00C0190C" w:rsidRPr="00A25D4D" w14:paraId="071F3645" w14:textId="77777777" w:rsidTr="00C0190C">
              <w:trPr>
                <w:tblHeader/>
                <w:tblCellSpacing w:w="0" w:type="dxa"/>
              </w:trPr>
              <w:tc>
                <w:tcPr>
                  <w:tcW w:w="360" w:type="dxa"/>
                  <w:hideMark/>
                </w:tcPr>
                <w:p w14:paraId="5889437C" w14:textId="77777777" w:rsidR="00C0190C" w:rsidRPr="00A25D4D" w:rsidRDefault="00C0190C" w:rsidP="008F13CC">
                  <w:pPr>
                    <w:jc w:val="left"/>
                  </w:pPr>
                  <w:r w:rsidRPr="00A25D4D">
                    <w:t> </w:t>
                  </w:r>
                </w:p>
              </w:tc>
              <w:tc>
                <w:tcPr>
                  <w:tcW w:w="1500" w:type="dxa"/>
                  <w:hideMark/>
                </w:tcPr>
                <w:p w14:paraId="24EED16D" w14:textId="77777777" w:rsidR="00C0190C" w:rsidRPr="00A25D4D" w:rsidRDefault="00C0190C" w:rsidP="008F13CC">
                  <w:pPr>
                    <w:jc w:val="left"/>
                  </w:pPr>
                  <w:r w:rsidRPr="00A25D4D">
                    <w:t>Herkomst:</w:t>
                  </w:r>
                </w:p>
              </w:tc>
              <w:tc>
                <w:tcPr>
                  <w:tcW w:w="0" w:type="auto"/>
                  <w:hideMark/>
                </w:tcPr>
                <w:p w14:paraId="78E51338" w14:textId="77777777" w:rsidR="00C0190C" w:rsidRPr="00A25D4D" w:rsidRDefault="00C0190C" w:rsidP="008F13CC">
                  <w:pPr>
                    <w:jc w:val="left"/>
                  </w:pPr>
                  <w:r w:rsidRPr="00A25D4D">
                    <w:t>BAG</w:t>
                  </w:r>
                </w:p>
              </w:tc>
            </w:tr>
          </w:tbl>
          <w:p w14:paraId="5371B055" w14:textId="77777777" w:rsidR="00C0190C" w:rsidRPr="00A25D4D" w:rsidRDefault="00C0190C" w:rsidP="008F13CC">
            <w:pPr>
              <w:jc w:val="left"/>
            </w:pPr>
          </w:p>
        </w:tc>
      </w:tr>
      <w:tr w:rsidR="00C0190C" w:rsidRPr="00A25D4D" w14:paraId="3B952CA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D085A5" w14:textId="77777777" w:rsidR="00C0190C" w:rsidRPr="00A25D4D" w:rsidRDefault="00C0190C" w:rsidP="008F13CC">
            <w:pPr>
              <w:jc w:val="left"/>
            </w:pPr>
            <w:r w:rsidRPr="00A25D4D">
              <w:rPr>
                <w:b/>
                <w:bCs/>
              </w:rPr>
              <w:t>Attribuut: landcode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7F827DE1" w14:textId="77777777" w:rsidTr="00C0190C">
              <w:trPr>
                <w:tblHeader/>
                <w:tblCellSpacing w:w="0" w:type="dxa"/>
              </w:trPr>
              <w:tc>
                <w:tcPr>
                  <w:tcW w:w="360" w:type="dxa"/>
                  <w:hideMark/>
                </w:tcPr>
                <w:p w14:paraId="08A3B368" w14:textId="77777777" w:rsidR="00C0190C" w:rsidRPr="00A25D4D" w:rsidRDefault="00C0190C" w:rsidP="008F13CC">
                  <w:pPr>
                    <w:jc w:val="left"/>
                  </w:pPr>
                  <w:r w:rsidRPr="00A25D4D">
                    <w:t> </w:t>
                  </w:r>
                </w:p>
              </w:tc>
              <w:tc>
                <w:tcPr>
                  <w:tcW w:w="1500" w:type="dxa"/>
                  <w:hideMark/>
                </w:tcPr>
                <w:p w14:paraId="0B26538F" w14:textId="77777777" w:rsidR="00C0190C" w:rsidRPr="00A25D4D" w:rsidRDefault="00C0190C" w:rsidP="008F13CC">
                  <w:pPr>
                    <w:jc w:val="left"/>
                  </w:pPr>
                  <w:r w:rsidRPr="00A25D4D">
                    <w:t>Type:</w:t>
                  </w:r>
                </w:p>
              </w:tc>
              <w:tc>
                <w:tcPr>
                  <w:tcW w:w="0" w:type="auto"/>
                  <w:hideMark/>
                </w:tcPr>
                <w:p w14:paraId="58603FF5" w14:textId="77777777" w:rsidR="00C0190C" w:rsidRPr="00A25D4D" w:rsidRDefault="00C0190C" w:rsidP="008F13CC">
                  <w:pPr>
                    <w:jc w:val="left"/>
                  </w:pPr>
                  <w:proofErr w:type="spellStart"/>
                  <w:r w:rsidRPr="00A25D4D">
                    <w:t>CharacterString</w:t>
                  </w:r>
                  <w:proofErr w:type="spellEnd"/>
                </w:p>
              </w:tc>
            </w:tr>
            <w:tr w:rsidR="00C0190C" w:rsidRPr="00A25D4D" w14:paraId="55A1857C" w14:textId="77777777" w:rsidTr="00C0190C">
              <w:trPr>
                <w:tblHeader/>
                <w:tblCellSpacing w:w="0" w:type="dxa"/>
              </w:trPr>
              <w:tc>
                <w:tcPr>
                  <w:tcW w:w="360" w:type="dxa"/>
                  <w:hideMark/>
                </w:tcPr>
                <w:p w14:paraId="4C2425CF" w14:textId="77777777" w:rsidR="00C0190C" w:rsidRPr="00A25D4D" w:rsidRDefault="00C0190C" w:rsidP="008F13CC">
                  <w:pPr>
                    <w:jc w:val="left"/>
                  </w:pPr>
                  <w:r w:rsidRPr="00A25D4D">
                    <w:t> </w:t>
                  </w:r>
                </w:p>
              </w:tc>
              <w:tc>
                <w:tcPr>
                  <w:tcW w:w="1500" w:type="dxa"/>
                  <w:hideMark/>
                </w:tcPr>
                <w:p w14:paraId="21CB66D2" w14:textId="77777777" w:rsidR="00C0190C" w:rsidRPr="00A25D4D" w:rsidRDefault="00C0190C" w:rsidP="008F13CC">
                  <w:pPr>
                    <w:jc w:val="left"/>
                  </w:pPr>
                  <w:r w:rsidRPr="00A25D4D">
                    <w:t>Naam</w:t>
                  </w:r>
                </w:p>
              </w:tc>
              <w:tc>
                <w:tcPr>
                  <w:tcW w:w="0" w:type="auto"/>
                  <w:hideMark/>
                </w:tcPr>
                <w:p w14:paraId="133439FE" w14:textId="77777777" w:rsidR="00C0190C" w:rsidRPr="00A25D4D" w:rsidRDefault="00C0190C" w:rsidP="008F13CC">
                  <w:pPr>
                    <w:jc w:val="left"/>
                  </w:pPr>
                </w:p>
              </w:tc>
            </w:tr>
            <w:tr w:rsidR="00C0190C" w:rsidRPr="00A25D4D" w14:paraId="5F8C282D" w14:textId="77777777" w:rsidTr="00C0190C">
              <w:trPr>
                <w:tblHeader/>
                <w:tblCellSpacing w:w="0" w:type="dxa"/>
              </w:trPr>
              <w:tc>
                <w:tcPr>
                  <w:tcW w:w="360" w:type="dxa"/>
                  <w:hideMark/>
                </w:tcPr>
                <w:p w14:paraId="308AD970" w14:textId="77777777" w:rsidR="00C0190C" w:rsidRPr="00A25D4D" w:rsidRDefault="00C0190C" w:rsidP="008F13CC">
                  <w:pPr>
                    <w:jc w:val="left"/>
                  </w:pPr>
                  <w:r w:rsidRPr="00A25D4D">
                    <w:t> </w:t>
                  </w:r>
                </w:p>
              </w:tc>
              <w:tc>
                <w:tcPr>
                  <w:tcW w:w="1500" w:type="dxa"/>
                  <w:hideMark/>
                </w:tcPr>
                <w:p w14:paraId="59C46D09" w14:textId="77777777" w:rsidR="00C0190C" w:rsidRPr="00A25D4D" w:rsidRDefault="00C0190C" w:rsidP="008F13CC">
                  <w:pPr>
                    <w:jc w:val="left"/>
                  </w:pPr>
                  <w:r w:rsidRPr="00A25D4D">
                    <w:t>Definitie:</w:t>
                  </w:r>
                </w:p>
              </w:tc>
              <w:tc>
                <w:tcPr>
                  <w:tcW w:w="0" w:type="auto"/>
                  <w:hideMark/>
                </w:tcPr>
                <w:p w14:paraId="5F97D9D2" w14:textId="77777777" w:rsidR="00C0190C" w:rsidRPr="00A25D4D" w:rsidRDefault="00C0190C" w:rsidP="008F13CC">
                  <w:pPr>
                    <w:jc w:val="left"/>
                  </w:pPr>
                  <w:r w:rsidRPr="00A25D4D">
                    <w:t xml:space="preserve">Landcode van het postbusadres (zie codelijst). </w:t>
                  </w:r>
                </w:p>
              </w:tc>
            </w:tr>
            <w:tr w:rsidR="00C0190C" w:rsidRPr="00A25D4D" w14:paraId="6EEA4ECD" w14:textId="77777777" w:rsidTr="00C0190C">
              <w:trPr>
                <w:tblHeader/>
                <w:tblCellSpacing w:w="0" w:type="dxa"/>
              </w:trPr>
              <w:tc>
                <w:tcPr>
                  <w:tcW w:w="360" w:type="dxa"/>
                  <w:hideMark/>
                </w:tcPr>
                <w:p w14:paraId="1EEE2CDA" w14:textId="77777777" w:rsidR="00C0190C" w:rsidRPr="00A25D4D" w:rsidRDefault="00C0190C" w:rsidP="008F13CC">
                  <w:pPr>
                    <w:jc w:val="left"/>
                  </w:pPr>
                  <w:r w:rsidRPr="00A25D4D">
                    <w:t> </w:t>
                  </w:r>
                </w:p>
              </w:tc>
              <w:tc>
                <w:tcPr>
                  <w:tcW w:w="1500" w:type="dxa"/>
                  <w:hideMark/>
                </w:tcPr>
                <w:p w14:paraId="323B6D4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DB2A16" w14:textId="77777777" w:rsidR="00C0190C" w:rsidRPr="00A25D4D" w:rsidRDefault="00C0190C" w:rsidP="008F13CC">
                  <w:pPr>
                    <w:jc w:val="left"/>
                  </w:pPr>
                  <w:r w:rsidRPr="00A25D4D">
                    <w:t>0..1</w:t>
                  </w:r>
                </w:p>
              </w:tc>
            </w:tr>
          </w:tbl>
          <w:p w14:paraId="2DDE133F" w14:textId="77777777" w:rsidR="00C0190C" w:rsidRPr="00A25D4D" w:rsidRDefault="00C0190C" w:rsidP="008F13CC">
            <w:pPr>
              <w:jc w:val="left"/>
            </w:pPr>
          </w:p>
        </w:tc>
      </w:tr>
    </w:tbl>
    <w:p w14:paraId="64DE0709" w14:textId="77777777" w:rsidR="00C0190C" w:rsidRPr="00A25D4D" w:rsidRDefault="00C0190C" w:rsidP="008F13CC">
      <w:pPr>
        <w:pStyle w:val="Kop3"/>
        <w:jc w:val="left"/>
      </w:pPr>
      <w:bookmarkStart w:id="928" w:name="_Toc487109310"/>
      <w:r w:rsidRPr="00A25D4D">
        <w:t>Enumeraties en codelijsten</w:t>
      </w:r>
      <w:bookmarkEnd w:id="928"/>
    </w:p>
    <w:p w14:paraId="34C0C959" w14:textId="77777777" w:rsidR="00C0190C" w:rsidRPr="00A25D4D" w:rsidRDefault="00C0190C" w:rsidP="008F13CC">
      <w:pPr>
        <w:pStyle w:val="Kop5"/>
        <w:jc w:val="left"/>
        <w:rPr>
          <w:sz w:val="16"/>
          <w:szCs w:val="16"/>
        </w:rPr>
      </w:pPr>
      <w:proofErr w:type="spellStart"/>
      <w:r w:rsidRPr="00A25D4D">
        <w:rPr>
          <w:sz w:val="16"/>
          <w:szCs w:val="16"/>
        </w:rPr>
        <w:t>AanvraagSoortValue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DAA887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2F93671" w14:textId="77777777" w:rsidR="00C0190C" w:rsidRPr="00A25D4D" w:rsidRDefault="00C0190C" w:rsidP="008F13CC">
            <w:pPr>
              <w:jc w:val="left"/>
            </w:pPr>
            <w:proofErr w:type="spellStart"/>
            <w:r w:rsidRPr="00A25D4D">
              <w:rPr>
                <w:b/>
                <w:bCs/>
              </w:rPr>
              <w:t>AanvraagSoortValue</w:t>
            </w:r>
            <w:proofErr w:type="spellEnd"/>
          </w:p>
        </w:tc>
      </w:tr>
      <w:tr w:rsidR="00C0190C" w:rsidRPr="00A25D4D" w14:paraId="7168F6B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FD0F027" w14:textId="77777777" w:rsidTr="00C0190C">
              <w:trPr>
                <w:tblHeader/>
                <w:tblCellSpacing w:w="0" w:type="dxa"/>
              </w:trPr>
              <w:tc>
                <w:tcPr>
                  <w:tcW w:w="360" w:type="dxa"/>
                  <w:hideMark/>
                </w:tcPr>
                <w:p w14:paraId="6241D08F" w14:textId="77777777" w:rsidR="00C0190C" w:rsidRPr="00A25D4D" w:rsidRDefault="00C0190C" w:rsidP="008F13CC">
                  <w:pPr>
                    <w:jc w:val="left"/>
                  </w:pPr>
                  <w:r w:rsidRPr="00A25D4D">
                    <w:t> </w:t>
                  </w:r>
                </w:p>
              </w:tc>
              <w:tc>
                <w:tcPr>
                  <w:tcW w:w="1500" w:type="dxa"/>
                  <w:hideMark/>
                </w:tcPr>
                <w:p w14:paraId="11EAF8E9" w14:textId="77777777" w:rsidR="00C0190C" w:rsidRPr="00A25D4D" w:rsidRDefault="00C0190C" w:rsidP="008F13CC">
                  <w:pPr>
                    <w:jc w:val="left"/>
                  </w:pPr>
                  <w:r w:rsidRPr="00A25D4D">
                    <w:t>Naam</w:t>
                  </w:r>
                </w:p>
              </w:tc>
              <w:tc>
                <w:tcPr>
                  <w:tcW w:w="0" w:type="auto"/>
                  <w:hideMark/>
                </w:tcPr>
                <w:p w14:paraId="7E5BB8E4" w14:textId="77777777" w:rsidR="00C0190C" w:rsidRPr="00A25D4D" w:rsidRDefault="00C0190C" w:rsidP="008F13CC">
                  <w:pPr>
                    <w:jc w:val="left"/>
                  </w:pPr>
                </w:p>
              </w:tc>
            </w:tr>
            <w:tr w:rsidR="00C0190C" w:rsidRPr="00A25D4D" w14:paraId="54284F85" w14:textId="77777777" w:rsidTr="00C0190C">
              <w:trPr>
                <w:tblHeader/>
                <w:tblCellSpacing w:w="0" w:type="dxa"/>
              </w:trPr>
              <w:tc>
                <w:tcPr>
                  <w:tcW w:w="360" w:type="dxa"/>
                  <w:hideMark/>
                </w:tcPr>
                <w:p w14:paraId="2D99BC3F" w14:textId="77777777" w:rsidR="00C0190C" w:rsidRPr="00A25D4D" w:rsidRDefault="00C0190C" w:rsidP="008F13CC">
                  <w:pPr>
                    <w:jc w:val="left"/>
                  </w:pPr>
                  <w:r w:rsidRPr="00A25D4D">
                    <w:t> </w:t>
                  </w:r>
                </w:p>
              </w:tc>
              <w:tc>
                <w:tcPr>
                  <w:tcW w:w="1500" w:type="dxa"/>
                  <w:hideMark/>
                </w:tcPr>
                <w:p w14:paraId="7DD77993" w14:textId="77777777" w:rsidR="00C0190C" w:rsidRPr="00A25D4D" w:rsidRDefault="00C0190C" w:rsidP="008F13CC">
                  <w:pPr>
                    <w:jc w:val="left"/>
                  </w:pPr>
                  <w:r w:rsidRPr="00A25D4D">
                    <w:t>Definitie:</w:t>
                  </w:r>
                </w:p>
              </w:tc>
              <w:tc>
                <w:tcPr>
                  <w:tcW w:w="0" w:type="auto"/>
                  <w:hideMark/>
                </w:tcPr>
                <w:p w14:paraId="4E60018D" w14:textId="77777777" w:rsidR="00C0190C" w:rsidRPr="00A25D4D" w:rsidRDefault="00C0190C" w:rsidP="008F13CC">
                  <w:pPr>
                    <w:jc w:val="left"/>
                  </w:pPr>
                </w:p>
              </w:tc>
            </w:tr>
            <w:tr w:rsidR="00C0190C" w:rsidRPr="00A25D4D" w14:paraId="2712BBB2" w14:textId="77777777" w:rsidTr="00C0190C">
              <w:trPr>
                <w:tblHeader/>
                <w:tblCellSpacing w:w="0" w:type="dxa"/>
              </w:trPr>
              <w:tc>
                <w:tcPr>
                  <w:tcW w:w="360" w:type="dxa"/>
                  <w:hideMark/>
                </w:tcPr>
                <w:p w14:paraId="297F7E3B" w14:textId="77777777" w:rsidR="00C0190C" w:rsidRPr="00A25D4D" w:rsidRDefault="00C0190C" w:rsidP="008F13CC">
                  <w:pPr>
                    <w:jc w:val="left"/>
                  </w:pPr>
                  <w:r w:rsidRPr="00A25D4D">
                    <w:t> </w:t>
                  </w:r>
                </w:p>
              </w:tc>
              <w:tc>
                <w:tcPr>
                  <w:tcW w:w="1500" w:type="dxa"/>
                  <w:hideMark/>
                </w:tcPr>
                <w:p w14:paraId="1B1A59E7" w14:textId="77777777" w:rsidR="00C0190C" w:rsidRPr="00A25D4D" w:rsidRDefault="00C0190C" w:rsidP="008F13CC">
                  <w:pPr>
                    <w:jc w:val="left"/>
                  </w:pPr>
                  <w:r w:rsidRPr="00A25D4D">
                    <w:t>Stereotypes:</w:t>
                  </w:r>
                </w:p>
              </w:tc>
              <w:tc>
                <w:tcPr>
                  <w:tcW w:w="0" w:type="auto"/>
                  <w:hideMark/>
                </w:tcPr>
                <w:p w14:paraId="5CF7BCCC"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9E95189" w14:textId="77777777" w:rsidTr="00C0190C">
              <w:trPr>
                <w:tblHeader/>
                <w:tblCellSpacing w:w="0" w:type="dxa"/>
              </w:trPr>
              <w:tc>
                <w:tcPr>
                  <w:tcW w:w="360" w:type="dxa"/>
                  <w:hideMark/>
                </w:tcPr>
                <w:p w14:paraId="14B7707C" w14:textId="77777777" w:rsidR="00C0190C" w:rsidRPr="00A25D4D" w:rsidRDefault="00C0190C" w:rsidP="008F13CC">
                  <w:pPr>
                    <w:jc w:val="left"/>
                  </w:pPr>
                  <w:r w:rsidRPr="00A25D4D">
                    <w:t> </w:t>
                  </w:r>
                </w:p>
              </w:tc>
              <w:tc>
                <w:tcPr>
                  <w:tcW w:w="1500" w:type="dxa"/>
                  <w:hideMark/>
                </w:tcPr>
                <w:p w14:paraId="5C63103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F71557C" w14:textId="77777777" w:rsidR="00C0190C" w:rsidRPr="00A25D4D" w:rsidRDefault="00C0190C" w:rsidP="008F13CC">
                  <w:pPr>
                    <w:jc w:val="left"/>
                  </w:pPr>
                  <w:proofErr w:type="spellStart"/>
                  <w:r w:rsidRPr="00A25D4D">
                    <w:t>Uitbreidbaar</w:t>
                  </w:r>
                  <w:proofErr w:type="spellEnd"/>
                </w:p>
              </w:tc>
            </w:tr>
          </w:tbl>
          <w:p w14:paraId="26E9C64B" w14:textId="77777777" w:rsidR="00C0190C" w:rsidRPr="00A25D4D" w:rsidRDefault="00C0190C" w:rsidP="008F13CC">
            <w:pPr>
              <w:jc w:val="left"/>
            </w:pPr>
          </w:p>
        </w:tc>
      </w:tr>
    </w:tbl>
    <w:p w14:paraId="62CD077E" w14:textId="77777777" w:rsidR="00C0190C" w:rsidRPr="00A25D4D" w:rsidRDefault="00C0190C" w:rsidP="008F13CC">
      <w:pPr>
        <w:pStyle w:val="Kop5"/>
        <w:jc w:val="left"/>
        <w:rPr>
          <w:sz w:val="16"/>
          <w:szCs w:val="16"/>
        </w:rPr>
      </w:pPr>
      <w:proofErr w:type="spellStart"/>
      <w:r w:rsidRPr="00A25D4D">
        <w:rPr>
          <w:sz w:val="16"/>
          <w:szCs w:val="16"/>
        </w:rPr>
        <w:t>AchtergrondkaartSoortValue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91F1DD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EA55E4A" w14:textId="77777777" w:rsidR="00C0190C" w:rsidRPr="00A25D4D" w:rsidRDefault="00C0190C" w:rsidP="008F13CC">
            <w:pPr>
              <w:jc w:val="left"/>
            </w:pPr>
            <w:proofErr w:type="spellStart"/>
            <w:r w:rsidRPr="00A25D4D">
              <w:rPr>
                <w:b/>
                <w:bCs/>
              </w:rPr>
              <w:t>AchtergrondkaartSoortValue</w:t>
            </w:r>
            <w:proofErr w:type="spellEnd"/>
          </w:p>
        </w:tc>
      </w:tr>
      <w:tr w:rsidR="00C0190C" w:rsidRPr="00A25D4D" w14:paraId="2D83931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CC2D731" w14:textId="77777777" w:rsidTr="00C0190C">
              <w:trPr>
                <w:tblHeader/>
                <w:tblCellSpacing w:w="0" w:type="dxa"/>
              </w:trPr>
              <w:tc>
                <w:tcPr>
                  <w:tcW w:w="360" w:type="dxa"/>
                  <w:hideMark/>
                </w:tcPr>
                <w:p w14:paraId="19C89CBF" w14:textId="77777777" w:rsidR="00C0190C" w:rsidRPr="00A25D4D" w:rsidRDefault="00C0190C" w:rsidP="008F13CC">
                  <w:pPr>
                    <w:jc w:val="left"/>
                  </w:pPr>
                  <w:r w:rsidRPr="00A25D4D">
                    <w:t> </w:t>
                  </w:r>
                </w:p>
              </w:tc>
              <w:tc>
                <w:tcPr>
                  <w:tcW w:w="1500" w:type="dxa"/>
                  <w:hideMark/>
                </w:tcPr>
                <w:p w14:paraId="4032047B" w14:textId="77777777" w:rsidR="00C0190C" w:rsidRPr="00A25D4D" w:rsidRDefault="00C0190C" w:rsidP="008F13CC">
                  <w:pPr>
                    <w:jc w:val="left"/>
                  </w:pPr>
                  <w:r w:rsidRPr="00A25D4D">
                    <w:t>Naam</w:t>
                  </w:r>
                </w:p>
              </w:tc>
              <w:tc>
                <w:tcPr>
                  <w:tcW w:w="0" w:type="auto"/>
                  <w:hideMark/>
                </w:tcPr>
                <w:p w14:paraId="59E2CC42" w14:textId="77777777" w:rsidR="00C0190C" w:rsidRPr="00A25D4D" w:rsidRDefault="00C0190C" w:rsidP="008F13CC">
                  <w:pPr>
                    <w:jc w:val="left"/>
                  </w:pPr>
                </w:p>
              </w:tc>
            </w:tr>
            <w:tr w:rsidR="00C0190C" w:rsidRPr="00A25D4D" w14:paraId="11F4314E" w14:textId="77777777" w:rsidTr="00C0190C">
              <w:trPr>
                <w:tblHeader/>
                <w:tblCellSpacing w:w="0" w:type="dxa"/>
              </w:trPr>
              <w:tc>
                <w:tcPr>
                  <w:tcW w:w="360" w:type="dxa"/>
                  <w:hideMark/>
                </w:tcPr>
                <w:p w14:paraId="09C65D21" w14:textId="77777777" w:rsidR="00C0190C" w:rsidRPr="00A25D4D" w:rsidRDefault="00C0190C" w:rsidP="008F13CC">
                  <w:pPr>
                    <w:jc w:val="left"/>
                  </w:pPr>
                  <w:r w:rsidRPr="00A25D4D">
                    <w:t> </w:t>
                  </w:r>
                </w:p>
              </w:tc>
              <w:tc>
                <w:tcPr>
                  <w:tcW w:w="1500" w:type="dxa"/>
                  <w:hideMark/>
                </w:tcPr>
                <w:p w14:paraId="19EF64E0" w14:textId="77777777" w:rsidR="00C0190C" w:rsidRPr="00A25D4D" w:rsidRDefault="00C0190C" w:rsidP="008F13CC">
                  <w:pPr>
                    <w:jc w:val="left"/>
                  </w:pPr>
                  <w:r w:rsidRPr="00A25D4D">
                    <w:t>Definitie:</w:t>
                  </w:r>
                </w:p>
              </w:tc>
              <w:tc>
                <w:tcPr>
                  <w:tcW w:w="0" w:type="auto"/>
                  <w:hideMark/>
                </w:tcPr>
                <w:p w14:paraId="0FFDAD76" w14:textId="77777777" w:rsidR="00C0190C" w:rsidRPr="00A25D4D" w:rsidRDefault="00C0190C" w:rsidP="008F13CC">
                  <w:pPr>
                    <w:jc w:val="left"/>
                  </w:pPr>
                  <w:r w:rsidRPr="00A25D4D">
                    <w:t xml:space="preserve">Soort achtergrondkaart met topografie die als extra locatie informatie wordt meegeleverd. </w:t>
                  </w:r>
                </w:p>
              </w:tc>
            </w:tr>
            <w:tr w:rsidR="00C0190C" w:rsidRPr="00A25D4D" w14:paraId="6B686E18" w14:textId="77777777" w:rsidTr="00C0190C">
              <w:trPr>
                <w:tblHeader/>
                <w:tblCellSpacing w:w="0" w:type="dxa"/>
              </w:trPr>
              <w:tc>
                <w:tcPr>
                  <w:tcW w:w="360" w:type="dxa"/>
                  <w:hideMark/>
                </w:tcPr>
                <w:p w14:paraId="601441F8" w14:textId="77777777" w:rsidR="00C0190C" w:rsidRPr="00A25D4D" w:rsidRDefault="00C0190C" w:rsidP="008F13CC">
                  <w:pPr>
                    <w:jc w:val="left"/>
                  </w:pPr>
                  <w:r w:rsidRPr="00A25D4D">
                    <w:t> </w:t>
                  </w:r>
                </w:p>
              </w:tc>
              <w:tc>
                <w:tcPr>
                  <w:tcW w:w="1500" w:type="dxa"/>
                  <w:hideMark/>
                </w:tcPr>
                <w:p w14:paraId="0433AF9F" w14:textId="77777777" w:rsidR="00C0190C" w:rsidRPr="00A25D4D" w:rsidRDefault="00C0190C" w:rsidP="008F13CC">
                  <w:pPr>
                    <w:jc w:val="left"/>
                  </w:pPr>
                  <w:r w:rsidRPr="00A25D4D">
                    <w:t>Stereotypes:</w:t>
                  </w:r>
                </w:p>
              </w:tc>
              <w:tc>
                <w:tcPr>
                  <w:tcW w:w="0" w:type="auto"/>
                  <w:hideMark/>
                </w:tcPr>
                <w:p w14:paraId="4DE5292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3AE0DDC" w14:textId="77777777" w:rsidTr="00C0190C">
              <w:trPr>
                <w:tblHeader/>
                <w:tblCellSpacing w:w="0" w:type="dxa"/>
              </w:trPr>
              <w:tc>
                <w:tcPr>
                  <w:tcW w:w="360" w:type="dxa"/>
                  <w:hideMark/>
                </w:tcPr>
                <w:p w14:paraId="20548003" w14:textId="77777777" w:rsidR="00C0190C" w:rsidRPr="00A25D4D" w:rsidRDefault="00C0190C" w:rsidP="008F13CC">
                  <w:pPr>
                    <w:jc w:val="left"/>
                  </w:pPr>
                  <w:r w:rsidRPr="00A25D4D">
                    <w:t> </w:t>
                  </w:r>
                </w:p>
              </w:tc>
              <w:tc>
                <w:tcPr>
                  <w:tcW w:w="1500" w:type="dxa"/>
                  <w:hideMark/>
                </w:tcPr>
                <w:p w14:paraId="64BFBF24"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B14AFEE" w14:textId="77777777" w:rsidR="00C0190C" w:rsidRPr="00A25D4D" w:rsidRDefault="00C0190C" w:rsidP="008F13CC">
                  <w:pPr>
                    <w:jc w:val="left"/>
                  </w:pPr>
                  <w:proofErr w:type="spellStart"/>
                  <w:r w:rsidRPr="00A25D4D">
                    <w:t>Uitbreidbaar</w:t>
                  </w:r>
                  <w:proofErr w:type="spellEnd"/>
                </w:p>
              </w:tc>
            </w:tr>
          </w:tbl>
          <w:p w14:paraId="575686F0" w14:textId="77777777" w:rsidR="00C0190C" w:rsidRPr="00A25D4D" w:rsidRDefault="00C0190C" w:rsidP="008F13CC">
            <w:pPr>
              <w:jc w:val="left"/>
            </w:pPr>
          </w:p>
        </w:tc>
      </w:tr>
    </w:tbl>
    <w:p w14:paraId="2BAF5E8F" w14:textId="77777777" w:rsidR="00C0190C" w:rsidRPr="00A25D4D" w:rsidRDefault="00C0190C" w:rsidP="008F13CC">
      <w:pPr>
        <w:pStyle w:val="Kop5"/>
        <w:jc w:val="left"/>
        <w:rPr>
          <w:sz w:val="16"/>
          <w:szCs w:val="16"/>
        </w:rPr>
      </w:pPr>
      <w:proofErr w:type="spellStart"/>
      <w:r w:rsidRPr="00A25D4D">
        <w:rPr>
          <w:sz w:val="16"/>
          <w:szCs w:val="16"/>
        </w:rPr>
        <w:t>AnnotatieTypeValue</w:t>
      </w:r>
      <w:proofErr w:type="spellEnd"/>
    </w:p>
    <w:tbl>
      <w:tblPr>
        <w:tblW w:w="2784"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85"/>
      </w:tblGrid>
      <w:tr w:rsidR="00C0190C" w:rsidRPr="00A25D4D" w14:paraId="6FA5251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1CB4F12" w14:textId="77777777" w:rsidR="00C0190C" w:rsidRPr="00A25D4D" w:rsidRDefault="00C0190C" w:rsidP="008F13CC">
            <w:pPr>
              <w:jc w:val="left"/>
            </w:pPr>
            <w:proofErr w:type="spellStart"/>
            <w:r w:rsidRPr="00A25D4D">
              <w:rPr>
                <w:b/>
                <w:bCs/>
              </w:rPr>
              <w:t>AnnotatieTypeValue</w:t>
            </w:r>
            <w:proofErr w:type="spellEnd"/>
          </w:p>
        </w:tc>
      </w:tr>
      <w:tr w:rsidR="00C0190C" w:rsidRPr="00A25D4D" w14:paraId="5AE8A61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165"/>
            </w:tblGrid>
            <w:tr w:rsidR="00C0190C" w:rsidRPr="00A25D4D" w14:paraId="1F46C5CF" w14:textId="77777777" w:rsidTr="00C0190C">
              <w:trPr>
                <w:tblHeader/>
                <w:tblCellSpacing w:w="0" w:type="dxa"/>
              </w:trPr>
              <w:tc>
                <w:tcPr>
                  <w:tcW w:w="360" w:type="dxa"/>
                  <w:hideMark/>
                </w:tcPr>
                <w:p w14:paraId="2D8C4B4F" w14:textId="77777777" w:rsidR="00C0190C" w:rsidRPr="00A25D4D" w:rsidRDefault="00C0190C" w:rsidP="008F13CC">
                  <w:pPr>
                    <w:jc w:val="left"/>
                  </w:pPr>
                  <w:r w:rsidRPr="00A25D4D">
                    <w:t> </w:t>
                  </w:r>
                </w:p>
              </w:tc>
              <w:tc>
                <w:tcPr>
                  <w:tcW w:w="1500" w:type="dxa"/>
                  <w:hideMark/>
                </w:tcPr>
                <w:p w14:paraId="7A31D469" w14:textId="77777777" w:rsidR="00C0190C" w:rsidRPr="00A25D4D" w:rsidRDefault="00C0190C" w:rsidP="008F13CC">
                  <w:pPr>
                    <w:jc w:val="left"/>
                  </w:pPr>
                  <w:r w:rsidRPr="00A25D4D">
                    <w:t>Naam</w:t>
                  </w:r>
                </w:p>
              </w:tc>
              <w:tc>
                <w:tcPr>
                  <w:tcW w:w="0" w:type="auto"/>
                  <w:hideMark/>
                </w:tcPr>
                <w:p w14:paraId="64AEC19E" w14:textId="77777777" w:rsidR="00C0190C" w:rsidRPr="00A25D4D" w:rsidRDefault="00C0190C" w:rsidP="008F13CC">
                  <w:pPr>
                    <w:jc w:val="left"/>
                  </w:pPr>
                </w:p>
              </w:tc>
            </w:tr>
            <w:tr w:rsidR="00C0190C" w:rsidRPr="00A25D4D" w14:paraId="0CB0B4AF" w14:textId="77777777" w:rsidTr="00C0190C">
              <w:trPr>
                <w:tblHeader/>
                <w:tblCellSpacing w:w="0" w:type="dxa"/>
              </w:trPr>
              <w:tc>
                <w:tcPr>
                  <w:tcW w:w="360" w:type="dxa"/>
                  <w:hideMark/>
                </w:tcPr>
                <w:p w14:paraId="791F4FE4" w14:textId="77777777" w:rsidR="00C0190C" w:rsidRPr="00A25D4D" w:rsidRDefault="00C0190C" w:rsidP="008F13CC">
                  <w:pPr>
                    <w:jc w:val="left"/>
                  </w:pPr>
                  <w:r w:rsidRPr="00A25D4D">
                    <w:t> </w:t>
                  </w:r>
                </w:p>
              </w:tc>
              <w:tc>
                <w:tcPr>
                  <w:tcW w:w="1500" w:type="dxa"/>
                  <w:hideMark/>
                </w:tcPr>
                <w:p w14:paraId="4148D8C9" w14:textId="77777777" w:rsidR="00C0190C" w:rsidRPr="00A25D4D" w:rsidRDefault="00C0190C" w:rsidP="008F13CC">
                  <w:pPr>
                    <w:jc w:val="left"/>
                  </w:pPr>
                  <w:r w:rsidRPr="00A25D4D">
                    <w:t>Definitie:</w:t>
                  </w:r>
                </w:p>
              </w:tc>
              <w:tc>
                <w:tcPr>
                  <w:tcW w:w="0" w:type="auto"/>
                  <w:hideMark/>
                </w:tcPr>
                <w:p w14:paraId="22B173B5" w14:textId="77777777" w:rsidR="00C0190C" w:rsidRPr="00A25D4D" w:rsidRDefault="00C0190C" w:rsidP="008F13CC">
                  <w:pPr>
                    <w:jc w:val="left"/>
                  </w:pPr>
                  <w:r w:rsidRPr="00A25D4D">
                    <w:t xml:space="preserve">Codelijst met waarden voor annotatie. </w:t>
                  </w:r>
                </w:p>
              </w:tc>
            </w:tr>
            <w:tr w:rsidR="00C0190C" w:rsidRPr="00A25D4D" w14:paraId="1B3EAEF1" w14:textId="77777777" w:rsidTr="00C0190C">
              <w:trPr>
                <w:tblHeader/>
                <w:tblCellSpacing w:w="0" w:type="dxa"/>
              </w:trPr>
              <w:tc>
                <w:tcPr>
                  <w:tcW w:w="360" w:type="dxa"/>
                  <w:hideMark/>
                </w:tcPr>
                <w:p w14:paraId="72104D73" w14:textId="77777777" w:rsidR="00C0190C" w:rsidRPr="00A25D4D" w:rsidRDefault="00C0190C" w:rsidP="008F13CC">
                  <w:pPr>
                    <w:jc w:val="left"/>
                  </w:pPr>
                  <w:r w:rsidRPr="00A25D4D">
                    <w:t> </w:t>
                  </w:r>
                </w:p>
              </w:tc>
              <w:tc>
                <w:tcPr>
                  <w:tcW w:w="1500" w:type="dxa"/>
                  <w:hideMark/>
                </w:tcPr>
                <w:p w14:paraId="76783799" w14:textId="77777777" w:rsidR="00C0190C" w:rsidRPr="00A25D4D" w:rsidRDefault="00C0190C" w:rsidP="008F13CC">
                  <w:pPr>
                    <w:jc w:val="left"/>
                  </w:pPr>
                  <w:r w:rsidRPr="00A25D4D">
                    <w:t>Stereotypes:</w:t>
                  </w:r>
                </w:p>
              </w:tc>
              <w:tc>
                <w:tcPr>
                  <w:tcW w:w="0" w:type="auto"/>
                  <w:hideMark/>
                </w:tcPr>
                <w:p w14:paraId="7CF9EE7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193178C" w14:textId="77777777" w:rsidTr="00C0190C">
              <w:trPr>
                <w:tblHeader/>
                <w:tblCellSpacing w:w="0" w:type="dxa"/>
              </w:trPr>
              <w:tc>
                <w:tcPr>
                  <w:tcW w:w="360" w:type="dxa"/>
                  <w:hideMark/>
                </w:tcPr>
                <w:p w14:paraId="4ECA0753" w14:textId="77777777" w:rsidR="00C0190C" w:rsidRPr="00A25D4D" w:rsidRDefault="00C0190C" w:rsidP="008F13CC">
                  <w:pPr>
                    <w:jc w:val="left"/>
                  </w:pPr>
                  <w:r w:rsidRPr="00A25D4D">
                    <w:t> </w:t>
                  </w:r>
                </w:p>
              </w:tc>
              <w:tc>
                <w:tcPr>
                  <w:tcW w:w="1500" w:type="dxa"/>
                  <w:hideMark/>
                </w:tcPr>
                <w:p w14:paraId="3787E8B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3F6E3EE" w14:textId="77777777" w:rsidR="00C0190C" w:rsidRPr="00A25D4D" w:rsidRDefault="00C0190C" w:rsidP="008F13CC">
                  <w:pPr>
                    <w:jc w:val="left"/>
                  </w:pPr>
                  <w:proofErr w:type="spellStart"/>
                  <w:r w:rsidRPr="00A25D4D">
                    <w:t>Uitbreidbaar</w:t>
                  </w:r>
                  <w:proofErr w:type="spellEnd"/>
                </w:p>
              </w:tc>
            </w:tr>
          </w:tbl>
          <w:p w14:paraId="62FB39E3" w14:textId="77777777" w:rsidR="00C0190C" w:rsidRPr="00A25D4D" w:rsidRDefault="00C0190C" w:rsidP="008F13CC">
            <w:pPr>
              <w:jc w:val="left"/>
            </w:pPr>
          </w:p>
        </w:tc>
      </w:tr>
    </w:tbl>
    <w:p w14:paraId="2A39688C" w14:textId="77777777" w:rsidR="00C0190C" w:rsidRPr="00A25D4D" w:rsidRDefault="00C0190C" w:rsidP="008F13CC">
      <w:pPr>
        <w:pStyle w:val="Kop5"/>
        <w:jc w:val="left"/>
        <w:rPr>
          <w:sz w:val="16"/>
          <w:szCs w:val="16"/>
        </w:rPr>
      </w:pPr>
      <w:proofErr w:type="spellStart"/>
      <w:r w:rsidRPr="00A25D4D">
        <w:rPr>
          <w:sz w:val="16"/>
          <w:szCs w:val="16"/>
        </w:rPr>
        <w:t>BestandMediaTypeValue</w:t>
      </w:r>
      <w:proofErr w:type="spellEnd"/>
    </w:p>
    <w:tbl>
      <w:tblPr>
        <w:tblW w:w="3304"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34"/>
      </w:tblGrid>
      <w:tr w:rsidR="00C0190C" w:rsidRPr="00A25D4D" w14:paraId="1CE9AF0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76C9DAB" w14:textId="77777777" w:rsidR="00C0190C" w:rsidRPr="00A25D4D" w:rsidRDefault="00C0190C" w:rsidP="008F13CC">
            <w:pPr>
              <w:jc w:val="left"/>
            </w:pPr>
            <w:proofErr w:type="spellStart"/>
            <w:r w:rsidRPr="00A25D4D">
              <w:rPr>
                <w:b/>
                <w:bCs/>
              </w:rPr>
              <w:t>BestandMediaTypeValue</w:t>
            </w:r>
            <w:proofErr w:type="spellEnd"/>
          </w:p>
        </w:tc>
      </w:tr>
      <w:tr w:rsidR="00C0190C" w:rsidRPr="00A25D4D" w14:paraId="33A674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114"/>
            </w:tblGrid>
            <w:tr w:rsidR="00C0190C" w:rsidRPr="00A25D4D" w14:paraId="552430B4" w14:textId="77777777" w:rsidTr="00C0190C">
              <w:trPr>
                <w:tblHeader/>
                <w:tblCellSpacing w:w="0" w:type="dxa"/>
              </w:trPr>
              <w:tc>
                <w:tcPr>
                  <w:tcW w:w="360" w:type="dxa"/>
                  <w:hideMark/>
                </w:tcPr>
                <w:p w14:paraId="4BEC1D12" w14:textId="77777777" w:rsidR="00C0190C" w:rsidRPr="00A25D4D" w:rsidRDefault="00C0190C" w:rsidP="008F13CC">
                  <w:pPr>
                    <w:jc w:val="left"/>
                  </w:pPr>
                  <w:r w:rsidRPr="00A25D4D">
                    <w:t> </w:t>
                  </w:r>
                </w:p>
              </w:tc>
              <w:tc>
                <w:tcPr>
                  <w:tcW w:w="1500" w:type="dxa"/>
                  <w:hideMark/>
                </w:tcPr>
                <w:p w14:paraId="3C24159A" w14:textId="77777777" w:rsidR="00C0190C" w:rsidRPr="00A25D4D" w:rsidRDefault="00C0190C" w:rsidP="008F13CC">
                  <w:pPr>
                    <w:jc w:val="left"/>
                  </w:pPr>
                  <w:r w:rsidRPr="00A25D4D">
                    <w:t>Naam</w:t>
                  </w:r>
                </w:p>
              </w:tc>
              <w:tc>
                <w:tcPr>
                  <w:tcW w:w="0" w:type="auto"/>
                  <w:hideMark/>
                </w:tcPr>
                <w:p w14:paraId="4F5D9B86" w14:textId="77777777" w:rsidR="00C0190C" w:rsidRPr="00A25D4D" w:rsidRDefault="00C0190C" w:rsidP="008F13CC">
                  <w:pPr>
                    <w:jc w:val="left"/>
                  </w:pPr>
                </w:p>
              </w:tc>
            </w:tr>
            <w:tr w:rsidR="00C0190C" w:rsidRPr="00A25D4D" w14:paraId="355B2F2F" w14:textId="77777777" w:rsidTr="00C0190C">
              <w:trPr>
                <w:tblHeader/>
                <w:tblCellSpacing w:w="0" w:type="dxa"/>
              </w:trPr>
              <w:tc>
                <w:tcPr>
                  <w:tcW w:w="360" w:type="dxa"/>
                  <w:hideMark/>
                </w:tcPr>
                <w:p w14:paraId="686D5F1A" w14:textId="77777777" w:rsidR="00C0190C" w:rsidRPr="00A25D4D" w:rsidRDefault="00C0190C" w:rsidP="008F13CC">
                  <w:pPr>
                    <w:jc w:val="left"/>
                  </w:pPr>
                  <w:r w:rsidRPr="00A25D4D">
                    <w:t> </w:t>
                  </w:r>
                </w:p>
              </w:tc>
              <w:tc>
                <w:tcPr>
                  <w:tcW w:w="1500" w:type="dxa"/>
                  <w:hideMark/>
                </w:tcPr>
                <w:p w14:paraId="46E64FFF" w14:textId="77777777" w:rsidR="00C0190C" w:rsidRPr="00A25D4D" w:rsidRDefault="00C0190C" w:rsidP="008F13CC">
                  <w:pPr>
                    <w:jc w:val="left"/>
                  </w:pPr>
                  <w:r w:rsidRPr="00A25D4D">
                    <w:t>Definitie:</w:t>
                  </w:r>
                </w:p>
              </w:tc>
              <w:tc>
                <w:tcPr>
                  <w:tcW w:w="0" w:type="auto"/>
                  <w:hideMark/>
                </w:tcPr>
                <w:p w14:paraId="0C97C487" w14:textId="77777777" w:rsidR="00C0190C" w:rsidRPr="00A25D4D" w:rsidRDefault="00C0190C" w:rsidP="008F13CC">
                  <w:pPr>
                    <w:jc w:val="left"/>
                  </w:pPr>
                  <w:r w:rsidRPr="00A25D4D">
                    <w:t xml:space="preserve">Technisch formaat van digitaal bestand. </w:t>
                  </w:r>
                </w:p>
              </w:tc>
            </w:tr>
            <w:tr w:rsidR="00C0190C" w:rsidRPr="00A25D4D" w14:paraId="45ED2DA4" w14:textId="77777777" w:rsidTr="00C0190C">
              <w:trPr>
                <w:tblHeader/>
                <w:tblCellSpacing w:w="0" w:type="dxa"/>
              </w:trPr>
              <w:tc>
                <w:tcPr>
                  <w:tcW w:w="360" w:type="dxa"/>
                  <w:hideMark/>
                </w:tcPr>
                <w:p w14:paraId="062DE423" w14:textId="77777777" w:rsidR="00C0190C" w:rsidRPr="00A25D4D" w:rsidRDefault="00C0190C" w:rsidP="008F13CC">
                  <w:pPr>
                    <w:jc w:val="left"/>
                  </w:pPr>
                  <w:r w:rsidRPr="00A25D4D">
                    <w:t> </w:t>
                  </w:r>
                </w:p>
              </w:tc>
              <w:tc>
                <w:tcPr>
                  <w:tcW w:w="1500" w:type="dxa"/>
                  <w:hideMark/>
                </w:tcPr>
                <w:p w14:paraId="2995BFD3" w14:textId="77777777" w:rsidR="00C0190C" w:rsidRPr="00A25D4D" w:rsidRDefault="00C0190C" w:rsidP="008F13CC">
                  <w:pPr>
                    <w:jc w:val="left"/>
                  </w:pPr>
                  <w:r w:rsidRPr="00A25D4D">
                    <w:t>Stereotypes:</w:t>
                  </w:r>
                </w:p>
              </w:tc>
              <w:tc>
                <w:tcPr>
                  <w:tcW w:w="0" w:type="auto"/>
                  <w:hideMark/>
                </w:tcPr>
                <w:p w14:paraId="70ECC27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20C65E8" w14:textId="77777777" w:rsidTr="00C0190C">
              <w:trPr>
                <w:tblHeader/>
                <w:tblCellSpacing w:w="0" w:type="dxa"/>
              </w:trPr>
              <w:tc>
                <w:tcPr>
                  <w:tcW w:w="360" w:type="dxa"/>
                  <w:hideMark/>
                </w:tcPr>
                <w:p w14:paraId="36FCC153" w14:textId="77777777" w:rsidR="00C0190C" w:rsidRPr="00A25D4D" w:rsidRDefault="00C0190C" w:rsidP="008F13CC">
                  <w:pPr>
                    <w:jc w:val="left"/>
                  </w:pPr>
                  <w:r w:rsidRPr="00A25D4D">
                    <w:t> </w:t>
                  </w:r>
                </w:p>
              </w:tc>
              <w:tc>
                <w:tcPr>
                  <w:tcW w:w="1500" w:type="dxa"/>
                  <w:hideMark/>
                </w:tcPr>
                <w:p w14:paraId="19915157"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6EA3551" w14:textId="77777777" w:rsidR="00C0190C" w:rsidRPr="00A25D4D" w:rsidRDefault="00C0190C" w:rsidP="008F13CC">
                  <w:pPr>
                    <w:jc w:val="left"/>
                  </w:pPr>
                  <w:proofErr w:type="spellStart"/>
                  <w:r w:rsidRPr="00A25D4D">
                    <w:t>Uitbreidbaar</w:t>
                  </w:r>
                  <w:proofErr w:type="spellEnd"/>
                </w:p>
              </w:tc>
            </w:tr>
          </w:tbl>
          <w:p w14:paraId="00AE23F7" w14:textId="77777777" w:rsidR="00C0190C" w:rsidRPr="00A25D4D" w:rsidRDefault="00C0190C" w:rsidP="008F13CC">
            <w:pPr>
              <w:jc w:val="left"/>
            </w:pPr>
          </w:p>
        </w:tc>
      </w:tr>
    </w:tbl>
    <w:p w14:paraId="13CD4E32" w14:textId="77777777" w:rsidR="00C0190C" w:rsidRPr="00A25D4D" w:rsidRDefault="00C0190C" w:rsidP="008F13CC">
      <w:pPr>
        <w:pStyle w:val="Kop5"/>
        <w:jc w:val="left"/>
        <w:rPr>
          <w:sz w:val="16"/>
          <w:szCs w:val="16"/>
        </w:rPr>
      </w:pPr>
      <w:proofErr w:type="spellStart"/>
      <w:r w:rsidRPr="00A25D4D">
        <w:rPr>
          <w:sz w:val="16"/>
          <w:szCs w:val="16"/>
        </w:rPr>
        <w:t>BijlageTypeValue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3AD079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63D95EA" w14:textId="77777777" w:rsidR="00C0190C" w:rsidRPr="00A25D4D" w:rsidRDefault="00C0190C" w:rsidP="008F13CC">
            <w:pPr>
              <w:jc w:val="left"/>
            </w:pPr>
            <w:proofErr w:type="spellStart"/>
            <w:r w:rsidRPr="00A25D4D">
              <w:rPr>
                <w:b/>
                <w:bCs/>
              </w:rPr>
              <w:t>BijlageTypeValue</w:t>
            </w:r>
            <w:proofErr w:type="spellEnd"/>
          </w:p>
        </w:tc>
      </w:tr>
      <w:tr w:rsidR="00C0190C" w:rsidRPr="00A25D4D" w14:paraId="0BC1443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B25E9C4" w14:textId="77777777" w:rsidTr="00C0190C">
              <w:trPr>
                <w:tblHeader/>
                <w:tblCellSpacing w:w="0" w:type="dxa"/>
              </w:trPr>
              <w:tc>
                <w:tcPr>
                  <w:tcW w:w="360" w:type="dxa"/>
                  <w:hideMark/>
                </w:tcPr>
                <w:p w14:paraId="6009ECD9" w14:textId="77777777" w:rsidR="00C0190C" w:rsidRPr="00A25D4D" w:rsidRDefault="00C0190C" w:rsidP="008F13CC">
                  <w:pPr>
                    <w:jc w:val="left"/>
                  </w:pPr>
                  <w:r w:rsidRPr="00A25D4D">
                    <w:t> </w:t>
                  </w:r>
                </w:p>
              </w:tc>
              <w:tc>
                <w:tcPr>
                  <w:tcW w:w="1500" w:type="dxa"/>
                  <w:hideMark/>
                </w:tcPr>
                <w:p w14:paraId="77D0205D" w14:textId="77777777" w:rsidR="00C0190C" w:rsidRPr="00A25D4D" w:rsidRDefault="00C0190C" w:rsidP="008F13CC">
                  <w:pPr>
                    <w:jc w:val="left"/>
                  </w:pPr>
                  <w:r w:rsidRPr="00A25D4D">
                    <w:t>Naam</w:t>
                  </w:r>
                </w:p>
              </w:tc>
              <w:tc>
                <w:tcPr>
                  <w:tcW w:w="0" w:type="auto"/>
                  <w:hideMark/>
                </w:tcPr>
                <w:p w14:paraId="06768055" w14:textId="77777777" w:rsidR="00C0190C" w:rsidRPr="00A25D4D" w:rsidRDefault="00C0190C" w:rsidP="008F13CC">
                  <w:pPr>
                    <w:jc w:val="left"/>
                  </w:pPr>
                </w:p>
              </w:tc>
            </w:tr>
            <w:tr w:rsidR="00C0190C" w:rsidRPr="00A25D4D" w14:paraId="77981D84" w14:textId="77777777" w:rsidTr="00C0190C">
              <w:trPr>
                <w:tblHeader/>
                <w:tblCellSpacing w:w="0" w:type="dxa"/>
              </w:trPr>
              <w:tc>
                <w:tcPr>
                  <w:tcW w:w="360" w:type="dxa"/>
                  <w:hideMark/>
                </w:tcPr>
                <w:p w14:paraId="4885B01C" w14:textId="77777777" w:rsidR="00C0190C" w:rsidRPr="00A25D4D" w:rsidRDefault="00C0190C" w:rsidP="008F13CC">
                  <w:pPr>
                    <w:jc w:val="left"/>
                  </w:pPr>
                  <w:r w:rsidRPr="00A25D4D">
                    <w:t> </w:t>
                  </w:r>
                </w:p>
              </w:tc>
              <w:tc>
                <w:tcPr>
                  <w:tcW w:w="1500" w:type="dxa"/>
                  <w:hideMark/>
                </w:tcPr>
                <w:p w14:paraId="4BC20CF2" w14:textId="77777777" w:rsidR="00C0190C" w:rsidRPr="00A25D4D" w:rsidRDefault="00C0190C" w:rsidP="008F13CC">
                  <w:pPr>
                    <w:jc w:val="left"/>
                  </w:pPr>
                  <w:r w:rsidRPr="00A25D4D">
                    <w:t>Definitie:</w:t>
                  </w:r>
                </w:p>
              </w:tc>
              <w:tc>
                <w:tcPr>
                  <w:tcW w:w="0" w:type="auto"/>
                  <w:hideMark/>
                </w:tcPr>
                <w:p w14:paraId="6E777388" w14:textId="77777777" w:rsidR="00C0190C" w:rsidRPr="00A25D4D" w:rsidRDefault="00C0190C" w:rsidP="008F13CC">
                  <w:pPr>
                    <w:jc w:val="left"/>
                  </w:pPr>
                  <w:r w:rsidRPr="00A25D4D">
                    <w:t xml:space="preserve">Typering van een bijlage. </w:t>
                  </w:r>
                </w:p>
              </w:tc>
            </w:tr>
            <w:tr w:rsidR="00C0190C" w:rsidRPr="00A25D4D" w14:paraId="19FA718B" w14:textId="77777777" w:rsidTr="00C0190C">
              <w:trPr>
                <w:tblHeader/>
                <w:tblCellSpacing w:w="0" w:type="dxa"/>
              </w:trPr>
              <w:tc>
                <w:tcPr>
                  <w:tcW w:w="360" w:type="dxa"/>
                  <w:hideMark/>
                </w:tcPr>
                <w:p w14:paraId="21B14D90" w14:textId="77777777" w:rsidR="00C0190C" w:rsidRPr="00A25D4D" w:rsidRDefault="00C0190C" w:rsidP="008F13CC">
                  <w:pPr>
                    <w:jc w:val="left"/>
                  </w:pPr>
                  <w:r w:rsidRPr="00A25D4D">
                    <w:t> </w:t>
                  </w:r>
                </w:p>
              </w:tc>
              <w:tc>
                <w:tcPr>
                  <w:tcW w:w="1500" w:type="dxa"/>
                  <w:hideMark/>
                </w:tcPr>
                <w:p w14:paraId="29F9437D" w14:textId="77777777" w:rsidR="00C0190C" w:rsidRPr="00A25D4D" w:rsidRDefault="00C0190C" w:rsidP="008F13CC">
                  <w:pPr>
                    <w:jc w:val="left"/>
                  </w:pPr>
                  <w:r w:rsidRPr="00A25D4D">
                    <w:t>Stereotypes:</w:t>
                  </w:r>
                </w:p>
              </w:tc>
              <w:tc>
                <w:tcPr>
                  <w:tcW w:w="0" w:type="auto"/>
                  <w:hideMark/>
                </w:tcPr>
                <w:p w14:paraId="5A9ED26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9AB8189" w14:textId="77777777" w:rsidTr="00C0190C">
              <w:trPr>
                <w:tblHeader/>
                <w:tblCellSpacing w:w="0" w:type="dxa"/>
              </w:trPr>
              <w:tc>
                <w:tcPr>
                  <w:tcW w:w="360" w:type="dxa"/>
                  <w:hideMark/>
                </w:tcPr>
                <w:p w14:paraId="37E296D9" w14:textId="77777777" w:rsidR="00C0190C" w:rsidRPr="00A25D4D" w:rsidRDefault="00C0190C" w:rsidP="008F13CC">
                  <w:pPr>
                    <w:jc w:val="left"/>
                  </w:pPr>
                  <w:r w:rsidRPr="00A25D4D">
                    <w:t> </w:t>
                  </w:r>
                </w:p>
              </w:tc>
              <w:tc>
                <w:tcPr>
                  <w:tcW w:w="1500" w:type="dxa"/>
                  <w:hideMark/>
                </w:tcPr>
                <w:p w14:paraId="0AC1C2E6"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65EB0A5" w14:textId="77777777" w:rsidR="00C0190C" w:rsidRPr="00A25D4D" w:rsidRDefault="00C0190C" w:rsidP="008F13CC">
                  <w:pPr>
                    <w:jc w:val="left"/>
                  </w:pPr>
                  <w:proofErr w:type="spellStart"/>
                  <w:r w:rsidRPr="00A25D4D">
                    <w:t>Uitbreidbaar</w:t>
                  </w:r>
                  <w:proofErr w:type="spellEnd"/>
                </w:p>
              </w:tc>
            </w:tr>
          </w:tbl>
          <w:p w14:paraId="03952536" w14:textId="77777777" w:rsidR="00C0190C" w:rsidRPr="00A25D4D" w:rsidRDefault="00C0190C" w:rsidP="008F13CC">
            <w:pPr>
              <w:jc w:val="left"/>
            </w:pPr>
          </w:p>
        </w:tc>
      </w:tr>
    </w:tbl>
    <w:p w14:paraId="1061A86D" w14:textId="77777777" w:rsidR="00C0190C" w:rsidRPr="00A25D4D" w:rsidRDefault="00C0190C" w:rsidP="008F13CC">
      <w:pPr>
        <w:pStyle w:val="Kop5"/>
        <w:jc w:val="left"/>
        <w:rPr>
          <w:sz w:val="16"/>
          <w:szCs w:val="16"/>
        </w:rPr>
      </w:pPr>
      <w:proofErr w:type="spellStart"/>
      <w:r w:rsidRPr="00A25D4D">
        <w:rPr>
          <w:sz w:val="16"/>
          <w:szCs w:val="16"/>
        </w:rPr>
        <w:t>BuisleidingTypeValue</w:t>
      </w:r>
      <w:proofErr w:type="spellEnd"/>
    </w:p>
    <w:tbl>
      <w:tblPr>
        <w:tblW w:w="239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67"/>
      </w:tblGrid>
      <w:tr w:rsidR="00C0190C" w:rsidRPr="00A25D4D" w14:paraId="13DFFDF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871FEA" w14:textId="77777777" w:rsidR="00C0190C" w:rsidRPr="00A25D4D" w:rsidRDefault="00C0190C" w:rsidP="008F13CC">
            <w:pPr>
              <w:jc w:val="left"/>
            </w:pPr>
            <w:proofErr w:type="spellStart"/>
            <w:r w:rsidRPr="00A25D4D">
              <w:rPr>
                <w:b/>
                <w:bCs/>
              </w:rPr>
              <w:t>BuisleidingTypeValue</w:t>
            </w:r>
            <w:proofErr w:type="spellEnd"/>
          </w:p>
        </w:tc>
      </w:tr>
      <w:tr w:rsidR="00C0190C" w:rsidRPr="00A25D4D" w14:paraId="26C71E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447"/>
            </w:tblGrid>
            <w:tr w:rsidR="00C0190C" w:rsidRPr="00A25D4D" w14:paraId="00F27713" w14:textId="77777777" w:rsidTr="00C0190C">
              <w:trPr>
                <w:tblHeader/>
                <w:tblCellSpacing w:w="0" w:type="dxa"/>
              </w:trPr>
              <w:tc>
                <w:tcPr>
                  <w:tcW w:w="360" w:type="dxa"/>
                  <w:hideMark/>
                </w:tcPr>
                <w:p w14:paraId="131EE225" w14:textId="77777777" w:rsidR="00C0190C" w:rsidRPr="00A25D4D" w:rsidRDefault="00C0190C" w:rsidP="008F13CC">
                  <w:pPr>
                    <w:jc w:val="left"/>
                  </w:pPr>
                  <w:r w:rsidRPr="00A25D4D">
                    <w:t> </w:t>
                  </w:r>
                </w:p>
              </w:tc>
              <w:tc>
                <w:tcPr>
                  <w:tcW w:w="1500" w:type="dxa"/>
                  <w:hideMark/>
                </w:tcPr>
                <w:p w14:paraId="22D6711F" w14:textId="77777777" w:rsidR="00C0190C" w:rsidRPr="00A25D4D" w:rsidRDefault="00C0190C" w:rsidP="008F13CC">
                  <w:pPr>
                    <w:jc w:val="left"/>
                  </w:pPr>
                  <w:r w:rsidRPr="00A25D4D">
                    <w:t>Naam</w:t>
                  </w:r>
                </w:p>
              </w:tc>
              <w:tc>
                <w:tcPr>
                  <w:tcW w:w="0" w:type="auto"/>
                  <w:hideMark/>
                </w:tcPr>
                <w:p w14:paraId="17BE7746" w14:textId="77777777" w:rsidR="00C0190C" w:rsidRPr="00A25D4D" w:rsidRDefault="00C0190C" w:rsidP="008F13CC">
                  <w:pPr>
                    <w:jc w:val="left"/>
                  </w:pPr>
                </w:p>
              </w:tc>
            </w:tr>
            <w:tr w:rsidR="00C0190C" w:rsidRPr="00A25D4D" w14:paraId="7E00C52A" w14:textId="77777777" w:rsidTr="00C0190C">
              <w:trPr>
                <w:tblHeader/>
                <w:tblCellSpacing w:w="0" w:type="dxa"/>
              </w:trPr>
              <w:tc>
                <w:tcPr>
                  <w:tcW w:w="360" w:type="dxa"/>
                  <w:hideMark/>
                </w:tcPr>
                <w:p w14:paraId="70CEC1AE" w14:textId="77777777" w:rsidR="00C0190C" w:rsidRPr="00A25D4D" w:rsidRDefault="00C0190C" w:rsidP="008F13CC">
                  <w:pPr>
                    <w:jc w:val="left"/>
                  </w:pPr>
                  <w:r w:rsidRPr="00A25D4D">
                    <w:t> </w:t>
                  </w:r>
                </w:p>
              </w:tc>
              <w:tc>
                <w:tcPr>
                  <w:tcW w:w="1500" w:type="dxa"/>
                  <w:hideMark/>
                </w:tcPr>
                <w:p w14:paraId="46E92FBD" w14:textId="77777777" w:rsidR="00C0190C" w:rsidRPr="00A25D4D" w:rsidRDefault="00C0190C" w:rsidP="008F13CC">
                  <w:pPr>
                    <w:jc w:val="left"/>
                  </w:pPr>
                  <w:r w:rsidRPr="00A25D4D">
                    <w:t>Definitie:</w:t>
                  </w:r>
                </w:p>
              </w:tc>
              <w:tc>
                <w:tcPr>
                  <w:tcW w:w="0" w:type="auto"/>
                  <w:hideMark/>
                </w:tcPr>
                <w:p w14:paraId="7AD950E1" w14:textId="77777777" w:rsidR="00C0190C" w:rsidRPr="00A25D4D" w:rsidRDefault="00C0190C" w:rsidP="008F13CC">
                  <w:pPr>
                    <w:jc w:val="left"/>
                  </w:pPr>
                  <w:r w:rsidRPr="00A25D4D">
                    <w:t xml:space="preserve">Soort buisleiding. </w:t>
                  </w:r>
                </w:p>
              </w:tc>
            </w:tr>
            <w:tr w:rsidR="00C0190C" w:rsidRPr="00A25D4D" w14:paraId="5DAC4AF7" w14:textId="77777777" w:rsidTr="00C0190C">
              <w:trPr>
                <w:tblHeader/>
                <w:tblCellSpacing w:w="0" w:type="dxa"/>
              </w:trPr>
              <w:tc>
                <w:tcPr>
                  <w:tcW w:w="360" w:type="dxa"/>
                  <w:hideMark/>
                </w:tcPr>
                <w:p w14:paraId="7E98DF27" w14:textId="77777777" w:rsidR="00C0190C" w:rsidRPr="00A25D4D" w:rsidRDefault="00C0190C" w:rsidP="008F13CC">
                  <w:pPr>
                    <w:jc w:val="left"/>
                  </w:pPr>
                  <w:r w:rsidRPr="00A25D4D">
                    <w:t> </w:t>
                  </w:r>
                </w:p>
              </w:tc>
              <w:tc>
                <w:tcPr>
                  <w:tcW w:w="1500" w:type="dxa"/>
                  <w:hideMark/>
                </w:tcPr>
                <w:p w14:paraId="49B5E7F5" w14:textId="77777777" w:rsidR="00C0190C" w:rsidRPr="00A25D4D" w:rsidRDefault="00C0190C" w:rsidP="008F13CC">
                  <w:pPr>
                    <w:jc w:val="left"/>
                  </w:pPr>
                  <w:r w:rsidRPr="00A25D4D">
                    <w:t>Herkomst:</w:t>
                  </w:r>
                </w:p>
              </w:tc>
              <w:tc>
                <w:tcPr>
                  <w:tcW w:w="0" w:type="auto"/>
                  <w:hideMark/>
                </w:tcPr>
                <w:p w14:paraId="62908788" w14:textId="77777777" w:rsidR="00C0190C" w:rsidRPr="00A25D4D" w:rsidRDefault="00C0190C" w:rsidP="008F13CC">
                  <w:pPr>
                    <w:jc w:val="left"/>
                  </w:pPr>
                  <w:r w:rsidRPr="00A25D4D">
                    <w:t>RRGS</w:t>
                  </w:r>
                </w:p>
              </w:tc>
            </w:tr>
            <w:tr w:rsidR="00C0190C" w:rsidRPr="00A25D4D" w14:paraId="5B320160" w14:textId="77777777" w:rsidTr="00C0190C">
              <w:trPr>
                <w:tblHeader/>
                <w:tblCellSpacing w:w="0" w:type="dxa"/>
              </w:trPr>
              <w:tc>
                <w:tcPr>
                  <w:tcW w:w="360" w:type="dxa"/>
                  <w:hideMark/>
                </w:tcPr>
                <w:p w14:paraId="35C4C869" w14:textId="77777777" w:rsidR="00C0190C" w:rsidRPr="00A25D4D" w:rsidRDefault="00C0190C" w:rsidP="008F13CC">
                  <w:pPr>
                    <w:jc w:val="left"/>
                  </w:pPr>
                  <w:r w:rsidRPr="00A25D4D">
                    <w:t> </w:t>
                  </w:r>
                </w:p>
              </w:tc>
              <w:tc>
                <w:tcPr>
                  <w:tcW w:w="1500" w:type="dxa"/>
                  <w:hideMark/>
                </w:tcPr>
                <w:p w14:paraId="59494673" w14:textId="77777777" w:rsidR="00C0190C" w:rsidRPr="00A25D4D" w:rsidRDefault="00C0190C" w:rsidP="008F13CC">
                  <w:pPr>
                    <w:jc w:val="left"/>
                  </w:pPr>
                  <w:r w:rsidRPr="00A25D4D">
                    <w:t>Omschrijving:</w:t>
                  </w:r>
                </w:p>
              </w:tc>
              <w:tc>
                <w:tcPr>
                  <w:tcW w:w="0" w:type="auto"/>
                  <w:hideMark/>
                </w:tcPr>
                <w:p w14:paraId="6B208F9A" w14:textId="77777777" w:rsidR="00C0190C" w:rsidRPr="00A25D4D" w:rsidRDefault="00C0190C" w:rsidP="008F13CC">
                  <w:pPr>
                    <w:jc w:val="left"/>
                  </w:pPr>
                  <w:r w:rsidRPr="00A25D4D">
                    <w:t xml:space="preserve">Classificatie gebruikt in RRGS </w:t>
                  </w:r>
                </w:p>
              </w:tc>
            </w:tr>
            <w:tr w:rsidR="00C0190C" w:rsidRPr="00A25D4D" w14:paraId="450447B7" w14:textId="77777777" w:rsidTr="00C0190C">
              <w:trPr>
                <w:tblHeader/>
                <w:tblCellSpacing w:w="0" w:type="dxa"/>
              </w:trPr>
              <w:tc>
                <w:tcPr>
                  <w:tcW w:w="360" w:type="dxa"/>
                  <w:hideMark/>
                </w:tcPr>
                <w:p w14:paraId="286BB896" w14:textId="77777777" w:rsidR="00C0190C" w:rsidRPr="00A25D4D" w:rsidRDefault="00C0190C" w:rsidP="008F13CC">
                  <w:pPr>
                    <w:jc w:val="left"/>
                  </w:pPr>
                  <w:r w:rsidRPr="00A25D4D">
                    <w:t> </w:t>
                  </w:r>
                </w:p>
              </w:tc>
              <w:tc>
                <w:tcPr>
                  <w:tcW w:w="1500" w:type="dxa"/>
                  <w:hideMark/>
                </w:tcPr>
                <w:p w14:paraId="47951DDF" w14:textId="77777777" w:rsidR="00C0190C" w:rsidRPr="00A25D4D" w:rsidRDefault="00C0190C" w:rsidP="008F13CC">
                  <w:pPr>
                    <w:jc w:val="left"/>
                  </w:pPr>
                  <w:r w:rsidRPr="00A25D4D">
                    <w:t>Stereotypes:</w:t>
                  </w:r>
                </w:p>
              </w:tc>
              <w:tc>
                <w:tcPr>
                  <w:tcW w:w="0" w:type="auto"/>
                  <w:hideMark/>
                </w:tcPr>
                <w:p w14:paraId="3EA7C383"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6ED8EBC" w14:textId="77777777" w:rsidTr="00C0190C">
              <w:trPr>
                <w:tblHeader/>
                <w:tblCellSpacing w:w="0" w:type="dxa"/>
              </w:trPr>
              <w:tc>
                <w:tcPr>
                  <w:tcW w:w="360" w:type="dxa"/>
                  <w:hideMark/>
                </w:tcPr>
                <w:p w14:paraId="50400A20" w14:textId="77777777" w:rsidR="00C0190C" w:rsidRPr="00A25D4D" w:rsidRDefault="00C0190C" w:rsidP="008F13CC">
                  <w:pPr>
                    <w:jc w:val="left"/>
                  </w:pPr>
                  <w:r w:rsidRPr="00A25D4D">
                    <w:t> </w:t>
                  </w:r>
                </w:p>
              </w:tc>
              <w:tc>
                <w:tcPr>
                  <w:tcW w:w="1500" w:type="dxa"/>
                  <w:hideMark/>
                </w:tcPr>
                <w:p w14:paraId="43D154E0"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0B1FAC1" w14:textId="77777777" w:rsidR="00C0190C" w:rsidRPr="00A25D4D" w:rsidRDefault="00C0190C" w:rsidP="008F13CC">
                  <w:pPr>
                    <w:jc w:val="left"/>
                  </w:pPr>
                  <w:proofErr w:type="spellStart"/>
                  <w:r w:rsidRPr="00A25D4D">
                    <w:t>Uitbreidbaar</w:t>
                  </w:r>
                  <w:proofErr w:type="spellEnd"/>
                </w:p>
              </w:tc>
            </w:tr>
          </w:tbl>
          <w:p w14:paraId="7289AD37" w14:textId="77777777" w:rsidR="00C0190C" w:rsidRPr="00A25D4D" w:rsidRDefault="00C0190C" w:rsidP="008F13CC">
            <w:pPr>
              <w:jc w:val="left"/>
            </w:pPr>
          </w:p>
        </w:tc>
      </w:tr>
    </w:tbl>
    <w:p w14:paraId="3FF94A93" w14:textId="77777777" w:rsidR="00C0190C" w:rsidRPr="00A25D4D" w:rsidRDefault="00C0190C" w:rsidP="008F13CC">
      <w:pPr>
        <w:pStyle w:val="Kop5"/>
        <w:jc w:val="left"/>
        <w:rPr>
          <w:sz w:val="16"/>
          <w:szCs w:val="16"/>
        </w:rPr>
      </w:pPr>
      <w:proofErr w:type="spellStart"/>
      <w:r w:rsidRPr="00A25D4D">
        <w:rPr>
          <w:sz w:val="16"/>
          <w:szCs w:val="16"/>
        </w:rPr>
        <w:t>ConditionOfFacilityIMKLValue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222B803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AECE41" w14:textId="77777777" w:rsidR="00C0190C" w:rsidRPr="00A25D4D" w:rsidRDefault="00C0190C" w:rsidP="008F13CC">
            <w:pPr>
              <w:jc w:val="left"/>
            </w:pPr>
            <w:proofErr w:type="spellStart"/>
            <w:r w:rsidRPr="00A25D4D">
              <w:rPr>
                <w:b/>
                <w:bCs/>
              </w:rPr>
              <w:t>ConditionOfFacilityIMKLValue</w:t>
            </w:r>
            <w:proofErr w:type="spellEnd"/>
          </w:p>
        </w:tc>
      </w:tr>
      <w:tr w:rsidR="00C0190C" w:rsidRPr="00A25D4D" w14:paraId="22FA29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40678885" w14:textId="77777777" w:rsidTr="00C0190C">
              <w:trPr>
                <w:tblHeader/>
                <w:tblCellSpacing w:w="0" w:type="dxa"/>
              </w:trPr>
              <w:tc>
                <w:tcPr>
                  <w:tcW w:w="360" w:type="dxa"/>
                  <w:hideMark/>
                </w:tcPr>
                <w:p w14:paraId="79E16C7A" w14:textId="77777777" w:rsidR="00C0190C" w:rsidRPr="00A25D4D" w:rsidRDefault="00C0190C" w:rsidP="008F13CC">
                  <w:pPr>
                    <w:jc w:val="left"/>
                  </w:pPr>
                  <w:r w:rsidRPr="00A25D4D">
                    <w:t> </w:t>
                  </w:r>
                </w:p>
              </w:tc>
              <w:tc>
                <w:tcPr>
                  <w:tcW w:w="1500" w:type="dxa"/>
                  <w:hideMark/>
                </w:tcPr>
                <w:p w14:paraId="580B899E" w14:textId="77777777" w:rsidR="00C0190C" w:rsidRPr="00A25D4D" w:rsidRDefault="00C0190C" w:rsidP="008F13CC">
                  <w:pPr>
                    <w:jc w:val="left"/>
                  </w:pPr>
                  <w:r w:rsidRPr="00A25D4D">
                    <w:t>Naam</w:t>
                  </w:r>
                </w:p>
              </w:tc>
              <w:tc>
                <w:tcPr>
                  <w:tcW w:w="0" w:type="auto"/>
                  <w:hideMark/>
                </w:tcPr>
                <w:p w14:paraId="4DAB51A2" w14:textId="77777777" w:rsidR="00C0190C" w:rsidRPr="00A25D4D" w:rsidRDefault="00C0190C" w:rsidP="008F13CC">
                  <w:pPr>
                    <w:jc w:val="left"/>
                  </w:pPr>
                </w:p>
              </w:tc>
            </w:tr>
            <w:tr w:rsidR="00C0190C" w:rsidRPr="00A25D4D" w14:paraId="3C2726BE" w14:textId="77777777" w:rsidTr="00C0190C">
              <w:trPr>
                <w:tblHeader/>
                <w:tblCellSpacing w:w="0" w:type="dxa"/>
              </w:trPr>
              <w:tc>
                <w:tcPr>
                  <w:tcW w:w="360" w:type="dxa"/>
                  <w:hideMark/>
                </w:tcPr>
                <w:p w14:paraId="5EED39E5" w14:textId="77777777" w:rsidR="00C0190C" w:rsidRPr="00A25D4D" w:rsidRDefault="00C0190C" w:rsidP="008F13CC">
                  <w:pPr>
                    <w:jc w:val="left"/>
                  </w:pPr>
                  <w:r w:rsidRPr="00A25D4D">
                    <w:t> </w:t>
                  </w:r>
                </w:p>
              </w:tc>
              <w:tc>
                <w:tcPr>
                  <w:tcW w:w="1500" w:type="dxa"/>
                  <w:hideMark/>
                </w:tcPr>
                <w:p w14:paraId="4DD2EF64" w14:textId="77777777" w:rsidR="00C0190C" w:rsidRPr="00A25D4D" w:rsidRDefault="00C0190C" w:rsidP="008F13CC">
                  <w:pPr>
                    <w:jc w:val="left"/>
                  </w:pPr>
                  <w:r w:rsidRPr="00A25D4D">
                    <w:t>Definitie:</w:t>
                  </w:r>
                </w:p>
              </w:tc>
              <w:tc>
                <w:tcPr>
                  <w:tcW w:w="0" w:type="auto"/>
                  <w:hideMark/>
                </w:tcPr>
                <w:p w14:paraId="3036AA11"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ConditionOfFacilityValue</w:t>
                  </w:r>
                  <w:proofErr w:type="spellEnd"/>
                  <w:r w:rsidRPr="00A25D4D">
                    <w:t xml:space="preserve">. </w:t>
                  </w:r>
                </w:p>
              </w:tc>
            </w:tr>
            <w:tr w:rsidR="00C0190C" w:rsidRPr="00A25D4D" w14:paraId="6F3748B0" w14:textId="77777777" w:rsidTr="00C0190C">
              <w:trPr>
                <w:tblHeader/>
                <w:tblCellSpacing w:w="0" w:type="dxa"/>
              </w:trPr>
              <w:tc>
                <w:tcPr>
                  <w:tcW w:w="360" w:type="dxa"/>
                  <w:hideMark/>
                </w:tcPr>
                <w:p w14:paraId="45061553" w14:textId="77777777" w:rsidR="00C0190C" w:rsidRPr="00A25D4D" w:rsidRDefault="00C0190C" w:rsidP="008F13CC">
                  <w:pPr>
                    <w:jc w:val="left"/>
                  </w:pPr>
                  <w:r w:rsidRPr="00A25D4D">
                    <w:t> </w:t>
                  </w:r>
                </w:p>
              </w:tc>
              <w:tc>
                <w:tcPr>
                  <w:tcW w:w="1500" w:type="dxa"/>
                  <w:hideMark/>
                </w:tcPr>
                <w:p w14:paraId="156CE3E0" w14:textId="77777777" w:rsidR="00C0190C" w:rsidRPr="00A25D4D" w:rsidRDefault="00C0190C" w:rsidP="008F13CC">
                  <w:pPr>
                    <w:jc w:val="left"/>
                  </w:pPr>
                  <w:r w:rsidRPr="00A25D4D">
                    <w:t>Subtype van:</w:t>
                  </w:r>
                </w:p>
              </w:tc>
              <w:tc>
                <w:tcPr>
                  <w:tcW w:w="0" w:type="auto"/>
                  <w:hideMark/>
                </w:tcPr>
                <w:p w14:paraId="0D6ED03C" w14:textId="77777777" w:rsidR="00C0190C" w:rsidRPr="00A25D4D" w:rsidRDefault="00C0190C" w:rsidP="008F13CC">
                  <w:pPr>
                    <w:jc w:val="left"/>
                  </w:pPr>
                  <w:proofErr w:type="spellStart"/>
                  <w:r w:rsidRPr="00A25D4D">
                    <w:t>ConditionOfFacilityValue</w:t>
                  </w:r>
                  <w:proofErr w:type="spellEnd"/>
                </w:p>
              </w:tc>
            </w:tr>
            <w:tr w:rsidR="00C0190C" w:rsidRPr="00A25D4D" w14:paraId="01ED7646" w14:textId="77777777" w:rsidTr="00C0190C">
              <w:trPr>
                <w:tblHeader/>
                <w:tblCellSpacing w:w="0" w:type="dxa"/>
              </w:trPr>
              <w:tc>
                <w:tcPr>
                  <w:tcW w:w="360" w:type="dxa"/>
                  <w:hideMark/>
                </w:tcPr>
                <w:p w14:paraId="36EC7F4D" w14:textId="77777777" w:rsidR="00C0190C" w:rsidRPr="00A25D4D" w:rsidRDefault="00C0190C" w:rsidP="008F13CC">
                  <w:pPr>
                    <w:jc w:val="left"/>
                  </w:pPr>
                  <w:r w:rsidRPr="00A25D4D">
                    <w:t> </w:t>
                  </w:r>
                </w:p>
              </w:tc>
              <w:tc>
                <w:tcPr>
                  <w:tcW w:w="1500" w:type="dxa"/>
                  <w:hideMark/>
                </w:tcPr>
                <w:p w14:paraId="29DC6E16" w14:textId="77777777" w:rsidR="00C0190C" w:rsidRPr="00A25D4D" w:rsidRDefault="00C0190C" w:rsidP="008F13CC">
                  <w:pPr>
                    <w:jc w:val="left"/>
                  </w:pPr>
                  <w:r w:rsidRPr="00A25D4D">
                    <w:t>Omschrijving:</w:t>
                  </w:r>
                </w:p>
              </w:tc>
              <w:tc>
                <w:tcPr>
                  <w:tcW w:w="0" w:type="auto"/>
                  <w:hideMark/>
                </w:tcPr>
                <w:p w14:paraId="087815EA"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14A7F7E3" w14:textId="77777777" w:rsidTr="00C0190C">
              <w:trPr>
                <w:tblHeader/>
                <w:tblCellSpacing w:w="0" w:type="dxa"/>
              </w:trPr>
              <w:tc>
                <w:tcPr>
                  <w:tcW w:w="360" w:type="dxa"/>
                  <w:hideMark/>
                </w:tcPr>
                <w:p w14:paraId="0DDEFAC1" w14:textId="77777777" w:rsidR="00C0190C" w:rsidRPr="00A25D4D" w:rsidRDefault="00C0190C" w:rsidP="008F13CC">
                  <w:pPr>
                    <w:jc w:val="left"/>
                  </w:pPr>
                  <w:r w:rsidRPr="00A25D4D">
                    <w:t> </w:t>
                  </w:r>
                </w:p>
              </w:tc>
              <w:tc>
                <w:tcPr>
                  <w:tcW w:w="1500" w:type="dxa"/>
                  <w:hideMark/>
                </w:tcPr>
                <w:p w14:paraId="3E466EBF" w14:textId="77777777" w:rsidR="00C0190C" w:rsidRPr="00A25D4D" w:rsidRDefault="00C0190C" w:rsidP="008F13CC">
                  <w:pPr>
                    <w:jc w:val="left"/>
                  </w:pPr>
                  <w:r w:rsidRPr="00A25D4D">
                    <w:t>Stereotypes:</w:t>
                  </w:r>
                </w:p>
              </w:tc>
              <w:tc>
                <w:tcPr>
                  <w:tcW w:w="0" w:type="auto"/>
                  <w:hideMark/>
                </w:tcPr>
                <w:p w14:paraId="2F135B7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1FF8679" w14:textId="77777777" w:rsidTr="00C0190C">
              <w:trPr>
                <w:tblHeader/>
                <w:tblCellSpacing w:w="0" w:type="dxa"/>
              </w:trPr>
              <w:tc>
                <w:tcPr>
                  <w:tcW w:w="360" w:type="dxa"/>
                  <w:hideMark/>
                </w:tcPr>
                <w:p w14:paraId="0ADD8048" w14:textId="77777777" w:rsidR="00C0190C" w:rsidRPr="00A25D4D" w:rsidRDefault="00C0190C" w:rsidP="008F13CC">
                  <w:pPr>
                    <w:jc w:val="left"/>
                  </w:pPr>
                  <w:r w:rsidRPr="00A25D4D">
                    <w:t> </w:t>
                  </w:r>
                </w:p>
              </w:tc>
              <w:tc>
                <w:tcPr>
                  <w:tcW w:w="1500" w:type="dxa"/>
                  <w:hideMark/>
                </w:tcPr>
                <w:p w14:paraId="6E8F023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F5459A2" w14:textId="77777777" w:rsidR="00C0190C" w:rsidRPr="00A25D4D" w:rsidRDefault="00C0190C" w:rsidP="008F13CC">
                  <w:pPr>
                    <w:jc w:val="left"/>
                  </w:pPr>
                  <w:proofErr w:type="spellStart"/>
                  <w:r w:rsidRPr="00A25D4D">
                    <w:t>Uitbreidbaar</w:t>
                  </w:r>
                  <w:proofErr w:type="spellEnd"/>
                </w:p>
              </w:tc>
            </w:tr>
          </w:tbl>
          <w:p w14:paraId="22D6BC15" w14:textId="77777777" w:rsidR="00C0190C" w:rsidRPr="00A25D4D" w:rsidRDefault="00C0190C" w:rsidP="008F13CC">
            <w:pPr>
              <w:jc w:val="left"/>
            </w:pPr>
          </w:p>
        </w:tc>
      </w:tr>
    </w:tbl>
    <w:p w14:paraId="720C675D" w14:textId="77777777" w:rsidR="00C0190C" w:rsidRPr="00A25D4D" w:rsidRDefault="00C0190C" w:rsidP="008F13CC">
      <w:pPr>
        <w:pStyle w:val="Kop5"/>
        <w:jc w:val="left"/>
        <w:rPr>
          <w:sz w:val="16"/>
          <w:szCs w:val="16"/>
        </w:rPr>
      </w:pPr>
      <w:proofErr w:type="spellStart"/>
      <w:r w:rsidRPr="00A25D4D">
        <w:rPr>
          <w:sz w:val="16"/>
          <w:szCs w:val="16"/>
        </w:rPr>
        <w:t>DiepteAangrijpingspuntValue</w:t>
      </w:r>
      <w:proofErr w:type="spellEnd"/>
    </w:p>
    <w:tbl>
      <w:tblPr>
        <w:tblW w:w="4247"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57"/>
      </w:tblGrid>
      <w:tr w:rsidR="00C0190C" w:rsidRPr="00A25D4D" w14:paraId="00B3484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0E65E0F" w14:textId="77777777" w:rsidR="00C0190C" w:rsidRPr="00A25D4D" w:rsidRDefault="00C0190C" w:rsidP="008F13CC">
            <w:pPr>
              <w:jc w:val="left"/>
            </w:pPr>
            <w:proofErr w:type="spellStart"/>
            <w:r w:rsidRPr="00A25D4D">
              <w:rPr>
                <w:b/>
                <w:bCs/>
              </w:rPr>
              <w:t>DiepteAangrijpingspuntValue</w:t>
            </w:r>
            <w:proofErr w:type="spellEnd"/>
          </w:p>
        </w:tc>
      </w:tr>
      <w:tr w:rsidR="00C0190C" w:rsidRPr="00A25D4D" w14:paraId="4ABBF0B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837"/>
            </w:tblGrid>
            <w:tr w:rsidR="00C0190C" w:rsidRPr="00A25D4D" w14:paraId="6C844058" w14:textId="77777777" w:rsidTr="00C0190C">
              <w:trPr>
                <w:tblHeader/>
                <w:tblCellSpacing w:w="0" w:type="dxa"/>
              </w:trPr>
              <w:tc>
                <w:tcPr>
                  <w:tcW w:w="360" w:type="dxa"/>
                  <w:hideMark/>
                </w:tcPr>
                <w:p w14:paraId="78E8BC08" w14:textId="77777777" w:rsidR="00C0190C" w:rsidRPr="00A25D4D" w:rsidRDefault="00C0190C" w:rsidP="008F13CC">
                  <w:pPr>
                    <w:jc w:val="left"/>
                  </w:pPr>
                  <w:r w:rsidRPr="00A25D4D">
                    <w:t> </w:t>
                  </w:r>
                </w:p>
              </w:tc>
              <w:tc>
                <w:tcPr>
                  <w:tcW w:w="1500" w:type="dxa"/>
                  <w:hideMark/>
                </w:tcPr>
                <w:p w14:paraId="138282DC" w14:textId="77777777" w:rsidR="00C0190C" w:rsidRPr="00A25D4D" w:rsidRDefault="00C0190C" w:rsidP="008F13CC">
                  <w:pPr>
                    <w:jc w:val="left"/>
                  </w:pPr>
                  <w:r w:rsidRPr="00A25D4D">
                    <w:t>Naam</w:t>
                  </w:r>
                </w:p>
              </w:tc>
              <w:tc>
                <w:tcPr>
                  <w:tcW w:w="0" w:type="auto"/>
                  <w:hideMark/>
                </w:tcPr>
                <w:p w14:paraId="10E2EBFF" w14:textId="77777777" w:rsidR="00C0190C" w:rsidRPr="00A25D4D" w:rsidRDefault="00C0190C" w:rsidP="008F13CC">
                  <w:pPr>
                    <w:jc w:val="left"/>
                  </w:pPr>
                </w:p>
              </w:tc>
            </w:tr>
            <w:tr w:rsidR="00C0190C" w:rsidRPr="00A25D4D" w14:paraId="42A2A618" w14:textId="77777777" w:rsidTr="00C0190C">
              <w:trPr>
                <w:tblHeader/>
                <w:tblCellSpacing w:w="0" w:type="dxa"/>
              </w:trPr>
              <w:tc>
                <w:tcPr>
                  <w:tcW w:w="360" w:type="dxa"/>
                  <w:hideMark/>
                </w:tcPr>
                <w:p w14:paraId="28A55E57" w14:textId="77777777" w:rsidR="00C0190C" w:rsidRPr="00A25D4D" w:rsidRDefault="00C0190C" w:rsidP="008F13CC">
                  <w:pPr>
                    <w:jc w:val="left"/>
                  </w:pPr>
                  <w:r w:rsidRPr="00A25D4D">
                    <w:t> </w:t>
                  </w:r>
                </w:p>
              </w:tc>
              <w:tc>
                <w:tcPr>
                  <w:tcW w:w="1500" w:type="dxa"/>
                  <w:hideMark/>
                </w:tcPr>
                <w:p w14:paraId="6B20F882" w14:textId="77777777" w:rsidR="00C0190C" w:rsidRPr="00A25D4D" w:rsidRDefault="00C0190C" w:rsidP="008F13CC">
                  <w:pPr>
                    <w:jc w:val="left"/>
                  </w:pPr>
                  <w:r w:rsidRPr="00A25D4D">
                    <w:t>Definitie:</w:t>
                  </w:r>
                </w:p>
              </w:tc>
              <w:tc>
                <w:tcPr>
                  <w:tcW w:w="0" w:type="auto"/>
                  <w:hideMark/>
                </w:tcPr>
                <w:p w14:paraId="6AEA8950" w14:textId="77777777" w:rsidR="00C0190C" w:rsidRPr="00A25D4D" w:rsidRDefault="00C0190C" w:rsidP="008F13CC">
                  <w:pPr>
                    <w:jc w:val="left"/>
                  </w:pPr>
                  <w:r w:rsidRPr="00A25D4D">
                    <w:t xml:space="preserve">Aangrijpingspunt van object van af waar de diepte wordt bepaald. </w:t>
                  </w:r>
                </w:p>
              </w:tc>
            </w:tr>
            <w:tr w:rsidR="00C0190C" w:rsidRPr="00A25D4D" w14:paraId="14F4016B" w14:textId="77777777" w:rsidTr="00C0190C">
              <w:trPr>
                <w:tblHeader/>
                <w:tblCellSpacing w:w="0" w:type="dxa"/>
              </w:trPr>
              <w:tc>
                <w:tcPr>
                  <w:tcW w:w="360" w:type="dxa"/>
                  <w:hideMark/>
                </w:tcPr>
                <w:p w14:paraId="74CAAD13" w14:textId="77777777" w:rsidR="00C0190C" w:rsidRPr="00A25D4D" w:rsidRDefault="00C0190C" w:rsidP="008F13CC">
                  <w:pPr>
                    <w:jc w:val="left"/>
                  </w:pPr>
                  <w:r w:rsidRPr="00A25D4D">
                    <w:t> </w:t>
                  </w:r>
                </w:p>
              </w:tc>
              <w:tc>
                <w:tcPr>
                  <w:tcW w:w="1500" w:type="dxa"/>
                  <w:hideMark/>
                </w:tcPr>
                <w:p w14:paraId="1E5EA140" w14:textId="77777777" w:rsidR="00C0190C" w:rsidRPr="00A25D4D" w:rsidRDefault="00C0190C" w:rsidP="008F13CC">
                  <w:pPr>
                    <w:jc w:val="left"/>
                  </w:pPr>
                  <w:r w:rsidRPr="00A25D4D">
                    <w:t>Stereotypes:</w:t>
                  </w:r>
                </w:p>
              </w:tc>
              <w:tc>
                <w:tcPr>
                  <w:tcW w:w="0" w:type="auto"/>
                  <w:hideMark/>
                </w:tcPr>
                <w:p w14:paraId="2F5CC4BB"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35EFFF2" w14:textId="77777777" w:rsidTr="00C0190C">
              <w:trPr>
                <w:tblHeader/>
                <w:tblCellSpacing w:w="0" w:type="dxa"/>
              </w:trPr>
              <w:tc>
                <w:tcPr>
                  <w:tcW w:w="360" w:type="dxa"/>
                  <w:hideMark/>
                </w:tcPr>
                <w:p w14:paraId="6FE72449" w14:textId="77777777" w:rsidR="00C0190C" w:rsidRPr="00A25D4D" w:rsidRDefault="00C0190C" w:rsidP="008F13CC">
                  <w:pPr>
                    <w:jc w:val="left"/>
                  </w:pPr>
                  <w:r w:rsidRPr="00A25D4D">
                    <w:t> </w:t>
                  </w:r>
                </w:p>
              </w:tc>
              <w:tc>
                <w:tcPr>
                  <w:tcW w:w="1500" w:type="dxa"/>
                  <w:hideMark/>
                </w:tcPr>
                <w:p w14:paraId="1167EA20"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A8D8CCA" w14:textId="77777777" w:rsidR="00C0190C" w:rsidRPr="00A25D4D" w:rsidRDefault="00C0190C" w:rsidP="008F13CC">
                  <w:pPr>
                    <w:jc w:val="left"/>
                  </w:pPr>
                  <w:proofErr w:type="spellStart"/>
                  <w:r w:rsidRPr="00A25D4D">
                    <w:t>Uitbreidbaar</w:t>
                  </w:r>
                  <w:proofErr w:type="spellEnd"/>
                </w:p>
              </w:tc>
            </w:tr>
          </w:tbl>
          <w:p w14:paraId="6E8DA33B" w14:textId="77777777" w:rsidR="00C0190C" w:rsidRPr="00A25D4D" w:rsidRDefault="00C0190C" w:rsidP="008F13CC">
            <w:pPr>
              <w:jc w:val="left"/>
            </w:pPr>
          </w:p>
        </w:tc>
      </w:tr>
    </w:tbl>
    <w:p w14:paraId="270F687D" w14:textId="77777777" w:rsidR="00C0190C" w:rsidRPr="00A25D4D" w:rsidRDefault="00C0190C" w:rsidP="008F13CC">
      <w:pPr>
        <w:pStyle w:val="Kop5"/>
        <w:jc w:val="left"/>
        <w:rPr>
          <w:sz w:val="16"/>
          <w:szCs w:val="16"/>
        </w:rPr>
      </w:pPr>
      <w:proofErr w:type="spellStart"/>
      <w:r w:rsidRPr="00A25D4D">
        <w:rPr>
          <w:sz w:val="16"/>
          <w:szCs w:val="16"/>
        </w:rPr>
        <w:t>EffectScenarioType</w:t>
      </w:r>
      <w:proofErr w:type="spellEnd"/>
    </w:p>
    <w:tbl>
      <w:tblPr>
        <w:tblW w:w="2602"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52"/>
      </w:tblGrid>
      <w:tr w:rsidR="00C0190C" w:rsidRPr="00A25D4D" w14:paraId="47B0DBE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528577C" w14:textId="77777777" w:rsidR="00C0190C" w:rsidRPr="00A25D4D" w:rsidRDefault="00C0190C" w:rsidP="008F13CC">
            <w:pPr>
              <w:jc w:val="left"/>
            </w:pPr>
            <w:proofErr w:type="spellStart"/>
            <w:r w:rsidRPr="00A25D4D">
              <w:rPr>
                <w:b/>
                <w:bCs/>
              </w:rPr>
              <w:t>EffectScenarioType</w:t>
            </w:r>
            <w:proofErr w:type="spellEnd"/>
          </w:p>
        </w:tc>
      </w:tr>
      <w:tr w:rsidR="00C0190C" w:rsidRPr="00A25D4D" w14:paraId="13625D7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832"/>
            </w:tblGrid>
            <w:tr w:rsidR="00C0190C" w:rsidRPr="00A25D4D" w14:paraId="72F32975" w14:textId="77777777" w:rsidTr="00C0190C">
              <w:trPr>
                <w:tblHeader/>
                <w:tblCellSpacing w:w="0" w:type="dxa"/>
              </w:trPr>
              <w:tc>
                <w:tcPr>
                  <w:tcW w:w="360" w:type="dxa"/>
                  <w:hideMark/>
                </w:tcPr>
                <w:p w14:paraId="66F02A8A" w14:textId="77777777" w:rsidR="00C0190C" w:rsidRPr="00A25D4D" w:rsidRDefault="00C0190C" w:rsidP="008F13CC">
                  <w:pPr>
                    <w:jc w:val="left"/>
                  </w:pPr>
                  <w:r w:rsidRPr="00A25D4D">
                    <w:t> </w:t>
                  </w:r>
                </w:p>
              </w:tc>
              <w:tc>
                <w:tcPr>
                  <w:tcW w:w="1500" w:type="dxa"/>
                  <w:hideMark/>
                </w:tcPr>
                <w:p w14:paraId="269CEE3D" w14:textId="77777777" w:rsidR="00C0190C" w:rsidRPr="00A25D4D" w:rsidRDefault="00C0190C" w:rsidP="008F13CC">
                  <w:pPr>
                    <w:jc w:val="left"/>
                  </w:pPr>
                  <w:r w:rsidRPr="00A25D4D">
                    <w:t>Naam</w:t>
                  </w:r>
                </w:p>
              </w:tc>
              <w:tc>
                <w:tcPr>
                  <w:tcW w:w="0" w:type="auto"/>
                  <w:hideMark/>
                </w:tcPr>
                <w:p w14:paraId="6D6C6888" w14:textId="77777777" w:rsidR="00C0190C" w:rsidRPr="00A25D4D" w:rsidRDefault="00C0190C" w:rsidP="008F13CC">
                  <w:pPr>
                    <w:jc w:val="left"/>
                  </w:pPr>
                </w:p>
              </w:tc>
            </w:tr>
            <w:tr w:rsidR="00C0190C" w:rsidRPr="00A25D4D" w14:paraId="546AF648" w14:textId="77777777" w:rsidTr="00C0190C">
              <w:trPr>
                <w:tblHeader/>
                <w:tblCellSpacing w:w="0" w:type="dxa"/>
              </w:trPr>
              <w:tc>
                <w:tcPr>
                  <w:tcW w:w="360" w:type="dxa"/>
                  <w:hideMark/>
                </w:tcPr>
                <w:p w14:paraId="758A57AD" w14:textId="77777777" w:rsidR="00C0190C" w:rsidRPr="00A25D4D" w:rsidRDefault="00C0190C" w:rsidP="008F13CC">
                  <w:pPr>
                    <w:jc w:val="left"/>
                  </w:pPr>
                  <w:r w:rsidRPr="00A25D4D">
                    <w:t> </w:t>
                  </w:r>
                </w:p>
              </w:tc>
              <w:tc>
                <w:tcPr>
                  <w:tcW w:w="1500" w:type="dxa"/>
                  <w:hideMark/>
                </w:tcPr>
                <w:p w14:paraId="57527085" w14:textId="77777777" w:rsidR="00C0190C" w:rsidRPr="00A25D4D" w:rsidRDefault="00C0190C" w:rsidP="008F13CC">
                  <w:pPr>
                    <w:jc w:val="left"/>
                  </w:pPr>
                  <w:r w:rsidRPr="00A25D4D">
                    <w:t>Definitie:</w:t>
                  </w:r>
                </w:p>
              </w:tc>
              <w:tc>
                <w:tcPr>
                  <w:tcW w:w="0" w:type="auto"/>
                  <w:hideMark/>
                </w:tcPr>
                <w:p w14:paraId="10B39515" w14:textId="77777777" w:rsidR="00C0190C" w:rsidRPr="00A25D4D" w:rsidRDefault="00C0190C" w:rsidP="008F13CC">
                  <w:pPr>
                    <w:jc w:val="left"/>
                  </w:pPr>
                  <w:r w:rsidRPr="00A25D4D">
                    <w:t xml:space="preserve">Type risico dat zich kan voordoen. </w:t>
                  </w:r>
                </w:p>
              </w:tc>
            </w:tr>
            <w:tr w:rsidR="00C0190C" w:rsidRPr="00A25D4D" w14:paraId="1D2073ED" w14:textId="77777777" w:rsidTr="00C0190C">
              <w:trPr>
                <w:tblHeader/>
                <w:tblCellSpacing w:w="0" w:type="dxa"/>
              </w:trPr>
              <w:tc>
                <w:tcPr>
                  <w:tcW w:w="360" w:type="dxa"/>
                  <w:hideMark/>
                </w:tcPr>
                <w:p w14:paraId="26771614" w14:textId="77777777" w:rsidR="00C0190C" w:rsidRPr="00A25D4D" w:rsidRDefault="00C0190C" w:rsidP="008F13CC">
                  <w:pPr>
                    <w:jc w:val="left"/>
                  </w:pPr>
                  <w:r w:rsidRPr="00A25D4D">
                    <w:t> </w:t>
                  </w:r>
                </w:p>
              </w:tc>
              <w:tc>
                <w:tcPr>
                  <w:tcW w:w="1500" w:type="dxa"/>
                  <w:hideMark/>
                </w:tcPr>
                <w:p w14:paraId="4196C2A6" w14:textId="77777777" w:rsidR="00C0190C" w:rsidRPr="00A25D4D" w:rsidRDefault="00C0190C" w:rsidP="008F13CC">
                  <w:pPr>
                    <w:jc w:val="left"/>
                  </w:pPr>
                  <w:r w:rsidRPr="00A25D4D">
                    <w:t>Herkomst:</w:t>
                  </w:r>
                </w:p>
              </w:tc>
              <w:tc>
                <w:tcPr>
                  <w:tcW w:w="0" w:type="auto"/>
                  <w:hideMark/>
                </w:tcPr>
                <w:p w14:paraId="4FB63BC9" w14:textId="77777777" w:rsidR="00C0190C" w:rsidRPr="00A25D4D" w:rsidRDefault="00C0190C" w:rsidP="008F13CC">
                  <w:pPr>
                    <w:jc w:val="left"/>
                  </w:pPr>
                  <w:r w:rsidRPr="00A25D4D">
                    <w:t>RRGS</w:t>
                  </w:r>
                </w:p>
              </w:tc>
            </w:tr>
            <w:tr w:rsidR="00C0190C" w:rsidRPr="00A25D4D" w14:paraId="263A1B2E" w14:textId="77777777" w:rsidTr="00C0190C">
              <w:trPr>
                <w:tblHeader/>
                <w:tblCellSpacing w:w="0" w:type="dxa"/>
              </w:trPr>
              <w:tc>
                <w:tcPr>
                  <w:tcW w:w="360" w:type="dxa"/>
                  <w:hideMark/>
                </w:tcPr>
                <w:p w14:paraId="010BFFC7" w14:textId="77777777" w:rsidR="00C0190C" w:rsidRPr="00A25D4D" w:rsidRDefault="00C0190C" w:rsidP="008F13CC">
                  <w:pPr>
                    <w:jc w:val="left"/>
                  </w:pPr>
                  <w:r w:rsidRPr="00A25D4D">
                    <w:t> </w:t>
                  </w:r>
                </w:p>
              </w:tc>
              <w:tc>
                <w:tcPr>
                  <w:tcW w:w="1500" w:type="dxa"/>
                  <w:hideMark/>
                </w:tcPr>
                <w:p w14:paraId="44601D01" w14:textId="77777777" w:rsidR="00C0190C" w:rsidRPr="00A25D4D" w:rsidRDefault="00C0190C" w:rsidP="008F13CC">
                  <w:pPr>
                    <w:jc w:val="left"/>
                  </w:pPr>
                  <w:r w:rsidRPr="00A25D4D">
                    <w:t>Stereotypes:</w:t>
                  </w:r>
                </w:p>
              </w:tc>
              <w:tc>
                <w:tcPr>
                  <w:tcW w:w="0" w:type="auto"/>
                  <w:hideMark/>
                </w:tcPr>
                <w:p w14:paraId="3645938B"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F16F2D8" w14:textId="77777777" w:rsidTr="00C0190C">
              <w:trPr>
                <w:tblHeader/>
                <w:tblCellSpacing w:w="0" w:type="dxa"/>
              </w:trPr>
              <w:tc>
                <w:tcPr>
                  <w:tcW w:w="360" w:type="dxa"/>
                  <w:hideMark/>
                </w:tcPr>
                <w:p w14:paraId="1E318BD4" w14:textId="77777777" w:rsidR="00C0190C" w:rsidRPr="00A25D4D" w:rsidRDefault="00C0190C" w:rsidP="008F13CC">
                  <w:pPr>
                    <w:jc w:val="left"/>
                  </w:pPr>
                  <w:r w:rsidRPr="00A25D4D">
                    <w:t> </w:t>
                  </w:r>
                </w:p>
              </w:tc>
              <w:tc>
                <w:tcPr>
                  <w:tcW w:w="1500" w:type="dxa"/>
                  <w:hideMark/>
                </w:tcPr>
                <w:p w14:paraId="6DCE0ED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151D4619" w14:textId="77777777" w:rsidR="00C0190C" w:rsidRPr="00A25D4D" w:rsidRDefault="00C0190C" w:rsidP="008F13CC">
                  <w:pPr>
                    <w:jc w:val="left"/>
                  </w:pPr>
                  <w:proofErr w:type="spellStart"/>
                  <w:r w:rsidRPr="00A25D4D">
                    <w:t>Uitbreidbaar</w:t>
                  </w:r>
                  <w:proofErr w:type="spellEnd"/>
                </w:p>
              </w:tc>
            </w:tr>
          </w:tbl>
          <w:p w14:paraId="4E6F0011" w14:textId="77777777" w:rsidR="00C0190C" w:rsidRPr="00A25D4D" w:rsidRDefault="00C0190C" w:rsidP="008F13CC">
            <w:pPr>
              <w:jc w:val="left"/>
            </w:pPr>
          </w:p>
        </w:tc>
      </w:tr>
    </w:tbl>
    <w:p w14:paraId="3FA8C7DE" w14:textId="77777777" w:rsidR="00C0190C" w:rsidRPr="00A25D4D" w:rsidRDefault="00C0190C" w:rsidP="008F13CC">
      <w:pPr>
        <w:pStyle w:val="Kop5"/>
        <w:jc w:val="left"/>
        <w:rPr>
          <w:sz w:val="16"/>
          <w:szCs w:val="16"/>
        </w:rPr>
      </w:pPr>
      <w:proofErr w:type="spellStart"/>
      <w:r w:rsidRPr="00A25D4D">
        <w:rPr>
          <w:sz w:val="16"/>
          <w:szCs w:val="16"/>
        </w:rPr>
        <w:t>EigenTopografieStatusValue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41CA29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908727B" w14:textId="77777777" w:rsidR="00C0190C" w:rsidRPr="00A25D4D" w:rsidRDefault="00C0190C" w:rsidP="008F13CC">
            <w:pPr>
              <w:jc w:val="left"/>
            </w:pPr>
            <w:proofErr w:type="spellStart"/>
            <w:r w:rsidRPr="00A25D4D">
              <w:rPr>
                <w:b/>
                <w:bCs/>
              </w:rPr>
              <w:t>EigenTopografieStatusValue</w:t>
            </w:r>
            <w:proofErr w:type="spellEnd"/>
          </w:p>
        </w:tc>
      </w:tr>
      <w:tr w:rsidR="00C0190C" w:rsidRPr="00A25D4D" w14:paraId="49305C8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782C681" w14:textId="77777777" w:rsidTr="00C0190C">
              <w:trPr>
                <w:tblHeader/>
                <w:tblCellSpacing w:w="0" w:type="dxa"/>
              </w:trPr>
              <w:tc>
                <w:tcPr>
                  <w:tcW w:w="360" w:type="dxa"/>
                  <w:hideMark/>
                </w:tcPr>
                <w:p w14:paraId="39954BE6" w14:textId="77777777" w:rsidR="00C0190C" w:rsidRPr="00A25D4D" w:rsidRDefault="00C0190C" w:rsidP="008F13CC">
                  <w:pPr>
                    <w:jc w:val="left"/>
                  </w:pPr>
                  <w:r w:rsidRPr="00A25D4D">
                    <w:t> </w:t>
                  </w:r>
                </w:p>
              </w:tc>
              <w:tc>
                <w:tcPr>
                  <w:tcW w:w="1500" w:type="dxa"/>
                  <w:hideMark/>
                </w:tcPr>
                <w:p w14:paraId="2F8D8B60" w14:textId="77777777" w:rsidR="00C0190C" w:rsidRPr="00A25D4D" w:rsidRDefault="00C0190C" w:rsidP="008F13CC">
                  <w:pPr>
                    <w:jc w:val="left"/>
                  </w:pPr>
                  <w:r w:rsidRPr="00A25D4D">
                    <w:t>Naam</w:t>
                  </w:r>
                </w:p>
              </w:tc>
              <w:tc>
                <w:tcPr>
                  <w:tcW w:w="0" w:type="auto"/>
                  <w:hideMark/>
                </w:tcPr>
                <w:p w14:paraId="6428AD07" w14:textId="77777777" w:rsidR="00C0190C" w:rsidRPr="00A25D4D" w:rsidRDefault="00C0190C" w:rsidP="008F13CC">
                  <w:pPr>
                    <w:jc w:val="left"/>
                  </w:pPr>
                </w:p>
              </w:tc>
            </w:tr>
            <w:tr w:rsidR="00C0190C" w:rsidRPr="00A25D4D" w14:paraId="2002E7C3" w14:textId="77777777" w:rsidTr="00C0190C">
              <w:trPr>
                <w:tblHeader/>
                <w:tblCellSpacing w:w="0" w:type="dxa"/>
              </w:trPr>
              <w:tc>
                <w:tcPr>
                  <w:tcW w:w="360" w:type="dxa"/>
                  <w:hideMark/>
                </w:tcPr>
                <w:p w14:paraId="3F05F7FD" w14:textId="77777777" w:rsidR="00C0190C" w:rsidRPr="00A25D4D" w:rsidRDefault="00C0190C" w:rsidP="008F13CC">
                  <w:pPr>
                    <w:jc w:val="left"/>
                  </w:pPr>
                  <w:r w:rsidRPr="00A25D4D">
                    <w:t> </w:t>
                  </w:r>
                </w:p>
              </w:tc>
              <w:tc>
                <w:tcPr>
                  <w:tcW w:w="1500" w:type="dxa"/>
                  <w:hideMark/>
                </w:tcPr>
                <w:p w14:paraId="6307766E" w14:textId="77777777" w:rsidR="00C0190C" w:rsidRPr="00A25D4D" w:rsidRDefault="00C0190C" w:rsidP="008F13CC">
                  <w:pPr>
                    <w:jc w:val="left"/>
                  </w:pPr>
                  <w:r w:rsidRPr="00A25D4D">
                    <w:t>Definitie:</w:t>
                  </w:r>
                </w:p>
              </w:tc>
              <w:tc>
                <w:tcPr>
                  <w:tcW w:w="0" w:type="auto"/>
                  <w:hideMark/>
                </w:tcPr>
                <w:p w14:paraId="30574BC7" w14:textId="77777777" w:rsidR="00C0190C" w:rsidRPr="00A25D4D" w:rsidRDefault="00C0190C" w:rsidP="008F13CC">
                  <w:pPr>
                    <w:jc w:val="left"/>
                  </w:pPr>
                  <w:r w:rsidRPr="00A25D4D">
                    <w:t xml:space="preserve">Status van topografie die als extra locatie informatie, meestal voor maatvoering, wordt meegeleverd. </w:t>
                  </w:r>
                </w:p>
              </w:tc>
            </w:tr>
            <w:tr w:rsidR="00C0190C" w:rsidRPr="00A25D4D" w14:paraId="6A4B17D9" w14:textId="77777777" w:rsidTr="00C0190C">
              <w:trPr>
                <w:tblHeader/>
                <w:tblCellSpacing w:w="0" w:type="dxa"/>
              </w:trPr>
              <w:tc>
                <w:tcPr>
                  <w:tcW w:w="360" w:type="dxa"/>
                  <w:hideMark/>
                </w:tcPr>
                <w:p w14:paraId="2A81EED8" w14:textId="77777777" w:rsidR="00C0190C" w:rsidRPr="00A25D4D" w:rsidRDefault="00C0190C" w:rsidP="008F13CC">
                  <w:pPr>
                    <w:jc w:val="left"/>
                  </w:pPr>
                  <w:r w:rsidRPr="00A25D4D">
                    <w:t> </w:t>
                  </w:r>
                </w:p>
              </w:tc>
              <w:tc>
                <w:tcPr>
                  <w:tcW w:w="1500" w:type="dxa"/>
                  <w:hideMark/>
                </w:tcPr>
                <w:p w14:paraId="55B4A77D" w14:textId="77777777" w:rsidR="00C0190C" w:rsidRPr="00A25D4D" w:rsidRDefault="00C0190C" w:rsidP="008F13CC">
                  <w:pPr>
                    <w:jc w:val="left"/>
                  </w:pPr>
                  <w:r w:rsidRPr="00A25D4D">
                    <w:t>Stereotypes:</w:t>
                  </w:r>
                </w:p>
              </w:tc>
              <w:tc>
                <w:tcPr>
                  <w:tcW w:w="0" w:type="auto"/>
                  <w:hideMark/>
                </w:tcPr>
                <w:p w14:paraId="0E8A4A25"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AC2EFE8" w14:textId="77777777" w:rsidTr="00C0190C">
              <w:trPr>
                <w:tblHeader/>
                <w:tblCellSpacing w:w="0" w:type="dxa"/>
              </w:trPr>
              <w:tc>
                <w:tcPr>
                  <w:tcW w:w="360" w:type="dxa"/>
                  <w:hideMark/>
                </w:tcPr>
                <w:p w14:paraId="5DDED8B1" w14:textId="77777777" w:rsidR="00C0190C" w:rsidRPr="00A25D4D" w:rsidRDefault="00C0190C" w:rsidP="008F13CC">
                  <w:pPr>
                    <w:jc w:val="left"/>
                  </w:pPr>
                  <w:r w:rsidRPr="00A25D4D">
                    <w:t> </w:t>
                  </w:r>
                </w:p>
              </w:tc>
              <w:tc>
                <w:tcPr>
                  <w:tcW w:w="1500" w:type="dxa"/>
                  <w:hideMark/>
                </w:tcPr>
                <w:p w14:paraId="492BD79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1FB8FA8" w14:textId="77777777" w:rsidR="00C0190C" w:rsidRPr="00A25D4D" w:rsidRDefault="00C0190C" w:rsidP="008F13CC">
                  <w:pPr>
                    <w:jc w:val="left"/>
                  </w:pPr>
                  <w:proofErr w:type="spellStart"/>
                  <w:r w:rsidRPr="00A25D4D">
                    <w:t>Uitbreidbaar</w:t>
                  </w:r>
                  <w:proofErr w:type="spellEnd"/>
                </w:p>
              </w:tc>
            </w:tr>
          </w:tbl>
          <w:p w14:paraId="437A62E2" w14:textId="77777777" w:rsidR="00C0190C" w:rsidRPr="00A25D4D" w:rsidRDefault="00C0190C" w:rsidP="008F13CC">
            <w:pPr>
              <w:jc w:val="left"/>
            </w:pPr>
          </w:p>
        </w:tc>
      </w:tr>
    </w:tbl>
    <w:p w14:paraId="5F59A9FC" w14:textId="77777777" w:rsidR="00C0190C" w:rsidRPr="00A25D4D" w:rsidRDefault="00C0190C" w:rsidP="008F13CC">
      <w:pPr>
        <w:pStyle w:val="Kop5"/>
        <w:jc w:val="left"/>
        <w:rPr>
          <w:sz w:val="16"/>
          <w:szCs w:val="16"/>
        </w:rPr>
      </w:pPr>
      <w:proofErr w:type="spellStart"/>
      <w:r w:rsidRPr="00A25D4D">
        <w:rPr>
          <w:sz w:val="16"/>
          <w:szCs w:val="16"/>
        </w:rPr>
        <w:t>ElectricityAppurtenanceTypeIMKLValue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93"/>
      </w:tblGrid>
      <w:tr w:rsidR="00C0190C" w:rsidRPr="00A25D4D" w14:paraId="2ACE49E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DB22AF" w14:textId="77777777" w:rsidR="00C0190C" w:rsidRPr="00A25D4D" w:rsidRDefault="00C0190C" w:rsidP="008F13CC">
            <w:pPr>
              <w:jc w:val="left"/>
            </w:pPr>
            <w:proofErr w:type="spellStart"/>
            <w:r w:rsidRPr="00A25D4D">
              <w:rPr>
                <w:b/>
                <w:bCs/>
              </w:rPr>
              <w:t>ElectricityAppurtenanceTypeIMKLValue</w:t>
            </w:r>
            <w:proofErr w:type="spellEnd"/>
          </w:p>
        </w:tc>
      </w:tr>
      <w:tr w:rsidR="00C0190C" w:rsidRPr="00A25D4D" w14:paraId="299169A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73"/>
            </w:tblGrid>
            <w:tr w:rsidR="00C0190C" w:rsidRPr="00A25D4D" w14:paraId="2D528356" w14:textId="77777777" w:rsidTr="00C0190C">
              <w:trPr>
                <w:tblHeader/>
                <w:tblCellSpacing w:w="0" w:type="dxa"/>
              </w:trPr>
              <w:tc>
                <w:tcPr>
                  <w:tcW w:w="360" w:type="dxa"/>
                  <w:hideMark/>
                </w:tcPr>
                <w:p w14:paraId="46F5CA7B" w14:textId="77777777" w:rsidR="00C0190C" w:rsidRPr="00A25D4D" w:rsidRDefault="00C0190C" w:rsidP="008F13CC">
                  <w:pPr>
                    <w:jc w:val="left"/>
                  </w:pPr>
                  <w:r w:rsidRPr="00A25D4D">
                    <w:t> </w:t>
                  </w:r>
                </w:p>
              </w:tc>
              <w:tc>
                <w:tcPr>
                  <w:tcW w:w="1500" w:type="dxa"/>
                  <w:hideMark/>
                </w:tcPr>
                <w:p w14:paraId="5E65A6ED" w14:textId="77777777" w:rsidR="00C0190C" w:rsidRPr="00A25D4D" w:rsidRDefault="00C0190C" w:rsidP="008F13CC">
                  <w:pPr>
                    <w:jc w:val="left"/>
                  </w:pPr>
                  <w:r w:rsidRPr="00A25D4D">
                    <w:t>Naam</w:t>
                  </w:r>
                </w:p>
              </w:tc>
              <w:tc>
                <w:tcPr>
                  <w:tcW w:w="0" w:type="auto"/>
                  <w:hideMark/>
                </w:tcPr>
                <w:p w14:paraId="7CC1AE8E" w14:textId="77777777" w:rsidR="00C0190C" w:rsidRPr="00A25D4D" w:rsidRDefault="00C0190C" w:rsidP="008F13CC">
                  <w:pPr>
                    <w:jc w:val="left"/>
                  </w:pPr>
                </w:p>
              </w:tc>
            </w:tr>
            <w:tr w:rsidR="00C0190C" w:rsidRPr="00A25D4D" w14:paraId="4D53D832" w14:textId="77777777" w:rsidTr="00C0190C">
              <w:trPr>
                <w:tblHeader/>
                <w:tblCellSpacing w:w="0" w:type="dxa"/>
              </w:trPr>
              <w:tc>
                <w:tcPr>
                  <w:tcW w:w="360" w:type="dxa"/>
                  <w:hideMark/>
                </w:tcPr>
                <w:p w14:paraId="5185368F" w14:textId="77777777" w:rsidR="00C0190C" w:rsidRPr="00A25D4D" w:rsidRDefault="00C0190C" w:rsidP="008F13CC">
                  <w:pPr>
                    <w:jc w:val="left"/>
                  </w:pPr>
                  <w:r w:rsidRPr="00A25D4D">
                    <w:t> </w:t>
                  </w:r>
                </w:p>
              </w:tc>
              <w:tc>
                <w:tcPr>
                  <w:tcW w:w="1500" w:type="dxa"/>
                  <w:hideMark/>
                </w:tcPr>
                <w:p w14:paraId="7E8AEE40" w14:textId="77777777" w:rsidR="00C0190C" w:rsidRPr="00A25D4D" w:rsidRDefault="00C0190C" w:rsidP="008F13CC">
                  <w:pPr>
                    <w:jc w:val="left"/>
                  </w:pPr>
                  <w:r w:rsidRPr="00A25D4D">
                    <w:t>Definitie:</w:t>
                  </w:r>
                </w:p>
              </w:tc>
              <w:tc>
                <w:tcPr>
                  <w:tcW w:w="0" w:type="auto"/>
                  <w:hideMark/>
                </w:tcPr>
                <w:p w14:paraId="32E31971"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ElectricityAppurtenanceTypeValue</w:t>
                  </w:r>
                  <w:proofErr w:type="spellEnd"/>
                  <w:r w:rsidRPr="00A25D4D">
                    <w:t xml:space="preserve">. </w:t>
                  </w:r>
                </w:p>
              </w:tc>
            </w:tr>
            <w:tr w:rsidR="00C0190C" w:rsidRPr="00A25D4D" w14:paraId="16D341CC" w14:textId="77777777" w:rsidTr="00C0190C">
              <w:trPr>
                <w:tblHeader/>
                <w:tblCellSpacing w:w="0" w:type="dxa"/>
              </w:trPr>
              <w:tc>
                <w:tcPr>
                  <w:tcW w:w="360" w:type="dxa"/>
                  <w:hideMark/>
                </w:tcPr>
                <w:p w14:paraId="2499CF55" w14:textId="77777777" w:rsidR="00C0190C" w:rsidRPr="00A25D4D" w:rsidRDefault="00C0190C" w:rsidP="008F13CC">
                  <w:pPr>
                    <w:jc w:val="left"/>
                  </w:pPr>
                  <w:r w:rsidRPr="00A25D4D">
                    <w:t> </w:t>
                  </w:r>
                </w:p>
              </w:tc>
              <w:tc>
                <w:tcPr>
                  <w:tcW w:w="1500" w:type="dxa"/>
                  <w:hideMark/>
                </w:tcPr>
                <w:p w14:paraId="3BB3A933" w14:textId="77777777" w:rsidR="00C0190C" w:rsidRPr="00A25D4D" w:rsidRDefault="00C0190C" w:rsidP="008F13CC">
                  <w:pPr>
                    <w:jc w:val="left"/>
                  </w:pPr>
                  <w:r w:rsidRPr="00A25D4D">
                    <w:t>Subtype van:</w:t>
                  </w:r>
                </w:p>
              </w:tc>
              <w:tc>
                <w:tcPr>
                  <w:tcW w:w="0" w:type="auto"/>
                  <w:hideMark/>
                </w:tcPr>
                <w:p w14:paraId="766EE1A4" w14:textId="77777777" w:rsidR="00C0190C" w:rsidRPr="00A25D4D" w:rsidRDefault="00C0190C" w:rsidP="008F13CC">
                  <w:pPr>
                    <w:jc w:val="left"/>
                  </w:pPr>
                  <w:proofErr w:type="spellStart"/>
                  <w:r w:rsidRPr="00A25D4D">
                    <w:t>ElectricityAppurtenanceTypeValue</w:t>
                  </w:r>
                  <w:proofErr w:type="spellEnd"/>
                </w:p>
              </w:tc>
            </w:tr>
            <w:tr w:rsidR="00C0190C" w:rsidRPr="00A25D4D" w14:paraId="5AFDC862" w14:textId="77777777" w:rsidTr="00C0190C">
              <w:trPr>
                <w:tblHeader/>
                <w:tblCellSpacing w:w="0" w:type="dxa"/>
              </w:trPr>
              <w:tc>
                <w:tcPr>
                  <w:tcW w:w="360" w:type="dxa"/>
                  <w:hideMark/>
                </w:tcPr>
                <w:p w14:paraId="418FF445" w14:textId="77777777" w:rsidR="00C0190C" w:rsidRPr="00A25D4D" w:rsidRDefault="00C0190C" w:rsidP="008F13CC">
                  <w:pPr>
                    <w:jc w:val="left"/>
                  </w:pPr>
                  <w:r w:rsidRPr="00A25D4D">
                    <w:t> </w:t>
                  </w:r>
                </w:p>
              </w:tc>
              <w:tc>
                <w:tcPr>
                  <w:tcW w:w="1500" w:type="dxa"/>
                  <w:hideMark/>
                </w:tcPr>
                <w:p w14:paraId="4A9AC7A5" w14:textId="77777777" w:rsidR="00C0190C" w:rsidRPr="00A25D4D" w:rsidRDefault="00C0190C" w:rsidP="008F13CC">
                  <w:pPr>
                    <w:jc w:val="left"/>
                  </w:pPr>
                  <w:r w:rsidRPr="00A25D4D">
                    <w:t>Omschrijving:</w:t>
                  </w:r>
                </w:p>
              </w:tc>
              <w:tc>
                <w:tcPr>
                  <w:tcW w:w="0" w:type="auto"/>
                  <w:hideMark/>
                </w:tcPr>
                <w:p w14:paraId="2EE9D0D8"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251D7791" w14:textId="77777777" w:rsidTr="00C0190C">
              <w:trPr>
                <w:tblHeader/>
                <w:tblCellSpacing w:w="0" w:type="dxa"/>
              </w:trPr>
              <w:tc>
                <w:tcPr>
                  <w:tcW w:w="360" w:type="dxa"/>
                  <w:hideMark/>
                </w:tcPr>
                <w:p w14:paraId="54FD303E" w14:textId="77777777" w:rsidR="00C0190C" w:rsidRPr="00A25D4D" w:rsidRDefault="00C0190C" w:rsidP="008F13CC">
                  <w:pPr>
                    <w:jc w:val="left"/>
                  </w:pPr>
                  <w:r w:rsidRPr="00A25D4D">
                    <w:t> </w:t>
                  </w:r>
                </w:p>
              </w:tc>
              <w:tc>
                <w:tcPr>
                  <w:tcW w:w="1500" w:type="dxa"/>
                  <w:hideMark/>
                </w:tcPr>
                <w:p w14:paraId="10308FCC" w14:textId="77777777" w:rsidR="00C0190C" w:rsidRPr="00A25D4D" w:rsidRDefault="00C0190C" w:rsidP="008F13CC">
                  <w:pPr>
                    <w:jc w:val="left"/>
                  </w:pPr>
                  <w:r w:rsidRPr="00A25D4D">
                    <w:t>Stereotypes:</w:t>
                  </w:r>
                </w:p>
              </w:tc>
              <w:tc>
                <w:tcPr>
                  <w:tcW w:w="0" w:type="auto"/>
                  <w:hideMark/>
                </w:tcPr>
                <w:p w14:paraId="32092D59"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5820BA6" w14:textId="77777777" w:rsidTr="00C0190C">
              <w:trPr>
                <w:tblHeader/>
                <w:tblCellSpacing w:w="0" w:type="dxa"/>
              </w:trPr>
              <w:tc>
                <w:tcPr>
                  <w:tcW w:w="360" w:type="dxa"/>
                  <w:hideMark/>
                </w:tcPr>
                <w:p w14:paraId="7680AD0B" w14:textId="77777777" w:rsidR="00C0190C" w:rsidRPr="00A25D4D" w:rsidRDefault="00C0190C" w:rsidP="008F13CC">
                  <w:pPr>
                    <w:jc w:val="left"/>
                  </w:pPr>
                  <w:r w:rsidRPr="00A25D4D">
                    <w:t> </w:t>
                  </w:r>
                </w:p>
              </w:tc>
              <w:tc>
                <w:tcPr>
                  <w:tcW w:w="1500" w:type="dxa"/>
                  <w:hideMark/>
                </w:tcPr>
                <w:p w14:paraId="417B881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B21A9F6" w14:textId="77777777" w:rsidR="00C0190C" w:rsidRPr="00A25D4D" w:rsidRDefault="00C0190C" w:rsidP="008F13CC">
                  <w:pPr>
                    <w:jc w:val="left"/>
                  </w:pPr>
                  <w:proofErr w:type="spellStart"/>
                  <w:r w:rsidRPr="00A25D4D">
                    <w:t>Uitbreidbaar</w:t>
                  </w:r>
                  <w:proofErr w:type="spellEnd"/>
                </w:p>
              </w:tc>
            </w:tr>
          </w:tbl>
          <w:p w14:paraId="3905AB82" w14:textId="77777777" w:rsidR="00C0190C" w:rsidRPr="00A25D4D" w:rsidRDefault="00C0190C" w:rsidP="008F13CC">
            <w:pPr>
              <w:jc w:val="left"/>
            </w:pPr>
          </w:p>
        </w:tc>
      </w:tr>
    </w:tbl>
    <w:p w14:paraId="4A8EF3D3" w14:textId="77777777" w:rsidR="00C0190C" w:rsidRPr="00A25D4D" w:rsidRDefault="00C0190C" w:rsidP="008F13CC">
      <w:pPr>
        <w:pStyle w:val="Kop5"/>
        <w:jc w:val="left"/>
        <w:rPr>
          <w:sz w:val="16"/>
          <w:szCs w:val="16"/>
        </w:rPr>
      </w:pPr>
      <w:proofErr w:type="spellStart"/>
      <w:r w:rsidRPr="00A25D4D">
        <w:rPr>
          <w:sz w:val="16"/>
          <w:szCs w:val="16"/>
        </w:rPr>
        <w:t>ExtraDetailInfoTypeValue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4453BB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92CBC6B" w14:textId="77777777" w:rsidR="00C0190C" w:rsidRPr="00A25D4D" w:rsidRDefault="00C0190C" w:rsidP="008F13CC">
            <w:pPr>
              <w:jc w:val="left"/>
            </w:pPr>
            <w:proofErr w:type="spellStart"/>
            <w:r w:rsidRPr="00A25D4D">
              <w:rPr>
                <w:b/>
                <w:bCs/>
              </w:rPr>
              <w:t>ExtraDetailInfoTypeValue</w:t>
            </w:r>
            <w:proofErr w:type="spellEnd"/>
          </w:p>
        </w:tc>
      </w:tr>
      <w:tr w:rsidR="00C0190C" w:rsidRPr="00A25D4D" w14:paraId="69D6AA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5AD0D7E" w14:textId="77777777" w:rsidTr="00C0190C">
              <w:trPr>
                <w:tblHeader/>
                <w:tblCellSpacing w:w="0" w:type="dxa"/>
              </w:trPr>
              <w:tc>
                <w:tcPr>
                  <w:tcW w:w="360" w:type="dxa"/>
                  <w:hideMark/>
                </w:tcPr>
                <w:p w14:paraId="1F11F74A" w14:textId="77777777" w:rsidR="00C0190C" w:rsidRPr="00A25D4D" w:rsidRDefault="00C0190C" w:rsidP="008F13CC">
                  <w:pPr>
                    <w:jc w:val="left"/>
                  </w:pPr>
                  <w:r w:rsidRPr="00A25D4D">
                    <w:t> </w:t>
                  </w:r>
                </w:p>
              </w:tc>
              <w:tc>
                <w:tcPr>
                  <w:tcW w:w="1500" w:type="dxa"/>
                  <w:hideMark/>
                </w:tcPr>
                <w:p w14:paraId="0F4890C0" w14:textId="77777777" w:rsidR="00C0190C" w:rsidRPr="00A25D4D" w:rsidRDefault="00C0190C" w:rsidP="008F13CC">
                  <w:pPr>
                    <w:jc w:val="left"/>
                  </w:pPr>
                  <w:r w:rsidRPr="00A25D4D">
                    <w:t>Naam</w:t>
                  </w:r>
                </w:p>
              </w:tc>
              <w:tc>
                <w:tcPr>
                  <w:tcW w:w="0" w:type="auto"/>
                  <w:hideMark/>
                </w:tcPr>
                <w:p w14:paraId="6DE5D86F" w14:textId="77777777" w:rsidR="00C0190C" w:rsidRPr="00A25D4D" w:rsidRDefault="00C0190C" w:rsidP="008F13CC">
                  <w:pPr>
                    <w:jc w:val="left"/>
                  </w:pPr>
                </w:p>
              </w:tc>
            </w:tr>
            <w:tr w:rsidR="00C0190C" w:rsidRPr="00A25D4D" w14:paraId="46AD35E9" w14:textId="77777777" w:rsidTr="00C0190C">
              <w:trPr>
                <w:tblHeader/>
                <w:tblCellSpacing w:w="0" w:type="dxa"/>
              </w:trPr>
              <w:tc>
                <w:tcPr>
                  <w:tcW w:w="360" w:type="dxa"/>
                  <w:hideMark/>
                </w:tcPr>
                <w:p w14:paraId="7AEB554A" w14:textId="77777777" w:rsidR="00C0190C" w:rsidRPr="00A25D4D" w:rsidRDefault="00C0190C" w:rsidP="008F13CC">
                  <w:pPr>
                    <w:jc w:val="left"/>
                  </w:pPr>
                  <w:r w:rsidRPr="00A25D4D">
                    <w:t> </w:t>
                  </w:r>
                </w:p>
              </w:tc>
              <w:tc>
                <w:tcPr>
                  <w:tcW w:w="1500" w:type="dxa"/>
                  <w:hideMark/>
                </w:tcPr>
                <w:p w14:paraId="3133F2C4" w14:textId="77777777" w:rsidR="00C0190C" w:rsidRPr="00A25D4D" w:rsidRDefault="00C0190C" w:rsidP="008F13CC">
                  <w:pPr>
                    <w:jc w:val="left"/>
                  </w:pPr>
                  <w:r w:rsidRPr="00A25D4D">
                    <w:t>Definitie:</w:t>
                  </w:r>
                </w:p>
              </w:tc>
              <w:tc>
                <w:tcPr>
                  <w:tcW w:w="0" w:type="auto"/>
                  <w:hideMark/>
                </w:tcPr>
                <w:p w14:paraId="30F51ED9" w14:textId="77777777" w:rsidR="00C0190C" w:rsidRPr="00A25D4D" w:rsidRDefault="00C0190C" w:rsidP="008F13CC">
                  <w:pPr>
                    <w:jc w:val="left"/>
                  </w:pPr>
                  <w:r w:rsidRPr="00A25D4D">
                    <w:t xml:space="preserve">Verschillende vormen van extra detailinformatie die opgenomen worden bij een utiliteitsnet. </w:t>
                  </w:r>
                </w:p>
              </w:tc>
            </w:tr>
            <w:tr w:rsidR="00C0190C" w:rsidRPr="00A25D4D" w14:paraId="7C24D780" w14:textId="77777777" w:rsidTr="00C0190C">
              <w:trPr>
                <w:tblHeader/>
                <w:tblCellSpacing w:w="0" w:type="dxa"/>
              </w:trPr>
              <w:tc>
                <w:tcPr>
                  <w:tcW w:w="360" w:type="dxa"/>
                  <w:hideMark/>
                </w:tcPr>
                <w:p w14:paraId="7DFA05A1" w14:textId="77777777" w:rsidR="00C0190C" w:rsidRPr="00A25D4D" w:rsidRDefault="00C0190C" w:rsidP="008F13CC">
                  <w:pPr>
                    <w:jc w:val="left"/>
                  </w:pPr>
                  <w:r w:rsidRPr="00A25D4D">
                    <w:t> </w:t>
                  </w:r>
                </w:p>
              </w:tc>
              <w:tc>
                <w:tcPr>
                  <w:tcW w:w="1500" w:type="dxa"/>
                  <w:hideMark/>
                </w:tcPr>
                <w:p w14:paraId="7BB6F775" w14:textId="77777777" w:rsidR="00C0190C" w:rsidRPr="00A25D4D" w:rsidRDefault="00C0190C" w:rsidP="008F13CC">
                  <w:pPr>
                    <w:jc w:val="left"/>
                  </w:pPr>
                  <w:r w:rsidRPr="00A25D4D">
                    <w:t>Stereotypes:</w:t>
                  </w:r>
                </w:p>
              </w:tc>
              <w:tc>
                <w:tcPr>
                  <w:tcW w:w="0" w:type="auto"/>
                  <w:hideMark/>
                </w:tcPr>
                <w:p w14:paraId="35403B0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A70E992" w14:textId="77777777" w:rsidTr="00C0190C">
              <w:trPr>
                <w:tblHeader/>
                <w:tblCellSpacing w:w="0" w:type="dxa"/>
              </w:trPr>
              <w:tc>
                <w:tcPr>
                  <w:tcW w:w="360" w:type="dxa"/>
                  <w:hideMark/>
                </w:tcPr>
                <w:p w14:paraId="2C6C3B8B" w14:textId="77777777" w:rsidR="00C0190C" w:rsidRPr="00A25D4D" w:rsidRDefault="00C0190C" w:rsidP="008F13CC">
                  <w:pPr>
                    <w:jc w:val="left"/>
                  </w:pPr>
                  <w:r w:rsidRPr="00A25D4D">
                    <w:t> </w:t>
                  </w:r>
                </w:p>
              </w:tc>
              <w:tc>
                <w:tcPr>
                  <w:tcW w:w="1500" w:type="dxa"/>
                  <w:hideMark/>
                </w:tcPr>
                <w:p w14:paraId="4F3508A8"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099E19C" w14:textId="77777777" w:rsidR="00C0190C" w:rsidRPr="00A25D4D" w:rsidRDefault="00C0190C" w:rsidP="008F13CC">
                  <w:pPr>
                    <w:jc w:val="left"/>
                  </w:pPr>
                  <w:proofErr w:type="spellStart"/>
                  <w:r w:rsidRPr="00A25D4D">
                    <w:t>Uitbreidbaar</w:t>
                  </w:r>
                  <w:proofErr w:type="spellEnd"/>
                </w:p>
              </w:tc>
            </w:tr>
          </w:tbl>
          <w:p w14:paraId="08BD8652" w14:textId="77777777" w:rsidR="00C0190C" w:rsidRPr="00A25D4D" w:rsidRDefault="00C0190C" w:rsidP="008F13CC">
            <w:pPr>
              <w:jc w:val="left"/>
            </w:pPr>
          </w:p>
        </w:tc>
      </w:tr>
    </w:tbl>
    <w:p w14:paraId="6B472371" w14:textId="77777777" w:rsidR="00C0190C" w:rsidRPr="00A25D4D" w:rsidRDefault="00C0190C" w:rsidP="008F13CC">
      <w:pPr>
        <w:pStyle w:val="Kop5"/>
        <w:jc w:val="left"/>
        <w:rPr>
          <w:sz w:val="16"/>
          <w:szCs w:val="16"/>
        </w:rPr>
      </w:pPr>
      <w:proofErr w:type="spellStart"/>
      <w:r w:rsidRPr="00A25D4D">
        <w:rPr>
          <w:sz w:val="16"/>
          <w:szCs w:val="16"/>
        </w:rPr>
        <w:t>LabelpositieValue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172B0C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3279B04" w14:textId="77777777" w:rsidR="00C0190C" w:rsidRPr="00A25D4D" w:rsidRDefault="00C0190C" w:rsidP="008F13CC">
            <w:pPr>
              <w:jc w:val="left"/>
            </w:pPr>
            <w:proofErr w:type="spellStart"/>
            <w:r w:rsidRPr="00A25D4D">
              <w:rPr>
                <w:b/>
                <w:bCs/>
              </w:rPr>
              <w:t>LabelpositieValue</w:t>
            </w:r>
            <w:proofErr w:type="spellEnd"/>
          </w:p>
        </w:tc>
      </w:tr>
      <w:tr w:rsidR="00C0190C" w:rsidRPr="00A25D4D" w14:paraId="630032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30C3E96" w14:textId="77777777" w:rsidTr="00C0190C">
              <w:trPr>
                <w:tblHeader/>
                <w:tblCellSpacing w:w="0" w:type="dxa"/>
              </w:trPr>
              <w:tc>
                <w:tcPr>
                  <w:tcW w:w="360" w:type="dxa"/>
                  <w:hideMark/>
                </w:tcPr>
                <w:p w14:paraId="67F3E72E" w14:textId="77777777" w:rsidR="00C0190C" w:rsidRPr="00A25D4D" w:rsidRDefault="00C0190C" w:rsidP="008F13CC">
                  <w:pPr>
                    <w:jc w:val="left"/>
                  </w:pPr>
                  <w:r w:rsidRPr="00A25D4D">
                    <w:t> </w:t>
                  </w:r>
                </w:p>
              </w:tc>
              <w:tc>
                <w:tcPr>
                  <w:tcW w:w="1500" w:type="dxa"/>
                  <w:hideMark/>
                </w:tcPr>
                <w:p w14:paraId="12F8AE59" w14:textId="77777777" w:rsidR="00C0190C" w:rsidRPr="00A25D4D" w:rsidRDefault="00C0190C" w:rsidP="008F13CC">
                  <w:pPr>
                    <w:jc w:val="left"/>
                  </w:pPr>
                  <w:r w:rsidRPr="00A25D4D">
                    <w:t>Naam</w:t>
                  </w:r>
                </w:p>
              </w:tc>
              <w:tc>
                <w:tcPr>
                  <w:tcW w:w="0" w:type="auto"/>
                  <w:hideMark/>
                </w:tcPr>
                <w:p w14:paraId="69454F9E" w14:textId="77777777" w:rsidR="00C0190C" w:rsidRPr="00A25D4D" w:rsidRDefault="00C0190C" w:rsidP="008F13CC">
                  <w:pPr>
                    <w:jc w:val="left"/>
                  </w:pPr>
                </w:p>
              </w:tc>
            </w:tr>
            <w:tr w:rsidR="00C0190C" w:rsidRPr="00A25D4D" w14:paraId="474F30E7" w14:textId="77777777" w:rsidTr="00C0190C">
              <w:trPr>
                <w:tblHeader/>
                <w:tblCellSpacing w:w="0" w:type="dxa"/>
              </w:trPr>
              <w:tc>
                <w:tcPr>
                  <w:tcW w:w="360" w:type="dxa"/>
                  <w:hideMark/>
                </w:tcPr>
                <w:p w14:paraId="27C9C055" w14:textId="77777777" w:rsidR="00C0190C" w:rsidRPr="00A25D4D" w:rsidRDefault="00C0190C" w:rsidP="008F13CC">
                  <w:pPr>
                    <w:jc w:val="left"/>
                  </w:pPr>
                  <w:r w:rsidRPr="00A25D4D">
                    <w:t> </w:t>
                  </w:r>
                </w:p>
              </w:tc>
              <w:tc>
                <w:tcPr>
                  <w:tcW w:w="1500" w:type="dxa"/>
                  <w:hideMark/>
                </w:tcPr>
                <w:p w14:paraId="01E44D6E" w14:textId="77777777" w:rsidR="00C0190C" w:rsidRPr="00A25D4D" w:rsidRDefault="00C0190C" w:rsidP="008F13CC">
                  <w:pPr>
                    <w:jc w:val="left"/>
                  </w:pPr>
                  <w:r w:rsidRPr="00A25D4D">
                    <w:t>Definitie:</w:t>
                  </w:r>
                </w:p>
              </w:tc>
              <w:tc>
                <w:tcPr>
                  <w:tcW w:w="0" w:type="auto"/>
                  <w:hideMark/>
                </w:tcPr>
                <w:p w14:paraId="2E7B328E" w14:textId="77777777" w:rsidR="00C0190C" w:rsidRPr="00A25D4D" w:rsidRDefault="00C0190C" w:rsidP="008F13CC">
                  <w:pPr>
                    <w:jc w:val="left"/>
                  </w:pPr>
                  <w:r w:rsidRPr="00A25D4D">
                    <w:t xml:space="preserve">Aangrijpingspunt van het label in relatie tot het plaatsingspunt. </w:t>
                  </w:r>
                </w:p>
              </w:tc>
            </w:tr>
            <w:tr w:rsidR="00C0190C" w:rsidRPr="00A25D4D" w14:paraId="65A41B4F" w14:textId="77777777" w:rsidTr="00C0190C">
              <w:trPr>
                <w:tblHeader/>
                <w:tblCellSpacing w:w="0" w:type="dxa"/>
              </w:trPr>
              <w:tc>
                <w:tcPr>
                  <w:tcW w:w="360" w:type="dxa"/>
                  <w:hideMark/>
                </w:tcPr>
                <w:p w14:paraId="4413EB0E" w14:textId="77777777" w:rsidR="00C0190C" w:rsidRPr="00A25D4D" w:rsidRDefault="00C0190C" w:rsidP="008F13CC">
                  <w:pPr>
                    <w:jc w:val="left"/>
                  </w:pPr>
                  <w:r w:rsidRPr="00A25D4D">
                    <w:t> </w:t>
                  </w:r>
                </w:p>
              </w:tc>
              <w:tc>
                <w:tcPr>
                  <w:tcW w:w="1500" w:type="dxa"/>
                  <w:hideMark/>
                </w:tcPr>
                <w:p w14:paraId="4B2D4975" w14:textId="77777777" w:rsidR="00C0190C" w:rsidRPr="00A25D4D" w:rsidRDefault="00C0190C" w:rsidP="008F13CC">
                  <w:pPr>
                    <w:jc w:val="left"/>
                  </w:pPr>
                  <w:r w:rsidRPr="00A25D4D">
                    <w:t>Herkomst:</w:t>
                  </w:r>
                </w:p>
              </w:tc>
              <w:tc>
                <w:tcPr>
                  <w:tcW w:w="0" w:type="auto"/>
                  <w:hideMark/>
                </w:tcPr>
                <w:p w14:paraId="2367F163" w14:textId="77777777" w:rsidR="00C0190C" w:rsidRPr="00A25D4D" w:rsidRDefault="00C0190C" w:rsidP="008F13CC">
                  <w:pPr>
                    <w:jc w:val="left"/>
                  </w:pPr>
                  <w:r w:rsidRPr="00A25D4D">
                    <w:t>IMKL</w:t>
                  </w:r>
                </w:p>
              </w:tc>
            </w:tr>
            <w:tr w:rsidR="00C0190C" w:rsidRPr="00A25D4D" w14:paraId="6DC8C6EF" w14:textId="77777777" w:rsidTr="00C0190C">
              <w:trPr>
                <w:tblHeader/>
                <w:tblCellSpacing w:w="0" w:type="dxa"/>
              </w:trPr>
              <w:tc>
                <w:tcPr>
                  <w:tcW w:w="360" w:type="dxa"/>
                  <w:hideMark/>
                </w:tcPr>
                <w:p w14:paraId="63B89651" w14:textId="77777777" w:rsidR="00C0190C" w:rsidRPr="00A25D4D" w:rsidRDefault="00C0190C" w:rsidP="008F13CC">
                  <w:pPr>
                    <w:jc w:val="left"/>
                  </w:pPr>
                  <w:r w:rsidRPr="00A25D4D">
                    <w:t> </w:t>
                  </w:r>
                </w:p>
              </w:tc>
              <w:tc>
                <w:tcPr>
                  <w:tcW w:w="1500" w:type="dxa"/>
                  <w:hideMark/>
                </w:tcPr>
                <w:p w14:paraId="3B6B7B7D" w14:textId="77777777" w:rsidR="00C0190C" w:rsidRPr="00A25D4D" w:rsidRDefault="00C0190C" w:rsidP="008F13CC">
                  <w:pPr>
                    <w:jc w:val="left"/>
                  </w:pPr>
                  <w:r w:rsidRPr="00A25D4D">
                    <w:t>Stereotypes:</w:t>
                  </w:r>
                </w:p>
              </w:tc>
              <w:tc>
                <w:tcPr>
                  <w:tcW w:w="0" w:type="auto"/>
                  <w:hideMark/>
                </w:tcPr>
                <w:p w14:paraId="256D50FD"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751FC3D" w14:textId="77777777" w:rsidTr="00C0190C">
              <w:trPr>
                <w:tblHeader/>
                <w:tblCellSpacing w:w="0" w:type="dxa"/>
              </w:trPr>
              <w:tc>
                <w:tcPr>
                  <w:tcW w:w="360" w:type="dxa"/>
                  <w:hideMark/>
                </w:tcPr>
                <w:p w14:paraId="4A84B489" w14:textId="77777777" w:rsidR="00C0190C" w:rsidRPr="00A25D4D" w:rsidRDefault="00C0190C" w:rsidP="008F13CC">
                  <w:pPr>
                    <w:jc w:val="left"/>
                  </w:pPr>
                  <w:r w:rsidRPr="00A25D4D">
                    <w:t> </w:t>
                  </w:r>
                </w:p>
              </w:tc>
              <w:tc>
                <w:tcPr>
                  <w:tcW w:w="1500" w:type="dxa"/>
                  <w:hideMark/>
                </w:tcPr>
                <w:p w14:paraId="600ED365"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3D0AB8C" w14:textId="77777777" w:rsidR="00C0190C" w:rsidRPr="00A25D4D" w:rsidRDefault="00C0190C" w:rsidP="008F13CC">
                  <w:pPr>
                    <w:jc w:val="left"/>
                  </w:pPr>
                  <w:proofErr w:type="spellStart"/>
                  <w:r w:rsidRPr="00A25D4D">
                    <w:t>Uitbreidbaar</w:t>
                  </w:r>
                  <w:proofErr w:type="spellEnd"/>
                </w:p>
              </w:tc>
            </w:tr>
          </w:tbl>
          <w:p w14:paraId="4F469CF5" w14:textId="77777777" w:rsidR="00C0190C" w:rsidRPr="00A25D4D" w:rsidRDefault="00C0190C" w:rsidP="008F13CC">
            <w:pPr>
              <w:jc w:val="left"/>
            </w:pPr>
          </w:p>
        </w:tc>
      </w:tr>
    </w:tbl>
    <w:p w14:paraId="19AF8D37" w14:textId="77777777" w:rsidR="00C0190C" w:rsidRPr="00A25D4D" w:rsidRDefault="00C0190C" w:rsidP="008F13CC">
      <w:pPr>
        <w:pStyle w:val="Kop5"/>
        <w:jc w:val="left"/>
        <w:rPr>
          <w:sz w:val="16"/>
          <w:szCs w:val="16"/>
        </w:rPr>
      </w:pPr>
      <w:proofErr w:type="spellStart"/>
      <w:r w:rsidRPr="00A25D4D">
        <w:rPr>
          <w:sz w:val="16"/>
          <w:szCs w:val="16"/>
        </w:rPr>
        <w:t>MaatvoeringsTypeValue</w:t>
      </w:r>
      <w:proofErr w:type="spellEnd"/>
    </w:p>
    <w:tbl>
      <w:tblPr>
        <w:tblW w:w="3023"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521"/>
      </w:tblGrid>
      <w:tr w:rsidR="00C0190C" w:rsidRPr="00A25D4D" w14:paraId="0765D10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EC930E6" w14:textId="77777777" w:rsidR="00C0190C" w:rsidRPr="00A25D4D" w:rsidRDefault="00C0190C" w:rsidP="008F13CC">
            <w:pPr>
              <w:jc w:val="left"/>
            </w:pPr>
            <w:proofErr w:type="spellStart"/>
            <w:r w:rsidRPr="00A25D4D">
              <w:rPr>
                <w:b/>
                <w:bCs/>
              </w:rPr>
              <w:t>MaatvoeringsTypeValue</w:t>
            </w:r>
            <w:proofErr w:type="spellEnd"/>
          </w:p>
        </w:tc>
      </w:tr>
      <w:tr w:rsidR="00C0190C" w:rsidRPr="00A25D4D" w14:paraId="6ECE2C0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601"/>
            </w:tblGrid>
            <w:tr w:rsidR="00C0190C" w:rsidRPr="00A25D4D" w14:paraId="5BA6A946" w14:textId="77777777" w:rsidTr="00C0190C">
              <w:trPr>
                <w:tblHeader/>
                <w:tblCellSpacing w:w="0" w:type="dxa"/>
              </w:trPr>
              <w:tc>
                <w:tcPr>
                  <w:tcW w:w="360" w:type="dxa"/>
                  <w:hideMark/>
                </w:tcPr>
                <w:p w14:paraId="6811D655" w14:textId="77777777" w:rsidR="00C0190C" w:rsidRPr="00A25D4D" w:rsidRDefault="00C0190C" w:rsidP="008F13CC">
                  <w:pPr>
                    <w:jc w:val="left"/>
                  </w:pPr>
                  <w:r w:rsidRPr="00A25D4D">
                    <w:t> </w:t>
                  </w:r>
                </w:p>
              </w:tc>
              <w:tc>
                <w:tcPr>
                  <w:tcW w:w="1500" w:type="dxa"/>
                  <w:hideMark/>
                </w:tcPr>
                <w:p w14:paraId="0F586954" w14:textId="77777777" w:rsidR="00C0190C" w:rsidRPr="00A25D4D" w:rsidRDefault="00C0190C" w:rsidP="008F13CC">
                  <w:pPr>
                    <w:jc w:val="left"/>
                  </w:pPr>
                  <w:r w:rsidRPr="00A25D4D">
                    <w:t>Naam</w:t>
                  </w:r>
                </w:p>
              </w:tc>
              <w:tc>
                <w:tcPr>
                  <w:tcW w:w="0" w:type="auto"/>
                  <w:hideMark/>
                </w:tcPr>
                <w:p w14:paraId="4DCD64F3" w14:textId="77777777" w:rsidR="00C0190C" w:rsidRPr="00A25D4D" w:rsidRDefault="00C0190C" w:rsidP="008F13CC">
                  <w:pPr>
                    <w:jc w:val="left"/>
                  </w:pPr>
                </w:p>
              </w:tc>
            </w:tr>
            <w:tr w:rsidR="00C0190C" w:rsidRPr="00A25D4D" w14:paraId="4B2B38B1" w14:textId="77777777" w:rsidTr="00C0190C">
              <w:trPr>
                <w:tblHeader/>
                <w:tblCellSpacing w:w="0" w:type="dxa"/>
              </w:trPr>
              <w:tc>
                <w:tcPr>
                  <w:tcW w:w="360" w:type="dxa"/>
                  <w:hideMark/>
                </w:tcPr>
                <w:p w14:paraId="23B8CAF5" w14:textId="77777777" w:rsidR="00C0190C" w:rsidRPr="00A25D4D" w:rsidRDefault="00C0190C" w:rsidP="008F13CC">
                  <w:pPr>
                    <w:jc w:val="left"/>
                  </w:pPr>
                  <w:r w:rsidRPr="00A25D4D">
                    <w:t> </w:t>
                  </w:r>
                </w:p>
              </w:tc>
              <w:tc>
                <w:tcPr>
                  <w:tcW w:w="1500" w:type="dxa"/>
                  <w:hideMark/>
                </w:tcPr>
                <w:p w14:paraId="034EDB65" w14:textId="77777777" w:rsidR="00C0190C" w:rsidRPr="00A25D4D" w:rsidRDefault="00C0190C" w:rsidP="008F13CC">
                  <w:pPr>
                    <w:jc w:val="left"/>
                  </w:pPr>
                  <w:r w:rsidRPr="00A25D4D">
                    <w:t>Definitie:</w:t>
                  </w:r>
                </w:p>
              </w:tc>
              <w:tc>
                <w:tcPr>
                  <w:tcW w:w="0" w:type="auto"/>
                  <w:hideMark/>
                </w:tcPr>
                <w:p w14:paraId="034362A0" w14:textId="77777777" w:rsidR="00C0190C" w:rsidRPr="00A25D4D" w:rsidRDefault="00C0190C" w:rsidP="008F13CC">
                  <w:pPr>
                    <w:jc w:val="left"/>
                  </w:pPr>
                  <w:r w:rsidRPr="00A25D4D">
                    <w:t xml:space="preserve">Manier waarop maatvoering is aangegeven. </w:t>
                  </w:r>
                </w:p>
              </w:tc>
            </w:tr>
            <w:tr w:rsidR="00C0190C" w:rsidRPr="00A25D4D" w14:paraId="69538460" w14:textId="77777777" w:rsidTr="00C0190C">
              <w:trPr>
                <w:tblHeader/>
                <w:tblCellSpacing w:w="0" w:type="dxa"/>
              </w:trPr>
              <w:tc>
                <w:tcPr>
                  <w:tcW w:w="360" w:type="dxa"/>
                  <w:hideMark/>
                </w:tcPr>
                <w:p w14:paraId="542AC15A" w14:textId="77777777" w:rsidR="00C0190C" w:rsidRPr="00A25D4D" w:rsidRDefault="00C0190C" w:rsidP="008F13CC">
                  <w:pPr>
                    <w:jc w:val="left"/>
                  </w:pPr>
                  <w:r w:rsidRPr="00A25D4D">
                    <w:t> </w:t>
                  </w:r>
                </w:p>
              </w:tc>
              <w:tc>
                <w:tcPr>
                  <w:tcW w:w="1500" w:type="dxa"/>
                  <w:hideMark/>
                </w:tcPr>
                <w:p w14:paraId="074870D7" w14:textId="77777777" w:rsidR="00C0190C" w:rsidRPr="00A25D4D" w:rsidRDefault="00C0190C" w:rsidP="008F13CC">
                  <w:pPr>
                    <w:jc w:val="left"/>
                  </w:pPr>
                  <w:r w:rsidRPr="00A25D4D">
                    <w:t>Stereotypes:</w:t>
                  </w:r>
                </w:p>
              </w:tc>
              <w:tc>
                <w:tcPr>
                  <w:tcW w:w="0" w:type="auto"/>
                  <w:hideMark/>
                </w:tcPr>
                <w:p w14:paraId="011DA51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B1CE457" w14:textId="77777777" w:rsidTr="00C0190C">
              <w:trPr>
                <w:tblHeader/>
                <w:tblCellSpacing w:w="0" w:type="dxa"/>
              </w:trPr>
              <w:tc>
                <w:tcPr>
                  <w:tcW w:w="360" w:type="dxa"/>
                  <w:hideMark/>
                </w:tcPr>
                <w:p w14:paraId="440A3DFA" w14:textId="77777777" w:rsidR="00C0190C" w:rsidRPr="00A25D4D" w:rsidRDefault="00C0190C" w:rsidP="008F13CC">
                  <w:pPr>
                    <w:jc w:val="left"/>
                  </w:pPr>
                  <w:r w:rsidRPr="00A25D4D">
                    <w:t> </w:t>
                  </w:r>
                </w:p>
              </w:tc>
              <w:tc>
                <w:tcPr>
                  <w:tcW w:w="1500" w:type="dxa"/>
                  <w:hideMark/>
                </w:tcPr>
                <w:p w14:paraId="57F882B9"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3BBEA6A" w14:textId="77777777" w:rsidR="00C0190C" w:rsidRPr="00A25D4D" w:rsidRDefault="00C0190C" w:rsidP="008F13CC">
                  <w:pPr>
                    <w:jc w:val="left"/>
                  </w:pPr>
                  <w:proofErr w:type="spellStart"/>
                  <w:r w:rsidRPr="00A25D4D">
                    <w:t>Uitbreidbaar</w:t>
                  </w:r>
                  <w:proofErr w:type="spellEnd"/>
                </w:p>
              </w:tc>
            </w:tr>
          </w:tbl>
          <w:p w14:paraId="6E708C95" w14:textId="77777777" w:rsidR="00C0190C" w:rsidRPr="00A25D4D" w:rsidRDefault="00C0190C" w:rsidP="008F13CC">
            <w:pPr>
              <w:jc w:val="left"/>
            </w:pPr>
          </w:p>
        </w:tc>
      </w:tr>
    </w:tbl>
    <w:p w14:paraId="767D2612" w14:textId="77777777" w:rsidR="00C0190C" w:rsidRPr="00A25D4D" w:rsidRDefault="00C0190C" w:rsidP="008F13CC">
      <w:pPr>
        <w:pStyle w:val="Kop5"/>
        <w:jc w:val="left"/>
        <w:rPr>
          <w:sz w:val="16"/>
          <w:szCs w:val="16"/>
        </w:rPr>
      </w:pPr>
      <w:proofErr w:type="spellStart"/>
      <w:r w:rsidRPr="00A25D4D">
        <w:rPr>
          <w:sz w:val="16"/>
          <w:szCs w:val="16"/>
        </w:rPr>
        <w:t>NauwkeurigheidDiepteValue</w:t>
      </w:r>
      <w:proofErr w:type="spellEnd"/>
    </w:p>
    <w:tbl>
      <w:tblPr>
        <w:tblW w:w="335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118"/>
      </w:tblGrid>
      <w:tr w:rsidR="00C0190C" w:rsidRPr="00A25D4D" w14:paraId="08976D6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A2A6CA9" w14:textId="77777777" w:rsidR="00C0190C" w:rsidRPr="00A25D4D" w:rsidRDefault="00C0190C" w:rsidP="008F13CC">
            <w:pPr>
              <w:jc w:val="left"/>
            </w:pPr>
            <w:proofErr w:type="spellStart"/>
            <w:r w:rsidRPr="00A25D4D">
              <w:rPr>
                <w:b/>
                <w:bCs/>
              </w:rPr>
              <w:t>NauwkeurigheidDiepteValue</w:t>
            </w:r>
            <w:proofErr w:type="spellEnd"/>
          </w:p>
        </w:tc>
      </w:tr>
      <w:tr w:rsidR="00C0190C" w:rsidRPr="00A25D4D" w14:paraId="514F93A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198"/>
            </w:tblGrid>
            <w:tr w:rsidR="00C0190C" w:rsidRPr="00A25D4D" w14:paraId="67F77958" w14:textId="77777777" w:rsidTr="00C0190C">
              <w:trPr>
                <w:tblHeader/>
                <w:tblCellSpacing w:w="0" w:type="dxa"/>
              </w:trPr>
              <w:tc>
                <w:tcPr>
                  <w:tcW w:w="360" w:type="dxa"/>
                  <w:hideMark/>
                </w:tcPr>
                <w:p w14:paraId="344DED3A" w14:textId="77777777" w:rsidR="00C0190C" w:rsidRPr="00A25D4D" w:rsidRDefault="00C0190C" w:rsidP="008F13CC">
                  <w:pPr>
                    <w:jc w:val="left"/>
                  </w:pPr>
                  <w:r w:rsidRPr="00A25D4D">
                    <w:t> </w:t>
                  </w:r>
                </w:p>
              </w:tc>
              <w:tc>
                <w:tcPr>
                  <w:tcW w:w="1500" w:type="dxa"/>
                  <w:hideMark/>
                </w:tcPr>
                <w:p w14:paraId="2C92A2DD" w14:textId="77777777" w:rsidR="00C0190C" w:rsidRPr="00A25D4D" w:rsidRDefault="00C0190C" w:rsidP="008F13CC">
                  <w:pPr>
                    <w:jc w:val="left"/>
                  </w:pPr>
                  <w:r w:rsidRPr="00A25D4D">
                    <w:t>Naam</w:t>
                  </w:r>
                </w:p>
              </w:tc>
              <w:tc>
                <w:tcPr>
                  <w:tcW w:w="0" w:type="auto"/>
                  <w:hideMark/>
                </w:tcPr>
                <w:p w14:paraId="107EB521" w14:textId="77777777" w:rsidR="00C0190C" w:rsidRPr="00A25D4D" w:rsidRDefault="00C0190C" w:rsidP="008F13CC">
                  <w:pPr>
                    <w:jc w:val="left"/>
                  </w:pPr>
                </w:p>
              </w:tc>
            </w:tr>
            <w:tr w:rsidR="00C0190C" w:rsidRPr="00A25D4D" w14:paraId="443CD7D6" w14:textId="77777777" w:rsidTr="00C0190C">
              <w:trPr>
                <w:tblHeader/>
                <w:tblCellSpacing w:w="0" w:type="dxa"/>
              </w:trPr>
              <w:tc>
                <w:tcPr>
                  <w:tcW w:w="360" w:type="dxa"/>
                  <w:hideMark/>
                </w:tcPr>
                <w:p w14:paraId="1BF71451" w14:textId="77777777" w:rsidR="00C0190C" w:rsidRPr="00A25D4D" w:rsidRDefault="00C0190C" w:rsidP="008F13CC">
                  <w:pPr>
                    <w:jc w:val="left"/>
                  </w:pPr>
                  <w:r w:rsidRPr="00A25D4D">
                    <w:t> </w:t>
                  </w:r>
                </w:p>
              </w:tc>
              <w:tc>
                <w:tcPr>
                  <w:tcW w:w="1500" w:type="dxa"/>
                  <w:hideMark/>
                </w:tcPr>
                <w:p w14:paraId="70D317C0" w14:textId="77777777" w:rsidR="00C0190C" w:rsidRPr="00A25D4D" w:rsidRDefault="00C0190C" w:rsidP="008F13CC">
                  <w:pPr>
                    <w:jc w:val="left"/>
                  </w:pPr>
                  <w:r w:rsidRPr="00A25D4D">
                    <w:t>Definitie:</w:t>
                  </w:r>
                </w:p>
              </w:tc>
              <w:tc>
                <w:tcPr>
                  <w:tcW w:w="0" w:type="auto"/>
                  <w:hideMark/>
                </w:tcPr>
                <w:p w14:paraId="6D432705" w14:textId="77777777" w:rsidR="00C0190C" w:rsidRPr="00A25D4D" w:rsidRDefault="00C0190C" w:rsidP="008F13CC">
                  <w:pPr>
                    <w:jc w:val="left"/>
                  </w:pPr>
                  <w:r w:rsidRPr="00A25D4D">
                    <w:t xml:space="preserve">Codelijst met nauwkeurigheid van dieptegegevens. </w:t>
                  </w:r>
                </w:p>
              </w:tc>
            </w:tr>
            <w:tr w:rsidR="00C0190C" w:rsidRPr="00A25D4D" w14:paraId="1639E244" w14:textId="77777777" w:rsidTr="00C0190C">
              <w:trPr>
                <w:tblHeader/>
                <w:tblCellSpacing w:w="0" w:type="dxa"/>
              </w:trPr>
              <w:tc>
                <w:tcPr>
                  <w:tcW w:w="360" w:type="dxa"/>
                  <w:hideMark/>
                </w:tcPr>
                <w:p w14:paraId="6D3111AB" w14:textId="77777777" w:rsidR="00C0190C" w:rsidRPr="00A25D4D" w:rsidRDefault="00C0190C" w:rsidP="008F13CC">
                  <w:pPr>
                    <w:jc w:val="left"/>
                  </w:pPr>
                  <w:r w:rsidRPr="00A25D4D">
                    <w:t> </w:t>
                  </w:r>
                </w:p>
              </w:tc>
              <w:tc>
                <w:tcPr>
                  <w:tcW w:w="1500" w:type="dxa"/>
                  <w:hideMark/>
                </w:tcPr>
                <w:p w14:paraId="0E7FC0AA" w14:textId="77777777" w:rsidR="00C0190C" w:rsidRPr="00A25D4D" w:rsidRDefault="00C0190C" w:rsidP="008F13CC">
                  <w:pPr>
                    <w:jc w:val="left"/>
                  </w:pPr>
                  <w:r w:rsidRPr="00A25D4D">
                    <w:t>Stereotypes:</w:t>
                  </w:r>
                </w:p>
              </w:tc>
              <w:tc>
                <w:tcPr>
                  <w:tcW w:w="0" w:type="auto"/>
                  <w:hideMark/>
                </w:tcPr>
                <w:p w14:paraId="560EF0D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D5A3110" w14:textId="77777777" w:rsidTr="00C0190C">
              <w:trPr>
                <w:tblHeader/>
                <w:tblCellSpacing w:w="0" w:type="dxa"/>
              </w:trPr>
              <w:tc>
                <w:tcPr>
                  <w:tcW w:w="360" w:type="dxa"/>
                  <w:hideMark/>
                </w:tcPr>
                <w:p w14:paraId="45A9F7BC" w14:textId="77777777" w:rsidR="00C0190C" w:rsidRPr="00A25D4D" w:rsidRDefault="00C0190C" w:rsidP="008F13CC">
                  <w:pPr>
                    <w:jc w:val="left"/>
                  </w:pPr>
                  <w:r w:rsidRPr="00A25D4D">
                    <w:t> </w:t>
                  </w:r>
                </w:p>
              </w:tc>
              <w:tc>
                <w:tcPr>
                  <w:tcW w:w="1500" w:type="dxa"/>
                  <w:hideMark/>
                </w:tcPr>
                <w:p w14:paraId="2491C782"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79F8266" w14:textId="77777777" w:rsidR="00C0190C" w:rsidRPr="00A25D4D" w:rsidRDefault="00C0190C" w:rsidP="008F13CC">
                  <w:pPr>
                    <w:jc w:val="left"/>
                  </w:pPr>
                  <w:proofErr w:type="spellStart"/>
                  <w:r w:rsidRPr="00A25D4D">
                    <w:t>Uitbreidbaar</w:t>
                  </w:r>
                  <w:proofErr w:type="spellEnd"/>
                </w:p>
              </w:tc>
            </w:tr>
          </w:tbl>
          <w:p w14:paraId="5818FA85" w14:textId="77777777" w:rsidR="00C0190C" w:rsidRPr="00A25D4D" w:rsidRDefault="00C0190C" w:rsidP="008F13CC">
            <w:pPr>
              <w:jc w:val="left"/>
            </w:pPr>
          </w:p>
        </w:tc>
      </w:tr>
    </w:tbl>
    <w:p w14:paraId="74DFAD74" w14:textId="77777777" w:rsidR="00C0190C" w:rsidRPr="00A25D4D" w:rsidRDefault="00C0190C" w:rsidP="008F13CC">
      <w:pPr>
        <w:pStyle w:val="Kop5"/>
        <w:jc w:val="left"/>
        <w:rPr>
          <w:sz w:val="16"/>
          <w:szCs w:val="16"/>
        </w:rPr>
      </w:pPr>
      <w:proofErr w:type="spellStart"/>
      <w:r w:rsidRPr="00A25D4D">
        <w:rPr>
          <w:sz w:val="16"/>
          <w:szCs w:val="16"/>
        </w:rPr>
        <w:t>NauwkeurigheidXYvalue</w:t>
      </w:r>
      <w:proofErr w:type="spellEnd"/>
    </w:p>
    <w:tbl>
      <w:tblPr>
        <w:tblW w:w="4045"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388"/>
      </w:tblGrid>
      <w:tr w:rsidR="00C0190C" w:rsidRPr="00A25D4D" w14:paraId="6D333CE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40E21CB" w14:textId="77777777" w:rsidR="00C0190C" w:rsidRPr="00A25D4D" w:rsidRDefault="00C0190C" w:rsidP="008F13CC">
            <w:pPr>
              <w:jc w:val="left"/>
            </w:pPr>
            <w:proofErr w:type="spellStart"/>
            <w:r w:rsidRPr="00A25D4D">
              <w:rPr>
                <w:b/>
                <w:bCs/>
              </w:rPr>
              <w:t>NauwkeurigheidXYvalue</w:t>
            </w:r>
            <w:proofErr w:type="spellEnd"/>
          </w:p>
        </w:tc>
      </w:tr>
      <w:tr w:rsidR="00C0190C" w:rsidRPr="00A25D4D" w14:paraId="399434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468"/>
            </w:tblGrid>
            <w:tr w:rsidR="00C0190C" w:rsidRPr="00A25D4D" w14:paraId="7984E8E5" w14:textId="77777777" w:rsidTr="00C0190C">
              <w:trPr>
                <w:tblHeader/>
                <w:tblCellSpacing w:w="0" w:type="dxa"/>
              </w:trPr>
              <w:tc>
                <w:tcPr>
                  <w:tcW w:w="360" w:type="dxa"/>
                  <w:hideMark/>
                </w:tcPr>
                <w:p w14:paraId="61B3CFFE" w14:textId="77777777" w:rsidR="00C0190C" w:rsidRPr="00A25D4D" w:rsidRDefault="00C0190C" w:rsidP="008F13CC">
                  <w:pPr>
                    <w:jc w:val="left"/>
                  </w:pPr>
                  <w:r w:rsidRPr="00A25D4D">
                    <w:t> </w:t>
                  </w:r>
                </w:p>
              </w:tc>
              <w:tc>
                <w:tcPr>
                  <w:tcW w:w="1500" w:type="dxa"/>
                  <w:hideMark/>
                </w:tcPr>
                <w:p w14:paraId="4A3F231B" w14:textId="77777777" w:rsidR="00C0190C" w:rsidRPr="00A25D4D" w:rsidRDefault="00C0190C" w:rsidP="008F13CC">
                  <w:pPr>
                    <w:jc w:val="left"/>
                  </w:pPr>
                  <w:r w:rsidRPr="00A25D4D">
                    <w:t>Naam</w:t>
                  </w:r>
                </w:p>
              </w:tc>
              <w:tc>
                <w:tcPr>
                  <w:tcW w:w="0" w:type="auto"/>
                  <w:hideMark/>
                </w:tcPr>
                <w:p w14:paraId="7332A8DC" w14:textId="77777777" w:rsidR="00C0190C" w:rsidRPr="00A25D4D" w:rsidRDefault="00C0190C" w:rsidP="008F13CC">
                  <w:pPr>
                    <w:jc w:val="left"/>
                  </w:pPr>
                </w:p>
              </w:tc>
            </w:tr>
            <w:tr w:rsidR="00C0190C" w:rsidRPr="00A25D4D" w14:paraId="57C71666" w14:textId="77777777" w:rsidTr="00C0190C">
              <w:trPr>
                <w:tblHeader/>
                <w:tblCellSpacing w:w="0" w:type="dxa"/>
              </w:trPr>
              <w:tc>
                <w:tcPr>
                  <w:tcW w:w="360" w:type="dxa"/>
                  <w:hideMark/>
                </w:tcPr>
                <w:p w14:paraId="7AE78576" w14:textId="77777777" w:rsidR="00C0190C" w:rsidRPr="00A25D4D" w:rsidRDefault="00C0190C" w:rsidP="008F13CC">
                  <w:pPr>
                    <w:jc w:val="left"/>
                  </w:pPr>
                  <w:r w:rsidRPr="00A25D4D">
                    <w:t> </w:t>
                  </w:r>
                </w:p>
              </w:tc>
              <w:tc>
                <w:tcPr>
                  <w:tcW w:w="1500" w:type="dxa"/>
                  <w:hideMark/>
                </w:tcPr>
                <w:p w14:paraId="1EF7EBD7" w14:textId="77777777" w:rsidR="00C0190C" w:rsidRPr="00A25D4D" w:rsidRDefault="00C0190C" w:rsidP="008F13CC">
                  <w:pPr>
                    <w:jc w:val="left"/>
                  </w:pPr>
                  <w:r w:rsidRPr="00A25D4D">
                    <w:t>Definitie:</w:t>
                  </w:r>
                </w:p>
              </w:tc>
              <w:tc>
                <w:tcPr>
                  <w:tcW w:w="0" w:type="auto"/>
                  <w:hideMark/>
                </w:tcPr>
                <w:p w14:paraId="281F6735" w14:textId="77777777" w:rsidR="00C0190C" w:rsidRPr="00A25D4D" w:rsidRDefault="00C0190C" w:rsidP="008F13CC">
                  <w:pPr>
                    <w:jc w:val="left"/>
                  </w:pPr>
                  <w:r w:rsidRPr="00A25D4D">
                    <w:t xml:space="preserve">Codelijst met geografische nauwkeurigheid in het horizontale vlak. </w:t>
                  </w:r>
                </w:p>
              </w:tc>
            </w:tr>
            <w:tr w:rsidR="00C0190C" w:rsidRPr="00A25D4D" w14:paraId="0BF74349" w14:textId="77777777" w:rsidTr="00C0190C">
              <w:trPr>
                <w:tblHeader/>
                <w:tblCellSpacing w:w="0" w:type="dxa"/>
              </w:trPr>
              <w:tc>
                <w:tcPr>
                  <w:tcW w:w="360" w:type="dxa"/>
                  <w:hideMark/>
                </w:tcPr>
                <w:p w14:paraId="0BB31F19" w14:textId="77777777" w:rsidR="00C0190C" w:rsidRPr="00A25D4D" w:rsidRDefault="00C0190C" w:rsidP="008F13CC">
                  <w:pPr>
                    <w:jc w:val="left"/>
                  </w:pPr>
                  <w:r w:rsidRPr="00A25D4D">
                    <w:t> </w:t>
                  </w:r>
                </w:p>
              </w:tc>
              <w:tc>
                <w:tcPr>
                  <w:tcW w:w="1500" w:type="dxa"/>
                  <w:hideMark/>
                </w:tcPr>
                <w:p w14:paraId="71BCC5F7" w14:textId="77777777" w:rsidR="00C0190C" w:rsidRPr="00A25D4D" w:rsidRDefault="00C0190C" w:rsidP="008F13CC">
                  <w:pPr>
                    <w:jc w:val="left"/>
                  </w:pPr>
                  <w:r w:rsidRPr="00A25D4D">
                    <w:t>Stereotypes:</w:t>
                  </w:r>
                </w:p>
              </w:tc>
              <w:tc>
                <w:tcPr>
                  <w:tcW w:w="0" w:type="auto"/>
                  <w:hideMark/>
                </w:tcPr>
                <w:p w14:paraId="7203844C"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6BD7C9C" w14:textId="77777777" w:rsidTr="00C0190C">
              <w:trPr>
                <w:tblHeader/>
                <w:tblCellSpacing w:w="0" w:type="dxa"/>
              </w:trPr>
              <w:tc>
                <w:tcPr>
                  <w:tcW w:w="360" w:type="dxa"/>
                  <w:hideMark/>
                </w:tcPr>
                <w:p w14:paraId="27DCFBBF" w14:textId="77777777" w:rsidR="00C0190C" w:rsidRPr="00A25D4D" w:rsidRDefault="00C0190C" w:rsidP="008F13CC">
                  <w:pPr>
                    <w:jc w:val="left"/>
                  </w:pPr>
                  <w:r w:rsidRPr="00A25D4D">
                    <w:t> </w:t>
                  </w:r>
                </w:p>
              </w:tc>
              <w:tc>
                <w:tcPr>
                  <w:tcW w:w="1500" w:type="dxa"/>
                  <w:hideMark/>
                </w:tcPr>
                <w:p w14:paraId="63B2990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5A504FF" w14:textId="77777777" w:rsidR="00C0190C" w:rsidRPr="00A25D4D" w:rsidRDefault="00C0190C" w:rsidP="008F13CC">
                  <w:pPr>
                    <w:jc w:val="left"/>
                  </w:pPr>
                  <w:proofErr w:type="spellStart"/>
                  <w:r w:rsidRPr="00A25D4D">
                    <w:t>Uitbreidbaar</w:t>
                  </w:r>
                  <w:proofErr w:type="spellEnd"/>
                </w:p>
              </w:tc>
            </w:tr>
          </w:tbl>
          <w:p w14:paraId="1E623B93" w14:textId="77777777" w:rsidR="00C0190C" w:rsidRPr="00A25D4D" w:rsidRDefault="00C0190C" w:rsidP="008F13CC">
            <w:pPr>
              <w:jc w:val="left"/>
            </w:pPr>
          </w:p>
        </w:tc>
      </w:tr>
    </w:tbl>
    <w:p w14:paraId="05A13CB2" w14:textId="77777777" w:rsidR="00C0190C" w:rsidRPr="00A25D4D" w:rsidRDefault="00C0190C" w:rsidP="008F13CC">
      <w:pPr>
        <w:pStyle w:val="Kop5"/>
        <w:jc w:val="left"/>
        <w:rPr>
          <w:sz w:val="16"/>
          <w:szCs w:val="16"/>
        </w:rPr>
      </w:pPr>
      <w:proofErr w:type="spellStart"/>
      <w:r w:rsidRPr="00A25D4D">
        <w:rPr>
          <w:sz w:val="16"/>
          <w:szCs w:val="16"/>
        </w:rPr>
        <w:t>OilGasChemicalsAppurtenanceTypeIMKLValue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808"/>
      </w:tblGrid>
      <w:tr w:rsidR="00C0190C" w:rsidRPr="00A25D4D" w14:paraId="0B13C0C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5A2368F" w14:textId="77777777" w:rsidR="00C0190C" w:rsidRPr="00A25D4D" w:rsidRDefault="00C0190C" w:rsidP="008F13CC">
            <w:pPr>
              <w:jc w:val="left"/>
            </w:pPr>
            <w:proofErr w:type="spellStart"/>
            <w:r w:rsidRPr="00A25D4D">
              <w:rPr>
                <w:b/>
                <w:bCs/>
              </w:rPr>
              <w:t>OilGasChemicalsAppurtenanceTypeIMKLValue</w:t>
            </w:r>
            <w:proofErr w:type="spellEnd"/>
          </w:p>
        </w:tc>
      </w:tr>
      <w:tr w:rsidR="00C0190C" w:rsidRPr="00A25D4D" w14:paraId="7FCD73A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88"/>
            </w:tblGrid>
            <w:tr w:rsidR="00C0190C" w:rsidRPr="00A25D4D" w14:paraId="70E79653" w14:textId="77777777" w:rsidTr="00C0190C">
              <w:trPr>
                <w:tblHeader/>
                <w:tblCellSpacing w:w="0" w:type="dxa"/>
              </w:trPr>
              <w:tc>
                <w:tcPr>
                  <w:tcW w:w="360" w:type="dxa"/>
                  <w:hideMark/>
                </w:tcPr>
                <w:p w14:paraId="0FD747F2" w14:textId="77777777" w:rsidR="00C0190C" w:rsidRPr="00A25D4D" w:rsidRDefault="00C0190C" w:rsidP="008F13CC">
                  <w:pPr>
                    <w:jc w:val="left"/>
                  </w:pPr>
                  <w:r w:rsidRPr="00A25D4D">
                    <w:t> </w:t>
                  </w:r>
                </w:p>
              </w:tc>
              <w:tc>
                <w:tcPr>
                  <w:tcW w:w="1500" w:type="dxa"/>
                  <w:hideMark/>
                </w:tcPr>
                <w:p w14:paraId="50EFC47D" w14:textId="77777777" w:rsidR="00C0190C" w:rsidRPr="00A25D4D" w:rsidRDefault="00C0190C" w:rsidP="008F13CC">
                  <w:pPr>
                    <w:jc w:val="left"/>
                  </w:pPr>
                  <w:r w:rsidRPr="00A25D4D">
                    <w:t>Naam</w:t>
                  </w:r>
                </w:p>
              </w:tc>
              <w:tc>
                <w:tcPr>
                  <w:tcW w:w="0" w:type="auto"/>
                  <w:hideMark/>
                </w:tcPr>
                <w:p w14:paraId="1951C462" w14:textId="77777777" w:rsidR="00C0190C" w:rsidRPr="00A25D4D" w:rsidRDefault="00C0190C" w:rsidP="008F13CC">
                  <w:pPr>
                    <w:jc w:val="left"/>
                  </w:pPr>
                </w:p>
              </w:tc>
            </w:tr>
            <w:tr w:rsidR="00C0190C" w:rsidRPr="00A25D4D" w14:paraId="056A2836" w14:textId="77777777" w:rsidTr="00C0190C">
              <w:trPr>
                <w:tblHeader/>
                <w:tblCellSpacing w:w="0" w:type="dxa"/>
              </w:trPr>
              <w:tc>
                <w:tcPr>
                  <w:tcW w:w="360" w:type="dxa"/>
                  <w:hideMark/>
                </w:tcPr>
                <w:p w14:paraId="7F7EED3A" w14:textId="77777777" w:rsidR="00C0190C" w:rsidRPr="00A25D4D" w:rsidRDefault="00C0190C" w:rsidP="008F13CC">
                  <w:pPr>
                    <w:jc w:val="left"/>
                  </w:pPr>
                  <w:r w:rsidRPr="00A25D4D">
                    <w:t> </w:t>
                  </w:r>
                </w:p>
              </w:tc>
              <w:tc>
                <w:tcPr>
                  <w:tcW w:w="1500" w:type="dxa"/>
                  <w:hideMark/>
                </w:tcPr>
                <w:p w14:paraId="435FCCAC" w14:textId="77777777" w:rsidR="00C0190C" w:rsidRPr="00A25D4D" w:rsidRDefault="00C0190C" w:rsidP="008F13CC">
                  <w:pPr>
                    <w:jc w:val="left"/>
                  </w:pPr>
                  <w:r w:rsidRPr="00A25D4D">
                    <w:t>Definitie:</w:t>
                  </w:r>
                </w:p>
              </w:tc>
              <w:tc>
                <w:tcPr>
                  <w:tcW w:w="0" w:type="auto"/>
                  <w:hideMark/>
                </w:tcPr>
                <w:p w14:paraId="4D3BAD0A"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OilGasChemicalsAppurtenanceITypeValue</w:t>
                  </w:r>
                  <w:proofErr w:type="spellEnd"/>
                  <w:r w:rsidRPr="00A25D4D">
                    <w:t xml:space="preserve">. </w:t>
                  </w:r>
                </w:p>
              </w:tc>
            </w:tr>
            <w:tr w:rsidR="00C0190C" w:rsidRPr="00A25D4D" w14:paraId="1DE2F102" w14:textId="77777777" w:rsidTr="00C0190C">
              <w:trPr>
                <w:tblHeader/>
                <w:tblCellSpacing w:w="0" w:type="dxa"/>
              </w:trPr>
              <w:tc>
                <w:tcPr>
                  <w:tcW w:w="360" w:type="dxa"/>
                  <w:hideMark/>
                </w:tcPr>
                <w:p w14:paraId="54954F58" w14:textId="77777777" w:rsidR="00C0190C" w:rsidRPr="00A25D4D" w:rsidRDefault="00C0190C" w:rsidP="008F13CC">
                  <w:pPr>
                    <w:jc w:val="left"/>
                  </w:pPr>
                  <w:r w:rsidRPr="00A25D4D">
                    <w:t> </w:t>
                  </w:r>
                </w:p>
              </w:tc>
              <w:tc>
                <w:tcPr>
                  <w:tcW w:w="1500" w:type="dxa"/>
                  <w:hideMark/>
                </w:tcPr>
                <w:p w14:paraId="7F11D7DA" w14:textId="77777777" w:rsidR="00C0190C" w:rsidRPr="00A25D4D" w:rsidRDefault="00C0190C" w:rsidP="008F13CC">
                  <w:pPr>
                    <w:jc w:val="left"/>
                  </w:pPr>
                  <w:r w:rsidRPr="00A25D4D">
                    <w:t>Subtype van:</w:t>
                  </w:r>
                </w:p>
              </w:tc>
              <w:tc>
                <w:tcPr>
                  <w:tcW w:w="0" w:type="auto"/>
                  <w:hideMark/>
                </w:tcPr>
                <w:p w14:paraId="6A92D42F" w14:textId="77777777" w:rsidR="00C0190C" w:rsidRPr="00A25D4D" w:rsidRDefault="00C0190C" w:rsidP="008F13CC">
                  <w:pPr>
                    <w:jc w:val="left"/>
                  </w:pPr>
                  <w:proofErr w:type="spellStart"/>
                  <w:r w:rsidRPr="00A25D4D">
                    <w:t>OilGasChemicalsAppurtenanceTypeValue</w:t>
                  </w:r>
                  <w:proofErr w:type="spellEnd"/>
                </w:p>
              </w:tc>
            </w:tr>
            <w:tr w:rsidR="00C0190C" w:rsidRPr="00A25D4D" w14:paraId="20657797" w14:textId="77777777" w:rsidTr="00C0190C">
              <w:trPr>
                <w:tblHeader/>
                <w:tblCellSpacing w:w="0" w:type="dxa"/>
              </w:trPr>
              <w:tc>
                <w:tcPr>
                  <w:tcW w:w="360" w:type="dxa"/>
                  <w:hideMark/>
                </w:tcPr>
                <w:p w14:paraId="26449CB7" w14:textId="77777777" w:rsidR="00C0190C" w:rsidRPr="00A25D4D" w:rsidRDefault="00C0190C" w:rsidP="008F13CC">
                  <w:pPr>
                    <w:jc w:val="left"/>
                  </w:pPr>
                  <w:r w:rsidRPr="00A25D4D">
                    <w:t> </w:t>
                  </w:r>
                </w:p>
              </w:tc>
              <w:tc>
                <w:tcPr>
                  <w:tcW w:w="1500" w:type="dxa"/>
                  <w:hideMark/>
                </w:tcPr>
                <w:p w14:paraId="313CDACB" w14:textId="77777777" w:rsidR="00C0190C" w:rsidRPr="00A25D4D" w:rsidRDefault="00C0190C" w:rsidP="008F13CC">
                  <w:pPr>
                    <w:jc w:val="left"/>
                  </w:pPr>
                  <w:r w:rsidRPr="00A25D4D">
                    <w:t>Omschrijving:</w:t>
                  </w:r>
                </w:p>
              </w:tc>
              <w:tc>
                <w:tcPr>
                  <w:tcW w:w="0" w:type="auto"/>
                  <w:hideMark/>
                </w:tcPr>
                <w:p w14:paraId="06A26E13"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44D281A0" w14:textId="77777777" w:rsidTr="00C0190C">
              <w:trPr>
                <w:tblHeader/>
                <w:tblCellSpacing w:w="0" w:type="dxa"/>
              </w:trPr>
              <w:tc>
                <w:tcPr>
                  <w:tcW w:w="360" w:type="dxa"/>
                  <w:hideMark/>
                </w:tcPr>
                <w:p w14:paraId="6FA9A788" w14:textId="77777777" w:rsidR="00C0190C" w:rsidRPr="00A25D4D" w:rsidRDefault="00C0190C" w:rsidP="008F13CC">
                  <w:pPr>
                    <w:jc w:val="left"/>
                  </w:pPr>
                  <w:r w:rsidRPr="00A25D4D">
                    <w:t> </w:t>
                  </w:r>
                </w:p>
              </w:tc>
              <w:tc>
                <w:tcPr>
                  <w:tcW w:w="1500" w:type="dxa"/>
                  <w:hideMark/>
                </w:tcPr>
                <w:p w14:paraId="5A8CF7C7" w14:textId="77777777" w:rsidR="00C0190C" w:rsidRPr="00A25D4D" w:rsidRDefault="00C0190C" w:rsidP="008F13CC">
                  <w:pPr>
                    <w:jc w:val="left"/>
                  </w:pPr>
                  <w:r w:rsidRPr="00A25D4D">
                    <w:t>Stereotypes:</w:t>
                  </w:r>
                </w:p>
              </w:tc>
              <w:tc>
                <w:tcPr>
                  <w:tcW w:w="0" w:type="auto"/>
                  <w:hideMark/>
                </w:tcPr>
                <w:p w14:paraId="6D0A725E"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AC19B73" w14:textId="77777777" w:rsidTr="00C0190C">
              <w:trPr>
                <w:tblHeader/>
                <w:tblCellSpacing w:w="0" w:type="dxa"/>
              </w:trPr>
              <w:tc>
                <w:tcPr>
                  <w:tcW w:w="360" w:type="dxa"/>
                  <w:hideMark/>
                </w:tcPr>
                <w:p w14:paraId="5AC3AC2B" w14:textId="77777777" w:rsidR="00C0190C" w:rsidRPr="00A25D4D" w:rsidRDefault="00C0190C" w:rsidP="008F13CC">
                  <w:pPr>
                    <w:jc w:val="left"/>
                  </w:pPr>
                  <w:r w:rsidRPr="00A25D4D">
                    <w:t> </w:t>
                  </w:r>
                </w:p>
              </w:tc>
              <w:tc>
                <w:tcPr>
                  <w:tcW w:w="1500" w:type="dxa"/>
                  <w:hideMark/>
                </w:tcPr>
                <w:p w14:paraId="1FB0CDA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CCF60CE" w14:textId="77777777" w:rsidR="00C0190C" w:rsidRPr="00A25D4D" w:rsidRDefault="00C0190C" w:rsidP="008F13CC">
                  <w:pPr>
                    <w:jc w:val="left"/>
                  </w:pPr>
                  <w:proofErr w:type="spellStart"/>
                  <w:r w:rsidRPr="00A25D4D">
                    <w:t>Uitbreidbaar</w:t>
                  </w:r>
                  <w:proofErr w:type="spellEnd"/>
                </w:p>
              </w:tc>
            </w:tr>
          </w:tbl>
          <w:p w14:paraId="107551BD" w14:textId="77777777" w:rsidR="00C0190C" w:rsidRPr="00A25D4D" w:rsidRDefault="00C0190C" w:rsidP="008F13CC">
            <w:pPr>
              <w:jc w:val="left"/>
            </w:pPr>
          </w:p>
        </w:tc>
      </w:tr>
    </w:tbl>
    <w:p w14:paraId="07DAF67C" w14:textId="77777777" w:rsidR="00C0190C" w:rsidRPr="00A25D4D" w:rsidRDefault="00C0190C" w:rsidP="008F13CC">
      <w:pPr>
        <w:pStyle w:val="Kop5"/>
        <w:jc w:val="left"/>
        <w:rPr>
          <w:sz w:val="16"/>
          <w:szCs w:val="16"/>
        </w:rPr>
      </w:pPr>
      <w:proofErr w:type="spellStart"/>
      <w:r w:rsidRPr="00A25D4D">
        <w:rPr>
          <w:sz w:val="16"/>
          <w:szCs w:val="16"/>
        </w:rPr>
        <w:t>OilGasChemicalsProductTypeIMKLValue</w:t>
      </w:r>
      <w:proofErr w:type="spellEnd"/>
    </w:p>
    <w:tbl>
      <w:tblPr>
        <w:tblW w:w="4509"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35"/>
      </w:tblGrid>
      <w:tr w:rsidR="00C0190C" w:rsidRPr="00A25D4D" w14:paraId="7815E492" w14:textId="77777777" w:rsidTr="0011544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62EAFA9" w14:textId="77777777" w:rsidR="00C0190C" w:rsidRPr="00A25D4D" w:rsidRDefault="00C0190C" w:rsidP="008F13CC">
            <w:pPr>
              <w:jc w:val="left"/>
            </w:pPr>
            <w:proofErr w:type="spellStart"/>
            <w:r w:rsidRPr="00A25D4D">
              <w:rPr>
                <w:b/>
                <w:bCs/>
              </w:rPr>
              <w:t>OilGasChemicalsProductTypeIMKLValue</w:t>
            </w:r>
            <w:proofErr w:type="spellEnd"/>
          </w:p>
        </w:tc>
      </w:tr>
      <w:tr w:rsidR="00C0190C" w:rsidRPr="00A25D4D" w14:paraId="4918BD27" w14:textId="77777777" w:rsidTr="0011544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15"/>
            </w:tblGrid>
            <w:tr w:rsidR="00C0190C" w:rsidRPr="00A25D4D" w14:paraId="2CEFB368" w14:textId="77777777" w:rsidTr="00C0190C">
              <w:trPr>
                <w:tblHeader/>
                <w:tblCellSpacing w:w="0" w:type="dxa"/>
              </w:trPr>
              <w:tc>
                <w:tcPr>
                  <w:tcW w:w="360" w:type="dxa"/>
                  <w:hideMark/>
                </w:tcPr>
                <w:p w14:paraId="7AEEB0BE" w14:textId="77777777" w:rsidR="00C0190C" w:rsidRPr="00A25D4D" w:rsidRDefault="00C0190C" w:rsidP="008F13CC">
                  <w:pPr>
                    <w:jc w:val="left"/>
                  </w:pPr>
                  <w:r w:rsidRPr="00A25D4D">
                    <w:t> </w:t>
                  </w:r>
                </w:p>
              </w:tc>
              <w:tc>
                <w:tcPr>
                  <w:tcW w:w="1500" w:type="dxa"/>
                  <w:hideMark/>
                </w:tcPr>
                <w:p w14:paraId="31FF6508" w14:textId="77777777" w:rsidR="00C0190C" w:rsidRPr="00A25D4D" w:rsidRDefault="00C0190C" w:rsidP="008F13CC">
                  <w:pPr>
                    <w:jc w:val="left"/>
                  </w:pPr>
                  <w:r w:rsidRPr="00A25D4D">
                    <w:t>Naam</w:t>
                  </w:r>
                </w:p>
              </w:tc>
              <w:tc>
                <w:tcPr>
                  <w:tcW w:w="0" w:type="auto"/>
                  <w:hideMark/>
                </w:tcPr>
                <w:p w14:paraId="2DD3AF10" w14:textId="77777777" w:rsidR="00C0190C" w:rsidRPr="00A25D4D" w:rsidRDefault="00C0190C" w:rsidP="008F13CC">
                  <w:pPr>
                    <w:jc w:val="left"/>
                  </w:pPr>
                </w:p>
              </w:tc>
            </w:tr>
            <w:tr w:rsidR="00C0190C" w:rsidRPr="00A25D4D" w14:paraId="5241C02B" w14:textId="77777777" w:rsidTr="00C0190C">
              <w:trPr>
                <w:tblHeader/>
                <w:tblCellSpacing w:w="0" w:type="dxa"/>
              </w:trPr>
              <w:tc>
                <w:tcPr>
                  <w:tcW w:w="360" w:type="dxa"/>
                  <w:hideMark/>
                </w:tcPr>
                <w:p w14:paraId="02C27846" w14:textId="77777777" w:rsidR="00C0190C" w:rsidRPr="00A25D4D" w:rsidRDefault="00C0190C" w:rsidP="008F13CC">
                  <w:pPr>
                    <w:jc w:val="left"/>
                  </w:pPr>
                  <w:r w:rsidRPr="00A25D4D">
                    <w:t> </w:t>
                  </w:r>
                </w:p>
              </w:tc>
              <w:tc>
                <w:tcPr>
                  <w:tcW w:w="1500" w:type="dxa"/>
                  <w:hideMark/>
                </w:tcPr>
                <w:p w14:paraId="798CC096" w14:textId="77777777" w:rsidR="00C0190C" w:rsidRPr="00A25D4D" w:rsidRDefault="00C0190C" w:rsidP="008F13CC">
                  <w:pPr>
                    <w:jc w:val="left"/>
                  </w:pPr>
                  <w:r w:rsidRPr="00A25D4D">
                    <w:t>Definitie:</w:t>
                  </w:r>
                </w:p>
              </w:tc>
              <w:tc>
                <w:tcPr>
                  <w:tcW w:w="0" w:type="auto"/>
                  <w:hideMark/>
                </w:tcPr>
                <w:p w14:paraId="27C52C50"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OilGasChemicalsProductTypeValue</w:t>
                  </w:r>
                  <w:proofErr w:type="spellEnd"/>
                  <w:r w:rsidRPr="00A25D4D">
                    <w:t xml:space="preserve">. </w:t>
                  </w:r>
                </w:p>
              </w:tc>
            </w:tr>
            <w:tr w:rsidR="00C0190C" w:rsidRPr="00A25D4D" w14:paraId="433A1C0A" w14:textId="77777777" w:rsidTr="00C0190C">
              <w:trPr>
                <w:tblHeader/>
                <w:tblCellSpacing w:w="0" w:type="dxa"/>
              </w:trPr>
              <w:tc>
                <w:tcPr>
                  <w:tcW w:w="360" w:type="dxa"/>
                  <w:hideMark/>
                </w:tcPr>
                <w:p w14:paraId="3F7619EC" w14:textId="77777777" w:rsidR="00C0190C" w:rsidRPr="00A25D4D" w:rsidRDefault="00C0190C" w:rsidP="008F13CC">
                  <w:pPr>
                    <w:jc w:val="left"/>
                  </w:pPr>
                  <w:r w:rsidRPr="00A25D4D">
                    <w:t> </w:t>
                  </w:r>
                </w:p>
              </w:tc>
              <w:tc>
                <w:tcPr>
                  <w:tcW w:w="1500" w:type="dxa"/>
                  <w:hideMark/>
                </w:tcPr>
                <w:p w14:paraId="30CD4695" w14:textId="77777777" w:rsidR="00C0190C" w:rsidRPr="00A25D4D" w:rsidRDefault="00C0190C" w:rsidP="008F13CC">
                  <w:pPr>
                    <w:jc w:val="left"/>
                  </w:pPr>
                  <w:r w:rsidRPr="00A25D4D">
                    <w:t>Subtype van:</w:t>
                  </w:r>
                </w:p>
              </w:tc>
              <w:tc>
                <w:tcPr>
                  <w:tcW w:w="0" w:type="auto"/>
                  <w:hideMark/>
                </w:tcPr>
                <w:p w14:paraId="4E197F6B" w14:textId="77777777" w:rsidR="00C0190C" w:rsidRPr="00A25D4D" w:rsidRDefault="00C0190C" w:rsidP="008F13CC">
                  <w:pPr>
                    <w:jc w:val="left"/>
                  </w:pPr>
                  <w:proofErr w:type="spellStart"/>
                  <w:r w:rsidRPr="00A25D4D">
                    <w:t>OilGasChemicalsProductTypeValue</w:t>
                  </w:r>
                  <w:proofErr w:type="spellEnd"/>
                </w:p>
              </w:tc>
            </w:tr>
            <w:tr w:rsidR="00C0190C" w:rsidRPr="00A25D4D" w14:paraId="33F9E63F" w14:textId="77777777" w:rsidTr="00C0190C">
              <w:trPr>
                <w:tblHeader/>
                <w:tblCellSpacing w:w="0" w:type="dxa"/>
              </w:trPr>
              <w:tc>
                <w:tcPr>
                  <w:tcW w:w="360" w:type="dxa"/>
                  <w:hideMark/>
                </w:tcPr>
                <w:p w14:paraId="27528240" w14:textId="77777777" w:rsidR="00C0190C" w:rsidRPr="00A25D4D" w:rsidRDefault="00C0190C" w:rsidP="008F13CC">
                  <w:pPr>
                    <w:jc w:val="left"/>
                  </w:pPr>
                  <w:r w:rsidRPr="00A25D4D">
                    <w:t> </w:t>
                  </w:r>
                </w:p>
              </w:tc>
              <w:tc>
                <w:tcPr>
                  <w:tcW w:w="1500" w:type="dxa"/>
                  <w:hideMark/>
                </w:tcPr>
                <w:p w14:paraId="235BAA31" w14:textId="77777777" w:rsidR="00C0190C" w:rsidRPr="00A25D4D" w:rsidRDefault="00C0190C" w:rsidP="008F13CC">
                  <w:pPr>
                    <w:jc w:val="left"/>
                  </w:pPr>
                  <w:r w:rsidRPr="00A25D4D">
                    <w:t>Omschrijving:</w:t>
                  </w:r>
                </w:p>
              </w:tc>
              <w:tc>
                <w:tcPr>
                  <w:tcW w:w="0" w:type="auto"/>
                  <w:hideMark/>
                </w:tcPr>
                <w:p w14:paraId="0E9CE495"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0CC36BA4" w14:textId="77777777" w:rsidTr="00C0190C">
              <w:trPr>
                <w:tblHeader/>
                <w:tblCellSpacing w:w="0" w:type="dxa"/>
              </w:trPr>
              <w:tc>
                <w:tcPr>
                  <w:tcW w:w="360" w:type="dxa"/>
                  <w:hideMark/>
                </w:tcPr>
                <w:p w14:paraId="1502C89E" w14:textId="77777777" w:rsidR="00C0190C" w:rsidRPr="00A25D4D" w:rsidRDefault="00C0190C" w:rsidP="008F13CC">
                  <w:pPr>
                    <w:jc w:val="left"/>
                  </w:pPr>
                  <w:r w:rsidRPr="00A25D4D">
                    <w:t> </w:t>
                  </w:r>
                </w:p>
              </w:tc>
              <w:tc>
                <w:tcPr>
                  <w:tcW w:w="1500" w:type="dxa"/>
                  <w:hideMark/>
                </w:tcPr>
                <w:p w14:paraId="26D7250D" w14:textId="77777777" w:rsidR="00C0190C" w:rsidRPr="00A25D4D" w:rsidRDefault="00C0190C" w:rsidP="008F13CC">
                  <w:pPr>
                    <w:jc w:val="left"/>
                  </w:pPr>
                  <w:r w:rsidRPr="00A25D4D">
                    <w:t>Stereotypes:</w:t>
                  </w:r>
                </w:p>
              </w:tc>
              <w:tc>
                <w:tcPr>
                  <w:tcW w:w="0" w:type="auto"/>
                  <w:hideMark/>
                </w:tcPr>
                <w:p w14:paraId="26B51A6C"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0E32033" w14:textId="77777777" w:rsidTr="00C0190C">
              <w:trPr>
                <w:tblHeader/>
                <w:tblCellSpacing w:w="0" w:type="dxa"/>
              </w:trPr>
              <w:tc>
                <w:tcPr>
                  <w:tcW w:w="360" w:type="dxa"/>
                  <w:hideMark/>
                </w:tcPr>
                <w:p w14:paraId="40053437" w14:textId="77777777" w:rsidR="00C0190C" w:rsidRPr="00A25D4D" w:rsidRDefault="00C0190C" w:rsidP="008F13CC">
                  <w:pPr>
                    <w:jc w:val="left"/>
                  </w:pPr>
                  <w:r w:rsidRPr="00A25D4D">
                    <w:t> </w:t>
                  </w:r>
                </w:p>
              </w:tc>
              <w:tc>
                <w:tcPr>
                  <w:tcW w:w="1500" w:type="dxa"/>
                  <w:hideMark/>
                </w:tcPr>
                <w:p w14:paraId="22B1005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B65F133" w14:textId="77777777" w:rsidR="00C0190C" w:rsidRPr="00A25D4D" w:rsidRDefault="00C0190C" w:rsidP="008F13CC">
                  <w:pPr>
                    <w:jc w:val="left"/>
                  </w:pPr>
                  <w:proofErr w:type="spellStart"/>
                  <w:r w:rsidRPr="00A25D4D">
                    <w:t>Uitbreidbaar</w:t>
                  </w:r>
                  <w:proofErr w:type="spellEnd"/>
                </w:p>
              </w:tc>
            </w:tr>
          </w:tbl>
          <w:p w14:paraId="745702F1" w14:textId="77777777" w:rsidR="00C0190C" w:rsidRPr="00A25D4D" w:rsidRDefault="00C0190C" w:rsidP="008F13CC">
            <w:pPr>
              <w:jc w:val="left"/>
            </w:pPr>
          </w:p>
        </w:tc>
      </w:tr>
    </w:tbl>
    <w:p w14:paraId="66494845" w14:textId="7DD30484" w:rsidR="00115446" w:rsidRPr="00A25D4D" w:rsidRDefault="00115446" w:rsidP="00115446">
      <w:pPr>
        <w:pStyle w:val="Kop5"/>
        <w:jc w:val="left"/>
        <w:rPr>
          <w:ins w:id="929" w:author="Paul Janssen" w:date="2020-06-10T18:30:00Z"/>
          <w:sz w:val="16"/>
          <w:szCs w:val="16"/>
        </w:rPr>
      </w:pPr>
      <w:proofErr w:type="spellStart"/>
      <w:ins w:id="930" w:author="Paul Janssen" w:date="2020-06-10T18:31:00Z">
        <w:r>
          <w:rPr>
            <w:sz w:val="16"/>
            <w:szCs w:val="16"/>
          </w:rPr>
          <w:t>OverigAppurtenanceTypeIMKLValue</w:t>
        </w:r>
      </w:ins>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07"/>
      </w:tblGrid>
      <w:tr w:rsidR="00115446" w:rsidRPr="00A25D4D" w14:paraId="06C67E70" w14:textId="77777777" w:rsidTr="00B50B58">
        <w:trPr>
          <w:trHeight w:val="225"/>
          <w:tblHeader/>
          <w:tblCellSpacing w:w="0" w:type="dxa"/>
          <w:ins w:id="931" w:author="Paul Janssen" w:date="2020-06-10T18:30: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46661E6" w14:textId="63DF8301" w:rsidR="00115446" w:rsidRPr="00A25D4D" w:rsidRDefault="00D85B48" w:rsidP="00B50B58">
            <w:pPr>
              <w:jc w:val="left"/>
              <w:rPr>
                <w:ins w:id="932" w:author="Paul Janssen" w:date="2020-06-10T18:30:00Z"/>
              </w:rPr>
            </w:pPr>
            <w:proofErr w:type="spellStart"/>
            <w:ins w:id="933" w:author="Paul Janssen" w:date="2020-06-10T18:33:00Z">
              <w:r>
                <w:rPr>
                  <w:b/>
                  <w:bCs/>
                </w:rPr>
                <w:t>OverigAppurtenanceType</w:t>
              </w:r>
            </w:ins>
            <w:ins w:id="934" w:author="Paul Janssen" w:date="2020-06-10T18:30:00Z">
              <w:r w:rsidR="00115446" w:rsidRPr="00A25D4D">
                <w:rPr>
                  <w:b/>
                  <w:bCs/>
                </w:rPr>
                <w:t>IMKLValue</w:t>
              </w:r>
              <w:proofErr w:type="spellEnd"/>
            </w:ins>
          </w:p>
        </w:tc>
      </w:tr>
      <w:tr w:rsidR="00115446" w:rsidRPr="00A25D4D" w14:paraId="309E0D7E" w14:textId="77777777" w:rsidTr="00B50B58">
        <w:trPr>
          <w:tblCellSpacing w:w="0" w:type="dxa"/>
          <w:ins w:id="935" w:author="Paul Janssen" w:date="2020-06-10T18:30:00Z"/>
        </w:trPr>
        <w:tc>
          <w:tcPr>
            <w:tcW w:w="0" w:type="auto"/>
            <w:tcBorders>
              <w:top w:val="outset" w:sz="6" w:space="0" w:color="auto"/>
              <w:left w:val="outset" w:sz="6" w:space="0" w:color="auto"/>
              <w:bottom w:val="outset" w:sz="6" w:space="0" w:color="auto"/>
              <w:right w:val="outset" w:sz="6" w:space="0" w:color="auto"/>
            </w:tcBorders>
            <w:hideMark/>
          </w:tcPr>
          <w:tbl>
            <w:tblPr>
              <w:tblW w:w="8647" w:type="dxa"/>
              <w:tblCellSpacing w:w="0" w:type="dxa"/>
              <w:tblCellMar>
                <w:top w:w="15" w:type="dxa"/>
                <w:left w:w="15" w:type="dxa"/>
                <w:bottom w:w="15" w:type="dxa"/>
                <w:right w:w="15" w:type="dxa"/>
              </w:tblCellMar>
              <w:tblLook w:val="04A0" w:firstRow="1" w:lastRow="0" w:firstColumn="1" w:lastColumn="0" w:noHBand="0" w:noVBand="1"/>
              <w:tblPrChange w:id="936" w:author="Paul Janssen" w:date="2020-06-10T18:32:00Z">
                <w:tblPr>
                  <w:tblW w:w="5000" w:type="pct"/>
                  <w:tblCellSpacing w:w="0" w:type="dxa"/>
                  <w:tblCellMar>
                    <w:top w:w="15" w:type="dxa"/>
                    <w:left w:w="15" w:type="dxa"/>
                    <w:bottom w:w="15" w:type="dxa"/>
                    <w:right w:w="15" w:type="dxa"/>
                  </w:tblCellMar>
                  <w:tblLook w:val="04A0" w:firstRow="1" w:lastRow="0" w:firstColumn="1" w:lastColumn="0" w:noHBand="0" w:noVBand="1"/>
                </w:tblPr>
              </w:tblPrChange>
            </w:tblPr>
            <w:tblGrid>
              <w:gridCol w:w="360"/>
              <w:gridCol w:w="1500"/>
              <w:gridCol w:w="6787"/>
              <w:tblGridChange w:id="937">
                <w:tblGrid>
                  <w:gridCol w:w="360"/>
                  <w:gridCol w:w="1500"/>
                  <w:gridCol w:w="6316"/>
                </w:tblGrid>
              </w:tblGridChange>
            </w:tblGrid>
            <w:tr w:rsidR="00115446" w:rsidRPr="00A25D4D" w14:paraId="7F06008E" w14:textId="77777777" w:rsidTr="00115446">
              <w:trPr>
                <w:tblHeader/>
                <w:tblCellSpacing w:w="0" w:type="dxa"/>
                <w:ins w:id="938" w:author="Paul Janssen" w:date="2020-06-10T18:30:00Z"/>
                <w:trPrChange w:id="939" w:author="Paul Janssen" w:date="2020-06-10T18:32:00Z">
                  <w:trPr>
                    <w:tblHeader/>
                    <w:tblCellSpacing w:w="0" w:type="dxa"/>
                  </w:trPr>
                </w:trPrChange>
              </w:trPr>
              <w:tc>
                <w:tcPr>
                  <w:tcW w:w="360" w:type="dxa"/>
                  <w:hideMark/>
                  <w:tcPrChange w:id="940" w:author="Paul Janssen" w:date="2020-06-10T18:32:00Z">
                    <w:tcPr>
                      <w:tcW w:w="360" w:type="dxa"/>
                      <w:hideMark/>
                    </w:tcPr>
                  </w:tcPrChange>
                </w:tcPr>
                <w:p w14:paraId="07ED45EA" w14:textId="77777777" w:rsidR="00115446" w:rsidRPr="00A25D4D" w:rsidRDefault="00115446" w:rsidP="00B50B58">
                  <w:pPr>
                    <w:jc w:val="left"/>
                    <w:rPr>
                      <w:ins w:id="941" w:author="Paul Janssen" w:date="2020-06-10T18:30:00Z"/>
                    </w:rPr>
                  </w:pPr>
                  <w:ins w:id="942" w:author="Paul Janssen" w:date="2020-06-10T18:30:00Z">
                    <w:r w:rsidRPr="00A25D4D">
                      <w:t> </w:t>
                    </w:r>
                  </w:ins>
                </w:p>
              </w:tc>
              <w:tc>
                <w:tcPr>
                  <w:tcW w:w="1500" w:type="dxa"/>
                  <w:hideMark/>
                  <w:tcPrChange w:id="943" w:author="Paul Janssen" w:date="2020-06-10T18:32:00Z">
                    <w:tcPr>
                      <w:tcW w:w="1500" w:type="dxa"/>
                      <w:hideMark/>
                    </w:tcPr>
                  </w:tcPrChange>
                </w:tcPr>
                <w:p w14:paraId="349FD077" w14:textId="77777777" w:rsidR="00115446" w:rsidRPr="00A25D4D" w:rsidRDefault="00115446" w:rsidP="00B50B58">
                  <w:pPr>
                    <w:jc w:val="left"/>
                    <w:rPr>
                      <w:ins w:id="944" w:author="Paul Janssen" w:date="2020-06-10T18:30:00Z"/>
                    </w:rPr>
                  </w:pPr>
                  <w:ins w:id="945" w:author="Paul Janssen" w:date="2020-06-10T18:30:00Z">
                    <w:r w:rsidRPr="00A25D4D">
                      <w:t>Naam</w:t>
                    </w:r>
                  </w:ins>
                </w:p>
              </w:tc>
              <w:tc>
                <w:tcPr>
                  <w:tcW w:w="6787" w:type="dxa"/>
                  <w:hideMark/>
                  <w:tcPrChange w:id="946" w:author="Paul Janssen" w:date="2020-06-10T18:32:00Z">
                    <w:tcPr>
                      <w:tcW w:w="0" w:type="auto"/>
                      <w:hideMark/>
                    </w:tcPr>
                  </w:tcPrChange>
                </w:tcPr>
                <w:p w14:paraId="720D3061" w14:textId="77777777" w:rsidR="00115446" w:rsidRPr="00A25D4D" w:rsidRDefault="00115446" w:rsidP="00B50B58">
                  <w:pPr>
                    <w:jc w:val="left"/>
                    <w:rPr>
                      <w:ins w:id="947" w:author="Paul Janssen" w:date="2020-06-10T18:30:00Z"/>
                    </w:rPr>
                  </w:pPr>
                </w:p>
              </w:tc>
            </w:tr>
            <w:tr w:rsidR="00115446" w:rsidRPr="00A25D4D" w14:paraId="24C0614E" w14:textId="77777777" w:rsidTr="00115446">
              <w:trPr>
                <w:tblHeader/>
                <w:tblCellSpacing w:w="0" w:type="dxa"/>
                <w:ins w:id="948" w:author="Paul Janssen" w:date="2020-06-10T18:30:00Z"/>
                <w:trPrChange w:id="949" w:author="Paul Janssen" w:date="2020-06-10T18:32:00Z">
                  <w:trPr>
                    <w:tblHeader/>
                    <w:tblCellSpacing w:w="0" w:type="dxa"/>
                  </w:trPr>
                </w:trPrChange>
              </w:trPr>
              <w:tc>
                <w:tcPr>
                  <w:tcW w:w="360" w:type="dxa"/>
                  <w:hideMark/>
                  <w:tcPrChange w:id="950" w:author="Paul Janssen" w:date="2020-06-10T18:32:00Z">
                    <w:tcPr>
                      <w:tcW w:w="360" w:type="dxa"/>
                      <w:hideMark/>
                    </w:tcPr>
                  </w:tcPrChange>
                </w:tcPr>
                <w:p w14:paraId="24504997" w14:textId="77777777" w:rsidR="00115446" w:rsidRPr="00A25D4D" w:rsidRDefault="00115446" w:rsidP="00B50B58">
                  <w:pPr>
                    <w:jc w:val="left"/>
                    <w:rPr>
                      <w:ins w:id="951" w:author="Paul Janssen" w:date="2020-06-10T18:30:00Z"/>
                    </w:rPr>
                  </w:pPr>
                  <w:ins w:id="952" w:author="Paul Janssen" w:date="2020-06-10T18:30:00Z">
                    <w:r w:rsidRPr="00A25D4D">
                      <w:t> </w:t>
                    </w:r>
                  </w:ins>
                </w:p>
              </w:tc>
              <w:tc>
                <w:tcPr>
                  <w:tcW w:w="1500" w:type="dxa"/>
                  <w:hideMark/>
                  <w:tcPrChange w:id="953" w:author="Paul Janssen" w:date="2020-06-10T18:32:00Z">
                    <w:tcPr>
                      <w:tcW w:w="1500" w:type="dxa"/>
                      <w:hideMark/>
                    </w:tcPr>
                  </w:tcPrChange>
                </w:tcPr>
                <w:p w14:paraId="3723DF07" w14:textId="77777777" w:rsidR="00115446" w:rsidRPr="00A25D4D" w:rsidRDefault="00115446" w:rsidP="00B50B58">
                  <w:pPr>
                    <w:jc w:val="left"/>
                    <w:rPr>
                      <w:ins w:id="954" w:author="Paul Janssen" w:date="2020-06-10T18:30:00Z"/>
                    </w:rPr>
                  </w:pPr>
                  <w:ins w:id="955" w:author="Paul Janssen" w:date="2020-06-10T18:30:00Z">
                    <w:r w:rsidRPr="00A25D4D">
                      <w:t>Definitie:</w:t>
                    </w:r>
                  </w:ins>
                </w:p>
              </w:tc>
              <w:tc>
                <w:tcPr>
                  <w:tcW w:w="6787" w:type="dxa"/>
                  <w:hideMark/>
                  <w:tcPrChange w:id="956" w:author="Paul Janssen" w:date="2020-06-10T18:32:00Z">
                    <w:tcPr>
                      <w:tcW w:w="0" w:type="auto"/>
                      <w:hideMark/>
                    </w:tcPr>
                  </w:tcPrChange>
                </w:tcPr>
                <w:p w14:paraId="762FD9B8" w14:textId="5C9EB752" w:rsidR="00115446" w:rsidRPr="00115446" w:rsidRDefault="00115446">
                  <w:pPr>
                    <w:autoSpaceDE w:val="0"/>
                    <w:autoSpaceDN w:val="0"/>
                    <w:adjustRightInd w:val="0"/>
                    <w:spacing w:after="80" w:line="240" w:lineRule="auto"/>
                    <w:jc w:val="left"/>
                    <w:rPr>
                      <w:ins w:id="957" w:author="Paul Janssen" w:date="2020-06-10T18:30:00Z"/>
                      <w:rFonts w:ascii="Calibri" w:hAnsi="Calibri" w:cs="Calibri"/>
                      <w:sz w:val="20"/>
                      <w:szCs w:val="20"/>
                      <w:rPrChange w:id="958" w:author="Paul Janssen" w:date="2020-06-10T18:32:00Z">
                        <w:rPr>
                          <w:ins w:id="959" w:author="Paul Janssen" w:date="2020-06-10T18:30:00Z"/>
                        </w:rPr>
                      </w:rPrChange>
                    </w:rPr>
                    <w:pPrChange w:id="960" w:author="Paul Janssen" w:date="2020-06-10T18:32:00Z">
                      <w:pPr>
                        <w:jc w:val="left"/>
                      </w:pPr>
                    </w:pPrChange>
                  </w:pPr>
                  <w:ins w:id="961" w:author="Paul Janssen" w:date="2020-06-10T18:32:00Z">
                    <w:r w:rsidRPr="00115446">
                      <w:rPr>
                        <w:rFonts w:ascii="Calibri" w:hAnsi="Calibri" w:cs="Calibri"/>
                        <w:sz w:val="20"/>
                        <w:szCs w:val="20"/>
                      </w:rPr>
                      <w:t xml:space="preserve">IMKL </w:t>
                    </w:r>
                    <w:proofErr w:type="spellStart"/>
                    <w:r w:rsidRPr="00115446">
                      <w:rPr>
                        <w:rFonts w:ascii="Calibri" w:hAnsi="Calibri" w:cs="Calibri"/>
                        <w:sz w:val="20"/>
                        <w:szCs w:val="20"/>
                      </w:rPr>
                      <w:t>waardelijst</w:t>
                    </w:r>
                    <w:proofErr w:type="spellEnd"/>
                    <w:r w:rsidRPr="00115446">
                      <w:rPr>
                        <w:rFonts w:ascii="Calibri" w:hAnsi="Calibri" w:cs="Calibri"/>
                        <w:sz w:val="20"/>
                        <w:szCs w:val="20"/>
                      </w:rPr>
                      <w:t xml:space="preserve"> voor toepassing INSPIRE </w:t>
                    </w:r>
                    <w:proofErr w:type="spellStart"/>
                    <w:r w:rsidRPr="00115446">
                      <w:rPr>
                        <w:rFonts w:ascii="Calibri" w:hAnsi="Calibri" w:cs="Calibri"/>
                        <w:sz w:val="20"/>
                        <w:szCs w:val="20"/>
                      </w:rPr>
                      <w:t>AppurtenanceTypeValue</w:t>
                    </w:r>
                    <w:proofErr w:type="spellEnd"/>
                    <w:r w:rsidRPr="00115446">
                      <w:rPr>
                        <w:rFonts w:ascii="Calibri" w:hAnsi="Calibri" w:cs="Calibri"/>
                        <w:sz w:val="20"/>
                        <w:szCs w:val="20"/>
                      </w:rPr>
                      <w:t xml:space="preserve"> voor het thema Overig</w:t>
                    </w:r>
                  </w:ins>
                </w:p>
              </w:tc>
            </w:tr>
            <w:tr w:rsidR="00115446" w:rsidRPr="00A25D4D" w14:paraId="6186AD7C" w14:textId="77777777" w:rsidTr="00115446">
              <w:trPr>
                <w:tblHeader/>
                <w:tblCellSpacing w:w="0" w:type="dxa"/>
                <w:ins w:id="962" w:author="Paul Janssen" w:date="2020-06-10T18:30:00Z"/>
                <w:trPrChange w:id="963" w:author="Paul Janssen" w:date="2020-06-10T18:32:00Z">
                  <w:trPr>
                    <w:tblHeader/>
                    <w:tblCellSpacing w:w="0" w:type="dxa"/>
                  </w:trPr>
                </w:trPrChange>
              </w:trPr>
              <w:tc>
                <w:tcPr>
                  <w:tcW w:w="360" w:type="dxa"/>
                  <w:hideMark/>
                  <w:tcPrChange w:id="964" w:author="Paul Janssen" w:date="2020-06-10T18:32:00Z">
                    <w:tcPr>
                      <w:tcW w:w="360" w:type="dxa"/>
                      <w:hideMark/>
                    </w:tcPr>
                  </w:tcPrChange>
                </w:tcPr>
                <w:p w14:paraId="0361B1C0" w14:textId="77777777" w:rsidR="00115446" w:rsidRPr="00A25D4D" w:rsidRDefault="00115446" w:rsidP="00B50B58">
                  <w:pPr>
                    <w:jc w:val="left"/>
                    <w:rPr>
                      <w:ins w:id="965" w:author="Paul Janssen" w:date="2020-06-10T18:30:00Z"/>
                    </w:rPr>
                  </w:pPr>
                  <w:ins w:id="966" w:author="Paul Janssen" w:date="2020-06-10T18:30:00Z">
                    <w:r w:rsidRPr="00A25D4D">
                      <w:t> </w:t>
                    </w:r>
                  </w:ins>
                </w:p>
              </w:tc>
              <w:tc>
                <w:tcPr>
                  <w:tcW w:w="1500" w:type="dxa"/>
                  <w:hideMark/>
                  <w:tcPrChange w:id="967" w:author="Paul Janssen" w:date="2020-06-10T18:32:00Z">
                    <w:tcPr>
                      <w:tcW w:w="1500" w:type="dxa"/>
                      <w:hideMark/>
                    </w:tcPr>
                  </w:tcPrChange>
                </w:tcPr>
                <w:p w14:paraId="55ECC001" w14:textId="77777777" w:rsidR="00115446" w:rsidRPr="00A25D4D" w:rsidRDefault="00115446" w:rsidP="00B50B58">
                  <w:pPr>
                    <w:jc w:val="left"/>
                    <w:rPr>
                      <w:ins w:id="968" w:author="Paul Janssen" w:date="2020-06-10T18:30:00Z"/>
                    </w:rPr>
                  </w:pPr>
                  <w:ins w:id="969" w:author="Paul Janssen" w:date="2020-06-10T18:30:00Z">
                    <w:r w:rsidRPr="00A25D4D">
                      <w:t>Subtype van:</w:t>
                    </w:r>
                  </w:ins>
                </w:p>
              </w:tc>
              <w:tc>
                <w:tcPr>
                  <w:tcW w:w="6787" w:type="dxa"/>
                  <w:hideMark/>
                  <w:tcPrChange w:id="970" w:author="Paul Janssen" w:date="2020-06-10T18:32:00Z">
                    <w:tcPr>
                      <w:tcW w:w="0" w:type="auto"/>
                      <w:hideMark/>
                    </w:tcPr>
                  </w:tcPrChange>
                </w:tcPr>
                <w:p w14:paraId="768EDB79" w14:textId="1C6ED85D" w:rsidR="00115446" w:rsidRPr="00A25D4D" w:rsidRDefault="00115446" w:rsidP="00B50B58">
                  <w:pPr>
                    <w:jc w:val="left"/>
                    <w:rPr>
                      <w:ins w:id="971" w:author="Paul Janssen" w:date="2020-06-10T18:30:00Z"/>
                    </w:rPr>
                  </w:pPr>
                  <w:proofErr w:type="spellStart"/>
                  <w:ins w:id="972" w:author="Paul Janssen" w:date="2020-06-10T18:32:00Z">
                    <w:r>
                      <w:t>Appu</w:t>
                    </w:r>
                    <w:r w:rsidR="00D85B48">
                      <w:t>rtenanceType</w:t>
                    </w:r>
                  </w:ins>
                  <w:ins w:id="973" w:author="Paul Janssen" w:date="2020-06-10T18:33:00Z">
                    <w:r w:rsidR="00D85B48">
                      <w:t>Value</w:t>
                    </w:r>
                  </w:ins>
                  <w:proofErr w:type="spellEnd"/>
                </w:p>
              </w:tc>
            </w:tr>
            <w:tr w:rsidR="00115446" w:rsidRPr="00A25D4D" w14:paraId="4401D77F" w14:textId="77777777" w:rsidTr="00115446">
              <w:trPr>
                <w:tblHeader/>
                <w:tblCellSpacing w:w="0" w:type="dxa"/>
                <w:ins w:id="974" w:author="Paul Janssen" w:date="2020-06-10T18:30:00Z"/>
                <w:trPrChange w:id="975" w:author="Paul Janssen" w:date="2020-06-10T18:32:00Z">
                  <w:trPr>
                    <w:tblHeader/>
                    <w:tblCellSpacing w:w="0" w:type="dxa"/>
                  </w:trPr>
                </w:trPrChange>
              </w:trPr>
              <w:tc>
                <w:tcPr>
                  <w:tcW w:w="360" w:type="dxa"/>
                  <w:hideMark/>
                  <w:tcPrChange w:id="976" w:author="Paul Janssen" w:date="2020-06-10T18:32:00Z">
                    <w:tcPr>
                      <w:tcW w:w="360" w:type="dxa"/>
                      <w:hideMark/>
                    </w:tcPr>
                  </w:tcPrChange>
                </w:tcPr>
                <w:p w14:paraId="06BA6A0F" w14:textId="77777777" w:rsidR="00115446" w:rsidRPr="00A25D4D" w:rsidRDefault="00115446" w:rsidP="00B50B58">
                  <w:pPr>
                    <w:jc w:val="left"/>
                    <w:rPr>
                      <w:ins w:id="977" w:author="Paul Janssen" w:date="2020-06-10T18:30:00Z"/>
                    </w:rPr>
                  </w:pPr>
                  <w:ins w:id="978" w:author="Paul Janssen" w:date="2020-06-10T18:30:00Z">
                    <w:r w:rsidRPr="00A25D4D">
                      <w:t> </w:t>
                    </w:r>
                  </w:ins>
                </w:p>
              </w:tc>
              <w:tc>
                <w:tcPr>
                  <w:tcW w:w="1500" w:type="dxa"/>
                  <w:hideMark/>
                  <w:tcPrChange w:id="979" w:author="Paul Janssen" w:date="2020-06-10T18:32:00Z">
                    <w:tcPr>
                      <w:tcW w:w="1500" w:type="dxa"/>
                      <w:hideMark/>
                    </w:tcPr>
                  </w:tcPrChange>
                </w:tcPr>
                <w:p w14:paraId="3883662A" w14:textId="77777777" w:rsidR="00115446" w:rsidRPr="00A25D4D" w:rsidRDefault="00115446" w:rsidP="00B50B58">
                  <w:pPr>
                    <w:jc w:val="left"/>
                    <w:rPr>
                      <w:ins w:id="980" w:author="Paul Janssen" w:date="2020-06-10T18:30:00Z"/>
                    </w:rPr>
                  </w:pPr>
                  <w:ins w:id="981" w:author="Paul Janssen" w:date="2020-06-10T18:30:00Z">
                    <w:r w:rsidRPr="00A25D4D">
                      <w:t>Omschrijving:</w:t>
                    </w:r>
                  </w:ins>
                </w:p>
              </w:tc>
              <w:tc>
                <w:tcPr>
                  <w:tcW w:w="6787" w:type="dxa"/>
                  <w:hideMark/>
                  <w:tcPrChange w:id="982" w:author="Paul Janssen" w:date="2020-06-10T18:32:00Z">
                    <w:tcPr>
                      <w:tcW w:w="0" w:type="auto"/>
                      <w:hideMark/>
                    </w:tcPr>
                  </w:tcPrChange>
                </w:tcPr>
                <w:p w14:paraId="23F33340" w14:textId="77777777" w:rsidR="00115446" w:rsidRPr="00A25D4D" w:rsidRDefault="00115446" w:rsidP="00B50B58">
                  <w:pPr>
                    <w:jc w:val="left"/>
                    <w:rPr>
                      <w:ins w:id="983" w:author="Paul Janssen" w:date="2020-06-10T18:30:00Z"/>
                    </w:rPr>
                  </w:pPr>
                  <w:ins w:id="984" w:author="Paul Janssen" w:date="2020-06-10T18:30:00Z">
                    <w:r w:rsidRPr="00A25D4D">
                      <w:t xml:space="preserve">Kan zowel uitbreiding als beperking op INSPIRE </w:t>
                    </w:r>
                    <w:proofErr w:type="spellStart"/>
                    <w:r w:rsidRPr="00A25D4D">
                      <w:t>waardelijst</w:t>
                    </w:r>
                    <w:proofErr w:type="spellEnd"/>
                    <w:r w:rsidRPr="00A25D4D">
                      <w:t xml:space="preserve"> betreffen. </w:t>
                    </w:r>
                  </w:ins>
                </w:p>
              </w:tc>
            </w:tr>
            <w:tr w:rsidR="00115446" w:rsidRPr="00A25D4D" w14:paraId="63D324F6" w14:textId="77777777" w:rsidTr="00115446">
              <w:trPr>
                <w:tblHeader/>
                <w:tblCellSpacing w:w="0" w:type="dxa"/>
                <w:ins w:id="985" w:author="Paul Janssen" w:date="2020-06-10T18:30:00Z"/>
                <w:trPrChange w:id="986" w:author="Paul Janssen" w:date="2020-06-10T18:32:00Z">
                  <w:trPr>
                    <w:tblHeader/>
                    <w:tblCellSpacing w:w="0" w:type="dxa"/>
                  </w:trPr>
                </w:trPrChange>
              </w:trPr>
              <w:tc>
                <w:tcPr>
                  <w:tcW w:w="360" w:type="dxa"/>
                  <w:hideMark/>
                  <w:tcPrChange w:id="987" w:author="Paul Janssen" w:date="2020-06-10T18:32:00Z">
                    <w:tcPr>
                      <w:tcW w:w="360" w:type="dxa"/>
                      <w:hideMark/>
                    </w:tcPr>
                  </w:tcPrChange>
                </w:tcPr>
                <w:p w14:paraId="15B4F449" w14:textId="77777777" w:rsidR="00115446" w:rsidRPr="00A25D4D" w:rsidRDefault="00115446" w:rsidP="00B50B58">
                  <w:pPr>
                    <w:jc w:val="left"/>
                    <w:rPr>
                      <w:ins w:id="988" w:author="Paul Janssen" w:date="2020-06-10T18:30:00Z"/>
                    </w:rPr>
                  </w:pPr>
                  <w:ins w:id="989" w:author="Paul Janssen" w:date="2020-06-10T18:30:00Z">
                    <w:r w:rsidRPr="00A25D4D">
                      <w:t> </w:t>
                    </w:r>
                  </w:ins>
                </w:p>
              </w:tc>
              <w:tc>
                <w:tcPr>
                  <w:tcW w:w="1500" w:type="dxa"/>
                  <w:hideMark/>
                  <w:tcPrChange w:id="990" w:author="Paul Janssen" w:date="2020-06-10T18:32:00Z">
                    <w:tcPr>
                      <w:tcW w:w="1500" w:type="dxa"/>
                      <w:hideMark/>
                    </w:tcPr>
                  </w:tcPrChange>
                </w:tcPr>
                <w:p w14:paraId="5A0C637E" w14:textId="77777777" w:rsidR="00115446" w:rsidRPr="00A25D4D" w:rsidRDefault="00115446" w:rsidP="00B50B58">
                  <w:pPr>
                    <w:jc w:val="left"/>
                    <w:rPr>
                      <w:ins w:id="991" w:author="Paul Janssen" w:date="2020-06-10T18:30:00Z"/>
                    </w:rPr>
                  </w:pPr>
                  <w:ins w:id="992" w:author="Paul Janssen" w:date="2020-06-10T18:30:00Z">
                    <w:r w:rsidRPr="00A25D4D">
                      <w:t>Stereotypes:</w:t>
                    </w:r>
                  </w:ins>
                </w:p>
              </w:tc>
              <w:tc>
                <w:tcPr>
                  <w:tcW w:w="6787" w:type="dxa"/>
                  <w:hideMark/>
                  <w:tcPrChange w:id="993" w:author="Paul Janssen" w:date="2020-06-10T18:32:00Z">
                    <w:tcPr>
                      <w:tcW w:w="0" w:type="auto"/>
                      <w:hideMark/>
                    </w:tcPr>
                  </w:tcPrChange>
                </w:tcPr>
                <w:p w14:paraId="2851C3D9" w14:textId="77777777" w:rsidR="00115446" w:rsidRPr="00A25D4D" w:rsidRDefault="00115446" w:rsidP="00B50B58">
                  <w:pPr>
                    <w:jc w:val="left"/>
                    <w:rPr>
                      <w:ins w:id="994" w:author="Paul Janssen" w:date="2020-06-10T18:30:00Z"/>
                    </w:rPr>
                  </w:pPr>
                  <w:ins w:id="995" w:author="Paul Janssen" w:date="2020-06-10T18:30:00Z">
                    <w:r w:rsidRPr="00A25D4D">
                      <w:t>«</w:t>
                    </w:r>
                    <w:proofErr w:type="spellStart"/>
                    <w:r w:rsidRPr="00A25D4D">
                      <w:t>codeList</w:t>
                    </w:r>
                    <w:proofErr w:type="spellEnd"/>
                    <w:r w:rsidRPr="00A25D4D">
                      <w:t>»</w:t>
                    </w:r>
                  </w:ins>
                </w:p>
              </w:tc>
            </w:tr>
            <w:tr w:rsidR="00115446" w:rsidRPr="00A25D4D" w14:paraId="7FBFB8E8" w14:textId="77777777" w:rsidTr="00115446">
              <w:trPr>
                <w:tblHeader/>
                <w:tblCellSpacing w:w="0" w:type="dxa"/>
                <w:ins w:id="996" w:author="Paul Janssen" w:date="2020-06-10T18:30:00Z"/>
                <w:trPrChange w:id="997" w:author="Paul Janssen" w:date="2020-06-10T18:32:00Z">
                  <w:trPr>
                    <w:tblHeader/>
                    <w:tblCellSpacing w:w="0" w:type="dxa"/>
                  </w:trPr>
                </w:trPrChange>
              </w:trPr>
              <w:tc>
                <w:tcPr>
                  <w:tcW w:w="360" w:type="dxa"/>
                  <w:hideMark/>
                  <w:tcPrChange w:id="998" w:author="Paul Janssen" w:date="2020-06-10T18:32:00Z">
                    <w:tcPr>
                      <w:tcW w:w="360" w:type="dxa"/>
                      <w:hideMark/>
                    </w:tcPr>
                  </w:tcPrChange>
                </w:tcPr>
                <w:p w14:paraId="363DD5FF" w14:textId="77777777" w:rsidR="00115446" w:rsidRPr="00A25D4D" w:rsidRDefault="00115446" w:rsidP="00B50B58">
                  <w:pPr>
                    <w:jc w:val="left"/>
                    <w:rPr>
                      <w:ins w:id="999" w:author="Paul Janssen" w:date="2020-06-10T18:30:00Z"/>
                    </w:rPr>
                  </w:pPr>
                  <w:ins w:id="1000" w:author="Paul Janssen" w:date="2020-06-10T18:30:00Z">
                    <w:r w:rsidRPr="00A25D4D">
                      <w:t> </w:t>
                    </w:r>
                  </w:ins>
                </w:p>
              </w:tc>
              <w:tc>
                <w:tcPr>
                  <w:tcW w:w="1500" w:type="dxa"/>
                  <w:hideMark/>
                  <w:tcPrChange w:id="1001" w:author="Paul Janssen" w:date="2020-06-10T18:32:00Z">
                    <w:tcPr>
                      <w:tcW w:w="1500" w:type="dxa"/>
                      <w:hideMark/>
                    </w:tcPr>
                  </w:tcPrChange>
                </w:tcPr>
                <w:p w14:paraId="7D476F4D" w14:textId="77777777" w:rsidR="00115446" w:rsidRPr="00A25D4D" w:rsidRDefault="00115446" w:rsidP="00B50B58">
                  <w:pPr>
                    <w:jc w:val="left"/>
                    <w:rPr>
                      <w:ins w:id="1002" w:author="Paul Janssen" w:date="2020-06-10T18:30:00Z"/>
                    </w:rPr>
                  </w:pPr>
                  <w:proofErr w:type="spellStart"/>
                  <w:ins w:id="1003" w:author="Paul Janssen" w:date="2020-06-10T18:30:00Z">
                    <w:r w:rsidRPr="00A25D4D">
                      <w:t>Governance</w:t>
                    </w:r>
                    <w:proofErr w:type="spellEnd"/>
                    <w:r w:rsidRPr="00A25D4D">
                      <w:t>:</w:t>
                    </w:r>
                  </w:ins>
                </w:p>
              </w:tc>
              <w:tc>
                <w:tcPr>
                  <w:tcW w:w="6787" w:type="dxa"/>
                  <w:hideMark/>
                  <w:tcPrChange w:id="1004" w:author="Paul Janssen" w:date="2020-06-10T18:32:00Z">
                    <w:tcPr>
                      <w:tcW w:w="0" w:type="auto"/>
                      <w:hideMark/>
                    </w:tcPr>
                  </w:tcPrChange>
                </w:tcPr>
                <w:p w14:paraId="3885CABE" w14:textId="77777777" w:rsidR="00115446" w:rsidRPr="00A25D4D" w:rsidRDefault="00115446" w:rsidP="00B50B58">
                  <w:pPr>
                    <w:jc w:val="left"/>
                    <w:rPr>
                      <w:ins w:id="1005" w:author="Paul Janssen" w:date="2020-06-10T18:30:00Z"/>
                    </w:rPr>
                  </w:pPr>
                  <w:proofErr w:type="spellStart"/>
                  <w:ins w:id="1006" w:author="Paul Janssen" w:date="2020-06-10T18:30:00Z">
                    <w:r w:rsidRPr="00A25D4D">
                      <w:t>Uitbreidbaar</w:t>
                    </w:r>
                    <w:proofErr w:type="spellEnd"/>
                  </w:ins>
                </w:p>
              </w:tc>
            </w:tr>
          </w:tbl>
          <w:p w14:paraId="79258CF8" w14:textId="77777777" w:rsidR="00115446" w:rsidRPr="00A25D4D" w:rsidRDefault="00115446" w:rsidP="00B50B58">
            <w:pPr>
              <w:jc w:val="left"/>
              <w:rPr>
                <w:ins w:id="1007" w:author="Paul Janssen" w:date="2020-06-10T18:30:00Z"/>
              </w:rPr>
            </w:pPr>
          </w:p>
        </w:tc>
      </w:tr>
    </w:tbl>
    <w:p w14:paraId="551D66B2" w14:textId="2220A4C0" w:rsidR="00C0190C" w:rsidRPr="00A25D4D" w:rsidRDefault="00C0190C" w:rsidP="008F13CC">
      <w:pPr>
        <w:pStyle w:val="Kop5"/>
        <w:jc w:val="left"/>
        <w:rPr>
          <w:sz w:val="16"/>
          <w:szCs w:val="16"/>
        </w:rPr>
      </w:pPr>
      <w:proofErr w:type="spellStart"/>
      <w:r w:rsidRPr="00A25D4D">
        <w:rPr>
          <w:sz w:val="16"/>
          <w:szCs w:val="16"/>
        </w:rPr>
        <w:t>PipeMaterialTypeIMKLValue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7978026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3F99939" w14:textId="77777777" w:rsidR="00C0190C" w:rsidRPr="00A25D4D" w:rsidRDefault="00C0190C" w:rsidP="008F13CC">
            <w:pPr>
              <w:jc w:val="left"/>
            </w:pPr>
            <w:proofErr w:type="spellStart"/>
            <w:r w:rsidRPr="00A25D4D">
              <w:rPr>
                <w:b/>
                <w:bCs/>
              </w:rPr>
              <w:t>PipeMaterialTypeIMKLValue</w:t>
            </w:r>
            <w:proofErr w:type="spellEnd"/>
          </w:p>
        </w:tc>
      </w:tr>
      <w:tr w:rsidR="00C0190C" w:rsidRPr="00A25D4D" w14:paraId="2FB51A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3651A389" w14:textId="77777777" w:rsidTr="00C0190C">
              <w:trPr>
                <w:tblHeader/>
                <w:tblCellSpacing w:w="0" w:type="dxa"/>
              </w:trPr>
              <w:tc>
                <w:tcPr>
                  <w:tcW w:w="360" w:type="dxa"/>
                  <w:hideMark/>
                </w:tcPr>
                <w:p w14:paraId="0C007246" w14:textId="77777777" w:rsidR="00C0190C" w:rsidRPr="00A25D4D" w:rsidRDefault="00C0190C" w:rsidP="008F13CC">
                  <w:pPr>
                    <w:jc w:val="left"/>
                  </w:pPr>
                  <w:r w:rsidRPr="00A25D4D">
                    <w:t> </w:t>
                  </w:r>
                </w:p>
              </w:tc>
              <w:tc>
                <w:tcPr>
                  <w:tcW w:w="1500" w:type="dxa"/>
                  <w:hideMark/>
                </w:tcPr>
                <w:p w14:paraId="082CA6E6" w14:textId="77777777" w:rsidR="00C0190C" w:rsidRPr="00A25D4D" w:rsidRDefault="00C0190C" w:rsidP="008F13CC">
                  <w:pPr>
                    <w:jc w:val="left"/>
                  </w:pPr>
                  <w:r w:rsidRPr="00A25D4D">
                    <w:t>Naam</w:t>
                  </w:r>
                </w:p>
              </w:tc>
              <w:tc>
                <w:tcPr>
                  <w:tcW w:w="0" w:type="auto"/>
                  <w:hideMark/>
                </w:tcPr>
                <w:p w14:paraId="340B7343" w14:textId="77777777" w:rsidR="00C0190C" w:rsidRPr="00A25D4D" w:rsidRDefault="00C0190C" w:rsidP="008F13CC">
                  <w:pPr>
                    <w:jc w:val="left"/>
                  </w:pPr>
                </w:p>
              </w:tc>
            </w:tr>
            <w:tr w:rsidR="00C0190C" w:rsidRPr="00A25D4D" w14:paraId="7D8DA18F" w14:textId="77777777" w:rsidTr="00C0190C">
              <w:trPr>
                <w:tblHeader/>
                <w:tblCellSpacing w:w="0" w:type="dxa"/>
              </w:trPr>
              <w:tc>
                <w:tcPr>
                  <w:tcW w:w="360" w:type="dxa"/>
                  <w:hideMark/>
                </w:tcPr>
                <w:p w14:paraId="74FBA292" w14:textId="77777777" w:rsidR="00C0190C" w:rsidRPr="00A25D4D" w:rsidRDefault="00C0190C" w:rsidP="008F13CC">
                  <w:pPr>
                    <w:jc w:val="left"/>
                  </w:pPr>
                  <w:r w:rsidRPr="00A25D4D">
                    <w:t> </w:t>
                  </w:r>
                </w:p>
              </w:tc>
              <w:tc>
                <w:tcPr>
                  <w:tcW w:w="1500" w:type="dxa"/>
                  <w:hideMark/>
                </w:tcPr>
                <w:p w14:paraId="7498B924" w14:textId="77777777" w:rsidR="00C0190C" w:rsidRPr="00A25D4D" w:rsidRDefault="00C0190C" w:rsidP="008F13CC">
                  <w:pPr>
                    <w:jc w:val="left"/>
                  </w:pPr>
                  <w:r w:rsidRPr="00A25D4D">
                    <w:t>Definitie:</w:t>
                  </w:r>
                </w:p>
              </w:tc>
              <w:tc>
                <w:tcPr>
                  <w:tcW w:w="0" w:type="auto"/>
                  <w:hideMark/>
                </w:tcPr>
                <w:p w14:paraId="22038EE5"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PipeMaterialTypeValue</w:t>
                  </w:r>
                  <w:proofErr w:type="spellEnd"/>
                  <w:r w:rsidRPr="00A25D4D">
                    <w:t xml:space="preserve">. </w:t>
                  </w:r>
                </w:p>
              </w:tc>
            </w:tr>
            <w:tr w:rsidR="00C0190C" w:rsidRPr="00A25D4D" w14:paraId="0B649B09" w14:textId="77777777" w:rsidTr="00C0190C">
              <w:trPr>
                <w:tblHeader/>
                <w:tblCellSpacing w:w="0" w:type="dxa"/>
              </w:trPr>
              <w:tc>
                <w:tcPr>
                  <w:tcW w:w="360" w:type="dxa"/>
                  <w:hideMark/>
                </w:tcPr>
                <w:p w14:paraId="3D7BD7E5" w14:textId="77777777" w:rsidR="00C0190C" w:rsidRPr="00A25D4D" w:rsidRDefault="00C0190C" w:rsidP="008F13CC">
                  <w:pPr>
                    <w:jc w:val="left"/>
                  </w:pPr>
                  <w:r w:rsidRPr="00A25D4D">
                    <w:t> </w:t>
                  </w:r>
                </w:p>
              </w:tc>
              <w:tc>
                <w:tcPr>
                  <w:tcW w:w="1500" w:type="dxa"/>
                  <w:hideMark/>
                </w:tcPr>
                <w:p w14:paraId="53164A3A" w14:textId="77777777" w:rsidR="00C0190C" w:rsidRPr="00A25D4D" w:rsidRDefault="00C0190C" w:rsidP="008F13CC">
                  <w:pPr>
                    <w:jc w:val="left"/>
                  </w:pPr>
                  <w:r w:rsidRPr="00A25D4D">
                    <w:t>Subtype van:</w:t>
                  </w:r>
                </w:p>
              </w:tc>
              <w:tc>
                <w:tcPr>
                  <w:tcW w:w="0" w:type="auto"/>
                  <w:hideMark/>
                </w:tcPr>
                <w:p w14:paraId="192A6B57" w14:textId="77777777" w:rsidR="00C0190C" w:rsidRPr="00A25D4D" w:rsidRDefault="00C0190C" w:rsidP="008F13CC">
                  <w:pPr>
                    <w:jc w:val="left"/>
                  </w:pPr>
                  <w:proofErr w:type="spellStart"/>
                  <w:r w:rsidRPr="00A25D4D">
                    <w:t>PipeMaterialTypeValue</w:t>
                  </w:r>
                  <w:proofErr w:type="spellEnd"/>
                </w:p>
              </w:tc>
            </w:tr>
            <w:tr w:rsidR="00C0190C" w:rsidRPr="00A25D4D" w14:paraId="109867AE" w14:textId="77777777" w:rsidTr="00C0190C">
              <w:trPr>
                <w:tblHeader/>
                <w:tblCellSpacing w:w="0" w:type="dxa"/>
              </w:trPr>
              <w:tc>
                <w:tcPr>
                  <w:tcW w:w="360" w:type="dxa"/>
                  <w:hideMark/>
                </w:tcPr>
                <w:p w14:paraId="2D9C651D" w14:textId="77777777" w:rsidR="00C0190C" w:rsidRPr="00A25D4D" w:rsidRDefault="00C0190C" w:rsidP="008F13CC">
                  <w:pPr>
                    <w:jc w:val="left"/>
                  </w:pPr>
                  <w:r w:rsidRPr="00A25D4D">
                    <w:t> </w:t>
                  </w:r>
                </w:p>
              </w:tc>
              <w:tc>
                <w:tcPr>
                  <w:tcW w:w="1500" w:type="dxa"/>
                  <w:hideMark/>
                </w:tcPr>
                <w:p w14:paraId="63DFCFE4" w14:textId="77777777" w:rsidR="00C0190C" w:rsidRPr="00A25D4D" w:rsidRDefault="00C0190C" w:rsidP="008F13CC">
                  <w:pPr>
                    <w:jc w:val="left"/>
                  </w:pPr>
                  <w:r w:rsidRPr="00A25D4D">
                    <w:t>Omschrijving:</w:t>
                  </w:r>
                </w:p>
              </w:tc>
              <w:tc>
                <w:tcPr>
                  <w:tcW w:w="0" w:type="auto"/>
                  <w:hideMark/>
                </w:tcPr>
                <w:p w14:paraId="1C374D2D"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753B1475" w14:textId="77777777" w:rsidTr="00C0190C">
              <w:trPr>
                <w:tblHeader/>
                <w:tblCellSpacing w:w="0" w:type="dxa"/>
              </w:trPr>
              <w:tc>
                <w:tcPr>
                  <w:tcW w:w="360" w:type="dxa"/>
                  <w:hideMark/>
                </w:tcPr>
                <w:p w14:paraId="41CE37C2" w14:textId="77777777" w:rsidR="00C0190C" w:rsidRPr="00A25D4D" w:rsidRDefault="00C0190C" w:rsidP="008F13CC">
                  <w:pPr>
                    <w:jc w:val="left"/>
                  </w:pPr>
                  <w:r w:rsidRPr="00A25D4D">
                    <w:t> </w:t>
                  </w:r>
                </w:p>
              </w:tc>
              <w:tc>
                <w:tcPr>
                  <w:tcW w:w="1500" w:type="dxa"/>
                  <w:hideMark/>
                </w:tcPr>
                <w:p w14:paraId="1F3DD423" w14:textId="77777777" w:rsidR="00C0190C" w:rsidRPr="00A25D4D" w:rsidRDefault="00C0190C" w:rsidP="008F13CC">
                  <w:pPr>
                    <w:jc w:val="left"/>
                  </w:pPr>
                  <w:r w:rsidRPr="00A25D4D">
                    <w:t>Stereotypes:</w:t>
                  </w:r>
                </w:p>
              </w:tc>
              <w:tc>
                <w:tcPr>
                  <w:tcW w:w="0" w:type="auto"/>
                  <w:hideMark/>
                </w:tcPr>
                <w:p w14:paraId="22000135"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928277D" w14:textId="77777777" w:rsidTr="00C0190C">
              <w:trPr>
                <w:tblHeader/>
                <w:tblCellSpacing w:w="0" w:type="dxa"/>
              </w:trPr>
              <w:tc>
                <w:tcPr>
                  <w:tcW w:w="360" w:type="dxa"/>
                  <w:hideMark/>
                </w:tcPr>
                <w:p w14:paraId="768CD445" w14:textId="77777777" w:rsidR="00C0190C" w:rsidRPr="00A25D4D" w:rsidRDefault="00C0190C" w:rsidP="008F13CC">
                  <w:pPr>
                    <w:jc w:val="left"/>
                  </w:pPr>
                  <w:r w:rsidRPr="00A25D4D">
                    <w:t> </w:t>
                  </w:r>
                </w:p>
              </w:tc>
              <w:tc>
                <w:tcPr>
                  <w:tcW w:w="1500" w:type="dxa"/>
                  <w:hideMark/>
                </w:tcPr>
                <w:p w14:paraId="13B8605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355AF05" w14:textId="77777777" w:rsidR="00C0190C" w:rsidRPr="00A25D4D" w:rsidRDefault="00C0190C" w:rsidP="008F13CC">
                  <w:pPr>
                    <w:jc w:val="left"/>
                  </w:pPr>
                  <w:proofErr w:type="spellStart"/>
                  <w:r w:rsidRPr="00A25D4D">
                    <w:t>Uitbreidbaar</w:t>
                  </w:r>
                  <w:proofErr w:type="spellEnd"/>
                </w:p>
              </w:tc>
            </w:tr>
          </w:tbl>
          <w:p w14:paraId="047FA3A1" w14:textId="77777777" w:rsidR="00C0190C" w:rsidRPr="00A25D4D" w:rsidRDefault="00C0190C" w:rsidP="008F13CC">
            <w:pPr>
              <w:jc w:val="left"/>
            </w:pPr>
          </w:p>
        </w:tc>
      </w:tr>
    </w:tbl>
    <w:p w14:paraId="51BFBCE4" w14:textId="77777777" w:rsidR="00C0190C" w:rsidRPr="00A25D4D" w:rsidRDefault="00C0190C" w:rsidP="008F13CC">
      <w:pPr>
        <w:pStyle w:val="Kop5"/>
        <w:jc w:val="left"/>
        <w:rPr>
          <w:sz w:val="16"/>
          <w:szCs w:val="16"/>
        </w:rPr>
      </w:pPr>
      <w:proofErr w:type="spellStart"/>
      <w:r w:rsidRPr="00A25D4D">
        <w:rPr>
          <w:sz w:val="16"/>
          <w:szCs w:val="16"/>
        </w:rPr>
        <w:t>RioolleidingTypeValue</w:t>
      </w:r>
      <w:proofErr w:type="spellEnd"/>
    </w:p>
    <w:tbl>
      <w:tblPr>
        <w:tblW w:w="246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95"/>
      </w:tblGrid>
      <w:tr w:rsidR="00C0190C" w:rsidRPr="00A25D4D" w14:paraId="76F8A3F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3BE4F65" w14:textId="77777777" w:rsidR="00C0190C" w:rsidRPr="00A25D4D" w:rsidRDefault="00C0190C" w:rsidP="008F13CC">
            <w:pPr>
              <w:jc w:val="left"/>
            </w:pPr>
            <w:proofErr w:type="spellStart"/>
            <w:r w:rsidRPr="00A25D4D">
              <w:rPr>
                <w:b/>
                <w:bCs/>
              </w:rPr>
              <w:t>RioolleidingTypeValue</w:t>
            </w:r>
            <w:proofErr w:type="spellEnd"/>
          </w:p>
        </w:tc>
      </w:tr>
      <w:tr w:rsidR="00C0190C" w:rsidRPr="00A25D4D" w14:paraId="7D9D5AA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575"/>
            </w:tblGrid>
            <w:tr w:rsidR="00C0190C" w:rsidRPr="00A25D4D" w14:paraId="4839C5E7" w14:textId="77777777" w:rsidTr="00C0190C">
              <w:trPr>
                <w:tblHeader/>
                <w:tblCellSpacing w:w="0" w:type="dxa"/>
              </w:trPr>
              <w:tc>
                <w:tcPr>
                  <w:tcW w:w="360" w:type="dxa"/>
                  <w:hideMark/>
                </w:tcPr>
                <w:p w14:paraId="3BB819FF" w14:textId="77777777" w:rsidR="00C0190C" w:rsidRPr="00A25D4D" w:rsidRDefault="00C0190C" w:rsidP="008F13CC">
                  <w:pPr>
                    <w:jc w:val="left"/>
                  </w:pPr>
                  <w:r w:rsidRPr="00A25D4D">
                    <w:t> </w:t>
                  </w:r>
                </w:p>
              </w:tc>
              <w:tc>
                <w:tcPr>
                  <w:tcW w:w="1500" w:type="dxa"/>
                  <w:hideMark/>
                </w:tcPr>
                <w:p w14:paraId="20CA137F" w14:textId="77777777" w:rsidR="00C0190C" w:rsidRPr="00A25D4D" w:rsidRDefault="00C0190C" w:rsidP="008F13CC">
                  <w:pPr>
                    <w:jc w:val="left"/>
                  </w:pPr>
                  <w:r w:rsidRPr="00A25D4D">
                    <w:t>Naam</w:t>
                  </w:r>
                </w:p>
              </w:tc>
              <w:tc>
                <w:tcPr>
                  <w:tcW w:w="0" w:type="auto"/>
                  <w:hideMark/>
                </w:tcPr>
                <w:p w14:paraId="035AAA09" w14:textId="77777777" w:rsidR="00C0190C" w:rsidRPr="00A25D4D" w:rsidRDefault="00C0190C" w:rsidP="008F13CC">
                  <w:pPr>
                    <w:jc w:val="left"/>
                  </w:pPr>
                </w:p>
              </w:tc>
            </w:tr>
            <w:tr w:rsidR="00C0190C" w:rsidRPr="00A25D4D" w14:paraId="6AF48BF5" w14:textId="77777777" w:rsidTr="00C0190C">
              <w:trPr>
                <w:tblHeader/>
                <w:tblCellSpacing w:w="0" w:type="dxa"/>
              </w:trPr>
              <w:tc>
                <w:tcPr>
                  <w:tcW w:w="360" w:type="dxa"/>
                  <w:hideMark/>
                </w:tcPr>
                <w:p w14:paraId="6B6A1651" w14:textId="77777777" w:rsidR="00C0190C" w:rsidRPr="00A25D4D" w:rsidRDefault="00C0190C" w:rsidP="008F13CC">
                  <w:pPr>
                    <w:jc w:val="left"/>
                  </w:pPr>
                  <w:r w:rsidRPr="00A25D4D">
                    <w:t> </w:t>
                  </w:r>
                </w:p>
              </w:tc>
              <w:tc>
                <w:tcPr>
                  <w:tcW w:w="1500" w:type="dxa"/>
                  <w:hideMark/>
                </w:tcPr>
                <w:p w14:paraId="5FE714BD" w14:textId="77777777" w:rsidR="00C0190C" w:rsidRPr="00A25D4D" w:rsidRDefault="00C0190C" w:rsidP="008F13CC">
                  <w:pPr>
                    <w:jc w:val="left"/>
                  </w:pPr>
                  <w:r w:rsidRPr="00A25D4D">
                    <w:t>Definitie:</w:t>
                  </w:r>
                </w:p>
              </w:tc>
              <w:tc>
                <w:tcPr>
                  <w:tcW w:w="0" w:type="auto"/>
                  <w:hideMark/>
                </w:tcPr>
                <w:p w14:paraId="3F13857B" w14:textId="77777777" w:rsidR="00C0190C" w:rsidRPr="00A25D4D" w:rsidRDefault="00C0190C" w:rsidP="008F13CC">
                  <w:pPr>
                    <w:jc w:val="left"/>
                  </w:pPr>
                  <w:r w:rsidRPr="00A25D4D">
                    <w:t xml:space="preserve">Typering van soort rioolleiding. </w:t>
                  </w:r>
                </w:p>
              </w:tc>
            </w:tr>
            <w:tr w:rsidR="00C0190C" w:rsidRPr="00A25D4D" w14:paraId="1E18B333" w14:textId="77777777" w:rsidTr="00C0190C">
              <w:trPr>
                <w:tblHeader/>
                <w:tblCellSpacing w:w="0" w:type="dxa"/>
              </w:trPr>
              <w:tc>
                <w:tcPr>
                  <w:tcW w:w="360" w:type="dxa"/>
                  <w:hideMark/>
                </w:tcPr>
                <w:p w14:paraId="42AA32C2" w14:textId="77777777" w:rsidR="00C0190C" w:rsidRPr="00A25D4D" w:rsidRDefault="00C0190C" w:rsidP="008F13CC">
                  <w:pPr>
                    <w:jc w:val="left"/>
                  </w:pPr>
                  <w:r w:rsidRPr="00A25D4D">
                    <w:t> </w:t>
                  </w:r>
                </w:p>
              </w:tc>
              <w:tc>
                <w:tcPr>
                  <w:tcW w:w="1500" w:type="dxa"/>
                  <w:hideMark/>
                </w:tcPr>
                <w:p w14:paraId="166A26F4" w14:textId="77777777" w:rsidR="00C0190C" w:rsidRPr="00A25D4D" w:rsidRDefault="00C0190C" w:rsidP="008F13CC">
                  <w:pPr>
                    <w:jc w:val="left"/>
                  </w:pPr>
                  <w:r w:rsidRPr="00A25D4D">
                    <w:t>Stereotypes:</w:t>
                  </w:r>
                </w:p>
              </w:tc>
              <w:tc>
                <w:tcPr>
                  <w:tcW w:w="0" w:type="auto"/>
                  <w:hideMark/>
                </w:tcPr>
                <w:p w14:paraId="0165166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D9D26A1" w14:textId="77777777" w:rsidTr="00C0190C">
              <w:trPr>
                <w:tblHeader/>
                <w:tblCellSpacing w:w="0" w:type="dxa"/>
              </w:trPr>
              <w:tc>
                <w:tcPr>
                  <w:tcW w:w="360" w:type="dxa"/>
                  <w:hideMark/>
                </w:tcPr>
                <w:p w14:paraId="349F8033" w14:textId="77777777" w:rsidR="00C0190C" w:rsidRPr="00A25D4D" w:rsidRDefault="00C0190C" w:rsidP="008F13CC">
                  <w:pPr>
                    <w:jc w:val="left"/>
                  </w:pPr>
                  <w:r w:rsidRPr="00A25D4D">
                    <w:t> </w:t>
                  </w:r>
                </w:p>
              </w:tc>
              <w:tc>
                <w:tcPr>
                  <w:tcW w:w="1500" w:type="dxa"/>
                  <w:hideMark/>
                </w:tcPr>
                <w:p w14:paraId="6605ED3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C6B5B60" w14:textId="77777777" w:rsidR="00C0190C" w:rsidRPr="00A25D4D" w:rsidRDefault="00C0190C" w:rsidP="008F13CC">
                  <w:pPr>
                    <w:jc w:val="left"/>
                  </w:pPr>
                  <w:proofErr w:type="spellStart"/>
                  <w:r w:rsidRPr="00A25D4D">
                    <w:t>Uitbreidbaar</w:t>
                  </w:r>
                  <w:proofErr w:type="spellEnd"/>
                </w:p>
              </w:tc>
            </w:tr>
          </w:tbl>
          <w:p w14:paraId="60DF9D2B" w14:textId="77777777" w:rsidR="00C0190C" w:rsidRPr="00A25D4D" w:rsidRDefault="00C0190C" w:rsidP="008F13CC">
            <w:pPr>
              <w:jc w:val="left"/>
            </w:pPr>
          </w:p>
        </w:tc>
      </w:tr>
    </w:tbl>
    <w:p w14:paraId="18AC99CF" w14:textId="77777777" w:rsidR="00C0190C" w:rsidRPr="00A25D4D" w:rsidRDefault="00C0190C" w:rsidP="008F13CC">
      <w:pPr>
        <w:pStyle w:val="Kop5"/>
        <w:jc w:val="left"/>
        <w:rPr>
          <w:sz w:val="16"/>
          <w:szCs w:val="16"/>
        </w:rPr>
      </w:pPr>
      <w:proofErr w:type="spellStart"/>
      <w:r w:rsidRPr="00A25D4D">
        <w:rPr>
          <w:sz w:val="16"/>
          <w:szCs w:val="16"/>
        </w:rPr>
        <w:t>SewerAppurtenanceTypeIMKLValue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908"/>
      </w:tblGrid>
      <w:tr w:rsidR="00C0190C" w:rsidRPr="00A25D4D" w14:paraId="6B3EF29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0955086" w14:textId="77777777" w:rsidR="00C0190C" w:rsidRPr="00A25D4D" w:rsidRDefault="00C0190C" w:rsidP="008F13CC">
            <w:pPr>
              <w:jc w:val="left"/>
            </w:pPr>
            <w:proofErr w:type="spellStart"/>
            <w:r w:rsidRPr="00A25D4D">
              <w:rPr>
                <w:b/>
                <w:bCs/>
              </w:rPr>
              <w:t>SewerAppurtenanceTypeIMKLValue</w:t>
            </w:r>
            <w:proofErr w:type="spellEnd"/>
          </w:p>
        </w:tc>
      </w:tr>
      <w:tr w:rsidR="00C0190C" w:rsidRPr="00A25D4D" w14:paraId="37F238D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988"/>
            </w:tblGrid>
            <w:tr w:rsidR="00C0190C" w:rsidRPr="00A25D4D" w14:paraId="62AA4280" w14:textId="77777777" w:rsidTr="00C0190C">
              <w:trPr>
                <w:tblHeader/>
                <w:tblCellSpacing w:w="0" w:type="dxa"/>
              </w:trPr>
              <w:tc>
                <w:tcPr>
                  <w:tcW w:w="360" w:type="dxa"/>
                  <w:hideMark/>
                </w:tcPr>
                <w:p w14:paraId="68EDFA8D" w14:textId="77777777" w:rsidR="00C0190C" w:rsidRPr="00A25D4D" w:rsidRDefault="00C0190C" w:rsidP="008F13CC">
                  <w:pPr>
                    <w:jc w:val="left"/>
                  </w:pPr>
                  <w:r w:rsidRPr="00A25D4D">
                    <w:t> </w:t>
                  </w:r>
                </w:p>
              </w:tc>
              <w:tc>
                <w:tcPr>
                  <w:tcW w:w="1500" w:type="dxa"/>
                  <w:hideMark/>
                </w:tcPr>
                <w:p w14:paraId="0CB1CFC3" w14:textId="77777777" w:rsidR="00C0190C" w:rsidRPr="00A25D4D" w:rsidRDefault="00C0190C" w:rsidP="008F13CC">
                  <w:pPr>
                    <w:jc w:val="left"/>
                  </w:pPr>
                  <w:r w:rsidRPr="00A25D4D">
                    <w:t>Naam</w:t>
                  </w:r>
                </w:p>
              </w:tc>
              <w:tc>
                <w:tcPr>
                  <w:tcW w:w="0" w:type="auto"/>
                  <w:hideMark/>
                </w:tcPr>
                <w:p w14:paraId="1C7C2BD5" w14:textId="77777777" w:rsidR="00C0190C" w:rsidRPr="00A25D4D" w:rsidRDefault="00C0190C" w:rsidP="008F13CC">
                  <w:pPr>
                    <w:jc w:val="left"/>
                  </w:pPr>
                </w:p>
              </w:tc>
            </w:tr>
            <w:tr w:rsidR="00C0190C" w:rsidRPr="00A25D4D" w14:paraId="7808145E" w14:textId="77777777" w:rsidTr="00C0190C">
              <w:trPr>
                <w:tblHeader/>
                <w:tblCellSpacing w:w="0" w:type="dxa"/>
              </w:trPr>
              <w:tc>
                <w:tcPr>
                  <w:tcW w:w="360" w:type="dxa"/>
                  <w:hideMark/>
                </w:tcPr>
                <w:p w14:paraId="38C60437" w14:textId="77777777" w:rsidR="00C0190C" w:rsidRPr="00A25D4D" w:rsidRDefault="00C0190C" w:rsidP="008F13CC">
                  <w:pPr>
                    <w:jc w:val="left"/>
                  </w:pPr>
                  <w:r w:rsidRPr="00A25D4D">
                    <w:t> </w:t>
                  </w:r>
                </w:p>
              </w:tc>
              <w:tc>
                <w:tcPr>
                  <w:tcW w:w="1500" w:type="dxa"/>
                  <w:hideMark/>
                </w:tcPr>
                <w:p w14:paraId="1F9C720C" w14:textId="77777777" w:rsidR="00C0190C" w:rsidRPr="00A25D4D" w:rsidRDefault="00C0190C" w:rsidP="008F13CC">
                  <w:pPr>
                    <w:jc w:val="left"/>
                  </w:pPr>
                  <w:r w:rsidRPr="00A25D4D">
                    <w:t>Definitie:</w:t>
                  </w:r>
                </w:p>
              </w:tc>
              <w:tc>
                <w:tcPr>
                  <w:tcW w:w="0" w:type="auto"/>
                  <w:hideMark/>
                </w:tcPr>
                <w:p w14:paraId="4FCFF573"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SewerAppurtenanceTypeValue</w:t>
                  </w:r>
                  <w:proofErr w:type="spellEnd"/>
                  <w:r w:rsidRPr="00A25D4D">
                    <w:t xml:space="preserve">. </w:t>
                  </w:r>
                </w:p>
              </w:tc>
            </w:tr>
            <w:tr w:rsidR="00C0190C" w:rsidRPr="00A25D4D" w14:paraId="0BEF1AA0" w14:textId="77777777" w:rsidTr="00C0190C">
              <w:trPr>
                <w:tblHeader/>
                <w:tblCellSpacing w:w="0" w:type="dxa"/>
              </w:trPr>
              <w:tc>
                <w:tcPr>
                  <w:tcW w:w="360" w:type="dxa"/>
                  <w:hideMark/>
                </w:tcPr>
                <w:p w14:paraId="690240F3" w14:textId="77777777" w:rsidR="00C0190C" w:rsidRPr="00A25D4D" w:rsidRDefault="00C0190C" w:rsidP="008F13CC">
                  <w:pPr>
                    <w:jc w:val="left"/>
                  </w:pPr>
                  <w:r w:rsidRPr="00A25D4D">
                    <w:t> </w:t>
                  </w:r>
                </w:p>
              </w:tc>
              <w:tc>
                <w:tcPr>
                  <w:tcW w:w="1500" w:type="dxa"/>
                  <w:hideMark/>
                </w:tcPr>
                <w:p w14:paraId="16828C36" w14:textId="77777777" w:rsidR="00C0190C" w:rsidRPr="00A25D4D" w:rsidRDefault="00C0190C" w:rsidP="008F13CC">
                  <w:pPr>
                    <w:jc w:val="left"/>
                  </w:pPr>
                  <w:r w:rsidRPr="00A25D4D">
                    <w:t>Subtype van:</w:t>
                  </w:r>
                </w:p>
              </w:tc>
              <w:tc>
                <w:tcPr>
                  <w:tcW w:w="0" w:type="auto"/>
                  <w:hideMark/>
                </w:tcPr>
                <w:p w14:paraId="2949B69B" w14:textId="77777777" w:rsidR="00C0190C" w:rsidRPr="00A25D4D" w:rsidRDefault="00C0190C" w:rsidP="008F13CC">
                  <w:pPr>
                    <w:jc w:val="left"/>
                  </w:pPr>
                  <w:proofErr w:type="spellStart"/>
                  <w:r w:rsidRPr="00A25D4D">
                    <w:t>SewerAppurtenanceTypeValue</w:t>
                  </w:r>
                  <w:proofErr w:type="spellEnd"/>
                </w:p>
              </w:tc>
            </w:tr>
            <w:tr w:rsidR="00C0190C" w:rsidRPr="00A25D4D" w14:paraId="62443FBA" w14:textId="77777777" w:rsidTr="00C0190C">
              <w:trPr>
                <w:tblHeader/>
                <w:tblCellSpacing w:w="0" w:type="dxa"/>
              </w:trPr>
              <w:tc>
                <w:tcPr>
                  <w:tcW w:w="360" w:type="dxa"/>
                  <w:hideMark/>
                </w:tcPr>
                <w:p w14:paraId="6EDD1615" w14:textId="77777777" w:rsidR="00C0190C" w:rsidRPr="00A25D4D" w:rsidRDefault="00C0190C" w:rsidP="008F13CC">
                  <w:pPr>
                    <w:jc w:val="left"/>
                  </w:pPr>
                  <w:r w:rsidRPr="00A25D4D">
                    <w:t> </w:t>
                  </w:r>
                </w:p>
              </w:tc>
              <w:tc>
                <w:tcPr>
                  <w:tcW w:w="1500" w:type="dxa"/>
                  <w:hideMark/>
                </w:tcPr>
                <w:p w14:paraId="32A5190B" w14:textId="77777777" w:rsidR="00C0190C" w:rsidRPr="00A25D4D" w:rsidRDefault="00C0190C" w:rsidP="008F13CC">
                  <w:pPr>
                    <w:jc w:val="left"/>
                  </w:pPr>
                  <w:r w:rsidRPr="00A25D4D">
                    <w:t>Omschrijving:</w:t>
                  </w:r>
                </w:p>
              </w:tc>
              <w:tc>
                <w:tcPr>
                  <w:tcW w:w="0" w:type="auto"/>
                  <w:hideMark/>
                </w:tcPr>
                <w:p w14:paraId="02BE86C1"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6FE7A103" w14:textId="77777777" w:rsidTr="00C0190C">
              <w:trPr>
                <w:tblHeader/>
                <w:tblCellSpacing w:w="0" w:type="dxa"/>
              </w:trPr>
              <w:tc>
                <w:tcPr>
                  <w:tcW w:w="360" w:type="dxa"/>
                  <w:hideMark/>
                </w:tcPr>
                <w:p w14:paraId="6F4DA374" w14:textId="77777777" w:rsidR="00C0190C" w:rsidRPr="00A25D4D" w:rsidRDefault="00C0190C" w:rsidP="008F13CC">
                  <w:pPr>
                    <w:jc w:val="left"/>
                  </w:pPr>
                  <w:r w:rsidRPr="00A25D4D">
                    <w:t> </w:t>
                  </w:r>
                </w:p>
              </w:tc>
              <w:tc>
                <w:tcPr>
                  <w:tcW w:w="1500" w:type="dxa"/>
                  <w:hideMark/>
                </w:tcPr>
                <w:p w14:paraId="108484AA" w14:textId="77777777" w:rsidR="00C0190C" w:rsidRPr="00A25D4D" w:rsidRDefault="00C0190C" w:rsidP="008F13CC">
                  <w:pPr>
                    <w:jc w:val="left"/>
                  </w:pPr>
                  <w:r w:rsidRPr="00A25D4D">
                    <w:t>Stereotypes:</w:t>
                  </w:r>
                </w:p>
              </w:tc>
              <w:tc>
                <w:tcPr>
                  <w:tcW w:w="0" w:type="auto"/>
                  <w:hideMark/>
                </w:tcPr>
                <w:p w14:paraId="46E23A69"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4630401" w14:textId="77777777" w:rsidTr="00C0190C">
              <w:trPr>
                <w:tblHeader/>
                <w:tblCellSpacing w:w="0" w:type="dxa"/>
              </w:trPr>
              <w:tc>
                <w:tcPr>
                  <w:tcW w:w="360" w:type="dxa"/>
                  <w:hideMark/>
                </w:tcPr>
                <w:p w14:paraId="2418EC40" w14:textId="77777777" w:rsidR="00C0190C" w:rsidRPr="00A25D4D" w:rsidRDefault="00C0190C" w:rsidP="008F13CC">
                  <w:pPr>
                    <w:jc w:val="left"/>
                  </w:pPr>
                  <w:r w:rsidRPr="00A25D4D">
                    <w:t> </w:t>
                  </w:r>
                </w:p>
              </w:tc>
              <w:tc>
                <w:tcPr>
                  <w:tcW w:w="1500" w:type="dxa"/>
                  <w:hideMark/>
                </w:tcPr>
                <w:p w14:paraId="6B2C05F9"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12EE208A" w14:textId="77777777" w:rsidR="00C0190C" w:rsidRPr="00A25D4D" w:rsidRDefault="00C0190C" w:rsidP="008F13CC">
                  <w:pPr>
                    <w:jc w:val="left"/>
                  </w:pPr>
                  <w:proofErr w:type="spellStart"/>
                  <w:r w:rsidRPr="00A25D4D">
                    <w:t>Uitbreidbaar</w:t>
                  </w:r>
                  <w:proofErr w:type="spellEnd"/>
                </w:p>
              </w:tc>
            </w:tr>
          </w:tbl>
          <w:p w14:paraId="759D8B34" w14:textId="77777777" w:rsidR="00C0190C" w:rsidRPr="00A25D4D" w:rsidRDefault="00C0190C" w:rsidP="008F13CC">
            <w:pPr>
              <w:jc w:val="left"/>
            </w:pPr>
          </w:p>
        </w:tc>
      </w:tr>
    </w:tbl>
    <w:p w14:paraId="627C2A35" w14:textId="77777777" w:rsidR="00C0190C" w:rsidRPr="00A25D4D" w:rsidRDefault="00C0190C" w:rsidP="008F13CC">
      <w:pPr>
        <w:pStyle w:val="Kop5"/>
        <w:jc w:val="left"/>
        <w:rPr>
          <w:sz w:val="16"/>
          <w:szCs w:val="16"/>
        </w:rPr>
      </w:pPr>
      <w:proofErr w:type="spellStart"/>
      <w:r w:rsidRPr="00A25D4D">
        <w:rPr>
          <w:sz w:val="16"/>
          <w:szCs w:val="16"/>
        </w:rPr>
        <w:t>SoortWerkzaamhedenValue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84"/>
      </w:tblGrid>
      <w:tr w:rsidR="00C0190C" w:rsidRPr="00A25D4D" w14:paraId="6149C95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06C2EBC" w14:textId="77777777" w:rsidR="00C0190C" w:rsidRPr="00A25D4D" w:rsidRDefault="00C0190C" w:rsidP="008F13CC">
            <w:pPr>
              <w:jc w:val="left"/>
            </w:pPr>
            <w:proofErr w:type="spellStart"/>
            <w:r w:rsidRPr="00A25D4D">
              <w:rPr>
                <w:b/>
                <w:bCs/>
              </w:rPr>
              <w:t>SoortWerkzaamhedenValue</w:t>
            </w:r>
            <w:proofErr w:type="spellEnd"/>
          </w:p>
        </w:tc>
      </w:tr>
      <w:tr w:rsidR="00C0190C" w:rsidRPr="00A25D4D" w14:paraId="624D9E3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264"/>
            </w:tblGrid>
            <w:tr w:rsidR="00C0190C" w:rsidRPr="00A25D4D" w14:paraId="24AD0D38" w14:textId="77777777" w:rsidTr="00C0190C">
              <w:trPr>
                <w:tblHeader/>
                <w:tblCellSpacing w:w="0" w:type="dxa"/>
              </w:trPr>
              <w:tc>
                <w:tcPr>
                  <w:tcW w:w="360" w:type="dxa"/>
                  <w:hideMark/>
                </w:tcPr>
                <w:p w14:paraId="66BD45A0" w14:textId="77777777" w:rsidR="00C0190C" w:rsidRPr="00A25D4D" w:rsidRDefault="00C0190C" w:rsidP="008F13CC">
                  <w:pPr>
                    <w:jc w:val="left"/>
                  </w:pPr>
                  <w:r w:rsidRPr="00A25D4D">
                    <w:t> </w:t>
                  </w:r>
                </w:p>
              </w:tc>
              <w:tc>
                <w:tcPr>
                  <w:tcW w:w="1500" w:type="dxa"/>
                  <w:hideMark/>
                </w:tcPr>
                <w:p w14:paraId="0624E81D" w14:textId="77777777" w:rsidR="00C0190C" w:rsidRPr="00A25D4D" w:rsidRDefault="00C0190C" w:rsidP="008F13CC">
                  <w:pPr>
                    <w:jc w:val="left"/>
                  </w:pPr>
                  <w:r w:rsidRPr="00A25D4D">
                    <w:t>Naam</w:t>
                  </w:r>
                </w:p>
              </w:tc>
              <w:tc>
                <w:tcPr>
                  <w:tcW w:w="0" w:type="auto"/>
                  <w:hideMark/>
                </w:tcPr>
                <w:p w14:paraId="50E963F8" w14:textId="77777777" w:rsidR="00C0190C" w:rsidRPr="00A25D4D" w:rsidRDefault="00C0190C" w:rsidP="008F13CC">
                  <w:pPr>
                    <w:jc w:val="left"/>
                  </w:pPr>
                </w:p>
              </w:tc>
            </w:tr>
            <w:tr w:rsidR="00C0190C" w:rsidRPr="00A25D4D" w14:paraId="39309ADB" w14:textId="77777777" w:rsidTr="00C0190C">
              <w:trPr>
                <w:tblHeader/>
                <w:tblCellSpacing w:w="0" w:type="dxa"/>
              </w:trPr>
              <w:tc>
                <w:tcPr>
                  <w:tcW w:w="360" w:type="dxa"/>
                  <w:hideMark/>
                </w:tcPr>
                <w:p w14:paraId="1DE0D4F1" w14:textId="77777777" w:rsidR="00C0190C" w:rsidRPr="00A25D4D" w:rsidRDefault="00C0190C" w:rsidP="008F13CC">
                  <w:pPr>
                    <w:jc w:val="left"/>
                  </w:pPr>
                  <w:r w:rsidRPr="00A25D4D">
                    <w:t> </w:t>
                  </w:r>
                </w:p>
              </w:tc>
              <w:tc>
                <w:tcPr>
                  <w:tcW w:w="1500" w:type="dxa"/>
                  <w:hideMark/>
                </w:tcPr>
                <w:p w14:paraId="5555F2D9" w14:textId="77777777" w:rsidR="00C0190C" w:rsidRPr="00A25D4D" w:rsidRDefault="00C0190C" w:rsidP="008F13CC">
                  <w:pPr>
                    <w:jc w:val="left"/>
                  </w:pPr>
                  <w:r w:rsidRPr="00A25D4D">
                    <w:t>Definitie:</w:t>
                  </w:r>
                </w:p>
              </w:tc>
              <w:tc>
                <w:tcPr>
                  <w:tcW w:w="0" w:type="auto"/>
                  <w:hideMark/>
                </w:tcPr>
                <w:p w14:paraId="5D524BBE" w14:textId="77777777" w:rsidR="00C0190C" w:rsidRPr="00A25D4D" w:rsidRDefault="00C0190C" w:rsidP="008F13CC">
                  <w:pPr>
                    <w:jc w:val="left"/>
                  </w:pPr>
                  <w:r w:rsidRPr="00A25D4D">
                    <w:t xml:space="preserve">Type graafwerkzaamheden. </w:t>
                  </w:r>
                </w:p>
              </w:tc>
            </w:tr>
            <w:tr w:rsidR="00C0190C" w:rsidRPr="00A25D4D" w14:paraId="59304367" w14:textId="77777777" w:rsidTr="00C0190C">
              <w:trPr>
                <w:tblHeader/>
                <w:tblCellSpacing w:w="0" w:type="dxa"/>
              </w:trPr>
              <w:tc>
                <w:tcPr>
                  <w:tcW w:w="360" w:type="dxa"/>
                  <w:hideMark/>
                </w:tcPr>
                <w:p w14:paraId="18B18D71" w14:textId="77777777" w:rsidR="00C0190C" w:rsidRPr="00A25D4D" w:rsidRDefault="00C0190C" w:rsidP="008F13CC">
                  <w:pPr>
                    <w:jc w:val="left"/>
                  </w:pPr>
                  <w:r w:rsidRPr="00A25D4D">
                    <w:t> </w:t>
                  </w:r>
                </w:p>
              </w:tc>
              <w:tc>
                <w:tcPr>
                  <w:tcW w:w="1500" w:type="dxa"/>
                  <w:hideMark/>
                </w:tcPr>
                <w:p w14:paraId="6E8BDF45" w14:textId="77777777" w:rsidR="00C0190C" w:rsidRPr="00A25D4D" w:rsidRDefault="00C0190C" w:rsidP="008F13CC">
                  <w:pPr>
                    <w:jc w:val="left"/>
                  </w:pPr>
                  <w:r w:rsidRPr="00A25D4D">
                    <w:t>Stereotypes:</w:t>
                  </w:r>
                </w:p>
              </w:tc>
              <w:tc>
                <w:tcPr>
                  <w:tcW w:w="0" w:type="auto"/>
                  <w:hideMark/>
                </w:tcPr>
                <w:p w14:paraId="07015541"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4509B027" w14:textId="77777777" w:rsidTr="00C0190C">
              <w:trPr>
                <w:tblHeader/>
                <w:tblCellSpacing w:w="0" w:type="dxa"/>
              </w:trPr>
              <w:tc>
                <w:tcPr>
                  <w:tcW w:w="360" w:type="dxa"/>
                  <w:hideMark/>
                </w:tcPr>
                <w:p w14:paraId="2B96A760" w14:textId="77777777" w:rsidR="00C0190C" w:rsidRPr="00A25D4D" w:rsidRDefault="00C0190C" w:rsidP="008F13CC">
                  <w:pPr>
                    <w:jc w:val="left"/>
                  </w:pPr>
                  <w:r w:rsidRPr="00A25D4D">
                    <w:t> </w:t>
                  </w:r>
                </w:p>
              </w:tc>
              <w:tc>
                <w:tcPr>
                  <w:tcW w:w="1500" w:type="dxa"/>
                  <w:hideMark/>
                </w:tcPr>
                <w:p w14:paraId="4D9FE95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AC86650" w14:textId="77777777" w:rsidR="00C0190C" w:rsidRPr="00A25D4D" w:rsidRDefault="00C0190C" w:rsidP="008F13CC">
                  <w:pPr>
                    <w:jc w:val="left"/>
                  </w:pPr>
                  <w:proofErr w:type="spellStart"/>
                  <w:r w:rsidRPr="00A25D4D">
                    <w:t>Uitbreidbaar</w:t>
                  </w:r>
                  <w:proofErr w:type="spellEnd"/>
                </w:p>
              </w:tc>
            </w:tr>
          </w:tbl>
          <w:p w14:paraId="1FB79EA3" w14:textId="77777777" w:rsidR="00C0190C" w:rsidRPr="00A25D4D" w:rsidRDefault="00C0190C" w:rsidP="008F13CC">
            <w:pPr>
              <w:jc w:val="left"/>
            </w:pPr>
          </w:p>
        </w:tc>
      </w:tr>
    </w:tbl>
    <w:p w14:paraId="56BB9D5D" w14:textId="77777777" w:rsidR="00C0190C" w:rsidRPr="00A25D4D" w:rsidRDefault="00C0190C" w:rsidP="008F13CC">
      <w:pPr>
        <w:pStyle w:val="Kop5"/>
        <w:jc w:val="left"/>
        <w:rPr>
          <w:sz w:val="16"/>
          <w:szCs w:val="16"/>
        </w:rPr>
      </w:pPr>
      <w:proofErr w:type="spellStart"/>
      <w:r w:rsidRPr="00A25D4D">
        <w:rPr>
          <w:sz w:val="16"/>
          <w:szCs w:val="16"/>
        </w:rPr>
        <w:t>TelecommunicationsAppurtenanceTypeIMKLValue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48"/>
      </w:tblGrid>
      <w:tr w:rsidR="00C0190C" w:rsidRPr="00A25D4D" w14:paraId="2E6884B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690DC83" w14:textId="77777777" w:rsidR="00C0190C" w:rsidRPr="00A25D4D" w:rsidRDefault="00C0190C" w:rsidP="008F13CC">
            <w:pPr>
              <w:jc w:val="left"/>
            </w:pPr>
            <w:proofErr w:type="spellStart"/>
            <w:r w:rsidRPr="00A25D4D">
              <w:rPr>
                <w:b/>
                <w:bCs/>
              </w:rPr>
              <w:t>TelecommunicationsAppurtenanceTypeIMKLValue</w:t>
            </w:r>
            <w:proofErr w:type="spellEnd"/>
          </w:p>
        </w:tc>
      </w:tr>
      <w:tr w:rsidR="00C0190C" w:rsidRPr="00A25D4D" w14:paraId="674C10D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28"/>
            </w:tblGrid>
            <w:tr w:rsidR="00C0190C" w:rsidRPr="00A25D4D" w14:paraId="203552EE" w14:textId="77777777" w:rsidTr="00C0190C">
              <w:trPr>
                <w:tblHeader/>
                <w:tblCellSpacing w:w="0" w:type="dxa"/>
              </w:trPr>
              <w:tc>
                <w:tcPr>
                  <w:tcW w:w="360" w:type="dxa"/>
                  <w:hideMark/>
                </w:tcPr>
                <w:p w14:paraId="7AB8A637" w14:textId="77777777" w:rsidR="00C0190C" w:rsidRPr="00A25D4D" w:rsidRDefault="00C0190C" w:rsidP="008F13CC">
                  <w:pPr>
                    <w:jc w:val="left"/>
                  </w:pPr>
                  <w:r w:rsidRPr="00A25D4D">
                    <w:t> </w:t>
                  </w:r>
                </w:p>
              </w:tc>
              <w:tc>
                <w:tcPr>
                  <w:tcW w:w="1500" w:type="dxa"/>
                  <w:hideMark/>
                </w:tcPr>
                <w:p w14:paraId="18CD733C" w14:textId="77777777" w:rsidR="00C0190C" w:rsidRPr="00A25D4D" w:rsidRDefault="00C0190C" w:rsidP="008F13CC">
                  <w:pPr>
                    <w:jc w:val="left"/>
                  </w:pPr>
                  <w:r w:rsidRPr="00A25D4D">
                    <w:t>Naam</w:t>
                  </w:r>
                </w:p>
              </w:tc>
              <w:tc>
                <w:tcPr>
                  <w:tcW w:w="0" w:type="auto"/>
                  <w:hideMark/>
                </w:tcPr>
                <w:p w14:paraId="1CCA83F7" w14:textId="77777777" w:rsidR="00C0190C" w:rsidRPr="00A25D4D" w:rsidRDefault="00C0190C" w:rsidP="008F13CC">
                  <w:pPr>
                    <w:jc w:val="left"/>
                  </w:pPr>
                </w:p>
              </w:tc>
            </w:tr>
            <w:tr w:rsidR="00C0190C" w:rsidRPr="00A25D4D" w14:paraId="59057B37" w14:textId="77777777" w:rsidTr="00C0190C">
              <w:trPr>
                <w:tblHeader/>
                <w:tblCellSpacing w:w="0" w:type="dxa"/>
              </w:trPr>
              <w:tc>
                <w:tcPr>
                  <w:tcW w:w="360" w:type="dxa"/>
                  <w:hideMark/>
                </w:tcPr>
                <w:p w14:paraId="38BB30C7" w14:textId="77777777" w:rsidR="00C0190C" w:rsidRPr="00A25D4D" w:rsidRDefault="00C0190C" w:rsidP="008F13CC">
                  <w:pPr>
                    <w:jc w:val="left"/>
                  </w:pPr>
                  <w:r w:rsidRPr="00A25D4D">
                    <w:t> </w:t>
                  </w:r>
                </w:p>
              </w:tc>
              <w:tc>
                <w:tcPr>
                  <w:tcW w:w="1500" w:type="dxa"/>
                  <w:hideMark/>
                </w:tcPr>
                <w:p w14:paraId="004B249A" w14:textId="77777777" w:rsidR="00C0190C" w:rsidRPr="00A25D4D" w:rsidRDefault="00C0190C" w:rsidP="008F13CC">
                  <w:pPr>
                    <w:jc w:val="left"/>
                  </w:pPr>
                  <w:r w:rsidRPr="00A25D4D">
                    <w:t>Definitie:</w:t>
                  </w:r>
                </w:p>
              </w:tc>
              <w:tc>
                <w:tcPr>
                  <w:tcW w:w="0" w:type="auto"/>
                  <w:hideMark/>
                </w:tcPr>
                <w:p w14:paraId="5DC7E768"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TelecommunicationsAppurtenanceTypeValue</w:t>
                  </w:r>
                  <w:proofErr w:type="spellEnd"/>
                  <w:r w:rsidRPr="00A25D4D">
                    <w:t xml:space="preserve">. </w:t>
                  </w:r>
                </w:p>
              </w:tc>
            </w:tr>
            <w:tr w:rsidR="00C0190C" w:rsidRPr="00A25D4D" w14:paraId="3D135FF4" w14:textId="77777777" w:rsidTr="00C0190C">
              <w:trPr>
                <w:tblHeader/>
                <w:tblCellSpacing w:w="0" w:type="dxa"/>
              </w:trPr>
              <w:tc>
                <w:tcPr>
                  <w:tcW w:w="360" w:type="dxa"/>
                  <w:hideMark/>
                </w:tcPr>
                <w:p w14:paraId="4254CD90" w14:textId="77777777" w:rsidR="00C0190C" w:rsidRPr="00A25D4D" w:rsidRDefault="00C0190C" w:rsidP="008F13CC">
                  <w:pPr>
                    <w:jc w:val="left"/>
                  </w:pPr>
                  <w:r w:rsidRPr="00A25D4D">
                    <w:t> </w:t>
                  </w:r>
                </w:p>
              </w:tc>
              <w:tc>
                <w:tcPr>
                  <w:tcW w:w="1500" w:type="dxa"/>
                  <w:hideMark/>
                </w:tcPr>
                <w:p w14:paraId="4A5EEC52" w14:textId="77777777" w:rsidR="00C0190C" w:rsidRPr="00A25D4D" w:rsidRDefault="00C0190C" w:rsidP="008F13CC">
                  <w:pPr>
                    <w:jc w:val="left"/>
                  </w:pPr>
                  <w:r w:rsidRPr="00A25D4D">
                    <w:t>Subtype van:</w:t>
                  </w:r>
                </w:p>
              </w:tc>
              <w:tc>
                <w:tcPr>
                  <w:tcW w:w="0" w:type="auto"/>
                  <w:hideMark/>
                </w:tcPr>
                <w:p w14:paraId="369CEBEB" w14:textId="77777777" w:rsidR="00C0190C" w:rsidRPr="00A25D4D" w:rsidRDefault="00C0190C" w:rsidP="008F13CC">
                  <w:pPr>
                    <w:jc w:val="left"/>
                  </w:pPr>
                  <w:proofErr w:type="spellStart"/>
                  <w:r w:rsidRPr="00A25D4D">
                    <w:t>TelecommunicationsAppurtenanceTypeValue</w:t>
                  </w:r>
                  <w:proofErr w:type="spellEnd"/>
                </w:p>
              </w:tc>
            </w:tr>
            <w:tr w:rsidR="00C0190C" w:rsidRPr="00A25D4D" w14:paraId="62C215C9" w14:textId="77777777" w:rsidTr="00C0190C">
              <w:trPr>
                <w:tblHeader/>
                <w:tblCellSpacing w:w="0" w:type="dxa"/>
              </w:trPr>
              <w:tc>
                <w:tcPr>
                  <w:tcW w:w="360" w:type="dxa"/>
                  <w:hideMark/>
                </w:tcPr>
                <w:p w14:paraId="2B54D55B" w14:textId="77777777" w:rsidR="00C0190C" w:rsidRPr="00A25D4D" w:rsidRDefault="00C0190C" w:rsidP="008F13CC">
                  <w:pPr>
                    <w:jc w:val="left"/>
                  </w:pPr>
                  <w:r w:rsidRPr="00A25D4D">
                    <w:t> </w:t>
                  </w:r>
                </w:p>
              </w:tc>
              <w:tc>
                <w:tcPr>
                  <w:tcW w:w="1500" w:type="dxa"/>
                  <w:hideMark/>
                </w:tcPr>
                <w:p w14:paraId="7089C2FF" w14:textId="77777777" w:rsidR="00C0190C" w:rsidRPr="00A25D4D" w:rsidRDefault="00C0190C" w:rsidP="008F13CC">
                  <w:pPr>
                    <w:jc w:val="left"/>
                  </w:pPr>
                  <w:r w:rsidRPr="00A25D4D">
                    <w:t>Omschrijving:</w:t>
                  </w:r>
                </w:p>
              </w:tc>
              <w:tc>
                <w:tcPr>
                  <w:tcW w:w="0" w:type="auto"/>
                  <w:hideMark/>
                </w:tcPr>
                <w:p w14:paraId="700AA0A7"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2DE643D4" w14:textId="77777777" w:rsidTr="00C0190C">
              <w:trPr>
                <w:tblHeader/>
                <w:tblCellSpacing w:w="0" w:type="dxa"/>
              </w:trPr>
              <w:tc>
                <w:tcPr>
                  <w:tcW w:w="360" w:type="dxa"/>
                  <w:hideMark/>
                </w:tcPr>
                <w:p w14:paraId="4ACAA83F" w14:textId="77777777" w:rsidR="00C0190C" w:rsidRPr="00A25D4D" w:rsidRDefault="00C0190C" w:rsidP="008F13CC">
                  <w:pPr>
                    <w:jc w:val="left"/>
                  </w:pPr>
                  <w:r w:rsidRPr="00A25D4D">
                    <w:t> </w:t>
                  </w:r>
                </w:p>
              </w:tc>
              <w:tc>
                <w:tcPr>
                  <w:tcW w:w="1500" w:type="dxa"/>
                  <w:hideMark/>
                </w:tcPr>
                <w:p w14:paraId="5BA545C3" w14:textId="77777777" w:rsidR="00C0190C" w:rsidRPr="00A25D4D" w:rsidRDefault="00C0190C" w:rsidP="008F13CC">
                  <w:pPr>
                    <w:jc w:val="left"/>
                  </w:pPr>
                  <w:r w:rsidRPr="00A25D4D">
                    <w:t>Stereotypes:</w:t>
                  </w:r>
                </w:p>
              </w:tc>
              <w:tc>
                <w:tcPr>
                  <w:tcW w:w="0" w:type="auto"/>
                  <w:hideMark/>
                </w:tcPr>
                <w:p w14:paraId="6E72319D"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77D1216D" w14:textId="77777777" w:rsidTr="00C0190C">
              <w:trPr>
                <w:tblHeader/>
                <w:tblCellSpacing w:w="0" w:type="dxa"/>
              </w:trPr>
              <w:tc>
                <w:tcPr>
                  <w:tcW w:w="360" w:type="dxa"/>
                  <w:hideMark/>
                </w:tcPr>
                <w:p w14:paraId="75C4F627" w14:textId="77777777" w:rsidR="00C0190C" w:rsidRPr="00A25D4D" w:rsidRDefault="00C0190C" w:rsidP="008F13CC">
                  <w:pPr>
                    <w:jc w:val="left"/>
                  </w:pPr>
                  <w:r w:rsidRPr="00A25D4D">
                    <w:t> </w:t>
                  </w:r>
                </w:p>
              </w:tc>
              <w:tc>
                <w:tcPr>
                  <w:tcW w:w="1500" w:type="dxa"/>
                  <w:hideMark/>
                </w:tcPr>
                <w:p w14:paraId="202423B7"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57AEC8A" w14:textId="77777777" w:rsidR="00C0190C" w:rsidRPr="00A25D4D" w:rsidRDefault="00C0190C" w:rsidP="008F13CC">
                  <w:pPr>
                    <w:jc w:val="left"/>
                  </w:pPr>
                  <w:proofErr w:type="spellStart"/>
                  <w:r w:rsidRPr="00A25D4D">
                    <w:t>Uitbreidbaar</w:t>
                  </w:r>
                  <w:proofErr w:type="spellEnd"/>
                </w:p>
              </w:tc>
            </w:tr>
          </w:tbl>
          <w:p w14:paraId="2CFC54C0" w14:textId="77777777" w:rsidR="00C0190C" w:rsidRPr="00A25D4D" w:rsidRDefault="00C0190C" w:rsidP="008F13CC">
            <w:pPr>
              <w:jc w:val="left"/>
            </w:pPr>
          </w:p>
        </w:tc>
      </w:tr>
    </w:tbl>
    <w:p w14:paraId="6C2F89DB" w14:textId="77777777" w:rsidR="00C0190C" w:rsidRPr="00A25D4D" w:rsidRDefault="00C0190C" w:rsidP="008F13CC">
      <w:pPr>
        <w:pStyle w:val="Kop5"/>
        <w:jc w:val="left"/>
        <w:rPr>
          <w:sz w:val="16"/>
          <w:szCs w:val="16"/>
        </w:rPr>
      </w:pPr>
      <w:proofErr w:type="spellStart"/>
      <w:r w:rsidRPr="00A25D4D">
        <w:rPr>
          <w:sz w:val="16"/>
          <w:szCs w:val="16"/>
        </w:rPr>
        <w:t>TelecommunicationsCableMaterialTypeIMKLValue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22"/>
      </w:tblGrid>
      <w:tr w:rsidR="00C0190C" w:rsidRPr="00A25D4D" w14:paraId="076692F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6C890C3" w14:textId="77777777" w:rsidR="00C0190C" w:rsidRPr="00A25D4D" w:rsidRDefault="00C0190C" w:rsidP="008F13CC">
            <w:pPr>
              <w:jc w:val="left"/>
            </w:pPr>
            <w:proofErr w:type="spellStart"/>
            <w:r w:rsidRPr="00A25D4D">
              <w:rPr>
                <w:b/>
                <w:bCs/>
              </w:rPr>
              <w:t>TelecommunicationsCableMaterialTypeIMKLValue</w:t>
            </w:r>
            <w:proofErr w:type="spellEnd"/>
          </w:p>
        </w:tc>
      </w:tr>
      <w:tr w:rsidR="00C0190C" w:rsidRPr="00A25D4D" w14:paraId="26CF716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02"/>
            </w:tblGrid>
            <w:tr w:rsidR="00C0190C" w:rsidRPr="00A25D4D" w14:paraId="0948FA98" w14:textId="77777777" w:rsidTr="00C0190C">
              <w:trPr>
                <w:tblHeader/>
                <w:tblCellSpacing w:w="0" w:type="dxa"/>
              </w:trPr>
              <w:tc>
                <w:tcPr>
                  <w:tcW w:w="360" w:type="dxa"/>
                  <w:hideMark/>
                </w:tcPr>
                <w:p w14:paraId="051FABAD" w14:textId="77777777" w:rsidR="00C0190C" w:rsidRPr="00A25D4D" w:rsidRDefault="00C0190C" w:rsidP="008F13CC">
                  <w:pPr>
                    <w:jc w:val="left"/>
                  </w:pPr>
                  <w:r w:rsidRPr="00A25D4D">
                    <w:t> </w:t>
                  </w:r>
                </w:p>
              </w:tc>
              <w:tc>
                <w:tcPr>
                  <w:tcW w:w="1500" w:type="dxa"/>
                  <w:hideMark/>
                </w:tcPr>
                <w:p w14:paraId="2B09BEF3" w14:textId="77777777" w:rsidR="00C0190C" w:rsidRPr="00A25D4D" w:rsidRDefault="00C0190C" w:rsidP="008F13CC">
                  <w:pPr>
                    <w:jc w:val="left"/>
                  </w:pPr>
                  <w:r w:rsidRPr="00A25D4D">
                    <w:t>Naam</w:t>
                  </w:r>
                </w:p>
              </w:tc>
              <w:tc>
                <w:tcPr>
                  <w:tcW w:w="0" w:type="auto"/>
                  <w:hideMark/>
                </w:tcPr>
                <w:p w14:paraId="2FEF4579" w14:textId="77777777" w:rsidR="00C0190C" w:rsidRPr="00A25D4D" w:rsidRDefault="00C0190C" w:rsidP="008F13CC">
                  <w:pPr>
                    <w:jc w:val="left"/>
                  </w:pPr>
                </w:p>
              </w:tc>
            </w:tr>
            <w:tr w:rsidR="00C0190C" w:rsidRPr="00A25D4D" w14:paraId="6DF16694" w14:textId="77777777" w:rsidTr="00C0190C">
              <w:trPr>
                <w:tblHeader/>
                <w:tblCellSpacing w:w="0" w:type="dxa"/>
              </w:trPr>
              <w:tc>
                <w:tcPr>
                  <w:tcW w:w="360" w:type="dxa"/>
                  <w:hideMark/>
                </w:tcPr>
                <w:p w14:paraId="4FC23F35" w14:textId="77777777" w:rsidR="00C0190C" w:rsidRPr="00A25D4D" w:rsidRDefault="00C0190C" w:rsidP="008F13CC">
                  <w:pPr>
                    <w:jc w:val="left"/>
                  </w:pPr>
                  <w:r w:rsidRPr="00A25D4D">
                    <w:t> </w:t>
                  </w:r>
                </w:p>
              </w:tc>
              <w:tc>
                <w:tcPr>
                  <w:tcW w:w="1500" w:type="dxa"/>
                  <w:hideMark/>
                </w:tcPr>
                <w:p w14:paraId="69FFB19D" w14:textId="77777777" w:rsidR="00C0190C" w:rsidRPr="00A25D4D" w:rsidRDefault="00C0190C" w:rsidP="008F13CC">
                  <w:pPr>
                    <w:jc w:val="left"/>
                  </w:pPr>
                  <w:r w:rsidRPr="00A25D4D">
                    <w:t>Definitie:</w:t>
                  </w:r>
                </w:p>
              </w:tc>
              <w:tc>
                <w:tcPr>
                  <w:tcW w:w="0" w:type="auto"/>
                  <w:hideMark/>
                </w:tcPr>
                <w:p w14:paraId="114DBA51"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TelecommunicationsCableMaterialTypeValue</w:t>
                  </w:r>
                  <w:proofErr w:type="spellEnd"/>
                  <w:r w:rsidRPr="00A25D4D">
                    <w:t xml:space="preserve">. </w:t>
                  </w:r>
                </w:p>
              </w:tc>
            </w:tr>
            <w:tr w:rsidR="00C0190C" w:rsidRPr="00A25D4D" w14:paraId="5CCC39BD" w14:textId="77777777" w:rsidTr="00C0190C">
              <w:trPr>
                <w:tblHeader/>
                <w:tblCellSpacing w:w="0" w:type="dxa"/>
              </w:trPr>
              <w:tc>
                <w:tcPr>
                  <w:tcW w:w="360" w:type="dxa"/>
                  <w:hideMark/>
                </w:tcPr>
                <w:p w14:paraId="60F91B99" w14:textId="77777777" w:rsidR="00C0190C" w:rsidRPr="00A25D4D" w:rsidRDefault="00C0190C" w:rsidP="008F13CC">
                  <w:pPr>
                    <w:jc w:val="left"/>
                  </w:pPr>
                  <w:r w:rsidRPr="00A25D4D">
                    <w:t> </w:t>
                  </w:r>
                </w:p>
              </w:tc>
              <w:tc>
                <w:tcPr>
                  <w:tcW w:w="1500" w:type="dxa"/>
                  <w:hideMark/>
                </w:tcPr>
                <w:p w14:paraId="4FA4A2B5" w14:textId="77777777" w:rsidR="00C0190C" w:rsidRPr="00A25D4D" w:rsidRDefault="00C0190C" w:rsidP="008F13CC">
                  <w:pPr>
                    <w:jc w:val="left"/>
                  </w:pPr>
                  <w:r w:rsidRPr="00A25D4D">
                    <w:t>Subtype van:</w:t>
                  </w:r>
                </w:p>
              </w:tc>
              <w:tc>
                <w:tcPr>
                  <w:tcW w:w="0" w:type="auto"/>
                  <w:hideMark/>
                </w:tcPr>
                <w:p w14:paraId="7A02E9B2" w14:textId="77777777" w:rsidR="00C0190C" w:rsidRPr="00A25D4D" w:rsidRDefault="00C0190C" w:rsidP="008F13CC">
                  <w:pPr>
                    <w:jc w:val="left"/>
                  </w:pPr>
                  <w:proofErr w:type="spellStart"/>
                  <w:r w:rsidRPr="00A25D4D">
                    <w:t>TelecommunicationsCableMaterialTypeValue</w:t>
                  </w:r>
                  <w:proofErr w:type="spellEnd"/>
                </w:p>
              </w:tc>
            </w:tr>
            <w:tr w:rsidR="00C0190C" w:rsidRPr="00A25D4D" w14:paraId="3FD0E254" w14:textId="77777777" w:rsidTr="00C0190C">
              <w:trPr>
                <w:tblHeader/>
                <w:tblCellSpacing w:w="0" w:type="dxa"/>
              </w:trPr>
              <w:tc>
                <w:tcPr>
                  <w:tcW w:w="360" w:type="dxa"/>
                  <w:hideMark/>
                </w:tcPr>
                <w:p w14:paraId="21CFED0A" w14:textId="77777777" w:rsidR="00C0190C" w:rsidRPr="00A25D4D" w:rsidRDefault="00C0190C" w:rsidP="008F13CC">
                  <w:pPr>
                    <w:jc w:val="left"/>
                  </w:pPr>
                  <w:r w:rsidRPr="00A25D4D">
                    <w:t> </w:t>
                  </w:r>
                </w:p>
              </w:tc>
              <w:tc>
                <w:tcPr>
                  <w:tcW w:w="1500" w:type="dxa"/>
                  <w:hideMark/>
                </w:tcPr>
                <w:p w14:paraId="40C56942" w14:textId="77777777" w:rsidR="00C0190C" w:rsidRPr="00A25D4D" w:rsidRDefault="00C0190C" w:rsidP="008F13CC">
                  <w:pPr>
                    <w:jc w:val="left"/>
                  </w:pPr>
                  <w:r w:rsidRPr="00A25D4D">
                    <w:t>Omschrijving:</w:t>
                  </w:r>
                </w:p>
              </w:tc>
              <w:tc>
                <w:tcPr>
                  <w:tcW w:w="0" w:type="auto"/>
                  <w:hideMark/>
                </w:tcPr>
                <w:p w14:paraId="7063CD89"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349AD378" w14:textId="77777777" w:rsidTr="00C0190C">
              <w:trPr>
                <w:tblHeader/>
                <w:tblCellSpacing w:w="0" w:type="dxa"/>
              </w:trPr>
              <w:tc>
                <w:tcPr>
                  <w:tcW w:w="360" w:type="dxa"/>
                  <w:hideMark/>
                </w:tcPr>
                <w:p w14:paraId="4B87772C" w14:textId="77777777" w:rsidR="00C0190C" w:rsidRPr="00A25D4D" w:rsidRDefault="00C0190C" w:rsidP="008F13CC">
                  <w:pPr>
                    <w:jc w:val="left"/>
                  </w:pPr>
                  <w:r w:rsidRPr="00A25D4D">
                    <w:t> </w:t>
                  </w:r>
                </w:p>
              </w:tc>
              <w:tc>
                <w:tcPr>
                  <w:tcW w:w="1500" w:type="dxa"/>
                  <w:hideMark/>
                </w:tcPr>
                <w:p w14:paraId="26F3B7D7" w14:textId="77777777" w:rsidR="00C0190C" w:rsidRPr="00A25D4D" w:rsidRDefault="00C0190C" w:rsidP="008F13CC">
                  <w:pPr>
                    <w:jc w:val="left"/>
                  </w:pPr>
                  <w:r w:rsidRPr="00A25D4D">
                    <w:t>Stereotypes:</w:t>
                  </w:r>
                </w:p>
              </w:tc>
              <w:tc>
                <w:tcPr>
                  <w:tcW w:w="0" w:type="auto"/>
                  <w:hideMark/>
                </w:tcPr>
                <w:p w14:paraId="6EE07950"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093AF8F" w14:textId="77777777" w:rsidTr="00C0190C">
              <w:trPr>
                <w:tblHeader/>
                <w:tblCellSpacing w:w="0" w:type="dxa"/>
              </w:trPr>
              <w:tc>
                <w:tcPr>
                  <w:tcW w:w="360" w:type="dxa"/>
                  <w:hideMark/>
                </w:tcPr>
                <w:p w14:paraId="32AF8187" w14:textId="77777777" w:rsidR="00C0190C" w:rsidRPr="00A25D4D" w:rsidRDefault="00C0190C" w:rsidP="008F13CC">
                  <w:pPr>
                    <w:jc w:val="left"/>
                  </w:pPr>
                  <w:r w:rsidRPr="00A25D4D">
                    <w:t> </w:t>
                  </w:r>
                </w:p>
              </w:tc>
              <w:tc>
                <w:tcPr>
                  <w:tcW w:w="1500" w:type="dxa"/>
                  <w:hideMark/>
                </w:tcPr>
                <w:p w14:paraId="1208F734"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D005396" w14:textId="77777777" w:rsidR="00C0190C" w:rsidRPr="00A25D4D" w:rsidRDefault="00C0190C" w:rsidP="008F13CC">
                  <w:pPr>
                    <w:jc w:val="left"/>
                  </w:pPr>
                  <w:proofErr w:type="spellStart"/>
                  <w:r w:rsidRPr="00A25D4D">
                    <w:t>Uitbreidbaar</w:t>
                  </w:r>
                  <w:proofErr w:type="spellEnd"/>
                </w:p>
              </w:tc>
            </w:tr>
          </w:tbl>
          <w:p w14:paraId="0CC2C36A" w14:textId="77777777" w:rsidR="00C0190C" w:rsidRPr="00A25D4D" w:rsidRDefault="00C0190C" w:rsidP="008F13CC">
            <w:pPr>
              <w:jc w:val="left"/>
            </w:pPr>
          </w:p>
        </w:tc>
      </w:tr>
    </w:tbl>
    <w:p w14:paraId="7F3E6996" w14:textId="77777777" w:rsidR="00C0190C" w:rsidRPr="00A25D4D" w:rsidRDefault="00C0190C" w:rsidP="008F13CC">
      <w:pPr>
        <w:pStyle w:val="Kop5"/>
        <w:jc w:val="left"/>
        <w:rPr>
          <w:sz w:val="16"/>
          <w:szCs w:val="16"/>
        </w:rPr>
      </w:pPr>
      <w:r w:rsidRPr="00A25D4D">
        <w:rPr>
          <w:sz w:val="16"/>
          <w:szCs w:val="16"/>
        </w:rPr>
        <w:t>Thema</w:t>
      </w:r>
    </w:p>
    <w:tbl>
      <w:tblPr>
        <w:tblW w:w="407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433"/>
      </w:tblGrid>
      <w:tr w:rsidR="00C0190C" w:rsidRPr="00A25D4D" w14:paraId="0BA9B87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8659249" w14:textId="77777777" w:rsidR="00C0190C" w:rsidRPr="00A25D4D" w:rsidRDefault="00C0190C" w:rsidP="008F13CC">
            <w:pPr>
              <w:jc w:val="left"/>
            </w:pPr>
            <w:r w:rsidRPr="00A25D4D">
              <w:rPr>
                <w:b/>
                <w:bCs/>
              </w:rPr>
              <w:t>Thema</w:t>
            </w:r>
          </w:p>
        </w:tc>
      </w:tr>
      <w:tr w:rsidR="00C0190C" w:rsidRPr="00A25D4D" w14:paraId="78D0A4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513"/>
            </w:tblGrid>
            <w:tr w:rsidR="00C0190C" w:rsidRPr="00A25D4D" w14:paraId="3232BC8B" w14:textId="77777777" w:rsidTr="00C0190C">
              <w:trPr>
                <w:tblHeader/>
                <w:tblCellSpacing w:w="0" w:type="dxa"/>
              </w:trPr>
              <w:tc>
                <w:tcPr>
                  <w:tcW w:w="360" w:type="dxa"/>
                  <w:hideMark/>
                </w:tcPr>
                <w:p w14:paraId="09174F35" w14:textId="77777777" w:rsidR="00C0190C" w:rsidRPr="00A25D4D" w:rsidRDefault="00C0190C" w:rsidP="008F13CC">
                  <w:pPr>
                    <w:jc w:val="left"/>
                  </w:pPr>
                  <w:r w:rsidRPr="00A25D4D">
                    <w:t> </w:t>
                  </w:r>
                </w:p>
              </w:tc>
              <w:tc>
                <w:tcPr>
                  <w:tcW w:w="1500" w:type="dxa"/>
                  <w:hideMark/>
                </w:tcPr>
                <w:p w14:paraId="5E4655C8" w14:textId="77777777" w:rsidR="00C0190C" w:rsidRPr="00A25D4D" w:rsidRDefault="00C0190C" w:rsidP="008F13CC">
                  <w:pPr>
                    <w:jc w:val="left"/>
                  </w:pPr>
                  <w:r w:rsidRPr="00A25D4D">
                    <w:t>Naam</w:t>
                  </w:r>
                </w:p>
              </w:tc>
              <w:tc>
                <w:tcPr>
                  <w:tcW w:w="0" w:type="auto"/>
                  <w:hideMark/>
                </w:tcPr>
                <w:p w14:paraId="4B55B5F8" w14:textId="77777777" w:rsidR="00C0190C" w:rsidRPr="00A25D4D" w:rsidRDefault="00C0190C" w:rsidP="008F13CC">
                  <w:pPr>
                    <w:jc w:val="left"/>
                  </w:pPr>
                </w:p>
              </w:tc>
            </w:tr>
            <w:tr w:rsidR="00C0190C" w:rsidRPr="00A25D4D" w14:paraId="2005057E" w14:textId="77777777" w:rsidTr="00C0190C">
              <w:trPr>
                <w:tblHeader/>
                <w:tblCellSpacing w:w="0" w:type="dxa"/>
              </w:trPr>
              <w:tc>
                <w:tcPr>
                  <w:tcW w:w="360" w:type="dxa"/>
                  <w:hideMark/>
                </w:tcPr>
                <w:p w14:paraId="5F77E4FB" w14:textId="77777777" w:rsidR="00C0190C" w:rsidRPr="00A25D4D" w:rsidRDefault="00C0190C" w:rsidP="008F13CC">
                  <w:pPr>
                    <w:jc w:val="left"/>
                  </w:pPr>
                  <w:r w:rsidRPr="00A25D4D">
                    <w:t> </w:t>
                  </w:r>
                </w:p>
              </w:tc>
              <w:tc>
                <w:tcPr>
                  <w:tcW w:w="1500" w:type="dxa"/>
                  <w:hideMark/>
                </w:tcPr>
                <w:p w14:paraId="15984BC6" w14:textId="77777777" w:rsidR="00C0190C" w:rsidRPr="00A25D4D" w:rsidRDefault="00C0190C" w:rsidP="008F13CC">
                  <w:pPr>
                    <w:jc w:val="left"/>
                  </w:pPr>
                  <w:r w:rsidRPr="00A25D4D">
                    <w:t>Definitie:</w:t>
                  </w:r>
                </w:p>
              </w:tc>
              <w:tc>
                <w:tcPr>
                  <w:tcW w:w="0" w:type="auto"/>
                  <w:hideMark/>
                </w:tcPr>
                <w:p w14:paraId="0E9FB590" w14:textId="77777777" w:rsidR="00C0190C" w:rsidRPr="00A25D4D" w:rsidRDefault="00C0190C" w:rsidP="008F13CC">
                  <w:pPr>
                    <w:jc w:val="left"/>
                  </w:pPr>
                  <w:r w:rsidRPr="00A25D4D">
                    <w:t xml:space="preserve">Thema of discipline waar een leiding of leidingelement toe behoort. </w:t>
                  </w:r>
                </w:p>
              </w:tc>
            </w:tr>
            <w:tr w:rsidR="00C0190C" w:rsidRPr="00A25D4D" w14:paraId="15979D40" w14:textId="77777777" w:rsidTr="00C0190C">
              <w:trPr>
                <w:tblHeader/>
                <w:tblCellSpacing w:w="0" w:type="dxa"/>
              </w:trPr>
              <w:tc>
                <w:tcPr>
                  <w:tcW w:w="360" w:type="dxa"/>
                  <w:hideMark/>
                </w:tcPr>
                <w:p w14:paraId="7BB084BE" w14:textId="77777777" w:rsidR="00C0190C" w:rsidRPr="00A25D4D" w:rsidRDefault="00C0190C" w:rsidP="008F13CC">
                  <w:pPr>
                    <w:jc w:val="left"/>
                  </w:pPr>
                  <w:r w:rsidRPr="00A25D4D">
                    <w:t> </w:t>
                  </w:r>
                </w:p>
              </w:tc>
              <w:tc>
                <w:tcPr>
                  <w:tcW w:w="1500" w:type="dxa"/>
                  <w:hideMark/>
                </w:tcPr>
                <w:p w14:paraId="3DE16249" w14:textId="77777777" w:rsidR="00C0190C" w:rsidRPr="00A25D4D" w:rsidRDefault="00C0190C" w:rsidP="008F13CC">
                  <w:pPr>
                    <w:jc w:val="left"/>
                  </w:pPr>
                  <w:r w:rsidRPr="00A25D4D">
                    <w:t>Stereotypes:</w:t>
                  </w:r>
                </w:p>
              </w:tc>
              <w:tc>
                <w:tcPr>
                  <w:tcW w:w="0" w:type="auto"/>
                  <w:hideMark/>
                </w:tcPr>
                <w:p w14:paraId="0A846EB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D4E3F01" w14:textId="77777777" w:rsidTr="00C0190C">
              <w:trPr>
                <w:tblHeader/>
                <w:tblCellSpacing w:w="0" w:type="dxa"/>
              </w:trPr>
              <w:tc>
                <w:tcPr>
                  <w:tcW w:w="360" w:type="dxa"/>
                  <w:hideMark/>
                </w:tcPr>
                <w:p w14:paraId="74785A04" w14:textId="77777777" w:rsidR="00C0190C" w:rsidRPr="00A25D4D" w:rsidRDefault="00C0190C" w:rsidP="008F13CC">
                  <w:pPr>
                    <w:jc w:val="left"/>
                  </w:pPr>
                  <w:r w:rsidRPr="00A25D4D">
                    <w:t> </w:t>
                  </w:r>
                </w:p>
              </w:tc>
              <w:tc>
                <w:tcPr>
                  <w:tcW w:w="1500" w:type="dxa"/>
                  <w:hideMark/>
                </w:tcPr>
                <w:p w14:paraId="48224D6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6FF5AE0" w14:textId="77777777" w:rsidR="00C0190C" w:rsidRPr="00A25D4D" w:rsidRDefault="00C0190C" w:rsidP="008F13CC">
                  <w:pPr>
                    <w:jc w:val="left"/>
                  </w:pPr>
                  <w:proofErr w:type="spellStart"/>
                  <w:r w:rsidRPr="00A25D4D">
                    <w:t>Uitbreidbaar</w:t>
                  </w:r>
                  <w:proofErr w:type="spellEnd"/>
                </w:p>
              </w:tc>
            </w:tr>
          </w:tbl>
          <w:p w14:paraId="6DD3FE53" w14:textId="77777777" w:rsidR="00C0190C" w:rsidRPr="00A25D4D" w:rsidRDefault="00C0190C" w:rsidP="008F13CC">
            <w:pPr>
              <w:jc w:val="left"/>
            </w:pPr>
          </w:p>
        </w:tc>
      </w:tr>
    </w:tbl>
    <w:p w14:paraId="774FF111" w14:textId="77777777" w:rsidR="00C0190C" w:rsidRPr="00A25D4D" w:rsidRDefault="00C0190C" w:rsidP="008F13CC">
      <w:pPr>
        <w:pStyle w:val="Kop5"/>
        <w:jc w:val="left"/>
        <w:rPr>
          <w:sz w:val="16"/>
          <w:szCs w:val="16"/>
        </w:rPr>
      </w:pPr>
      <w:proofErr w:type="spellStart"/>
      <w:r w:rsidRPr="00A25D4D">
        <w:rPr>
          <w:sz w:val="16"/>
          <w:szCs w:val="16"/>
        </w:rPr>
        <w:t>ThermalAppurtenanceTypeIMKLValue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68"/>
      </w:tblGrid>
      <w:tr w:rsidR="00C0190C" w:rsidRPr="00A25D4D" w14:paraId="3C40DD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0DFFEDA" w14:textId="77777777" w:rsidR="00C0190C" w:rsidRPr="00A25D4D" w:rsidRDefault="00C0190C" w:rsidP="008F13CC">
            <w:pPr>
              <w:jc w:val="left"/>
            </w:pPr>
            <w:proofErr w:type="spellStart"/>
            <w:r w:rsidRPr="00A25D4D">
              <w:rPr>
                <w:b/>
                <w:bCs/>
              </w:rPr>
              <w:t>ThermalAppurtenanceTypeIMKLValue</w:t>
            </w:r>
            <w:proofErr w:type="spellEnd"/>
          </w:p>
        </w:tc>
      </w:tr>
      <w:tr w:rsidR="00C0190C" w:rsidRPr="00A25D4D" w14:paraId="188ED7D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148"/>
            </w:tblGrid>
            <w:tr w:rsidR="00C0190C" w:rsidRPr="00A25D4D" w14:paraId="199D024C" w14:textId="77777777" w:rsidTr="00C0190C">
              <w:trPr>
                <w:tblHeader/>
                <w:tblCellSpacing w:w="0" w:type="dxa"/>
              </w:trPr>
              <w:tc>
                <w:tcPr>
                  <w:tcW w:w="360" w:type="dxa"/>
                  <w:hideMark/>
                </w:tcPr>
                <w:p w14:paraId="1F88899D" w14:textId="77777777" w:rsidR="00C0190C" w:rsidRPr="00A25D4D" w:rsidRDefault="00C0190C" w:rsidP="008F13CC">
                  <w:pPr>
                    <w:jc w:val="left"/>
                  </w:pPr>
                  <w:r w:rsidRPr="00A25D4D">
                    <w:t> </w:t>
                  </w:r>
                </w:p>
              </w:tc>
              <w:tc>
                <w:tcPr>
                  <w:tcW w:w="1500" w:type="dxa"/>
                  <w:hideMark/>
                </w:tcPr>
                <w:p w14:paraId="5414049B" w14:textId="77777777" w:rsidR="00C0190C" w:rsidRPr="00A25D4D" w:rsidRDefault="00C0190C" w:rsidP="008F13CC">
                  <w:pPr>
                    <w:jc w:val="left"/>
                  </w:pPr>
                  <w:r w:rsidRPr="00A25D4D">
                    <w:t>Naam</w:t>
                  </w:r>
                </w:p>
              </w:tc>
              <w:tc>
                <w:tcPr>
                  <w:tcW w:w="0" w:type="auto"/>
                  <w:hideMark/>
                </w:tcPr>
                <w:p w14:paraId="1F018D78" w14:textId="77777777" w:rsidR="00C0190C" w:rsidRPr="00A25D4D" w:rsidRDefault="00C0190C" w:rsidP="008F13CC">
                  <w:pPr>
                    <w:jc w:val="left"/>
                  </w:pPr>
                </w:p>
              </w:tc>
            </w:tr>
            <w:tr w:rsidR="00C0190C" w:rsidRPr="00A25D4D" w14:paraId="75F3768A" w14:textId="77777777" w:rsidTr="00C0190C">
              <w:trPr>
                <w:tblHeader/>
                <w:tblCellSpacing w:w="0" w:type="dxa"/>
              </w:trPr>
              <w:tc>
                <w:tcPr>
                  <w:tcW w:w="360" w:type="dxa"/>
                  <w:hideMark/>
                </w:tcPr>
                <w:p w14:paraId="376DDEF3" w14:textId="77777777" w:rsidR="00C0190C" w:rsidRPr="00A25D4D" w:rsidRDefault="00C0190C" w:rsidP="008F13CC">
                  <w:pPr>
                    <w:jc w:val="left"/>
                  </w:pPr>
                  <w:r w:rsidRPr="00A25D4D">
                    <w:t> </w:t>
                  </w:r>
                </w:p>
              </w:tc>
              <w:tc>
                <w:tcPr>
                  <w:tcW w:w="1500" w:type="dxa"/>
                  <w:hideMark/>
                </w:tcPr>
                <w:p w14:paraId="0D0ED2BE" w14:textId="77777777" w:rsidR="00C0190C" w:rsidRPr="00A25D4D" w:rsidRDefault="00C0190C" w:rsidP="008F13CC">
                  <w:pPr>
                    <w:jc w:val="left"/>
                  </w:pPr>
                  <w:r w:rsidRPr="00A25D4D">
                    <w:t>Definitie:</w:t>
                  </w:r>
                </w:p>
              </w:tc>
              <w:tc>
                <w:tcPr>
                  <w:tcW w:w="0" w:type="auto"/>
                  <w:hideMark/>
                </w:tcPr>
                <w:p w14:paraId="0CB77AEC"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ThermalAppurtenanceTypeValue</w:t>
                  </w:r>
                  <w:proofErr w:type="spellEnd"/>
                  <w:r w:rsidRPr="00A25D4D">
                    <w:t xml:space="preserve">. </w:t>
                  </w:r>
                </w:p>
              </w:tc>
            </w:tr>
            <w:tr w:rsidR="00C0190C" w:rsidRPr="00A25D4D" w14:paraId="18CC14FD" w14:textId="77777777" w:rsidTr="00C0190C">
              <w:trPr>
                <w:tblHeader/>
                <w:tblCellSpacing w:w="0" w:type="dxa"/>
              </w:trPr>
              <w:tc>
                <w:tcPr>
                  <w:tcW w:w="360" w:type="dxa"/>
                  <w:hideMark/>
                </w:tcPr>
                <w:p w14:paraId="18177EED" w14:textId="77777777" w:rsidR="00C0190C" w:rsidRPr="00A25D4D" w:rsidRDefault="00C0190C" w:rsidP="008F13CC">
                  <w:pPr>
                    <w:jc w:val="left"/>
                  </w:pPr>
                  <w:r w:rsidRPr="00A25D4D">
                    <w:t> </w:t>
                  </w:r>
                </w:p>
              </w:tc>
              <w:tc>
                <w:tcPr>
                  <w:tcW w:w="1500" w:type="dxa"/>
                  <w:hideMark/>
                </w:tcPr>
                <w:p w14:paraId="586D0810" w14:textId="77777777" w:rsidR="00C0190C" w:rsidRPr="00A25D4D" w:rsidRDefault="00C0190C" w:rsidP="008F13CC">
                  <w:pPr>
                    <w:jc w:val="left"/>
                  </w:pPr>
                  <w:r w:rsidRPr="00A25D4D">
                    <w:t>Subtype van:</w:t>
                  </w:r>
                </w:p>
              </w:tc>
              <w:tc>
                <w:tcPr>
                  <w:tcW w:w="0" w:type="auto"/>
                  <w:hideMark/>
                </w:tcPr>
                <w:p w14:paraId="69DB2FF7" w14:textId="77777777" w:rsidR="00C0190C" w:rsidRPr="00A25D4D" w:rsidRDefault="00C0190C" w:rsidP="008F13CC">
                  <w:pPr>
                    <w:jc w:val="left"/>
                  </w:pPr>
                  <w:proofErr w:type="spellStart"/>
                  <w:r w:rsidRPr="00A25D4D">
                    <w:t>ThermalAppurtenanceTypeValue</w:t>
                  </w:r>
                  <w:proofErr w:type="spellEnd"/>
                </w:p>
              </w:tc>
            </w:tr>
            <w:tr w:rsidR="00C0190C" w:rsidRPr="00A25D4D" w14:paraId="0D37513A" w14:textId="77777777" w:rsidTr="00C0190C">
              <w:trPr>
                <w:tblHeader/>
                <w:tblCellSpacing w:w="0" w:type="dxa"/>
              </w:trPr>
              <w:tc>
                <w:tcPr>
                  <w:tcW w:w="360" w:type="dxa"/>
                  <w:hideMark/>
                </w:tcPr>
                <w:p w14:paraId="684DE3DB" w14:textId="77777777" w:rsidR="00C0190C" w:rsidRPr="00A25D4D" w:rsidRDefault="00C0190C" w:rsidP="008F13CC">
                  <w:pPr>
                    <w:jc w:val="left"/>
                  </w:pPr>
                  <w:r w:rsidRPr="00A25D4D">
                    <w:t> </w:t>
                  </w:r>
                </w:p>
              </w:tc>
              <w:tc>
                <w:tcPr>
                  <w:tcW w:w="1500" w:type="dxa"/>
                  <w:hideMark/>
                </w:tcPr>
                <w:p w14:paraId="0F2B405F" w14:textId="77777777" w:rsidR="00C0190C" w:rsidRPr="00A25D4D" w:rsidRDefault="00C0190C" w:rsidP="008F13CC">
                  <w:pPr>
                    <w:jc w:val="left"/>
                  </w:pPr>
                  <w:r w:rsidRPr="00A25D4D">
                    <w:t>Omschrijving:</w:t>
                  </w:r>
                </w:p>
              </w:tc>
              <w:tc>
                <w:tcPr>
                  <w:tcW w:w="0" w:type="auto"/>
                  <w:hideMark/>
                </w:tcPr>
                <w:p w14:paraId="09514100"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2A6681FE" w14:textId="77777777" w:rsidTr="00C0190C">
              <w:trPr>
                <w:tblHeader/>
                <w:tblCellSpacing w:w="0" w:type="dxa"/>
              </w:trPr>
              <w:tc>
                <w:tcPr>
                  <w:tcW w:w="360" w:type="dxa"/>
                  <w:hideMark/>
                </w:tcPr>
                <w:p w14:paraId="1E33E8B4" w14:textId="77777777" w:rsidR="00C0190C" w:rsidRPr="00A25D4D" w:rsidRDefault="00C0190C" w:rsidP="008F13CC">
                  <w:pPr>
                    <w:jc w:val="left"/>
                  </w:pPr>
                  <w:r w:rsidRPr="00A25D4D">
                    <w:t> </w:t>
                  </w:r>
                </w:p>
              </w:tc>
              <w:tc>
                <w:tcPr>
                  <w:tcW w:w="1500" w:type="dxa"/>
                  <w:hideMark/>
                </w:tcPr>
                <w:p w14:paraId="4872F192" w14:textId="77777777" w:rsidR="00C0190C" w:rsidRPr="00A25D4D" w:rsidRDefault="00C0190C" w:rsidP="008F13CC">
                  <w:pPr>
                    <w:jc w:val="left"/>
                  </w:pPr>
                  <w:r w:rsidRPr="00A25D4D">
                    <w:t>Stereotypes:</w:t>
                  </w:r>
                </w:p>
              </w:tc>
              <w:tc>
                <w:tcPr>
                  <w:tcW w:w="0" w:type="auto"/>
                  <w:hideMark/>
                </w:tcPr>
                <w:p w14:paraId="7CAA400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1129B56" w14:textId="77777777" w:rsidTr="00C0190C">
              <w:trPr>
                <w:tblHeader/>
                <w:tblCellSpacing w:w="0" w:type="dxa"/>
              </w:trPr>
              <w:tc>
                <w:tcPr>
                  <w:tcW w:w="360" w:type="dxa"/>
                  <w:hideMark/>
                </w:tcPr>
                <w:p w14:paraId="3995AB17" w14:textId="77777777" w:rsidR="00C0190C" w:rsidRPr="00A25D4D" w:rsidRDefault="00C0190C" w:rsidP="008F13CC">
                  <w:pPr>
                    <w:jc w:val="left"/>
                  </w:pPr>
                  <w:r w:rsidRPr="00A25D4D">
                    <w:t> </w:t>
                  </w:r>
                </w:p>
              </w:tc>
              <w:tc>
                <w:tcPr>
                  <w:tcW w:w="1500" w:type="dxa"/>
                  <w:hideMark/>
                </w:tcPr>
                <w:p w14:paraId="3DD1659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532988A" w14:textId="77777777" w:rsidR="00C0190C" w:rsidRPr="00A25D4D" w:rsidRDefault="00C0190C" w:rsidP="008F13CC">
                  <w:pPr>
                    <w:jc w:val="left"/>
                  </w:pPr>
                  <w:proofErr w:type="spellStart"/>
                  <w:r w:rsidRPr="00A25D4D">
                    <w:t>Uitbreidbaar</w:t>
                  </w:r>
                  <w:proofErr w:type="spellEnd"/>
                </w:p>
              </w:tc>
            </w:tr>
          </w:tbl>
          <w:p w14:paraId="61DDE45E" w14:textId="77777777" w:rsidR="00C0190C" w:rsidRPr="00A25D4D" w:rsidRDefault="00C0190C" w:rsidP="008F13CC">
            <w:pPr>
              <w:jc w:val="left"/>
            </w:pPr>
          </w:p>
        </w:tc>
      </w:tr>
    </w:tbl>
    <w:p w14:paraId="3AFB5050" w14:textId="77777777" w:rsidR="00C0190C" w:rsidRPr="00A25D4D" w:rsidRDefault="00C0190C" w:rsidP="008F13CC">
      <w:pPr>
        <w:pStyle w:val="Kop5"/>
        <w:jc w:val="left"/>
        <w:rPr>
          <w:sz w:val="16"/>
          <w:szCs w:val="16"/>
        </w:rPr>
      </w:pPr>
      <w:proofErr w:type="spellStart"/>
      <w:r w:rsidRPr="00A25D4D">
        <w:rPr>
          <w:sz w:val="16"/>
          <w:szCs w:val="16"/>
        </w:rPr>
        <w:t>ThermalProductTypeIMKLValue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299ABD4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644D48B" w14:textId="77777777" w:rsidR="00C0190C" w:rsidRPr="00A25D4D" w:rsidRDefault="00C0190C" w:rsidP="008F13CC">
            <w:pPr>
              <w:jc w:val="left"/>
            </w:pPr>
            <w:proofErr w:type="spellStart"/>
            <w:r w:rsidRPr="00A25D4D">
              <w:rPr>
                <w:b/>
                <w:bCs/>
              </w:rPr>
              <w:t>ThermalProductTypeIMKLValue</w:t>
            </w:r>
            <w:proofErr w:type="spellEnd"/>
          </w:p>
        </w:tc>
      </w:tr>
      <w:tr w:rsidR="00C0190C" w:rsidRPr="00A25D4D" w14:paraId="2857A06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22DB54C9" w14:textId="77777777" w:rsidTr="00C0190C">
              <w:trPr>
                <w:tblHeader/>
                <w:tblCellSpacing w:w="0" w:type="dxa"/>
              </w:trPr>
              <w:tc>
                <w:tcPr>
                  <w:tcW w:w="360" w:type="dxa"/>
                  <w:hideMark/>
                </w:tcPr>
                <w:p w14:paraId="305C0C09" w14:textId="77777777" w:rsidR="00C0190C" w:rsidRPr="00A25D4D" w:rsidRDefault="00C0190C" w:rsidP="008F13CC">
                  <w:pPr>
                    <w:jc w:val="left"/>
                  </w:pPr>
                  <w:r w:rsidRPr="00A25D4D">
                    <w:t> </w:t>
                  </w:r>
                </w:p>
              </w:tc>
              <w:tc>
                <w:tcPr>
                  <w:tcW w:w="1500" w:type="dxa"/>
                  <w:hideMark/>
                </w:tcPr>
                <w:p w14:paraId="5646746F" w14:textId="77777777" w:rsidR="00C0190C" w:rsidRPr="00A25D4D" w:rsidRDefault="00C0190C" w:rsidP="008F13CC">
                  <w:pPr>
                    <w:jc w:val="left"/>
                  </w:pPr>
                  <w:r w:rsidRPr="00A25D4D">
                    <w:t>Naam</w:t>
                  </w:r>
                </w:p>
              </w:tc>
              <w:tc>
                <w:tcPr>
                  <w:tcW w:w="0" w:type="auto"/>
                  <w:hideMark/>
                </w:tcPr>
                <w:p w14:paraId="67EDA4E2" w14:textId="77777777" w:rsidR="00C0190C" w:rsidRPr="00A25D4D" w:rsidRDefault="00C0190C" w:rsidP="008F13CC">
                  <w:pPr>
                    <w:jc w:val="left"/>
                  </w:pPr>
                  <w:proofErr w:type="spellStart"/>
                  <w:r w:rsidRPr="00A25D4D">
                    <w:t>Thermal</w:t>
                  </w:r>
                  <w:proofErr w:type="spellEnd"/>
                  <w:r w:rsidRPr="00A25D4D">
                    <w:t xml:space="preserve"> Product Type IMKL </w:t>
                  </w:r>
                </w:p>
              </w:tc>
            </w:tr>
            <w:tr w:rsidR="00C0190C" w:rsidRPr="00A25D4D" w14:paraId="6DAE8AFE" w14:textId="77777777" w:rsidTr="00C0190C">
              <w:trPr>
                <w:tblHeader/>
                <w:tblCellSpacing w:w="0" w:type="dxa"/>
              </w:trPr>
              <w:tc>
                <w:tcPr>
                  <w:tcW w:w="360" w:type="dxa"/>
                  <w:hideMark/>
                </w:tcPr>
                <w:p w14:paraId="53505EF6" w14:textId="77777777" w:rsidR="00C0190C" w:rsidRPr="00A25D4D" w:rsidRDefault="00C0190C" w:rsidP="008F13CC">
                  <w:pPr>
                    <w:jc w:val="left"/>
                  </w:pPr>
                  <w:r w:rsidRPr="00A25D4D">
                    <w:t> </w:t>
                  </w:r>
                </w:p>
              </w:tc>
              <w:tc>
                <w:tcPr>
                  <w:tcW w:w="1500" w:type="dxa"/>
                  <w:hideMark/>
                </w:tcPr>
                <w:p w14:paraId="4D57E932" w14:textId="77777777" w:rsidR="00C0190C" w:rsidRPr="00A25D4D" w:rsidRDefault="00C0190C" w:rsidP="008F13CC">
                  <w:pPr>
                    <w:jc w:val="left"/>
                  </w:pPr>
                  <w:r w:rsidRPr="00A25D4D">
                    <w:t>Definitie:</w:t>
                  </w:r>
                </w:p>
              </w:tc>
              <w:tc>
                <w:tcPr>
                  <w:tcW w:w="0" w:type="auto"/>
                  <w:hideMark/>
                </w:tcPr>
                <w:p w14:paraId="4099F73C"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Thermal</w:t>
                  </w:r>
                  <w:proofErr w:type="spellEnd"/>
                  <w:r w:rsidRPr="00A25D4D">
                    <w:t xml:space="preserve"> Product Type. </w:t>
                  </w:r>
                </w:p>
              </w:tc>
            </w:tr>
            <w:tr w:rsidR="00C0190C" w:rsidRPr="00A25D4D" w14:paraId="32A3CB49" w14:textId="77777777" w:rsidTr="00C0190C">
              <w:trPr>
                <w:tblHeader/>
                <w:tblCellSpacing w:w="0" w:type="dxa"/>
              </w:trPr>
              <w:tc>
                <w:tcPr>
                  <w:tcW w:w="360" w:type="dxa"/>
                  <w:hideMark/>
                </w:tcPr>
                <w:p w14:paraId="5C171614" w14:textId="77777777" w:rsidR="00C0190C" w:rsidRPr="00A25D4D" w:rsidRDefault="00C0190C" w:rsidP="008F13CC">
                  <w:pPr>
                    <w:jc w:val="left"/>
                  </w:pPr>
                  <w:r w:rsidRPr="00A25D4D">
                    <w:t> </w:t>
                  </w:r>
                </w:p>
              </w:tc>
              <w:tc>
                <w:tcPr>
                  <w:tcW w:w="1500" w:type="dxa"/>
                  <w:hideMark/>
                </w:tcPr>
                <w:p w14:paraId="7CB6D501" w14:textId="77777777" w:rsidR="00C0190C" w:rsidRPr="00A25D4D" w:rsidRDefault="00C0190C" w:rsidP="008F13CC">
                  <w:pPr>
                    <w:jc w:val="left"/>
                  </w:pPr>
                  <w:r w:rsidRPr="00A25D4D">
                    <w:t>Subtype van:</w:t>
                  </w:r>
                </w:p>
              </w:tc>
              <w:tc>
                <w:tcPr>
                  <w:tcW w:w="0" w:type="auto"/>
                  <w:hideMark/>
                </w:tcPr>
                <w:p w14:paraId="0D167C1B" w14:textId="77777777" w:rsidR="00C0190C" w:rsidRPr="00A25D4D" w:rsidRDefault="00C0190C" w:rsidP="008F13CC">
                  <w:pPr>
                    <w:jc w:val="left"/>
                  </w:pPr>
                  <w:proofErr w:type="spellStart"/>
                  <w:r w:rsidRPr="00A25D4D">
                    <w:t>ThermalProductTypeValue</w:t>
                  </w:r>
                  <w:proofErr w:type="spellEnd"/>
                </w:p>
              </w:tc>
            </w:tr>
            <w:tr w:rsidR="00C0190C" w:rsidRPr="00A25D4D" w14:paraId="4477A44C" w14:textId="77777777" w:rsidTr="00C0190C">
              <w:trPr>
                <w:tblHeader/>
                <w:tblCellSpacing w:w="0" w:type="dxa"/>
              </w:trPr>
              <w:tc>
                <w:tcPr>
                  <w:tcW w:w="360" w:type="dxa"/>
                  <w:hideMark/>
                </w:tcPr>
                <w:p w14:paraId="50BA8131" w14:textId="77777777" w:rsidR="00C0190C" w:rsidRPr="00A25D4D" w:rsidRDefault="00C0190C" w:rsidP="008F13CC">
                  <w:pPr>
                    <w:jc w:val="left"/>
                  </w:pPr>
                  <w:r w:rsidRPr="00A25D4D">
                    <w:t> </w:t>
                  </w:r>
                </w:p>
              </w:tc>
              <w:tc>
                <w:tcPr>
                  <w:tcW w:w="1500" w:type="dxa"/>
                  <w:hideMark/>
                </w:tcPr>
                <w:p w14:paraId="1DFB0E31" w14:textId="77777777" w:rsidR="00C0190C" w:rsidRPr="00A25D4D" w:rsidRDefault="00C0190C" w:rsidP="008F13CC">
                  <w:pPr>
                    <w:jc w:val="left"/>
                  </w:pPr>
                  <w:r w:rsidRPr="00A25D4D">
                    <w:t>Omschrijving:</w:t>
                  </w:r>
                </w:p>
              </w:tc>
              <w:tc>
                <w:tcPr>
                  <w:tcW w:w="0" w:type="auto"/>
                  <w:hideMark/>
                </w:tcPr>
                <w:p w14:paraId="435C3C07"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7DF43555" w14:textId="77777777" w:rsidTr="00C0190C">
              <w:trPr>
                <w:tblHeader/>
                <w:tblCellSpacing w:w="0" w:type="dxa"/>
              </w:trPr>
              <w:tc>
                <w:tcPr>
                  <w:tcW w:w="360" w:type="dxa"/>
                  <w:hideMark/>
                </w:tcPr>
                <w:p w14:paraId="3CE6C396" w14:textId="77777777" w:rsidR="00C0190C" w:rsidRPr="00A25D4D" w:rsidRDefault="00C0190C" w:rsidP="008F13CC">
                  <w:pPr>
                    <w:jc w:val="left"/>
                  </w:pPr>
                  <w:r w:rsidRPr="00A25D4D">
                    <w:t> </w:t>
                  </w:r>
                </w:p>
              </w:tc>
              <w:tc>
                <w:tcPr>
                  <w:tcW w:w="1500" w:type="dxa"/>
                  <w:hideMark/>
                </w:tcPr>
                <w:p w14:paraId="7BEA325F" w14:textId="77777777" w:rsidR="00C0190C" w:rsidRPr="00A25D4D" w:rsidRDefault="00C0190C" w:rsidP="008F13CC">
                  <w:pPr>
                    <w:jc w:val="left"/>
                  </w:pPr>
                  <w:r w:rsidRPr="00A25D4D">
                    <w:t>Stereotypes:</w:t>
                  </w:r>
                </w:p>
              </w:tc>
              <w:tc>
                <w:tcPr>
                  <w:tcW w:w="0" w:type="auto"/>
                  <w:hideMark/>
                </w:tcPr>
                <w:p w14:paraId="629B616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63AB5FF" w14:textId="77777777" w:rsidTr="00C0190C">
              <w:trPr>
                <w:tblHeader/>
                <w:tblCellSpacing w:w="0" w:type="dxa"/>
              </w:trPr>
              <w:tc>
                <w:tcPr>
                  <w:tcW w:w="360" w:type="dxa"/>
                  <w:hideMark/>
                </w:tcPr>
                <w:p w14:paraId="1CAEEF53" w14:textId="77777777" w:rsidR="00C0190C" w:rsidRPr="00A25D4D" w:rsidRDefault="00C0190C" w:rsidP="008F13CC">
                  <w:pPr>
                    <w:jc w:val="left"/>
                  </w:pPr>
                  <w:r w:rsidRPr="00A25D4D">
                    <w:t> </w:t>
                  </w:r>
                </w:p>
              </w:tc>
              <w:tc>
                <w:tcPr>
                  <w:tcW w:w="1500" w:type="dxa"/>
                  <w:hideMark/>
                </w:tcPr>
                <w:p w14:paraId="7E1FF6E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B50CFA5" w14:textId="77777777" w:rsidR="00C0190C" w:rsidRPr="00A25D4D" w:rsidRDefault="00C0190C" w:rsidP="008F13CC">
                  <w:pPr>
                    <w:jc w:val="left"/>
                  </w:pPr>
                  <w:proofErr w:type="spellStart"/>
                  <w:r w:rsidRPr="00A25D4D">
                    <w:t>Uitbreidbaar</w:t>
                  </w:r>
                  <w:proofErr w:type="spellEnd"/>
                </w:p>
              </w:tc>
            </w:tr>
          </w:tbl>
          <w:p w14:paraId="2564D54D" w14:textId="77777777" w:rsidR="00C0190C" w:rsidRPr="00A25D4D" w:rsidRDefault="00C0190C" w:rsidP="008F13CC">
            <w:pPr>
              <w:jc w:val="left"/>
            </w:pPr>
          </w:p>
        </w:tc>
      </w:tr>
    </w:tbl>
    <w:p w14:paraId="44B13016" w14:textId="77777777" w:rsidR="00C0190C" w:rsidRPr="00A25D4D" w:rsidRDefault="00C0190C" w:rsidP="008F13CC">
      <w:pPr>
        <w:pStyle w:val="Kop5"/>
        <w:jc w:val="left"/>
        <w:rPr>
          <w:sz w:val="16"/>
          <w:szCs w:val="16"/>
        </w:rPr>
      </w:pPr>
      <w:proofErr w:type="spellStart"/>
      <w:r w:rsidRPr="00A25D4D">
        <w:rPr>
          <w:sz w:val="16"/>
          <w:szCs w:val="16"/>
        </w:rPr>
        <w:t>TopografischObjectTypeValue</w:t>
      </w:r>
      <w:proofErr w:type="spellEnd"/>
    </w:p>
    <w:tbl>
      <w:tblPr>
        <w:tblW w:w="4125"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34"/>
      </w:tblGrid>
      <w:tr w:rsidR="00C0190C" w:rsidRPr="00A25D4D" w14:paraId="6636511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C8E9D53" w14:textId="77777777" w:rsidR="00C0190C" w:rsidRPr="00A25D4D" w:rsidRDefault="00C0190C" w:rsidP="008F13CC">
            <w:pPr>
              <w:jc w:val="left"/>
            </w:pPr>
            <w:proofErr w:type="spellStart"/>
            <w:r w:rsidRPr="00A25D4D">
              <w:rPr>
                <w:b/>
                <w:bCs/>
              </w:rPr>
              <w:t>TopografischObjectTypeValue</w:t>
            </w:r>
            <w:proofErr w:type="spellEnd"/>
          </w:p>
        </w:tc>
      </w:tr>
      <w:tr w:rsidR="00C0190C" w:rsidRPr="00A25D4D" w14:paraId="7D8142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14"/>
            </w:tblGrid>
            <w:tr w:rsidR="00C0190C" w:rsidRPr="00A25D4D" w14:paraId="771D39D6" w14:textId="77777777" w:rsidTr="00C0190C">
              <w:trPr>
                <w:tblHeader/>
                <w:tblCellSpacing w:w="0" w:type="dxa"/>
              </w:trPr>
              <w:tc>
                <w:tcPr>
                  <w:tcW w:w="360" w:type="dxa"/>
                  <w:hideMark/>
                </w:tcPr>
                <w:p w14:paraId="4CD2CF2E" w14:textId="77777777" w:rsidR="00C0190C" w:rsidRPr="00A25D4D" w:rsidRDefault="00C0190C" w:rsidP="008F13CC">
                  <w:pPr>
                    <w:jc w:val="left"/>
                  </w:pPr>
                  <w:r w:rsidRPr="00A25D4D">
                    <w:t> </w:t>
                  </w:r>
                </w:p>
              </w:tc>
              <w:tc>
                <w:tcPr>
                  <w:tcW w:w="1500" w:type="dxa"/>
                  <w:hideMark/>
                </w:tcPr>
                <w:p w14:paraId="4E62E509" w14:textId="77777777" w:rsidR="00C0190C" w:rsidRPr="00A25D4D" w:rsidRDefault="00C0190C" w:rsidP="008F13CC">
                  <w:pPr>
                    <w:jc w:val="left"/>
                  </w:pPr>
                  <w:r w:rsidRPr="00A25D4D">
                    <w:t>Naam</w:t>
                  </w:r>
                </w:p>
              </w:tc>
              <w:tc>
                <w:tcPr>
                  <w:tcW w:w="0" w:type="auto"/>
                  <w:hideMark/>
                </w:tcPr>
                <w:p w14:paraId="42F9757E" w14:textId="77777777" w:rsidR="00C0190C" w:rsidRPr="00A25D4D" w:rsidRDefault="00C0190C" w:rsidP="008F13CC">
                  <w:pPr>
                    <w:jc w:val="left"/>
                  </w:pPr>
                </w:p>
              </w:tc>
            </w:tr>
            <w:tr w:rsidR="00C0190C" w:rsidRPr="00A25D4D" w14:paraId="35BD3F1D" w14:textId="77777777" w:rsidTr="00C0190C">
              <w:trPr>
                <w:tblHeader/>
                <w:tblCellSpacing w:w="0" w:type="dxa"/>
              </w:trPr>
              <w:tc>
                <w:tcPr>
                  <w:tcW w:w="360" w:type="dxa"/>
                  <w:hideMark/>
                </w:tcPr>
                <w:p w14:paraId="3740C97E" w14:textId="77777777" w:rsidR="00C0190C" w:rsidRPr="00A25D4D" w:rsidRDefault="00C0190C" w:rsidP="008F13CC">
                  <w:pPr>
                    <w:jc w:val="left"/>
                  </w:pPr>
                  <w:r w:rsidRPr="00A25D4D">
                    <w:t> </w:t>
                  </w:r>
                </w:p>
              </w:tc>
              <w:tc>
                <w:tcPr>
                  <w:tcW w:w="1500" w:type="dxa"/>
                  <w:hideMark/>
                </w:tcPr>
                <w:p w14:paraId="4B7EBF43" w14:textId="77777777" w:rsidR="00C0190C" w:rsidRPr="00A25D4D" w:rsidRDefault="00C0190C" w:rsidP="008F13CC">
                  <w:pPr>
                    <w:jc w:val="left"/>
                  </w:pPr>
                  <w:r w:rsidRPr="00A25D4D">
                    <w:t>Definitie:</w:t>
                  </w:r>
                </w:p>
              </w:tc>
              <w:tc>
                <w:tcPr>
                  <w:tcW w:w="0" w:type="auto"/>
                  <w:hideMark/>
                </w:tcPr>
                <w:p w14:paraId="587C5B09" w14:textId="77777777" w:rsidR="00C0190C" w:rsidRPr="00A25D4D" w:rsidRDefault="00C0190C" w:rsidP="008F13CC">
                  <w:pPr>
                    <w:jc w:val="left"/>
                  </w:pPr>
                  <w:r w:rsidRPr="00A25D4D">
                    <w:t xml:space="preserve">Soort topografisch object. </w:t>
                  </w:r>
                </w:p>
              </w:tc>
            </w:tr>
            <w:tr w:rsidR="00C0190C" w:rsidRPr="00A25D4D" w14:paraId="0DCEE4CD" w14:textId="77777777" w:rsidTr="00C0190C">
              <w:trPr>
                <w:tblHeader/>
                <w:tblCellSpacing w:w="0" w:type="dxa"/>
              </w:trPr>
              <w:tc>
                <w:tcPr>
                  <w:tcW w:w="360" w:type="dxa"/>
                  <w:hideMark/>
                </w:tcPr>
                <w:p w14:paraId="382B0304" w14:textId="77777777" w:rsidR="00C0190C" w:rsidRPr="00A25D4D" w:rsidRDefault="00C0190C" w:rsidP="008F13CC">
                  <w:pPr>
                    <w:jc w:val="left"/>
                  </w:pPr>
                  <w:r w:rsidRPr="00A25D4D">
                    <w:t> </w:t>
                  </w:r>
                </w:p>
              </w:tc>
              <w:tc>
                <w:tcPr>
                  <w:tcW w:w="1500" w:type="dxa"/>
                  <w:hideMark/>
                </w:tcPr>
                <w:p w14:paraId="651F953B" w14:textId="77777777" w:rsidR="00C0190C" w:rsidRPr="00A25D4D" w:rsidRDefault="00C0190C" w:rsidP="008F13CC">
                  <w:pPr>
                    <w:jc w:val="left"/>
                  </w:pPr>
                  <w:r w:rsidRPr="00A25D4D">
                    <w:t>Omschrijving:</w:t>
                  </w:r>
                </w:p>
              </w:tc>
              <w:tc>
                <w:tcPr>
                  <w:tcW w:w="0" w:type="auto"/>
                  <w:hideMark/>
                </w:tcPr>
                <w:p w14:paraId="07ACDE0A" w14:textId="77777777" w:rsidR="00C0190C" w:rsidRPr="00A25D4D" w:rsidRDefault="00C0190C" w:rsidP="008F13CC">
                  <w:pPr>
                    <w:jc w:val="left"/>
                  </w:pPr>
                  <w:r w:rsidRPr="00A25D4D">
                    <w:t xml:space="preserve">Typen gebaseerd op semantiek van </w:t>
                  </w:r>
                  <w:proofErr w:type="spellStart"/>
                  <w:r w:rsidRPr="00A25D4D">
                    <w:t>IMGeo</w:t>
                  </w:r>
                  <w:proofErr w:type="spellEnd"/>
                  <w:r w:rsidRPr="00A25D4D">
                    <w:t xml:space="preserve"> (grootschalige geografie) </w:t>
                  </w:r>
                </w:p>
              </w:tc>
            </w:tr>
            <w:tr w:rsidR="00C0190C" w:rsidRPr="00A25D4D" w14:paraId="7B11101E" w14:textId="77777777" w:rsidTr="00C0190C">
              <w:trPr>
                <w:tblHeader/>
                <w:tblCellSpacing w:w="0" w:type="dxa"/>
              </w:trPr>
              <w:tc>
                <w:tcPr>
                  <w:tcW w:w="360" w:type="dxa"/>
                  <w:hideMark/>
                </w:tcPr>
                <w:p w14:paraId="552C44AB" w14:textId="77777777" w:rsidR="00C0190C" w:rsidRPr="00A25D4D" w:rsidRDefault="00C0190C" w:rsidP="008F13CC">
                  <w:pPr>
                    <w:jc w:val="left"/>
                  </w:pPr>
                  <w:r w:rsidRPr="00A25D4D">
                    <w:t> </w:t>
                  </w:r>
                </w:p>
              </w:tc>
              <w:tc>
                <w:tcPr>
                  <w:tcW w:w="1500" w:type="dxa"/>
                  <w:hideMark/>
                </w:tcPr>
                <w:p w14:paraId="1E5336CE" w14:textId="77777777" w:rsidR="00C0190C" w:rsidRPr="00A25D4D" w:rsidRDefault="00C0190C" w:rsidP="008F13CC">
                  <w:pPr>
                    <w:jc w:val="left"/>
                  </w:pPr>
                  <w:r w:rsidRPr="00A25D4D">
                    <w:t>Stereotypes:</w:t>
                  </w:r>
                </w:p>
              </w:tc>
              <w:tc>
                <w:tcPr>
                  <w:tcW w:w="0" w:type="auto"/>
                  <w:hideMark/>
                </w:tcPr>
                <w:p w14:paraId="796A38C7"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4D3BB196" w14:textId="77777777" w:rsidTr="00C0190C">
              <w:trPr>
                <w:tblHeader/>
                <w:tblCellSpacing w:w="0" w:type="dxa"/>
              </w:trPr>
              <w:tc>
                <w:tcPr>
                  <w:tcW w:w="360" w:type="dxa"/>
                  <w:hideMark/>
                </w:tcPr>
                <w:p w14:paraId="58A44968" w14:textId="77777777" w:rsidR="00C0190C" w:rsidRPr="00A25D4D" w:rsidRDefault="00C0190C" w:rsidP="008F13CC">
                  <w:pPr>
                    <w:jc w:val="left"/>
                  </w:pPr>
                  <w:r w:rsidRPr="00A25D4D">
                    <w:t> </w:t>
                  </w:r>
                </w:p>
              </w:tc>
              <w:tc>
                <w:tcPr>
                  <w:tcW w:w="1500" w:type="dxa"/>
                  <w:hideMark/>
                </w:tcPr>
                <w:p w14:paraId="31A0F406"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6BE4A79" w14:textId="77777777" w:rsidR="00C0190C" w:rsidRPr="00A25D4D" w:rsidRDefault="00C0190C" w:rsidP="008F13CC">
                  <w:pPr>
                    <w:jc w:val="left"/>
                  </w:pPr>
                  <w:proofErr w:type="spellStart"/>
                  <w:r w:rsidRPr="00A25D4D">
                    <w:t>Uitbreidbaar</w:t>
                  </w:r>
                  <w:proofErr w:type="spellEnd"/>
                </w:p>
              </w:tc>
            </w:tr>
          </w:tbl>
          <w:p w14:paraId="0618B916" w14:textId="77777777" w:rsidR="00C0190C" w:rsidRPr="00A25D4D" w:rsidRDefault="00C0190C" w:rsidP="008F13CC">
            <w:pPr>
              <w:jc w:val="left"/>
            </w:pPr>
          </w:p>
        </w:tc>
      </w:tr>
    </w:tbl>
    <w:p w14:paraId="62E318F3" w14:textId="77777777" w:rsidR="00C0190C" w:rsidRPr="00A25D4D" w:rsidRDefault="00C0190C" w:rsidP="008F13CC">
      <w:pPr>
        <w:pStyle w:val="Kop5"/>
        <w:jc w:val="left"/>
        <w:rPr>
          <w:sz w:val="16"/>
          <w:szCs w:val="16"/>
        </w:rPr>
      </w:pPr>
      <w:proofErr w:type="spellStart"/>
      <w:r w:rsidRPr="00A25D4D">
        <w:rPr>
          <w:sz w:val="16"/>
          <w:szCs w:val="16"/>
        </w:rPr>
        <w:t>UtilityNetworkTypeIMKLValue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05A9A7C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D411AB0" w14:textId="77777777" w:rsidR="00C0190C" w:rsidRPr="00A25D4D" w:rsidRDefault="00C0190C" w:rsidP="008F13CC">
            <w:pPr>
              <w:jc w:val="left"/>
            </w:pPr>
            <w:proofErr w:type="spellStart"/>
            <w:r w:rsidRPr="00A25D4D">
              <w:rPr>
                <w:b/>
                <w:bCs/>
              </w:rPr>
              <w:t>UtilityNetworkTypeIMKLValue</w:t>
            </w:r>
            <w:proofErr w:type="spellEnd"/>
          </w:p>
        </w:tc>
      </w:tr>
      <w:tr w:rsidR="00C0190C" w:rsidRPr="00A25D4D" w14:paraId="0089DF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290A069C" w14:textId="77777777" w:rsidTr="00C0190C">
              <w:trPr>
                <w:tblHeader/>
                <w:tblCellSpacing w:w="0" w:type="dxa"/>
              </w:trPr>
              <w:tc>
                <w:tcPr>
                  <w:tcW w:w="360" w:type="dxa"/>
                  <w:hideMark/>
                </w:tcPr>
                <w:p w14:paraId="589769D1" w14:textId="77777777" w:rsidR="00C0190C" w:rsidRPr="00A25D4D" w:rsidRDefault="00C0190C" w:rsidP="008F13CC">
                  <w:pPr>
                    <w:jc w:val="left"/>
                  </w:pPr>
                  <w:r w:rsidRPr="00A25D4D">
                    <w:t> </w:t>
                  </w:r>
                </w:p>
              </w:tc>
              <w:tc>
                <w:tcPr>
                  <w:tcW w:w="1500" w:type="dxa"/>
                  <w:hideMark/>
                </w:tcPr>
                <w:p w14:paraId="43C36AEA" w14:textId="77777777" w:rsidR="00C0190C" w:rsidRPr="00A25D4D" w:rsidRDefault="00C0190C" w:rsidP="008F13CC">
                  <w:pPr>
                    <w:jc w:val="left"/>
                  </w:pPr>
                  <w:r w:rsidRPr="00A25D4D">
                    <w:t>Naam</w:t>
                  </w:r>
                </w:p>
              </w:tc>
              <w:tc>
                <w:tcPr>
                  <w:tcW w:w="0" w:type="auto"/>
                  <w:hideMark/>
                </w:tcPr>
                <w:p w14:paraId="3AE973BE" w14:textId="77777777" w:rsidR="00C0190C" w:rsidRPr="00A25D4D" w:rsidRDefault="00C0190C" w:rsidP="008F13CC">
                  <w:pPr>
                    <w:jc w:val="left"/>
                  </w:pPr>
                </w:p>
              </w:tc>
            </w:tr>
            <w:tr w:rsidR="00C0190C" w:rsidRPr="00A25D4D" w14:paraId="6CA32CE7" w14:textId="77777777" w:rsidTr="00C0190C">
              <w:trPr>
                <w:tblHeader/>
                <w:tblCellSpacing w:w="0" w:type="dxa"/>
              </w:trPr>
              <w:tc>
                <w:tcPr>
                  <w:tcW w:w="360" w:type="dxa"/>
                  <w:hideMark/>
                </w:tcPr>
                <w:p w14:paraId="00AC4633" w14:textId="77777777" w:rsidR="00C0190C" w:rsidRPr="00A25D4D" w:rsidRDefault="00C0190C" w:rsidP="008F13CC">
                  <w:pPr>
                    <w:jc w:val="left"/>
                  </w:pPr>
                  <w:r w:rsidRPr="00A25D4D">
                    <w:t> </w:t>
                  </w:r>
                </w:p>
              </w:tc>
              <w:tc>
                <w:tcPr>
                  <w:tcW w:w="1500" w:type="dxa"/>
                  <w:hideMark/>
                </w:tcPr>
                <w:p w14:paraId="6C0DB67E" w14:textId="77777777" w:rsidR="00C0190C" w:rsidRPr="00A25D4D" w:rsidRDefault="00C0190C" w:rsidP="008F13CC">
                  <w:pPr>
                    <w:jc w:val="left"/>
                  </w:pPr>
                  <w:r w:rsidRPr="00A25D4D">
                    <w:t>Definitie:</w:t>
                  </w:r>
                </w:p>
              </w:tc>
              <w:tc>
                <w:tcPr>
                  <w:tcW w:w="0" w:type="auto"/>
                  <w:hideMark/>
                </w:tcPr>
                <w:p w14:paraId="651EE0CE"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UtilityNetworkTypeValue</w:t>
                  </w:r>
                  <w:proofErr w:type="spellEnd"/>
                  <w:r w:rsidRPr="00A25D4D">
                    <w:t xml:space="preserve"> </w:t>
                  </w:r>
                </w:p>
              </w:tc>
            </w:tr>
            <w:tr w:rsidR="00C0190C" w:rsidRPr="00A25D4D" w14:paraId="122C3491" w14:textId="77777777" w:rsidTr="00C0190C">
              <w:trPr>
                <w:tblHeader/>
                <w:tblCellSpacing w:w="0" w:type="dxa"/>
              </w:trPr>
              <w:tc>
                <w:tcPr>
                  <w:tcW w:w="360" w:type="dxa"/>
                  <w:hideMark/>
                </w:tcPr>
                <w:p w14:paraId="4AFE939A" w14:textId="77777777" w:rsidR="00C0190C" w:rsidRPr="00A25D4D" w:rsidRDefault="00C0190C" w:rsidP="008F13CC">
                  <w:pPr>
                    <w:jc w:val="left"/>
                  </w:pPr>
                  <w:r w:rsidRPr="00A25D4D">
                    <w:t> </w:t>
                  </w:r>
                </w:p>
              </w:tc>
              <w:tc>
                <w:tcPr>
                  <w:tcW w:w="1500" w:type="dxa"/>
                  <w:hideMark/>
                </w:tcPr>
                <w:p w14:paraId="23715430" w14:textId="77777777" w:rsidR="00C0190C" w:rsidRPr="00A25D4D" w:rsidRDefault="00C0190C" w:rsidP="008F13CC">
                  <w:pPr>
                    <w:jc w:val="left"/>
                  </w:pPr>
                  <w:r w:rsidRPr="00A25D4D">
                    <w:t>Subtype van:</w:t>
                  </w:r>
                </w:p>
              </w:tc>
              <w:tc>
                <w:tcPr>
                  <w:tcW w:w="0" w:type="auto"/>
                  <w:hideMark/>
                </w:tcPr>
                <w:p w14:paraId="4DB775BA" w14:textId="77777777" w:rsidR="00C0190C" w:rsidRPr="00A25D4D" w:rsidRDefault="00C0190C" w:rsidP="008F13CC">
                  <w:pPr>
                    <w:jc w:val="left"/>
                  </w:pPr>
                  <w:proofErr w:type="spellStart"/>
                  <w:r w:rsidRPr="00A25D4D">
                    <w:t>UtilityNetworkTypeValue</w:t>
                  </w:r>
                  <w:proofErr w:type="spellEnd"/>
                </w:p>
              </w:tc>
            </w:tr>
            <w:tr w:rsidR="00C0190C" w:rsidRPr="00A25D4D" w14:paraId="168E9EA4" w14:textId="77777777" w:rsidTr="00C0190C">
              <w:trPr>
                <w:tblHeader/>
                <w:tblCellSpacing w:w="0" w:type="dxa"/>
              </w:trPr>
              <w:tc>
                <w:tcPr>
                  <w:tcW w:w="360" w:type="dxa"/>
                  <w:hideMark/>
                </w:tcPr>
                <w:p w14:paraId="44E969E7" w14:textId="77777777" w:rsidR="00C0190C" w:rsidRPr="00A25D4D" w:rsidRDefault="00C0190C" w:rsidP="008F13CC">
                  <w:pPr>
                    <w:jc w:val="left"/>
                  </w:pPr>
                  <w:r w:rsidRPr="00A25D4D">
                    <w:t> </w:t>
                  </w:r>
                </w:p>
              </w:tc>
              <w:tc>
                <w:tcPr>
                  <w:tcW w:w="1500" w:type="dxa"/>
                  <w:hideMark/>
                </w:tcPr>
                <w:p w14:paraId="4990AAD8" w14:textId="77777777" w:rsidR="00C0190C" w:rsidRPr="00A25D4D" w:rsidRDefault="00C0190C" w:rsidP="008F13CC">
                  <w:pPr>
                    <w:jc w:val="left"/>
                  </w:pPr>
                  <w:r w:rsidRPr="00A25D4D">
                    <w:t>Omschrijving:</w:t>
                  </w:r>
                </w:p>
              </w:tc>
              <w:tc>
                <w:tcPr>
                  <w:tcW w:w="0" w:type="auto"/>
                  <w:hideMark/>
                </w:tcPr>
                <w:p w14:paraId="4DF6F7D6"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4659F419" w14:textId="77777777" w:rsidTr="00C0190C">
              <w:trPr>
                <w:tblHeader/>
                <w:tblCellSpacing w:w="0" w:type="dxa"/>
              </w:trPr>
              <w:tc>
                <w:tcPr>
                  <w:tcW w:w="360" w:type="dxa"/>
                  <w:hideMark/>
                </w:tcPr>
                <w:p w14:paraId="7868C182" w14:textId="77777777" w:rsidR="00C0190C" w:rsidRPr="00A25D4D" w:rsidRDefault="00C0190C" w:rsidP="008F13CC">
                  <w:pPr>
                    <w:jc w:val="left"/>
                  </w:pPr>
                  <w:r w:rsidRPr="00A25D4D">
                    <w:t> </w:t>
                  </w:r>
                </w:p>
              </w:tc>
              <w:tc>
                <w:tcPr>
                  <w:tcW w:w="1500" w:type="dxa"/>
                  <w:hideMark/>
                </w:tcPr>
                <w:p w14:paraId="65D48073" w14:textId="77777777" w:rsidR="00C0190C" w:rsidRPr="00A25D4D" w:rsidRDefault="00C0190C" w:rsidP="008F13CC">
                  <w:pPr>
                    <w:jc w:val="left"/>
                  </w:pPr>
                  <w:r w:rsidRPr="00A25D4D">
                    <w:t>Stereotypes:</w:t>
                  </w:r>
                </w:p>
              </w:tc>
              <w:tc>
                <w:tcPr>
                  <w:tcW w:w="0" w:type="auto"/>
                  <w:hideMark/>
                </w:tcPr>
                <w:p w14:paraId="2450AF18"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10B5C78" w14:textId="77777777" w:rsidTr="00C0190C">
              <w:trPr>
                <w:tblHeader/>
                <w:tblCellSpacing w:w="0" w:type="dxa"/>
              </w:trPr>
              <w:tc>
                <w:tcPr>
                  <w:tcW w:w="360" w:type="dxa"/>
                  <w:hideMark/>
                </w:tcPr>
                <w:p w14:paraId="03F64EC2" w14:textId="77777777" w:rsidR="00C0190C" w:rsidRPr="00A25D4D" w:rsidRDefault="00C0190C" w:rsidP="008F13CC">
                  <w:pPr>
                    <w:jc w:val="left"/>
                  </w:pPr>
                  <w:r w:rsidRPr="00A25D4D">
                    <w:t> </w:t>
                  </w:r>
                </w:p>
              </w:tc>
              <w:tc>
                <w:tcPr>
                  <w:tcW w:w="1500" w:type="dxa"/>
                  <w:hideMark/>
                </w:tcPr>
                <w:p w14:paraId="1B381CA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2AF1026" w14:textId="77777777" w:rsidR="00C0190C" w:rsidRPr="00A25D4D" w:rsidRDefault="00C0190C" w:rsidP="008F13CC">
                  <w:pPr>
                    <w:jc w:val="left"/>
                  </w:pPr>
                  <w:proofErr w:type="spellStart"/>
                  <w:r w:rsidRPr="00A25D4D">
                    <w:t>Uitbreidbaar</w:t>
                  </w:r>
                  <w:proofErr w:type="spellEnd"/>
                </w:p>
              </w:tc>
            </w:tr>
          </w:tbl>
          <w:p w14:paraId="4BE73931" w14:textId="77777777" w:rsidR="00C0190C" w:rsidRPr="00A25D4D" w:rsidRDefault="00C0190C" w:rsidP="008F13CC">
            <w:pPr>
              <w:jc w:val="left"/>
            </w:pPr>
          </w:p>
        </w:tc>
      </w:tr>
    </w:tbl>
    <w:p w14:paraId="4445600E" w14:textId="77777777" w:rsidR="00C0190C" w:rsidRPr="00A25D4D" w:rsidRDefault="00C0190C" w:rsidP="008F13CC">
      <w:pPr>
        <w:pStyle w:val="Kop5"/>
        <w:jc w:val="left"/>
        <w:rPr>
          <w:sz w:val="16"/>
          <w:szCs w:val="16"/>
        </w:rPr>
      </w:pPr>
      <w:proofErr w:type="spellStart"/>
      <w:r w:rsidRPr="00A25D4D">
        <w:rPr>
          <w:sz w:val="16"/>
          <w:szCs w:val="16"/>
        </w:rPr>
        <w:t>WaterAppurtenanceTypeIMKLValue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889"/>
      </w:tblGrid>
      <w:tr w:rsidR="00C0190C" w:rsidRPr="00A25D4D" w14:paraId="17B7E43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482C477" w14:textId="77777777" w:rsidR="00C0190C" w:rsidRPr="00A25D4D" w:rsidRDefault="00C0190C" w:rsidP="008F13CC">
            <w:pPr>
              <w:jc w:val="left"/>
            </w:pPr>
            <w:proofErr w:type="spellStart"/>
            <w:r w:rsidRPr="00A25D4D">
              <w:rPr>
                <w:b/>
                <w:bCs/>
              </w:rPr>
              <w:t>WaterAppurtenanceTypeIMKLValue</w:t>
            </w:r>
            <w:proofErr w:type="spellEnd"/>
          </w:p>
        </w:tc>
      </w:tr>
      <w:tr w:rsidR="00C0190C" w:rsidRPr="00A25D4D" w14:paraId="0D20E2B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969"/>
            </w:tblGrid>
            <w:tr w:rsidR="00C0190C" w:rsidRPr="00A25D4D" w14:paraId="787D8D00" w14:textId="77777777" w:rsidTr="00C0190C">
              <w:trPr>
                <w:tblHeader/>
                <w:tblCellSpacing w:w="0" w:type="dxa"/>
              </w:trPr>
              <w:tc>
                <w:tcPr>
                  <w:tcW w:w="360" w:type="dxa"/>
                  <w:hideMark/>
                </w:tcPr>
                <w:p w14:paraId="04BA1946" w14:textId="77777777" w:rsidR="00C0190C" w:rsidRPr="00A25D4D" w:rsidRDefault="00C0190C" w:rsidP="008F13CC">
                  <w:pPr>
                    <w:jc w:val="left"/>
                  </w:pPr>
                  <w:r w:rsidRPr="00A25D4D">
                    <w:t> </w:t>
                  </w:r>
                </w:p>
              </w:tc>
              <w:tc>
                <w:tcPr>
                  <w:tcW w:w="1500" w:type="dxa"/>
                  <w:hideMark/>
                </w:tcPr>
                <w:p w14:paraId="7268545D" w14:textId="77777777" w:rsidR="00C0190C" w:rsidRPr="00A25D4D" w:rsidRDefault="00C0190C" w:rsidP="008F13CC">
                  <w:pPr>
                    <w:jc w:val="left"/>
                  </w:pPr>
                  <w:r w:rsidRPr="00A25D4D">
                    <w:t>Naam</w:t>
                  </w:r>
                </w:p>
              </w:tc>
              <w:tc>
                <w:tcPr>
                  <w:tcW w:w="0" w:type="auto"/>
                  <w:hideMark/>
                </w:tcPr>
                <w:p w14:paraId="27796DFF" w14:textId="77777777" w:rsidR="00C0190C" w:rsidRPr="00A25D4D" w:rsidRDefault="00C0190C" w:rsidP="008F13CC">
                  <w:pPr>
                    <w:jc w:val="left"/>
                  </w:pPr>
                </w:p>
              </w:tc>
            </w:tr>
            <w:tr w:rsidR="00C0190C" w:rsidRPr="00A25D4D" w14:paraId="7028E4DC" w14:textId="77777777" w:rsidTr="00C0190C">
              <w:trPr>
                <w:tblHeader/>
                <w:tblCellSpacing w:w="0" w:type="dxa"/>
              </w:trPr>
              <w:tc>
                <w:tcPr>
                  <w:tcW w:w="360" w:type="dxa"/>
                  <w:hideMark/>
                </w:tcPr>
                <w:p w14:paraId="03973024" w14:textId="77777777" w:rsidR="00C0190C" w:rsidRPr="00A25D4D" w:rsidRDefault="00C0190C" w:rsidP="008F13CC">
                  <w:pPr>
                    <w:jc w:val="left"/>
                  </w:pPr>
                  <w:r w:rsidRPr="00A25D4D">
                    <w:t> </w:t>
                  </w:r>
                </w:p>
              </w:tc>
              <w:tc>
                <w:tcPr>
                  <w:tcW w:w="1500" w:type="dxa"/>
                  <w:hideMark/>
                </w:tcPr>
                <w:p w14:paraId="5A1E815C" w14:textId="77777777" w:rsidR="00C0190C" w:rsidRPr="00A25D4D" w:rsidRDefault="00C0190C" w:rsidP="008F13CC">
                  <w:pPr>
                    <w:jc w:val="left"/>
                  </w:pPr>
                  <w:r w:rsidRPr="00A25D4D">
                    <w:t>Definitie:</w:t>
                  </w:r>
                </w:p>
              </w:tc>
              <w:tc>
                <w:tcPr>
                  <w:tcW w:w="0" w:type="auto"/>
                  <w:hideMark/>
                </w:tcPr>
                <w:p w14:paraId="5F558DAC"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WaterAppurtenanceTypeValue</w:t>
                  </w:r>
                  <w:proofErr w:type="spellEnd"/>
                  <w:r w:rsidRPr="00A25D4D">
                    <w:t xml:space="preserve">. </w:t>
                  </w:r>
                </w:p>
              </w:tc>
            </w:tr>
            <w:tr w:rsidR="00C0190C" w:rsidRPr="00A25D4D" w14:paraId="39C28F28" w14:textId="77777777" w:rsidTr="00C0190C">
              <w:trPr>
                <w:tblHeader/>
                <w:tblCellSpacing w:w="0" w:type="dxa"/>
              </w:trPr>
              <w:tc>
                <w:tcPr>
                  <w:tcW w:w="360" w:type="dxa"/>
                  <w:hideMark/>
                </w:tcPr>
                <w:p w14:paraId="6BE0C2E8" w14:textId="77777777" w:rsidR="00C0190C" w:rsidRPr="00A25D4D" w:rsidRDefault="00C0190C" w:rsidP="008F13CC">
                  <w:pPr>
                    <w:jc w:val="left"/>
                  </w:pPr>
                  <w:r w:rsidRPr="00A25D4D">
                    <w:t> </w:t>
                  </w:r>
                </w:p>
              </w:tc>
              <w:tc>
                <w:tcPr>
                  <w:tcW w:w="1500" w:type="dxa"/>
                  <w:hideMark/>
                </w:tcPr>
                <w:p w14:paraId="28A22935" w14:textId="77777777" w:rsidR="00C0190C" w:rsidRPr="00A25D4D" w:rsidRDefault="00C0190C" w:rsidP="008F13CC">
                  <w:pPr>
                    <w:jc w:val="left"/>
                  </w:pPr>
                  <w:r w:rsidRPr="00A25D4D">
                    <w:t>Subtype van:</w:t>
                  </w:r>
                </w:p>
              </w:tc>
              <w:tc>
                <w:tcPr>
                  <w:tcW w:w="0" w:type="auto"/>
                  <w:hideMark/>
                </w:tcPr>
                <w:p w14:paraId="70139185" w14:textId="77777777" w:rsidR="00C0190C" w:rsidRPr="00A25D4D" w:rsidRDefault="00C0190C" w:rsidP="008F13CC">
                  <w:pPr>
                    <w:jc w:val="left"/>
                  </w:pPr>
                  <w:proofErr w:type="spellStart"/>
                  <w:r w:rsidRPr="00A25D4D">
                    <w:t>WaterAppurtenanceTypeValue</w:t>
                  </w:r>
                  <w:proofErr w:type="spellEnd"/>
                </w:p>
              </w:tc>
            </w:tr>
            <w:tr w:rsidR="00C0190C" w:rsidRPr="00A25D4D" w14:paraId="00DB598C" w14:textId="77777777" w:rsidTr="00C0190C">
              <w:trPr>
                <w:tblHeader/>
                <w:tblCellSpacing w:w="0" w:type="dxa"/>
              </w:trPr>
              <w:tc>
                <w:tcPr>
                  <w:tcW w:w="360" w:type="dxa"/>
                  <w:hideMark/>
                </w:tcPr>
                <w:p w14:paraId="77FAC479" w14:textId="77777777" w:rsidR="00C0190C" w:rsidRPr="00A25D4D" w:rsidRDefault="00C0190C" w:rsidP="008F13CC">
                  <w:pPr>
                    <w:jc w:val="left"/>
                  </w:pPr>
                  <w:r w:rsidRPr="00A25D4D">
                    <w:t> </w:t>
                  </w:r>
                </w:p>
              </w:tc>
              <w:tc>
                <w:tcPr>
                  <w:tcW w:w="1500" w:type="dxa"/>
                  <w:hideMark/>
                </w:tcPr>
                <w:p w14:paraId="6A505914" w14:textId="77777777" w:rsidR="00C0190C" w:rsidRPr="00A25D4D" w:rsidRDefault="00C0190C" w:rsidP="008F13CC">
                  <w:pPr>
                    <w:jc w:val="left"/>
                  </w:pPr>
                  <w:r w:rsidRPr="00A25D4D">
                    <w:t>Omschrijving:</w:t>
                  </w:r>
                </w:p>
              </w:tc>
              <w:tc>
                <w:tcPr>
                  <w:tcW w:w="0" w:type="auto"/>
                  <w:hideMark/>
                </w:tcPr>
                <w:p w14:paraId="27764FAD"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15AA3A3F" w14:textId="77777777" w:rsidTr="00C0190C">
              <w:trPr>
                <w:tblHeader/>
                <w:tblCellSpacing w:w="0" w:type="dxa"/>
              </w:trPr>
              <w:tc>
                <w:tcPr>
                  <w:tcW w:w="360" w:type="dxa"/>
                  <w:hideMark/>
                </w:tcPr>
                <w:p w14:paraId="7A06FE16" w14:textId="77777777" w:rsidR="00C0190C" w:rsidRPr="00A25D4D" w:rsidRDefault="00C0190C" w:rsidP="008F13CC">
                  <w:pPr>
                    <w:jc w:val="left"/>
                  </w:pPr>
                  <w:r w:rsidRPr="00A25D4D">
                    <w:t> </w:t>
                  </w:r>
                </w:p>
              </w:tc>
              <w:tc>
                <w:tcPr>
                  <w:tcW w:w="1500" w:type="dxa"/>
                  <w:hideMark/>
                </w:tcPr>
                <w:p w14:paraId="794E94F7" w14:textId="77777777" w:rsidR="00C0190C" w:rsidRPr="00A25D4D" w:rsidRDefault="00C0190C" w:rsidP="008F13CC">
                  <w:pPr>
                    <w:jc w:val="left"/>
                  </w:pPr>
                  <w:r w:rsidRPr="00A25D4D">
                    <w:t>Stereotypes:</w:t>
                  </w:r>
                </w:p>
              </w:tc>
              <w:tc>
                <w:tcPr>
                  <w:tcW w:w="0" w:type="auto"/>
                  <w:hideMark/>
                </w:tcPr>
                <w:p w14:paraId="56B5C097"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566CBCF" w14:textId="77777777" w:rsidTr="00C0190C">
              <w:trPr>
                <w:tblHeader/>
                <w:tblCellSpacing w:w="0" w:type="dxa"/>
              </w:trPr>
              <w:tc>
                <w:tcPr>
                  <w:tcW w:w="360" w:type="dxa"/>
                  <w:hideMark/>
                </w:tcPr>
                <w:p w14:paraId="3E89511D" w14:textId="77777777" w:rsidR="00C0190C" w:rsidRPr="00A25D4D" w:rsidRDefault="00C0190C" w:rsidP="008F13CC">
                  <w:pPr>
                    <w:jc w:val="left"/>
                  </w:pPr>
                  <w:r w:rsidRPr="00A25D4D">
                    <w:t> </w:t>
                  </w:r>
                </w:p>
              </w:tc>
              <w:tc>
                <w:tcPr>
                  <w:tcW w:w="1500" w:type="dxa"/>
                  <w:hideMark/>
                </w:tcPr>
                <w:p w14:paraId="34F9914A"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5478FDC" w14:textId="77777777" w:rsidR="00C0190C" w:rsidRPr="00A25D4D" w:rsidRDefault="00C0190C" w:rsidP="008F13CC">
                  <w:pPr>
                    <w:jc w:val="left"/>
                  </w:pPr>
                  <w:proofErr w:type="spellStart"/>
                  <w:r w:rsidRPr="00A25D4D">
                    <w:t>Uitbreidbaar</w:t>
                  </w:r>
                  <w:proofErr w:type="spellEnd"/>
                </w:p>
              </w:tc>
            </w:tr>
          </w:tbl>
          <w:p w14:paraId="53A5725B" w14:textId="77777777" w:rsidR="00C0190C" w:rsidRPr="00A25D4D" w:rsidRDefault="00C0190C" w:rsidP="008F13CC">
            <w:pPr>
              <w:jc w:val="left"/>
            </w:pPr>
          </w:p>
        </w:tc>
      </w:tr>
    </w:tbl>
    <w:p w14:paraId="41A5DE78" w14:textId="77777777" w:rsidR="00C0190C" w:rsidRPr="00A25D4D" w:rsidRDefault="00C0190C" w:rsidP="008F13CC">
      <w:pPr>
        <w:pStyle w:val="Kop5"/>
        <w:jc w:val="left"/>
        <w:rPr>
          <w:sz w:val="16"/>
          <w:szCs w:val="16"/>
        </w:rPr>
      </w:pPr>
      <w:proofErr w:type="spellStart"/>
      <w:r w:rsidRPr="00A25D4D">
        <w:rPr>
          <w:sz w:val="16"/>
          <w:szCs w:val="16"/>
        </w:rPr>
        <w:t>WaterTypeIMKLValue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2B15E2B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3547B96" w14:textId="77777777" w:rsidR="00C0190C" w:rsidRPr="00A25D4D" w:rsidRDefault="00C0190C" w:rsidP="008F13CC">
            <w:pPr>
              <w:jc w:val="left"/>
            </w:pPr>
            <w:proofErr w:type="spellStart"/>
            <w:r w:rsidRPr="00A25D4D">
              <w:rPr>
                <w:b/>
                <w:bCs/>
              </w:rPr>
              <w:t>WaterTypeIMKLValue</w:t>
            </w:r>
            <w:proofErr w:type="spellEnd"/>
          </w:p>
        </w:tc>
      </w:tr>
      <w:tr w:rsidR="00C0190C" w:rsidRPr="00A25D4D" w14:paraId="3E8C1B8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72765014" w14:textId="77777777" w:rsidTr="00C0190C">
              <w:trPr>
                <w:tblHeader/>
                <w:tblCellSpacing w:w="0" w:type="dxa"/>
              </w:trPr>
              <w:tc>
                <w:tcPr>
                  <w:tcW w:w="360" w:type="dxa"/>
                  <w:hideMark/>
                </w:tcPr>
                <w:p w14:paraId="01A83DD0" w14:textId="77777777" w:rsidR="00C0190C" w:rsidRPr="00A25D4D" w:rsidRDefault="00C0190C" w:rsidP="008F13CC">
                  <w:pPr>
                    <w:jc w:val="left"/>
                  </w:pPr>
                  <w:r w:rsidRPr="00A25D4D">
                    <w:t> </w:t>
                  </w:r>
                </w:p>
              </w:tc>
              <w:tc>
                <w:tcPr>
                  <w:tcW w:w="1500" w:type="dxa"/>
                  <w:hideMark/>
                </w:tcPr>
                <w:p w14:paraId="2E57FD2D" w14:textId="77777777" w:rsidR="00C0190C" w:rsidRPr="00A25D4D" w:rsidRDefault="00C0190C" w:rsidP="008F13CC">
                  <w:pPr>
                    <w:jc w:val="left"/>
                  </w:pPr>
                  <w:r w:rsidRPr="00A25D4D">
                    <w:t>Naam</w:t>
                  </w:r>
                </w:p>
              </w:tc>
              <w:tc>
                <w:tcPr>
                  <w:tcW w:w="0" w:type="auto"/>
                  <w:hideMark/>
                </w:tcPr>
                <w:p w14:paraId="00986C10" w14:textId="77777777" w:rsidR="00C0190C" w:rsidRPr="00A25D4D" w:rsidRDefault="00C0190C" w:rsidP="008F13CC">
                  <w:pPr>
                    <w:jc w:val="left"/>
                  </w:pPr>
                </w:p>
              </w:tc>
            </w:tr>
            <w:tr w:rsidR="00C0190C" w:rsidRPr="00A25D4D" w14:paraId="400EBC2F" w14:textId="77777777" w:rsidTr="00C0190C">
              <w:trPr>
                <w:tblHeader/>
                <w:tblCellSpacing w:w="0" w:type="dxa"/>
              </w:trPr>
              <w:tc>
                <w:tcPr>
                  <w:tcW w:w="360" w:type="dxa"/>
                  <w:hideMark/>
                </w:tcPr>
                <w:p w14:paraId="3FEB028B" w14:textId="77777777" w:rsidR="00C0190C" w:rsidRPr="00A25D4D" w:rsidRDefault="00C0190C" w:rsidP="008F13CC">
                  <w:pPr>
                    <w:jc w:val="left"/>
                  </w:pPr>
                  <w:r w:rsidRPr="00A25D4D">
                    <w:t> </w:t>
                  </w:r>
                </w:p>
              </w:tc>
              <w:tc>
                <w:tcPr>
                  <w:tcW w:w="1500" w:type="dxa"/>
                  <w:hideMark/>
                </w:tcPr>
                <w:p w14:paraId="35CD7214" w14:textId="77777777" w:rsidR="00C0190C" w:rsidRPr="00A25D4D" w:rsidRDefault="00C0190C" w:rsidP="008F13CC">
                  <w:pPr>
                    <w:jc w:val="left"/>
                  </w:pPr>
                  <w:r w:rsidRPr="00A25D4D">
                    <w:t>Definitie:</w:t>
                  </w:r>
                </w:p>
              </w:tc>
              <w:tc>
                <w:tcPr>
                  <w:tcW w:w="0" w:type="auto"/>
                  <w:hideMark/>
                </w:tcPr>
                <w:p w14:paraId="259E2C1B"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WaterTypeValue</w:t>
                  </w:r>
                  <w:proofErr w:type="spellEnd"/>
                  <w:r w:rsidRPr="00A25D4D">
                    <w:t xml:space="preserve">. </w:t>
                  </w:r>
                </w:p>
              </w:tc>
            </w:tr>
            <w:tr w:rsidR="00C0190C" w:rsidRPr="00A25D4D" w14:paraId="0EDFACBA" w14:textId="77777777" w:rsidTr="00C0190C">
              <w:trPr>
                <w:tblHeader/>
                <w:tblCellSpacing w:w="0" w:type="dxa"/>
              </w:trPr>
              <w:tc>
                <w:tcPr>
                  <w:tcW w:w="360" w:type="dxa"/>
                  <w:hideMark/>
                </w:tcPr>
                <w:p w14:paraId="10562FA5" w14:textId="77777777" w:rsidR="00C0190C" w:rsidRPr="00A25D4D" w:rsidRDefault="00C0190C" w:rsidP="008F13CC">
                  <w:pPr>
                    <w:jc w:val="left"/>
                  </w:pPr>
                  <w:r w:rsidRPr="00A25D4D">
                    <w:t> </w:t>
                  </w:r>
                </w:p>
              </w:tc>
              <w:tc>
                <w:tcPr>
                  <w:tcW w:w="1500" w:type="dxa"/>
                  <w:hideMark/>
                </w:tcPr>
                <w:p w14:paraId="556E74E1" w14:textId="77777777" w:rsidR="00C0190C" w:rsidRPr="00A25D4D" w:rsidRDefault="00C0190C" w:rsidP="008F13CC">
                  <w:pPr>
                    <w:jc w:val="left"/>
                  </w:pPr>
                  <w:r w:rsidRPr="00A25D4D">
                    <w:t>Subtype van:</w:t>
                  </w:r>
                </w:p>
              </w:tc>
              <w:tc>
                <w:tcPr>
                  <w:tcW w:w="0" w:type="auto"/>
                  <w:hideMark/>
                </w:tcPr>
                <w:p w14:paraId="0986AE76" w14:textId="77777777" w:rsidR="00C0190C" w:rsidRPr="00A25D4D" w:rsidRDefault="00C0190C" w:rsidP="008F13CC">
                  <w:pPr>
                    <w:jc w:val="left"/>
                  </w:pPr>
                  <w:proofErr w:type="spellStart"/>
                  <w:r w:rsidRPr="00A25D4D">
                    <w:t>WaterTypeValue</w:t>
                  </w:r>
                  <w:proofErr w:type="spellEnd"/>
                </w:p>
              </w:tc>
            </w:tr>
            <w:tr w:rsidR="00C0190C" w:rsidRPr="00A25D4D" w14:paraId="3D0FEAE9" w14:textId="77777777" w:rsidTr="00C0190C">
              <w:trPr>
                <w:tblHeader/>
                <w:tblCellSpacing w:w="0" w:type="dxa"/>
              </w:trPr>
              <w:tc>
                <w:tcPr>
                  <w:tcW w:w="360" w:type="dxa"/>
                  <w:hideMark/>
                </w:tcPr>
                <w:p w14:paraId="35F21677" w14:textId="77777777" w:rsidR="00C0190C" w:rsidRPr="00A25D4D" w:rsidRDefault="00C0190C" w:rsidP="008F13CC">
                  <w:pPr>
                    <w:jc w:val="left"/>
                  </w:pPr>
                  <w:r w:rsidRPr="00A25D4D">
                    <w:t> </w:t>
                  </w:r>
                </w:p>
              </w:tc>
              <w:tc>
                <w:tcPr>
                  <w:tcW w:w="1500" w:type="dxa"/>
                  <w:hideMark/>
                </w:tcPr>
                <w:p w14:paraId="2354A43B" w14:textId="77777777" w:rsidR="00C0190C" w:rsidRPr="00A25D4D" w:rsidRDefault="00C0190C" w:rsidP="008F13CC">
                  <w:pPr>
                    <w:jc w:val="left"/>
                  </w:pPr>
                  <w:r w:rsidRPr="00A25D4D">
                    <w:t>Omschrijving:</w:t>
                  </w:r>
                </w:p>
              </w:tc>
              <w:tc>
                <w:tcPr>
                  <w:tcW w:w="0" w:type="auto"/>
                  <w:hideMark/>
                </w:tcPr>
                <w:p w14:paraId="012D2C7A"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5A95460C" w14:textId="77777777" w:rsidTr="00C0190C">
              <w:trPr>
                <w:tblHeader/>
                <w:tblCellSpacing w:w="0" w:type="dxa"/>
              </w:trPr>
              <w:tc>
                <w:tcPr>
                  <w:tcW w:w="360" w:type="dxa"/>
                  <w:hideMark/>
                </w:tcPr>
                <w:p w14:paraId="26B3B507" w14:textId="77777777" w:rsidR="00C0190C" w:rsidRPr="00A25D4D" w:rsidRDefault="00C0190C" w:rsidP="008F13CC">
                  <w:pPr>
                    <w:jc w:val="left"/>
                  </w:pPr>
                  <w:r w:rsidRPr="00A25D4D">
                    <w:t> </w:t>
                  </w:r>
                </w:p>
              </w:tc>
              <w:tc>
                <w:tcPr>
                  <w:tcW w:w="1500" w:type="dxa"/>
                  <w:hideMark/>
                </w:tcPr>
                <w:p w14:paraId="57349E51" w14:textId="77777777" w:rsidR="00C0190C" w:rsidRPr="00A25D4D" w:rsidRDefault="00C0190C" w:rsidP="008F13CC">
                  <w:pPr>
                    <w:jc w:val="left"/>
                  </w:pPr>
                  <w:r w:rsidRPr="00A25D4D">
                    <w:t>Stereotypes:</w:t>
                  </w:r>
                </w:p>
              </w:tc>
              <w:tc>
                <w:tcPr>
                  <w:tcW w:w="0" w:type="auto"/>
                  <w:hideMark/>
                </w:tcPr>
                <w:p w14:paraId="18AA5BED"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9122E20" w14:textId="77777777" w:rsidTr="00C0190C">
              <w:trPr>
                <w:tblHeader/>
                <w:tblCellSpacing w:w="0" w:type="dxa"/>
              </w:trPr>
              <w:tc>
                <w:tcPr>
                  <w:tcW w:w="360" w:type="dxa"/>
                  <w:hideMark/>
                </w:tcPr>
                <w:p w14:paraId="2BAD27FB" w14:textId="77777777" w:rsidR="00C0190C" w:rsidRPr="00A25D4D" w:rsidRDefault="00C0190C" w:rsidP="008F13CC">
                  <w:pPr>
                    <w:jc w:val="left"/>
                  </w:pPr>
                  <w:r w:rsidRPr="00A25D4D">
                    <w:t> </w:t>
                  </w:r>
                </w:p>
              </w:tc>
              <w:tc>
                <w:tcPr>
                  <w:tcW w:w="1500" w:type="dxa"/>
                  <w:hideMark/>
                </w:tcPr>
                <w:p w14:paraId="2CE3980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24D430E" w14:textId="77777777" w:rsidR="00C0190C" w:rsidRPr="00A25D4D" w:rsidRDefault="00C0190C" w:rsidP="008F13CC">
                  <w:pPr>
                    <w:jc w:val="left"/>
                  </w:pPr>
                  <w:proofErr w:type="spellStart"/>
                  <w:r w:rsidRPr="00A25D4D">
                    <w:t>Uitbreidbaar</w:t>
                  </w:r>
                  <w:proofErr w:type="spellEnd"/>
                </w:p>
              </w:tc>
            </w:tr>
          </w:tbl>
          <w:p w14:paraId="29806AC0" w14:textId="77777777" w:rsidR="00C0190C" w:rsidRPr="00A25D4D" w:rsidRDefault="00C0190C" w:rsidP="008F13CC">
            <w:pPr>
              <w:jc w:val="left"/>
            </w:pPr>
          </w:p>
        </w:tc>
      </w:tr>
    </w:tbl>
    <w:p w14:paraId="20089A01" w14:textId="77777777" w:rsidR="00C0190C" w:rsidRPr="00A25D4D" w:rsidRDefault="00C0190C" w:rsidP="008F13CC">
      <w:pPr>
        <w:pStyle w:val="Kop3"/>
        <w:jc w:val="left"/>
      </w:pPr>
      <w:bookmarkStart w:id="1008" w:name="_Toc487109311"/>
      <w:r w:rsidRPr="00A25D4D">
        <w:t xml:space="preserve">Kandidaat types en </w:t>
      </w:r>
      <w:proofErr w:type="spellStart"/>
      <w:r w:rsidRPr="00A25D4D">
        <w:t>placeholders</w:t>
      </w:r>
      <w:bookmarkEnd w:id="1008"/>
      <w:proofErr w:type="spellEnd"/>
    </w:p>
    <w:p w14:paraId="0508E64B" w14:textId="77777777" w:rsidR="00C0190C" w:rsidRPr="00A25D4D" w:rsidRDefault="00C0190C" w:rsidP="008F13CC">
      <w:pPr>
        <w:pStyle w:val="Kop5"/>
        <w:jc w:val="left"/>
        <w:rPr>
          <w:sz w:val="16"/>
          <w:szCs w:val="16"/>
        </w:rPr>
      </w:pPr>
      <w:proofErr w:type="spellStart"/>
      <w:r w:rsidRPr="00A25D4D">
        <w:rPr>
          <w:sz w:val="16"/>
          <w:szCs w:val="16"/>
        </w:rPr>
        <w:t>PipeMaterialTypeValue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FBB571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1777B20" w14:textId="77777777" w:rsidR="00C0190C" w:rsidRPr="00A25D4D" w:rsidRDefault="00C0190C" w:rsidP="008F13CC">
            <w:pPr>
              <w:jc w:val="left"/>
            </w:pPr>
            <w:proofErr w:type="spellStart"/>
            <w:r w:rsidRPr="00A25D4D">
              <w:rPr>
                <w:b/>
                <w:bCs/>
              </w:rPr>
              <w:t>PipeMaterialTypeValue</w:t>
            </w:r>
            <w:proofErr w:type="spellEnd"/>
          </w:p>
        </w:tc>
      </w:tr>
      <w:tr w:rsidR="00C0190C" w:rsidRPr="00A25D4D" w14:paraId="75737BD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19D96D7" w14:textId="77777777" w:rsidTr="00C0190C">
              <w:trPr>
                <w:tblHeader/>
                <w:tblCellSpacing w:w="0" w:type="dxa"/>
              </w:trPr>
              <w:tc>
                <w:tcPr>
                  <w:tcW w:w="360" w:type="dxa"/>
                  <w:hideMark/>
                </w:tcPr>
                <w:p w14:paraId="7108C660" w14:textId="77777777" w:rsidR="00C0190C" w:rsidRPr="00A25D4D" w:rsidRDefault="00C0190C" w:rsidP="008F13CC">
                  <w:pPr>
                    <w:jc w:val="left"/>
                  </w:pPr>
                  <w:r w:rsidRPr="00A25D4D">
                    <w:t> </w:t>
                  </w:r>
                </w:p>
              </w:tc>
              <w:tc>
                <w:tcPr>
                  <w:tcW w:w="1500" w:type="dxa"/>
                  <w:hideMark/>
                </w:tcPr>
                <w:p w14:paraId="78AF337A" w14:textId="77777777" w:rsidR="00C0190C" w:rsidRPr="00A25D4D" w:rsidRDefault="00C0190C" w:rsidP="008F13CC">
                  <w:pPr>
                    <w:jc w:val="left"/>
                  </w:pPr>
                  <w:r w:rsidRPr="00A25D4D">
                    <w:t>Package:</w:t>
                  </w:r>
                </w:p>
              </w:tc>
              <w:tc>
                <w:tcPr>
                  <w:tcW w:w="0" w:type="auto"/>
                  <w:hideMark/>
                </w:tcPr>
                <w:p w14:paraId="7456D105" w14:textId="77777777" w:rsidR="00C0190C" w:rsidRPr="00A25D4D" w:rsidRDefault="00C0190C" w:rsidP="008F13CC">
                  <w:pPr>
                    <w:jc w:val="left"/>
                    <w:rPr>
                      <w:lang w:val="en-GB"/>
                    </w:rPr>
                  </w:pPr>
                  <w:r w:rsidRPr="00A25D4D">
                    <w:rPr>
                      <w:lang w:val="en-GB"/>
                    </w:rPr>
                    <w:t>Common Extended Utility Network Elements [Candidate type that might be extended in Annex II/III INSPIRE data specification]</w:t>
                  </w:r>
                </w:p>
              </w:tc>
            </w:tr>
            <w:tr w:rsidR="00C0190C" w:rsidRPr="007060DF" w14:paraId="171EDDD6" w14:textId="77777777" w:rsidTr="00C0190C">
              <w:trPr>
                <w:tblHeader/>
                <w:tblCellSpacing w:w="0" w:type="dxa"/>
              </w:trPr>
              <w:tc>
                <w:tcPr>
                  <w:tcW w:w="360" w:type="dxa"/>
                  <w:hideMark/>
                </w:tcPr>
                <w:p w14:paraId="55B090D8" w14:textId="77777777" w:rsidR="00C0190C" w:rsidRPr="00A25D4D" w:rsidRDefault="00C0190C" w:rsidP="008F13CC">
                  <w:pPr>
                    <w:jc w:val="left"/>
                    <w:rPr>
                      <w:lang w:val="en-GB"/>
                    </w:rPr>
                  </w:pPr>
                  <w:r w:rsidRPr="00A25D4D">
                    <w:rPr>
                      <w:lang w:val="en-GB"/>
                    </w:rPr>
                    <w:t> </w:t>
                  </w:r>
                </w:p>
              </w:tc>
              <w:tc>
                <w:tcPr>
                  <w:tcW w:w="1500" w:type="dxa"/>
                  <w:hideMark/>
                </w:tcPr>
                <w:p w14:paraId="71B18708" w14:textId="77777777" w:rsidR="00C0190C" w:rsidRPr="00A25D4D" w:rsidRDefault="00C0190C" w:rsidP="008F13CC">
                  <w:pPr>
                    <w:jc w:val="left"/>
                  </w:pPr>
                  <w:r w:rsidRPr="00A25D4D">
                    <w:t>Naam</w:t>
                  </w:r>
                </w:p>
              </w:tc>
              <w:tc>
                <w:tcPr>
                  <w:tcW w:w="0" w:type="auto"/>
                  <w:hideMark/>
                </w:tcPr>
                <w:p w14:paraId="42963292" w14:textId="77777777" w:rsidR="00C0190C" w:rsidRPr="00A25D4D" w:rsidRDefault="00C0190C" w:rsidP="008F13CC">
                  <w:pPr>
                    <w:jc w:val="left"/>
                    <w:rPr>
                      <w:lang w:val="en-GB"/>
                    </w:rPr>
                  </w:pPr>
                  <w:r w:rsidRPr="00A25D4D">
                    <w:rPr>
                      <w:lang w:val="en-GB"/>
                    </w:rPr>
                    <w:t xml:space="preserve">Pipe material type value (Extended) </w:t>
                  </w:r>
                </w:p>
              </w:tc>
            </w:tr>
            <w:tr w:rsidR="00C0190C" w:rsidRPr="007060DF" w14:paraId="24349CDB" w14:textId="77777777" w:rsidTr="00C0190C">
              <w:trPr>
                <w:tblHeader/>
                <w:tblCellSpacing w:w="0" w:type="dxa"/>
              </w:trPr>
              <w:tc>
                <w:tcPr>
                  <w:tcW w:w="360" w:type="dxa"/>
                  <w:hideMark/>
                </w:tcPr>
                <w:p w14:paraId="16312992" w14:textId="77777777" w:rsidR="00C0190C" w:rsidRPr="00A25D4D" w:rsidRDefault="00C0190C" w:rsidP="008F13CC">
                  <w:pPr>
                    <w:jc w:val="left"/>
                    <w:rPr>
                      <w:lang w:val="en-GB"/>
                    </w:rPr>
                  </w:pPr>
                  <w:r w:rsidRPr="00A25D4D">
                    <w:rPr>
                      <w:lang w:val="en-GB"/>
                    </w:rPr>
                    <w:t> </w:t>
                  </w:r>
                </w:p>
              </w:tc>
              <w:tc>
                <w:tcPr>
                  <w:tcW w:w="1500" w:type="dxa"/>
                  <w:hideMark/>
                </w:tcPr>
                <w:p w14:paraId="77147CCF" w14:textId="77777777" w:rsidR="00C0190C" w:rsidRPr="00A25D4D" w:rsidRDefault="00C0190C" w:rsidP="008F13CC">
                  <w:pPr>
                    <w:jc w:val="left"/>
                  </w:pPr>
                  <w:r w:rsidRPr="00A25D4D">
                    <w:t>Definitie:</w:t>
                  </w:r>
                </w:p>
              </w:tc>
              <w:tc>
                <w:tcPr>
                  <w:tcW w:w="0" w:type="auto"/>
                  <w:hideMark/>
                </w:tcPr>
                <w:p w14:paraId="680508EF" w14:textId="77777777" w:rsidR="00C0190C" w:rsidRPr="00A25D4D" w:rsidRDefault="00C0190C" w:rsidP="008F13CC">
                  <w:pPr>
                    <w:jc w:val="left"/>
                    <w:rPr>
                      <w:lang w:val="en-GB"/>
                    </w:rPr>
                  </w:pPr>
                  <w:proofErr w:type="spellStart"/>
                  <w:r w:rsidRPr="00A25D4D">
                    <w:rPr>
                      <w:lang w:val="en-GB"/>
                    </w:rPr>
                    <w:t>Codelist</w:t>
                  </w:r>
                  <w:proofErr w:type="spellEnd"/>
                  <w:r w:rsidRPr="00A25D4D">
                    <w:rPr>
                      <w:lang w:val="en-GB"/>
                    </w:rPr>
                    <w:t xml:space="preserve"> containing a classification of pipe material types. </w:t>
                  </w:r>
                </w:p>
              </w:tc>
            </w:tr>
            <w:tr w:rsidR="00C0190C" w:rsidRPr="00A25D4D" w14:paraId="75F4DBAB" w14:textId="77777777" w:rsidTr="00C0190C">
              <w:trPr>
                <w:tblHeader/>
                <w:tblCellSpacing w:w="0" w:type="dxa"/>
              </w:trPr>
              <w:tc>
                <w:tcPr>
                  <w:tcW w:w="360" w:type="dxa"/>
                  <w:hideMark/>
                </w:tcPr>
                <w:p w14:paraId="117243D8" w14:textId="77777777" w:rsidR="00C0190C" w:rsidRPr="00A25D4D" w:rsidRDefault="00C0190C" w:rsidP="008F13CC">
                  <w:pPr>
                    <w:jc w:val="left"/>
                    <w:rPr>
                      <w:lang w:val="en-GB"/>
                    </w:rPr>
                  </w:pPr>
                  <w:r w:rsidRPr="00A25D4D">
                    <w:rPr>
                      <w:lang w:val="en-GB"/>
                    </w:rPr>
                    <w:t> </w:t>
                  </w:r>
                </w:p>
              </w:tc>
              <w:tc>
                <w:tcPr>
                  <w:tcW w:w="1500" w:type="dxa"/>
                  <w:hideMark/>
                </w:tcPr>
                <w:p w14:paraId="67A1777A" w14:textId="77777777" w:rsidR="00C0190C" w:rsidRPr="00A25D4D" w:rsidRDefault="00C0190C" w:rsidP="008F13CC">
                  <w:pPr>
                    <w:jc w:val="left"/>
                  </w:pPr>
                  <w:r w:rsidRPr="00A25D4D">
                    <w:t>Stereotypes:</w:t>
                  </w:r>
                </w:p>
              </w:tc>
              <w:tc>
                <w:tcPr>
                  <w:tcW w:w="0" w:type="auto"/>
                  <w:hideMark/>
                </w:tcPr>
                <w:p w14:paraId="3871847F"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FDB59C6" w14:textId="77777777" w:rsidTr="00C0190C">
              <w:trPr>
                <w:tblHeader/>
                <w:tblCellSpacing w:w="0" w:type="dxa"/>
              </w:trPr>
              <w:tc>
                <w:tcPr>
                  <w:tcW w:w="360" w:type="dxa"/>
                  <w:hideMark/>
                </w:tcPr>
                <w:p w14:paraId="4D9C1FAA" w14:textId="77777777" w:rsidR="00C0190C" w:rsidRPr="00A25D4D" w:rsidRDefault="00C0190C" w:rsidP="008F13CC">
                  <w:pPr>
                    <w:jc w:val="left"/>
                  </w:pPr>
                  <w:r w:rsidRPr="00A25D4D">
                    <w:t> </w:t>
                  </w:r>
                </w:p>
              </w:tc>
              <w:tc>
                <w:tcPr>
                  <w:tcW w:w="1500" w:type="dxa"/>
                  <w:hideMark/>
                </w:tcPr>
                <w:p w14:paraId="79779000"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ADC48A2" w14:textId="77777777" w:rsidR="00C0190C" w:rsidRPr="00A25D4D" w:rsidRDefault="00C0190C" w:rsidP="008F13CC">
                  <w:pPr>
                    <w:jc w:val="left"/>
                  </w:pPr>
                  <w:proofErr w:type="spellStart"/>
                  <w:r w:rsidRPr="00A25D4D">
                    <w:t>Uitbreidbaar</w:t>
                  </w:r>
                  <w:proofErr w:type="spellEnd"/>
                </w:p>
              </w:tc>
            </w:tr>
          </w:tbl>
          <w:p w14:paraId="4D0FE290" w14:textId="77777777" w:rsidR="00C0190C" w:rsidRPr="00A25D4D" w:rsidRDefault="00C0190C" w:rsidP="008F13CC">
            <w:pPr>
              <w:jc w:val="left"/>
            </w:pPr>
          </w:p>
        </w:tc>
      </w:tr>
    </w:tbl>
    <w:p w14:paraId="6A63A70C" w14:textId="77777777" w:rsidR="00C0190C" w:rsidRPr="00A25D4D" w:rsidRDefault="00C0190C" w:rsidP="008F13CC">
      <w:pPr>
        <w:pStyle w:val="Kop5"/>
        <w:jc w:val="left"/>
        <w:rPr>
          <w:sz w:val="16"/>
          <w:szCs w:val="16"/>
        </w:rPr>
      </w:pPr>
      <w:proofErr w:type="spellStart"/>
      <w:r w:rsidRPr="00A25D4D">
        <w:rPr>
          <w:sz w:val="16"/>
          <w:szCs w:val="16"/>
        </w:rPr>
        <w:t>UtilityNetwork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314BAD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C0C6894" w14:textId="77777777" w:rsidR="00C0190C" w:rsidRPr="00A25D4D" w:rsidRDefault="00C0190C" w:rsidP="008F13CC">
            <w:pPr>
              <w:jc w:val="left"/>
            </w:pPr>
            <w:proofErr w:type="spellStart"/>
            <w:r w:rsidRPr="00A25D4D">
              <w:rPr>
                <w:b/>
                <w:bCs/>
              </w:rPr>
              <w:t>UtilityNetwork</w:t>
            </w:r>
            <w:proofErr w:type="spellEnd"/>
          </w:p>
        </w:tc>
      </w:tr>
      <w:tr w:rsidR="00C0190C" w:rsidRPr="00A25D4D" w14:paraId="26C1651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70B02007" w14:textId="77777777" w:rsidTr="00C0190C">
              <w:trPr>
                <w:tblHeader/>
                <w:tblCellSpacing w:w="0" w:type="dxa"/>
              </w:trPr>
              <w:tc>
                <w:tcPr>
                  <w:tcW w:w="360" w:type="dxa"/>
                  <w:hideMark/>
                </w:tcPr>
                <w:p w14:paraId="5D5102CD" w14:textId="77777777" w:rsidR="00C0190C" w:rsidRPr="00A25D4D" w:rsidRDefault="00C0190C" w:rsidP="008F13CC">
                  <w:pPr>
                    <w:jc w:val="left"/>
                  </w:pPr>
                  <w:r w:rsidRPr="00A25D4D">
                    <w:t> </w:t>
                  </w:r>
                </w:p>
              </w:tc>
              <w:tc>
                <w:tcPr>
                  <w:tcW w:w="1500" w:type="dxa"/>
                  <w:hideMark/>
                </w:tcPr>
                <w:p w14:paraId="07E568DD" w14:textId="77777777" w:rsidR="00C0190C" w:rsidRPr="00A25D4D" w:rsidRDefault="00C0190C" w:rsidP="008F13CC">
                  <w:pPr>
                    <w:jc w:val="left"/>
                  </w:pPr>
                  <w:r w:rsidRPr="00A25D4D">
                    <w:t>Package:</w:t>
                  </w:r>
                </w:p>
              </w:tc>
              <w:tc>
                <w:tcPr>
                  <w:tcW w:w="0" w:type="auto"/>
                  <w:hideMark/>
                </w:tcPr>
                <w:p w14:paraId="06F49977"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40F0E0CC" w14:textId="77777777" w:rsidTr="00C0190C">
              <w:trPr>
                <w:tblHeader/>
                <w:tblCellSpacing w:w="0" w:type="dxa"/>
              </w:trPr>
              <w:tc>
                <w:tcPr>
                  <w:tcW w:w="360" w:type="dxa"/>
                  <w:hideMark/>
                </w:tcPr>
                <w:p w14:paraId="2FC9966B" w14:textId="77777777" w:rsidR="00C0190C" w:rsidRPr="00A25D4D" w:rsidRDefault="00C0190C" w:rsidP="008F13CC">
                  <w:pPr>
                    <w:jc w:val="left"/>
                    <w:rPr>
                      <w:lang w:val="en-GB"/>
                    </w:rPr>
                  </w:pPr>
                  <w:r w:rsidRPr="00A25D4D">
                    <w:rPr>
                      <w:lang w:val="en-GB"/>
                    </w:rPr>
                    <w:t> </w:t>
                  </w:r>
                </w:p>
              </w:tc>
              <w:tc>
                <w:tcPr>
                  <w:tcW w:w="1500" w:type="dxa"/>
                  <w:hideMark/>
                </w:tcPr>
                <w:p w14:paraId="639C53AC" w14:textId="77777777" w:rsidR="00C0190C" w:rsidRPr="00A25D4D" w:rsidRDefault="00C0190C" w:rsidP="008F13CC">
                  <w:pPr>
                    <w:jc w:val="left"/>
                  </w:pPr>
                  <w:r w:rsidRPr="00A25D4D">
                    <w:t>Naam</w:t>
                  </w:r>
                </w:p>
              </w:tc>
              <w:tc>
                <w:tcPr>
                  <w:tcW w:w="0" w:type="auto"/>
                  <w:hideMark/>
                </w:tcPr>
                <w:p w14:paraId="7F42CE4A"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network</w:t>
                  </w:r>
                  <w:proofErr w:type="spellEnd"/>
                  <w:r w:rsidRPr="00A25D4D">
                    <w:t xml:space="preserve"> </w:t>
                  </w:r>
                </w:p>
              </w:tc>
            </w:tr>
            <w:tr w:rsidR="00C0190C" w:rsidRPr="007060DF" w14:paraId="1671CF17" w14:textId="77777777" w:rsidTr="00C0190C">
              <w:trPr>
                <w:tblHeader/>
                <w:tblCellSpacing w:w="0" w:type="dxa"/>
              </w:trPr>
              <w:tc>
                <w:tcPr>
                  <w:tcW w:w="360" w:type="dxa"/>
                  <w:hideMark/>
                </w:tcPr>
                <w:p w14:paraId="73ECCBF2" w14:textId="77777777" w:rsidR="00C0190C" w:rsidRPr="00A25D4D" w:rsidRDefault="00C0190C" w:rsidP="008F13CC">
                  <w:pPr>
                    <w:jc w:val="left"/>
                  </w:pPr>
                  <w:r w:rsidRPr="00A25D4D">
                    <w:t> </w:t>
                  </w:r>
                </w:p>
              </w:tc>
              <w:tc>
                <w:tcPr>
                  <w:tcW w:w="1500" w:type="dxa"/>
                  <w:hideMark/>
                </w:tcPr>
                <w:p w14:paraId="5E58FAF3" w14:textId="77777777" w:rsidR="00C0190C" w:rsidRPr="00A25D4D" w:rsidRDefault="00C0190C" w:rsidP="008F13CC">
                  <w:pPr>
                    <w:jc w:val="left"/>
                  </w:pPr>
                  <w:r w:rsidRPr="00A25D4D">
                    <w:t>Definitie:</w:t>
                  </w:r>
                </w:p>
              </w:tc>
              <w:tc>
                <w:tcPr>
                  <w:tcW w:w="0" w:type="auto"/>
                  <w:hideMark/>
                </w:tcPr>
                <w:p w14:paraId="16A015D2" w14:textId="77777777" w:rsidR="00C0190C" w:rsidRPr="00A25D4D" w:rsidRDefault="00C0190C" w:rsidP="008F13CC">
                  <w:pPr>
                    <w:jc w:val="left"/>
                    <w:rPr>
                      <w:lang w:val="en-GB"/>
                    </w:rPr>
                  </w:pPr>
                  <w:r w:rsidRPr="00A25D4D">
                    <w:rPr>
                      <w:lang w:val="en-GB"/>
                    </w:rPr>
                    <w:t xml:space="preserve">Collection of network elements that belong to a single type of utility network. </w:t>
                  </w:r>
                </w:p>
              </w:tc>
            </w:tr>
            <w:tr w:rsidR="00C0190C" w:rsidRPr="00A25D4D" w14:paraId="64996B3A" w14:textId="77777777" w:rsidTr="00C0190C">
              <w:trPr>
                <w:tblHeader/>
                <w:tblCellSpacing w:w="0" w:type="dxa"/>
              </w:trPr>
              <w:tc>
                <w:tcPr>
                  <w:tcW w:w="360" w:type="dxa"/>
                  <w:hideMark/>
                </w:tcPr>
                <w:p w14:paraId="272268DE" w14:textId="77777777" w:rsidR="00C0190C" w:rsidRPr="00A25D4D" w:rsidRDefault="00C0190C" w:rsidP="008F13CC">
                  <w:pPr>
                    <w:jc w:val="left"/>
                    <w:rPr>
                      <w:lang w:val="en-GB"/>
                    </w:rPr>
                  </w:pPr>
                  <w:r w:rsidRPr="00A25D4D">
                    <w:rPr>
                      <w:lang w:val="en-GB"/>
                    </w:rPr>
                    <w:t> </w:t>
                  </w:r>
                </w:p>
              </w:tc>
              <w:tc>
                <w:tcPr>
                  <w:tcW w:w="1500" w:type="dxa"/>
                  <w:hideMark/>
                </w:tcPr>
                <w:p w14:paraId="6E1DD95F" w14:textId="77777777" w:rsidR="00C0190C" w:rsidRPr="00A25D4D" w:rsidRDefault="00C0190C" w:rsidP="008F13CC">
                  <w:pPr>
                    <w:jc w:val="left"/>
                  </w:pPr>
                  <w:r w:rsidRPr="00A25D4D">
                    <w:t>Subtype van:</w:t>
                  </w:r>
                </w:p>
              </w:tc>
              <w:tc>
                <w:tcPr>
                  <w:tcW w:w="0" w:type="auto"/>
                  <w:hideMark/>
                </w:tcPr>
                <w:p w14:paraId="0A2911B8" w14:textId="77777777" w:rsidR="00C0190C" w:rsidRPr="00A25D4D" w:rsidRDefault="00C0190C" w:rsidP="008F13CC">
                  <w:pPr>
                    <w:jc w:val="left"/>
                  </w:pPr>
                  <w:r w:rsidRPr="00A25D4D">
                    <w:t>Network</w:t>
                  </w:r>
                </w:p>
              </w:tc>
            </w:tr>
            <w:tr w:rsidR="00C0190C" w:rsidRPr="007060DF" w14:paraId="766976A9" w14:textId="77777777" w:rsidTr="00C0190C">
              <w:trPr>
                <w:tblHeader/>
                <w:tblCellSpacing w:w="0" w:type="dxa"/>
              </w:trPr>
              <w:tc>
                <w:tcPr>
                  <w:tcW w:w="360" w:type="dxa"/>
                  <w:hideMark/>
                </w:tcPr>
                <w:p w14:paraId="6CB3706D" w14:textId="77777777" w:rsidR="00C0190C" w:rsidRPr="00A25D4D" w:rsidRDefault="00C0190C" w:rsidP="008F13CC">
                  <w:pPr>
                    <w:jc w:val="left"/>
                  </w:pPr>
                  <w:r w:rsidRPr="00A25D4D">
                    <w:t> </w:t>
                  </w:r>
                </w:p>
              </w:tc>
              <w:tc>
                <w:tcPr>
                  <w:tcW w:w="1500" w:type="dxa"/>
                  <w:hideMark/>
                </w:tcPr>
                <w:p w14:paraId="3AECF611" w14:textId="77777777" w:rsidR="00C0190C" w:rsidRPr="00A25D4D" w:rsidRDefault="00C0190C" w:rsidP="008F13CC">
                  <w:pPr>
                    <w:jc w:val="left"/>
                  </w:pPr>
                  <w:r w:rsidRPr="00A25D4D">
                    <w:t>Omschrijving:</w:t>
                  </w:r>
                </w:p>
              </w:tc>
              <w:tc>
                <w:tcPr>
                  <w:tcW w:w="0" w:type="auto"/>
                  <w:hideMark/>
                </w:tcPr>
                <w:p w14:paraId="2FA8B661" w14:textId="77777777" w:rsidR="00C0190C" w:rsidRPr="00A25D4D" w:rsidRDefault="00C0190C" w:rsidP="008F13CC">
                  <w:pPr>
                    <w:jc w:val="left"/>
                    <w:rPr>
                      <w:lang w:val="en-GB"/>
                    </w:rPr>
                  </w:pPr>
                  <w:r w:rsidRPr="00A25D4D">
                    <w:rPr>
                      <w:lang w:val="en-GB"/>
                    </w:rPr>
                    <w:t xml:space="preserve">In the real world, objects are connected to each other: an optical cable is connected to a multiplexer that in turn is connected to copper cables connecting into our homes to provide cable TV, telephony and internet access. Using GIS to support network utility management typically involves many types of features that may have connectivity to each other. Topology in GIS is generally defined as the spatial relationship between connecting or adjacent features, and is an essential prerequisite for many spatial operations such as network analysis. Utility networks can be described as </w:t>
                  </w:r>
                  <w:proofErr w:type="spellStart"/>
                  <w:r w:rsidRPr="00A25D4D">
                    <w:rPr>
                      <w:lang w:val="en-GB"/>
                    </w:rPr>
                    <w:t>NaN</w:t>
                  </w:r>
                  <w:proofErr w:type="spellEnd"/>
                  <w:r w:rsidRPr="00A25D4D">
                    <w:rPr>
                      <w:lang w:val="en-GB"/>
                    </w:rPr>
                    <w:t xml:space="preserve"> (Node-Arc-Node) network using two basic geometric types: points (aka </w:t>
                  </w:r>
                  <w:r w:rsidRPr="00A25D4D">
                    <w:rPr>
                      <w:i/>
                      <w:iCs/>
                      <w:lang w:val="en-GB"/>
                    </w:rPr>
                    <w:t>nodes</w:t>
                  </w:r>
                  <w:r w:rsidRPr="00A25D4D">
                    <w:rPr>
                      <w:lang w:val="en-GB"/>
                    </w:rPr>
                    <w:t xml:space="preserve">) and polylines (aka </w:t>
                  </w:r>
                  <w:r w:rsidRPr="00A25D4D">
                    <w:rPr>
                      <w:i/>
                      <w:iCs/>
                      <w:lang w:val="en-GB"/>
                    </w:rPr>
                    <w:t>arcs</w:t>
                  </w:r>
                  <w:r w:rsidRPr="00A25D4D">
                    <w:rPr>
                      <w:lang w:val="en-GB"/>
                    </w:rPr>
                    <w:t xml:space="preserve">). </w:t>
                  </w:r>
                  <w:proofErr w:type="spellStart"/>
                  <w:r w:rsidRPr="00A25D4D">
                    <w:rPr>
                      <w:lang w:val="en-GB"/>
                    </w:rPr>
                    <w:t>NaN</w:t>
                  </w:r>
                  <w:proofErr w:type="spellEnd"/>
                  <w:r w:rsidRPr="00A25D4D">
                    <w:rPr>
                      <w:lang w:val="en-GB"/>
                    </w:rPr>
                    <w:t xml:space="preserve"> topologies can be directed or un-directed, depending on specific type of network (i.e. water networks are directed, while telecommunications networks are not). Such topology structure provides an automated way to handle digitising and editing errors, and enable advanced spatial analyses such as adjacency, connectivity and containment. Infrastructure networks rely on Generic network model developed during Annex I. Note: Via the attribute "</w:t>
                  </w:r>
                  <w:proofErr w:type="spellStart"/>
                  <w:r w:rsidRPr="00A25D4D">
                    <w:rPr>
                      <w:lang w:val="en-GB"/>
                    </w:rPr>
                    <w:t>utilityNetworkType</w:t>
                  </w:r>
                  <w:proofErr w:type="spellEnd"/>
                  <w:r w:rsidRPr="00A25D4D">
                    <w:rPr>
                      <w:lang w:val="en-GB"/>
                    </w:rPr>
                    <w:t>", that uses the "</w:t>
                  </w:r>
                  <w:proofErr w:type="spellStart"/>
                  <w:r w:rsidRPr="00A25D4D">
                    <w:rPr>
                      <w:lang w:val="en-GB"/>
                    </w:rPr>
                    <w:t>UtilityNetworkTypeValue</w:t>
                  </w:r>
                  <w:proofErr w:type="spellEnd"/>
                  <w:r w:rsidRPr="00A25D4D">
                    <w:rPr>
                      <w:lang w:val="en-GB"/>
                    </w:rPr>
                    <w:t xml:space="preserve">" </w:t>
                  </w:r>
                  <w:proofErr w:type="spellStart"/>
                  <w:r w:rsidRPr="00A25D4D">
                    <w:rPr>
                      <w:lang w:val="en-GB"/>
                    </w:rPr>
                    <w:t>codelist</w:t>
                  </w:r>
                  <w:proofErr w:type="spellEnd"/>
                  <w:r w:rsidRPr="00A25D4D">
                    <w:rPr>
                      <w:lang w:val="en-GB"/>
                    </w:rPr>
                    <w:t>, the type of utility network can be defined. E.g. by selecting the "sewer" value, the utility network becomes a "sewer utility network". Using the "</w:t>
                  </w:r>
                  <w:proofErr w:type="spellStart"/>
                  <w:r w:rsidRPr="00A25D4D">
                    <w:rPr>
                      <w:lang w:val="en-GB"/>
                    </w:rPr>
                    <w:t>crossTheme</w:t>
                  </w:r>
                  <w:proofErr w:type="spellEnd"/>
                  <w:r w:rsidRPr="00A25D4D">
                    <w:rPr>
                      <w:lang w:val="en-GB"/>
                    </w:rPr>
                    <w:t>" value, a utility network can be created that contains e.g. ducts, which can contain pipes and cables from various utility network types.</w:t>
                  </w:r>
                </w:p>
              </w:tc>
            </w:tr>
            <w:tr w:rsidR="00C0190C" w:rsidRPr="00A25D4D" w14:paraId="20D735A1" w14:textId="77777777" w:rsidTr="00C0190C">
              <w:trPr>
                <w:tblHeader/>
                <w:tblCellSpacing w:w="0" w:type="dxa"/>
              </w:trPr>
              <w:tc>
                <w:tcPr>
                  <w:tcW w:w="360" w:type="dxa"/>
                  <w:hideMark/>
                </w:tcPr>
                <w:p w14:paraId="46FA1FEA" w14:textId="77777777" w:rsidR="00C0190C" w:rsidRPr="00A25D4D" w:rsidRDefault="00C0190C" w:rsidP="008F13CC">
                  <w:pPr>
                    <w:jc w:val="left"/>
                    <w:rPr>
                      <w:lang w:val="en-GB"/>
                    </w:rPr>
                  </w:pPr>
                  <w:r w:rsidRPr="00A25D4D">
                    <w:rPr>
                      <w:lang w:val="en-GB"/>
                    </w:rPr>
                    <w:t> </w:t>
                  </w:r>
                </w:p>
              </w:tc>
              <w:tc>
                <w:tcPr>
                  <w:tcW w:w="1500" w:type="dxa"/>
                  <w:hideMark/>
                </w:tcPr>
                <w:p w14:paraId="04A72ADB" w14:textId="77777777" w:rsidR="00C0190C" w:rsidRPr="00A25D4D" w:rsidRDefault="00C0190C" w:rsidP="008F13CC">
                  <w:pPr>
                    <w:jc w:val="left"/>
                  </w:pPr>
                  <w:r w:rsidRPr="00A25D4D">
                    <w:t>Stereotypes:</w:t>
                  </w:r>
                </w:p>
              </w:tc>
              <w:tc>
                <w:tcPr>
                  <w:tcW w:w="0" w:type="auto"/>
                  <w:hideMark/>
                </w:tcPr>
                <w:p w14:paraId="1C23B4A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B3120B9" w14:textId="77777777" w:rsidR="00C0190C" w:rsidRPr="00A25D4D" w:rsidRDefault="00C0190C" w:rsidP="008F13CC">
            <w:pPr>
              <w:jc w:val="left"/>
            </w:pPr>
          </w:p>
        </w:tc>
      </w:tr>
      <w:tr w:rsidR="00C0190C" w:rsidRPr="00A25D4D" w14:paraId="391C6CD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504EB7" w14:textId="77777777" w:rsidR="00C0190C" w:rsidRPr="00A25D4D" w:rsidRDefault="00C0190C" w:rsidP="008F13CC">
            <w:pPr>
              <w:jc w:val="left"/>
            </w:pPr>
            <w:r w:rsidRPr="00A25D4D">
              <w:rPr>
                <w:b/>
                <w:bCs/>
              </w:rPr>
              <w:t xml:space="preserve">Attribuut: </w:t>
            </w:r>
            <w:proofErr w:type="spellStart"/>
            <w:r w:rsidRPr="00A25D4D">
              <w:rPr>
                <w:b/>
                <w:bCs/>
              </w:rPr>
              <w:t>utilityNetworkType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F5753DB" w14:textId="77777777" w:rsidTr="00C0190C">
              <w:trPr>
                <w:tblHeader/>
                <w:tblCellSpacing w:w="0" w:type="dxa"/>
              </w:trPr>
              <w:tc>
                <w:tcPr>
                  <w:tcW w:w="360" w:type="dxa"/>
                  <w:hideMark/>
                </w:tcPr>
                <w:p w14:paraId="77E8AC20" w14:textId="77777777" w:rsidR="00C0190C" w:rsidRPr="00A25D4D" w:rsidRDefault="00C0190C" w:rsidP="008F13CC">
                  <w:pPr>
                    <w:jc w:val="left"/>
                  </w:pPr>
                  <w:r w:rsidRPr="00A25D4D">
                    <w:t> </w:t>
                  </w:r>
                </w:p>
              </w:tc>
              <w:tc>
                <w:tcPr>
                  <w:tcW w:w="1500" w:type="dxa"/>
                  <w:hideMark/>
                </w:tcPr>
                <w:p w14:paraId="34204C2D" w14:textId="77777777" w:rsidR="00C0190C" w:rsidRPr="00A25D4D" w:rsidRDefault="00C0190C" w:rsidP="008F13CC">
                  <w:pPr>
                    <w:jc w:val="left"/>
                  </w:pPr>
                  <w:r w:rsidRPr="00A25D4D">
                    <w:t>Type:</w:t>
                  </w:r>
                </w:p>
              </w:tc>
              <w:tc>
                <w:tcPr>
                  <w:tcW w:w="0" w:type="auto"/>
                  <w:hideMark/>
                </w:tcPr>
                <w:p w14:paraId="56171A43" w14:textId="77777777" w:rsidR="00C0190C" w:rsidRPr="00A25D4D" w:rsidRDefault="00C0190C" w:rsidP="008F13CC">
                  <w:pPr>
                    <w:jc w:val="left"/>
                  </w:pPr>
                  <w:proofErr w:type="spellStart"/>
                  <w:r w:rsidRPr="00A25D4D">
                    <w:t>UtilityNetworkTypeValue</w:t>
                  </w:r>
                  <w:proofErr w:type="spellEnd"/>
                </w:p>
              </w:tc>
            </w:tr>
            <w:tr w:rsidR="00C0190C" w:rsidRPr="00A25D4D" w14:paraId="699417E3" w14:textId="77777777" w:rsidTr="00C0190C">
              <w:trPr>
                <w:tblHeader/>
                <w:tblCellSpacing w:w="0" w:type="dxa"/>
              </w:trPr>
              <w:tc>
                <w:tcPr>
                  <w:tcW w:w="360" w:type="dxa"/>
                  <w:hideMark/>
                </w:tcPr>
                <w:p w14:paraId="6438D864" w14:textId="77777777" w:rsidR="00C0190C" w:rsidRPr="00A25D4D" w:rsidRDefault="00C0190C" w:rsidP="008F13CC">
                  <w:pPr>
                    <w:jc w:val="left"/>
                  </w:pPr>
                  <w:r w:rsidRPr="00A25D4D">
                    <w:t> </w:t>
                  </w:r>
                </w:p>
              </w:tc>
              <w:tc>
                <w:tcPr>
                  <w:tcW w:w="1500" w:type="dxa"/>
                  <w:hideMark/>
                </w:tcPr>
                <w:p w14:paraId="73D25A61" w14:textId="77777777" w:rsidR="00C0190C" w:rsidRPr="00A25D4D" w:rsidRDefault="00C0190C" w:rsidP="008F13CC">
                  <w:pPr>
                    <w:jc w:val="left"/>
                  </w:pPr>
                  <w:r w:rsidRPr="00A25D4D">
                    <w:t>Naam</w:t>
                  </w:r>
                </w:p>
              </w:tc>
              <w:tc>
                <w:tcPr>
                  <w:tcW w:w="0" w:type="auto"/>
                  <w:hideMark/>
                </w:tcPr>
                <w:p w14:paraId="67E22436"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network</w:t>
                  </w:r>
                  <w:proofErr w:type="spellEnd"/>
                  <w:r w:rsidRPr="00A25D4D">
                    <w:t xml:space="preserve"> type </w:t>
                  </w:r>
                </w:p>
              </w:tc>
            </w:tr>
            <w:tr w:rsidR="00C0190C" w:rsidRPr="007060DF" w14:paraId="2010AADD" w14:textId="77777777" w:rsidTr="00C0190C">
              <w:trPr>
                <w:tblHeader/>
                <w:tblCellSpacing w:w="0" w:type="dxa"/>
              </w:trPr>
              <w:tc>
                <w:tcPr>
                  <w:tcW w:w="360" w:type="dxa"/>
                  <w:hideMark/>
                </w:tcPr>
                <w:p w14:paraId="71654B5C" w14:textId="77777777" w:rsidR="00C0190C" w:rsidRPr="00A25D4D" w:rsidRDefault="00C0190C" w:rsidP="008F13CC">
                  <w:pPr>
                    <w:jc w:val="left"/>
                  </w:pPr>
                  <w:r w:rsidRPr="00A25D4D">
                    <w:t> </w:t>
                  </w:r>
                </w:p>
              </w:tc>
              <w:tc>
                <w:tcPr>
                  <w:tcW w:w="1500" w:type="dxa"/>
                  <w:hideMark/>
                </w:tcPr>
                <w:p w14:paraId="5608F7D7" w14:textId="77777777" w:rsidR="00C0190C" w:rsidRPr="00A25D4D" w:rsidRDefault="00C0190C" w:rsidP="008F13CC">
                  <w:pPr>
                    <w:jc w:val="left"/>
                  </w:pPr>
                  <w:r w:rsidRPr="00A25D4D">
                    <w:t>Definitie:</w:t>
                  </w:r>
                </w:p>
              </w:tc>
              <w:tc>
                <w:tcPr>
                  <w:tcW w:w="0" w:type="auto"/>
                  <w:hideMark/>
                </w:tcPr>
                <w:p w14:paraId="3118D0D8" w14:textId="77777777" w:rsidR="00C0190C" w:rsidRPr="00A25D4D" w:rsidRDefault="00C0190C" w:rsidP="008F13CC">
                  <w:pPr>
                    <w:jc w:val="left"/>
                    <w:rPr>
                      <w:lang w:val="en-GB"/>
                    </w:rPr>
                  </w:pPr>
                  <w:r w:rsidRPr="00A25D4D">
                    <w:rPr>
                      <w:lang w:val="en-GB"/>
                    </w:rPr>
                    <w:t xml:space="preserve">The type of utility network or the </w:t>
                  </w:r>
                  <w:proofErr w:type="spellStart"/>
                  <w:r w:rsidRPr="00A25D4D">
                    <w:rPr>
                      <w:lang w:val="en-GB"/>
                    </w:rPr>
                    <w:t>utilily</w:t>
                  </w:r>
                  <w:proofErr w:type="spellEnd"/>
                  <w:r w:rsidRPr="00A25D4D">
                    <w:rPr>
                      <w:lang w:val="en-GB"/>
                    </w:rPr>
                    <w:t xml:space="preserve"> network theme. </w:t>
                  </w:r>
                </w:p>
              </w:tc>
            </w:tr>
            <w:tr w:rsidR="00C0190C" w:rsidRPr="007060DF" w14:paraId="7B15002D" w14:textId="77777777" w:rsidTr="00C0190C">
              <w:trPr>
                <w:tblHeader/>
                <w:tblCellSpacing w:w="0" w:type="dxa"/>
              </w:trPr>
              <w:tc>
                <w:tcPr>
                  <w:tcW w:w="360" w:type="dxa"/>
                  <w:hideMark/>
                </w:tcPr>
                <w:p w14:paraId="3A77A332" w14:textId="77777777" w:rsidR="00C0190C" w:rsidRPr="00A25D4D" w:rsidRDefault="00C0190C" w:rsidP="008F13CC">
                  <w:pPr>
                    <w:jc w:val="left"/>
                    <w:rPr>
                      <w:lang w:val="en-GB"/>
                    </w:rPr>
                  </w:pPr>
                  <w:r w:rsidRPr="00A25D4D">
                    <w:rPr>
                      <w:lang w:val="en-GB"/>
                    </w:rPr>
                    <w:t> </w:t>
                  </w:r>
                </w:p>
              </w:tc>
              <w:tc>
                <w:tcPr>
                  <w:tcW w:w="1500" w:type="dxa"/>
                  <w:hideMark/>
                </w:tcPr>
                <w:p w14:paraId="1ABC96E0" w14:textId="77777777" w:rsidR="00C0190C" w:rsidRPr="00A25D4D" w:rsidRDefault="00C0190C" w:rsidP="008F13CC">
                  <w:pPr>
                    <w:jc w:val="left"/>
                  </w:pPr>
                  <w:r w:rsidRPr="00A25D4D">
                    <w:t>Omschrijving:</w:t>
                  </w:r>
                </w:p>
              </w:tc>
              <w:tc>
                <w:tcPr>
                  <w:tcW w:w="0" w:type="auto"/>
                  <w:hideMark/>
                </w:tcPr>
                <w:p w14:paraId="4FF4BD75" w14:textId="77777777" w:rsidR="00C0190C" w:rsidRPr="00A25D4D" w:rsidRDefault="00C0190C" w:rsidP="008F13CC">
                  <w:pPr>
                    <w:jc w:val="left"/>
                    <w:rPr>
                      <w:lang w:val="en-GB"/>
                    </w:rPr>
                  </w:pPr>
                  <w:r w:rsidRPr="00A25D4D">
                    <w:rPr>
                      <w:lang w:val="en-GB"/>
                    </w:rPr>
                    <w:t xml:space="preserve">Uses the </w:t>
                  </w:r>
                  <w:proofErr w:type="spellStart"/>
                  <w:r w:rsidRPr="00A25D4D">
                    <w:rPr>
                      <w:lang w:val="en-GB"/>
                    </w:rPr>
                    <w:t>codelist</w:t>
                  </w:r>
                  <w:proofErr w:type="spellEnd"/>
                  <w:r w:rsidRPr="00A25D4D">
                    <w:rPr>
                      <w:lang w:val="en-GB"/>
                    </w:rPr>
                    <w:t xml:space="preserve"> "</w:t>
                  </w:r>
                  <w:proofErr w:type="spellStart"/>
                  <w:r w:rsidRPr="00A25D4D">
                    <w:rPr>
                      <w:lang w:val="en-GB"/>
                    </w:rPr>
                    <w:t>UtilityNetworkTypeValue</w:t>
                  </w:r>
                  <w:proofErr w:type="spellEnd"/>
                  <w:r w:rsidRPr="00A25D4D">
                    <w:rPr>
                      <w:lang w:val="en-GB"/>
                    </w:rPr>
                    <w:t>" to describe the possible utility networks. This also contains the "</w:t>
                  </w:r>
                  <w:proofErr w:type="spellStart"/>
                  <w:r w:rsidRPr="00A25D4D">
                    <w:rPr>
                      <w:lang w:val="en-GB"/>
                    </w:rPr>
                    <w:t>crossTheme</w:t>
                  </w:r>
                  <w:proofErr w:type="spellEnd"/>
                  <w:r w:rsidRPr="00A25D4D">
                    <w:rPr>
                      <w:lang w:val="en-GB"/>
                    </w:rPr>
                    <w:t>" value to be used for utility networks that can contain cables or pipes from various themes, typically used by utility network providers that provide ducts.</w:t>
                  </w:r>
                </w:p>
              </w:tc>
            </w:tr>
            <w:tr w:rsidR="00C0190C" w:rsidRPr="00A25D4D" w14:paraId="7DBEE952" w14:textId="77777777" w:rsidTr="00C0190C">
              <w:trPr>
                <w:tblHeader/>
                <w:tblCellSpacing w:w="0" w:type="dxa"/>
              </w:trPr>
              <w:tc>
                <w:tcPr>
                  <w:tcW w:w="360" w:type="dxa"/>
                  <w:hideMark/>
                </w:tcPr>
                <w:p w14:paraId="6FB4B3E8" w14:textId="77777777" w:rsidR="00C0190C" w:rsidRPr="00A25D4D" w:rsidRDefault="00C0190C" w:rsidP="008F13CC">
                  <w:pPr>
                    <w:jc w:val="left"/>
                    <w:rPr>
                      <w:lang w:val="en-GB"/>
                    </w:rPr>
                  </w:pPr>
                  <w:r w:rsidRPr="00A25D4D">
                    <w:rPr>
                      <w:lang w:val="en-GB"/>
                    </w:rPr>
                    <w:t> </w:t>
                  </w:r>
                </w:p>
              </w:tc>
              <w:tc>
                <w:tcPr>
                  <w:tcW w:w="1500" w:type="dxa"/>
                  <w:hideMark/>
                </w:tcPr>
                <w:p w14:paraId="0266CB5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93660E" w14:textId="77777777" w:rsidR="00C0190C" w:rsidRPr="00A25D4D" w:rsidRDefault="00C0190C" w:rsidP="008F13CC">
                  <w:pPr>
                    <w:jc w:val="left"/>
                  </w:pPr>
                  <w:r w:rsidRPr="00A25D4D">
                    <w:t>1</w:t>
                  </w:r>
                </w:p>
              </w:tc>
            </w:tr>
          </w:tbl>
          <w:p w14:paraId="2009F583" w14:textId="77777777" w:rsidR="00C0190C" w:rsidRPr="00A25D4D" w:rsidRDefault="00C0190C" w:rsidP="008F13CC">
            <w:pPr>
              <w:jc w:val="left"/>
            </w:pPr>
          </w:p>
        </w:tc>
      </w:tr>
      <w:tr w:rsidR="00C0190C" w:rsidRPr="00A25D4D" w14:paraId="7EC0172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887489" w14:textId="77777777" w:rsidR="00C0190C" w:rsidRPr="00A25D4D" w:rsidRDefault="00C0190C" w:rsidP="008F13CC">
            <w:pPr>
              <w:jc w:val="left"/>
            </w:pPr>
            <w:r w:rsidRPr="00A25D4D">
              <w:rPr>
                <w:b/>
                <w:bCs/>
              </w:rPr>
              <w:t xml:space="preserve">Attribuut: </w:t>
            </w:r>
            <w:proofErr w:type="spellStart"/>
            <w:r w:rsidRPr="00A25D4D">
              <w:rPr>
                <w:b/>
                <w:bCs/>
              </w:rPr>
              <w:t>authorityRole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5C9924D" w14:textId="77777777" w:rsidTr="00C0190C">
              <w:trPr>
                <w:tblHeader/>
                <w:tblCellSpacing w:w="0" w:type="dxa"/>
              </w:trPr>
              <w:tc>
                <w:tcPr>
                  <w:tcW w:w="360" w:type="dxa"/>
                  <w:hideMark/>
                </w:tcPr>
                <w:p w14:paraId="17EB6BFC" w14:textId="77777777" w:rsidR="00C0190C" w:rsidRPr="00A25D4D" w:rsidRDefault="00C0190C" w:rsidP="008F13CC">
                  <w:pPr>
                    <w:jc w:val="left"/>
                  </w:pPr>
                  <w:r w:rsidRPr="00A25D4D">
                    <w:t> </w:t>
                  </w:r>
                </w:p>
              </w:tc>
              <w:tc>
                <w:tcPr>
                  <w:tcW w:w="1500" w:type="dxa"/>
                  <w:hideMark/>
                </w:tcPr>
                <w:p w14:paraId="3D9A6F93" w14:textId="77777777" w:rsidR="00C0190C" w:rsidRPr="00A25D4D" w:rsidRDefault="00C0190C" w:rsidP="008F13CC">
                  <w:pPr>
                    <w:jc w:val="left"/>
                  </w:pPr>
                  <w:r w:rsidRPr="00A25D4D">
                    <w:t>Type:</w:t>
                  </w:r>
                </w:p>
              </w:tc>
              <w:tc>
                <w:tcPr>
                  <w:tcW w:w="0" w:type="auto"/>
                  <w:hideMark/>
                </w:tcPr>
                <w:p w14:paraId="68B729C0" w14:textId="77777777" w:rsidR="00C0190C" w:rsidRPr="00A25D4D" w:rsidRDefault="00C0190C" w:rsidP="008F13CC">
                  <w:pPr>
                    <w:jc w:val="left"/>
                  </w:pPr>
                  <w:proofErr w:type="spellStart"/>
                  <w:r w:rsidRPr="00A25D4D">
                    <w:t>RelatedParty</w:t>
                  </w:r>
                  <w:proofErr w:type="spellEnd"/>
                </w:p>
              </w:tc>
            </w:tr>
            <w:tr w:rsidR="00C0190C" w:rsidRPr="00A25D4D" w14:paraId="018C4381" w14:textId="77777777" w:rsidTr="00C0190C">
              <w:trPr>
                <w:tblHeader/>
                <w:tblCellSpacing w:w="0" w:type="dxa"/>
              </w:trPr>
              <w:tc>
                <w:tcPr>
                  <w:tcW w:w="360" w:type="dxa"/>
                  <w:hideMark/>
                </w:tcPr>
                <w:p w14:paraId="30FE6EDD" w14:textId="77777777" w:rsidR="00C0190C" w:rsidRPr="00A25D4D" w:rsidRDefault="00C0190C" w:rsidP="008F13CC">
                  <w:pPr>
                    <w:jc w:val="left"/>
                  </w:pPr>
                  <w:r w:rsidRPr="00A25D4D">
                    <w:t> </w:t>
                  </w:r>
                </w:p>
              </w:tc>
              <w:tc>
                <w:tcPr>
                  <w:tcW w:w="1500" w:type="dxa"/>
                  <w:hideMark/>
                </w:tcPr>
                <w:p w14:paraId="2BEFD46D" w14:textId="77777777" w:rsidR="00C0190C" w:rsidRPr="00A25D4D" w:rsidRDefault="00C0190C" w:rsidP="008F13CC">
                  <w:pPr>
                    <w:jc w:val="left"/>
                  </w:pPr>
                  <w:r w:rsidRPr="00A25D4D">
                    <w:t>Naam</w:t>
                  </w:r>
                </w:p>
              </w:tc>
              <w:tc>
                <w:tcPr>
                  <w:tcW w:w="0" w:type="auto"/>
                  <w:hideMark/>
                </w:tcPr>
                <w:p w14:paraId="2AB51FA8" w14:textId="77777777" w:rsidR="00C0190C" w:rsidRPr="00A25D4D" w:rsidRDefault="00C0190C" w:rsidP="008F13CC">
                  <w:pPr>
                    <w:jc w:val="left"/>
                  </w:pPr>
                  <w:proofErr w:type="spellStart"/>
                  <w:r w:rsidRPr="00A25D4D">
                    <w:t>authority</w:t>
                  </w:r>
                  <w:proofErr w:type="spellEnd"/>
                  <w:r w:rsidRPr="00A25D4D">
                    <w:t xml:space="preserve"> </w:t>
                  </w:r>
                  <w:proofErr w:type="spellStart"/>
                  <w:r w:rsidRPr="00A25D4D">
                    <w:t>role</w:t>
                  </w:r>
                  <w:proofErr w:type="spellEnd"/>
                  <w:r w:rsidRPr="00A25D4D">
                    <w:t xml:space="preserve"> </w:t>
                  </w:r>
                </w:p>
              </w:tc>
            </w:tr>
            <w:tr w:rsidR="00C0190C" w:rsidRPr="007060DF" w14:paraId="3748808D" w14:textId="77777777" w:rsidTr="00C0190C">
              <w:trPr>
                <w:tblHeader/>
                <w:tblCellSpacing w:w="0" w:type="dxa"/>
              </w:trPr>
              <w:tc>
                <w:tcPr>
                  <w:tcW w:w="360" w:type="dxa"/>
                  <w:hideMark/>
                </w:tcPr>
                <w:p w14:paraId="7D066CAC" w14:textId="77777777" w:rsidR="00C0190C" w:rsidRPr="00A25D4D" w:rsidRDefault="00C0190C" w:rsidP="008F13CC">
                  <w:pPr>
                    <w:jc w:val="left"/>
                  </w:pPr>
                  <w:r w:rsidRPr="00A25D4D">
                    <w:t> </w:t>
                  </w:r>
                </w:p>
              </w:tc>
              <w:tc>
                <w:tcPr>
                  <w:tcW w:w="1500" w:type="dxa"/>
                  <w:hideMark/>
                </w:tcPr>
                <w:p w14:paraId="7A840741" w14:textId="77777777" w:rsidR="00C0190C" w:rsidRPr="00A25D4D" w:rsidRDefault="00C0190C" w:rsidP="008F13CC">
                  <w:pPr>
                    <w:jc w:val="left"/>
                  </w:pPr>
                  <w:r w:rsidRPr="00A25D4D">
                    <w:t>Definitie:</w:t>
                  </w:r>
                </w:p>
              </w:tc>
              <w:tc>
                <w:tcPr>
                  <w:tcW w:w="0" w:type="auto"/>
                  <w:hideMark/>
                </w:tcPr>
                <w:p w14:paraId="36174F43" w14:textId="77777777" w:rsidR="00C0190C" w:rsidRPr="00A25D4D" w:rsidRDefault="00C0190C" w:rsidP="008F13CC">
                  <w:pPr>
                    <w:jc w:val="left"/>
                    <w:rPr>
                      <w:lang w:val="en-GB"/>
                    </w:rPr>
                  </w:pPr>
                  <w:r w:rsidRPr="00A25D4D">
                    <w:rPr>
                      <w:lang w:val="en-GB"/>
                    </w:rPr>
                    <w:t xml:space="preserve">Parties authorized to manage a utility network, such as maintainers, operators or owners. </w:t>
                  </w:r>
                </w:p>
              </w:tc>
            </w:tr>
            <w:tr w:rsidR="00C0190C" w:rsidRPr="00A25D4D" w14:paraId="72700BC2" w14:textId="77777777" w:rsidTr="00C0190C">
              <w:trPr>
                <w:tblHeader/>
                <w:tblCellSpacing w:w="0" w:type="dxa"/>
              </w:trPr>
              <w:tc>
                <w:tcPr>
                  <w:tcW w:w="360" w:type="dxa"/>
                  <w:hideMark/>
                </w:tcPr>
                <w:p w14:paraId="73787870" w14:textId="77777777" w:rsidR="00C0190C" w:rsidRPr="00A25D4D" w:rsidRDefault="00C0190C" w:rsidP="008F13CC">
                  <w:pPr>
                    <w:jc w:val="left"/>
                    <w:rPr>
                      <w:lang w:val="en-GB"/>
                    </w:rPr>
                  </w:pPr>
                  <w:r w:rsidRPr="00A25D4D">
                    <w:rPr>
                      <w:lang w:val="en-GB"/>
                    </w:rPr>
                    <w:t> </w:t>
                  </w:r>
                </w:p>
              </w:tc>
              <w:tc>
                <w:tcPr>
                  <w:tcW w:w="1500" w:type="dxa"/>
                  <w:hideMark/>
                </w:tcPr>
                <w:p w14:paraId="6FB14B0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F978256" w14:textId="77777777" w:rsidR="00C0190C" w:rsidRPr="00A25D4D" w:rsidRDefault="00C0190C" w:rsidP="008F13CC">
                  <w:pPr>
                    <w:jc w:val="left"/>
                  </w:pPr>
                  <w:r w:rsidRPr="00A25D4D">
                    <w:t>1..*</w:t>
                  </w:r>
                </w:p>
              </w:tc>
            </w:tr>
          </w:tbl>
          <w:p w14:paraId="4F800EAE" w14:textId="77777777" w:rsidR="00C0190C" w:rsidRPr="00A25D4D" w:rsidRDefault="00C0190C" w:rsidP="008F13CC">
            <w:pPr>
              <w:jc w:val="left"/>
            </w:pPr>
          </w:p>
        </w:tc>
      </w:tr>
      <w:tr w:rsidR="00C0190C" w:rsidRPr="00A25D4D" w14:paraId="029363D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4438BD" w14:textId="77777777" w:rsidR="00C0190C" w:rsidRPr="00A25D4D" w:rsidRDefault="00C0190C" w:rsidP="008F13CC">
            <w:pPr>
              <w:jc w:val="left"/>
            </w:pPr>
            <w:r w:rsidRPr="00A25D4D">
              <w:rPr>
                <w:b/>
                <w:bCs/>
              </w:rPr>
              <w:t xml:space="preserve">Attribuut: </w:t>
            </w:r>
            <w:proofErr w:type="spellStart"/>
            <w:r w:rsidRPr="00A25D4D">
              <w:rPr>
                <w:b/>
                <w:bCs/>
              </w:rPr>
              <w:t>utilityFacilityReference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D8FF5F" w14:textId="77777777" w:rsidTr="00C0190C">
              <w:trPr>
                <w:tblHeader/>
                <w:tblCellSpacing w:w="0" w:type="dxa"/>
              </w:trPr>
              <w:tc>
                <w:tcPr>
                  <w:tcW w:w="360" w:type="dxa"/>
                  <w:hideMark/>
                </w:tcPr>
                <w:p w14:paraId="164165EE" w14:textId="77777777" w:rsidR="00C0190C" w:rsidRPr="00A25D4D" w:rsidRDefault="00C0190C" w:rsidP="008F13CC">
                  <w:pPr>
                    <w:jc w:val="left"/>
                  </w:pPr>
                  <w:r w:rsidRPr="00A25D4D">
                    <w:t> </w:t>
                  </w:r>
                </w:p>
              </w:tc>
              <w:tc>
                <w:tcPr>
                  <w:tcW w:w="1500" w:type="dxa"/>
                  <w:hideMark/>
                </w:tcPr>
                <w:p w14:paraId="65F028EF" w14:textId="77777777" w:rsidR="00C0190C" w:rsidRPr="00A25D4D" w:rsidRDefault="00C0190C" w:rsidP="008F13CC">
                  <w:pPr>
                    <w:jc w:val="left"/>
                  </w:pPr>
                  <w:r w:rsidRPr="00A25D4D">
                    <w:t>Type:</w:t>
                  </w:r>
                </w:p>
              </w:tc>
              <w:tc>
                <w:tcPr>
                  <w:tcW w:w="0" w:type="auto"/>
                  <w:hideMark/>
                </w:tcPr>
                <w:p w14:paraId="495F51FC" w14:textId="77777777" w:rsidR="00C0190C" w:rsidRPr="00A25D4D" w:rsidRDefault="00C0190C" w:rsidP="008F13CC">
                  <w:pPr>
                    <w:jc w:val="left"/>
                  </w:pPr>
                  <w:proofErr w:type="spellStart"/>
                  <w:r w:rsidRPr="00A25D4D">
                    <w:t>ActivityComplex</w:t>
                  </w:r>
                  <w:proofErr w:type="spellEnd"/>
                </w:p>
              </w:tc>
            </w:tr>
            <w:tr w:rsidR="00C0190C" w:rsidRPr="00A25D4D" w14:paraId="0437F349" w14:textId="77777777" w:rsidTr="00C0190C">
              <w:trPr>
                <w:tblHeader/>
                <w:tblCellSpacing w:w="0" w:type="dxa"/>
              </w:trPr>
              <w:tc>
                <w:tcPr>
                  <w:tcW w:w="360" w:type="dxa"/>
                  <w:hideMark/>
                </w:tcPr>
                <w:p w14:paraId="67C9BCA5" w14:textId="77777777" w:rsidR="00C0190C" w:rsidRPr="00A25D4D" w:rsidRDefault="00C0190C" w:rsidP="008F13CC">
                  <w:pPr>
                    <w:jc w:val="left"/>
                  </w:pPr>
                  <w:r w:rsidRPr="00A25D4D">
                    <w:t> </w:t>
                  </w:r>
                </w:p>
              </w:tc>
              <w:tc>
                <w:tcPr>
                  <w:tcW w:w="1500" w:type="dxa"/>
                  <w:hideMark/>
                </w:tcPr>
                <w:p w14:paraId="4156FDAD" w14:textId="77777777" w:rsidR="00C0190C" w:rsidRPr="00A25D4D" w:rsidRDefault="00C0190C" w:rsidP="008F13CC">
                  <w:pPr>
                    <w:jc w:val="left"/>
                  </w:pPr>
                  <w:r w:rsidRPr="00A25D4D">
                    <w:t>Naam</w:t>
                  </w:r>
                </w:p>
              </w:tc>
              <w:tc>
                <w:tcPr>
                  <w:tcW w:w="0" w:type="auto"/>
                  <w:hideMark/>
                </w:tcPr>
                <w:p w14:paraId="414EB9BA" w14:textId="77777777" w:rsidR="00C0190C" w:rsidRPr="00A25D4D" w:rsidRDefault="00C0190C" w:rsidP="008F13CC">
                  <w:pPr>
                    <w:jc w:val="left"/>
                  </w:pPr>
                  <w:proofErr w:type="spellStart"/>
                  <w:r w:rsidRPr="00A25D4D">
                    <w:t>utility</w:t>
                  </w:r>
                  <w:proofErr w:type="spellEnd"/>
                  <w:r w:rsidRPr="00A25D4D">
                    <w:t xml:space="preserve"> facility </w:t>
                  </w:r>
                  <w:proofErr w:type="spellStart"/>
                  <w:r w:rsidRPr="00A25D4D">
                    <w:t>reference</w:t>
                  </w:r>
                  <w:proofErr w:type="spellEnd"/>
                  <w:r w:rsidRPr="00A25D4D">
                    <w:t xml:space="preserve"> </w:t>
                  </w:r>
                </w:p>
              </w:tc>
            </w:tr>
            <w:tr w:rsidR="00C0190C" w:rsidRPr="007060DF" w14:paraId="1B66A026" w14:textId="77777777" w:rsidTr="00C0190C">
              <w:trPr>
                <w:tblHeader/>
                <w:tblCellSpacing w:w="0" w:type="dxa"/>
              </w:trPr>
              <w:tc>
                <w:tcPr>
                  <w:tcW w:w="360" w:type="dxa"/>
                  <w:hideMark/>
                </w:tcPr>
                <w:p w14:paraId="717CDB68" w14:textId="77777777" w:rsidR="00C0190C" w:rsidRPr="00A25D4D" w:rsidRDefault="00C0190C" w:rsidP="008F13CC">
                  <w:pPr>
                    <w:jc w:val="left"/>
                  </w:pPr>
                  <w:r w:rsidRPr="00A25D4D">
                    <w:t> </w:t>
                  </w:r>
                </w:p>
              </w:tc>
              <w:tc>
                <w:tcPr>
                  <w:tcW w:w="1500" w:type="dxa"/>
                  <w:hideMark/>
                </w:tcPr>
                <w:p w14:paraId="5DFA2535" w14:textId="77777777" w:rsidR="00C0190C" w:rsidRPr="00A25D4D" w:rsidRDefault="00C0190C" w:rsidP="008F13CC">
                  <w:pPr>
                    <w:jc w:val="left"/>
                  </w:pPr>
                  <w:r w:rsidRPr="00A25D4D">
                    <w:t>Definitie:</w:t>
                  </w:r>
                </w:p>
              </w:tc>
              <w:tc>
                <w:tcPr>
                  <w:tcW w:w="0" w:type="auto"/>
                  <w:hideMark/>
                </w:tcPr>
                <w:p w14:paraId="607248FB" w14:textId="77777777" w:rsidR="00C0190C" w:rsidRPr="00A25D4D" w:rsidRDefault="00C0190C" w:rsidP="008F13CC">
                  <w:pPr>
                    <w:jc w:val="left"/>
                    <w:rPr>
                      <w:lang w:val="en-GB"/>
                    </w:rPr>
                  </w:pPr>
                  <w:r w:rsidRPr="00A25D4D">
                    <w:rPr>
                      <w:lang w:val="en-GB"/>
                    </w:rPr>
                    <w:t xml:space="preserve">Reference to a facility activity complex that is linked to (e.g. part of) this utility network. </w:t>
                  </w:r>
                </w:p>
              </w:tc>
            </w:tr>
            <w:tr w:rsidR="00C0190C" w:rsidRPr="007060DF" w14:paraId="20442B22" w14:textId="77777777" w:rsidTr="00C0190C">
              <w:trPr>
                <w:tblHeader/>
                <w:tblCellSpacing w:w="0" w:type="dxa"/>
              </w:trPr>
              <w:tc>
                <w:tcPr>
                  <w:tcW w:w="360" w:type="dxa"/>
                  <w:hideMark/>
                </w:tcPr>
                <w:p w14:paraId="4B1A98E9" w14:textId="77777777" w:rsidR="00C0190C" w:rsidRPr="00A25D4D" w:rsidRDefault="00C0190C" w:rsidP="008F13CC">
                  <w:pPr>
                    <w:jc w:val="left"/>
                    <w:rPr>
                      <w:lang w:val="en-GB"/>
                    </w:rPr>
                  </w:pPr>
                  <w:r w:rsidRPr="00A25D4D">
                    <w:rPr>
                      <w:lang w:val="en-GB"/>
                    </w:rPr>
                    <w:t> </w:t>
                  </w:r>
                </w:p>
              </w:tc>
              <w:tc>
                <w:tcPr>
                  <w:tcW w:w="1500" w:type="dxa"/>
                  <w:hideMark/>
                </w:tcPr>
                <w:p w14:paraId="56690AF2" w14:textId="77777777" w:rsidR="00C0190C" w:rsidRPr="00A25D4D" w:rsidRDefault="00C0190C" w:rsidP="008F13CC">
                  <w:pPr>
                    <w:jc w:val="left"/>
                  </w:pPr>
                  <w:r w:rsidRPr="00A25D4D">
                    <w:t>Omschrijving:</w:t>
                  </w:r>
                </w:p>
              </w:tc>
              <w:tc>
                <w:tcPr>
                  <w:tcW w:w="0" w:type="auto"/>
                  <w:hideMark/>
                </w:tcPr>
                <w:p w14:paraId="16D5B9C3" w14:textId="77777777" w:rsidR="00C0190C" w:rsidRPr="00A25D4D" w:rsidRDefault="00C0190C" w:rsidP="008F13CC">
                  <w:pPr>
                    <w:jc w:val="left"/>
                    <w:rPr>
                      <w:lang w:val="en-GB"/>
                    </w:rPr>
                  </w:pPr>
                  <w:r w:rsidRPr="00A25D4D">
                    <w:rPr>
                      <w:lang w:val="en-GB"/>
                    </w:rPr>
                    <w:t>This reference can be used to link utility facilities - having a more complex geometry - to a utility network.</w:t>
                  </w:r>
                </w:p>
              </w:tc>
            </w:tr>
            <w:tr w:rsidR="00C0190C" w:rsidRPr="00A25D4D" w14:paraId="30494E2B" w14:textId="77777777" w:rsidTr="00C0190C">
              <w:trPr>
                <w:tblHeader/>
                <w:tblCellSpacing w:w="0" w:type="dxa"/>
              </w:trPr>
              <w:tc>
                <w:tcPr>
                  <w:tcW w:w="360" w:type="dxa"/>
                  <w:hideMark/>
                </w:tcPr>
                <w:p w14:paraId="72378127" w14:textId="77777777" w:rsidR="00C0190C" w:rsidRPr="00A25D4D" w:rsidRDefault="00C0190C" w:rsidP="008F13CC">
                  <w:pPr>
                    <w:jc w:val="left"/>
                    <w:rPr>
                      <w:lang w:val="en-GB"/>
                    </w:rPr>
                  </w:pPr>
                  <w:r w:rsidRPr="00A25D4D">
                    <w:rPr>
                      <w:lang w:val="en-GB"/>
                    </w:rPr>
                    <w:t> </w:t>
                  </w:r>
                </w:p>
              </w:tc>
              <w:tc>
                <w:tcPr>
                  <w:tcW w:w="1500" w:type="dxa"/>
                  <w:hideMark/>
                </w:tcPr>
                <w:p w14:paraId="5662B22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35934BF" w14:textId="77777777" w:rsidR="00C0190C" w:rsidRPr="00A25D4D" w:rsidRDefault="00C0190C" w:rsidP="008F13CC">
                  <w:pPr>
                    <w:jc w:val="left"/>
                  </w:pPr>
                  <w:r w:rsidRPr="00A25D4D">
                    <w:t>0..*</w:t>
                  </w:r>
                </w:p>
              </w:tc>
            </w:tr>
            <w:tr w:rsidR="00C0190C" w:rsidRPr="00A25D4D" w14:paraId="10B2A7E2" w14:textId="77777777" w:rsidTr="00C0190C">
              <w:trPr>
                <w:tblHeader/>
                <w:tblCellSpacing w:w="0" w:type="dxa"/>
              </w:trPr>
              <w:tc>
                <w:tcPr>
                  <w:tcW w:w="360" w:type="dxa"/>
                  <w:hideMark/>
                </w:tcPr>
                <w:p w14:paraId="074885BE" w14:textId="77777777" w:rsidR="00C0190C" w:rsidRPr="00A25D4D" w:rsidRDefault="00C0190C" w:rsidP="008F13CC">
                  <w:pPr>
                    <w:jc w:val="left"/>
                  </w:pPr>
                  <w:r w:rsidRPr="00A25D4D">
                    <w:t> </w:t>
                  </w:r>
                </w:p>
              </w:tc>
              <w:tc>
                <w:tcPr>
                  <w:tcW w:w="1500" w:type="dxa"/>
                  <w:hideMark/>
                </w:tcPr>
                <w:p w14:paraId="043F6D65" w14:textId="77777777" w:rsidR="00C0190C" w:rsidRPr="00A25D4D" w:rsidRDefault="00C0190C" w:rsidP="008F13CC">
                  <w:pPr>
                    <w:jc w:val="left"/>
                  </w:pPr>
                  <w:r w:rsidRPr="00A25D4D">
                    <w:t>Stereotypes:</w:t>
                  </w:r>
                </w:p>
              </w:tc>
              <w:tc>
                <w:tcPr>
                  <w:tcW w:w="0" w:type="auto"/>
                  <w:hideMark/>
                </w:tcPr>
                <w:p w14:paraId="105464FB"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30DF5382" w14:textId="77777777" w:rsidR="00C0190C" w:rsidRPr="00A25D4D" w:rsidRDefault="00C0190C" w:rsidP="008F13CC">
            <w:pPr>
              <w:jc w:val="left"/>
            </w:pPr>
          </w:p>
        </w:tc>
      </w:tr>
      <w:tr w:rsidR="00C0190C" w:rsidRPr="00A25D4D" w14:paraId="33F35CC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6AF39E" w14:textId="77777777" w:rsidR="00C0190C" w:rsidRPr="00A25D4D" w:rsidRDefault="00C0190C" w:rsidP="008F13CC">
            <w:pPr>
              <w:jc w:val="left"/>
            </w:pPr>
            <w:r w:rsidRPr="00A25D4D">
              <w:rPr>
                <w:b/>
                <w:bCs/>
              </w:rPr>
              <w:t>Attribuut: disclaimer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74153CA" w14:textId="77777777" w:rsidTr="00C0190C">
              <w:trPr>
                <w:tblHeader/>
                <w:tblCellSpacing w:w="0" w:type="dxa"/>
              </w:trPr>
              <w:tc>
                <w:tcPr>
                  <w:tcW w:w="360" w:type="dxa"/>
                  <w:hideMark/>
                </w:tcPr>
                <w:p w14:paraId="0110E88B" w14:textId="77777777" w:rsidR="00C0190C" w:rsidRPr="00A25D4D" w:rsidRDefault="00C0190C" w:rsidP="008F13CC">
                  <w:pPr>
                    <w:jc w:val="left"/>
                  </w:pPr>
                  <w:r w:rsidRPr="00A25D4D">
                    <w:t> </w:t>
                  </w:r>
                </w:p>
              </w:tc>
              <w:tc>
                <w:tcPr>
                  <w:tcW w:w="1500" w:type="dxa"/>
                  <w:hideMark/>
                </w:tcPr>
                <w:p w14:paraId="00B5D585" w14:textId="77777777" w:rsidR="00C0190C" w:rsidRPr="00A25D4D" w:rsidRDefault="00C0190C" w:rsidP="008F13CC">
                  <w:pPr>
                    <w:jc w:val="left"/>
                  </w:pPr>
                  <w:r w:rsidRPr="00A25D4D">
                    <w:t>Type:</w:t>
                  </w:r>
                </w:p>
              </w:tc>
              <w:tc>
                <w:tcPr>
                  <w:tcW w:w="0" w:type="auto"/>
                  <w:hideMark/>
                </w:tcPr>
                <w:p w14:paraId="5ACD0B8F" w14:textId="77777777" w:rsidR="00C0190C" w:rsidRPr="00A25D4D" w:rsidRDefault="00C0190C" w:rsidP="008F13CC">
                  <w:pPr>
                    <w:jc w:val="left"/>
                  </w:pPr>
                  <w:proofErr w:type="spellStart"/>
                  <w:r w:rsidRPr="00A25D4D">
                    <w:t>PT_FreeText</w:t>
                  </w:r>
                  <w:proofErr w:type="spellEnd"/>
                </w:p>
              </w:tc>
            </w:tr>
            <w:tr w:rsidR="00C0190C" w:rsidRPr="00A25D4D" w14:paraId="49840FBA" w14:textId="77777777" w:rsidTr="00C0190C">
              <w:trPr>
                <w:tblHeader/>
                <w:tblCellSpacing w:w="0" w:type="dxa"/>
              </w:trPr>
              <w:tc>
                <w:tcPr>
                  <w:tcW w:w="360" w:type="dxa"/>
                  <w:hideMark/>
                </w:tcPr>
                <w:p w14:paraId="703827A6" w14:textId="77777777" w:rsidR="00C0190C" w:rsidRPr="00A25D4D" w:rsidRDefault="00C0190C" w:rsidP="008F13CC">
                  <w:pPr>
                    <w:jc w:val="left"/>
                  </w:pPr>
                  <w:r w:rsidRPr="00A25D4D">
                    <w:t> </w:t>
                  </w:r>
                </w:p>
              </w:tc>
              <w:tc>
                <w:tcPr>
                  <w:tcW w:w="1500" w:type="dxa"/>
                  <w:hideMark/>
                </w:tcPr>
                <w:p w14:paraId="3555FF25" w14:textId="77777777" w:rsidR="00C0190C" w:rsidRPr="00A25D4D" w:rsidRDefault="00C0190C" w:rsidP="008F13CC">
                  <w:pPr>
                    <w:jc w:val="left"/>
                  </w:pPr>
                  <w:r w:rsidRPr="00A25D4D">
                    <w:t>Naam</w:t>
                  </w:r>
                </w:p>
              </w:tc>
              <w:tc>
                <w:tcPr>
                  <w:tcW w:w="0" w:type="auto"/>
                  <w:hideMark/>
                </w:tcPr>
                <w:p w14:paraId="3F2A0163" w14:textId="77777777" w:rsidR="00C0190C" w:rsidRPr="00A25D4D" w:rsidRDefault="00C0190C" w:rsidP="008F13CC">
                  <w:pPr>
                    <w:jc w:val="left"/>
                  </w:pPr>
                  <w:r w:rsidRPr="00A25D4D">
                    <w:t xml:space="preserve">disclaimer </w:t>
                  </w:r>
                </w:p>
              </w:tc>
            </w:tr>
            <w:tr w:rsidR="00C0190C" w:rsidRPr="007060DF" w14:paraId="198A7459" w14:textId="77777777" w:rsidTr="00C0190C">
              <w:trPr>
                <w:tblHeader/>
                <w:tblCellSpacing w:w="0" w:type="dxa"/>
              </w:trPr>
              <w:tc>
                <w:tcPr>
                  <w:tcW w:w="360" w:type="dxa"/>
                  <w:hideMark/>
                </w:tcPr>
                <w:p w14:paraId="6A5C2776" w14:textId="77777777" w:rsidR="00C0190C" w:rsidRPr="00A25D4D" w:rsidRDefault="00C0190C" w:rsidP="008F13CC">
                  <w:pPr>
                    <w:jc w:val="left"/>
                  </w:pPr>
                  <w:r w:rsidRPr="00A25D4D">
                    <w:t> </w:t>
                  </w:r>
                </w:p>
              </w:tc>
              <w:tc>
                <w:tcPr>
                  <w:tcW w:w="1500" w:type="dxa"/>
                  <w:hideMark/>
                </w:tcPr>
                <w:p w14:paraId="6C62D259" w14:textId="77777777" w:rsidR="00C0190C" w:rsidRPr="00A25D4D" w:rsidRDefault="00C0190C" w:rsidP="008F13CC">
                  <w:pPr>
                    <w:jc w:val="left"/>
                  </w:pPr>
                  <w:r w:rsidRPr="00A25D4D">
                    <w:t>Definitie:</w:t>
                  </w:r>
                </w:p>
              </w:tc>
              <w:tc>
                <w:tcPr>
                  <w:tcW w:w="0" w:type="auto"/>
                  <w:hideMark/>
                </w:tcPr>
                <w:p w14:paraId="262CA389" w14:textId="77777777" w:rsidR="00C0190C" w:rsidRPr="00A25D4D" w:rsidRDefault="00C0190C" w:rsidP="008F13CC">
                  <w:pPr>
                    <w:jc w:val="left"/>
                    <w:rPr>
                      <w:lang w:val="en-GB"/>
                    </w:rPr>
                  </w:pPr>
                  <w:r w:rsidRPr="00A25D4D">
                    <w:rPr>
                      <w:lang w:val="en-GB"/>
                    </w:rPr>
                    <w:t xml:space="preserve">Legal text describing confidentiality clauses applying to the utility network information. </w:t>
                  </w:r>
                </w:p>
              </w:tc>
            </w:tr>
            <w:tr w:rsidR="00C0190C" w:rsidRPr="00A25D4D" w14:paraId="374D5B56" w14:textId="77777777" w:rsidTr="00C0190C">
              <w:trPr>
                <w:tblHeader/>
                <w:tblCellSpacing w:w="0" w:type="dxa"/>
              </w:trPr>
              <w:tc>
                <w:tcPr>
                  <w:tcW w:w="360" w:type="dxa"/>
                  <w:hideMark/>
                </w:tcPr>
                <w:p w14:paraId="6F9E28EF" w14:textId="77777777" w:rsidR="00C0190C" w:rsidRPr="00A25D4D" w:rsidRDefault="00C0190C" w:rsidP="008F13CC">
                  <w:pPr>
                    <w:jc w:val="left"/>
                    <w:rPr>
                      <w:lang w:val="en-GB"/>
                    </w:rPr>
                  </w:pPr>
                  <w:r w:rsidRPr="00A25D4D">
                    <w:rPr>
                      <w:lang w:val="en-GB"/>
                    </w:rPr>
                    <w:t> </w:t>
                  </w:r>
                </w:p>
              </w:tc>
              <w:tc>
                <w:tcPr>
                  <w:tcW w:w="1500" w:type="dxa"/>
                  <w:hideMark/>
                </w:tcPr>
                <w:p w14:paraId="2195584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9687494" w14:textId="77777777" w:rsidR="00C0190C" w:rsidRPr="00A25D4D" w:rsidRDefault="00C0190C" w:rsidP="008F13CC">
                  <w:pPr>
                    <w:jc w:val="left"/>
                  </w:pPr>
                  <w:r w:rsidRPr="00A25D4D">
                    <w:t>0..*</w:t>
                  </w:r>
                </w:p>
              </w:tc>
            </w:tr>
            <w:tr w:rsidR="00C0190C" w:rsidRPr="00A25D4D" w14:paraId="19F82B4B" w14:textId="77777777" w:rsidTr="00C0190C">
              <w:trPr>
                <w:tblHeader/>
                <w:tblCellSpacing w:w="0" w:type="dxa"/>
              </w:trPr>
              <w:tc>
                <w:tcPr>
                  <w:tcW w:w="360" w:type="dxa"/>
                  <w:hideMark/>
                </w:tcPr>
                <w:p w14:paraId="2DB5B89A" w14:textId="77777777" w:rsidR="00C0190C" w:rsidRPr="00A25D4D" w:rsidRDefault="00C0190C" w:rsidP="008F13CC">
                  <w:pPr>
                    <w:jc w:val="left"/>
                  </w:pPr>
                  <w:r w:rsidRPr="00A25D4D">
                    <w:t> </w:t>
                  </w:r>
                </w:p>
              </w:tc>
              <w:tc>
                <w:tcPr>
                  <w:tcW w:w="1500" w:type="dxa"/>
                  <w:hideMark/>
                </w:tcPr>
                <w:p w14:paraId="2F77B4ED" w14:textId="77777777" w:rsidR="00C0190C" w:rsidRPr="00A25D4D" w:rsidRDefault="00C0190C" w:rsidP="008F13CC">
                  <w:pPr>
                    <w:jc w:val="left"/>
                  </w:pPr>
                  <w:r w:rsidRPr="00A25D4D">
                    <w:t>Stereotypes:</w:t>
                  </w:r>
                </w:p>
              </w:tc>
              <w:tc>
                <w:tcPr>
                  <w:tcW w:w="0" w:type="auto"/>
                  <w:hideMark/>
                </w:tcPr>
                <w:p w14:paraId="1E64BECB"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60A1A2E7" w14:textId="77777777" w:rsidR="00C0190C" w:rsidRPr="00A25D4D" w:rsidRDefault="00C0190C" w:rsidP="008F13CC">
            <w:pPr>
              <w:jc w:val="left"/>
            </w:pPr>
          </w:p>
        </w:tc>
      </w:tr>
      <w:tr w:rsidR="00C0190C" w:rsidRPr="00A25D4D" w14:paraId="0B6FE3B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3ADE24" w14:textId="77777777" w:rsidR="00C0190C" w:rsidRPr="00A25D4D" w:rsidRDefault="00C0190C" w:rsidP="008F13CC">
            <w:pPr>
              <w:jc w:val="left"/>
            </w:pPr>
            <w:r w:rsidRPr="00A25D4D">
              <w:rPr>
                <w:b/>
                <w:bCs/>
              </w:rPr>
              <w:t xml:space="preserve">Relatie: </w:t>
            </w:r>
            <w:proofErr w:type="spellStart"/>
            <w:r w:rsidRPr="00A25D4D">
              <w:rPr>
                <w:b/>
                <w:bCs/>
              </w:rPr>
              <w:t>networks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C3D88DB" w14:textId="77777777" w:rsidTr="00C0190C">
              <w:trPr>
                <w:tblHeader/>
                <w:tblCellSpacing w:w="0" w:type="dxa"/>
              </w:trPr>
              <w:tc>
                <w:tcPr>
                  <w:tcW w:w="360" w:type="dxa"/>
                  <w:hideMark/>
                </w:tcPr>
                <w:p w14:paraId="5F68C61F" w14:textId="77777777" w:rsidR="00C0190C" w:rsidRPr="00A25D4D" w:rsidRDefault="00C0190C" w:rsidP="008F13CC">
                  <w:pPr>
                    <w:jc w:val="left"/>
                  </w:pPr>
                  <w:r w:rsidRPr="00A25D4D">
                    <w:t> </w:t>
                  </w:r>
                </w:p>
              </w:tc>
              <w:tc>
                <w:tcPr>
                  <w:tcW w:w="1500" w:type="dxa"/>
                  <w:hideMark/>
                </w:tcPr>
                <w:p w14:paraId="51857232" w14:textId="77777777" w:rsidR="00C0190C" w:rsidRPr="00A25D4D" w:rsidRDefault="00C0190C" w:rsidP="008F13CC">
                  <w:pPr>
                    <w:jc w:val="left"/>
                  </w:pPr>
                  <w:r w:rsidRPr="00A25D4D">
                    <w:t>Type:</w:t>
                  </w:r>
                </w:p>
              </w:tc>
              <w:tc>
                <w:tcPr>
                  <w:tcW w:w="0" w:type="auto"/>
                  <w:hideMark/>
                </w:tcPr>
                <w:p w14:paraId="077AC754" w14:textId="77777777" w:rsidR="00C0190C" w:rsidRPr="00A25D4D" w:rsidRDefault="00C0190C" w:rsidP="008F13CC">
                  <w:pPr>
                    <w:jc w:val="left"/>
                  </w:pPr>
                  <w:proofErr w:type="spellStart"/>
                  <w:r w:rsidRPr="00A25D4D">
                    <w:t>UtilityNetwork</w:t>
                  </w:r>
                  <w:proofErr w:type="spellEnd"/>
                </w:p>
              </w:tc>
            </w:tr>
            <w:tr w:rsidR="00C0190C" w:rsidRPr="00A25D4D" w14:paraId="2284DA4A" w14:textId="77777777" w:rsidTr="00C0190C">
              <w:trPr>
                <w:tblHeader/>
                <w:tblCellSpacing w:w="0" w:type="dxa"/>
              </w:trPr>
              <w:tc>
                <w:tcPr>
                  <w:tcW w:w="360" w:type="dxa"/>
                  <w:hideMark/>
                </w:tcPr>
                <w:p w14:paraId="2FB7FAE6" w14:textId="77777777" w:rsidR="00C0190C" w:rsidRPr="00A25D4D" w:rsidRDefault="00C0190C" w:rsidP="008F13CC">
                  <w:pPr>
                    <w:jc w:val="left"/>
                  </w:pPr>
                  <w:r w:rsidRPr="00A25D4D">
                    <w:t> </w:t>
                  </w:r>
                </w:p>
              </w:tc>
              <w:tc>
                <w:tcPr>
                  <w:tcW w:w="1500" w:type="dxa"/>
                  <w:hideMark/>
                </w:tcPr>
                <w:p w14:paraId="40210C04" w14:textId="77777777" w:rsidR="00C0190C" w:rsidRPr="00A25D4D" w:rsidRDefault="00C0190C" w:rsidP="008F13CC">
                  <w:pPr>
                    <w:jc w:val="left"/>
                  </w:pPr>
                  <w:r w:rsidRPr="00A25D4D">
                    <w:t>Naam</w:t>
                  </w:r>
                </w:p>
              </w:tc>
              <w:tc>
                <w:tcPr>
                  <w:tcW w:w="0" w:type="auto"/>
                  <w:hideMark/>
                </w:tcPr>
                <w:p w14:paraId="4ED6D3B6" w14:textId="77777777" w:rsidR="00C0190C" w:rsidRPr="00A25D4D" w:rsidRDefault="00C0190C" w:rsidP="008F13CC">
                  <w:pPr>
                    <w:jc w:val="left"/>
                  </w:pPr>
                  <w:proofErr w:type="spellStart"/>
                  <w:r w:rsidRPr="00A25D4D">
                    <w:t>networks</w:t>
                  </w:r>
                  <w:proofErr w:type="spellEnd"/>
                  <w:r w:rsidRPr="00A25D4D">
                    <w:t xml:space="preserve"> </w:t>
                  </w:r>
                </w:p>
              </w:tc>
            </w:tr>
            <w:tr w:rsidR="00C0190C" w:rsidRPr="007060DF" w14:paraId="3A005CEB" w14:textId="77777777" w:rsidTr="00C0190C">
              <w:trPr>
                <w:tblHeader/>
                <w:tblCellSpacing w:w="0" w:type="dxa"/>
              </w:trPr>
              <w:tc>
                <w:tcPr>
                  <w:tcW w:w="360" w:type="dxa"/>
                  <w:hideMark/>
                </w:tcPr>
                <w:p w14:paraId="5DB7154F" w14:textId="77777777" w:rsidR="00C0190C" w:rsidRPr="00A25D4D" w:rsidRDefault="00C0190C" w:rsidP="008F13CC">
                  <w:pPr>
                    <w:jc w:val="left"/>
                  </w:pPr>
                  <w:r w:rsidRPr="00A25D4D">
                    <w:t> </w:t>
                  </w:r>
                </w:p>
              </w:tc>
              <w:tc>
                <w:tcPr>
                  <w:tcW w:w="1500" w:type="dxa"/>
                  <w:hideMark/>
                </w:tcPr>
                <w:p w14:paraId="53B95C07" w14:textId="77777777" w:rsidR="00C0190C" w:rsidRPr="00A25D4D" w:rsidRDefault="00C0190C" w:rsidP="008F13CC">
                  <w:pPr>
                    <w:jc w:val="left"/>
                  </w:pPr>
                  <w:r w:rsidRPr="00A25D4D">
                    <w:t>Definitie:</w:t>
                  </w:r>
                </w:p>
              </w:tc>
              <w:tc>
                <w:tcPr>
                  <w:tcW w:w="0" w:type="auto"/>
                  <w:hideMark/>
                </w:tcPr>
                <w:p w14:paraId="090C5AB4" w14:textId="77777777" w:rsidR="00C0190C" w:rsidRPr="00A25D4D" w:rsidRDefault="00C0190C" w:rsidP="008F13CC">
                  <w:pPr>
                    <w:jc w:val="left"/>
                    <w:rPr>
                      <w:lang w:val="en-GB"/>
                    </w:rPr>
                  </w:pPr>
                  <w:r w:rsidRPr="00A25D4D">
                    <w:rPr>
                      <w:lang w:val="en-GB"/>
                    </w:rPr>
                    <w:t>A single sub-network that can be considered as part of a higher-order utility network.</w:t>
                  </w:r>
                </w:p>
              </w:tc>
            </w:tr>
            <w:tr w:rsidR="00C0190C" w:rsidRPr="00A25D4D" w14:paraId="0F373459" w14:textId="77777777" w:rsidTr="00C0190C">
              <w:trPr>
                <w:tblHeader/>
                <w:tblCellSpacing w:w="0" w:type="dxa"/>
              </w:trPr>
              <w:tc>
                <w:tcPr>
                  <w:tcW w:w="360" w:type="dxa"/>
                  <w:hideMark/>
                </w:tcPr>
                <w:p w14:paraId="3AF97FAF" w14:textId="77777777" w:rsidR="00C0190C" w:rsidRPr="00A25D4D" w:rsidRDefault="00C0190C" w:rsidP="008F13CC">
                  <w:pPr>
                    <w:jc w:val="left"/>
                    <w:rPr>
                      <w:lang w:val="en-GB"/>
                    </w:rPr>
                  </w:pPr>
                  <w:r w:rsidRPr="00A25D4D">
                    <w:rPr>
                      <w:lang w:val="en-GB"/>
                    </w:rPr>
                    <w:t> </w:t>
                  </w:r>
                </w:p>
              </w:tc>
              <w:tc>
                <w:tcPr>
                  <w:tcW w:w="1500" w:type="dxa"/>
                  <w:hideMark/>
                </w:tcPr>
                <w:p w14:paraId="10A42E0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58660AB" w14:textId="77777777" w:rsidR="00C0190C" w:rsidRPr="00A25D4D" w:rsidRDefault="00C0190C" w:rsidP="008F13CC">
                  <w:pPr>
                    <w:jc w:val="left"/>
                  </w:pPr>
                  <w:r w:rsidRPr="00A25D4D">
                    <w:t>0..*</w:t>
                  </w:r>
                </w:p>
              </w:tc>
            </w:tr>
            <w:tr w:rsidR="00C0190C" w:rsidRPr="00A25D4D" w14:paraId="1C10674D" w14:textId="77777777" w:rsidTr="00C0190C">
              <w:trPr>
                <w:tblHeader/>
                <w:tblCellSpacing w:w="0" w:type="dxa"/>
              </w:trPr>
              <w:tc>
                <w:tcPr>
                  <w:tcW w:w="360" w:type="dxa"/>
                  <w:hideMark/>
                </w:tcPr>
                <w:p w14:paraId="53E004F6" w14:textId="77777777" w:rsidR="00C0190C" w:rsidRPr="00A25D4D" w:rsidRDefault="00C0190C" w:rsidP="008F13CC">
                  <w:pPr>
                    <w:jc w:val="left"/>
                  </w:pPr>
                  <w:r w:rsidRPr="00A25D4D">
                    <w:t> </w:t>
                  </w:r>
                </w:p>
              </w:tc>
              <w:tc>
                <w:tcPr>
                  <w:tcW w:w="1500" w:type="dxa"/>
                  <w:hideMark/>
                </w:tcPr>
                <w:p w14:paraId="542B27E9" w14:textId="77777777" w:rsidR="00C0190C" w:rsidRPr="00A25D4D" w:rsidRDefault="00C0190C" w:rsidP="008F13CC">
                  <w:pPr>
                    <w:jc w:val="left"/>
                  </w:pPr>
                  <w:r w:rsidRPr="00A25D4D">
                    <w:t>Stereotypes:</w:t>
                  </w:r>
                </w:p>
              </w:tc>
              <w:tc>
                <w:tcPr>
                  <w:tcW w:w="0" w:type="auto"/>
                  <w:hideMark/>
                </w:tcPr>
                <w:p w14:paraId="16A6E79E"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3C57B2B7" w14:textId="77777777" w:rsidR="00C0190C" w:rsidRPr="00A25D4D" w:rsidRDefault="00C0190C" w:rsidP="008F13CC">
            <w:pPr>
              <w:jc w:val="left"/>
            </w:pPr>
          </w:p>
        </w:tc>
      </w:tr>
      <w:tr w:rsidR="00C0190C" w:rsidRPr="00A25D4D" w14:paraId="4A1627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806130" w14:textId="77777777" w:rsidR="00C0190C" w:rsidRPr="00A25D4D" w:rsidRDefault="00C0190C" w:rsidP="008F13CC">
            <w:pPr>
              <w:jc w:val="left"/>
              <w:rPr>
                <w:lang w:val="en-GB"/>
              </w:rPr>
            </w:pPr>
            <w:r w:rsidRPr="00A25D4D">
              <w:rPr>
                <w:b/>
                <w:bCs/>
                <w:lang w:val="en-GB"/>
              </w:rPr>
              <w:t>Constraint: "telecommunications" value of "</w:t>
            </w:r>
            <w:proofErr w:type="spellStart"/>
            <w:r w:rsidRPr="00A25D4D">
              <w:rPr>
                <w:b/>
                <w:bCs/>
                <w:lang w:val="en-GB"/>
              </w:rPr>
              <w:t>utilityNetworkType</w:t>
            </w:r>
            <w:proofErr w:type="spellEnd"/>
            <w:r w:rsidRPr="00A25D4D">
              <w:rPr>
                <w:b/>
                <w:bCs/>
                <w:lang w:val="en-GB"/>
              </w:rPr>
              <w:t>"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F19C0A3" w14:textId="77777777" w:rsidTr="00C0190C">
              <w:trPr>
                <w:tblHeader/>
                <w:tblCellSpacing w:w="0" w:type="dxa"/>
              </w:trPr>
              <w:tc>
                <w:tcPr>
                  <w:tcW w:w="360" w:type="dxa"/>
                  <w:hideMark/>
                </w:tcPr>
                <w:p w14:paraId="7E1D499F" w14:textId="77777777" w:rsidR="00C0190C" w:rsidRPr="00A25D4D" w:rsidRDefault="00C0190C" w:rsidP="008F13CC">
                  <w:pPr>
                    <w:jc w:val="left"/>
                    <w:rPr>
                      <w:lang w:val="en-GB"/>
                    </w:rPr>
                  </w:pPr>
                  <w:r w:rsidRPr="00A25D4D">
                    <w:rPr>
                      <w:lang w:val="en-GB"/>
                    </w:rPr>
                    <w:t> </w:t>
                  </w:r>
                </w:p>
              </w:tc>
              <w:tc>
                <w:tcPr>
                  <w:tcW w:w="1500" w:type="dxa"/>
                  <w:hideMark/>
                </w:tcPr>
                <w:p w14:paraId="449E5B23" w14:textId="77777777" w:rsidR="00C0190C" w:rsidRPr="00A25D4D" w:rsidRDefault="00C0190C" w:rsidP="008F13CC">
                  <w:pPr>
                    <w:jc w:val="left"/>
                  </w:pPr>
                  <w:r w:rsidRPr="00A25D4D">
                    <w:t>Natuurlijke taal:</w:t>
                  </w:r>
                </w:p>
              </w:tc>
              <w:tc>
                <w:tcPr>
                  <w:tcW w:w="0" w:type="auto"/>
                  <w:hideMark/>
                </w:tcPr>
                <w:p w14:paraId="0A1B29A8" w14:textId="77777777" w:rsidR="00C0190C" w:rsidRPr="00A25D4D" w:rsidRDefault="00C0190C" w:rsidP="008F13CC">
                  <w:pPr>
                    <w:jc w:val="left"/>
                    <w:rPr>
                      <w:lang w:val="en-GB"/>
                    </w:rPr>
                  </w:pPr>
                  <w:r w:rsidRPr="00A25D4D">
                    <w:rPr>
                      <w:lang w:val="en-GB"/>
                    </w:rPr>
                    <w:t>The multiplicity of "telecommunications" shall be 0</w:t>
                  </w:r>
                </w:p>
              </w:tc>
            </w:tr>
            <w:tr w:rsidR="00C0190C" w:rsidRPr="00A25D4D" w14:paraId="053F2CDA" w14:textId="77777777" w:rsidTr="00C0190C">
              <w:trPr>
                <w:tblHeader/>
                <w:tblCellSpacing w:w="0" w:type="dxa"/>
              </w:trPr>
              <w:tc>
                <w:tcPr>
                  <w:tcW w:w="360" w:type="dxa"/>
                  <w:hideMark/>
                </w:tcPr>
                <w:p w14:paraId="2A00064E" w14:textId="77777777" w:rsidR="00C0190C" w:rsidRPr="00A25D4D" w:rsidRDefault="00C0190C" w:rsidP="008F13CC">
                  <w:pPr>
                    <w:jc w:val="left"/>
                    <w:rPr>
                      <w:lang w:val="en-GB"/>
                    </w:rPr>
                  </w:pPr>
                  <w:r w:rsidRPr="00A25D4D">
                    <w:rPr>
                      <w:lang w:val="en-GB"/>
                    </w:rPr>
                    <w:t> </w:t>
                  </w:r>
                </w:p>
              </w:tc>
              <w:tc>
                <w:tcPr>
                  <w:tcW w:w="1500" w:type="dxa"/>
                  <w:hideMark/>
                </w:tcPr>
                <w:p w14:paraId="5DFEB70D" w14:textId="77777777" w:rsidR="00C0190C" w:rsidRPr="00A25D4D" w:rsidRDefault="00C0190C" w:rsidP="008F13CC">
                  <w:pPr>
                    <w:jc w:val="left"/>
                  </w:pPr>
                  <w:r w:rsidRPr="00A25D4D">
                    <w:t>OCL:</w:t>
                  </w:r>
                </w:p>
              </w:tc>
              <w:tc>
                <w:tcPr>
                  <w:tcW w:w="0" w:type="auto"/>
                  <w:hideMark/>
                </w:tcPr>
                <w:p w14:paraId="0FC149F6"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telecommunications</w:t>
                  </w:r>
                  <w:proofErr w:type="spellEnd"/>
                  <w:r w:rsidRPr="00A25D4D">
                    <w:t>-&gt;</w:t>
                  </w:r>
                  <w:proofErr w:type="spellStart"/>
                  <w:r w:rsidRPr="00A25D4D">
                    <w:t>size</w:t>
                  </w:r>
                  <w:proofErr w:type="spellEnd"/>
                  <w:r w:rsidRPr="00A25D4D">
                    <w:t xml:space="preserve">()=0 </w:t>
                  </w:r>
                </w:p>
              </w:tc>
            </w:tr>
          </w:tbl>
          <w:p w14:paraId="63A84970" w14:textId="77777777" w:rsidR="00C0190C" w:rsidRPr="00A25D4D" w:rsidRDefault="00C0190C" w:rsidP="008F13CC">
            <w:pPr>
              <w:jc w:val="left"/>
            </w:pPr>
          </w:p>
        </w:tc>
      </w:tr>
      <w:tr w:rsidR="00C0190C" w:rsidRPr="00A25D4D" w14:paraId="10A345A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059711" w14:textId="77777777" w:rsidR="00C0190C" w:rsidRPr="00A25D4D" w:rsidRDefault="00C0190C" w:rsidP="008F13CC">
            <w:pPr>
              <w:jc w:val="left"/>
              <w:rPr>
                <w:lang w:val="en-GB"/>
              </w:rPr>
            </w:pPr>
            <w:r w:rsidRPr="00A25D4D">
              <w:rPr>
                <w:b/>
                <w:bCs/>
                <w:lang w:val="en-GB"/>
              </w:rPr>
              <w:t xml:space="preserve">Constraint: All utility network objects have </w:t>
            </w:r>
            <w:proofErr w:type="spellStart"/>
            <w:r w:rsidRPr="00A25D4D">
              <w:rPr>
                <w:b/>
                <w:bCs/>
                <w:lang w:val="en-GB"/>
              </w:rPr>
              <w:t>inspireId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7A6FF84" w14:textId="77777777" w:rsidTr="00C0190C">
              <w:trPr>
                <w:tblHeader/>
                <w:tblCellSpacing w:w="0" w:type="dxa"/>
              </w:trPr>
              <w:tc>
                <w:tcPr>
                  <w:tcW w:w="360" w:type="dxa"/>
                  <w:hideMark/>
                </w:tcPr>
                <w:p w14:paraId="24815253" w14:textId="77777777" w:rsidR="00C0190C" w:rsidRPr="00A25D4D" w:rsidRDefault="00C0190C" w:rsidP="008F13CC">
                  <w:pPr>
                    <w:jc w:val="left"/>
                    <w:rPr>
                      <w:lang w:val="en-GB"/>
                    </w:rPr>
                  </w:pPr>
                  <w:r w:rsidRPr="00A25D4D">
                    <w:rPr>
                      <w:lang w:val="en-GB"/>
                    </w:rPr>
                    <w:t> </w:t>
                  </w:r>
                </w:p>
              </w:tc>
              <w:tc>
                <w:tcPr>
                  <w:tcW w:w="1500" w:type="dxa"/>
                  <w:hideMark/>
                </w:tcPr>
                <w:p w14:paraId="10400A41" w14:textId="77777777" w:rsidR="00C0190C" w:rsidRPr="00A25D4D" w:rsidRDefault="00C0190C" w:rsidP="008F13CC">
                  <w:pPr>
                    <w:jc w:val="left"/>
                  </w:pPr>
                  <w:r w:rsidRPr="00A25D4D">
                    <w:t>Natuurlijke taal:</w:t>
                  </w:r>
                </w:p>
              </w:tc>
              <w:tc>
                <w:tcPr>
                  <w:tcW w:w="0" w:type="auto"/>
                  <w:hideMark/>
                </w:tcPr>
                <w:p w14:paraId="03D619C3" w14:textId="77777777" w:rsidR="00C0190C" w:rsidRPr="00A25D4D" w:rsidRDefault="00C0190C" w:rsidP="008F13CC">
                  <w:pPr>
                    <w:jc w:val="left"/>
                    <w:rPr>
                      <w:lang w:val="en-GB"/>
                    </w:rPr>
                  </w:pPr>
                  <w:r w:rsidRPr="00A25D4D">
                    <w:rPr>
                      <w:lang w:val="en-GB"/>
                    </w:rPr>
                    <w:t xml:space="preserve">All utility network objects have an external object identifier. </w:t>
                  </w:r>
                </w:p>
              </w:tc>
            </w:tr>
            <w:tr w:rsidR="00C0190C" w:rsidRPr="00A25D4D" w14:paraId="1CC2A7D8" w14:textId="77777777" w:rsidTr="00C0190C">
              <w:trPr>
                <w:tblHeader/>
                <w:tblCellSpacing w:w="0" w:type="dxa"/>
              </w:trPr>
              <w:tc>
                <w:tcPr>
                  <w:tcW w:w="360" w:type="dxa"/>
                  <w:hideMark/>
                </w:tcPr>
                <w:p w14:paraId="6CA55533" w14:textId="77777777" w:rsidR="00C0190C" w:rsidRPr="00A25D4D" w:rsidRDefault="00C0190C" w:rsidP="008F13CC">
                  <w:pPr>
                    <w:jc w:val="left"/>
                    <w:rPr>
                      <w:lang w:val="en-GB"/>
                    </w:rPr>
                  </w:pPr>
                  <w:r w:rsidRPr="00A25D4D">
                    <w:rPr>
                      <w:lang w:val="en-GB"/>
                    </w:rPr>
                    <w:t> </w:t>
                  </w:r>
                </w:p>
              </w:tc>
              <w:tc>
                <w:tcPr>
                  <w:tcW w:w="1500" w:type="dxa"/>
                  <w:hideMark/>
                </w:tcPr>
                <w:p w14:paraId="1DC27519" w14:textId="77777777" w:rsidR="00C0190C" w:rsidRPr="00A25D4D" w:rsidRDefault="00C0190C" w:rsidP="008F13CC">
                  <w:pPr>
                    <w:jc w:val="left"/>
                  </w:pPr>
                  <w:r w:rsidRPr="00A25D4D">
                    <w:t>OCL:</w:t>
                  </w:r>
                </w:p>
              </w:tc>
              <w:tc>
                <w:tcPr>
                  <w:tcW w:w="0" w:type="auto"/>
                  <w:hideMark/>
                </w:tcPr>
                <w:p w14:paraId="48130564" w14:textId="77777777" w:rsidR="00C0190C" w:rsidRPr="00A25D4D" w:rsidRDefault="00C0190C" w:rsidP="008F13CC">
                  <w:pPr>
                    <w:jc w:val="left"/>
                  </w:pPr>
                  <w:proofErr w:type="spellStart"/>
                  <w:r w:rsidRPr="00A25D4D">
                    <w:t>inv:inspireId</w:t>
                  </w:r>
                  <w:proofErr w:type="spellEnd"/>
                  <w:r w:rsidRPr="00A25D4D">
                    <w:t>-&gt;</w:t>
                  </w:r>
                  <w:proofErr w:type="spellStart"/>
                  <w:r w:rsidRPr="00A25D4D">
                    <w:t>notEmpty</w:t>
                  </w:r>
                  <w:proofErr w:type="spellEnd"/>
                  <w:r w:rsidRPr="00A25D4D">
                    <w:t xml:space="preserve">() </w:t>
                  </w:r>
                </w:p>
              </w:tc>
            </w:tr>
          </w:tbl>
          <w:p w14:paraId="72ADCD20" w14:textId="77777777" w:rsidR="00C0190C" w:rsidRPr="00A25D4D" w:rsidRDefault="00C0190C" w:rsidP="008F13CC">
            <w:pPr>
              <w:jc w:val="left"/>
            </w:pPr>
          </w:p>
        </w:tc>
      </w:tr>
    </w:tbl>
    <w:p w14:paraId="62B3E96A" w14:textId="77777777" w:rsidR="00C0190C" w:rsidRPr="00A25D4D" w:rsidRDefault="00C0190C" w:rsidP="008F13CC">
      <w:pPr>
        <w:pStyle w:val="Kop5"/>
        <w:jc w:val="left"/>
        <w:rPr>
          <w:sz w:val="16"/>
          <w:szCs w:val="16"/>
        </w:rPr>
      </w:pPr>
      <w:r w:rsidRPr="00A25D4D">
        <w:rPr>
          <w:sz w:val="16"/>
          <w:szCs w:val="16"/>
        </w:rPr>
        <w:t>Cabinet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2B379C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B0E67DE" w14:textId="77777777" w:rsidR="00C0190C" w:rsidRPr="00A25D4D" w:rsidRDefault="00C0190C" w:rsidP="008F13CC">
            <w:pPr>
              <w:jc w:val="left"/>
            </w:pPr>
            <w:r w:rsidRPr="00A25D4D">
              <w:rPr>
                <w:b/>
                <w:bCs/>
              </w:rPr>
              <w:t>Cabinet</w:t>
            </w:r>
          </w:p>
        </w:tc>
      </w:tr>
      <w:tr w:rsidR="00C0190C" w:rsidRPr="00A25D4D" w14:paraId="17A547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7682D69" w14:textId="77777777" w:rsidTr="00C0190C">
              <w:trPr>
                <w:tblHeader/>
                <w:tblCellSpacing w:w="0" w:type="dxa"/>
              </w:trPr>
              <w:tc>
                <w:tcPr>
                  <w:tcW w:w="360" w:type="dxa"/>
                  <w:hideMark/>
                </w:tcPr>
                <w:p w14:paraId="1A52AD3E" w14:textId="77777777" w:rsidR="00C0190C" w:rsidRPr="00A25D4D" w:rsidRDefault="00C0190C" w:rsidP="008F13CC">
                  <w:pPr>
                    <w:jc w:val="left"/>
                  </w:pPr>
                  <w:r w:rsidRPr="00A25D4D">
                    <w:t> </w:t>
                  </w:r>
                </w:p>
              </w:tc>
              <w:tc>
                <w:tcPr>
                  <w:tcW w:w="1500" w:type="dxa"/>
                  <w:hideMark/>
                </w:tcPr>
                <w:p w14:paraId="70CCEBFA" w14:textId="77777777" w:rsidR="00C0190C" w:rsidRPr="00A25D4D" w:rsidRDefault="00C0190C" w:rsidP="008F13CC">
                  <w:pPr>
                    <w:jc w:val="left"/>
                  </w:pPr>
                  <w:r w:rsidRPr="00A25D4D">
                    <w:t>Package:</w:t>
                  </w:r>
                </w:p>
              </w:tc>
              <w:tc>
                <w:tcPr>
                  <w:tcW w:w="0" w:type="auto"/>
                  <w:hideMark/>
                </w:tcPr>
                <w:p w14:paraId="0085C877"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1CB1CF63" w14:textId="77777777" w:rsidTr="00C0190C">
              <w:trPr>
                <w:tblHeader/>
                <w:tblCellSpacing w:w="0" w:type="dxa"/>
              </w:trPr>
              <w:tc>
                <w:tcPr>
                  <w:tcW w:w="360" w:type="dxa"/>
                  <w:hideMark/>
                </w:tcPr>
                <w:p w14:paraId="62A2E71E" w14:textId="77777777" w:rsidR="00C0190C" w:rsidRPr="00A25D4D" w:rsidRDefault="00C0190C" w:rsidP="008F13CC">
                  <w:pPr>
                    <w:jc w:val="left"/>
                    <w:rPr>
                      <w:lang w:val="en-GB"/>
                    </w:rPr>
                  </w:pPr>
                  <w:r w:rsidRPr="00A25D4D">
                    <w:rPr>
                      <w:lang w:val="en-GB"/>
                    </w:rPr>
                    <w:t> </w:t>
                  </w:r>
                </w:p>
              </w:tc>
              <w:tc>
                <w:tcPr>
                  <w:tcW w:w="1500" w:type="dxa"/>
                  <w:hideMark/>
                </w:tcPr>
                <w:p w14:paraId="1E89444D" w14:textId="77777777" w:rsidR="00C0190C" w:rsidRPr="00A25D4D" w:rsidRDefault="00C0190C" w:rsidP="008F13CC">
                  <w:pPr>
                    <w:jc w:val="left"/>
                  </w:pPr>
                  <w:r w:rsidRPr="00A25D4D">
                    <w:t>Naam</w:t>
                  </w:r>
                </w:p>
              </w:tc>
              <w:tc>
                <w:tcPr>
                  <w:tcW w:w="0" w:type="auto"/>
                  <w:hideMark/>
                </w:tcPr>
                <w:p w14:paraId="130E0A67" w14:textId="77777777" w:rsidR="00C0190C" w:rsidRPr="00A25D4D" w:rsidRDefault="00C0190C" w:rsidP="008F13CC">
                  <w:pPr>
                    <w:jc w:val="left"/>
                  </w:pPr>
                  <w:r w:rsidRPr="00A25D4D">
                    <w:t xml:space="preserve">cabinet </w:t>
                  </w:r>
                </w:p>
              </w:tc>
            </w:tr>
            <w:tr w:rsidR="00C0190C" w:rsidRPr="007060DF" w14:paraId="3AC6D830" w14:textId="77777777" w:rsidTr="00C0190C">
              <w:trPr>
                <w:tblHeader/>
                <w:tblCellSpacing w:w="0" w:type="dxa"/>
              </w:trPr>
              <w:tc>
                <w:tcPr>
                  <w:tcW w:w="360" w:type="dxa"/>
                  <w:hideMark/>
                </w:tcPr>
                <w:p w14:paraId="6C6DC4C1" w14:textId="77777777" w:rsidR="00C0190C" w:rsidRPr="00A25D4D" w:rsidRDefault="00C0190C" w:rsidP="008F13CC">
                  <w:pPr>
                    <w:jc w:val="left"/>
                  </w:pPr>
                  <w:r w:rsidRPr="00A25D4D">
                    <w:t> </w:t>
                  </w:r>
                </w:p>
              </w:tc>
              <w:tc>
                <w:tcPr>
                  <w:tcW w:w="1500" w:type="dxa"/>
                  <w:hideMark/>
                </w:tcPr>
                <w:p w14:paraId="4A221E5E" w14:textId="77777777" w:rsidR="00C0190C" w:rsidRPr="00A25D4D" w:rsidRDefault="00C0190C" w:rsidP="008F13CC">
                  <w:pPr>
                    <w:jc w:val="left"/>
                  </w:pPr>
                  <w:r w:rsidRPr="00A25D4D">
                    <w:t>Definitie:</w:t>
                  </w:r>
                </w:p>
              </w:tc>
              <w:tc>
                <w:tcPr>
                  <w:tcW w:w="0" w:type="auto"/>
                  <w:hideMark/>
                </w:tcPr>
                <w:p w14:paraId="19F3D88A" w14:textId="77777777" w:rsidR="00C0190C" w:rsidRPr="00A25D4D" w:rsidRDefault="00C0190C" w:rsidP="008F13CC">
                  <w:pPr>
                    <w:jc w:val="left"/>
                    <w:rPr>
                      <w:lang w:val="en-GB"/>
                    </w:rPr>
                  </w:pPr>
                  <w:r w:rsidRPr="00A25D4D">
                    <w:rPr>
                      <w:lang w:val="en-GB"/>
                    </w:rPr>
                    <w:t xml:space="preserve">Simple cabinet object which may carry utility objects belonging to either single or multiple utility networks. </w:t>
                  </w:r>
                </w:p>
              </w:tc>
            </w:tr>
            <w:tr w:rsidR="00C0190C" w:rsidRPr="00A25D4D" w14:paraId="41CF7ECA" w14:textId="77777777" w:rsidTr="00C0190C">
              <w:trPr>
                <w:tblHeader/>
                <w:tblCellSpacing w:w="0" w:type="dxa"/>
              </w:trPr>
              <w:tc>
                <w:tcPr>
                  <w:tcW w:w="360" w:type="dxa"/>
                  <w:hideMark/>
                </w:tcPr>
                <w:p w14:paraId="796069CC" w14:textId="77777777" w:rsidR="00C0190C" w:rsidRPr="00A25D4D" w:rsidRDefault="00C0190C" w:rsidP="008F13CC">
                  <w:pPr>
                    <w:jc w:val="left"/>
                    <w:rPr>
                      <w:lang w:val="en-GB"/>
                    </w:rPr>
                  </w:pPr>
                  <w:r w:rsidRPr="00A25D4D">
                    <w:rPr>
                      <w:lang w:val="en-GB"/>
                    </w:rPr>
                    <w:t> </w:t>
                  </w:r>
                </w:p>
              </w:tc>
              <w:tc>
                <w:tcPr>
                  <w:tcW w:w="1500" w:type="dxa"/>
                  <w:hideMark/>
                </w:tcPr>
                <w:p w14:paraId="02C7B871" w14:textId="77777777" w:rsidR="00C0190C" w:rsidRPr="00A25D4D" w:rsidRDefault="00C0190C" w:rsidP="008F13CC">
                  <w:pPr>
                    <w:jc w:val="left"/>
                  </w:pPr>
                  <w:r w:rsidRPr="00A25D4D">
                    <w:t>Subtype van:</w:t>
                  </w:r>
                </w:p>
              </w:tc>
              <w:tc>
                <w:tcPr>
                  <w:tcW w:w="0" w:type="auto"/>
                  <w:hideMark/>
                </w:tcPr>
                <w:p w14:paraId="42FB67F2" w14:textId="77777777" w:rsidR="00C0190C" w:rsidRPr="00A25D4D" w:rsidRDefault="00C0190C" w:rsidP="008F13CC">
                  <w:pPr>
                    <w:jc w:val="left"/>
                  </w:pPr>
                  <w:proofErr w:type="spellStart"/>
                  <w:r w:rsidRPr="00A25D4D">
                    <w:t>UtilityNodeContainer</w:t>
                  </w:r>
                  <w:proofErr w:type="spellEnd"/>
                </w:p>
              </w:tc>
            </w:tr>
            <w:tr w:rsidR="00C0190C" w:rsidRPr="007060DF" w14:paraId="6E5CE56F" w14:textId="77777777" w:rsidTr="00C0190C">
              <w:trPr>
                <w:tblHeader/>
                <w:tblCellSpacing w:w="0" w:type="dxa"/>
              </w:trPr>
              <w:tc>
                <w:tcPr>
                  <w:tcW w:w="360" w:type="dxa"/>
                  <w:hideMark/>
                </w:tcPr>
                <w:p w14:paraId="503FEDFD" w14:textId="77777777" w:rsidR="00C0190C" w:rsidRPr="00A25D4D" w:rsidRDefault="00C0190C" w:rsidP="008F13CC">
                  <w:pPr>
                    <w:jc w:val="left"/>
                  </w:pPr>
                  <w:r w:rsidRPr="00A25D4D">
                    <w:t> </w:t>
                  </w:r>
                </w:p>
              </w:tc>
              <w:tc>
                <w:tcPr>
                  <w:tcW w:w="1500" w:type="dxa"/>
                  <w:hideMark/>
                </w:tcPr>
                <w:p w14:paraId="3F99DE40" w14:textId="77777777" w:rsidR="00C0190C" w:rsidRPr="00A25D4D" w:rsidRDefault="00C0190C" w:rsidP="008F13CC">
                  <w:pPr>
                    <w:jc w:val="left"/>
                  </w:pPr>
                  <w:r w:rsidRPr="00A25D4D">
                    <w:t>Omschrijving:</w:t>
                  </w:r>
                </w:p>
              </w:tc>
              <w:tc>
                <w:tcPr>
                  <w:tcW w:w="0" w:type="auto"/>
                  <w:hideMark/>
                </w:tcPr>
                <w:p w14:paraId="0CF000D7" w14:textId="77777777" w:rsidR="00C0190C" w:rsidRPr="00A25D4D" w:rsidRDefault="00C0190C" w:rsidP="008F13CC">
                  <w:pPr>
                    <w:jc w:val="left"/>
                    <w:rPr>
                      <w:lang w:val="en-GB"/>
                    </w:rPr>
                  </w:pPr>
                  <w:r w:rsidRPr="00A25D4D">
                    <w:rPr>
                      <w:lang w:val="en-GB"/>
                    </w:rPr>
                    <w:t>Cabinets represent mountable node objects that can contain smaller utility devices and cables.</w:t>
                  </w:r>
                </w:p>
              </w:tc>
            </w:tr>
            <w:tr w:rsidR="00C0190C" w:rsidRPr="00A25D4D" w14:paraId="32977A08" w14:textId="77777777" w:rsidTr="00C0190C">
              <w:trPr>
                <w:tblHeader/>
                <w:tblCellSpacing w:w="0" w:type="dxa"/>
              </w:trPr>
              <w:tc>
                <w:tcPr>
                  <w:tcW w:w="360" w:type="dxa"/>
                  <w:hideMark/>
                </w:tcPr>
                <w:p w14:paraId="7CDACF67" w14:textId="77777777" w:rsidR="00C0190C" w:rsidRPr="00A25D4D" w:rsidRDefault="00C0190C" w:rsidP="008F13CC">
                  <w:pPr>
                    <w:jc w:val="left"/>
                    <w:rPr>
                      <w:lang w:val="en-GB"/>
                    </w:rPr>
                  </w:pPr>
                  <w:r w:rsidRPr="00A25D4D">
                    <w:rPr>
                      <w:lang w:val="en-GB"/>
                    </w:rPr>
                    <w:t> </w:t>
                  </w:r>
                </w:p>
              </w:tc>
              <w:tc>
                <w:tcPr>
                  <w:tcW w:w="1500" w:type="dxa"/>
                  <w:hideMark/>
                </w:tcPr>
                <w:p w14:paraId="71539AD3" w14:textId="77777777" w:rsidR="00C0190C" w:rsidRPr="00A25D4D" w:rsidRDefault="00C0190C" w:rsidP="008F13CC">
                  <w:pPr>
                    <w:jc w:val="left"/>
                  </w:pPr>
                  <w:r w:rsidRPr="00A25D4D">
                    <w:t>Stereotypes:</w:t>
                  </w:r>
                </w:p>
              </w:tc>
              <w:tc>
                <w:tcPr>
                  <w:tcW w:w="0" w:type="auto"/>
                  <w:hideMark/>
                </w:tcPr>
                <w:p w14:paraId="2F678CF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8315560" w14:textId="77777777" w:rsidR="00C0190C" w:rsidRPr="00A25D4D" w:rsidRDefault="00C0190C" w:rsidP="008F13CC">
            <w:pPr>
              <w:jc w:val="left"/>
            </w:pPr>
          </w:p>
        </w:tc>
      </w:tr>
    </w:tbl>
    <w:p w14:paraId="3AAA3F95" w14:textId="77777777" w:rsidR="00C0190C" w:rsidRPr="00A25D4D" w:rsidRDefault="00C0190C" w:rsidP="008F13CC">
      <w:pPr>
        <w:pStyle w:val="Kop5"/>
        <w:jc w:val="left"/>
        <w:rPr>
          <w:sz w:val="16"/>
          <w:szCs w:val="16"/>
        </w:rPr>
      </w:pPr>
      <w:proofErr w:type="spellStart"/>
      <w:r w:rsidRPr="00A25D4D">
        <w:rPr>
          <w:sz w:val="16"/>
          <w:szCs w:val="16"/>
        </w:rPr>
        <w:t>UtilityNetworkTypeValue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EDEC26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05603DB" w14:textId="77777777" w:rsidR="00C0190C" w:rsidRPr="00A25D4D" w:rsidRDefault="00C0190C" w:rsidP="008F13CC">
            <w:pPr>
              <w:jc w:val="left"/>
            </w:pPr>
            <w:proofErr w:type="spellStart"/>
            <w:r w:rsidRPr="00A25D4D">
              <w:rPr>
                <w:b/>
                <w:bCs/>
              </w:rPr>
              <w:t>UtilityNetworkTypeValue</w:t>
            </w:r>
            <w:proofErr w:type="spellEnd"/>
          </w:p>
        </w:tc>
      </w:tr>
      <w:tr w:rsidR="00C0190C" w:rsidRPr="00A25D4D" w14:paraId="4CEE0D3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30B7C1A0" w14:textId="77777777" w:rsidTr="00C0190C">
              <w:trPr>
                <w:tblHeader/>
                <w:tblCellSpacing w:w="0" w:type="dxa"/>
              </w:trPr>
              <w:tc>
                <w:tcPr>
                  <w:tcW w:w="360" w:type="dxa"/>
                  <w:hideMark/>
                </w:tcPr>
                <w:p w14:paraId="72D494B9" w14:textId="77777777" w:rsidR="00C0190C" w:rsidRPr="00A25D4D" w:rsidRDefault="00C0190C" w:rsidP="008F13CC">
                  <w:pPr>
                    <w:jc w:val="left"/>
                  </w:pPr>
                  <w:r w:rsidRPr="00A25D4D">
                    <w:t> </w:t>
                  </w:r>
                </w:p>
              </w:tc>
              <w:tc>
                <w:tcPr>
                  <w:tcW w:w="1500" w:type="dxa"/>
                  <w:hideMark/>
                </w:tcPr>
                <w:p w14:paraId="605A7D1C" w14:textId="77777777" w:rsidR="00C0190C" w:rsidRPr="00A25D4D" w:rsidRDefault="00C0190C" w:rsidP="008F13CC">
                  <w:pPr>
                    <w:jc w:val="left"/>
                  </w:pPr>
                  <w:r w:rsidRPr="00A25D4D">
                    <w:t>Package:</w:t>
                  </w:r>
                </w:p>
              </w:tc>
              <w:tc>
                <w:tcPr>
                  <w:tcW w:w="0" w:type="auto"/>
                  <w:hideMark/>
                </w:tcPr>
                <w:p w14:paraId="0A7E776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4A2ED9CA" w14:textId="77777777" w:rsidTr="00C0190C">
              <w:trPr>
                <w:tblHeader/>
                <w:tblCellSpacing w:w="0" w:type="dxa"/>
              </w:trPr>
              <w:tc>
                <w:tcPr>
                  <w:tcW w:w="360" w:type="dxa"/>
                  <w:hideMark/>
                </w:tcPr>
                <w:p w14:paraId="148BDFBC" w14:textId="77777777" w:rsidR="00C0190C" w:rsidRPr="00A25D4D" w:rsidRDefault="00C0190C" w:rsidP="008F13CC">
                  <w:pPr>
                    <w:jc w:val="left"/>
                    <w:rPr>
                      <w:lang w:val="en-GB"/>
                    </w:rPr>
                  </w:pPr>
                  <w:r w:rsidRPr="00A25D4D">
                    <w:rPr>
                      <w:lang w:val="en-GB"/>
                    </w:rPr>
                    <w:t> </w:t>
                  </w:r>
                </w:p>
              </w:tc>
              <w:tc>
                <w:tcPr>
                  <w:tcW w:w="1500" w:type="dxa"/>
                  <w:hideMark/>
                </w:tcPr>
                <w:p w14:paraId="5512E325" w14:textId="77777777" w:rsidR="00C0190C" w:rsidRPr="00A25D4D" w:rsidRDefault="00C0190C" w:rsidP="008F13CC">
                  <w:pPr>
                    <w:jc w:val="left"/>
                  </w:pPr>
                  <w:r w:rsidRPr="00A25D4D">
                    <w:t>Naam</w:t>
                  </w:r>
                </w:p>
              </w:tc>
              <w:tc>
                <w:tcPr>
                  <w:tcW w:w="0" w:type="auto"/>
                  <w:hideMark/>
                </w:tcPr>
                <w:p w14:paraId="50A0F6F4"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network</w:t>
                  </w:r>
                  <w:proofErr w:type="spellEnd"/>
                  <w:r w:rsidRPr="00A25D4D">
                    <w:t xml:space="preserve"> type </w:t>
                  </w:r>
                </w:p>
              </w:tc>
            </w:tr>
            <w:tr w:rsidR="00C0190C" w:rsidRPr="007060DF" w14:paraId="5331E55B" w14:textId="77777777" w:rsidTr="00C0190C">
              <w:trPr>
                <w:tblHeader/>
                <w:tblCellSpacing w:w="0" w:type="dxa"/>
              </w:trPr>
              <w:tc>
                <w:tcPr>
                  <w:tcW w:w="360" w:type="dxa"/>
                  <w:hideMark/>
                </w:tcPr>
                <w:p w14:paraId="0265EA7C" w14:textId="77777777" w:rsidR="00C0190C" w:rsidRPr="00A25D4D" w:rsidRDefault="00C0190C" w:rsidP="008F13CC">
                  <w:pPr>
                    <w:jc w:val="left"/>
                  </w:pPr>
                  <w:r w:rsidRPr="00A25D4D">
                    <w:t> </w:t>
                  </w:r>
                </w:p>
              </w:tc>
              <w:tc>
                <w:tcPr>
                  <w:tcW w:w="1500" w:type="dxa"/>
                  <w:hideMark/>
                </w:tcPr>
                <w:p w14:paraId="1AE15132" w14:textId="77777777" w:rsidR="00C0190C" w:rsidRPr="00A25D4D" w:rsidRDefault="00C0190C" w:rsidP="008F13CC">
                  <w:pPr>
                    <w:jc w:val="left"/>
                  </w:pPr>
                  <w:r w:rsidRPr="00A25D4D">
                    <w:t>Definitie:</w:t>
                  </w:r>
                </w:p>
              </w:tc>
              <w:tc>
                <w:tcPr>
                  <w:tcW w:w="0" w:type="auto"/>
                  <w:hideMark/>
                </w:tcPr>
                <w:p w14:paraId="50F49CD8" w14:textId="77777777" w:rsidR="00C0190C" w:rsidRPr="00A25D4D" w:rsidRDefault="00C0190C" w:rsidP="008F13CC">
                  <w:pPr>
                    <w:jc w:val="left"/>
                    <w:rPr>
                      <w:lang w:val="en-GB"/>
                    </w:rPr>
                  </w:pPr>
                  <w:r w:rsidRPr="00A25D4D">
                    <w:rPr>
                      <w:lang w:val="en-GB"/>
                    </w:rPr>
                    <w:t>Classification of utility network types.</w:t>
                  </w:r>
                </w:p>
              </w:tc>
            </w:tr>
            <w:tr w:rsidR="00C0190C" w:rsidRPr="00A25D4D" w14:paraId="1517435D" w14:textId="77777777" w:rsidTr="00C0190C">
              <w:trPr>
                <w:tblHeader/>
                <w:tblCellSpacing w:w="0" w:type="dxa"/>
              </w:trPr>
              <w:tc>
                <w:tcPr>
                  <w:tcW w:w="360" w:type="dxa"/>
                  <w:hideMark/>
                </w:tcPr>
                <w:p w14:paraId="3C38BA90" w14:textId="77777777" w:rsidR="00C0190C" w:rsidRPr="00A25D4D" w:rsidRDefault="00C0190C" w:rsidP="008F13CC">
                  <w:pPr>
                    <w:jc w:val="left"/>
                    <w:rPr>
                      <w:lang w:val="en-GB"/>
                    </w:rPr>
                  </w:pPr>
                  <w:r w:rsidRPr="00A25D4D">
                    <w:rPr>
                      <w:lang w:val="en-GB"/>
                    </w:rPr>
                    <w:t> </w:t>
                  </w:r>
                </w:p>
              </w:tc>
              <w:tc>
                <w:tcPr>
                  <w:tcW w:w="1500" w:type="dxa"/>
                  <w:hideMark/>
                </w:tcPr>
                <w:p w14:paraId="6759EC5E" w14:textId="77777777" w:rsidR="00C0190C" w:rsidRPr="00A25D4D" w:rsidRDefault="00C0190C" w:rsidP="008F13CC">
                  <w:pPr>
                    <w:jc w:val="left"/>
                  </w:pPr>
                  <w:r w:rsidRPr="00A25D4D">
                    <w:t>Stereotypes:</w:t>
                  </w:r>
                </w:p>
              </w:tc>
              <w:tc>
                <w:tcPr>
                  <w:tcW w:w="0" w:type="auto"/>
                  <w:hideMark/>
                </w:tcPr>
                <w:p w14:paraId="7FCDCBF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1E5E37B" w14:textId="77777777" w:rsidTr="00C0190C">
              <w:trPr>
                <w:tblHeader/>
                <w:tblCellSpacing w:w="0" w:type="dxa"/>
              </w:trPr>
              <w:tc>
                <w:tcPr>
                  <w:tcW w:w="360" w:type="dxa"/>
                  <w:hideMark/>
                </w:tcPr>
                <w:p w14:paraId="387FFEE8" w14:textId="77777777" w:rsidR="00C0190C" w:rsidRPr="00A25D4D" w:rsidRDefault="00C0190C" w:rsidP="008F13CC">
                  <w:pPr>
                    <w:jc w:val="left"/>
                  </w:pPr>
                  <w:r w:rsidRPr="00A25D4D">
                    <w:t> </w:t>
                  </w:r>
                </w:p>
              </w:tc>
              <w:tc>
                <w:tcPr>
                  <w:tcW w:w="1500" w:type="dxa"/>
                  <w:hideMark/>
                </w:tcPr>
                <w:p w14:paraId="2162E5F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A1E27B3" w14:textId="77777777" w:rsidR="00C0190C" w:rsidRPr="00A25D4D" w:rsidRDefault="00C0190C" w:rsidP="008F13CC">
                  <w:pPr>
                    <w:jc w:val="left"/>
                  </w:pPr>
                  <w:proofErr w:type="spellStart"/>
                  <w:r w:rsidRPr="00A25D4D">
                    <w:t>Uitbreidbaar</w:t>
                  </w:r>
                  <w:proofErr w:type="spellEnd"/>
                </w:p>
              </w:tc>
            </w:tr>
          </w:tbl>
          <w:p w14:paraId="0B54BD47" w14:textId="77777777" w:rsidR="00C0190C" w:rsidRPr="00A25D4D" w:rsidRDefault="00C0190C" w:rsidP="008F13CC">
            <w:pPr>
              <w:jc w:val="left"/>
            </w:pPr>
          </w:p>
        </w:tc>
      </w:tr>
    </w:tbl>
    <w:p w14:paraId="637E725D" w14:textId="77777777" w:rsidR="00C0190C" w:rsidRPr="00A25D4D" w:rsidRDefault="00C0190C" w:rsidP="008F13CC">
      <w:pPr>
        <w:pStyle w:val="Kop5"/>
        <w:jc w:val="left"/>
        <w:rPr>
          <w:sz w:val="16"/>
          <w:szCs w:val="16"/>
        </w:rPr>
      </w:pPr>
      <w:proofErr w:type="spellStart"/>
      <w:r w:rsidRPr="00A25D4D">
        <w:rPr>
          <w:sz w:val="16"/>
          <w:szCs w:val="16"/>
        </w:rPr>
        <w:t>UtilityLinkSet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67A580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4F64323" w14:textId="77777777" w:rsidR="00C0190C" w:rsidRPr="00A25D4D" w:rsidRDefault="00C0190C" w:rsidP="008F13CC">
            <w:pPr>
              <w:jc w:val="left"/>
            </w:pPr>
            <w:proofErr w:type="spellStart"/>
            <w:r w:rsidRPr="00A25D4D">
              <w:rPr>
                <w:b/>
                <w:bCs/>
              </w:rPr>
              <w:t>UtilityLinkSet</w:t>
            </w:r>
            <w:proofErr w:type="spellEnd"/>
            <w:r w:rsidRPr="00A25D4D">
              <w:rPr>
                <w:b/>
                <w:bCs/>
              </w:rPr>
              <w:t xml:space="preserve"> (abstract) </w:t>
            </w:r>
          </w:p>
        </w:tc>
      </w:tr>
      <w:tr w:rsidR="00C0190C" w:rsidRPr="00A25D4D" w14:paraId="26FFF00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04A359EB" w14:textId="77777777" w:rsidTr="00C0190C">
              <w:trPr>
                <w:tblHeader/>
                <w:tblCellSpacing w:w="0" w:type="dxa"/>
              </w:trPr>
              <w:tc>
                <w:tcPr>
                  <w:tcW w:w="360" w:type="dxa"/>
                  <w:hideMark/>
                </w:tcPr>
                <w:p w14:paraId="4E8FD4DE" w14:textId="77777777" w:rsidR="00C0190C" w:rsidRPr="00A25D4D" w:rsidRDefault="00C0190C" w:rsidP="008F13CC">
                  <w:pPr>
                    <w:jc w:val="left"/>
                  </w:pPr>
                  <w:r w:rsidRPr="00A25D4D">
                    <w:t> </w:t>
                  </w:r>
                </w:p>
              </w:tc>
              <w:tc>
                <w:tcPr>
                  <w:tcW w:w="1500" w:type="dxa"/>
                  <w:hideMark/>
                </w:tcPr>
                <w:p w14:paraId="7EE617B2" w14:textId="77777777" w:rsidR="00C0190C" w:rsidRPr="00A25D4D" w:rsidRDefault="00C0190C" w:rsidP="008F13CC">
                  <w:pPr>
                    <w:jc w:val="left"/>
                  </w:pPr>
                  <w:r w:rsidRPr="00A25D4D">
                    <w:t>Package:</w:t>
                  </w:r>
                </w:p>
              </w:tc>
              <w:tc>
                <w:tcPr>
                  <w:tcW w:w="0" w:type="auto"/>
                  <w:hideMark/>
                </w:tcPr>
                <w:p w14:paraId="5C27F9B4"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4D88EF2" w14:textId="77777777" w:rsidTr="00C0190C">
              <w:trPr>
                <w:tblHeader/>
                <w:tblCellSpacing w:w="0" w:type="dxa"/>
              </w:trPr>
              <w:tc>
                <w:tcPr>
                  <w:tcW w:w="360" w:type="dxa"/>
                  <w:hideMark/>
                </w:tcPr>
                <w:p w14:paraId="09BD3297" w14:textId="77777777" w:rsidR="00C0190C" w:rsidRPr="00A25D4D" w:rsidRDefault="00C0190C" w:rsidP="008F13CC">
                  <w:pPr>
                    <w:jc w:val="left"/>
                    <w:rPr>
                      <w:lang w:val="en-GB"/>
                    </w:rPr>
                  </w:pPr>
                  <w:r w:rsidRPr="00A25D4D">
                    <w:rPr>
                      <w:lang w:val="en-GB"/>
                    </w:rPr>
                    <w:t> </w:t>
                  </w:r>
                </w:p>
              </w:tc>
              <w:tc>
                <w:tcPr>
                  <w:tcW w:w="1500" w:type="dxa"/>
                  <w:hideMark/>
                </w:tcPr>
                <w:p w14:paraId="3A4A7065" w14:textId="77777777" w:rsidR="00C0190C" w:rsidRPr="00A25D4D" w:rsidRDefault="00C0190C" w:rsidP="008F13CC">
                  <w:pPr>
                    <w:jc w:val="left"/>
                  </w:pPr>
                  <w:r w:rsidRPr="00A25D4D">
                    <w:t>Naam</w:t>
                  </w:r>
                </w:p>
              </w:tc>
              <w:tc>
                <w:tcPr>
                  <w:tcW w:w="0" w:type="auto"/>
                  <w:hideMark/>
                </w:tcPr>
                <w:p w14:paraId="54C6AC9B"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linkset</w:t>
                  </w:r>
                  <w:proofErr w:type="spellEnd"/>
                  <w:r w:rsidRPr="00A25D4D">
                    <w:t xml:space="preserve"> </w:t>
                  </w:r>
                </w:p>
              </w:tc>
            </w:tr>
            <w:tr w:rsidR="00C0190C" w:rsidRPr="007060DF" w14:paraId="54D3D1D1" w14:textId="77777777" w:rsidTr="00C0190C">
              <w:trPr>
                <w:tblHeader/>
                <w:tblCellSpacing w:w="0" w:type="dxa"/>
              </w:trPr>
              <w:tc>
                <w:tcPr>
                  <w:tcW w:w="360" w:type="dxa"/>
                  <w:hideMark/>
                </w:tcPr>
                <w:p w14:paraId="62F0D58B" w14:textId="77777777" w:rsidR="00C0190C" w:rsidRPr="00A25D4D" w:rsidRDefault="00C0190C" w:rsidP="008F13CC">
                  <w:pPr>
                    <w:jc w:val="left"/>
                  </w:pPr>
                  <w:r w:rsidRPr="00A25D4D">
                    <w:t> </w:t>
                  </w:r>
                </w:p>
              </w:tc>
              <w:tc>
                <w:tcPr>
                  <w:tcW w:w="1500" w:type="dxa"/>
                  <w:hideMark/>
                </w:tcPr>
                <w:p w14:paraId="4C3D2A75" w14:textId="77777777" w:rsidR="00C0190C" w:rsidRPr="00A25D4D" w:rsidRDefault="00C0190C" w:rsidP="008F13CC">
                  <w:pPr>
                    <w:jc w:val="left"/>
                  </w:pPr>
                  <w:r w:rsidRPr="00A25D4D">
                    <w:t>Definitie:</w:t>
                  </w:r>
                </w:p>
              </w:tc>
              <w:tc>
                <w:tcPr>
                  <w:tcW w:w="0" w:type="auto"/>
                  <w:hideMark/>
                </w:tcPr>
                <w:p w14:paraId="6192B919" w14:textId="77777777" w:rsidR="00C0190C" w:rsidRPr="00A25D4D" w:rsidRDefault="00C0190C" w:rsidP="008F13CC">
                  <w:pPr>
                    <w:jc w:val="left"/>
                    <w:rPr>
                      <w:lang w:val="en-GB"/>
                    </w:rPr>
                  </w:pPr>
                  <w:r w:rsidRPr="00A25D4D">
                    <w:rPr>
                      <w:color w:val="1A1A1A"/>
                      <w:lang w:val="en-GB"/>
                    </w:rPr>
                    <w:t xml:space="preserve">An abstract utility network class which groups common properties of Cable, Pipe and Duct </w:t>
                  </w:r>
                  <w:proofErr w:type="spellStart"/>
                  <w:r w:rsidRPr="00A25D4D">
                    <w:rPr>
                      <w:color w:val="1A1A1A"/>
                      <w:lang w:val="en-GB"/>
                    </w:rPr>
                    <w:t>featureTypes</w:t>
                  </w:r>
                  <w:proofErr w:type="spellEnd"/>
                  <w:r w:rsidRPr="00A25D4D">
                    <w:rPr>
                      <w:color w:val="1A1A1A"/>
                      <w:lang w:val="en-GB"/>
                    </w:rPr>
                    <w:t>.</w:t>
                  </w:r>
                  <w:r w:rsidRPr="00A25D4D">
                    <w:rPr>
                      <w:lang w:val="en-GB"/>
                    </w:rPr>
                    <w:t xml:space="preserve"> </w:t>
                  </w:r>
                </w:p>
              </w:tc>
            </w:tr>
            <w:tr w:rsidR="00C0190C" w:rsidRPr="00A25D4D" w14:paraId="45451F8F" w14:textId="77777777" w:rsidTr="00C0190C">
              <w:trPr>
                <w:tblHeader/>
                <w:tblCellSpacing w:w="0" w:type="dxa"/>
              </w:trPr>
              <w:tc>
                <w:tcPr>
                  <w:tcW w:w="360" w:type="dxa"/>
                  <w:hideMark/>
                </w:tcPr>
                <w:p w14:paraId="5D2521AE" w14:textId="77777777" w:rsidR="00C0190C" w:rsidRPr="00A25D4D" w:rsidRDefault="00C0190C" w:rsidP="008F13CC">
                  <w:pPr>
                    <w:jc w:val="left"/>
                    <w:rPr>
                      <w:lang w:val="en-GB"/>
                    </w:rPr>
                  </w:pPr>
                  <w:r w:rsidRPr="00A25D4D">
                    <w:rPr>
                      <w:lang w:val="en-GB"/>
                    </w:rPr>
                    <w:t> </w:t>
                  </w:r>
                </w:p>
              </w:tc>
              <w:tc>
                <w:tcPr>
                  <w:tcW w:w="1500" w:type="dxa"/>
                  <w:hideMark/>
                </w:tcPr>
                <w:p w14:paraId="7489F97B" w14:textId="77777777" w:rsidR="00C0190C" w:rsidRPr="00A25D4D" w:rsidRDefault="00C0190C" w:rsidP="008F13CC">
                  <w:pPr>
                    <w:jc w:val="left"/>
                  </w:pPr>
                  <w:r w:rsidRPr="00A25D4D">
                    <w:t>Subtype van:</w:t>
                  </w:r>
                </w:p>
              </w:tc>
              <w:tc>
                <w:tcPr>
                  <w:tcW w:w="0" w:type="auto"/>
                  <w:hideMark/>
                </w:tcPr>
                <w:p w14:paraId="6C34EBC0" w14:textId="77777777" w:rsidR="00C0190C" w:rsidRPr="00A25D4D" w:rsidRDefault="00C0190C" w:rsidP="008F13CC">
                  <w:pPr>
                    <w:jc w:val="left"/>
                  </w:pPr>
                  <w:proofErr w:type="spellStart"/>
                  <w:r w:rsidRPr="00A25D4D">
                    <w:t>LinkSet</w:t>
                  </w:r>
                  <w:proofErr w:type="spellEnd"/>
                  <w:r w:rsidRPr="00A25D4D">
                    <w:t xml:space="preserve">, </w:t>
                  </w:r>
                  <w:proofErr w:type="spellStart"/>
                  <w:r w:rsidRPr="00A25D4D">
                    <w:t>UtilityNetworkElement</w:t>
                  </w:r>
                  <w:proofErr w:type="spellEnd"/>
                </w:p>
              </w:tc>
            </w:tr>
            <w:tr w:rsidR="00C0190C" w:rsidRPr="007060DF" w14:paraId="1E35638A" w14:textId="77777777" w:rsidTr="00C0190C">
              <w:trPr>
                <w:tblHeader/>
                <w:tblCellSpacing w:w="0" w:type="dxa"/>
              </w:trPr>
              <w:tc>
                <w:tcPr>
                  <w:tcW w:w="360" w:type="dxa"/>
                  <w:hideMark/>
                </w:tcPr>
                <w:p w14:paraId="07D87FB4" w14:textId="77777777" w:rsidR="00C0190C" w:rsidRPr="00A25D4D" w:rsidRDefault="00C0190C" w:rsidP="008F13CC">
                  <w:pPr>
                    <w:jc w:val="left"/>
                  </w:pPr>
                  <w:r w:rsidRPr="00A25D4D">
                    <w:t> </w:t>
                  </w:r>
                </w:p>
              </w:tc>
              <w:tc>
                <w:tcPr>
                  <w:tcW w:w="1500" w:type="dxa"/>
                  <w:hideMark/>
                </w:tcPr>
                <w:p w14:paraId="17A7CC33" w14:textId="77777777" w:rsidR="00C0190C" w:rsidRPr="00A25D4D" w:rsidRDefault="00C0190C" w:rsidP="008F13CC">
                  <w:pPr>
                    <w:jc w:val="left"/>
                  </w:pPr>
                  <w:r w:rsidRPr="00A25D4D">
                    <w:t>Omschrijving:</w:t>
                  </w:r>
                </w:p>
              </w:tc>
              <w:tc>
                <w:tcPr>
                  <w:tcW w:w="0" w:type="auto"/>
                  <w:hideMark/>
                </w:tcPr>
                <w:p w14:paraId="1B516FA9" w14:textId="77777777" w:rsidR="00C0190C" w:rsidRPr="00A25D4D" w:rsidRDefault="00C0190C" w:rsidP="008F13CC">
                  <w:pPr>
                    <w:jc w:val="left"/>
                    <w:rPr>
                      <w:lang w:val="en-GB"/>
                    </w:rPr>
                  </w:pPr>
                  <w:r w:rsidRPr="00A25D4D">
                    <w:rPr>
                      <w:color w:val="1A1A1A"/>
                      <w:lang w:val="en-GB"/>
                    </w:rPr>
                    <w:t xml:space="preserve">This class also extends the </w:t>
                  </w:r>
                  <w:proofErr w:type="spellStart"/>
                  <w:r w:rsidRPr="00A25D4D">
                    <w:rPr>
                      <w:color w:val="1A1A1A"/>
                      <w:lang w:val="en-GB"/>
                    </w:rPr>
                    <w:t>LinkSet</w:t>
                  </w:r>
                  <w:proofErr w:type="spellEnd"/>
                  <w:r w:rsidRPr="00A25D4D">
                    <w:rPr>
                      <w:color w:val="1A1A1A"/>
                      <w:lang w:val="en-GB"/>
                    </w:rPr>
                    <w:t xml:space="preserve"> </w:t>
                  </w:r>
                  <w:proofErr w:type="spellStart"/>
                  <w:r w:rsidRPr="00A25D4D">
                    <w:rPr>
                      <w:color w:val="1A1A1A"/>
                      <w:lang w:val="en-GB"/>
                    </w:rPr>
                    <w:t>featureType</w:t>
                  </w:r>
                  <w:proofErr w:type="spellEnd"/>
                  <w:r w:rsidRPr="00A25D4D">
                    <w:rPr>
                      <w:color w:val="1A1A1A"/>
                      <w:lang w:val="en-GB"/>
                    </w:rPr>
                    <w:t xml:space="preserve">, which allows Cable, Pipe and Duct classes to use either the (more complex) </w:t>
                  </w:r>
                  <w:proofErr w:type="spellStart"/>
                  <w:r w:rsidRPr="00A25D4D">
                    <w:rPr>
                      <w:color w:val="1A1A1A"/>
                      <w:lang w:val="en-GB"/>
                    </w:rPr>
                    <w:t>LinkSequence</w:t>
                  </w:r>
                  <w:proofErr w:type="spellEnd"/>
                  <w:r w:rsidRPr="00A25D4D">
                    <w:rPr>
                      <w:color w:val="1A1A1A"/>
                      <w:lang w:val="en-GB"/>
                    </w:rPr>
                    <w:t xml:space="preserve"> or (more simple) Link class.</w:t>
                  </w:r>
                </w:p>
              </w:tc>
            </w:tr>
            <w:tr w:rsidR="00C0190C" w:rsidRPr="00A25D4D" w14:paraId="2B77F8F9" w14:textId="77777777" w:rsidTr="00C0190C">
              <w:trPr>
                <w:tblHeader/>
                <w:tblCellSpacing w:w="0" w:type="dxa"/>
              </w:trPr>
              <w:tc>
                <w:tcPr>
                  <w:tcW w:w="360" w:type="dxa"/>
                  <w:hideMark/>
                </w:tcPr>
                <w:p w14:paraId="01386101" w14:textId="77777777" w:rsidR="00C0190C" w:rsidRPr="00A25D4D" w:rsidRDefault="00C0190C" w:rsidP="008F13CC">
                  <w:pPr>
                    <w:jc w:val="left"/>
                    <w:rPr>
                      <w:lang w:val="en-GB"/>
                    </w:rPr>
                  </w:pPr>
                  <w:r w:rsidRPr="00A25D4D">
                    <w:rPr>
                      <w:lang w:val="en-GB"/>
                    </w:rPr>
                    <w:t> </w:t>
                  </w:r>
                </w:p>
              </w:tc>
              <w:tc>
                <w:tcPr>
                  <w:tcW w:w="1500" w:type="dxa"/>
                  <w:hideMark/>
                </w:tcPr>
                <w:p w14:paraId="6AEE1BDB" w14:textId="77777777" w:rsidR="00C0190C" w:rsidRPr="00A25D4D" w:rsidRDefault="00C0190C" w:rsidP="008F13CC">
                  <w:pPr>
                    <w:jc w:val="left"/>
                  </w:pPr>
                  <w:r w:rsidRPr="00A25D4D">
                    <w:t>Stereotypes:</w:t>
                  </w:r>
                </w:p>
              </w:tc>
              <w:tc>
                <w:tcPr>
                  <w:tcW w:w="0" w:type="auto"/>
                  <w:hideMark/>
                </w:tcPr>
                <w:p w14:paraId="4BAF9F1D"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4972F57" w14:textId="77777777" w:rsidR="00C0190C" w:rsidRPr="00A25D4D" w:rsidRDefault="00C0190C" w:rsidP="008F13CC">
            <w:pPr>
              <w:jc w:val="left"/>
            </w:pPr>
          </w:p>
        </w:tc>
      </w:tr>
      <w:tr w:rsidR="00C0190C" w:rsidRPr="00A25D4D" w14:paraId="306C0F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3A71035" w14:textId="77777777" w:rsidR="00C0190C" w:rsidRPr="00A25D4D" w:rsidRDefault="00C0190C" w:rsidP="008F13CC">
            <w:pPr>
              <w:jc w:val="left"/>
            </w:pPr>
            <w:r w:rsidRPr="00A25D4D">
              <w:rPr>
                <w:b/>
                <w:bCs/>
              </w:rPr>
              <w:t xml:space="preserve">Attribuut: </w:t>
            </w:r>
            <w:proofErr w:type="spellStart"/>
            <w:r w:rsidRPr="00A25D4D">
              <w:rPr>
                <w:b/>
                <w:bCs/>
              </w:rPr>
              <w:t>utilityDeliveryType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2761A69" w14:textId="77777777" w:rsidTr="00C0190C">
              <w:trPr>
                <w:tblHeader/>
                <w:tblCellSpacing w:w="0" w:type="dxa"/>
              </w:trPr>
              <w:tc>
                <w:tcPr>
                  <w:tcW w:w="360" w:type="dxa"/>
                  <w:hideMark/>
                </w:tcPr>
                <w:p w14:paraId="7B25A3C8" w14:textId="77777777" w:rsidR="00C0190C" w:rsidRPr="00A25D4D" w:rsidRDefault="00C0190C" w:rsidP="008F13CC">
                  <w:pPr>
                    <w:jc w:val="left"/>
                  </w:pPr>
                  <w:r w:rsidRPr="00A25D4D">
                    <w:t> </w:t>
                  </w:r>
                </w:p>
              </w:tc>
              <w:tc>
                <w:tcPr>
                  <w:tcW w:w="1500" w:type="dxa"/>
                  <w:hideMark/>
                </w:tcPr>
                <w:p w14:paraId="6E092A63" w14:textId="77777777" w:rsidR="00C0190C" w:rsidRPr="00A25D4D" w:rsidRDefault="00C0190C" w:rsidP="008F13CC">
                  <w:pPr>
                    <w:jc w:val="left"/>
                  </w:pPr>
                  <w:r w:rsidRPr="00A25D4D">
                    <w:t>Type:</w:t>
                  </w:r>
                </w:p>
              </w:tc>
              <w:tc>
                <w:tcPr>
                  <w:tcW w:w="0" w:type="auto"/>
                  <w:hideMark/>
                </w:tcPr>
                <w:p w14:paraId="70AC062F" w14:textId="77777777" w:rsidR="00C0190C" w:rsidRPr="00A25D4D" w:rsidRDefault="00C0190C" w:rsidP="008F13CC">
                  <w:pPr>
                    <w:jc w:val="left"/>
                  </w:pPr>
                  <w:proofErr w:type="spellStart"/>
                  <w:r w:rsidRPr="00A25D4D">
                    <w:t>UtilityDeliveryTypeValue</w:t>
                  </w:r>
                  <w:proofErr w:type="spellEnd"/>
                </w:p>
              </w:tc>
            </w:tr>
            <w:tr w:rsidR="00C0190C" w:rsidRPr="00A25D4D" w14:paraId="10B656D8" w14:textId="77777777" w:rsidTr="00C0190C">
              <w:trPr>
                <w:tblHeader/>
                <w:tblCellSpacing w:w="0" w:type="dxa"/>
              </w:trPr>
              <w:tc>
                <w:tcPr>
                  <w:tcW w:w="360" w:type="dxa"/>
                  <w:hideMark/>
                </w:tcPr>
                <w:p w14:paraId="57DFDFD2" w14:textId="77777777" w:rsidR="00C0190C" w:rsidRPr="00A25D4D" w:rsidRDefault="00C0190C" w:rsidP="008F13CC">
                  <w:pPr>
                    <w:jc w:val="left"/>
                  </w:pPr>
                  <w:r w:rsidRPr="00A25D4D">
                    <w:t> </w:t>
                  </w:r>
                </w:p>
              </w:tc>
              <w:tc>
                <w:tcPr>
                  <w:tcW w:w="1500" w:type="dxa"/>
                  <w:hideMark/>
                </w:tcPr>
                <w:p w14:paraId="429A658A" w14:textId="77777777" w:rsidR="00C0190C" w:rsidRPr="00A25D4D" w:rsidRDefault="00C0190C" w:rsidP="008F13CC">
                  <w:pPr>
                    <w:jc w:val="left"/>
                  </w:pPr>
                  <w:r w:rsidRPr="00A25D4D">
                    <w:t>Naam</w:t>
                  </w:r>
                </w:p>
              </w:tc>
              <w:tc>
                <w:tcPr>
                  <w:tcW w:w="0" w:type="auto"/>
                  <w:hideMark/>
                </w:tcPr>
                <w:p w14:paraId="38362857" w14:textId="77777777" w:rsidR="00C0190C" w:rsidRPr="00A25D4D" w:rsidRDefault="00C0190C" w:rsidP="008F13CC">
                  <w:pPr>
                    <w:jc w:val="left"/>
                  </w:pPr>
                  <w:proofErr w:type="spellStart"/>
                  <w:r w:rsidRPr="00A25D4D">
                    <w:t>utility</w:t>
                  </w:r>
                  <w:proofErr w:type="spellEnd"/>
                  <w:r w:rsidRPr="00A25D4D">
                    <w:t xml:space="preserve"> delivery type </w:t>
                  </w:r>
                </w:p>
              </w:tc>
            </w:tr>
            <w:tr w:rsidR="00C0190C" w:rsidRPr="007060DF" w14:paraId="62F58A4B" w14:textId="77777777" w:rsidTr="00C0190C">
              <w:trPr>
                <w:tblHeader/>
                <w:tblCellSpacing w:w="0" w:type="dxa"/>
              </w:trPr>
              <w:tc>
                <w:tcPr>
                  <w:tcW w:w="360" w:type="dxa"/>
                  <w:hideMark/>
                </w:tcPr>
                <w:p w14:paraId="3E2E49A7" w14:textId="77777777" w:rsidR="00C0190C" w:rsidRPr="00A25D4D" w:rsidRDefault="00C0190C" w:rsidP="008F13CC">
                  <w:pPr>
                    <w:jc w:val="left"/>
                  </w:pPr>
                  <w:r w:rsidRPr="00A25D4D">
                    <w:t> </w:t>
                  </w:r>
                </w:p>
              </w:tc>
              <w:tc>
                <w:tcPr>
                  <w:tcW w:w="1500" w:type="dxa"/>
                  <w:hideMark/>
                </w:tcPr>
                <w:p w14:paraId="10CC5374" w14:textId="77777777" w:rsidR="00C0190C" w:rsidRPr="00A25D4D" w:rsidRDefault="00C0190C" w:rsidP="008F13CC">
                  <w:pPr>
                    <w:jc w:val="left"/>
                  </w:pPr>
                  <w:r w:rsidRPr="00A25D4D">
                    <w:t>Definitie:</w:t>
                  </w:r>
                </w:p>
              </w:tc>
              <w:tc>
                <w:tcPr>
                  <w:tcW w:w="0" w:type="auto"/>
                  <w:hideMark/>
                </w:tcPr>
                <w:p w14:paraId="09AA3D12" w14:textId="77777777" w:rsidR="00C0190C" w:rsidRPr="00A25D4D" w:rsidRDefault="00C0190C" w:rsidP="008F13CC">
                  <w:pPr>
                    <w:jc w:val="left"/>
                    <w:rPr>
                      <w:lang w:val="en-GB"/>
                    </w:rPr>
                  </w:pPr>
                  <w:r w:rsidRPr="00A25D4D">
                    <w:rPr>
                      <w:lang w:val="en-GB"/>
                    </w:rPr>
                    <w:t xml:space="preserve">Kind of utility delivery network e.g. transport, distribution, collection ... </w:t>
                  </w:r>
                </w:p>
              </w:tc>
            </w:tr>
            <w:tr w:rsidR="00C0190C" w:rsidRPr="00A25D4D" w14:paraId="5843B854" w14:textId="77777777" w:rsidTr="00C0190C">
              <w:trPr>
                <w:tblHeader/>
                <w:tblCellSpacing w:w="0" w:type="dxa"/>
              </w:trPr>
              <w:tc>
                <w:tcPr>
                  <w:tcW w:w="360" w:type="dxa"/>
                  <w:hideMark/>
                </w:tcPr>
                <w:p w14:paraId="00C74647" w14:textId="77777777" w:rsidR="00C0190C" w:rsidRPr="00A25D4D" w:rsidRDefault="00C0190C" w:rsidP="008F13CC">
                  <w:pPr>
                    <w:jc w:val="left"/>
                    <w:rPr>
                      <w:lang w:val="en-GB"/>
                    </w:rPr>
                  </w:pPr>
                  <w:r w:rsidRPr="00A25D4D">
                    <w:rPr>
                      <w:lang w:val="en-GB"/>
                    </w:rPr>
                    <w:t> </w:t>
                  </w:r>
                </w:p>
              </w:tc>
              <w:tc>
                <w:tcPr>
                  <w:tcW w:w="1500" w:type="dxa"/>
                  <w:hideMark/>
                </w:tcPr>
                <w:p w14:paraId="77DFBBE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3869E7" w14:textId="77777777" w:rsidR="00C0190C" w:rsidRPr="00A25D4D" w:rsidRDefault="00C0190C" w:rsidP="008F13CC">
                  <w:pPr>
                    <w:jc w:val="left"/>
                  </w:pPr>
                  <w:r w:rsidRPr="00A25D4D">
                    <w:t>0..1</w:t>
                  </w:r>
                </w:p>
              </w:tc>
            </w:tr>
            <w:tr w:rsidR="00C0190C" w:rsidRPr="00A25D4D" w14:paraId="140EEEE0" w14:textId="77777777" w:rsidTr="00C0190C">
              <w:trPr>
                <w:tblHeader/>
                <w:tblCellSpacing w:w="0" w:type="dxa"/>
              </w:trPr>
              <w:tc>
                <w:tcPr>
                  <w:tcW w:w="360" w:type="dxa"/>
                  <w:hideMark/>
                </w:tcPr>
                <w:p w14:paraId="3903608F" w14:textId="77777777" w:rsidR="00C0190C" w:rsidRPr="00A25D4D" w:rsidRDefault="00C0190C" w:rsidP="008F13CC">
                  <w:pPr>
                    <w:jc w:val="left"/>
                  </w:pPr>
                  <w:r w:rsidRPr="00A25D4D">
                    <w:t> </w:t>
                  </w:r>
                </w:p>
              </w:tc>
              <w:tc>
                <w:tcPr>
                  <w:tcW w:w="1500" w:type="dxa"/>
                  <w:hideMark/>
                </w:tcPr>
                <w:p w14:paraId="519C12F5" w14:textId="77777777" w:rsidR="00C0190C" w:rsidRPr="00A25D4D" w:rsidRDefault="00C0190C" w:rsidP="008F13CC">
                  <w:pPr>
                    <w:jc w:val="left"/>
                  </w:pPr>
                  <w:r w:rsidRPr="00A25D4D">
                    <w:t>Stereotypes:</w:t>
                  </w:r>
                </w:p>
              </w:tc>
              <w:tc>
                <w:tcPr>
                  <w:tcW w:w="0" w:type="auto"/>
                  <w:hideMark/>
                </w:tcPr>
                <w:p w14:paraId="6B902601"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BEEBA41" w14:textId="77777777" w:rsidR="00C0190C" w:rsidRPr="00A25D4D" w:rsidRDefault="00C0190C" w:rsidP="008F13CC">
            <w:pPr>
              <w:jc w:val="left"/>
            </w:pPr>
          </w:p>
        </w:tc>
      </w:tr>
      <w:tr w:rsidR="00C0190C" w:rsidRPr="00A25D4D" w14:paraId="39177DA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AAE4EA" w14:textId="77777777" w:rsidR="00C0190C" w:rsidRPr="00A25D4D" w:rsidRDefault="00C0190C" w:rsidP="008F13CC">
            <w:pPr>
              <w:jc w:val="left"/>
            </w:pPr>
            <w:r w:rsidRPr="00A25D4D">
              <w:rPr>
                <w:b/>
                <w:bCs/>
              </w:rPr>
              <w:t xml:space="preserve">Attribuut: </w:t>
            </w:r>
            <w:proofErr w:type="spellStart"/>
            <w:r w:rsidRPr="00A25D4D">
              <w:rPr>
                <w:b/>
                <w:bCs/>
              </w:rPr>
              <w:t>warningType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0907D60" w14:textId="77777777" w:rsidTr="00C0190C">
              <w:trPr>
                <w:tblHeader/>
                <w:tblCellSpacing w:w="0" w:type="dxa"/>
              </w:trPr>
              <w:tc>
                <w:tcPr>
                  <w:tcW w:w="360" w:type="dxa"/>
                  <w:hideMark/>
                </w:tcPr>
                <w:p w14:paraId="031CB03D" w14:textId="77777777" w:rsidR="00C0190C" w:rsidRPr="00A25D4D" w:rsidRDefault="00C0190C" w:rsidP="008F13CC">
                  <w:pPr>
                    <w:jc w:val="left"/>
                  </w:pPr>
                  <w:r w:rsidRPr="00A25D4D">
                    <w:t> </w:t>
                  </w:r>
                </w:p>
              </w:tc>
              <w:tc>
                <w:tcPr>
                  <w:tcW w:w="1500" w:type="dxa"/>
                  <w:hideMark/>
                </w:tcPr>
                <w:p w14:paraId="7EA1D5B8" w14:textId="77777777" w:rsidR="00C0190C" w:rsidRPr="00A25D4D" w:rsidRDefault="00C0190C" w:rsidP="008F13CC">
                  <w:pPr>
                    <w:jc w:val="left"/>
                  </w:pPr>
                  <w:r w:rsidRPr="00A25D4D">
                    <w:t>Type:</w:t>
                  </w:r>
                </w:p>
              </w:tc>
              <w:tc>
                <w:tcPr>
                  <w:tcW w:w="0" w:type="auto"/>
                  <w:hideMark/>
                </w:tcPr>
                <w:p w14:paraId="2190F194" w14:textId="77777777" w:rsidR="00C0190C" w:rsidRPr="00A25D4D" w:rsidRDefault="00C0190C" w:rsidP="008F13CC">
                  <w:pPr>
                    <w:jc w:val="left"/>
                  </w:pPr>
                  <w:proofErr w:type="spellStart"/>
                  <w:r w:rsidRPr="00A25D4D">
                    <w:t>WarningTypeValue</w:t>
                  </w:r>
                  <w:proofErr w:type="spellEnd"/>
                </w:p>
              </w:tc>
            </w:tr>
            <w:tr w:rsidR="00C0190C" w:rsidRPr="00A25D4D" w14:paraId="744331D9" w14:textId="77777777" w:rsidTr="00C0190C">
              <w:trPr>
                <w:tblHeader/>
                <w:tblCellSpacing w:w="0" w:type="dxa"/>
              </w:trPr>
              <w:tc>
                <w:tcPr>
                  <w:tcW w:w="360" w:type="dxa"/>
                  <w:hideMark/>
                </w:tcPr>
                <w:p w14:paraId="5226B812" w14:textId="77777777" w:rsidR="00C0190C" w:rsidRPr="00A25D4D" w:rsidRDefault="00C0190C" w:rsidP="008F13CC">
                  <w:pPr>
                    <w:jc w:val="left"/>
                  </w:pPr>
                  <w:r w:rsidRPr="00A25D4D">
                    <w:t> </w:t>
                  </w:r>
                </w:p>
              </w:tc>
              <w:tc>
                <w:tcPr>
                  <w:tcW w:w="1500" w:type="dxa"/>
                  <w:hideMark/>
                </w:tcPr>
                <w:p w14:paraId="32706F78" w14:textId="77777777" w:rsidR="00C0190C" w:rsidRPr="00A25D4D" w:rsidRDefault="00C0190C" w:rsidP="008F13CC">
                  <w:pPr>
                    <w:jc w:val="left"/>
                  </w:pPr>
                  <w:r w:rsidRPr="00A25D4D">
                    <w:t>Naam</w:t>
                  </w:r>
                </w:p>
              </w:tc>
              <w:tc>
                <w:tcPr>
                  <w:tcW w:w="0" w:type="auto"/>
                  <w:hideMark/>
                </w:tcPr>
                <w:p w14:paraId="1E711BC6" w14:textId="77777777" w:rsidR="00C0190C" w:rsidRPr="00A25D4D" w:rsidRDefault="00C0190C" w:rsidP="008F13CC">
                  <w:pPr>
                    <w:jc w:val="left"/>
                  </w:pPr>
                  <w:proofErr w:type="spellStart"/>
                  <w:r w:rsidRPr="00A25D4D">
                    <w:t>warning</w:t>
                  </w:r>
                  <w:proofErr w:type="spellEnd"/>
                  <w:r w:rsidRPr="00A25D4D">
                    <w:t xml:space="preserve"> type </w:t>
                  </w:r>
                </w:p>
              </w:tc>
            </w:tr>
            <w:tr w:rsidR="00C0190C" w:rsidRPr="007060DF" w14:paraId="04BFBC95" w14:textId="77777777" w:rsidTr="00C0190C">
              <w:trPr>
                <w:tblHeader/>
                <w:tblCellSpacing w:w="0" w:type="dxa"/>
              </w:trPr>
              <w:tc>
                <w:tcPr>
                  <w:tcW w:w="360" w:type="dxa"/>
                  <w:hideMark/>
                </w:tcPr>
                <w:p w14:paraId="50DC5781" w14:textId="77777777" w:rsidR="00C0190C" w:rsidRPr="00A25D4D" w:rsidRDefault="00C0190C" w:rsidP="008F13CC">
                  <w:pPr>
                    <w:jc w:val="left"/>
                  </w:pPr>
                  <w:r w:rsidRPr="00A25D4D">
                    <w:t> </w:t>
                  </w:r>
                </w:p>
              </w:tc>
              <w:tc>
                <w:tcPr>
                  <w:tcW w:w="1500" w:type="dxa"/>
                  <w:hideMark/>
                </w:tcPr>
                <w:p w14:paraId="3015CB80" w14:textId="77777777" w:rsidR="00C0190C" w:rsidRPr="00A25D4D" w:rsidRDefault="00C0190C" w:rsidP="008F13CC">
                  <w:pPr>
                    <w:jc w:val="left"/>
                  </w:pPr>
                  <w:r w:rsidRPr="00A25D4D">
                    <w:t>Definitie:</w:t>
                  </w:r>
                </w:p>
              </w:tc>
              <w:tc>
                <w:tcPr>
                  <w:tcW w:w="0" w:type="auto"/>
                  <w:hideMark/>
                </w:tcPr>
                <w:p w14:paraId="4F2CCCF5" w14:textId="77777777" w:rsidR="00C0190C" w:rsidRPr="00A25D4D" w:rsidRDefault="00C0190C" w:rsidP="008F13CC">
                  <w:pPr>
                    <w:jc w:val="left"/>
                    <w:rPr>
                      <w:lang w:val="en-GB"/>
                    </w:rPr>
                  </w:pPr>
                  <w:r w:rsidRPr="00A25D4D">
                    <w:rPr>
                      <w:lang w:val="en-GB"/>
                    </w:rPr>
                    <w:t>Kind of overground visible warning mechanism used to indicate an underground utility network element.</w:t>
                  </w:r>
                </w:p>
              </w:tc>
            </w:tr>
            <w:tr w:rsidR="00C0190C" w:rsidRPr="00A25D4D" w14:paraId="564BFE88" w14:textId="77777777" w:rsidTr="00C0190C">
              <w:trPr>
                <w:tblHeader/>
                <w:tblCellSpacing w:w="0" w:type="dxa"/>
              </w:trPr>
              <w:tc>
                <w:tcPr>
                  <w:tcW w:w="360" w:type="dxa"/>
                  <w:hideMark/>
                </w:tcPr>
                <w:p w14:paraId="4AB250FB" w14:textId="77777777" w:rsidR="00C0190C" w:rsidRPr="00A25D4D" w:rsidRDefault="00C0190C" w:rsidP="008F13CC">
                  <w:pPr>
                    <w:jc w:val="left"/>
                    <w:rPr>
                      <w:lang w:val="en-GB"/>
                    </w:rPr>
                  </w:pPr>
                  <w:r w:rsidRPr="00A25D4D">
                    <w:rPr>
                      <w:lang w:val="en-GB"/>
                    </w:rPr>
                    <w:t> </w:t>
                  </w:r>
                </w:p>
              </w:tc>
              <w:tc>
                <w:tcPr>
                  <w:tcW w:w="1500" w:type="dxa"/>
                  <w:hideMark/>
                </w:tcPr>
                <w:p w14:paraId="35D9978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7962666" w14:textId="77777777" w:rsidR="00C0190C" w:rsidRPr="00A25D4D" w:rsidRDefault="00C0190C" w:rsidP="008F13CC">
                  <w:pPr>
                    <w:jc w:val="left"/>
                  </w:pPr>
                  <w:r w:rsidRPr="00A25D4D">
                    <w:t>1</w:t>
                  </w:r>
                </w:p>
              </w:tc>
            </w:tr>
            <w:tr w:rsidR="00C0190C" w:rsidRPr="00A25D4D" w14:paraId="63058A03" w14:textId="77777777" w:rsidTr="00C0190C">
              <w:trPr>
                <w:tblHeader/>
                <w:tblCellSpacing w:w="0" w:type="dxa"/>
              </w:trPr>
              <w:tc>
                <w:tcPr>
                  <w:tcW w:w="360" w:type="dxa"/>
                  <w:hideMark/>
                </w:tcPr>
                <w:p w14:paraId="3C707B67" w14:textId="77777777" w:rsidR="00C0190C" w:rsidRPr="00A25D4D" w:rsidRDefault="00C0190C" w:rsidP="008F13CC">
                  <w:pPr>
                    <w:jc w:val="left"/>
                  </w:pPr>
                  <w:r w:rsidRPr="00A25D4D">
                    <w:t> </w:t>
                  </w:r>
                </w:p>
              </w:tc>
              <w:tc>
                <w:tcPr>
                  <w:tcW w:w="1500" w:type="dxa"/>
                  <w:hideMark/>
                </w:tcPr>
                <w:p w14:paraId="423AE9A5" w14:textId="77777777" w:rsidR="00C0190C" w:rsidRPr="00A25D4D" w:rsidRDefault="00C0190C" w:rsidP="008F13CC">
                  <w:pPr>
                    <w:jc w:val="left"/>
                  </w:pPr>
                  <w:r w:rsidRPr="00A25D4D">
                    <w:t>Stereotypes:</w:t>
                  </w:r>
                </w:p>
              </w:tc>
              <w:tc>
                <w:tcPr>
                  <w:tcW w:w="0" w:type="auto"/>
                  <w:hideMark/>
                </w:tcPr>
                <w:p w14:paraId="692246DD"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668C8D59" w14:textId="77777777" w:rsidR="00C0190C" w:rsidRPr="00A25D4D" w:rsidRDefault="00C0190C" w:rsidP="008F13CC">
            <w:pPr>
              <w:jc w:val="left"/>
            </w:pPr>
          </w:p>
        </w:tc>
      </w:tr>
      <w:tr w:rsidR="00C0190C" w:rsidRPr="00A25D4D" w14:paraId="0B3F9EA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3B4B59" w14:textId="77777777" w:rsidR="00C0190C" w:rsidRPr="00A25D4D" w:rsidRDefault="00C0190C" w:rsidP="008F13CC">
            <w:pPr>
              <w:jc w:val="left"/>
              <w:rPr>
                <w:lang w:val="en-GB"/>
              </w:rPr>
            </w:pPr>
            <w:r w:rsidRPr="00A25D4D">
              <w:rPr>
                <w:b/>
                <w:bCs/>
                <w:lang w:val="en-GB"/>
              </w:rPr>
              <w:t xml:space="preserve">Constraint: All utility link objects have </w:t>
            </w:r>
            <w:proofErr w:type="spellStart"/>
            <w:r w:rsidRPr="00A25D4D">
              <w:rPr>
                <w:b/>
                <w:bCs/>
                <w:lang w:val="en-GB"/>
              </w:rPr>
              <w:t>inspireId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639FC33" w14:textId="77777777" w:rsidTr="00C0190C">
              <w:trPr>
                <w:tblHeader/>
                <w:tblCellSpacing w:w="0" w:type="dxa"/>
              </w:trPr>
              <w:tc>
                <w:tcPr>
                  <w:tcW w:w="360" w:type="dxa"/>
                  <w:hideMark/>
                </w:tcPr>
                <w:p w14:paraId="5EC68892" w14:textId="77777777" w:rsidR="00C0190C" w:rsidRPr="00A25D4D" w:rsidRDefault="00C0190C" w:rsidP="008F13CC">
                  <w:pPr>
                    <w:jc w:val="left"/>
                    <w:rPr>
                      <w:lang w:val="en-GB"/>
                    </w:rPr>
                  </w:pPr>
                  <w:r w:rsidRPr="00A25D4D">
                    <w:rPr>
                      <w:lang w:val="en-GB"/>
                    </w:rPr>
                    <w:t> </w:t>
                  </w:r>
                </w:p>
              </w:tc>
              <w:tc>
                <w:tcPr>
                  <w:tcW w:w="1500" w:type="dxa"/>
                  <w:hideMark/>
                </w:tcPr>
                <w:p w14:paraId="017230D2" w14:textId="77777777" w:rsidR="00C0190C" w:rsidRPr="00A25D4D" w:rsidRDefault="00C0190C" w:rsidP="008F13CC">
                  <w:pPr>
                    <w:jc w:val="left"/>
                  </w:pPr>
                  <w:r w:rsidRPr="00A25D4D">
                    <w:t>Natuurlijke taal:</w:t>
                  </w:r>
                </w:p>
              </w:tc>
              <w:tc>
                <w:tcPr>
                  <w:tcW w:w="0" w:type="auto"/>
                  <w:hideMark/>
                </w:tcPr>
                <w:p w14:paraId="14C78B5C" w14:textId="77777777" w:rsidR="00C0190C" w:rsidRPr="00A25D4D" w:rsidRDefault="00C0190C" w:rsidP="008F13CC">
                  <w:pPr>
                    <w:jc w:val="left"/>
                    <w:rPr>
                      <w:lang w:val="en-GB"/>
                    </w:rPr>
                  </w:pPr>
                  <w:r w:rsidRPr="00A25D4D">
                    <w:rPr>
                      <w:lang w:val="en-GB"/>
                    </w:rPr>
                    <w:t xml:space="preserve">All utility link objects have an external object identifier. </w:t>
                  </w:r>
                </w:p>
              </w:tc>
            </w:tr>
            <w:tr w:rsidR="00C0190C" w:rsidRPr="00A25D4D" w14:paraId="6766BF33" w14:textId="77777777" w:rsidTr="00C0190C">
              <w:trPr>
                <w:tblHeader/>
                <w:tblCellSpacing w:w="0" w:type="dxa"/>
              </w:trPr>
              <w:tc>
                <w:tcPr>
                  <w:tcW w:w="360" w:type="dxa"/>
                  <w:hideMark/>
                </w:tcPr>
                <w:p w14:paraId="398D0336" w14:textId="77777777" w:rsidR="00C0190C" w:rsidRPr="00A25D4D" w:rsidRDefault="00C0190C" w:rsidP="008F13CC">
                  <w:pPr>
                    <w:jc w:val="left"/>
                    <w:rPr>
                      <w:lang w:val="en-GB"/>
                    </w:rPr>
                  </w:pPr>
                  <w:r w:rsidRPr="00A25D4D">
                    <w:rPr>
                      <w:lang w:val="en-GB"/>
                    </w:rPr>
                    <w:t> </w:t>
                  </w:r>
                </w:p>
              </w:tc>
              <w:tc>
                <w:tcPr>
                  <w:tcW w:w="1500" w:type="dxa"/>
                  <w:hideMark/>
                </w:tcPr>
                <w:p w14:paraId="71C10621" w14:textId="77777777" w:rsidR="00C0190C" w:rsidRPr="00A25D4D" w:rsidRDefault="00C0190C" w:rsidP="008F13CC">
                  <w:pPr>
                    <w:jc w:val="left"/>
                  </w:pPr>
                  <w:r w:rsidRPr="00A25D4D">
                    <w:t>OCL:</w:t>
                  </w:r>
                </w:p>
              </w:tc>
              <w:tc>
                <w:tcPr>
                  <w:tcW w:w="0" w:type="auto"/>
                  <w:hideMark/>
                </w:tcPr>
                <w:p w14:paraId="15152630" w14:textId="77777777" w:rsidR="00C0190C" w:rsidRPr="00A25D4D" w:rsidRDefault="00C0190C" w:rsidP="008F13CC">
                  <w:pPr>
                    <w:jc w:val="left"/>
                  </w:pPr>
                  <w:proofErr w:type="spellStart"/>
                  <w:r w:rsidRPr="00A25D4D">
                    <w:t>inv:inspireId</w:t>
                  </w:r>
                  <w:proofErr w:type="spellEnd"/>
                  <w:r w:rsidRPr="00A25D4D">
                    <w:t>-&gt;</w:t>
                  </w:r>
                  <w:proofErr w:type="spellStart"/>
                  <w:r w:rsidRPr="00A25D4D">
                    <w:t>notEmpty</w:t>
                  </w:r>
                  <w:proofErr w:type="spellEnd"/>
                  <w:r w:rsidRPr="00A25D4D">
                    <w:t xml:space="preserve">() </w:t>
                  </w:r>
                </w:p>
              </w:tc>
            </w:tr>
          </w:tbl>
          <w:p w14:paraId="6BC1F778" w14:textId="77777777" w:rsidR="00C0190C" w:rsidRPr="00A25D4D" w:rsidRDefault="00C0190C" w:rsidP="008F13CC">
            <w:pPr>
              <w:jc w:val="left"/>
            </w:pPr>
          </w:p>
        </w:tc>
      </w:tr>
    </w:tbl>
    <w:p w14:paraId="22B6EB80" w14:textId="77777777" w:rsidR="00C0190C" w:rsidRPr="00A25D4D" w:rsidRDefault="00C0190C" w:rsidP="008F13CC">
      <w:pPr>
        <w:pStyle w:val="Kop5"/>
        <w:jc w:val="left"/>
        <w:rPr>
          <w:sz w:val="16"/>
          <w:szCs w:val="16"/>
        </w:rPr>
      </w:pPr>
      <w:r w:rsidRPr="00A25D4D">
        <w:rPr>
          <w:sz w:val="16"/>
          <w:szCs w:val="16"/>
        </w:rPr>
        <w:t>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7A8B62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E755E1F" w14:textId="77777777" w:rsidR="00C0190C" w:rsidRPr="00A25D4D" w:rsidRDefault="00C0190C" w:rsidP="008F13CC">
            <w:pPr>
              <w:jc w:val="left"/>
            </w:pPr>
            <w:r w:rsidRPr="00A25D4D">
              <w:rPr>
                <w:b/>
                <w:bCs/>
              </w:rPr>
              <w:t>Pipe</w:t>
            </w:r>
          </w:p>
        </w:tc>
      </w:tr>
      <w:tr w:rsidR="00C0190C" w:rsidRPr="00A25D4D" w14:paraId="34F3320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12F33EEE" w14:textId="77777777" w:rsidTr="00C0190C">
              <w:trPr>
                <w:tblHeader/>
                <w:tblCellSpacing w:w="0" w:type="dxa"/>
              </w:trPr>
              <w:tc>
                <w:tcPr>
                  <w:tcW w:w="360" w:type="dxa"/>
                  <w:hideMark/>
                </w:tcPr>
                <w:p w14:paraId="7E620AA1" w14:textId="77777777" w:rsidR="00C0190C" w:rsidRPr="00A25D4D" w:rsidRDefault="00C0190C" w:rsidP="008F13CC">
                  <w:pPr>
                    <w:jc w:val="left"/>
                  </w:pPr>
                  <w:r w:rsidRPr="00A25D4D">
                    <w:t> </w:t>
                  </w:r>
                </w:p>
              </w:tc>
              <w:tc>
                <w:tcPr>
                  <w:tcW w:w="1500" w:type="dxa"/>
                  <w:hideMark/>
                </w:tcPr>
                <w:p w14:paraId="123EAF5D" w14:textId="77777777" w:rsidR="00C0190C" w:rsidRPr="00A25D4D" w:rsidRDefault="00C0190C" w:rsidP="008F13CC">
                  <w:pPr>
                    <w:jc w:val="left"/>
                  </w:pPr>
                  <w:r w:rsidRPr="00A25D4D">
                    <w:t>Package:</w:t>
                  </w:r>
                </w:p>
              </w:tc>
              <w:tc>
                <w:tcPr>
                  <w:tcW w:w="0" w:type="auto"/>
                  <w:hideMark/>
                </w:tcPr>
                <w:p w14:paraId="09DA336B"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1957696" w14:textId="77777777" w:rsidTr="00C0190C">
              <w:trPr>
                <w:tblHeader/>
                <w:tblCellSpacing w:w="0" w:type="dxa"/>
              </w:trPr>
              <w:tc>
                <w:tcPr>
                  <w:tcW w:w="360" w:type="dxa"/>
                  <w:hideMark/>
                </w:tcPr>
                <w:p w14:paraId="18C1E6A3" w14:textId="77777777" w:rsidR="00C0190C" w:rsidRPr="00A25D4D" w:rsidRDefault="00C0190C" w:rsidP="008F13CC">
                  <w:pPr>
                    <w:jc w:val="left"/>
                    <w:rPr>
                      <w:lang w:val="en-GB"/>
                    </w:rPr>
                  </w:pPr>
                  <w:r w:rsidRPr="00A25D4D">
                    <w:rPr>
                      <w:lang w:val="en-GB"/>
                    </w:rPr>
                    <w:t> </w:t>
                  </w:r>
                </w:p>
              </w:tc>
              <w:tc>
                <w:tcPr>
                  <w:tcW w:w="1500" w:type="dxa"/>
                  <w:hideMark/>
                </w:tcPr>
                <w:p w14:paraId="61B9BB34" w14:textId="77777777" w:rsidR="00C0190C" w:rsidRPr="00A25D4D" w:rsidRDefault="00C0190C" w:rsidP="008F13CC">
                  <w:pPr>
                    <w:jc w:val="left"/>
                  </w:pPr>
                  <w:r w:rsidRPr="00A25D4D">
                    <w:t>Naam</w:t>
                  </w:r>
                </w:p>
              </w:tc>
              <w:tc>
                <w:tcPr>
                  <w:tcW w:w="0" w:type="auto"/>
                  <w:hideMark/>
                </w:tcPr>
                <w:p w14:paraId="2D4F9860" w14:textId="77777777" w:rsidR="00C0190C" w:rsidRPr="00A25D4D" w:rsidRDefault="00C0190C" w:rsidP="008F13CC">
                  <w:pPr>
                    <w:jc w:val="left"/>
                  </w:pPr>
                  <w:r w:rsidRPr="00A25D4D">
                    <w:t xml:space="preserve">pipe </w:t>
                  </w:r>
                </w:p>
              </w:tc>
            </w:tr>
            <w:tr w:rsidR="00C0190C" w:rsidRPr="007060DF" w14:paraId="2D634154" w14:textId="77777777" w:rsidTr="00C0190C">
              <w:trPr>
                <w:tblHeader/>
                <w:tblCellSpacing w:w="0" w:type="dxa"/>
              </w:trPr>
              <w:tc>
                <w:tcPr>
                  <w:tcW w:w="360" w:type="dxa"/>
                  <w:hideMark/>
                </w:tcPr>
                <w:p w14:paraId="3DF33EEB" w14:textId="77777777" w:rsidR="00C0190C" w:rsidRPr="00A25D4D" w:rsidRDefault="00C0190C" w:rsidP="008F13CC">
                  <w:pPr>
                    <w:jc w:val="left"/>
                  </w:pPr>
                  <w:r w:rsidRPr="00A25D4D">
                    <w:t> </w:t>
                  </w:r>
                </w:p>
              </w:tc>
              <w:tc>
                <w:tcPr>
                  <w:tcW w:w="1500" w:type="dxa"/>
                  <w:hideMark/>
                </w:tcPr>
                <w:p w14:paraId="37C1A2D3" w14:textId="77777777" w:rsidR="00C0190C" w:rsidRPr="00A25D4D" w:rsidRDefault="00C0190C" w:rsidP="008F13CC">
                  <w:pPr>
                    <w:jc w:val="left"/>
                  </w:pPr>
                  <w:r w:rsidRPr="00A25D4D">
                    <w:t>Definitie:</w:t>
                  </w:r>
                </w:p>
              </w:tc>
              <w:tc>
                <w:tcPr>
                  <w:tcW w:w="0" w:type="auto"/>
                  <w:hideMark/>
                </w:tcPr>
                <w:p w14:paraId="1A90503F" w14:textId="77777777" w:rsidR="00C0190C" w:rsidRPr="00A25D4D" w:rsidRDefault="00C0190C" w:rsidP="008F13CC">
                  <w:pPr>
                    <w:jc w:val="left"/>
                    <w:rPr>
                      <w:lang w:val="en-GB"/>
                    </w:rPr>
                  </w:pPr>
                  <w:r w:rsidRPr="00A25D4D">
                    <w:rPr>
                      <w:lang w:val="en-GB"/>
                    </w:rPr>
                    <w:t>A utility link or link sequence for the conveyance of solids, liquids, chemicals or gases from one location to another. A pipe can also be used as an object to encase several cables (a bundle of cables) or other (smaller) pipes.</w:t>
                  </w:r>
                </w:p>
              </w:tc>
            </w:tr>
            <w:tr w:rsidR="00C0190C" w:rsidRPr="00A25D4D" w14:paraId="05350477" w14:textId="77777777" w:rsidTr="00C0190C">
              <w:trPr>
                <w:tblHeader/>
                <w:tblCellSpacing w:w="0" w:type="dxa"/>
              </w:trPr>
              <w:tc>
                <w:tcPr>
                  <w:tcW w:w="360" w:type="dxa"/>
                  <w:hideMark/>
                </w:tcPr>
                <w:p w14:paraId="53CDEF15" w14:textId="77777777" w:rsidR="00C0190C" w:rsidRPr="00A25D4D" w:rsidRDefault="00C0190C" w:rsidP="008F13CC">
                  <w:pPr>
                    <w:jc w:val="left"/>
                    <w:rPr>
                      <w:lang w:val="en-GB"/>
                    </w:rPr>
                  </w:pPr>
                  <w:r w:rsidRPr="00A25D4D">
                    <w:rPr>
                      <w:lang w:val="en-GB"/>
                    </w:rPr>
                    <w:t> </w:t>
                  </w:r>
                </w:p>
              </w:tc>
              <w:tc>
                <w:tcPr>
                  <w:tcW w:w="1500" w:type="dxa"/>
                  <w:hideMark/>
                </w:tcPr>
                <w:p w14:paraId="1E59E1FB" w14:textId="77777777" w:rsidR="00C0190C" w:rsidRPr="00A25D4D" w:rsidRDefault="00C0190C" w:rsidP="008F13CC">
                  <w:pPr>
                    <w:jc w:val="left"/>
                  </w:pPr>
                  <w:r w:rsidRPr="00A25D4D">
                    <w:t>Subtype van:</w:t>
                  </w:r>
                </w:p>
              </w:tc>
              <w:tc>
                <w:tcPr>
                  <w:tcW w:w="0" w:type="auto"/>
                  <w:hideMark/>
                </w:tcPr>
                <w:p w14:paraId="793F1C7E" w14:textId="77777777" w:rsidR="00C0190C" w:rsidRPr="00A25D4D" w:rsidRDefault="00C0190C" w:rsidP="008F13CC">
                  <w:pPr>
                    <w:jc w:val="left"/>
                  </w:pPr>
                  <w:proofErr w:type="spellStart"/>
                  <w:r w:rsidRPr="00A25D4D">
                    <w:t>UtilityLinkSet</w:t>
                  </w:r>
                  <w:proofErr w:type="spellEnd"/>
                </w:p>
              </w:tc>
            </w:tr>
            <w:tr w:rsidR="00C0190C" w:rsidRPr="00A25D4D" w14:paraId="1BB975F1" w14:textId="77777777" w:rsidTr="00C0190C">
              <w:trPr>
                <w:tblHeader/>
                <w:tblCellSpacing w:w="0" w:type="dxa"/>
              </w:trPr>
              <w:tc>
                <w:tcPr>
                  <w:tcW w:w="360" w:type="dxa"/>
                  <w:hideMark/>
                </w:tcPr>
                <w:p w14:paraId="5DF8F1EA" w14:textId="77777777" w:rsidR="00C0190C" w:rsidRPr="00A25D4D" w:rsidRDefault="00C0190C" w:rsidP="008F13CC">
                  <w:pPr>
                    <w:jc w:val="left"/>
                  </w:pPr>
                  <w:r w:rsidRPr="00A25D4D">
                    <w:t> </w:t>
                  </w:r>
                </w:p>
              </w:tc>
              <w:tc>
                <w:tcPr>
                  <w:tcW w:w="1500" w:type="dxa"/>
                  <w:hideMark/>
                </w:tcPr>
                <w:p w14:paraId="3265900D" w14:textId="77777777" w:rsidR="00C0190C" w:rsidRPr="00A25D4D" w:rsidRDefault="00C0190C" w:rsidP="008F13CC">
                  <w:pPr>
                    <w:jc w:val="left"/>
                  </w:pPr>
                  <w:r w:rsidRPr="00A25D4D">
                    <w:t>Stereotypes:</w:t>
                  </w:r>
                </w:p>
              </w:tc>
              <w:tc>
                <w:tcPr>
                  <w:tcW w:w="0" w:type="auto"/>
                  <w:hideMark/>
                </w:tcPr>
                <w:p w14:paraId="7D5407B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4EE4C55" w14:textId="77777777" w:rsidR="00C0190C" w:rsidRPr="00A25D4D" w:rsidRDefault="00C0190C" w:rsidP="008F13CC">
            <w:pPr>
              <w:jc w:val="left"/>
            </w:pPr>
          </w:p>
        </w:tc>
      </w:tr>
      <w:tr w:rsidR="00C0190C" w:rsidRPr="00A25D4D" w14:paraId="7D438C7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D3AFAD" w14:textId="77777777" w:rsidR="00C0190C" w:rsidRPr="00A25D4D" w:rsidRDefault="00C0190C" w:rsidP="008F13CC">
            <w:pPr>
              <w:jc w:val="left"/>
            </w:pPr>
            <w:r w:rsidRPr="00A25D4D">
              <w:rPr>
                <w:b/>
                <w:bCs/>
              </w:rPr>
              <w:t xml:space="preserve">Attribuut: </w:t>
            </w:r>
            <w:proofErr w:type="spellStart"/>
            <w:r w:rsidRPr="00A25D4D">
              <w:rPr>
                <w:b/>
                <w:bCs/>
              </w:rPr>
              <w:t>pipeDiameter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138AF31" w14:textId="77777777" w:rsidTr="00C0190C">
              <w:trPr>
                <w:tblHeader/>
                <w:tblCellSpacing w:w="0" w:type="dxa"/>
              </w:trPr>
              <w:tc>
                <w:tcPr>
                  <w:tcW w:w="360" w:type="dxa"/>
                  <w:hideMark/>
                </w:tcPr>
                <w:p w14:paraId="04077E55" w14:textId="77777777" w:rsidR="00C0190C" w:rsidRPr="00A25D4D" w:rsidRDefault="00C0190C" w:rsidP="008F13CC">
                  <w:pPr>
                    <w:jc w:val="left"/>
                  </w:pPr>
                  <w:r w:rsidRPr="00A25D4D">
                    <w:t> </w:t>
                  </w:r>
                </w:p>
              </w:tc>
              <w:tc>
                <w:tcPr>
                  <w:tcW w:w="1500" w:type="dxa"/>
                  <w:hideMark/>
                </w:tcPr>
                <w:p w14:paraId="2E86275F" w14:textId="77777777" w:rsidR="00C0190C" w:rsidRPr="00A25D4D" w:rsidRDefault="00C0190C" w:rsidP="008F13CC">
                  <w:pPr>
                    <w:jc w:val="left"/>
                  </w:pPr>
                  <w:r w:rsidRPr="00A25D4D">
                    <w:t>Type:</w:t>
                  </w:r>
                </w:p>
              </w:tc>
              <w:tc>
                <w:tcPr>
                  <w:tcW w:w="0" w:type="auto"/>
                  <w:hideMark/>
                </w:tcPr>
                <w:p w14:paraId="6BA12C98" w14:textId="77777777" w:rsidR="00C0190C" w:rsidRPr="00A25D4D" w:rsidRDefault="00C0190C" w:rsidP="008F13CC">
                  <w:pPr>
                    <w:jc w:val="left"/>
                  </w:pPr>
                  <w:proofErr w:type="spellStart"/>
                  <w:r w:rsidRPr="00A25D4D">
                    <w:t>Measure</w:t>
                  </w:r>
                  <w:proofErr w:type="spellEnd"/>
                </w:p>
              </w:tc>
            </w:tr>
            <w:tr w:rsidR="00C0190C" w:rsidRPr="00A25D4D" w14:paraId="5F757884" w14:textId="77777777" w:rsidTr="00C0190C">
              <w:trPr>
                <w:tblHeader/>
                <w:tblCellSpacing w:w="0" w:type="dxa"/>
              </w:trPr>
              <w:tc>
                <w:tcPr>
                  <w:tcW w:w="360" w:type="dxa"/>
                  <w:hideMark/>
                </w:tcPr>
                <w:p w14:paraId="16A5BAE7" w14:textId="77777777" w:rsidR="00C0190C" w:rsidRPr="00A25D4D" w:rsidRDefault="00C0190C" w:rsidP="008F13CC">
                  <w:pPr>
                    <w:jc w:val="left"/>
                  </w:pPr>
                  <w:r w:rsidRPr="00A25D4D">
                    <w:t> </w:t>
                  </w:r>
                </w:p>
              </w:tc>
              <w:tc>
                <w:tcPr>
                  <w:tcW w:w="1500" w:type="dxa"/>
                  <w:hideMark/>
                </w:tcPr>
                <w:p w14:paraId="6EFFEA0F" w14:textId="77777777" w:rsidR="00C0190C" w:rsidRPr="00A25D4D" w:rsidRDefault="00C0190C" w:rsidP="008F13CC">
                  <w:pPr>
                    <w:jc w:val="left"/>
                  </w:pPr>
                  <w:r w:rsidRPr="00A25D4D">
                    <w:t>Naam</w:t>
                  </w:r>
                </w:p>
              </w:tc>
              <w:tc>
                <w:tcPr>
                  <w:tcW w:w="0" w:type="auto"/>
                  <w:hideMark/>
                </w:tcPr>
                <w:p w14:paraId="6AC33FDA" w14:textId="77777777" w:rsidR="00C0190C" w:rsidRPr="00A25D4D" w:rsidRDefault="00C0190C" w:rsidP="008F13CC">
                  <w:pPr>
                    <w:jc w:val="left"/>
                  </w:pPr>
                  <w:r w:rsidRPr="00A25D4D">
                    <w:t xml:space="preserve">pipe diameter </w:t>
                  </w:r>
                </w:p>
              </w:tc>
            </w:tr>
            <w:tr w:rsidR="00C0190C" w:rsidRPr="00A25D4D" w14:paraId="5BE2F239" w14:textId="77777777" w:rsidTr="00C0190C">
              <w:trPr>
                <w:tblHeader/>
                <w:tblCellSpacing w:w="0" w:type="dxa"/>
              </w:trPr>
              <w:tc>
                <w:tcPr>
                  <w:tcW w:w="360" w:type="dxa"/>
                  <w:hideMark/>
                </w:tcPr>
                <w:p w14:paraId="389D567E" w14:textId="77777777" w:rsidR="00C0190C" w:rsidRPr="00A25D4D" w:rsidRDefault="00C0190C" w:rsidP="008F13CC">
                  <w:pPr>
                    <w:jc w:val="left"/>
                  </w:pPr>
                  <w:r w:rsidRPr="00A25D4D">
                    <w:t> </w:t>
                  </w:r>
                </w:p>
              </w:tc>
              <w:tc>
                <w:tcPr>
                  <w:tcW w:w="1500" w:type="dxa"/>
                  <w:hideMark/>
                </w:tcPr>
                <w:p w14:paraId="070BE0E4" w14:textId="77777777" w:rsidR="00C0190C" w:rsidRPr="00A25D4D" w:rsidRDefault="00C0190C" w:rsidP="008F13CC">
                  <w:pPr>
                    <w:jc w:val="left"/>
                  </w:pPr>
                  <w:r w:rsidRPr="00A25D4D">
                    <w:t>Definitie:</w:t>
                  </w:r>
                </w:p>
              </w:tc>
              <w:tc>
                <w:tcPr>
                  <w:tcW w:w="0" w:type="auto"/>
                  <w:hideMark/>
                </w:tcPr>
                <w:p w14:paraId="6DBF3862" w14:textId="77777777" w:rsidR="00C0190C" w:rsidRPr="00A25D4D" w:rsidRDefault="00C0190C" w:rsidP="008F13CC">
                  <w:pPr>
                    <w:jc w:val="left"/>
                  </w:pPr>
                  <w:r w:rsidRPr="00A25D4D">
                    <w:t xml:space="preserve">Pipe </w:t>
                  </w:r>
                  <w:proofErr w:type="spellStart"/>
                  <w:r w:rsidRPr="00A25D4D">
                    <w:t>outer</w:t>
                  </w:r>
                  <w:proofErr w:type="spellEnd"/>
                  <w:r w:rsidRPr="00A25D4D">
                    <w:t xml:space="preserve"> diameter. </w:t>
                  </w:r>
                </w:p>
              </w:tc>
            </w:tr>
            <w:tr w:rsidR="00C0190C" w:rsidRPr="007060DF" w14:paraId="3BEB95CF" w14:textId="77777777" w:rsidTr="00C0190C">
              <w:trPr>
                <w:tblHeader/>
                <w:tblCellSpacing w:w="0" w:type="dxa"/>
              </w:trPr>
              <w:tc>
                <w:tcPr>
                  <w:tcW w:w="360" w:type="dxa"/>
                  <w:hideMark/>
                </w:tcPr>
                <w:p w14:paraId="2C7360D4" w14:textId="77777777" w:rsidR="00C0190C" w:rsidRPr="00A25D4D" w:rsidRDefault="00C0190C" w:rsidP="008F13CC">
                  <w:pPr>
                    <w:jc w:val="left"/>
                  </w:pPr>
                  <w:r w:rsidRPr="00A25D4D">
                    <w:t> </w:t>
                  </w:r>
                </w:p>
              </w:tc>
              <w:tc>
                <w:tcPr>
                  <w:tcW w:w="1500" w:type="dxa"/>
                  <w:hideMark/>
                </w:tcPr>
                <w:p w14:paraId="615682F9" w14:textId="77777777" w:rsidR="00C0190C" w:rsidRPr="00A25D4D" w:rsidRDefault="00C0190C" w:rsidP="008F13CC">
                  <w:pPr>
                    <w:jc w:val="left"/>
                  </w:pPr>
                  <w:r w:rsidRPr="00A25D4D">
                    <w:t>Omschrijving:</w:t>
                  </w:r>
                </w:p>
              </w:tc>
              <w:tc>
                <w:tcPr>
                  <w:tcW w:w="0" w:type="auto"/>
                  <w:hideMark/>
                </w:tcPr>
                <w:p w14:paraId="4EEB821E" w14:textId="77777777" w:rsidR="00C0190C" w:rsidRPr="00A25D4D" w:rsidRDefault="00C0190C" w:rsidP="008F13CC">
                  <w:pPr>
                    <w:jc w:val="left"/>
                    <w:rPr>
                      <w:lang w:val="en-GB"/>
                    </w:rPr>
                  </w:pPr>
                  <w:r w:rsidRPr="00A25D4D">
                    <w:rPr>
                      <w:lang w:val="en-GB"/>
                    </w:rPr>
                    <w:t xml:space="preserve">For convex shaped objects (e.g. a circle) the diameter is defined to be the largest distance that can be formed between two opposite parallel lines tangent to its </w:t>
                  </w:r>
                  <w:proofErr w:type="spellStart"/>
                  <w:r w:rsidRPr="00A25D4D">
                    <w:rPr>
                      <w:lang w:val="en-GB"/>
                    </w:rPr>
                    <w:t>boundery</w:t>
                  </w:r>
                  <w:proofErr w:type="spellEnd"/>
                  <w:r w:rsidRPr="00A25D4D">
                    <w:rPr>
                      <w:lang w:val="en-GB"/>
                    </w:rPr>
                    <w:t>.</w:t>
                  </w:r>
                </w:p>
              </w:tc>
            </w:tr>
            <w:tr w:rsidR="00C0190C" w:rsidRPr="00A25D4D" w14:paraId="5193A420" w14:textId="77777777" w:rsidTr="00C0190C">
              <w:trPr>
                <w:tblHeader/>
                <w:tblCellSpacing w:w="0" w:type="dxa"/>
              </w:trPr>
              <w:tc>
                <w:tcPr>
                  <w:tcW w:w="360" w:type="dxa"/>
                  <w:hideMark/>
                </w:tcPr>
                <w:p w14:paraId="57DF0907" w14:textId="77777777" w:rsidR="00C0190C" w:rsidRPr="00A25D4D" w:rsidRDefault="00C0190C" w:rsidP="008F13CC">
                  <w:pPr>
                    <w:jc w:val="left"/>
                    <w:rPr>
                      <w:lang w:val="en-GB"/>
                    </w:rPr>
                  </w:pPr>
                  <w:r w:rsidRPr="00A25D4D">
                    <w:rPr>
                      <w:lang w:val="en-GB"/>
                    </w:rPr>
                    <w:t> </w:t>
                  </w:r>
                </w:p>
              </w:tc>
              <w:tc>
                <w:tcPr>
                  <w:tcW w:w="1500" w:type="dxa"/>
                  <w:hideMark/>
                </w:tcPr>
                <w:p w14:paraId="226A41C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16A999A" w14:textId="77777777" w:rsidR="00C0190C" w:rsidRPr="00A25D4D" w:rsidRDefault="00C0190C" w:rsidP="008F13CC">
                  <w:pPr>
                    <w:jc w:val="left"/>
                  </w:pPr>
                  <w:r w:rsidRPr="00A25D4D">
                    <w:t>1</w:t>
                  </w:r>
                </w:p>
              </w:tc>
            </w:tr>
            <w:tr w:rsidR="00C0190C" w:rsidRPr="00A25D4D" w14:paraId="2E975313" w14:textId="77777777" w:rsidTr="00C0190C">
              <w:trPr>
                <w:tblHeader/>
                <w:tblCellSpacing w:w="0" w:type="dxa"/>
              </w:trPr>
              <w:tc>
                <w:tcPr>
                  <w:tcW w:w="360" w:type="dxa"/>
                  <w:hideMark/>
                </w:tcPr>
                <w:p w14:paraId="280C5125" w14:textId="77777777" w:rsidR="00C0190C" w:rsidRPr="00A25D4D" w:rsidRDefault="00C0190C" w:rsidP="008F13CC">
                  <w:pPr>
                    <w:jc w:val="left"/>
                  </w:pPr>
                  <w:r w:rsidRPr="00A25D4D">
                    <w:t> </w:t>
                  </w:r>
                </w:p>
              </w:tc>
              <w:tc>
                <w:tcPr>
                  <w:tcW w:w="1500" w:type="dxa"/>
                  <w:hideMark/>
                </w:tcPr>
                <w:p w14:paraId="7B91B308" w14:textId="77777777" w:rsidR="00C0190C" w:rsidRPr="00A25D4D" w:rsidRDefault="00C0190C" w:rsidP="008F13CC">
                  <w:pPr>
                    <w:jc w:val="left"/>
                  </w:pPr>
                  <w:r w:rsidRPr="00A25D4D">
                    <w:t>Stereotypes:</w:t>
                  </w:r>
                </w:p>
              </w:tc>
              <w:tc>
                <w:tcPr>
                  <w:tcW w:w="0" w:type="auto"/>
                  <w:hideMark/>
                </w:tcPr>
                <w:p w14:paraId="1F8E3BC2"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7E5AD252" w14:textId="77777777" w:rsidR="00C0190C" w:rsidRPr="00A25D4D" w:rsidRDefault="00C0190C" w:rsidP="008F13CC">
            <w:pPr>
              <w:jc w:val="left"/>
            </w:pPr>
          </w:p>
        </w:tc>
      </w:tr>
      <w:tr w:rsidR="00C0190C" w:rsidRPr="00A25D4D" w14:paraId="668A471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71D5F4" w14:textId="77777777" w:rsidR="00C0190C" w:rsidRPr="00A25D4D" w:rsidRDefault="00C0190C" w:rsidP="008F13CC">
            <w:pPr>
              <w:jc w:val="left"/>
            </w:pPr>
            <w:r w:rsidRPr="00A25D4D">
              <w:rPr>
                <w:b/>
                <w:bCs/>
              </w:rPr>
              <w:t xml:space="preserve">Attribuut: </w:t>
            </w:r>
            <w:proofErr w:type="spellStart"/>
            <w:r w:rsidRPr="00A25D4D">
              <w:rPr>
                <w:b/>
                <w:bCs/>
              </w:rPr>
              <w:t>pressure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C398415" w14:textId="77777777" w:rsidTr="00C0190C">
              <w:trPr>
                <w:tblHeader/>
                <w:tblCellSpacing w:w="0" w:type="dxa"/>
              </w:trPr>
              <w:tc>
                <w:tcPr>
                  <w:tcW w:w="360" w:type="dxa"/>
                  <w:hideMark/>
                </w:tcPr>
                <w:p w14:paraId="6129C82E" w14:textId="77777777" w:rsidR="00C0190C" w:rsidRPr="00A25D4D" w:rsidRDefault="00C0190C" w:rsidP="008F13CC">
                  <w:pPr>
                    <w:jc w:val="left"/>
                  </w:pPr>
                  <w:r w:rsidRPr="00A25D4D">
                    <w:t> </w:t>
                  </w:r>
                </w:p>
              </w:tc>
              <w:tc>
                <w:tcPr>
                  <w:tcW w:w="1500" w:type="dxa"/>
                  <w:hideMark/>
                </w:tcPr>
                <w:p w14:paraId="1AF1850C" w14:textId="77777777" w:rsidR="00C0190C" w:rsidRPr="00A25D4D" w:rsidRDefault="00C0190C" w:rsidP="008F13CC">
                  <w:pPr>
                    <w:jc w:val="left"/>
                  </w:pPr>
                  <w:r w:rsidRPr="00A25D4D">
                    <w:t>Type:</w:t>
                  </w:r>
                </w:p>
              </w:tc>
              <w:tc>
                <w:tcPr>
                  <w:tcW w:w="0" w:type="auto"/>
                  <w:hideMark/>
                </w:tcPr>
                <w:p w14:paraId="3E89EC42" w14:textId="77777777" w:rsidR="00C0190C" w:rsidRPr="00A25D4D" w:rsidRDefault="00C0190C" w:rsidP="008F13CC">
                  <w:pPr>
                    <w:jc w:val="left"/>
                  </w:pPr>
                  <w:proofErr w:type="spellStart"/>
                  <w:r w:rsidRPr="00A25D4D">
                    <w:t>Measure</w:t>
                  </w:r>
                  <w:proofErr w:type="spellEnd"/>
                </w:p>
              </w:tc>
            </w:tr>
            <w:tr w:rsidR="00C0190C" w:rsidRPr="00A25D4D" w14:paraId="41F71AE1" w14:textId="77777777" w:rsidTr="00C0190C">
              <w:trPr>
                <w:tblHeader/>
                <w:tblCellSpacing w:w="0" w:type="dxa"/>
              </w:trPr>
              <w:tc>
                <w:tcPr>
                  <w:tcW w:w="360" w:type="dxa"/>
                  <w:hideMark/>
                </w:tcPr>
                <w:p w14:paraId="558CE6E1" w14:textId="77777777" w:rsidR="00C0190C" w:rsidRPr="00A25D4D" w:rsidRDefault="00C0190C" w:rsidP="008F13CC">
                  <w:pPr>
                    <w:jc w:val="left"/>
                  </w:pPr>
                  <w:r w:rsidRPr="00A25D4D">
                    <w:t> </w:t>
                  </w:r>
                </w:p>
              </w:tc>
              <w:tc>
                <w:tcPr>
                  <w:tcW w:w="1500" w:type="dxa"/>
                  <w:hideMark/>
                </w:tcPr>
                <w:p w14:paraId="198229FF" w14:textId="77777777" w:rsidR="00C0190C" w:rsidRPr="00A25D4D" w:rsidRDefault="00C0190C" w:rsidP="008F13CC">
                  <w:pPr>
                    <w:jc w:val="left"/>
                  </w:pPr>
                  <w:r w:rsidRPr="00A25D4D">
                    <w:t>Naam</w:t>
                  </w:r>
                </w:p>
              </w:tc>
              <w:tc>
                <w:tcPr>
                  <w:tcW w:w="0" w:type="auto"/>
                  <w:hideMark/>
                </w:tcPr>
                <w:p w14:paraId="3191D076" w14:textId="77777777" w:rsidR="00C0190C" w:rsidRPr="00A25D4D" w:rsidRDefault="00C0190C" w:rsidP="008F13CC">
                  <w:pPr>
                    <w:jc w:val="left"/>
                  </w:pPr>
                  <w:proofErr w:type="spellStart"/>
                  <w:r w:rsidRPr="00A25D4D">
                    <w:t>pressure</w:t>
                  </w:r>
                  <w:proofErr w:type="spellEnd"/>
                  <w:r w:rsidRPr="00A25D4D">
                    <w:t xml:space="preserve"> </w:t>
                  </w:r>
                </w:p>
              </w:tc>
            </w:tr>
            <w:tr w:rsidR="00C0190C" w:rsidRPr="007060DF" w14:paraId="0F58B32C" w14:textId="77777777" w:rsidTr="00C0190C">
              <w:trPr>
                <w:tblHeader/>
                <w:tblCellSpacing w:w="0" w:type="dxa"/>
              </w:trPr>
              <w:tc>
                <w:tcPr>
                  <w:tcW w:w="360" w:type="dxa"/>
                  <w:hideMark/>
                </w:tcPr>
                <w:p w14:paraId="3FCF05AD" w14:textId="77777777" w:rsidR="00C0190C" w:rsidRPr="00A25D4D" w:rsidRDefault="00C0190C" w:rsidP="008F13CC">
                  <w:pPr>
                    <w:jc w:val="left"/>
                  </w:pPr>
                  <w:r w:rsidRPr="00A25D4D">
                    <w:t> </w:t>
                  </w:r>
                </w:p>
              </w:tc>
              <w:tc>
                <w:tcPr>
                  <w:tcW w:w="1500" w:type="dxa"/>
                  <w:hideMark/>
                </w:tcPr>
                <w:p w14:paraId="041992D2" w14:textId="77777777" w:rsidR="00C0190C" w:rsidRPr="00A25D4D" w:rsidRDefault="00C0190C" w:rsidP="008F13CC">
                  <w:pPr>
                    <w:jc w:val="left"/>
                  </w:pPr>
                  <w:r w:rsidRPr="00A25D4D">
                    <w:t>Definitie:</w:t>
                  </w:r>
                </w:p>
              </w:tc>
              <w:tc>
                <w:tcPr>
                  <w:tcW w:w="0" w:type="auto"/>
                  <w:hideMark/>
                </w:tcPr>
                <w:p w14:paraId="64223503" w14:textId="77777777" w:rsidR="00C0190C" w:rsidRPr="00A25D4D" w:rsidRDefault="00C0190C" w:rsidP="008F13CC">
                  <w:pPr>
                    <w:jc w:val="left"/>
                    <w:rPr>
                      <w:lang w:val="en-GB"/>
                    </w:rPr>
                  </w:pPr>
                  <w:r w:rsidRPr="00A25D4D">
                    <w:rPr>
                      <w:lang w:val="en-GB"/>
                    </w:rPr>
                    <w:t xml:space="preserve">The maximum allowable operating pressure at which a product is conveyed through a pipe. </w:t>
                  </w:r>
                </w:p>
              </w:tc>
            </w:tr>
            <w:tr w:rsidR="00C0190C" w:rsidRPr="007060DF" w14:paraId="2BBD0E65" w14:textId="77777777" w:rsidTr="00C0190C">
              <w:trPr>
                <w:tblHeader/>
                <w:tblCellSpacing w:w="0" w:type="dxa"/>
              </w:trPr>
              <w:tc>
                <w:tcPr>
                  <w:tcW w:w="360" w:type="dxa"/>
                  <w:hideMark/>
                </w:tcPr>
                <w:p w14:paraId="58DE54DB" w14:textId="77777777" w:rsidR="00C0190C" w:rsidRPr="00A25D4D" w:rsidRDefault="00C0190C" w:rsidP="008F13CC">
                  <w:pPr>
                    <w:jc w:val="left"/>
                    <w:rPr>
                      <w:lang w:val="en-GB"/>
                    </w:rPr>
                  </w:pPr>
                  <w:r w:rsidRPr="00A25D4D">
                    <w:rPr>
                      <w:lang w:val="en-GB"/>
                    </w:rPr>
                    <w:t> </w:t>
                  </w:r>
                </w:p>
              </w:tc>
              <w:tc>
                <w:tcPr>
                  <w:tcW w:w="1500" w:type="dxa"/>
                  <w:hideMark/>
                </w:tcPr>
                <w:p w14:paraId="646A4666" w14:textId="77777777" w:rsidR="00C0190C" w:rsidRPr="00A25D4D" w:rsidRDefault="00C0190C" w:rsidP="008F13CC">
                  <w:pPr>
                    <w:jc w:val="left"/>
                  </w:pPr>
                  <w:r w:rsidRPr="00A25D4D">
                    <w:t>Omschrijving:</w:t>
                  </w:r>
                </w:p>
              </w:tc>
              <w:tc>
                <w:tcPr>
                  <w:tcW w:w="0" w:type="auto"/>
                  <w:hideMark/>
                </w:tcPr>
                <w:p w14:paraId="5C1BA606" w14:textId="77777777" w:rsidR="00C0190C" w:rsidRPr="00A25D4D" w:rsidRDefault="00C0190C" w:rsidP="008F13CC">
                  <w:pPr>
                    <w:jc w:val="left"/>
                    <w:rPr>
                      <w:lang w:val="en-GB"/>
                    </w:rPr>
                  </w:pPr>
                  <w:r w:rsidRPr="00A25D4D">
                    <w:rPr>
                      <w:lang w:val="en-GB"/>
                    </w:rPr>
                    <w:t>The unit of measure for pressure is commonly expressed in "bar".</w:t>
                  </w:r>
                </w:p>
              </w:tc>
            </w:tr>
            <w:tr w:rsidR="00C0190C" w:rsidRPr="00A25D4D" w14:paraId="4294F8B3" w14:textId="77777777" w:rsidTr="00C0190C">
              <w:trPr>
                <w:tblHeader/>
                <w:tblCellSpacing w:w="0" w:type="dxa"/>
              </w:trPr>
              <w:tc>
                <w:tcPr>
                  <w:tcW w:w="360" w:type="dxa"/>
                  <w:hideMark/>
                </w:tcPr>
                <w:p w14:paraId="0EDE06D8" w14:textId="77777777" w:rsidR="00C0190C" w:rsidRPr="00A25D4D" w:rsidRDefault="00C0190C" w:rsidP="008F13CC">
                  <w:pPr>
                    <w:jc w:val="left"/>
                    <w:rPr>
                      <w:lang w:val="en-GB"/>
                    </w:rPr>
                  </w:pPr>
                  <w:r w:rsidRPr="00A25D4D">
                    <w:rPr>
                      <w:lang w:val="en-GB"/>
                    </w:rPr>
                    <w:t> </w:t>
                  </w:r>
                </w:p>
              </w:tc>
              <w:tc>
                <w:tcPr>
                  <w:tcW w:w="1500" w:type="dxa"/>
                  <w:hideMark/>
                </w:tcPr>
                <w:p w14:paraId="76B9514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E6EFAB6" w14:textId="77777777" w:rsidR="00C0190C" w:rsidRPr="00A25D4D" w:rsidRDefault="00C0190C" w:rsidP="008F13CC">
                  <w:pPr>
                    <w:jc w:val="left"/>
                  </w:pPr>
                  <w:r w:rsidRPr="00A25D4D">
                    <w:t>0..1</w:t>
                  </w:r>
                </w:p>
              </w:tc>
            </w:tr>
            <w:tr w:rsidR="00C0190C" w:rsidRPr="00A25D4D" w14:paraId="6EF321ED" w14:textId="77777777" w:rsidTr="00C0190C">
              <w:trPr>
                <w:tblHeader/>
                <w:tblCellSpacing w:w="0" w:type="dxa"/>
              </w:trPr>
              <w:tc>
                <w:tcPr>
                  <w:tcW w:w="360" w:type="dxa"/>
                  <w:hideMark/>
                </w:tcPr>
                <w:p w14:paraId="6815CA09" w14:textId="77777777" w:rsidR="00C0190C" w:rsidRPr="00A25D4D" w:rsidRDefault="00C0190C" w:rsidP="008F13CC">
                  <w:pPr>
                    <w:jc w:val="left"/>
                  </w:pPr>
                  <w:r w:rsidRPr="00A25D4D">
                    <w:t> </w:t>
                  </w:r>
                </w:p>
              </w:tc>
              <w:tc>
                <w:tcPr>
                  <w:tcW w:w="1500" w:type="dxa"/>
                  <w:hideMark/>
                </w:tcPr>
                <w:p w14:paraId="26F4A166" w14:textId="77777777" w:rsidR="00C0190C" w:rsidRPr="00A25D4D" w:rsidRDefault="00C0190C" w:rsidP="008F13CC">
                  <w:pPr>
                    <w:jc w:val="left"/>
                  </w:pPr>
                  <w:r w:rsidRPr="00A25D4D">
                    <w:t>Stereotypes:</w:t>
                  </w:r>
                </w:p>
              </w:tc>
              <w:tc>
                <w:tcPr>
                  <w:tcW w:w="0" w:type="auto"/>
                  <w:hideMark/>
                </w:tcPr>
                <w:p w14:paraId="11E08FA3"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00696668" w14:textId="77777777" w:rsidR="00C0190C" w:rsidRPr="00A25D4D" w:rsidRDefault="00C0190C" w:rsidP="008F13CC">
            <w:pPr>
              <w:jc w:val="left"/>
            </w:pPr>
          </w:p>
        </w:tc>
      </w:tr>
      <w:tr w:rsidR="00C0190C" w:rsidRPr="00A25D4D" w14:paraId="1A708AE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D56C95" w14:textId="77777777" w:rsidR="00C0190C" w:rsidRPr="00A25D4D" w:rsidRDefault="00C0190C" w:rsidP="008F13CC">
            <w:pPr>
              <w:jc w:val="left"/>
            </w:pPr>
            <w:r w:rsidRPr="00A25D4D">
              <w:rPr>
                <w:b/>
                <w:bCs/>
              </w:rPr>
              <w:t xml:space="preserve">Relatie: </w:t>
            </w:r>
            <w:proofErr w:type="spellStart"/>
            <w:r w:rsidRPr="00A25D4D">
              <w:rPr>
                <w:b/>
                <w:bCs/>
              </w:rPr>
              <w:t>cables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752E83F" w14:textId="77777777" w:rsidTr="00C0190C">
              <w:trPr>
                <w:tblHeader/>
                <w:tblCellSpacing w:w="0" w:type="dxa"/>
              </w:trPr>
              <w:tc>
                <w:tcPr>
                  <w:tcW w:w="360" w:type="dxa"/>
                  <w:hideMark/>
                </w:tcPr>
                <w:p w14:paraId="53B37FB2" w14:textId="77777777" w:rsidR="00C0190C" w:rsidRPr="00A25D4D" w:rsidRDefault="00C0190C" w:rsidP="008F13CC">
                  <w:pPr>
                    <w:jc w:val="left"/>
                  </w:pPr>
                  <w:r w:rsidRPr="00A25D4D">
                    <w:t> </w:t>
                  </w:r>
                </w:p>
              </w:tc>
              <w:tc>
                <w:tcPr>
                  <w:tcW w:w="1500" w:type="dxa"/>
                  <w:hideMark/>
                </w:tcPr>
                <w:p w14:paraId="2836BB43" w14:textId="77777777" w:rsidR="00C0190C" w:rsidRPr="00A25D4D" w:rsidRDefault="00C0190C" w:rsidP="008F13CC">
                  <w:pPr>
                    <w:jc w:val="left"/>
                  </w:pPr>
                  <w:r w:rsidRPr="00A25D4D">
                    <w:t>Type:</w:t>
                  </w:r>
                </w:p>
              </w:tc>
              <w:tc>
                <w:tcPr>
                  <w:tcW w:w="0" w:type="auto"/>
                  <w:hideMark/>
                </w:tcPr>
                <w:p w14:paraId="56BACCE2" w14:textId="77777777" w:rsidR="00C0190C" w:rsidRPr="00A25D4D" w:rsidRDefault="00C0190C" w:rsidP="008F13CC">
                  <w:pPr>
                    <w:jc w:val="left"/>
                  </w:pPr>
                  <w:r w:rsidRPr="00A25D4D">
                    <w:t>Cable</w:t>
                  </w:r>
                </w:p>
              </w:tc>
            </w:tr>
            <w:tr w:rsidR="00C0190C" w:rsidRPr="00A25D4D" w14:paraId="511D4A73" w14:textId="77777777" w:rsidTr="00C0190C">
              <w:trPr>
                <w:tblHeader/>
                <w:tblCellSpacing w:w="0" w:type="dxa"/>
              </w:trPr>
              <w:tc>
                <w:tcPr>
                  <w:tcW w:w="360" w:type="dxa"/>
                  <w:hideMark/>
                </w:tcPr>
                <w:p w14:paraId="22A4932D" w14:textId="77777777" w:rsidR="00C0190C" w:rsidRPr="00A25D4D" w:rsidRDefault="00C0190C" w:rsidP="008F13CC">
                  <w:pPr>
                    <w:jc w:val="left"/>
                  </w:pPr>
                  <w:r w:rsidRPr="00A25D4D">
                    <w:t> </w:t>
                  </w:r>
                </w:p>
              </w:tc>
              <w:tc>
                <w:tcPr>
                  <w:tcW w:w="1500" w:type="dxa"/>
                  <w:hideMark/>
                </w:tcPr>
                <w:p w14:paraId="1EAEFA78" w14:textId="77777777" w:rsidR="00C0190C" w:rsidRPr="00A25D4D" w:rsidRDefault="00C0190C" w:rsidP="008F13CC">
                  <w:pPr>
                    <w:jc w:val="left"/>
                  </w:pPr>
                  <w:r w:rsidRPr="00A25D4D">
                    <w:t>Naam</w:t>
                  </w:r>
                </w:p>
              </w:tc>
              <w:tc>
                <w:tcPr>
                  <w:tcW w:w="0" w:type="auto"/>
                  <w:hideMark/>
                </w:tcPr>
                <w:p w14:paraId="39CB8E42" w14:textId="77777777" w:rsidR="00C0190C" w:rsidRPr="00A25D4D" w:rsidRDefault="00C0190C" w:rsidP="008F13CC">
                  <w:pPr>
                    <w:jc w:val="left"/>
                  </w:pPr>
                  <w:proofErr w:type="spellStart"/>
                  <w:r w:rsidRPr="00A25D4D">
                    <w:t>cables</w:t>
                  </w:r>
                  <w:proofErr w:type="spellEnd"/>
                  <w:r w:rsidRPr="00A25D4D">
                    <w:t xml:space="preserve"> </w:t>
                  </w:r>
                </w:p>
              </w:tc>
            </w:tr>
            <w:tr w:rsidR="00C0190C" w:rsidRPr="007060DF" w14:paraId="6415AA46" w14:textId="77777777" w:rsidTr="00C0190C">
              <w:trPr>
                <w:tblHeader/>
                <w:tblCellSpacing w:w="0" w:type="dxa"/>
              </w:trPr>
              <w:tc>
                <w:tcPr>
                  <w:tcW w:w="360" w:type="dxa"/>
                  <w:hideMark/>
                </w:tcPr>
                <w:p w14:paraId="6BBDFAC3" w14:textId="77777777" w:rsidR="00C0190C" w:rsidRPr="00A25D4D" w:rsidRDefault="00C0190C" w:rsidP="008F13CC">
                  <w:pPr>
                    <w:jc w:val="left"/>
                  </w:pPr>
                  <w:r w:rsidRPr="00A25D4D">
                    <w:t> </w:t>
                  </w:r>
                </w:p>
              </w:tc>
              <w:tc>
                <w:tcPr>
                  <w:tcW w:w="1500" w:type="dxa"/>
                  <w:hideMark/>
                </w:tcPr>
                <w:p w14:paraId="7249F4A3" w14:textId="77777777" w:rsidR="00C0190C" w:rsidRPr="00A25D4D" w:rsidRDefault="00C0190C" w:rsidP="008F13CC">
                  <w:pPr>
                    <w:jc w:val="left"/>
                  </w:pPr>
                  <w:r w:rsidRPr="00A25D4D">
                    <w:t>Definitie:</w:t>
                  </w:r>
                </w:p>
              </w:tc>
              <w:tc>
                <w:tcPr>
                  <w:tcW w:w="0" w:type="auto"/>
                  <w:hideMark/>
                </w:tcPr>
                <w:p w14:paraId="1A3AFD57" w14:textId="77777777" w:rsidR="00C0190C" w:rsidRPr="00A25D4D" w:rsidRDefault="00C0190C" w:rsidP="008F13CC">
                  <w:pPr>
                    <w:jc w:val="left"/>
                    <w:rPr>
                      <w:lang w:val="en-GB"/>
                    </w:rPr>
                  </w:pPr>
                  <w:r w:rsidRPr="00A25D4D">
                    <w:rPr>
                      <w:lang w:val="en-GB"/>
                    </w:rPr>
                    <w:t>A pipe may contain one or more cables.</w:t>
                  </w:r>
                </w:p>
              </w:tc>
            </w:tr>
            <w:tr w:rsidR="00C0190C" w:rsidRPr="00A25D4D" w14:paraId="44227582" w14:textId="77777777" w:rsidTr="00C0190C">
              <w:trPr>
                <w:tblHeader/>
                <w:tblCellSpacing w:w="0" w:type="dxa"/>
              </w:trPr>
              <w:tc>
                <w:tcPr>
                  <w:tcW w:w="360" w:type="dxa"/>
                  <w:hideMark/>
                </w:tcPr>
                <w:p w14:paraId="2E323E0F" w14:textId="77777777" w:rsidR="00C0190C" w:rsidRPr="00A25D4D" w:rsidRDefault="00C0190C" w:rsidP="008F13CC">
                  <w:pPr>
                    <w:jc w:val="left"/>
                    <w:rPr>
                      <w:lang w:val="en-GB"/>
                    </w:rPr>
                  </w:pPr>
                  <w:r w:rsidRPr="00A25D4D">
                    <w:rPr>
                      <w:lang w:val="en-GB"/>
                    </w:rPr>
                    <w:t> </w:t>
                  </w:r>
                </w:p>
              </w:tc>
              <w:tc>
                <w:tcPr>
                  <w:tcW w:w="1500" w:type="dxa"/>
                  <w:hideMark/>
                </w:tcPr>
                <w:p w14:paraId="58839E3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C5A6D5D" w14:textId="77777777" w:rsidR="00C0190C" w:rsidRPr="00A25D4D" w:rsidRDefault="00C0190C" w:rsidP="008F13CC">
                  <w:pPr>
                    <w:jc w:val="left"/>
                  </w:pPr>
                  <w:r w:rsidRPr="00A25D4D">
                    <w:t>0..*</w:t>
                  </w:r>
                </w:p>
              </w:tc>
            </w:tr>
            <w:tr w:rsidR="00C0190C" w:rsidRPr="00A25D4D" w14:paraId="406C1441" w14:textId="77777777" w:rsidTr="00C0190C">
              <w:trPr>
                <w:tblHeader/>
                <w:tblCellSpacing w:w="0" w:type="dxa"/>
              </w:trPr>
              <w:tc>
                <w:tcPr>
                  <w:tcW w:w="360" w:type="dxa"/>
                  <w:hideMark/>
                </w:tcPr>
                <w:p w14:paraId="7902C534" w14:textId="77777777" w:rsidR="00C0190C" w:rsidRPr="00A25D4D" w:rsidRDefault="00C0190C" w:rsidP="008F13CC">
                  <w:pPr>
                    <w:jc w:val="left"/>
                  </w:pPr>
                  <w:r w:rsidRPr="00A25D4D">
                    <w:t> </w:t>
                  </w:r>
                </w:p>
              </w:tc>
              <w:tc>
                <w:tcPr>
                  <w:tcW w:w="1500" w:type="dxa"/>
                  <w:hideMark/>
                </w:tcPr>
                <w:p w14:paraId="7A5458F1" w14:textId="77777777" w:rsidR="00C0190C" w:rsidRPr="00A25D4D" w:rsidRDefault="00C0190C" w:rsidP="008F13CC">
                  <w:pPr>
                    <w:jc w:val="left"/>
                  </w:pPr>
                  <w:r w:rsidRPr="00A25D4D">
                    <w:t>Stereotypes:</w:t>
                  </w:r>
                </w:p>
              </w:tc>
              <w:tc>
                <w:tcPr>
                  <w:tcW w:w="0" w:type="auto"/>
                  <w:hideMark/>
                </w:tcPr>
                <w:p w14:paraId="10E51BE7"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0D51E951" w14:textId="77777777" w:rsidR="00C0190C" w:rsidRPr="00A25D4D" w:rsidRDefault="00C0190C" w:rsidP="008F13CC">
            <w:pPr>
              <w:jc w:val="left"/>
            </w:pPr>
          </w:p>
        </w:tc>
      </w:tr>
      <w:tr w:rsidR="00C0190C" w:rsidRPr="00A25D4D" w14:paraId="13E3417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8D04B9" w14:textId="77777777" w:rsidR="00C0190C" w:rsidRPr="00A25D4D" w:rsidRDefault="00C0190C" w:rsidP="008F13CC">
            <w:pPr>
              <w:jc w:val="left"/>
            </w:pPr>
            <w:r w:rsidRPr="00A25D4D">
              <w:rPr>
                <w:b/>
                <w:bCs/>
              </w:rPr>
              <w:t xml:space="preserve">Relatie: </w:t>
            </w:r>
            <w:proofErr w:type="spellStart"/>
            <w:r w:rsidRPr="00A25D4D">
              <w:rPr>
                <w:b/>
                <w:bCs/>
              </w:rPr>
              <w:t>pipes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0629326" w14:textId="77777777" w:rsidTr="00C0190C">
              <w:trPr>
                <w:tblHeader/>
                <w:tblCellSpacing w:w="0" w:type="dxa"/>
              </w:trPr>
              <w:tc>
                <w:tcPr>
                  <w:tcW w:w="360" w:type="dxa"/>
                  <w:hideMark/>
                </w:tcPr>
                <w:p w14:paraId="3EFB1A61" w14:textId="77777777" w:rsidR="00C0190C" w:rsidRPr="00A25D4D" w:rsidRDefault="00C0190C" w:rsidP="008F13CC">
                  <w:pPr>
                    <w:jc w:val="left"/>
                  </w:pPr>
                  <w:r w:rsidRPr="00A25D4D">
                    <w:t> </w:t>
                  </w:r>
                </w:p>
              </w:tc>
              <w:tc>
                <w:tcPr>
                  <w:tcW w:w="1500" w:type="dxa"/>
                  <w:hideMark/>
                </w:tcPr>
                <w:p w14:paraId="422FC7AA" w14:textId="77777777" w:rsidR="00C0190C" w:rsidRPr="00A25D4D" w:rsidRDefault="00C0190C" w:rsidP="008F13CC">
                  <w:pPr>
                    <w:jc w:val="left"/>
                  </w:pPr>
                  <w:r w:rsidRPr="00A25D4D">
                    <w:t>Type:</w:t>
                  </w:r>
                </w:p>
              </w:tc>
              <w:tc>
                <w:tcPr>
                  <w:tcW w:w="0" w:type="auto"/>
                  <w:hideMark/>
                </w:tcPr>
                <w:p w14:paraId="3E0BA916" w14:textId="77777777" w:rsidR="00C0190C" w:rsidRPr="00A25D4D" w:rsidRDefault="00C0190C" w:rsidP="008F13CC">
                  <w:pPr>
                    <w:jc w:val="left"/>
                  </w:pPr>
                  <w:r w:rsidRPr="00A25D4D">
                    <w:t>Pipe</w:t>
                  </w:r>
                </w:p>
              </w:tc>
            </w:tr>
            <w:tr w:rsidR="00C0190C" w:rsidRPr="00A25D4D" w14:paraId="1380BB8E" w14:textId="77777777" w:rsidTr="00C0190C">
              <w:trPr>
                <w:tblHeader/>
                <w:tblCellSpacing w:w="0" w:type="dxa"/>
              </w:trPr>
              <w:tc>
                <w:tcPr>
                  <w:tcW w:w="360" w:type="dxa"/>
                  <w:hideMark/>
                </w:tcPr>
                <w:p w14:paraId="40B3F0B2" w14:textId="77777777" w:rsidR="00C0190C" w:rsidRPr="00A25D4D" w:rsidRDefault="00C0190C" w:rsidP="008F13CC">
                  <w:pPr>
                    <w:jc w:val="left"/>
                  </w:pPr>
                  <w:r w:rsidRPr="00A25D4D">
                    <w:t> </w:t>
                  </w:r>
                </w:p>
              </w:tc>
              <w:tc>
                <w:tcPr>
                  <w:tcW w:w="1500" w:type="dxa"/>
                  <w:hideMark/>
                </w:tcPr>
                <w:p w14:paraId="5225B8FA" w14:textId="77777777" w:rsidR="00C0190C" w:rsidRPr="00A25D4D" w:rsidRDefault="00C0190C" w:rsidP="008F13CC">
                  <w:pPr>
                    <w:jc w:val="left"/>
                  </w:pPr>
                  <w:r w:rsidRPr="00A25D4D">
                    <w:t>Naam</w:t>
                  </w:r>
                </w:p>
              </w:tc>
              <w:tc>
                <w:tcPr>
                  <w:tcW w:w="0" w:type="auto"/>
                  <w:hideMark/>
                </w:tcPr>
                <w:p w14:paraId="0C362045" w14:textId="77777777" w:rsidR="00C0190C" w:rsidRPr="00A25D4D" w:rsidRDefault="00C0190C" w:rsidP="008F13CC">
                  <w:pPr>
                    <w:jc w:val="left"/>
                  </w:pPr>
                  <w:proofErr w:type="spellStart"/>
                  <w:r w:rsidRPr="00A25D4D">
                    <w:t>pipes</w:t>
                  </w:r>
                  <w:proofErr w:type="spellEnd"/>
                  <w:r w:rsidRPr="00A25D4D">
                    <w:t xml:space="preserve"> </w:t>
                  </w:r>
                </w:p>
              </w:tc>
            </w:tr>
            <w:tr w:rsidR="00C0190C" w:rsidRPr="007060DF" w14:paraId="507C6FF1" w14:textId="77777777" w:rsidTr="00C0190C">
              <w:trPr>
                <w:tblHeader/>
                <w:tblCellSpacing w:w="0" w:type="dxa"/>
              </w:trPr>
              <w:tc>
                <w:tcPr>
                  <w:tcW w:w="360" w:type="dxa"/>
                  <w:hideMark/>
                </w:tcPr>
                <w:p w14:paraId="4CA7EACF" w14:textId="77777777" w:rsidR="00C0190C" w:rsidRPr="00A25D4D" w:rsidRDefault="00C0190C" w:rsidP="008F13CC">
                  <w:pPr>
                    <w:jc w:val="left"/>
                  </w:pPr>
                  <w:r w:rsidRPr="00A25D4D">
                    <w:t> </w:t>
                  </w:r>
                </w:p>
              </w:tc>
              <w:tc>
                <w:tcPr>
                  <w:tcW w:w="1500" w:type="dxa"/>
                  <w:hideMark/>
                </w:tcPr>
                <w:p w14:paraId="60E7F830" w14:textId="77777777" w:rsidR="00C0190C" w:rsidRPr="00A25D4D" w:rsidRDefault="00C0190C" w:rsidP="008F13CC">
                  <w:pPr>
                    <w:jc w:val="left"/>
                  </w:pPr>
                  <w:r w:rsidRPr="00A25D4D">
                    <w:t>Definitie:</w:t>
                  </w:r>
                </w:p>
              </w:tc>
              <w:tc>
                <w:tcPr>
                  <w:tcW w:w="0" w:type="auto"/>
                  <w:hideMark/>
                </w:tcPr>
                <w:p w14:paraId="3E294658" w14:textId="77777777" w:rsidR="00C0190C" w:rsidRPr="00A25D4D" w:rsidRDefault="00C0190C" w:rsidP="008F13CC">
                  <w:pPr>
                    <w:jc w:val="left"/>
                    <w:rPr>
                      <w:lang w:val="en-GB"/>
                    </w:rPr>
                  </w:pPr>
                  <w:r w:rsidRPr="00A25D4D">
                    <w:rPr>
                      <w:lang w:val="en-GB"/>
                    </w:rPr>
                    <w:t>A pipe may contain one or more pipes.</w:t>
                  </w:r>
                </w:p>
              </w:tc>
            </w:tr>
            <w:tr w:rsidR="00C0190C" w:rsidRPr="00A25D4D" w14:paraId="7B8E11F2" w14:textId="77777777" w:rsidTr="00C0190C">
              <w:trPr>
                <w:tblHeader/>
                <w:tblCellSpacing w:w="0" w:type="dxa"/>
              </w:trPr>
              <w:tc>
                <w:tcPr>
                  <w:tcW w:w="360" w:type="dxa"/>
                  <w:hideMark/>
                </w:tcPr>
                <w:p w14:paraId="50DF3F73" w14:textId="77777777" w:rsidR="00C0190C" w:rsidRPr="00A25D4D" w:rsidRDefault="00C0190C" w:rsidP="008F13CC">
                  <w:pPr>
                    <w:jc w:val="left"/>
                    <w:rPr>
                      <w:lang w:val="en-GB"/>
                    </w:rPr>
                  </w:pPr>
                  <w:r w:rsidRPr="00A25D4D">
                    <w:rPr>
                      <w:lang w:val="en-GB"/>
                    </w:rPr>
                    <w:t> </w:t>
                  </w:r>
                </w:p>
              </w:tc>
              <w:tc>
                <w:tcPr>
                  <w:tcW w:w="1500" w:type="dxa"/>
                  <w:hideMark/>
                </w:tcPr>
                <w:p w14:paraId="1F9202E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F85655A" w14:textId="77777777" w:rsidR="00C0190C" w:rsidRPr="00A25D4D" w:rsidRDefault="00C0190C" w:rsidP="008F13CC">
                  <w:pPr>
                    <w:jc w:val="left"/>
                  </w:pPr>
                  <w:r w:rsidRPr="00A25D4D">
                    <w:t>0..*</w:t>
                  </w:r>
                </w:p>
              </w:tc>
            </w:tr>
            <w:tr w:rsidR="00C0190C" w:rsidRPr="00A25D4D" w14:paraId="398BEEBA" w14:textId="77777777" w:rsidTr="00C0190C">
              <w:trPr>
                <w:tblHeader/>
                <w:tblCellSpacing w:w="0" w:type="dxa"/>
              </w:trPr>
              <w:tc>
                <w:tcPr>
                  <w:tcW w:w="360" w:type="dxa"/>
                  <w:hideMark/>
                </w:tcPr>
                <w:p w14:paraId="14537278" w14:textId="77777777" w:rsidR="00C0190C" w:rsidRPr="00A25D4D" w:rsidRDefault="00C0190C" w:rsidP="008F13CC">
                  <w:pPr>
                    <w:jc w:val="left"/>
                  </w:pPr>
                  <w:r w:rsidRPr="00A25D4D">
                    <w:t> </w:t>
                  </w:r>
                </w:p>
              </w:tc>
              <w:tc>
                <w:tcPr>
                  <w:tcW w:w="1500" w:type="dxa"/>
                  <w:hideMark/>
                </w:tcPr>
                <w:p w14:paraId="605B1B51" w14:textId="77777777" w:rsidR="00C0190C" w:rsidRPr="00A25D4D" w:rsidRDefault="00C0190C" w:rsidP="008F13CC">
                  <w:pPr>
                    <w:jc w:val="left"/>
                  </w:pPr>
                  <w:r w:rsidRPr="00A25D4D">
                    <w:t>Stereotypes:</w:t>
                  </w:r>
                </w:p>
              </w:tc>
              <w:tc>
                <w:tcPr>
                  <w:tcW w:w="0" w:type="auto"/>
                  <w:hideMark/>
                </w:tcPr>
                <w:p w14:paraId="2233D555"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48522F09" w14:textId="77777777" w:rsidR="00C0190C" w:rsidRPr="00A25D4D" w:rsidRDefault="00C0190C" w:rsidP="008F13CC">
            <w:pPr>
              <w:jc w:val="left"/>
            </w:pPr>
          </w:p>
        </w:tc>
      </w:tr>
    </w:tbl>
    <w:p w14:paraId="105339DD" w14:textId="77777777" w:rsidR="00C0190C" w:rsidRPr="00A25D4D" w:rsidRDefault="00C0190C" w:rsidP="008F13CC">
      <w:pPr>
        <w:pStyle w:val="Kop5"/>
        <w:jc w:val="left"/>
        <w:rPr>
          <w:sz w:val="16"/>
          <w:szCs w:val="16"/>
        </w:rPr>
      </w:pPr>
      <w:proofErr w:type="spellStart"/>
      <w:r w:rsidRPr="00A25D4D">
        <w:rPr>
          <w:sz w:val="16"/>
          <w:szCs w:val="16"/>
        </w:rPr>
        <w:t>Pole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4FC0D9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3DF9FA3" w14:textId="77777777" w:rsidR="00C0190C" w:rsidRPr="00A25D4D" w:rsidRDefault="00C0190C" w:rsidP="008F13CC">
            <w:pPr>
              <w:jc w:val="left"/>
            </w:pPr>
            <w:proofErr w:type="spellStart"/>
            <w:r w:rsidRPr="00A25D4D">
              <w:rPr>
                <w:b/>
                <w:bCs/>
              </w:rPr>
              <w:t>Pole</w:t>
            </w:r>
            <w:proofErr w:type="spellEnd"/>
          </w:p>
        </w:tc>
      </w:tr>
      <w:tr w:rsidR="00C0190C" w:rsidRPr="00A25D4D" w14:paraId="2DAC4AC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7A6BB078" w14:textId="77777777" w:rsidTr="00C0190C">
              <w:trPr>
                <w:tblHeader/>
                <w:tblCellSpacing w:w="0" w:type="dxa"/>
              </w:trPr>
              <w:tc>
                <w:tcPr>
                  <w:tcW w:w="360" w:type="dxa"/>
                  <w:hideMark/>
                </w:tcPr>
                <w:p w14:paraId="24A1A6AE" w14:textId="77777777" w:rsidR="00C0190C" w:rsidRPr="00A25D4D" w:rsidRDefault="00C0190C" w:rsidP="008F13CC">
                  <w:pPr>
                    <w:jc w:val="left"/>
                  </w:pPr>
                  <w:r w:rsidRPr="00A25D4D">
                    <w:t> </w:t>
                  </w:r>
                </w:p>
              </w:tc>
              <w:tc>
                <w:tcPr>
                  <w:tcW w:w="1500" w:type="dxa"/>
                  <w:hideMark/>
                </w:tcPr>
                <w:p w14:paraId="688438BA" w14:textId="77777777" w:rsidR="00C0190C" w:rsidRPr="00A25D4D" w:rsidRDefault="00C0190C" w:rsidP="008F13CC">
                  <w:pPr>
                    <w:jc w:val="left"/>
                  </w:pPr>
                  <w:r w:rsidRPr="00A25D4D">
                    <w:t>Package:</w:t>
                  </w:r>
                </w:p>
              </w:tc>
              <w:tc>
                <w:tcPr>
                  <w:tcW w:w="0" w:type="auto"/>
                  <w:hideMark/>
                </w:tcPr>
                <w:p w14:paraId="33811768"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13B819E" w14:textId="77777777" w:rsidTr="00C0190C">
              <w:trPr>
                <w:tblHeader/>
                <w:tblCellSpacing w:w="0" w:type="dxa"/>
              </w:trPr>
              <w:tc>
                <w:tcPr>
                  <w:tcW w:w="360" w:type="dxa"/>
                  <w:hideMark/>
                </w:tcPr>
                <w:p w14:paraId="105DD492" w14:textId="77777777" w:rsidR="00C0190C" w:rsidRPr="00A25D4D" w:rsidRDefault="00C0190C" w:rsidP="008F13CC">
                  <w:pPr>
                    <w:jc w:val="left"/>
                    <w:rPr>
                      <w:lang w:val="en-GB"/>
                    </w:rPr>
                  </w:pPr>
                  <w:r w:rsidRPr="00A25D4D">
                    <w:rPr>
                      <w:lang w:val="en-GB"/>
                    </w:rPr>
                    <w:t> </w:t>
                  </w:r>
                </w:p>
              </w:tc>
              <w:tc>
                <w:tcPr>
                  <w:tcW w:w="1500" w:type="dxa"/>
                  <w:hideMark/>
                </w:tcPr>
                <w:p w14:paraId="7AB0AAF2" w14:textId="77777777" w:rsidR="00C0190C" w:rsidRPr="00A25D4D" w:rsidRDefault="00C0190C" w:rsidP="008F13CC">
                  <w:pPr>
                    <w:jc w:val="left"/>
                  </w:pPr>
                  <w:r w:rsidRPr="00A25D4D">
                    <w:t>Naam</w:t>
                  </w:r>
                </w:p>
              </w:tc>
              <w:tc>
                <w:tcPr>
                  <w:tcW w:w="0" w:type="auto"/>
                  <w:hideMark/>
                </w:tcPr>
                <w:p w14:paraId="669AF1CF" w14:textId="77777777" w:rsidR="00C0190C" w:rsidRPr="00A25D4D" w:rsidRDefault="00C0190C" w:rsidP="008F13CC">
                  <w:pPr>
                    <w:jc w:val="left"/>
                  </w:pPr>
                  <w:proofErr w:type="spellStart"/>
                  <w:r w:rsidRPr="00A25D4D">
                    <w:t>pole</w:t>
                  </w:r>
                  <w:proofErr w:type="spellEnd"/>
                  <w:r w:rsidRPr="00A25D4D">
                    <w:t xml:space="preserve"> </w:t>
                  </w:r>
                </w:p>
              </w:tc>
            </w:tr>
            <w:tr w:rsidR="00C0190C" w:rsidRPr="007060DF" w14:paraId="5581D322" w14:textId="77777777" w:rsidTr="00C0190C">
              <w:trPr>
                <w:tblHeader/>
                <w:tblCellSpacing w:w="0" w:type="dxa"/>
              </w:trPr>
              <w:tc>
                <w:tcPr>
                  <w:tcW w:w="360" w:type="dxa"/>
                  <w:hideMark/>
                </w:tcPr>
                <w:p w14:paraId="42E8680F" w14:textId="77777777" w:rsidR="00C0190C" w:rsidRPr="00A25D4D" w:rsidRDefault="00C0190C" w:rsidP="008F13CC">
                  <w:pPr>
                    <w:jc w:val="left"/>
                  </w:pPr>
                  <w:r w:rsidRPr="00A25D4D">
                    <w:t> </w:t>
                  </w:r>
                </w:p>
              </w:tc>
              <w:tc>
                <w:tcPr>
                  <w:tcW w:w="1500" w:type="dxa"/>
                  <w:hideMark/>
                </w:tcPr>
                <w:p w14:paraId="68ECE33C" w14:textId="77777777" w:rsidR="00C0190C" w:rsidRPr="00A25D4D" w:rsidRDefault="00C0190C" w:rsidP="008F13CC">
                  <w:pPr>
                    <w:jc w:val="left"/>
                  </w:pPr>
                  <w:r w:rsidRPr="00A25D4D">
                    <w:t>Definitie:</w:t>
                  </w:r>
                </w:p>
              </w:tc>
              <w:tc>
                <w:tcPr>
                  <w:tcW w:w="0" w:type="auto"/>
                  <w:hideMark/>
                </w:tcPr>
                <w:p w14:paraId="62D66231" w14:textId="77777777" w:rsidR="00C0190C" w:rsidRPr="00A25D4D" w:rsidRDefault="00C0190C" w:rsidP="008F13CC">
                  <w:pPr>
                    <w:jc w:val="left"/>
                    <w:rPr>
                      <w:lang w:val="en-GB"/>
                    </w:rPr>
                  </w:pPr>
                  <w:r w:rsidRPr="00A25D4D">
                    <w:rPr>
                      <w:lang w:val="en-GB"/>
                    </w:rPr>
                    <w:t xml:space="preserve">Simple pole (mast) object which may carry utility objects belonging to either single or multiple utility networks. </w:t>
                  </w:r>
                </w:p>
              </w:tc>
            </w:tr>
            <w:tr w:rsidR="00C0190C" w:rsidRPr="00A25D4D" w14:paraId="65918C5C" w14:textId="77777777" w:rsidTr="00C0190C">
              <w:trPr>
                <w:tblHeader/>
                <w:tblCellSpacing w:w="0" w:type="dxa"/>
              </w:trPr>
              <w:tc>
                <w:tcPr>
                  <w:tcW w:w="360" w:type="dxa"/>
                  <w:hideMark/>
                </w:tcPr>
                <w:p w14:paraId="708D9751" w14:textId="77777777" w:rsidR="00C0190C" w:rsidRPr="00A25D4D" w:rsidRDefault="00C0190C" w:rsidP="008F13CC">
                  <w:pPr>
                    <w:jc w:val="left"/>
                    <w:rPr>
                      <w:lang w:val="en-GB"/>
                    </w:rPr>
                  </w:pPr>
                  <w:r w:rsidRPr="00A25D4D">
                    <w:rPr>
                      <w:lang w:val="en-GB"/>
                    </w:rPr>
                    <w:t> </w:t>
                  </w:r>
                </w:p>
              </w:tc>
              <w:tc>
                <w:tcPr>
                  <w:tcW w:w="1500" w:type="dxa"/>
                  <w:hideMark/>
                </w:tcPr>
                <w:p w14:paraId="02F2E1B6" w14:textId="77777777" w:rsidR="00C0190C" w:rsidRPr="00A25D4D" w:rsidRDefault="00C0190C" w:rsidP="008F13CC">
                  <w:pPr>
                    <w:jc w:val="left"/>
                  </w:pPr>
                  <w:r w:rsidRPr="00A25D4D">
                    <w:t>Subtype van:</w:t>
                  </w:r>
                </w:p>
              </w:tc>
              <w:tc>
                <w:tcPr>
                  <w:tcW w:w="0" w:type="auto"/>
                  <w:hideMark/>
                </w:tcPr>
                <w:p w14:paraId="3AC9AA28" w14:textId="77777777" w:rsidR="00C0190C" w:rsidRPr="00A25D4D" w:rsidRDefault="00C0190C" w:rsidP="008F13CC">
                  <w:pPr>
                    <w:jc w:val="left"/>
                  </w:pPr>
                  <w:proofErr w:type="spellStart"/>
                  <w:r w:rsidRPr="00A25D4D">
                    <w:t>UtilityNodeContainer</w:t>
                  </w:r>
                  <w:proofErr w:type="spellEnd"/>
                </w:p>
              </w:tc>
            </w:tr>
            <w:tr w:rsidR="00C0190C" w:rsidRPr="007060DF" w14:paraId="21B66B81" w14:textId="77777777" w:rsidTr="00C0190C">
              <w:trPr>
                <w:tblHeader/>
                <w:tblCellSpacing w:w="0" w:type="dxa"/>
              </w:trPr>
              <w:tc>
                <w:tcPr>
                  <w:tcW w:w="360" w:type="dxa"/>
                  <w:hideMark/>
                </w:tcPr>
                <w:p w14:paraId="1BC28F5F" w14:textId="77777777" w:rsidR="00C0190C" w:rsidRPr="00A25D4D" w:rsidRDefault="00C0190C" w:rsidP="008F13CC">
                  <w:pPr>
                    <w:jc w:val="left"/>
                  </w:pPr>
                  <w:r w:rsidRPr="00A25D4D">
                    <w:t> </w:t>
                  </w:r>
                </w:p>
              </w:tc>
              <w:tc>
                <w:tcPr>
                  <w:tcW w:w="1500" w:type="dxa"/>
                  <w:hideMark/>
                </w:tcPr>
                <w:p w14:paraId="12030336" w14:textId="77777777" w:rsidR="00C0190C" w:rsidRPr="00A25D4D" w:rsidRDefault="00C0190C" w:rsidP="008F13CC">
                  <w:pPr>
                    <w:jc w:val="left"/>
                  </w:pPr>
                  <w:r w:rsidRPr="00A25D4D">
                    <w:t>Omschrijving:</w:t>
                  </w:r>
                </w:p>
              </w:tc>
              <w:tc>
                <w:tcPr>
                  <w:tcW w:w="0" w:type="auto"/>
                  <w:hideMark/>
                </w:tcPr>
                <w:p w14:paraId="189EDDF9" w14:textId="77777777" w:rsidR="00C0190C" w:rsidRPr="00A25D4D" w:rsidRDefault="00C0190C" w:rsidP="008F13CC">
                  <w:pPr>
                    <w:jc w:val="left"/>
                    <w:rPr>
                      <w:lang w:val="en-GB"/>
                    </w:rPr>
                  </w:pPr>
                  <w:r w:rsidRPr="00A25D4D">
                    <w:rPr>
                      <w:lang w:val="en-GB"/>
                    </w:rPr>
                    <w:t>Poles represent node objects that can support utility devices and cables.</w:t>
                  </w:r>
                </w:p>
              </w:tc>
            </w:tr>
            <w:tr w:rsidR="00C0190C" w:rsidRPr="00A25D4D" w14:paraId="0CD7653E" w14:textId="77777777" w:rsidTr="00C0190C">
              <w:trPr>
                <w:tblHeader/>
                <w:tblCellSpacing w:w="0" w:type="dxa"/>
              </w:trPr>
              <w:tc>
                <w:tcPr>
                  <w:tcW w:w="360" w:type="dxa"/>
                  <w:hideMark/>
                </w:tcPr>
                <w:p w14:paraId="6E4709BB" w14:textId="77777777" w:rsidR="00C0190C" w:rsidRPr="00A25D4D" w:rsidRDefault="00C0190C" w:rsidP="008F13CC">
                  <w:pPr>
                    <w:jc w:val="left"/>
                    <w:rPr>
                      <w:lang w:val="en-GB"/>
                    </w:rPr>
                  </w:pPr>
                  <w:r w:rsidRPr="00A25D4D">
                    <w:rPr>
                      <w:lang w:val="en-GB"/>
                    </w:rPr>
                    <w:t> </w:t>
                  </w:r>
                </w:p>
              </w:tc>
              <w:tc>
                <w:tcPr>
                  <w:tcW w:w="1500" w:type="dxa"/>
                  <w:hideMark/>
                </w:tcPr>
                <w:p w14:paraId="364D2AEB" w14:textId="77777777" w:rsidR="00C0190C" w:rsidRPr="00A25D4D" w:rsidRDefault="00C0190C" w:rsidP="008F13CC">
                  <w:pPr>
                    <w:jc w:val="left"/>
                  </w:pPr>
                  <w:r w:rsidRPr="00A25D4D">
                    <w:t>Stereotypes:</w:t>
                  </w:r>
                </w:p>
              </w:tc>
              <w:tc>
                <w:tcPr>
                  <w:tcW w:w="0" w:type="auto"/>
                  <w:hideMark/>
                </w:tcPr>
                <w:p w14:paraId="4974471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E53BDFC" w14:textId="77777777" w:rsidR="00C0190C" w:rsidRPr="00A25D4D" w:rsidRDefault="00C0190C" w:rsidP="008F13CC">
            <w:pPr>
              <w:jc w:val="left"/>
            </w:pPr>
          </w:p>
        </w:tc>
      </w:tr>
      <w:tr w:rsidR="00C0190C" w:rsidRPr="00A25D4D" w14:paraId="6FE0780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BEAE02" w14:textId="77777777" w:rsidR="00C0190C" w:rsidRPr="00A25D4D" w:rsidRDefault="00C0190C" w:rsidP="008F13CC">
            <w:pPr>
              <w:jc w:val="left"/>
            </w:pPr>
            <w:r w:rsidRPr="00A25D4D">
              <w:rPr>
                <w:b/>
                <w:bCs/>
              </w:rPr>
              <w:t xml:space="preserve">Attribuut: </w:t>
            </w:r>
            <w:proofErr w:type="spellStart"/>
            <w:r w:rsidRPr="00A25D4D">
              <w:rPr>
                <w:b/>
                <w:bCs/>
              </w:rPr>
              <w:t>poleHeight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3653E23" w14:textId="77777777" w:rsidTr="00C0190C">
              <w:trPr>
                <w:tblHeader/>
                <w:tblCellSpacing w:w="0" w:type="dxa"/>
              </w:trPr>
              <w:tc>
                <w:tcPr>
                  <w:tcW w:w="360" w:type="dxa"/>
                  <w:hideMark/>
                </w:tcPr>
                <w:p w14:paraId="3F264F27" w14:textId="77777777" w:rsidR="00C0190C" w:rsidRPr="00A25D4D" w:rsidRDefault="00C0190C" w:rsidP="008F13CC">
                  <w:pPr>
                    <w:jc w:val="left"/>
                  </w:pPr>
                  <w:r w:rsidRPr="00A25D4D">
                    <w:t> </w:t>
                  </w:r>
                </w:p>
              </w:tc>
              <w:tc>
                <w:tcPr>
                  <w:tcW w:w="1500" w:type="dxa"/>
                  <w:hideMark/>
                </w:tcPr>
                <w:p w14:paraId="3BB76F7F" w14:textId="77777777" w:rsidR="00C0190C" w:rsidRPr="00A25D4D" w:rsidRDefault="00C0190C" w:rsidP="008F13CC">
                  <w:pPr>
                    <w:jc w:val="left"/>
                  </w:pPr>
                  <w:r w:rsidRPr="00A25D4D">
                    <w:t>Type:</w:t>
                  </w:r>
                </w:p>
              </w:tc>
              <w:tc>
                <w:tcPr>
                  <w:tcW w:w="0" w:type="auto"/>
                  <w:hideMark/>
                </w:tcPr>
                <w:p w14:paraId="073D3D4C" w14:textId="77777777" w:rsidR="00C0190C" w:rsidRPr="00A25D4D" w:rsidRDefault="00C0190C" w:rsidP="008F13CC">
                  <w:pPr>
                    <w:jc w:val="left"/>
                  </w:pPr>
                  <w:proofErr w:type="spellStart"/>
                  <w:r w:rsidRPr="00A25D4D">
                    <w:t>Length</w:t>
                  </w:r>
                  <w:proofErr w:type="spellEnd"/>
                </w:p>
              </w:tc>
            </w:tr>
            <w:tr w:rsidR="00C0190C" w:rsidRPr="00A25D4D" w14:paraId="64337AEF" w14:textId="77777777" w:rsidTr="00C0190C">
              <w:trPr>
                <w:tblHeader/>
                <w:tblCellSpacing w:w="0" w:type="dxa"/>
              </w:trPr>
              <w:tc>
                <w:tcPr>
                  <w:tcW w:w="360" w:type="dxa"/>
                  <w:hideMark/>
                </w:tcPr>
                <w:p w14:paraId="6E0DA106" w14:textId="77777777" w:rsidR="00C0190C" w:rsidRPr="00A25D4D" w:rsidRDefault="00C0190C" w:rsidP="008F13CC">
                  <w:pPr>
                    <w:jc w:val="left"/>
                  </w:pPr>
                  <w:r w:rsidRPr="00A25D4D">
                    <w:t> </w:t>
                  </w:r>
                </w:p>
              </w:tc>
              <w:tc>
                <w:tcPr>
                  <w:tcW w:w="1500" w:type="dxa"/>
                  <w:hideMark/>
                </w:tcPr>
                <w:p w14:paraId="1BE75AFE" w14:textId="77777777" w:rsidR="00C0190C" w:rsidRPr="00A25D4D" w:rsidRDefault="00C0190C" w:rsidP="008F13CC">
                  <w:pPr>
                    <w:jc w:val="left"/>
                  </w:pPr>
                  <w:r w:rsidRPr="00A25D4D">
                    <w:t>Naam</w:t>
                  </w:r>
                </w:p>
              </w:tc>
              <w:tc>
                <w:tcPr>
                  <w:tcW w:w="0" w:type="auto"/>
                  <w:hideMark/>
                </w:tcPr>
                <w:p w14:paraId="159A86D6" w14:textId="77777777" w:rsidR="00C0190C" w:rsidRPr="00A25D4D" w:rsidRDefault="00C0190C" w:rsidP="008F13CC">
                  <w:pPr>
                    <w:jc w:val="left"/>
                  </w:pPr>
                  <w:proofErr w:type="spellStart"/>
                  <w:r w:rsidRPr="00A25D4D">
                    <w:t>pole</w:t>
                  </w:r>
                  <w:proofErr w:type="spellEnd"/>
                  <w:r w:rsidRPr="00A25D4D">
                    <w:t xml:space="preserve"> </w:t>
                  </w:r>
                  <w:proofErr w:type="spellStart"/>
                  <w:r w:rsidRPr="00A25D4D">
                    <w:t>height</w:t>
                  </w:r>
                  <w:proofErr w:type="spellEnd"/>
                  <w:r w:rsidRPr="00A25D4D">
                    <w:t xml:space="preserve"> </w:t>
                  </w:r>
                </w:p>
              </w:tc>
            </w:tr>
            <w:tr w:rsidR="00C0190C" w:rsidRPr="007060DF" w14:paraId="0F678E80" w14:textId="77777777" w:rsidTr="00C0190C">
              <w:trPr>
                <w:tblHeader/>
                <w:tblCellSpacing w:w="0" w:type="dxa"/>
              </w:trPr>
              <w:tc>
                <w:tcPr>
                  <w:tcW w:w="360" w:type="dxa"/>
                  <w:hideMark/>
                </w:tcPr>
                <w:p w14:paraId="26000FB2" w14:textId="77777777" w:rsidR="00C0190C" w:rsidRPr="00A25D4D" w:rsidRDefault="00C0190C" w:rsidP="008F13CC">
                  <w:pPr>
                    <w:jc w:val="left"/>
                  </w:pPr>
                  <w:r w:rsidRPr="00A25D4D">
                    <w:t> </w:t>
                  </w:r>
                </w:p>
              </w:tc>
              <w:tc>
                <w:tcPr>
                  <w:tcW w:w="1500" w:type="dxa"/>
                  <w:hideMark/>
                </w:tcPr>
                <w:p w14:paraId="6B66F694" w14:textId="77777777" w:rsidR="00C0190C" w:rsidRPr="00A25D4D" w:rsidRDefault="00C0190C" w:rsidP="008F13CC">
                  <w:pPr>
                    <w:jc w:val="left"/>
                  </w:pPr>
                  <w:r w:rsidRPr="00A25D4D">
                    <w:t>Definitie:</w:t>
                  </w:r>
                </w:p>
              </w:tc>
              <w:tc>
                <w:tcPr>
                  <w:tcW w:w="0" w:type="auto"/>
                  <w:hideMark/>
                </w:tcPr>
                <w:p w14:paraId="680E8094" w14:textId="77777777" w:rsidR="00C0190C" w:rsidRPr="00A25D4D" w:rsidRDefault="00C0190C" w:rsidP="008F13CC">
                  <w:pPr>
                    <w:jc w:val="left"/>
                    <w:rPr>
                      <w:lang w:val="en-GB"/>
                    </w:rPr>
                  </w:pPr>
                  <w:r w:rsidRPr="00A25D4D">
                    <w:rPr>
                      <w:lang w:val="en-GB"/>
                    </w:rPr>
                    <w:t xml:space="preserve">The height of the pole. </w:t>
                  </w:r>
                </w:p>
              </w:tc>
            </w:tr>
            <w:tr w:rsidR="00C0190C" w:rsidRPr="007060DF" w14:paraId="0616C731" w14:textId="77777777" w:rsidTr="00C0190C">
              <w:trPr>
                <w:tblHeader/>
                <w:tblCellSpacing w:w="0" w:type="dxa"/>
              </w:trPr>
              <w:tc>
                <w:tcPr>
                  <w:tcW w:w="360" w:type="dxa"/>
                  <w:hideMark/>
                </w:tcPr>
                <w:p w14:paraId="12D28B16" w14:textId="77777777" w:rsidR="00C0190C" w:rsidRPr="00A25D4D" w:rsidRDefault="00C0190C" w:rsidP="008F13CC">
                  <w:pPr>
                    <w:jc w:val="left"/>
                    <w:rPr>
                      <w:lang w:val="en-GB"/>
                    </w:rPr>
                  </w:pPr>
                  <w:r w:rsidRPr="00A25D4D">
                    <w:rPr>
                      <w:lang w:val="en-GB"/>
                    </w:rPr>
                    <w:t> </w:t>
                  </w:r>
                </w:p>
              </w:tc>
              <w:tc>
                <w:tcPr>
                  <w:tcW w:w="1500" w:type="dxa"/>
                  <w:hideMark/>
                </w:tcPr>
                <w:p w14:paraId="322E8284" w14:textId="77777777" w:rsidR="00C0190C" w:rsidRPr="00A25D4D" w:rsidRDefault="00C0190C" w:rsidP="008F13CC">
                  <w:pPr>
                    <w:jc w:val="left"/>
                  </w:pPr>
                  <w:r w:rsidRPr="00A25D4D">
                    <w:t>Omschrijving:</w:t>
                  </w:r>
                </w:p>
              </w:tc>
              <w:tc>
                <w:tcPr>
                  <w:tcW w:w="0" w:type="auto"/>
                  <w:hideMark/>
                </w:tcPr>
                <w:p w14:paraId="3D51CC48" w14:textId="77777777" w:rsidR="00C0190C" w:rsidRPr="00A25D4D" w:rsidRDefault="00C0190C" w:rsidP="008F13CC">
                  <w:pPr>
                    <w:jc w:val="left"/>
                    <w:rPr>
                      <w:lang w:val="en-GB"/>
                    </w:rPr>
                  </w:pPr>
                  <w:r w:rsidRPr="00A25D4D">
                    <w:rPr>
                      <w:lang w:val="en-GB"/>
                    </w:rPr>
                    <w:t xml:space="preserve">The height is the vertical extend measuring </w:t>
                  </w:r>
                  <w:proofErr w:type="spellStart"/>
                  <w:r w:rsidRPr="00A25D4D">
                    <w:rPr>
                      <w:lang w:val="en-GB"/>
                    </w:rPr>
                    <w:t>accross</w:t>
                  </w:r>
                  <w:proofErr w:type="spellEnd"/>
                  <w:r w:rsidRPr="00A25D4D">
                    <w:rPr>
                      <w:lang w:val="en-GB"/>
                    </w:rPr>
                    <w:t xml:space="preserve"> the object - in this case, the pole - at right angles to the </w:t>
                  </w:r>
                  <w:proofErr w:type="spellStart"/>
                  <w:r w:rsidRPr="00A25D4D">
                    <w:rPr>
                      <w:lang w:val="en-GB"/>
                    </w:rPr>
                    <w:t>lenght</w:t>
                  </w:r>
                  <w:proofErr w:type="spellEnd"/>
                  <w:r w:rsidRPr="00A25D4D">
                    <w:rPr>
                      <w:lang w:val="en-GB"/>
                    </w:rPr>
                    <w:t>.</w:t>
                  </w:r>
                </w:p>
              </w:tc>
            </w:tr>
            <w:tr w:rsidR="00C0190C" w:rsidRPr="00A25D4D" w14:paraId="23D76A4F" w14:textId="77777777" w:rsidTr="00C0190C">
              <w:trPr>
                <w:tblHeader/>
                <w:tblCellSpacing w:w="0" w:type="dxa"/>
              </w:trPr>
              <w:tc>
                <w:tcPr>
                  <w:tcW w:w="360" w:type="dxa"/>
                  <w:hideMark/>
                </w:tcPr>
                <w:p w14:paraId="32E45EE5" w14:textId="77777777" w:rsidR="00C0190C" w:rsidRPr="00A25D4D" w:rsidRDefault="00C0190C" w:rsidP="008F13CC">
                  <w:pPr>
                    <w:jc w:val="left"/>
                    <w:rPr>
                      <w:lang w:val="en-GB"/>
                    </w:rPr>
                  </w:pPr>
                  <w:r w:rsidRPr="00A25D4D">
                    <w:rPr>
                      <w:lang w:val="en-GB"/>
                    </w:rPr>
                    <w:t> </w:t>
                  </w:r>
                </w:p>
              </w:tc>
              <w:tc>
                <w:tcPr>
                  <w:tcW w:w="1500" w:type="dxa"/>
                  <w:hideMark/>
                </w:tcPr>
                <w:p w14:paraId="7E19449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69470C" w14:textId="77777777" w:rsidR="00C0190C" w:rsidRPr="00A25D4D" w:rsidRDefault="00C0190C" w:rsidP="008F13CC">
                  <w:pPr>
                    <w:jc w:val="left"/>
                  </w:pPr>
                  <w:r w:rsidRPr="00A25D4D">
                    <w:t>1</w:t>
                  </w:r>
                </w:p>
              </w:tc>
            </w:tr>
            <w:tr w:rsidR="00C0190C" w:rsidRPr="00A25D4D" w14:paraId="37D5D863" w14:textId="77777777" w:rsidTr="00C0190C">
              <w:trPr>
                <w:tblHeader/>
                <w:tblCellSpacing w:w="0" w:type="dxa"/>
              </w:trPr>
              <w:tc>
                <w:tcPr>
                  <w:tcW w:w="360" w:type="dxa"/>
                  <w:hideMark/>
                </w:tcPr>
                <w:p w14:paraId="1A160F1A" w14:textId="77777777" w:rsidR="00C0190C" w:rsidRPr="00A25D4D" w:rsidRDefault="00C0190C" w:rsidP="008F13CC">
                  <w:pPr>
                    <w:jc w:val="left"/>
                  </w:pPr>
                  <w:r w:rsidRPr="00A25D4D">
                    <w:t> </w:t>
                  </w:r>
                </w:p>
              </w:tc>
              <w:tc>
                <w:tcPr>
                  <w:tcW w:w="1500" w:type="dxa"/>
                  <w:hideMark/>
                </w:tcPr>
                <w:p w14:paraId="5B4E06F9" w14:textId="77777777" w:rsidR="00C0190C" w:rsidRPr="00A25D4D" w:rsidRDefault="00C0190C" w:rsidP="008F13CC">
                  <w:pPr>
                    <w:jc w:val="left"/>
                  </w:pPr>
                  <w:r w:rsidRPr="00A25D4D">
                    <w:t>Stereotypes:</w:t>
                  </w:r>
                </w:p>
              </w:tc>
              <w:tc>
                <w:tcPr>
                  <w:tcW w:w="0" w:type="auto"/>
                  <w:hideMark/>
                </w:tcPr>
                <w:p w14:paraId="5B6E76F1"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1DB29D4" w14:textId="77777777" w:rsidR="00C0190C" w:rsidRPr="00A25D4D" w:rsidRDefault="00C0190C" w:rsidP="008F13CC">
            <w:pPr>
              <w:jc w:val="left"/>
            </w:pPr>
          </w:p>
        </w:tc>
      </w:tr>
    </w:tbl>
    <w:p w14:paraId="11690EAB" w14:textId="77777777" w:rsidR="00C0190C" w:rsidRPr="00A25D4D" w:rsidRDefault="00C0190C" w:rsidP="008F13CC">
      <w:pPr>
        <w:pStyle w:val="Kop5"/>
        <w:jc w:val="left"/>
        <w:rPr>
          <w:sz w:val="16"/>
          <w:szCs w:val="16"/>
        </w:rPr>
      </w:pPr>
      <w:proofErr w:type="spellStart"/>
      <w:r w:rsidRPr="00A25D4D">
        <w:rPr>
          <w:sz w:val="16"/>
          <w:szCs w:val="16"/>
        </w:rPr>
        <w:t>Duct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4FA66D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664681A" w14:textId="77777777" w:rsidR="00C0190C" w:rsidRPr="00A25D4D" w:rsidRDefault="00C0190C" w:rsidP="008F13CC">
            <w:pPr>
              <w:jc w:val="left"/>
            </w:pPr>
            <w:proofErr w:type="spellStart"/>
            <w:r w:rsidRPr="00A25D4D">
              <w:rPr>
                <w:b/>
                <w:bCs/>
              </w:rPr>
              <w:t>Duct</w:t>
            </w:r>
            <w:proofErr w:type="spellEnd"/>
          </w:p>
        </w:tc>
      </w:tr>
      <w:tr w:rsidR="00C0190C" w:rsidRPr="00A25D4D" w14:paraId="40EE6BB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7CDED984" w14:textId="77777777" w:rsidTr="00C0190C">
              <w:trPr>
                <w:tblHeader/>
                <w:tblCellSpacing w:w="0" w:type="dxa"/>
              </w:trPr>
              <w:tc>
                <w:tcPr>
                  <w:tcW w:w="360" w:type="dxa"/>
                  <w:hideMark/>
                </w:tcPr>
                <w:p w14:paraId="25482531" w14:textId="77777777" w:rsidR="00C0190C" w:rsidRPr="00A25D4D" w:rsidRDefault="00C0190C" w:rsidP="008F13CC">
                  <w:pPr>
                    <w:jc w:val="left"/>
                  </w:pPr>
                  <w:r w:rsidRPr="00A25D4D">
                    <w:t> </w:t>
                  </w:r>
                </w:p>
              </w:tc>
              <w:tc>
                <w:tcPr>
                  <w:tcW w:w="1500" w:type="dxa"/>
                  <w:hideMark/>
                </w:tcPr>
                <w:p w14:paraId="5BC78F88" w14:textId="77777777" w:rsidR="00C0190C" w:rsidRPr="00A25D4D" w:rsidRDefault="00C0190C" w:rsidP="008F13CC">
                  <w:pPr>
                    <w:jc w:val="left"/>
                  </w:pPr>
                  <w:r w:rsidRPr="00A25D4D">
                    <w:t>Package:</w:t>
                  </w:r>
                </w:p>
              </w:tc>
              <w:tc>
                <w:tcPr>
                  <w:tcW w:w="0" w:type="auto"/>
                  <w:hideMark/>
                </w:tcPr>
                <w:p w14:paraId="11DA403B"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A462CC4" w14:textId="77777777" w:rsidTr="00C0190C">
              <w:trPr>
                <w:tblHeader/>
                <w:tblCellSpacing w:w="0" w:type="dxa"/>
              </w:trPr>
              <w:tc>
                <w:tcPr>
                  <w:tcW w:w="360" w:type="dxa"/>
                  <w:hideMark/>
                </w:tcPr>
                <w:p w14:paraId="0C4BA51A" w14:textId="77777777" w:rsidR="00C0190C" w:rsidRPr="00A25D4D" w:rsidRDefault="00C0190C" w:rsidP="008F13CC">
                  <w:pPr>
                    <w:jc w:val="left"/>
                    <w:rPr>
                      <w:lang w:val="en-GB"/>
                    </w:rPr>
                  </w:pPr>
                  <w:r w:rsidRPr="00A25D4D">
                    <w:rPr>
                      <w:lang w:val="en-GB"/>
                    </w:rPr>
                    <w:t> </w:t>
                  </w:r>
                </w:p>
              </w:tc>
              <w:tc>
                <w:tcPr>
                  <w:tcW w:w="1500" w:type="dxa"/>
                  <w:hideMark/>
                </w:tcPr>
                <w:p w14:paraId="4D098B92" w14:textId="77777777" w:rsidR="00C0190C" w:rsidRPr="00A25D4D" w:rsidRDefault="00C0190C" w:rsidP="008F13CC">
                  <w:pPr>
                    <w:jc w:val="left"/>
                  </w:pPr>
                  <w:r w:rsidRPr="00A25D4D">
                    <w:t>Naam</w:t>
                  </w:r>
                </w:p>
              </w:tc>
              <w:tc>
                <w:tcPr>
                  <w:tcW w:w="0" w:type="auto"/>
                  <w:hideMark/>
                </w:tcPr>
                <w:p w14:paraId="023C3191" w14:textId="77777777" w:rsidR="00C0190C" w:rsidRPr="00A25D4D" w:rsidRDefault="00C0190C" w:rsidP="008F13CC">
                  <w:pPr>
                    <w:jc w:val="left"/>
                  </w:pPr>
                  <w:proofErr w:type="spellStart"/>
                  <w:r w:rsidRPr="00A25D4D">
                    <w:t>duct</w:t>
                  </w:r>
                  <w:proofErr w:type="spellEnd"/>
                  <w:r w:rsidRPr="00A25D4D">
                    <w:t xml:space="preserve"> </w:t>
                  </w:r>
                </w:p>
              </w:tc>
            </w:tr>
            <w:tr w:rsidR="00C0190C" w:rsidRPr="007060DF" w14:paraId="7BA6C01F" w14:textId="77777777" w:rsidTr="00C0190C">
              <w:trPr>
                <w:tblHeader/>
                <w:tblCellSpacing w:w="0" w:type="dxa"/>
              </w:trPr>
              <w:tc>
                <w:tcPr>
                  <w:tcW w:w="360" w:type="dxa"/>
                  <w:hideMark/>
                </w:tcPr>
                <w:p w14:paraId="513031AC" w14:textId="77777777" w:rsidR="00C0190C" w:rsidRPr="00A25D4D" w:rsidRDefault="00C0190C" w:rsidP="008F13CC">
                  <w:pPr>
                    <w:jc w:val="left"/>
                  </w:pPr>
                  <w:r w:rsidRPr="00A25D4D">
                    <w:t> </w:t>
                  </w:r>
                </w:p>
              </w:tc>
              <w:tc>
                <w:tcPr>
                  <w:tcW w:w="1500" w:type="dxa"/>
                  <w:hideMark/>
                </w:tcPr>
                <w:p w14:paraId="40EE757E" w14:textId="77777777" w:rsidR="00C0190C" w:rsidRPr="00A25D4D" w:rsidRDefault="00C0190C" w:rsidP="008F13CC">
                  <w:pPr>
                    <w:jc w:val="left"/>
                  </w:pPr>
                  <w:r w:rsidRPr="00A25D4D">
                    <w:t>Definitie:</w:t>
                  </w:r>
                </w:p>
              </w:tc>
              <w:tc>
                <w:tcPr>
                  <w:tcW w:w="0" w:type="auto"/>
                  <w:hideMark/>
                </w:tcPr>
                <w:p w14:paraId="171E2CBB" w14:textId="77777777" w:rsidR="00C0190C" w:rsidRPr="00A25D4D" w:rsidRDefault="00C0190C" w:rsidP="008F13CC">
                  <w:pPr>
                    <w:jc w:val="left"/>
                    <w:rPr>
                      <w:lang w:val="en-GB"/>
                    </w:rPr>
                  </w:pPr>
                  <w:r w:rsidRPr="00A25D4D">
                    <w:rPr>
                      <w:lang w:val="en-GB"/>
                    </w:rPr>
                    <w:t xml:space="preserve">A utility link or link sequence used to protect and guide cable and pipes via an encasing construction. </w:t>
                  </w:r>
                </w:p>
              </w:tc>
            </w:tr>
            <w:tr w:rsidR="00C0190C" w:rsidRPr="00A25D4D" w14:paraId="022A6015" w14:textId="77777777" w:rsidTr="00C0190C">
              <w:trPr>
                <w:tblHeader/>
                <w:tblCellSpacing w:w="0" w:type="dxa"/>
              </w:trPr>
              <w:tc>
                <w:tcPr>
                  <w:tcW w:w="360" w:type="dxa"/>
                  <w:hideMark/>
                </w:tcPr>
                <w:p w14:paraId="47255C53" w14:textId="77777777" w:rsidR="00C0190C" w:rsidRPr="00A25D4D" w:rsidRDefault="00C0190C" w:rsidP="008F13CC">
                  <w:pPr>
                    <w:jc w:val="left"/>
                    <w:rPr>
                      <w:lang w:val="en-GB"/>
                    </w:rPr>
                  </w:pPr>
                  <w:r w:rsidRPr="00A25D4D">
                    <w:rPr>
                      <w:lang w:val="en-GB"/>
                    </w:rPr>
                    <w:t> </w:t>
                  </w:r>
                </w:p>
              </w:tc>
              <w:tc>
                <w:tcPr>
                  <w:tcW w:w="1500" w:type="dxa"/>
                  <w:hideMark/>
                </w:tcPr>
                <w:p w14:paraId="7F53A7C0" w14:textId="77777777" w:rsidR="00C0190C" w:rsidRPr="00A25D4D" w:rsidRDefault="00C0190C" w:rsidP="008F13CC">
                  <w:pPr>
                    <w:jc w:val="left"/>
                  </w:pPr>
                  <w:r w:rsidRPr="00A25D4D">
                    <w:t>Subtype van:</w:t>
                  </w:r>
                </w:p>
              </w:tc>
              <w:tc>
                <w:tcPr>
                  <w:tcW w:w="0" w:type="auto"/>
                  <w:hideMark/>
                </w:tcPr>
                <w:p w14:paraId="47577B84" w14:textId="77777777" w:rsidR="00C0190C" w:rsidRPr="00A25D4D" w:rsidRDefault="00C0190C" w:rsidP="008F13CC">
                  <w:pPr>
                    <w:jc w:val="left"/>
                  </w:pPr>
                  <w:proofErr w:type="spellStart"/>
                  <w:r w:rsidRPr="00A25D4D">
                    <w:t>UtilityLinkSet</w:t>
                  </w:r>
                  <w:proofErr w:type="spellEnd"/>
                </w:p>
              </w:tc>
            </w:tr>
            <w:tr w:rsidR="00C0190C" w:rsidRPr="007060DF" w14:paraId="3DE00900" w14:textId="77777777" w:rsidTr="00C0190C">
              <w:trPr>
                <w:tblHeader/>
                <w:tblCellSpacing w:w="0" w:type="dxa"/>
              </w:trPr>
              <w:tc>
                <w:tcPr>
                  <w:tcW w:w="360" w:type="dxa"/>
                  <w:hideMark/>
                </w:tcPr>
                <w:p w14:paraId="2EB4B309" w14:textId="77777777" w:rsidR="00C0190C" w:rsidRPr="00A25D4D" w:rsidRDefault="00C0190C" w:rsidP="008F13CC">
                  <w:pPr>
                    <w:jc w:val="left"/>
                  </w:pPr>
                  <w:r w:rsidRPr="00A25D4D">
                    <w:t> </w:t>
                  </w:r>
                </w:p>
              </w:tc>
              <w:tc>
                <w:tcPr>
                  <w:tcW w:w="1500" w:type="dxa"/>
                  <w:hideMark/>
                </w:tcPr>
                <w:p w14:paraId="65453CF5" w14:textId="77777777" w:rsidR="00C0190C" w:rsidRPr="00A25D4D" w:rsidRDefault="00C0190C" w:rsidP="008F13CC">
                  <w:pPr>
                    <w:jc w:val="left"/>
                  </w:pPr>
                  <w:r w:rsidRPr="00A25D4D">
                    <w:t>Omschrijving:</w:t>
                  </w:r>
                </w:p>
              </w:tc>
              <w:tc>
                <w:tcPr>
                  <w:tcW w:w="0" w:type="auto"/>
                  <w:hideMark/>
                </w:tcPr>
                <w:p w14:paraId="2C4067EF" w14:textId="77777777" w:rsidR="00C0190C" w:rsidRPr="00A25D4D" w:rsidRDefault="00C0190C" w:rsidP="008F13CC">
                  <w:pPr>
                    <w:jc w:val="left"/>
                    <w:rPr>
                      <w:lang w:val="en-GB"/>
                    </w:rPr>
                  </w:pPr>
                  <w:r w:rsidRPr="00A25D4D">
                    <w:rPr>
                      <w:lang w:val="en-GB"/>
                    </w:rPr>
                    <w:t>A Duct (or Conduit, or Duct-bank, or Wireway) is a linear object which belongs to the structural network. It is the outermost casing. A Duct may contain Pipe(s), Cable(s) or other Duct(s). Duct is a concrete feature class that contains information about the position and characteristics of ducts as seen from a manhole, vault, or a cross section of a trench and duct.</w:t>
                  </w:r>
                </w:p>
              </w:tc>
            </w:tr>
            <w:tr w:rsidR="00C0190C" w:rsidRPr="00A25D4D" w14:paraId="670F3720" w14:textId="77777777" w:rsidTr="00C0190C">
              <w:trPr>
                <w:tblHeader/>
                <w:tblCellSpacing w:w="0" w:type="dxa"/>
              </w:trPr>
              <w:tc>
                <w:tcPr>
                  <w:tcW w:w="360" w:type="dxa"/>
                  <w:hideMark/>
                </w:tcPr>
                <w:p w14:paraId="56C62249" w14:textId="77777777" w:rsidR="00C0190C" w:rsidRPr="00A25D4D" w:rsidRDefault="00C0190C" w:rsidP="008F13CC">
                  <w:pPr>
                    <w:jc w:val="left"/>
                    <w:rPr>
                      <w:lang w:val="en-GB"/>
                    </w:rPr>
                  </w:pPr>
                  <w:r w:rsidRPr="00A25D4D">
                    <w:rPr>
                      <w:lang w:val="en-GB"/>
                    </w:rPr>
                    <w:t> </w:t>
                  </w:r>
                </w:p>
              </w:tc>
              <w:tc>
                <w:tcPr>
                  <w:tcW w:w="1500" w:type="dxa"/>
                  <w:hideMark/>
                </w:tcPr>
                <w:p w14:paraId="0A1E29D5" w14:textId="77777777" w:rsidR="00C0190C" w:rsidRPr="00A25D4D" w:rsidRDefault="00C0190C" w:rsidP="008F13CC">
                  <w:pPr>
                    <w:jc w:val="left"/>
                  </w:pPr>
                  <w:r w:rsidRPr="00A25D4D">
                    <w:t>Stereotypes:</w:t>
                  </w:r>
                </w:p>
              </w:tc>
              <w:tc>
                <w:tcPr>
                  <w:tcW w:w="0" w:type="auto"/>
                  <w:hideMark/>
                </w:tcPr>
                <w:p w14:paraId="423785A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DC2B033" w14:textId="77777777" w:rsidR="00C0190C" w:rsidRPr="00A25D4D" w:rsidRDefault="00C0190C" w:rsidP="008F13CC">
            <w:pPr>
              <w:jc w:val="left"/>
            </w:pPr>
          </w:p>
        </w:tc>
      </w:tr>
      <w:tr w:rsidR="00C0190C" w:rsidRPr="00A25D4D" w14:paraId="72A28C2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A84259" w14:textId="77777777" w:rsidR="00C0190C" w:rsidRPr="00A25D4D" w:rsidRDefault="00C0190C" w:rsidP="008F13CC">
            <w:pPr>
              <w:jc w:val="left"/>
            </w:pPr>
            <w:r w:rsidRPr="00A25D4D">
              <w:rPr>
                <w:b/>
                <w:bCs/>
              </w:rPr>
              <w:t xml:space="preserve">Attribuut: </w:t>
            </w:r>
            <w:proofErr w:type="spellStart"/>
            <w:r w:rsidRPr="00A25D4D">
              <w:rPr>
                <w:b/>
                <w:bCs/>
              </w:rPr>
              <w:t>ductWidth</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F10E42D" w14:textId="77777777" w:rsidTr="00C0190C">
              <w:trPr>
                <w:tblHeader/>
                <w:tblCellSpacing w:w="0" w:type="dxa"/>
              </w:trPr>
              <w:tc>
                <w:tcPr>
                  <w:tcW w:w="360" w:type="dxa"/>
                  <w:hideMark/>
                </w:tcPr>
                <w:p w14:paraId="73062081" w14:textId="77777777" w:rsidR="00C0190C" w:rsidRPr="00A25D4D" w:rsidRDefault="00C0190C" w:rsidP="008F13CC">
                  <w:pPr>
                    <w:jc w:val="left"/>
                  </w:pPr>
                  <w:r w:rsidRPr="00A25D4D">
                    <w:t> </w:t>
                  </w:r>
                </w:p>
              </w:tc>
              <w:tc>
                <w:tcPr>
                  <w:tcW w:w="1500" w:type="dxa"/>
                  <w:hideMark/>
                </w:tcPr>
                <w:p w14:paraId="4D19DC57" w14:textId="77777777" w:rsidR="00C0190C" w:rsidRPr="00A25D4D" w:rsidRDefault="00C0190C" w:rsidP="008F13CC">
                  <w:pPr>
                    <w:jc w:val="left"/>
                  </w:pPr>
                  <w:r w:rsidRPr="00A25D4D">
                    <w:t>Type:</w:t>
                  </w:r>
                </w:p>
              </w:tc>
              <w:tc>
                <w:tcPr>
                  <w:tcW w:w="0" w:type="auto"/>
                  <w:hideMark/>
                </w:tcPr>
                <w:p w14:paraId="7426C999" w14:textId="77777777" w:rsidR="00C0190C" w:rsidRPr="00A25D4D" w:rsidRDefault="00C0190C" w:rsidP="008F13CC">
                  <w:pPr>
                    <w:jc w:val="left"/>
                  </w:pPr>
                  <w:proofErr w:type="spellStart"/>
                  <w:r w:rsidRPr="00A25D4D">
                    <w:t>Length</w:t>
                  </w:r>
                  <w:proofErr w:type="spellEnd"/>
                </w:p>
              </w:tc>
            </w:tr>
            <w:tr w:rsidR="00C0190C" w:rsidRPr="00A25D4D" w14:paraId="47F556D7" w14:textId="77777777" w:rsidTr="00C0190C">
              <w:trPr>
                <w:tblHeader/>
                <w:tblCellSpacing w:w="0" w:type="dxa"/>
              </w:trPr>
              <w:tc>
                <w:tcPr>
                  <w:tcW w:w="360" w:type="dxa"/>
                  <w:hideMark/>
                </w:tcPr>
                <w:p w14:paraId="160E53EA" w14:textId="77777777" w:rsidR="00C0190C" w:rsidRPr="00A25D4D" w:rsidRDefault="00C0190C" w:rsidP="008F13CC">
                  <w:pPr>
                    <w:jc w:val="left"/>
                  </w:pPr>
                  <w:r w:rsidRPr="00A25D4D">
                    <w:t> </w:t>
                  </w:r>
                </w:p>
              </w:tc>
              <w:tc>
                <w:tcPr>
                  <w:tcW w:w="1500" w:type="dxa"/>
                  <w:hideMark/>
                </w:tcPr>
                <w:p w14:paraId="3EB5E903" w14:textId="77777777" w:rsidR="00C0190C" w:rsidRPr="00A25D4D" w:rsidRDefault="00C0190C" w:rsidP="008F13CC">
                  <w:pPr>
                    <w:jc w:val="left"/>
                  </w:pPr>
                  <w:r w:rsidRPr="00A25D4D">
                    <w:t>Naam</w:t>
                  </w:r>
                </w:p>
              </w:tc>
              <w:tc>
                <w:tcPr>
                  <w:tcW w:w="0" w:type="auto"/>
                  <w:hideMark/>
                </w:tcPr>
                <w:p w14:paraId="63B8E9FC" w14:textId="77777777" w:rsidR="00C0190C" w:rsidRPr="00A25D4D" w:rsidRDefault="00C0190C" w:rsidP="008F13CC">
                  <w:pPr>
                    <w:jc w:val="left"/>
                  </w:pPr>
                  <w:proofErr w:type="spellStart"/>
                  <w:r w:rsidRPr="00A25D4D">
                    <w:t>duct</w:t>
                  </w:r>
                  <w:proofErr w:type="spellEnd"/>
                  <w:r w:rsidRPr="00A25D4D">
                    <w:t xml:space="preserve"> </w:t>
                  </w:r>
                  <w:proofErr w:type="spellStart"/>
                  <w:r w:rsidRPr="00A25D4D">
                    <w:t>width</w:t>
                  </w:r>
                  <w:proofErr w:type="spellEnd"/>
                  <w:r w:rsidRPr="00A25D4D">
                    <w:t xml:space="preserve"> </w:t>
                  </w:r>
                </w:p>
              </w:tc>
            </w:tr>
            <w:tr w:rsidR="00C0190C" w:rsidRPr="007060DF" w14:paraId="64AB0255" w14:textId="77777777" w:rsidTr="00C0190C">
              <w:trPr>
                <w:tblHeader/>
                <w:tblCellSpacing w:w="0" w:type="dxa"/>
              </w:trPr>
              <w:tc>
                <w:tcPr>
                  <w:tcW w:w="360" w:type="dxa"/>
                  <w:hideMark/>
                </w:tcPr>
                <w:p w14:paraId="2A115E55" w14:textId="77777777" w:rsidR="00C0190C" w:rsidRPr="00A25D4D" w:rsidRDefault="00C0190C" w:rsidP="008F13CC">
                  <w:pPr>
                    <w:jc w:val="left"/>
                  </w:pPr>
                  <w:r w:rsidRPr="00A25D4D">
                    <w:t> </w:t>
                  </w:r>
                </w:p>
              </w:tc>
              <w:tc>
                <w:tcPr>
                  <w:tcW w:w="1500" w:type="dxa"/>
                  <w:hideMark/>
                </w:tcPr>
                <w:p w14:paraId="775CAFC1" w14:textId="77777777" w:rsidR="00C0190C" w:rsidRPr="00A25D4D" w:rsidRDefault="00C0190C" w:rsidP="008F13CC">
                  <w:pPr>
                    <w:jc w:val="left"/>
                  </w:pPr>
                  <w:r w:rsidRPr="00A25D4D">
                    <w:t>Definitie:</w:t>
                  </w:r>
                </w:p>
              </w:tc>
              <w:tc>
                <w:tcPr>
                  <w:tcW w:w="0" w:type="auto"/>
                  <w:hideMark/>
                </w:tcPr>
                <w:p w14:paraId="39CF66E4" w14:textId="77777777" w:rsidR="00C0190C" w:rsidRPr="00A25D4D" w:rsidRDefault="00C0190C" w:rsidP="008F13CC">
                  <w:pPr>
                    <w:jc w:val="left"/>
                    <w:rPr>
                      <w:lang w:val="en-GB"/>
                    </w:rPr>
                  </w:pPr>
                  <w:r w:rsidRPr="00A25D4D">
                    <w:rPr>
                      <w:lang w:val="en-GB"/>
                    </w:rPr>
                    <w:t xml:space="preserve">The width of the duct. </w:t>
                  </w:r>
                </w:p>
              </w:tc>
            </w:tr>
            <w:tr w:rsidR="00C0190C" w:rsidRPr="007060DF" w14:paraId="3269F2DD" w14:textId="77777777" w:rsidTr="00C0190C">
              <w:trPr>
                <w:tblHeader/>
                <w:tblCellSpacing w:w="0" w:type="dxa"/>
              </w:trPr>
              <w:tc>
                <w:tcPr>
                  <w:tcW w:w="360" w:type="dxa"/>
                  <w:hideMark/>
                </w:tcPr>
                <w:p w14:paraId="0F8557FD" w14:textId="77777777" w:rsidR="00C0190C" w:rsidRPr="00A25D4D" w:rsidRDefault="00C0190C" w:rsidP="008F13CC">
                  <w:pPr>
                    <w:jc w:val="left"/>
                    <w:rPr>
                      <w:lang w:val="en-GB"/>
                    </w:rPr>
                  </w:pPr>
                  <w:r w:rsidRPr="00A25D4D">
                    <w:rPr>
                      <w:lang w:val="en-GB"/>
                    </w:rPr>
                    <w:t> </w:t>
                  </w:r>
                </w:p>
              </w:tc>
              <w:tc>
                <w:tcPr>
                  <w:tcW w:w="1500" w:type="dxa"/>
                  <w:hideMark/>
                </w:tcPr>
                <w:p w14:paraId="098D47FA" w14:textId="77777777" w:rsidR="00C0190C" w:rsidRPr="00A25D4D" w:rsidRDefault="00C0190C" w:rsidP="008F13CC">
                  <w:pPr>
                    <w:jc w:val="left"/>
                  </w:pPr>
                  <w:r w:rsidRPr="00A25D4D">
                    <w:t>Omschrijving:</w:t>
                  </w:r>
                </w:p>
              </w:tc>
              <w:tc>
                <w:tcPr>
                  <w:tcW w:w="0" w:type="auto"/>
                  <w:hideMark/>
                </w:tcPr>
                <w:p w14:paraId="0C0EE4BE" w14:textId="77777777" w:rsidR="00C0190C" w:rsidRPr="00A25D4D" w:rsidRDefault="00C0190C" w:rsidP="008F13CC">
                  <w:pPr>
                    <w:jc w:val="left"/>
                    <w:rPr>
                      <w:lang w:val="en-GB"/>
                    </w:rPr>
                  </w:pPr>
                  <w:r w:rsidRPr="00A25D4D">
                    <w:rPr>
                      <w:lang w:val="en-GB"/>
                    </w:rPr>
                    <w:t>The measurement of the object - in this case, the duct - from side to side.</w:t>
                  </w:r>
                </w:p>
              </w:tc>
            </w:tr>
            <w:tr w:rsidR="00C0190C" w:rsidRPr="00A25D4D" w14:paraId="08B91A0B" w14:textId="77777777" w:rsidTr="00C0190C">
              <w:trPr>
                <w:tblHeader/>
                <w:tblCellSpacing w:w="0" w:type="dxa"/>
              </w:trPr>
              <w:tc>
                <w:tcPr>
                  <w:tcW w:w="360" w:type="dxa"/>
                  <w:hideMark/>
                </w:tcPr>
                <w:p w14:paraId="2596D7B6" w14:textId="77777777" w:rsidR="00C0190C" w:rsidRPr="00A25D4D" w:rsidRDefault="00C0190C" w:rsidP="008F13CC">
                  <w:pPr>
                    <w:jc w:val="left"/>
                    <w:rPr>
                      <w:lang w:val="en-GB"/>
                    </w:rPr>
                  </w:pPr>
                  <w:r w:rsidRPr="00A25D4D">
                    <w:rPr>
                      <w:lang w:val="en-GB"/>
                    </w:rPr>
                    <w:t> </w:t>
                  </w:r>
                </w:p>
              </w:tc>
              <w:tc>
                <w:tcPr>
                  <w:tcW w:w="1500" w:type="dxa"/>
                  <w:hideMark/>
                </w:tcPr>
                <w:p w14:paraId="26DE294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E23933" w14:textId="77777777" w:rsidR="00C0190C" w:rsidRPr="00A25D4D" w:rsidRDefault="00C0190C" w:rsidP="008F13CC">
                  <w:pPr>
                    <w:jc w:val="left"/>
                  </w:pPr>
                  <w:r w:rsidRPr="00A25D4D">
                    <w:t>1</w:t>
                  </w:r>
                </w:p>
              </w:tc>
            </w:tr>
            <w:tr w:rsidR="00C0190C" w:rsidRPr="00A25D4D" w14:paraId="6D95B5DE" w14:textId="77777777" w:rsidTr="00C0190C">
              <w:trPr>
                <w:tblHeader/>
                <w:tblCellSpacing w:w="0" w:type="dxa"/>
              </w:trPr>
              <w:tc>
                <w:tcPr>
                  <w:tcW w:w="360" w:type="dxa"/>
                  <w:hideMark/>
                </w:tcPr>
                <w:p w14:paraId="4028DA88" w14:textId="77777777" w:rsidR="00C0190C" w:rsidRPr="00A25D4D" w:rsidRDefault="00C0190C" w:rsidP="008F13CC">
                  <w:pPr>
                    <w:jc w:val="left"/>
                  </w:pPr>
                  <w:r w:rsidRPr="00A25D4D">
                    <w:t> </w:t>
                  </w:r>
                </w:p>
              </w:tc>
              <w:tc>
                <w:tcPr>
                  <w:tcW w:w="1500" w:type="dxa"/>
                  <w:hideMark/>
                </w:tcPr>
                <w:p w14:paraId="7A5478A2" w14:textId="77777777" w:rsidR="00C0190C" w:rsidRPr="00A25D4D" w:rsidRDefault="00C0190C" w:rsidP="008F13CC">
                  <w:pPr>
                    <w:jc w:val="left"/>
                  </w:pPr>
                  <w:r w:rsidRPr="00A25D4D">
                    <w:t>Stereotypes:</w:t>
                  </w:r>
                </w:p>
              </w:tc>
              <w:tc>
                <w:tcPr>
                  <w:tcW w:w="0" w:type="auto"/>
                  <w:hideMark/>
                </w:tcPr>
                <w:p w14:paraId="15A4C7E7"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36EF465" w14:textId="77777777" w:rsidR="00C0190C" w:rsidRPr="00A25D4D" w:rsidRDefault="00C0190C" w:rsidP="008F13CC">
            <w:pPr>
              <w:jc w:val="left"/>
            </w:pPr>
          </w:p>
        </w:tc>
      </w:tr>
      <w:tr w:rsidR="00C0190C" w:rsidRPr="00A25D4D" w14:paraId="1EB748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E77641" w14:textId="77777777" w:rsidR="00C0190C" w:rsidRPr="00A25D4D" w:rsidRDefault="00C0190C" w:rsidP="008F13CC">
            <w:pPr>
              <w:jc w:val="left"/>
            </w:pPr>
            <w:r w:rsidRPr="00A25D4D">
              <w:rPr>
                <w:b/>
                <w:bCs/>
              </w:rPr>
              <w:t xml:space="preserve">Relatie: </w:t>
            </w:r>
            <w:proofErr w:type="spellStart"/>
            <w:r w:rsidRPr="00A25D4D">
              <w:rPr>
                <w:b/>
                <w:bCs/>
              </w:rPr>
              <w:t>ducts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A2FFCC4" w14:textId="77777777" w:rsidTr="00C0190C">
              <w:trPr>
                <w:tblHeader/>
                <w:tblCellSpacing w:w="0" w:type="dxa"/>
              </w:trPr>
              <w:tc>
                <w:tcPr>
                  <w:tcW w:w="360" w:type="dxa"/>
                  <w:hideMark/>
                </w:tcPr>
                <w:p w14:paraId="2AB07D8C" w14:textId="77777777" w:rsidR="00C0190C" w:rsidRPr="00A25D4D" w:rsidRDefault="00C0190C" w:rsidP="008F13CC">
                  <w:pPr>
                    <w:jc w:val="left"/>
                  </w:pPr>
                  <w:r w:rsidRPr="00A25D4D">
                    <w:t> </w:t>
                  </w:r>
                </w:p>
              </w:tc>
              <w:tc>
                <w:tcPr>
                  <w:tcW w:w="1500" w:type="dxa"/>
                  <w:hideMark/>
                </w:tcPr>
                <w:p w14:paraId="4FCD26D8" w14:textId="77777777" w:rsidR="00C0190C" w:rsidRPr="00A25D4D" w:rsidRDefault="00C0190C" w:rsidP="008F13CC">
                  <w:pPr>
                    <w:jc w:val="left"/>
                  </w:pPr>
                  <w:r w:rsidRPr="00A25D4D">
                    <w:t>Type:</w:t>
                  </w:r>
                </w:p>
              </w:tc>
              <w:tc>
                <w:tcPr>
                  <w:tcW w:w="0" w:type="auto"/>
                  <w:hideMark/>
                </w:tcPr>
                <w:p w14:paraId="0C581526" w14:textId="77777777" w:rsidR="00C0190C" w:rsidRPr="00A25D4D" w:rsidRDefault="00C0190C" w:rsidP="008F13CC">
                  <w:pPr>
                    <w:jc w:val="left"/>
                  </w:pPr>
                  <w:proofErr w:type="spellStart"/>
                  <w:r w:rsidRPr="00A25D4D">
                    <w:t>Duct</w:t>
                  </w:r>
                  <w:proofErr w:type="spellEnd"/>
                </w:p>
              </w:tc>
            </w:tr>
            <w:tr w:rsidR="00C0190C" w:rsidRPr="00A25D4D" w14:paraId="47458F9E" w14:textId="77777777" w:rsidTr="00C0190C">
              <w:trPr>
                <w:tblHeader/>
                <w:tblCellSpacing w:w="0" w:type="dxa"/>
              </w:trPr>
              <w:tc>
                <w:tcPr>
                  <w:tcW w:w="360" w:type="dxa"/>
                  <w:hideMark/>
                </w:tcPr>
                <w:p w14:paraId="0E00BA41" w14:textId="77777777" w:rsidR="00C0190C" w:rsidRPr="00A25D4D" w:rsidRDefault="00C0190C" w:rsidP="008F13CC">
                  <w:pPr>
                    <w:jc w:val="left"/>
                  </w:pPr>
                  <w:r w:rsidRPr="00A25D4D">
                    <w:t> </w:t>
                  </w:r>
                </w:p>
              </w:tc>
              <w:tc>
                <w:tcPr>
                  <w:tcW w:w="1500" w:type="dxa"/>
                  <w:hideMark/>
                </w:tcPr>
                <w:p w14:paraId="4CF61B4A" w14:textId="77777777" w:rsidR="00C0190C" w:rsidRPr="00A25D4D" w:rsidRDefault="00C0190C" w:rsidP="008F13CC">
                  <w:pPr>
                    <w:jc w:val="left"/>
                  </w:pPr>
                  <w:r w:rsidRPr="00A25D4D">
                    <w:t>Naam</w:t>
                  </w:r>
                </w:p>
              </w:tc>
              <w:tc>
                <w:tcPr>
                  <w:tcW w:w="0" w:type="auto"/>
                  <w:hideMark/>
                </w:tcPr>
                <w:p w14:paraId="1881D142" w14:textId="77777777" w:rsidR="00C0190C" w:rsidRPr="00A25D4D" w:rsidRDefault="00C0190C" w:rsidP="008F13CC">
                  <w:pPr>
                    <w:jc w:val="left"/>
                  </w:pPr>
                  <w:proofErr w:type="spellStart"/>
                  <w:r w:rsidRPr="00A25D4D">
                    <w:t>ducts</w:t>
                  </w:r>
                  <w:proofErr w:type="spellEnd"/>
                  <w:r w:rsidRPr="00A25D4D">
                    <w:t xml:space="preserve"> </w:t>
                  </w:r>
                </w:p>
              </w:tc>
            </w:tr>
            <w:tr w:rsidR="00C0190C" w:rsidRPr="007060DF" w14:paraId="4C7D7762" w14:textId="77777777" w:rsidTr="00C0190C">
              <w:trPr>
                <w:tblHeader/>
                <w:tblCellSpacing w:w="0" w:type="dxa"/>
              </w:trPr>
              <w:tc>
                <w:tcPr>
                  <w:tcW w:w="360" w:type="dxa"/>
                  <w:hideMark/>
                </w:tcPr>
                <w:p w14:paraId="52A3748B" w14:textId="77777777" w:rsidR="00C0190C" w:rsidRPr="00A25D4D" w:rsidRDefault="00C0190C" w:rsidP="008F13CC">
                  <w:pPr>
                    <w:jc w:val="left"/>
                  </w:pPr>
                  <w:r w:rsidRPr="00A25D4D">
                    <w:t> </w:t>
                  </w:r>
                </w:p>
              </w:tc>
              <w:tc>
                <w:tcPr>
                  <w:tcW w:w="1500" w:type="dxa"/>
                  <w:hideMark/>
                </w:tcPr>
                <w:p w14:paraId="63BAD1A9" w14:textId="77777777" w:rsidR="00C0190C" w:rsidRPr="00A25D4D" w:rsidRDefault="00C0190C" w:rsidP="008F13CC">
                  <w:pPr>
                    <w:jc w:val="left"/>
                  </w:pPr>
                  <w:r w:rsidRPr="00A25D4D">
                    <w:t>Definitie:</w:t>
                  </w:r>
                </w:p>
              </w:tc>
              <w:tc>
                <w:tcPr>
                  <w:tcW w:w="0" w:type="auto"/>
                  <w:hideMark/>
                </w:tcPr>
                <w:p w14:paraId="110A2015" w14:textId="77777777" w:rsidR="00C0190C" w:rsidRPr="00A25D4D" w:rsidRDefault="00C0190C" w:rsidP="008F13CC">
                  <w:pPr>
                    <w:jc w:val="left"/>
                    <w:rPr>
                      <w:lang w:val="en-GB"/>
                    </w:rPr>
                  </w:pPr>
                  <w:r w:rsidRPr="00A25D4D">
                    <w:rPr>
                      <w:lang w:val="en-GB"/>
                    </w:rPr>
                    <w:t>A single duct or set of ducts that constitute the inner-duct.</w:t>
                  </w:r>
                </w:p>
              </w:tc>
            </w:tr>
            <w:tr w:rsidR="00C0190C" w:rsidRPr="00A25D4D" w14:paraId="2EEAB142" w14:textId="77777777" w:rsidTr="00C0190C">
              <w:trPr>
                <w:tblHeader/>
                <w:tblCellSpacing w:w="0" w:type="dxa"/>
              </w:trPr>
              <w:tc>
                <w:tcPr>
                  <w:tcW w:w="360" w:type="dxa"/>
                  <w:hideMark/>
                </w:tcPr>
                <w:p w14:paraId="0459B575" w14:textId="77777777" w:rsidR="00C0190C" w:rsidRPr="00A25D4D" w:rsidRDefault="00C0190C" w:rsidP="008F13CC">
                  <w:pPr>
                    <w:jc w:val="left"/>
                    <w:rPr>
                      <w:lang w:val="en-GB"/>
                    </w:rPr>
                  </w:pPr>
                  <w:r w:rsidRPr="00A25D4D">
                    <w:rPr>
                      <w:lang w:val="en-GB"/>
                    </w:rPr>
                    <w:t> </w:t>
                  </w:r>
                </w:p>
              </w:tc>
              <w:tc>
                <w:tcPr>
                  <w:tcW w:w="1500" w:type="dxa"/>
                  <w:hideMark/>
                </w:tcPr>
                <w:p w14:paraId="00930E9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4A37C77" w14:textId="77777777" w:rsidR="00C0190C" w:rsidRPr="00A25D4D" w:rsidRDefault="00C0190C" w:rsidP="008F13CC">
                  <w:pPr>
                    <w:jc w:val="left"/>
                  </w:pPr>
                  <w:r w:rsidRPr="00A25D4D">
                    <w:t>0..*</w:t>
                  </w:r>
                </w:p>
              </w:tc>
            </w:tr>
            <w:tr w:rsidR="00C0190C" w:rsidRPr="00A25D4D" w14:paraId="50709830" w14:textId="77777777" w:rsidTr="00C0190C">
              <w:trPr>
                <w:tblHeader/>
                <w:tblCellSpacing w:w="0" w:type="dxa"/>
              </w:trPr>
              <w:tc>
                <w:tcPr>
                  <w:tcW w:w="360" w:type="dxa"/>
                  <w:hideMark/>
                </w:tcPr>
                <w:p w14:paraId="7C9EEFA7" w14:textId="77777777" w:rsidR="00C0190C" w:rsidRPr="00A25D4D" w:rsidRDefault="00C0190C" w:rsidP="008F13CC">
                  <w:pPr>
                    <w:jc w:val="left"/>
                  </w:pPr>
                  <w:r w:rsidRPr="00A25D4D">
                    <w:t> </w:t>
                  </w:r>
                </w:p>
              </w:tc>
              <w:tc>
                <w:tcPr>
                  <w:tcW w:w="1500" w:type="dxa"/>
                  <w:hideMark/>
                </w:tcPr>
                <w:p w14:paraId="785CC47A" w14:textId="77777777" w:rsidR="00C0190C" w:rsidRPr="00A25D4D" w:rsidRDefault="00C0190C" w:rsidP="008F13CC">
                  <w:pPr>
                    <w:jc w:val="left"/>
                  </w:pPr>
                  <w:r w:rsidRPr="00A25D4D">
                    <w:t>Stereotypes:</w:t>
                  </w:r>
                </w:p>
              </w:tc>
              <w:tc>
                <w:tcPr>
                  <w:tcW w:w="0" w:type="auto"/>
                  <w:hideMark/>
                </w:tcPr>
                <w:p w14:paraId="19EA66A5"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0A8B57E3" w14:textId="77777777" w:rsidR="00C0190C" w:rsidRPr="00A25D4D" w:rsidRDefault="00C0190C" w:rsidP="008F13CC">
            <w:pPr>
              <w:jc w:val="left"/>
            </w:pPr>
          </w:p>
        </w:tc>
      </w:tr>
      <w:tr w:rsidR="00C0190C" w:rsidRPr="00A25D4D" w14:paraId="0102732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748A8D" w14:textId="77777777" w:rsidR="00C0190C" w:rsidRPr="00A25D4D" w:rsidRDefault="00C0190C" w:rsidP="008F13CC">
            <w:pPr>
              <w:jc w:val="left"/>
            </w:pPr>
            <w:r w:rsidRPr="00A25D4D">
              <w:rPr>
                <w:b/>
                <w:bCs/>
              </w:rPr>
              <w:t xml:space="preserve">Relatie: </w:t>
            </w:r>
            <w:proofErr w:type="spellStart"/>
            <w:r w:rsidRPr="00A25D4D">
              <w:rPr>
                <w:b/>
                <w:bCs/>
              </w:rPr>
              <w:t>cables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78A1E8D" w14:textId="77777777" w:rsidTr="00C0190C">
              <w:trPr>
                <w:tblHeader/>
                <w:tblCellSpacing w:w="0" w:type="dxa"/>
              </w:trPr>
              <w:tc>
                <w:tcPr>
                  <w:tcW w:w="360" w:type="dxa"/>
                  <w:hideMark/>
                </w:tcPr>
                <w:p w14:paraId="29F42BC0" w14:textId="77777777" w:rsidR="00C0190C" w:rsidRPr="00A25D4D" w:rsidRDefault="00C0190C" w:rsidP="008F13CC">
                  <w:pPr>
                    <w:jc w:val="left"/>
                  </w:pPr>
                  <w:r w:rsidRPr="00A25D4D">
                    <w:t> </w:t>
                  </w:r>
                </w:p>
              </w:tc>
              <w:tc>
                <w:tcPr>
                  <w:tcW w:w="1500" w:type="dxa"/>
                  <w:hideMark/>
                </w:tcPr>
                <w:p w14:paraId="173F2737" w14:textId="77777777" w:rsidR="00C0190C" w:rsidRPr="00A25D4D" w:rsidRDefault="00C0190C" w:rsidP="008F13CC">
                  <w:pPr>
                    <w:jc w:val="left"/>
                  </w:pPr>
                  <w:r w:rsidRPr="00A25D4D">
                    <w:t>Type:</w:t>
                  </w:r>
                </w:p>
              </w:tc>
              <w:tc>
                <w:tcPr>
                  <w:tcW w:w="0" w:type="auto"/>
                  <w:hideMark/>
                </w:tcPr>
                <w:p w14:paraId="6CD020E0" w14:textId="77777777" w:rsidR="00C0190C" w:rsidRPr="00A25D4D" w:rsidRDefault="00C0190C" w:rsidP="008F13CC">
                  <w:pPr>
                    <w:jc w:val="left"/>
                  </w:pPr>
                  <w:r w:rsidRPr="00A25D4D">
                    <w:t>Cable</w:t>
                  </w:r>
                </w:p>
              </w:tc>
            </w:tr>
            <w:tr w:rsidR="00C0190C" w:rsidRPr="00A25D4D" w14:paraId="2E4FF501" w14:textId="77777777" w:rsidTr="00C0190C">
              <w:trPr>
                <w:tblHeader/>
                <w:tblCellSpacing w:w="0" w:type="dxa"/>
              </w:trPr>
              <w:tc>
                <w:tcPr>
                  <w:tcW w:w="360" w:type="dxa"/>
                  <w:hideMark/>
                </w:tcPr>
                <w:p w14:paraId="58C2AD5C" w14:textId="77777777" w:rsidR="00C0190C" w:rsidRPr="00A25D4D" w:rsidRDefault="00C0190C" w:rsidP="008F13CC">
                  <w:pPr>
                    <w:jc w:val="left"/>
                  </w:pPr>
                  <w:r w:rsidRPr="00A25D4D">
                    <w:t> </w:t>
                  </w:r>
                </w:p>
              </w:tc>
              <w:tc>
                <w:tcPr>
                  <w:tcW w:w="1500" w:type="dxa"/>
                  <w:hideMark/>
                </w:tcPr>
                <w:p w14:paraId="3F818DB8" w14:textId="77777777" w:rsidR="00C0190C" w:rsidRPr="00A25D4D" w:rsidRDefault="00C0190C" w:rsidP="008F13CC">
                  <w:pPr>
                    <w:jc w:val="left"/>
                  </w:pPr>
                  <w:r w:rsidRPr="00A25D4D">
                    <w:t>Naam</w:t>
                  </w:r>
                </w:p>
              </w:tc>
              <w:tc>
                <w:tcPr>
                  <w:tcW w:w="0" w:type="auto"/>
                  <w:hideMark/>
                </w:tcPr>
                <w:p w14:paraId="6826A9E0" w14:textId="77777777" w:rsidR="00C0190C" w:rsidRPr="00A25D4D" w:rsidRDefault="00C0190C" w:rsidP="008F13CC">
                  <w:pPr>
                    <w:jc w:val="left"/>
                  </w:pPr>
                  <w:proofErr w:type="spellStart"/>
                  <w:r w:rsidRPr="00A25D4D">
                    <w:t>cables</w:t>
                  </w:r>
                  <w:proofErr w:type="spellEnd"/>
                  <w:r w:rsidRPr="00A25D4D">
                    <w:t xml:space="preserve"> </w:t>
                  </w:r>
                </w:p>
              </w:tc>
            </w:tr>
            <w:tr w:rsidR="00C0190C" w:rsidRPr="007060DF" w14:paraId="0D207EC8" w14:textId="77777777" w:rsidTr="00C0190C">
              <w:trPr>
                <w:tblHeader/>
                <w:tblCellSpacing w:w="0" w:type="dxa"/>
              </w:trPr>
              <w:tc>
                <w:tcPr>
                  <w:tcW w:w="360" w:type="dxa"/>
                  <w:hideMark/>
                </w:tcPr>
                <w:p w14:paraId="4C770027" w14:textId="77777777" w:rsidR="00C0190C" w:rsidRPr="00A25D4D" w:rsidRDefault="00C0190C" w:rsidP="008F13CC">
                  <w:pPr>
                    <w:jc w:val="left"/>
                  </w:pPr>
                  <w:r w:rsidRPr="00A25D4D">
                    <w:t> </w:t>
                  </w:r>
                </w:p>
              </w:tc>
              <w:tc>
                <w:tcPr>
                  <w:tcW w:w="1500" w:type="dxa"/>
                  <w:hideMark/>
                </w:tcPr>
                <w:p w14:paraId="0C4DBB60" w14:textId="77777777" w:rsidR="00C0190C" w:rsidRPr="00A25D4D" w:rsidRDefault="00C0190C" w:rsidP="008F13CC">
                  <w:pPr>
                    <w:jc w:val="left"/>
                  </w:pPr>
                  <w:r w:rsidRPr="00A25D4D">
                    <w:t>Definitie:</w:t>
                  </w:r>
                </w:p>
              </w:tc>
              <w:tc>
                <w:tcPr>
                  <w:tcW w:w="0" w:type="auto"/>
                  <w:hideMark/>
                </w:tcPr>
                <w:p w14:paraId="1D1A183C" w14:textId="77777777" w:rsidR="00C0190C" w:rsidRPr="00A25D4D" w:rsidRDefault="00C0190C" w:rsidP="008F13CC">
                  <w:pPr>
                    <w:jc w:val="left"/>
                    <w:rPr>
                      <w:lang w:val="en-GB"/>
                    </w:rPr>
                  </w:pPr>
                  <w:r w:rsidRPr="00A25D4D">
                    <w:rPr>
                      <w:lang w:val="en-GB"/>
                    </w:rPr>
                    <w:t>A duct may contain one or more cables.</w:t>
                  </w:r>
                </w:p>
              </w:tc>
            </w:tr>
            <w:tr w:rsidR="00C0190C" w:rsidRPr="00A25D4D" w14:paraId="2C36DDC0" w14:textId="77777777" w:rsidTr="00C0190C">
              <w:trPr>
                <w:tblHeader/>
                <w:tblCellSpacing w:w="0" w:type="dxa"/>
              </w:trPr>
              <w:tc>
                <w:tcPr>
                  <w:tcW w:w="360" w:type="dxa"/>
                  <w:hideMark/>
                </w:tcPr>
                <w:p w14:paraId="32AC6EFC" w14:textId="77777777" w:rsidR="00C0190C" w:rsidRPr="00A25D4D" w:rsidRDefault="00C0190C" w:rsidP="008F13CC">
                  <w:pPr>
                    <w:jc w:val="left"/>
                    <w:rPr>
                      <w:lang w:val="en-GB"/>
                    </w:rPr>
                  </w:pPr>
                  <w:r w:rsidRPr="00A25D4D">
                    <w:rPr>
                      <w:lang w:val="en-GB"/>
                    </w:rPr>
                    <w:t> </w:t>
                  </w:r>
                </w:p>
              </w:tc>
              <w:tc>
                <w:tcPr>
                  <w:tcW w:w="1500" w:type="dxa"/>
                  <w:hideMark/>
                </w:tcPr>
                <w:p w14:paraId="1C2A997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94DE42A" w14:textId="77777777" w:rsidR="00C0190C" w:rsidRPr="00A25D4D" w:rsidRDefault="00C0190C" w:rsidP="008F13CC">
                  <w:pPr>
                    <w:jc w:val="left"/>
                  </w:pPr>
                  <w:r w:rsidRPr="00A25D4D">
                    <w:t>0..*</w:t>
                  </w:r>
                </w:p>
              </w:tc>
            </w:tr>
            <w:tr w:rsidR="00C0190C" w:rsidRPr="00A25D4D" w14:paraId="6BBBA96C" w14:textId="77777777" w:rsidTr="00C0190C">
              <w:trPr>
                <w:tblHeader/>
                <w:tblCellSpacing w:w="0" w:type="dxa"/>
              </w:trPr>
              <w:tc>
                <w:tcPr>
                  <w:tcW w:w="360" w:type="dxa"/>
                  <w:hideMark/>
                </w:tcPr>
                <w:p w14:paraId="4FE5D4F5" w14:textId="77777777" w:rsidR="00C0190C" w:rsidRPr="00A25D4D" w:rsidRDefault="00C0190C" w:rsidP="008F13CC">
                  <w:pPr>
                    <w:jc w:val="left"/>
                  </w:pPr>
                  <w:r w:rsidRPr="00A25D4D">
                    <w:t> </w:t>
                  </w:r>
                </w:p>
              </w:tc>
              <w:tc>
                <w:tcPr>
                  <w:tcW w:w="1500" w:type="dxa"/>
                  <w:hideMark/>
                </w:tcPr>
                <w:p w14:paraId="3F279C69" w14:textId="77777777" w:rsidR="00C0190C" w:rsidRPr="00A25D4D" w:rsidRDefault="00C0190C" w:rsidP="008F13CC">
                  <w:pPr>
                    <w:jc w:val="left"/>
                  </w:pPr>
                  <w:r w:rsidRPr="00A25D4D">
                    <w:t>Stereotypes:</w:t>
                  </w:r>
                </w:p>
              </w:tc>
              <w:tc>
                <w:tcPr>
                  <w:tcW w:w="0" w:type="auto"/>
                  <w:hideMark/>
                </w:tcPr>
                <w:p w14:paraId="6DA84714"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95F8873" w14:textId="77777777" w:rsidR="00C0190C" w:rsidRPr="00A25D4D" w:rsidRDefault="00C0190C" w:rsidP="008F13CC">
            <w:pPr>
              <w:jc w:val="left"/>
            </w:pPr>
          </w:p>
        </w:tc>
      </w:tr>
      <w:tr w:rsidR="00C0190C" w:rsidRPr="00A25D4D" w14:paraId="1AAAEC0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077A2D" w14:textId="77777777" w:rsidR="00C0190C" w:rsidRPr="00A25D4D" w:rsidRDefault="00C0190C" w:rsidP="008F13CC">
            <w:pPr>
              <w:jc w:val="left"/>
            </w:pPr>
            <w:r w:rsidRPr="00A25D4D">
              <w:rPr>
                <w:b/>
                <w:bCs/>
              </w:rPr>
              <w:t xml:space="preserve">Relatie: </w:t>
            </w:r>
            <w:proofErr w:type="spellStart"/>
            <w:r w:rsidRPr="00A25D4D">
              <w:rPr>
                <w:b/>
                <w:bCs/>
              </w:rPr>
              <w:t>pipes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079DA97" w14:textId="77777777" w:rsidTr="00C0190C">
              <w:trPr>
                <w:tblHeader/>
                <w:tblCellSpacing w:w="0" w:type="dxa"/>
              </w:trPr>
              <w:tc>
                <w:tcPr>
                  <w:tcW w:w="360" w:type="dxa"/>
                  <w:hideMark/>
                </w:tcPr>
                <w:p w14:paraId="77E6EB3C" w14:textId="77777777" w:rsidR="00C0190C" w:rsidRPr="00A25D4D" w:rsidRDefault="00C0190C" w:rsidP="008F13CC">
                  <w:pPr>
                    <w:jc w:val="left"/>
                  </w:pPr>
                  <w:r w:rsidRPr="00A25D4D">
                    <w:t> </w:t>
                  </w:r>
                </w:p>
              </w:tc>
              <w:tc>
                <w:tcPr>
                  <w:tcW w:w="1500" w:type="dxa"/>
                  <w:hideMark/>
                </w:tcPr>
                <w:p w14:paraId="70DB4EC3" w14:textId="77777777" w:rsidR="00C0190C" w:rsidRPr="00A25D4D" w:rsidRDefault="00C0190C" w:rsidP="008F13CC">
                  <w:pPr>
                    <w:jc w:val="left"/>
                  </w:pPr>
                  <w:r w:rsidRPr="00A25D4D">
                    <w:t>Type:</w:t>
                  </w:r>
                </w:p>
              </w:tc>
              <w:tc>
                <w:tcPr>
                  <w:tcW w:w="0" w:type="auto"/>
                  <w:hideMark/>
                </w:tcPr>
                <w:p w14:paraId="28697352" w14:textId="77777777" w:rsidR="00C0190C" w:rsidRPr="00A25D4D" w:rsidRDefault="00C0190C" w:rsidP="008F13CC">
                  <w:pPr>
                    <w:jc w:val="left"/>
                  </w:pPr>
                  <w:r w:rsidRPr="00A25D4D">
                    <w:t>Pipe</w:t>
                  </w:r>
                </w:p>
              </w:tc>
            </w:tr>
            <w:tr w:rsidR="00C0190C" w:rsidRPr="00A25D4D" w14:paraId="336F9A2D" w14:textId="77777777" w:rsidTr="00C0190C">
              <w:trPr>
                <w:tblHeader/>
                <w:tblCellSpacing w:w="0" w:type="dxa"/>
              </w:trPr>
              <w:tc>
                <w:tcPr>
                  <w:tcW w:w="360" w:type="dxa"/>
                  <w:hideMark/>
                </w:tcPr>
                <w:p w14:paraId="0DC3CFD7" w14:textId="77777777" w:rsidR="00C0190C" w:rsidRPr="00A25D4D" w:rsidRDefault="00C0190C" w:rsidP="008F13CC">
                  <w:pPr>
                    <w:jc w:val="left"/>
                  </w:pPr>
                  <w:r w:rsidRPr="00A25D4D">
                    <w:t> </w:t>
                  </w:r>
                </w:p>
              </w:tc>
              <w:tc>
                <w:tcPr>
                  <w:tcW w:w="1500" w:type="dxa"/>
                  <w:hideMark/>
                </w:tcPr>
                <w:p w14:paraId="2C091DAF" w14:textId="77777777" w:rsidR="00C0190C" w:rsidRPr="00A25D4D" w:rsidRDefault="00C0190C" w:rsidP="008F13CC">
                  <w:pPr>
                    <w:jc w:val="left"/>
                  </w:pPr>
                  <w:r w:rsidRPr="00A25D4D">
                    <w:t>Naam</w:t>
                  </w:r>
                </w:p>
              </w:tc>
              <w:tc>
                <w:tcPr>
                  <w:tcW w:w="0" w:type="auto"/>
                  <w:hideMark/>
                </w:tcPr>
                <w:p w14:paraId="74C48D5A" w14:textId="77777777" w:rsidR="00C0190C" w:rsidRPr="00A25D4D" w:rsidRDefault="00C0190C" w:rsidP="008F13CC">
                  <w:pPr>
                    <w:jc w:val="left"/>
                  </w:pPr>
                  <w:proofErr w:type="spellStart"/>
                  <w:r w:rsidRPr="00A25D4D">
                    <w:t>pipes</w:t>
                  </w:r>
                  <w:proofErr w:type="spellEnd"/>
                  <w:r w:rsidRPr="00A25D4D">
                    <w:t xml:space="preserve"> </w:t>
                  </w:r>
                </w:p>
              </w:tc>
            </w:tr>
            <w:tr w:rsidR="00C0190C" w:rsidRPr="007060DF" w14:paraId="3F4C6325" w14:textId="77777777" w:rsidTr="00C0190C">
              <w:trPr>
                <w:tblHeader/>
                <w:tblCellSpacing w:w="0" w:type="dxa"/>
              </w:trPr>
              <w:tc>
                <w:tcPr>
                  <w:tcW w:w="360" w:type="dxa"/>
                  <w:hideMark/>
                </w:tcPr>
                <w:p w14:paraId="5B7A7A27" w14:textId="77777777" w:rsidR="00C0190C" w:rsidRPr="00A25D4D" w:rsidRDefault="00C0190C" w:rsidP="008F13CC">
                  <w:pPr>
                    <w:jc w:val="left"/>
                  </w:pPr>
                  <w:r w:rsidRPr="00A25D4D">
                    <w:t> </w:t>
                  </w:r>
                </w:p>
              </w:tc>
              <w:tc>
                <w:tcPr>
                  <w:tcW w:w="1500" w:type="dxa"/>
                  <w:hideMark/>
                </w:tcPr>
                <w:p w14:paraId="04AD00CA" w14:textId="77777777" w:rsidR="00C0190C" w:rsidRPr="00A25D4D" w:rsidRDefault="00C0190C" w:rsidP="008F13CC">
                  <w:pPr>
                    <w:jc w:val="left"/>
                  </w:pPr>
                  <w:r w:rsidRPr="00A25D4D">
                    <w:t>Definitie:</w:t>
                  </w:r>
                </w:p>
              </w:tc>
              <w:tc>
                <w:tcPr>
                  <w:tcW w:w="0" w:type="auto"/>
                  <w:hideMark/>
                </w:tcPr>
                <w:p w14:paraId="7C03F7F5" w14:textId="77777777" w:rsidR="00C0190C" w:rsidRPr="00A25D4D" w:rsidRDefault="00C0190C" w:rsidP="008F13CC">
                  <w:pPr>
                    <w:jc w:val="left"/>
                    <w:rPr>
                      <w:lang w:val="en-GB"/>
                    </w:rPr>
                  </w:pPr>
                  <w:r w:rsidRPr="00A25D4D">
                    <w:rPr>
                      <w:lang w:val="en-GB"/>
                    </w:rPr>
                    <w:t>The set of pipes that constitute the duct bank.</w:t>
                  </w:r>
                </w:p>
              </w:tc>
            </w:tr>
            <w:tr w:rsidR="00C0190C" w:rsidRPr="00A25D4D" w14:paraId="3B2625F2" w14:textId="77777777" w:rsidTr="00C0190C">
              <w:trPr>
                <w:tblHeader/>
                <w:tblCellSpacing w:w="0" w:type="dxa"/>
              </w:trPr>
              <w:tc>
                <w:tcPr>
                  <w:tcW w:w="360" w:type="dxa"/>
                  <w:hideMark/>
                </w:tcPr>
                <w:p w14:paraId="70846711" w14:textId="77777777" w:rsidR="00C0190C" w:rsidRPr="00A25D4D" w:rsidRDefault="00C0190C" w:rsidP="008F13CC">
                  <w:pPr>
                    <w:jc w:val="left"/>
                    <w:rPr>
                      <w:lang w:val="en-GB"/>
                    </w:rPr>
                  </w:pPr>
                  <w:r w:rsidRPr="00A25D4D">
                    <w:rPr>
                      <w:lang w:val="en-GB"/>
                    </w:rPr>
                    <w:t> </w:t>
                  </w:r>
                </w:p>
              </w:tc>
              <w:tc>
                <w:tcPr>
                  <w:tcW w:w="1500" w:type="dxa"/>
                  <w:hideMark/>
                </w:tcPr>
                <w:p w14:paraId="2272F53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35B9D0" w14:textId="77777777" w:rsidR="00C0190C" w:rsidRPr="00A25D4D" w:rsidRDefault="00C0190C" w:rsidP="008F13CC">
                  <w:pPr>
                    <w:jc w:val="left"/>
                  </w:pPr>
                  <w:r w:rsidRPr="00A25D4D">
                    <w:t>0..*</w:t>
                  </w:r>
                </w:p>
              </w:tc>
            </w:tr>
            <w:tr w:rsidR="00C0190C" w:rsidRPr="00A25D4D" w14:paraId="62E3C220" w14:textId="77777777" w:rsidTr="00C0190C">
              <w:trPr>
                <w:tblHeader/>
                <w:tblCellSpacing w:w="0" w:type="dxa"/>
              </w:trPr>
              <w:tc>
                <w:tcPr>
                  <w:tcW w:w="360" w:type="dxa"/>
                  <w:hideMark/>
                </w:tcPr>
                <w:p w14:paraId="418A9665" w14:textId="77777777" w:rsidR="00C0190C" w:rsidRPr="00A25D4D" w:rsidRDefault="00C0190C" w:rsidP="008F13CC">
                  <w:pPr>
                    <w:jc w:val="left"/>
                  </w:pPr>
                  <w:r w:rsidRPr="00A25D4D">
                    <w:t> </w:t>
                  </w:r>
                </w:p>
              </w:tc>
              <w:tc>
                <w:tcPr>
                  <w:tcW w:w="1500" w:type="dxa"/>
                  <w:hideMark/>
                </w:tcPr>
                <w:p w14:paraId="7CB88697" w14:textId="77777777" w:rsidR="00C0190C" w:rsidRPr="00A25D4D" w:rsidRDefault="00C0190C" w:rsidP="008F13CC">
                  <w:pPr>
                    <w:jc w:val="left"/>
                  </w:pPr>
                  <w:r w:rsidRPr="00A25D4D">
                    <w:t>Stereotypes:</w:t>
                  </w:r>
                </w:p>
              </w:tc>
              <w:tc>
                <w:tcPr>
                  <w:tcW w:w="0" w:type="auto"/>
                  <w:hideMark/>
                </w:tcPr>
                <w:p w14:paraId="4E105042"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69B30C5" w14:textId="77777777" w:rsidR="00C0190C" w:rsidRPr="00A25D4D" w:rsidRDefault="00C0190C" w:rsidP="008F13CC">
            <w:pPr>
              <w:jc w:val="left"/>
            </w:pPr>
          </w:p>
        </w:tc>
      </w:tr>
      <w:tr w:rsidR="00C0190C" w:rsidRPr="00A25D4D" w14:paraId="1387DC9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2DA90D" w14:textId="77777777" w:rsidR="00C0190C" w:rsidRPr="00A25D4D" w:rsidRDefault="00C0190C" w:rsidP="008F13CC">
            <w:pPr>
              <w:jc w:val="left"/>
              <w:rPr>
                <w:lang w:val="en-GB"/>
              </w:rPr>
            </w:pPr>
            <w:r w:rsidRPr="00A25D4D">
              <w:rPr>
                <w:b/>
                <w:bCs/>
                <w:lang w:val="en-GB"/>
              </w:rPr>
              <w:t>Constraint: "Duct" shall not have a "</w:t>
            </w:r>
            <w:proofErr w:type="spellStart"/>
            <w:r w:rsidRPr="00A25D4D">
              <w:rPr>
                <w:b/>
                <w:bCs/>
                <w:lang w:val="en-GB"/>
              </w:rPr>
              <w:t>utilityDeliveryType</w:t>
            </w:r>
            <w:proofErr w:type="spellEnd"/>
            <w:r w:rsidRPr="00A25D4D">
              <w:rPr>
                <w:b/>
                <w:bCs/>
                <w:lang w:val="en-GB"/>
              </w:rPr>
              <w: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67162E8B" w14:textId="77777777" w:rsidTr="00C0190C">
              <w:trPr>
                <w:tblHeader/>
                <w:tblCellSpacing w:w="0" w:type="dxa"/>
              </w:trPr>
              <w:tc>
                <w:tcPr>
                  <w:tcW w:w="360" w:type="dxa"/>
                  <w:hideMark/>
                </w:tcPr>
                <w:p w14:paraId="34BB2FC4" w14:textId="77777777" w:rsidR="00C0190C" w:rsidRPr="00A25D4D" w:rsidRDefault="00C0190C" w:rsidP="008F13CC">
                  <w:pPr>
                    <w:jc w:val="left"/>
                    <w:rPr>
                      <w:lang w:val="en-GB"/>
                    </w:rPr>
                  </w:pPr>
                  <w:r w:rsidRPr="00A25D4D">
                    <w:rPr>
                      <w:lang w:val="en-GB"/>
                    </w:rPr>
                    <w:t> </w:t>
                  </w:r>
                </w:p>
              </w:tc>
              <w:tc>
                <w:tcPr>
                  <w:tcW w:w="1500" w:type="dxa"/>
                  <w:hideMark/>
                </w:tcPr>
                <w:p w14:paraId="0C243617" w14:textId="77777777" w:rsidR="00C0190C" w:rsidRPr="00A25D4D" w:rsidRDefault="00C0190C" w:rsidP="008F13CC">
                  <w:pPr>
                    <w:jc w:val="left"/>
                  </w:pPr>
                  <w:r w:rsidRPr="00A25D4D">
                    <w:t>Natuurlijke taal:</w:t>
                  </w:r>
                </w:p>
              </w:tc>
              <w:tc>
                <w:tcPr>
                  <w:tcW w:w="0" w:type="auto"/>
                  <w:hideMark/>
                </w:tcPr>
                <w:p w14:paraId="643BD98F" w14:textId="77777777" w:rsidR="00C0190C" w:rsidRPr="00A25D4D" w:rsidRDefault="00C0190C" w:rsidP="008F13CC">
                  <w:pPr>
                    <w:jc w:val="left"/>
                    <w:rPr>
                      <w:lang w:val="en-GB"/>
                    </w:rPr>
                  </w:pPr>
                  <w:r w:rsidRPr="00A25D4D">
                    <w:rPr>
                      <w:lang w:val="en-GB"/>
                    </w:rPr>
                    <w:t>The multiplicity of "</w:t>
                  </w:r>
                  <w:proofErr w:type="spellStart"/>
                  <w:r w:rsidRPr="00A25D4D">
                    <w:rPr>
                      <w:lang w:val="en-GB"/>
                    </w:rPr>
                    <w:t>utilityDeliveryType</w:t>
                  </w:r>
                  <w:proofErr w:type="spellEnd"/>
                  <w:r w:rsidRPr="00A25D4D">
                    <w:rPr>
                      <w:lang w:val="en-GB"/>
                    </w:rPr>
                    <w:t>" shall be 0</w:t>
                  </w:r>
                </w:p>
              </w:tc>
            </w:tr>
            <w:tr w:rsidR="00C0190C" w:rsidRPr="00A25D4D" w14:paraId="401E7810" w14:textId="77777777" w:rsidTr="00C0190C">
              <w:trPr>
                <w:tblHeader/>
                <w:tblCellSpacing w:w="0" w:type="dxa"/>
              </w:trPr>
              <w:tc>
                <w:tcPr>
                  <w:tcW w:w="360" w:type="dxa"/>
                  <w:hideMark/>
                </w:tcPr>
                <w:p w14:paraId="59048467" w14:textId="77777777" w:rsidR="00C0190C" w:rsidRPr="00A25D4D" w:rsidRDefault="00C0190C" w:rsidP="008F13CC">
                  <w:pPr>
                    <w:jc w:val="left"/>
                    <w:rPr>
                      <w:lang w:val="en-GB"/>
                    </w:rPr>
                  </w:pPr>
                  <w:r w:rsidRPr="00A25D4D">
                    <w:rPr>
                      <w:lang w:val="en-GB"/>
                    </w:rPr>
                    <w:t> </w:t>
                  </w:r>
                </w:p>
              </w:tc>
              <w:tc>
                <w:tcPr>
                  <w:tcW w:w="1500" w:type="dxa"/>
                  <w:hideMark/>
                </w:tcPr>
                <w:p w14:paraId="1D585191" w14:textId="77777777" w:rsidR="00C0190C" w:rsidRPr="00A25D4D" w:rsidRDefault="00C0190C" w:rsidP="008F13CC">
                  <w:pPr>
                    <w:jc w:val="left"/>
                  </w:pPr>
                  <w:r w:rsidRPr="00A25D4D">
                    <w:t>OCL:</w:t>
                  </w:r>
                </w:p>
              </w:tc>
              <w:tc>
                <w:tcPr>
                  <w:tcW w:w="0" w:type="auto"/>
                  <w:hideMark/>
                </w:tcPr>
                <w:p w14:paraId="603DDB99"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utilityDeliveryType</w:t>
                  </w:r>
                  <w:proofErr w:type="spellEnd"/>
                  <w:r w:rsidRPr="00A25D4D">
                    <w:t>-&gt;</w:t>
                  </w:r>
                  <w:proofErr w:type="spellStart"/>
                  <w:r w:rsidRPr="00A25D4D">
                    <w:t>size</w:t>
                  </w:r>
                  <w:proofErr w:type="spellEnd"/>
                  <w:r w:rsidRPr="00A25D4D">
                    <w:t xml:space="preserve">()=0 </w:t>
                  </w:r>
                </w:p>
              </w:tc>
            </w:tr>
          </w:tbl>
          <w:p w14:paraId="6BF0E4D6" w14:textId="77777777" w:rsidR="00C0190C" w:rsidRPr="00A25D4D" w:rsidRDefault="00C0190C" w:rsidP="008F13CC">
            <w:pPr>
              <w:jc w:val="left"/>
            </w:pPr>
          </w:p>
        </w:tc>
      </w:tr>
    </w:tbl>
    <w:p w14:paraId="5E25F6E6" w14:textId="77777777" w:rsidR="00C0190C" w:rsidRPr="00A25D4D" w:rsidRDefault="00C0190C" w:rsidP="008F13CC">
      <w:pPr>
        <w:pStyle w:val="Kop5"/>
        <w:jc w:val="left"/>
        <w:rPr>
          <w:sz w:val="16"/>
          <w:szCs w:val="16"/>
        </w:rPr>
      </w:pPr>
      <w:proofErr w:type="spellStart"/>
      <w:r w:rsidRPr="00A25D4D">
        <w:rPr>
          <w:sz w:val="16"/>
          <w:szCs w:val="16"/>
        </w:rPr>
        <w:t>Tower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23973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17DCD4A" w14:textId="77777777" w:rsidR="00C0190C" w:rsidRPr="00A25D4D" w:rsidRDefault="00C0190C" w:rsidP="008F13CC">
            <w:pPr>
              <w:jc w:val="left"/>
            </w:pPr>
            <w:proofErr w:type="spellStart"/>
            <w:r w:rsidRPr="00A25D4D">
              <w:rPr>
                <w:b/>
                <w:bCs/>
              </w:rPr>
              <w:t>Tower</w:t>
            </w:r>
            <w:proofErr w:type="spellEnd"/>
          </w:p>
        </w:tc>
      </w:tr>
      <w:tr w:rsidR="00C0190C" w:rsidRPr="00A25D4D" w14:paraId="62161B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754F718C" w14:textId="77777777" w:rsidTr="00C0190C">
              <w:trPr>
                <w:tblHeader/>
                <w:tblCellSpacing w:w="0" w:type="dxa"/>
              </w:trPr>
              <w:tc>
                <w:tcPr>
                  <w:tcW w:w="360" w:type="dxa"/>
                  <w:hideMark/>
                </w:tcPr>
                <w:p w14:paraId="711ADE9F" w14:textId="77777777" w:rsidR="00C0190C" w:rsidRPr="00A25D4D" w:rsidRDefault="00C0190C" w:rsidP="008F13CC">
                  <w:pPr>
                    <w:jc w:val="left"/>
                  </w:pPr>
                  <w:r w:rsidRPr="00A25D4D">
                    <w:t> </w:t>
                  </w:r>
                </w:p>
              </w:tc>
              <w:tc>
                <w:tcPr>
                  <w:tcW w:w="1500" w:type="dxa"/>
                  <w:hideMark/>
                </w:tcPr>
                <w:p w14:paraId="2EDB715A" w14:textId="77777777" w:rsidR="00C0190C" w:rsidRPr="00A25D4D" w:rsidRDefault="00C0190C" w:rsidP="008F13CC">
                  <w:pPr>
                    <w:jc w:val="left"/>
                  </w:pPr>
                  <w:r w:rsidRPr="00A25D4D">
                    <w:t>Package:</w:t>
                  </w:r>
                </w:p>
              </w:tc>
              <w:tc>
                <w:tcPr>
                  <w:tcW w:w="0" w:type="auto"/>
                  <w:hideMark/>
                </w:tcPr>
                <w:p w14:paraId="3398505B"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02AA38AF" w14:textId="77777777" w:rsidTr="00C0190C">
              <w:trPr>
                <w:tblHeader/>
                <w:tblCellSpacing w:w="0" w:type="dxa"/>
              </w:trPr>
              <w:tc>
                <w:tcPr>
                  <w:tcW w:w="360" w:type="dxa"/>
                  <w:hideMark/>
                </w:tcPr>
                <w:p w14:paraId="03C3F46F" w14:textId="77777777" w:rsidR="00C0190C" w:rsidRPr="00A25D4D" w:rsidRDefault="00C0190C" w:rsidP="008F13CC">
                  <w:pPr>
                    <w:jc w:val="left"/>
                    <w:rPr>
                      <w:lang w:val="en-GB"/>
                    </w:rPr>
                  </w:pPr>
                  <w:r w:rsidRPr="00A25D4D">
                    <w:rPr>
                      <w:lang w:val="en-GB"/>
                    </w:rPr>
                    <w:t> </w:t>
                  </w:r>
                </w:p>
              </w:tc>
              <w:tc>
                <w:tcPr>
                  <w:tcW w:w="1500" w:type="dxa"/>
                  <w:hideMark/>
                </w:tcPr>
                <w:p w14:paraId="0F850172" w14:textId="77777777" w:rsidR="00C0190C" w:rsidRPr="00A25D4D" w:rsidRDefault="00C0190C" w:rsidP="008F13CC">
                  <w:pPr>
                    <w:jc w:val="left"/>
                  </w:pPr>
                  <w:r w:rsidRPr="00A25D4D">
                    <w:t>Naam</w:t>
                  </w:r>
                </w:p>
              </w:tc>
              <w:tc>
                <w:tcPr>
                  <w:tcW w:w="0" w:type="auto"/>
                  <w:hideMark/>
                </w:tcPr>
                <w:p w14:paraId="7C9531F3" w14:textId="77777777" w:rsidR="00C0190C" w:rsidRPr="00A25D4D" w:rsidRDefault="00C0190C" w:rsidP="008F13CC">
                  <w:pPr>
                    <w:jc w:val="left"/>
                  </w:pPr>
                  <w:proofErr w:type="spellStart"/>
                  <w:r w:rsidRPr="00A25D4D">
                    <w:t>tower</w:t>
                  </w:r>
                  <w:proofErr w:type="spellEnd"/>
                  <w:r w:rsidRPr="00A25D4D">
                    <w:t xml:space="preserve"> </w:t>
                  </w:r>
                </w:p>
              </w:tc>
            </w:tr>
            <w:tr w:rsidR="00C0190C" w:rsidRPr="007060DF" w14:paraId="6F4A5584" w14:textId="77777777" w:rsidTr="00C0190C">
              <w:trPr>
                <w:tblHeader/>
                <w:tblCellSpacing w:w="0" w:type="dxa"/>
              </w:trPr>
              <w:tc>
                <w:tcPr>
                  <w:tcW w:w="360" w:type="dxa"/>
                  <w:hideMark/>
                </w:tcPr>
                <w:p w14:paraId="574D395C" w14:textId="77777777" w:rsidR="00C0190C" w:rsidRPr="00A25D4D" w:rsidRDefault="00C0190C" w:rsidP="008F13CC">
                  <w:pPr>
                    <w:jc w:val="left"/>
                  </w:pPr>
                  <w:r w:rsidRPr="00A25D4D">
                    <w:t> </w:t>
                  </w:r>
                </w:p>
              </w:tc>
              <w:tc>
                <w:tcPr>
                  <w:tcW w:w="1500" w:type="dxa"/>
                  <w:hideMark/>
                </w:tcPr>
                <w:p w14:paraId="489E6992" w14:textId="77777777" w:rsidR="00C0190C" w:rsidRPr="00A25D4D" w:rsidRDefault="00C0190C" w:rsidP="008F13CC">
                  <w:pPr>
                    <w:jc w:val="left"/>
                  </w:pPr>
                  <w:r w:rsidRPr="00A25D4D">
                    <w:t>Definitie:</w:t>
                  </w:r>
                </w:p>
              </w:tc>
              <w:tc>
                <w:tcPr>
                  <w:tcW w:w="0" w:type="auto"/>
                  <w:hideMark/>
                </w:tcPr>
                <w:p w14:paraId="0044ED25" w14:textId="77777777" w:rsidR="00C0190C" w:rsidRPr="00A25D4D" w:rsidRDefault="00C0190C" w:rsidP="008F13CC">
                  <w:pPr>
                    <w:jc w:val="left"/>
                    <w:rPr>
                      <w:lang w:val="en-GB"/>
                    </w:rPr>
                  </w:pPr>
                  <w:r w:rsidRPr="00A25D4D">
                    <w:rPr>
                      <w:lang w:val="en-GB"/>
                    </w:rPr>
                    <w:t xml:space="preserve">Simple tower object which may carry utility objects belonging to either single or multiple utility networks. </w:t>
                  </w:r>
                </w:p>
              </w:tc>
            </w:tr>
            <w:tr w:rsidR="00C0190C" w:rsidRPr="00A25D4D" w14:paraId="40FA21C1" w14:textId="77777777" w:rsidTr="00C0190C">
              <w:trPr>
                <w:tblHeader/>
                <w:tblCellSpacing w:w="0" w:type="dxa"/>
              </w:trPr>
              <w:tc>
                <w:tcPr>
                  <w:tcW w:w="360" w:type="dxa"/>
                  <w:hideMark/>
                </w:tcPr>
                <w:p w14:paraId="11BFA830" w14:textId="77777777" w:rsidR="00C0190C" w:rsidRPr="00A25D4D" w:rsidRDefault="00C0190C" w:rsidP="008F13CC">
                  <w:pPr>
                    <w:jc w:val="left"/>
                    <w:rPr>
                      <w:lang w:val="en-GB"/>
                    </w:rPr>
                  </w:pPr>
                  <w:r w:rsidRPr="00A25D4D">
                    <w:rPr>
                      <w:lang w:val="en-GB"/>
                    </w:rPr>
                    <w:t> </w:t>
                  </w:r>
                </w:p>
              </w:tc>
              <w:tc>
                <w:tcPr>
                  <w:tcW w:w="1500" w:type="dxa"/>
                  <w:hideMark/>
                </w:tcPr>
                <w:p w14:paraId="00A3E546" w14:textId="77777777" w:rsidR="00C0190C" w:rsidRPr="00A25D4D" w:rsidRDefault="00C0190C" w:rsidP="008F13CC">
                  <w:pPr>
                    <w:jc w:val="left"/>
                  </w:pPr>
                  <w:r w:rsidRPr="00A25D4D">
                    <w:t>Subtype van:</w:t>
                  </w:r>
                </w:p>
              </w:tc>
              <w:tc>
                <w:tcPr>
                  <w:tcW w:w="0" w:type="auto"/>
                  <w:hideMark/>
                </w:tcPr>
                <w:p w14:paraId="2A9F6BDF" w14:textId="77777777" w:rsidR="00C0190C" w:rsidRPr="00A25D4D" w:rsidRDefault="00C0190C" w:rsidP="008F13CC">
                  <w:pPr>
                    <w:jc w:val="left"/>
                  </w:pPr>
                  <w:proofErr w:type="spellStart"/>
                  <w:r w:rsidRPr="00A25D4D">
                    <w:t>UtilityNodeContainer</w:t>
                  </w:r>
                  <w:proofErr w:type="spellEnd"/>
                </w:p>
              </w:tc>
            </w:tr>
            <w:tr w:rsidR="00C0190C" w:rsidRPr="007060DF" w14:paraId="72BF9D98" w14:textId="77777777" w:rsidTr="00C0190C">
              <w:trPr>
                <w:tblHeader/>
                <w:tblCellSpacing w:w="0" w:type="dxa"/>
              </w:trPr>
              <w:tc>
                <w:tcPr>
                  <w:tcW w:w="360" w:type="dxa"/>
                  <w:hideMark/>
                </w:tcPr>
                <w:p w14:paraId="56EDC2FD" w14:textId="77777777" w:rsidR="00C0190C" w:rsidRPr="00A25D4D" w:rsidRDefault="00C0190C" w:rsidP="008F13CC">
                  <w:pPr>
                    <w:jc w:val="left"/>
                  </w:pPr>
                  <w:r w:rsidRPr="00A25D4D">
                    <w:t> </w:t>
                  </w:r>
                </w:p>
              </w:tc>
              <w:tc>
                <w:tcPr>
                  <w:tcW w:w="1500" w:type="dxa"/>
                  <w:hideMark/>
                </w:tcPr>
                <w:p w14:paraId="7A5E4C35" w14:textId="77777777" w:rsidR="00C0190C" w:rsidRPr="00A25D4D" w:rsidRDefault="00C0190C" w:rsidP="008F13CC">
                  <w:pPr>
                    <w:jc w:val="left"/>
                  </w:pPr>
                  <w:r w:rsidRPr="00A25D4D">
                    <w:t>Omschrijving:</w:t>
                  </w:r>
                </w:p>
              </w:tc>
              <w:tc>
                <w:tcPr>
                  <w:tcW w:w="0" w:type="auto"/>
                  <w:hideMark/>
                </w:tcPr>
                <w:p w14:paraId="0E9E8777" w14:textId="77777777" w:rsidR="00C0190C" w:rsidRPr="00A25D4D" w:rsidRDefault="00C0190C" w:rsidP="008F13CC">
                  <w:pPr>
                    <w:jc w:val="left"/>
                    <w:rPr>
                      <w:lang w:val="en-GB"/>
                    </w:rPr>
                  </w:pPr>
                  <w:r w:rsidRPr="00A25D4D">
                    <w:rPr>
                      <w:lang w:val="en-GB"/>
                    </w:rPr>
                    <w:t>Towers represent node objects that support reservoirs, cables or antennas.</w:t>
                  </w:r>
                </w:p>
              </w:tc>
            </w:tr>
            <w:tr w:rsidR="00C0190C" w:rsidRPr="00A25D4D" w14:paraId="73C5991A" w14:textId="77777777" w:rsidTr="00C0190C">
              <w:trPr>
                <w:tblHeader/>
                <w:tblCellSpacing w:w="0" w:type="dxa"/>
              </w:trPr>
              <w:tc>
                <w:tcPr>
                  <w:tcW w:w="360" w:type="dxa"/>
                  <w:hideMark/>
                </w:tcPr>
                <w:p w14:paraId="3C0DC75B" w14:textId="77777777" w:rsidR="00C0190C" w:rsidRPr="00A25D4D" w:rsidRDefault="00C0190C" w:rsidP="008F13CC">
                  <w:pPr>
                    <w:jc w:val="left"/>
                    <w:rPr>
                      <w:lang w:val="en-GB"/>
                    </w:rPr>
                  </w:pPr>
                  <w:r w:rsidRPr="00A25D4D">
                    <w:rPr>
                      <w:lang w:val="en-GB"/>
                    </w:rPr>
                    <w:t> </w:t>
                  </w:r>
                </w:p>
              </w:tc>
              <w:tc>
                <w:tcPr>
                  <w:tcW w:w="1500" w:type="dxa"/>
                  <w:hideMark/>
                </w:tcPr>
                <w:p w14:paraId="77A5C0B4" w14:textId="77777777" w:rsidR="00C0190C" w:rsidRPr="00A25D4D" w:rsidRDefault="00C0190C" w:rsidP="008F13CC">
                  <w:pPr>
                    <w:jc w:val="left"/>
                  </w:pPr>
                  <w:r w:rsidRPr="00A25D4D">
                    <w:t>Stereotypes:</w:t>
                  </w:r>
                </w:p>
              </w:tc>
              <w:tc>
                <w:tcPr>
                  <w:tcW w:w="0" w:type="auto"/>
                  <w:hideMark/>
                </w:tcPr>
                <w:p w14:paraId="2CDEA0A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E8F7F5D" w14:textId="77777777" w:rsidR="00C0190C" w:rsidRPr="00A25D4D" w:rsidRDefault="00C0190C" w:rsidP="008F13CC">
            <w:pPr>
              <w:jc w:val="left"/>
            </w:pPr>
          </w:p>
        </w:tc>
      </w:tr>
      <w:tr w:rsidR="00C0190C" w:rsidRPr="00A25D4D" w14:paraId="2579244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53C3624" w14:textId="77777777" w:rsidR="00C0190C" w:rsidRPr="00A25D4D" w:rsidRDefault="00C0190C" w:rsidP="008F13CC">
            <w:pPr>
              <w:jc w:val="left"/>
            </w:pPr>
            <w:r w:rsidRPr="00A25D4D">
              <w:rPr>
                <w:b/>
                <w:bCs/>
              </w:rPr>
              <w:t xml:space="preserve">Attribuut: </w:t>
            </w:r>
            <w:proofErr w:type="spellStart"/>
            <w:r w:rsidRPr="00A25D4D">
              <w:rPr>
                <w:b/>
                <w:bCs/>
              </w:rPr>
              <w:t>towerHeight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D466950" w14:textId="77777777" w:rsidTr="00C0190C">
              <w:trPr>
                <w:tblHeader/>
                <w:tblCellSpacing w:w="0" w:type="dxa"/>
              </w:trPr>
              <w:tc>
                <w:tcPr>
                  <w:tcW w:w="360" w:type="dxa"/>
                  <w:hideMark/>
                </w:tcPr>
                <w:p w14:paraId="71F5C144" w14:textId="77777777" w:rsidR="00C0190C" w:rsidRPr="00A25D4D" w:rsidRDefault="00C0190C" w:rsidP="008F13CC">
                  <w:pPr>
                    <w:jc w:val="left"/>
                  </w:pPr>
                  <w:r w:rsidRPr="00A25D4D">
                    <w:t> </w:t>
                  </w:r>
                </w:p>
              </w:tc>
              <w:tc>
                <w:tcPr>
                  <w:tcW w:w="1500" w:type="dxa"/>
                  <w:hideMark/>
                </w:tcPr>
                <w:p w14:paraId="7C0444C3" w14:textId="77777777" w:rsidR="00C0190C" w:rsidRPr="00A25D4D" w:rsidRDefault="00C0190C" w:rsidP="008F13CC">
                  <w:pPr>
                    <w:jc w:val="left"/>
                  </w:pPr>
                  <w:r w:rsidRPr="00A25D4D">
                    <w:t>Type:</w:t>
                  </w:r>
                </w:p>
              </w:tc>
              <w:tc>
                <w:tcPr>
                  <w:tcW w:w="0" w:type="auto"/>
                  <w:hideMark/>
                </w:tcPr>
                <w:p w14:paraId="4ACEDECE" w14:textId="77777777" w:rsidR="00C0190C" w:rsidRPr="00A25D4D" w:rsidRDefault="00C0190C" w:rsidP="008F13CC">
                  <w:pPr>
                    <w:jc w:val="left"/>
                  </w:pPr>
                  <w:proofErr w:type="spellStart"/>
                  <w:r w:rsidRPr="00A25D4D">
                    <w:t>Length</w:t>
                  </w:r>
                  <w:proofErr w:type="spellEnd"/>
                </w:p>
              </w:tc>
            </w:tr>
            <w:tr w:rsidR="00C0190C" w:rsidRPr="00A25D4D" w14:paraId="4836AB55" w14:textId="77777777" w:rsidTr="00C0190C">
              <w:trPr>
                <w:tblHeader/>
                <w:tblCellSpacing w:w="0" w:type="dxa"/>
              </w:trPr>
              <w:tc>
                <w:tcPr>
                  <w:tcW w:w="360" w:type="dxa"/>
                  <w:hideMark/>
                </w:tcPr>
                <w:p w14:paraId="11431229" w14:textId="77777777" w:rsidR="00C0190C" w:rsidRPr="00A25D4D" w:rsidRDefault="00C0190C" w:rsidP="008F13CC">
                  <w:pPr>
                    <w:jc w:val="left"/>
                  </w:pPr>
                  <w:r w:rsidRPr="00A25D4D">
                    <w:t> </w:t>
                  </w:r>
                </w:p>
              </w:tc>
              <w:tc>
                <w:tcPr>
                  <w:tcW w:w="1500" w:type="dxa"/>
                  <w:hideMark/>
                </w:tcPr>
                <w:p w14:paraId="551C582E" w14:textId="77777777" w:rsidR="00C0190C" w:rsidRPr="00A25D4D" w:rsidRDefault="00C0190C" w:rsidP="008F13CC">
                  <w:pPr>
                    <w:jc w:val="left"/>
                  </w:pPr>
                  <w:r w:rsidRPr="00A25D4D">
                    <w:t>Naam</w:t>
                  </w:r>
                </w:p>
              </w:tc>
              <w:tc>
                <w:tcPr>
                  <w:tcW w:w="0" w:type="auto"/>
                  <w:hideMark/>
                </w:tcPr>
                <w:p w14:paraId="3B6FB9C6" w14:textId="77777777" w:rsidR="00C0190C" w:rsidRPr="00A25D4D" w:rsidRDefault="00C0190C" w:rsidP="008F13CC">
                  <w:pPr>
                    <w:jc w:val="left"/>
                  </w:pPr>
                  <w:proofErr w:type="spellStart"/>
                  <w:r w:rsidRPr="00A25D4D">
                    <w:t>tower</w:t>
                  </w:r>
                  <w:proofErr w:type="spellEnd"/>
                  <w:r w:rsidRPr="00A25D4D">
                    <w:t xml:space="preserve"> </w:t>
                  </w:r>
                  <w:proofErr w:type="spellStart"/>
                  <w:r w:rsidRPr="00A25D4D">
                    <w:t>height</w:t>
                  </w:r>
                  <w:proofErr w:type="spellEnd"/>
                  <w:r w:rsidRPr="00A25D4D">
                    <w:t xml:space="preserve"> </w:t>
                  </w:r>
                </w:p>
              </w:tc>
            </w:tr>
            <w:tr w:rsidR="00C0190C" w:rsidRPr="007060DF" w14:paraId="77DD9E62" w14:textId="77777777" w:rsidTr="00C0190C">
              <w:trPr>
                <w:tblHeader/>
                <w:tblCellSpacing w:w="0" w:type="dxa"/>
              </w:trPr>
              <w:tc>
                <w:tcPr>
                  <w:tcW w:w="360" w:type="dxa"/>
                  <w:hideMark/>
                </w:tcPr>
                <w:p w14:paraId="7457C3E0" w14:textId="77777777" w:rsidR="00C0190C" w:rsidRPr="00A25D4D" w:rsidRDefault="00C0190C" w:rsidP="008F13CC">
                  <w:pPr>
                    <w:jc w:val="left"/>
                  </w:pPr>
                  <w:r w:rsidRPr="00A25D4D">
                    <w:t> </w:t>
                  </w:r>
                </w:p>
              </w:tc>
              <w:tc>
                <w:tcPr>
                  <w:tcW w:w="1500" w:type="dxa"/>
                  <w:hideMark/>
                </w:tcPr>
                <w:p w14:paraId="66026D12" w14:textId="77777777" w:rsidR="00C0190C" w:rsidRPr="00A25D4D" w:rsidRDefault="00C0190C" w:rsidP="008F13CC">
                  <w:pPr>
                    <w:jc w:val="left"/>
                  </w:pPr>
                  <w:r w:rsidRPr="00A25D4D">
                    <w:t>Definitie:</w:t>
                  </w:r>
                </w:p>
              </w:tc>
              <w:tc>
                <w:tcPr>
                  <w:tcW w:w="0" w:type="auto"/>
                  <w:hideMark/>
                </w:tcPr>
                <w:p w14:paraId="061F3FC2" w14:textId="77777777" w:rsidR="00C0190C" w:rsidRPr="00A25D4D" w:rsidRDefault="00C0190C" w:rsidP="008F13CC">
                  <w:pPr>
                    <w:jc w:val="left"/>
                    <w:rPr>
                      <w:lang w:val="en-GB"/>
                    </w:rPr>
                  </w:pPr>
                  <w:r w:rsidRPr="00A25D4D">
                    <w:rPr>
                      <w:lang w:val="en-GB"/>
                    </w:rPr>
                    <w:t xml:space="preserve">The height of the tower. </w:t>
                  </w:r>
                </w:p>
              </w:tc>
            </w:tr>
            <w:tr w:rsidR="00C0190C" w:rsidRPr="007060DF" w14:paraId="6B7534C3" w14:textId="77777777" w:rsidTr="00C0190C">
              <w:trPr>
                <w:tblHeader/>
                <w:tblCellSpacing w:w="0" w:type="dxa"/>
              </w:trPr>
              <w:tc>
                <w:tcPr>
                  <w:tcW w:w="360" w:type="dxa"/>
                  <w:hideMark/>
                </w:tcPr>
                <w:p w14:paraId="0C121C8D" w14:textId="77777777" w:rsidR="00C0190C" w:rsidRPr="00A25D4D" w:rsidRDefault="00C0190C" w:rsidP="008F13CC">
                  <w:pPr>
                    <w:jc w:val="left"/>
                    <w:rPr>
                      <w:lang w:val="en-GB"/>
                    </w:rPr>
                  </w:pPr>
                  <w:r w:rsidRPr="00A25D4D">
                    <w:rPr>
                      <w:lang w:val="en-GB"/>
                    </w:rPr>
                    <w:t> </w:t>
                  </w:r>
                </w:p>
              </w:tc>
              <w:tc>
                <w:tcPr>
                  <w:tcW w:w="1500" w:type="dxa"/>
                  <w:hideMark/>
                </w:tcPr>
                <w:p w14:paraId="2DDE05F2" w14:textId="77777777" w:rsidR="00C0190C" w:rsidRPr="00A25D4D" w:rsidRDefault="00C0190C" w:rsidP="008F13CC">
                  <w:pPr>
                    <w:jc w:val="left"/>
                  </w:pPr>
                  <w:r w:rsidRPr="00A25D4D">
                    <w:t>Omschrijving:</w:t>
                  </w:r>
                </w:p>
              </w:tc>
              <w:tc>
                <w:tcPr>
                  <w:tcW w:w="0" w:type="auto"/>
                  <w:hideMark/>
                </w:tcPr>
                <w:p w14:paraId="3996DBA6" w14:textId="77777777" w:rsidR="00C0190C" w:rsidRPr="00A25D4D" w:rsidRDefault="00C0190C" w:rsidP="008F13CC">
                  <w:pPr>
                    <w:jc w:val="left"/>
                    <w:rPr>
                      <w:lang w:val="en-GB"/>
                    </w:rPr>
                  </w:pPr>
                  <w:r w:rsidRPr="00A25D4D">
                    <w:rPr>
                      <w:lang w:val="en-GB"/>
                    </w:rPr>
                    <w:t xml:space="preserve">The height is the vertical extend measuring </w:t>
                  </w:r>
                  <w:proofErr w:type="spellStart"/>
                  <w:r w:rsidRPr="00A25D4D">
                    <w:rPr>
                      <w:lang w:val="en-GB"/>
                    </w:rPr>
                    <w:t>accross</w:t>
                  </w:r>
                  <w:proofErr w:type="spellEnd"/>
                  <w:r w:rsidRPr="00A25D4D">
                    <w:rPr>
                      <w:lang w:val="en-GB"/>
                    </w:rPr>
                    <w:t xml:space="preserve"> the object - in this case, the tower - at right angles to the </w:t>
                  </w:r>
                  <w:proofErr w:type="spellStart"/>
                  <w:r w:rsidRPr="00A25D4D">
                    <w:rPr>
                      <w:lang w:val="en-GB"/>
                    </w:rPr>
                    <w:t>lenght</w:t>
                  </w:r>
                  <w:proofErr w:type="spellEnd"/>
                  <w:r w:rsidRPr="00A25D4D">
                    <w:rPr>
                      <w:lang w:val="en-GB"/>
                    </w:rPr>
                    <w:t>.</w:t>
                  </w:r>
                </w:p>
              </w:tc>
            </w:tr>
            <w:tr w:rsidR="00C0190C" w:rsidRPr="00A25D4D" w14:paraId="0C4AE879" w14:textId="77777777" w:rsidTr="00C0190C">
              <w:trPr>
                <w:tblHeader/>
                <w:tblCellSpacing w:w="0" w:type="dxa"/>
              </w:trPr>
              <w:tc>
                <w:tcPr>
                  <w:tcW w:w="360" w:type="dxa"/>
                  <w:hideMark/>
                </w:tcPr>
                <w:p w14:paraId="0A76054B" w14:textId="77777777" w:rsidR="00C0190C" w:rsidRPr="00A25D4D" w:rsidRDefault="00C0190C" w:rsidP="008F13CC">
                  <w:pPr>
                    <w:jc w:val="left"/>
                    <w:rPr>
                      <w:lang w:val="en-GB"/>
                    </w:rPr>
                  </w:pPr>
                  <w:r w:rsidRPr="00A25D4D">
                    <w:rPr>
                      <w:lang w:val="en-GB"/>
                    </w:rPr>
                    <w:t> </w:t>
                  </w:r>
                </w:p>
              </w:tc>
              <w:tc>
                <w:tcPr>
                  <w:tcW w:w="1500" w:type="dxa"/>
                  <w:hideMark/>
                </w:tcPr>
                <w:p w14:paraId="6CB5C9D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50C19EA" w14:textId="77777777" w:rsidR="00C0190C" w:rsidRPr="00A25D4D" w:rsidRDefault="00C0190C" w:rsidP="008F13CC">
                  <w:pPr>
                    <w:jc w:val="left"/>
                  </w:pPr>
                  <w:r w:rsidRPr="00A25D4D">
                    <w:t>1</w:t>
                  </w:r>
                </w:p>
              </w:tc>
            </w:tr>
            <w:tr w:rsidR="00C0190C" w:rsidRPr="00A25D4D" w14:paraId="021902BC" w14:textId="77777777" w:rsidTr="00C0190C">
              <w:trPr>
                <w:tblHeader/>
                <w:tblCellSpacing w:w="0" w:type="dxa"/>
              </w:trPr>
              <w:tc>
                <w:tcPr>
                  <w:tcW w:w="360" w:type="dxa"/>
                  <w:hideMark/>
                </w:tcPr>
                <w:p w14:paraId="30C521DB" w14:textId="77777777" w:rsidR="00C0190C" w:rsidRPr="00A25D4D" w:rsidRDefault="00C0190C" w:rsidP="008F13CC">
                  <w:pPr>
                    <w:jc w:val="left"/>
                  </w:pPr>
                  <w:r w:rsidRPr="00A25D4D">
                    <w:t> </w:t>
                  </w:r>
                </w:p>
              </w:tc>
              <w:tc>
                <w:tcPr>
                  <w:tcW w:w="1500" w:type="dxa"/>
                  <w:hideMark/>
                </w:tcPr>
                <w:p w14:paraId="15B0955E" w14:textId="77777777" w:rsidR="00C0190C" w:rsidRPr="00A25D4D" w:rsidRDefault="00C0190C" w:rsidP="008F13CC">
                  <w:pPr>
                    <w:jc w:val="left"/>
                  </w:pPr>
                  <w:r w:rsidRPr="00A25D4D">
                    <w:t>Stereotypes:</w:t>
                  </w:r>
                </w:p>
              </w:tc>
              <w:tc>
                <w:tcPr>
                  <w:tcW w:w="0" w:type="auto"/>
                  <w:hideMark/>
                </w:tcPr>
                <w:p w14:paraId="325F0394"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48AA218" w14:textId="77777777" w:rsidR="00C0190C" w:rsidRPr="00A25D4D" w:rsidRDefault="00C0190C" w:rsidP="008F13CC">
            <w:pPr>
              <w:jc w:val="left"/>
            </w:pPr>
          </w:p>
        </w:tc>
      </w:tr>
    </w:tbl>
    <w:p w14:paraId="33707834" w14:textId="77777777" w:rsidR="00C0190C" w:rsidRPr="00A25D4D" w:rsidRDefault="00C0190C" w:rsidP="008F13CC">
      <w:pPr>
        <w:pStyle w:val="Kop5"/>
        <w:jc w:val="left"/>
        <w:rPr>
          <w:sz w:val="16"/>
          <w:szCs w:val="16"/>
        </w:rPr>
      </w:pPr>
      <w:r w:rsidRPr="00A25D4D">
        <w:rPr>
          <w:sz w:val="16"/>
          <w:szCs w:val="16"/>
        </w:rPr>
        <w:t>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348E1B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CC02B45" w14:textId="77777777" w:rsidR="00C0190C" w:rsidRPr="00A25D4D" w:rsidRDefault="00C0190C" w:rsidP="008F13CC">
            <w:pPr>
              <w:jc w:val="left"/>
            </w:pPr>
            <w:r w:rsidRPr="00A25D4D">
              <w:rPr>
                <w:b/>
                <w:bCs/>
              </w:rPr>
              <w:t xml:space="preserve">Cable (abstract) </w:t>
            </w:r>
          </w:p>
        </w:tc>
      </w:tr>
      <w:tr w:rsidR="00C0190C" w:rsidRPr="00A25D4D" w14:paraId="1833FF3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56875704" w14:textId="77777777" w:rsidTr="00C0190C">
              <w:trPr>
                <w:tblHeader/>
                <w:tblCellSpacing w:w="0" w:type="dxa"/>
              </w:trPr>
              <w:tc>
                <w:tcPr>
                  <w:tcW w:w="360" w:type="dxa"/>
                  <w:hideMark/>
                </w:tcPr>
                <w:p w14:paraId="4E08EA3F" w14:textId="77777777" w:rsidR="00C0190C" w:rsidRPr="00A25D4D" w:rsidRDefault="00C0190C" w:rsidP="008F13CC">
                  <w:pPr>
                    <w:jc w:val="left"/>
                  </w:pPr>
                  <w:r w:rsidRPr="00A25D4D">
                    <w:t> </w:t>
                  </w:r>
                </w:p>
              </w:tc>
              <w:tc>
                <w:tcPr>
                  <w:tcW w:w="1500" w:type="dxa"/>
                  <w:hideMark/>
                </w:tcPr>
                <w:p w14:paraId="470F63F4" w14:textId="77777777" w:rsidR="00C0190C" w:rsidRPr="00A25D4D" w:rsidRDefault="00C0190C" w:rsidP="008F13CC">
                  <w:pPr>
                    <w:jc w:val="left"/>
                  </w:pPr>
                  <w:r w:rsidRPr="00A25D4D">
                    <w:t>Package:</w:t>
                  </w:r>
                </w:p>
              </w:tc>
              <w:tc>
                <w:tcPr>
                  <w:tcW w:w="0" w:type="auto"/>
                  <w:hideMark/>
                </w:tcPr>
                <w:p w14:paraId="347A6527"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2A6B564B" w14:textId="77777777" w:rsidTr="00C0190C">
              <w:trPr>
                <w:tblHeader/>
                <w:tblCellSpacing w:w="0" w:type="dxa"/>
              </w:trPr>
              <w:tc>
                <w:tcPr>
                  <w:tcW w:w="360" w:type="dxa"/>
                  <w:hideMark/>
                </w:tcPr>
                <w:p w14:paraId="21222A18" w14:textId="77777777" w:rsidR="00C0190C" w:rsidRPr="00A25D4D" w:rsidRDefault="00C0190C" w:rsidP="008F13CC">
                  <w:pPr>
                    <w:jc w:val="left"/>
                    <w:rPr>
                      <w:lang w:val="en-GB"/>
                    </w:rPr>
                  </w:pPr>
                  <w:r w:rsidRPr="00A25D4D">
                    <w:rPr>
                      <w:lang w:val="en-GB"/>
                    </w:rPr>
                    <w:t> </w:t>
                  </w:r>
                </w:p>
              </w:tc>
              <w:tc>
                <w:tcPr>
                  <w:tcW w:w="1500" w:type="dxa"/>
                  <w:hideMark/>
                </w:tcPr>
                <w:p w14:paraId="36B594F0" w14:textId="77777777" w:rsidR="00C0190C" w:rsidRPr="00A25D4D" w:rsidRDefault="00C0190C" w:rsidP="008F13CC">
                  <w:pPr>
                    <w:jc w:val="left"/>
                  </w:pPr>
                  <w:r w:rsidRPr="00A25D4D">
                    <w:t>Naam</w:t>
                  </w:r>
                </w:p>
              </w:tc>
              <w:tc>
                <w:tcPr>
                  <w:tcW w:w="0" w:type="auto"/>
                  <w:hideMark/>
                </w:tcPr>
                <w:p w14:paraId="6F1F9A32" w14:textId="77777777" w:rsidR="00C0190C" w:rsidRPr="00A25D4D" w:rsidRDefault="00C0190C" w:rsidP="008F13CC">
                  <w:pPr>
                    <w:jc w:val="left"/>
                  </w:pPr>
                  <w:proofErr w:type="spellStart"/>
                  <w:r w:rsidRPr="00A25D4D">
                    <w:t>cable</w:t>
                  </w:r>
                  <w:proofErr w:type="spellEnd"/>
                  <w:r w:rsidRPr="00A25D4D">
                    <w:t xml:space="preserve"> </w:t>
                  </w:r>
                </w:p>
              </w:tc>
            </w:tr>
            <w:tr w:rsidR="00C0190C" w:rsidRPr="007060DF" w14:paraId="07AE28FA" w14:textId="77777777" w:rsidTr="00C0190C">
              <w:trPr>
                <w:tblHeader/>
                <w:tblCellSpacing w:w="0" w:type="dxa"/>
              </w:trPr>
              <w:tc>
                <w:tcPr>
                  <w:tcW w:w="360" w:type="dxa"/>
                  <w:hideMark/>
                </w:tcPr>
                <w:p w14:paraId="72DA44E6" w14:textId="77777777" w:rsidR="00C0190C" w:rsidRPr="00A25D4D" w:rsidRDefault="00C0190C" w:rsidP="008F13CC">
                  <w:pPr>
                    <w:jc w:val="left"/>
                  </w:pPr>
                  <w:r w:rsidRPr="00A25D4D">
                    <w:t> </w:t>
                  </w:r>
                </w:p>
              </w:tc>
              <w:tc>
                <w:tcPr>
                  <w:tcW w:w="1500" w:type="dxa"/>
                  <w:hideMark/>
                </w:tcPr>
                <w:p w14:paraId="3A921A99" w14:textId="77777777" w:rsidR="00C0190C" w:rsidRPr="00A25D4D" w:rsidRDefault="00C0190C" w:rsidP="008F13CC">
                  <w:pPr>
                    <w:jc w:val="left"/>
                  </w:pPr>
                  <w:r w:rsidRPr="00A25D4D">
                    <w:t>Definitie:</w:t>
                  </w:r>
                </w:p>
              </w:tc>
              <w:tc>
                <w:tcPr>
                  <w:tcW w:w="0" w:type="auto"/>
                  <w:hideMark/>
                </w:tcPr>
                <w:p w14:paraId="121340EB" w14:textId="77777777" w:rsidR="00C0190C" w:rsidRPr="00A25D4D" w:rsidRDefault="00C0190C" w:rsidP="008F13CC">
                  <w:pPr>
                    <w:jc w:val="left"/>
                    <w:rPr>
                      <w:lang w:val="en-GB"/>
                    </w:rPr>
                  </w:pPr>
                  <w:r w:rsidRPr="00A25D4D">
                    <w:rPr>
                      <w:lang w:val="en-GB"/>
                    </w:rPr>
                    <w:t xml:space="preserve">A utility link or link sequence used to convey electricity or data from one location to another. </w:t>
                  </w:r>
                </w:p>
              </w:tc>
            </w:tr>
            <w:tr w:rsidR="00C0190C" w:rsidRPr="00A25D4D" w14:paraId="72AD90A1" w14:textId="77777777" w:rsidTr="00C0190C">
              <w:trPr>
                <w:tblHeader/>
                <w:tblCellSpacing w:w="0" w:type="dxa"/>
              </w:trPr>
              <w:tc>
                <w:tcPr>
                  <w:tcW w:w="360" w:type="dxa"/>
                  <w:hideMark/>
                </w:tcPr>
                <w:p w14:paraId="3F66BBBD" w14:textId="77777777" w:rsidR="00C0190C" w:rsidRPr="00A25D4D" w:rsidRDefault="00C0190C" w:rsidP="008F13CC">
                  <w:pPr>
                    <w:jc w:val="left"/>
                    <w:rPr>
                      <w:lang w:val="en-GB"/>
                    </w:rPr>
                  </w:pPr>
                  <w:r w:rsidRPr="00A25D4D">
                    <w:rPr>
                      <w:lang w:val="en-GB"/>
                    </w:rPr>
                    <w:t> </w:t>
                  </w:r>
                </w:p>
              </w:tc>
              <w:tc>
                <w:tcPr>
                  <w:tcW w:w="1500" w:type="dxa"/>
                  <w:hideMark/>
                </w:tcPr>
                <w:p w14:paraId="633D0EFC" w14:textId="77777777" w:rsidR="00C0190C" w:rsidRPr="00A25D4D" w:rsidRDefault="00C0190C" w:rsidP="008F13CC">
                  <w:pPr>
                    <w:jc w:val="left"/>
                  </w:pPr>
                  <w:r w:rsidRPr="00A25D4D">
                    <w:t>Subtype van:</w:t>
                  </w:r>
                </w:p>
              </w:tc>
              <w:tc>
                <w:tcPr>
                  <w:tcW w:w="0" w:type="auto"/>
                  <w:hideMark/>
                </w:tcPr>
                <w:p w14:paraId="3874C4C5" w14:textId="77777777" w:rsidR="00C0190C" w:rsidRPr="00A25D4D" w:rsidRDefault="00C0190C" w:rsidP="008F13CC">
                  <w:pPr>
                    <w:jc w:val="left"/>
                  </w:pPr>
                  <w:proofErr w:type="spellStart"/>
                  <w:r w:rsidRPr="00A25D4D">
                    <w:t>UtilityLinkSet</w:t>
                  </w:r>
                  <w:proofErr w:type="spellEnd"/>
                </w:p>
              </w:tc>
            </w:tr>
            <w:tr w:rsidR="00C0190C" w:rsidRPr="00A25D4D" w14:paraId="705FC7D7" w14:textId="77777777" w:rsidTr="00C0190C">
              <w:trPr>
                <w:tblHeader/>
                <w:tblCellSpacing w:w="0" w:type="dxa"/>
              </w:trPr>
              <w:tc>
                <w:tcPr>
                  <w:tcW w:w="360" w:type="dxa"/>
                  <w:hideMark/>
                </w:tcPr>
                <w:p w14:paraId="0792733E" w14:textId="77777777" w:rsidR="00C0190C" w:rsidRPr="00A25D4D" w:rsidRDefault="00C0190C" w:rsidP="008F13CC">
                  <w:pPr>
                    <w:jc w:val="left"/>
                  </w:pPr>
                  <w:r w:rsidRPr="00A25D4D">
                    <w:t> </w:t>
                  </w:r>
                </w:p>
              </w:tc>
              <w:tc>
                <w:tcPr>
                  <w:tcW w:w="1500" w:type="dxa"/>
                  <w:hideMark/>
                </w:tcPr>
                <w:p w14:paraId="185BC3A7" w14:textId="77777777" w:rsidR="00C0190C" w:rsidRPr="00A25D4D" w:rsidRDefault="00C0190C" w:rsidP="008F13CC">
                  <w:pPr>
                    <w:jc w:val="left"/>
                  </w:pPr>
                  <w:r w:rsidRPr="00A25D4D">
                    <w:t>Stereotypes:</w:t>
                  </w:r>
                </w:p>
              </w:tc>
              <w:tc>
                <w:tcPr>
                  <w:tcW w:w="0" w:type="auto"/>
                  <w:hideMark/>
                </w:tcPr>
                <w:p w14:paraId="136DA50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58270F4" w14:textId="77777777" w:rsidR="00C0190C" w:rsidRPr="00A25D4D" w:rsidRDefault="00C0190C" w:rsidP="008F13CC">
            <w:pPr>
              <w:jc w:val="left"/>
            </w:pPr>
          </w:p>
        </w:tc>
      </w:tr>
    </w:tbl>
    <w:p w14:paraId="1DD2616F" w14:textId="77777777" w:rsidR="00C0190C" w:rsidRPr="00A25D4D" w:rsidRDefault="00C0190C" w:rsidP="008F13CC">
      <w:pPr>
        <w:pStyle w:val="Kop5"/>
        <w:jc w:val="left"/>
        <w:rPr>
          <w:sz w:val="16"/>
          <w:szCs w:val="16"/>
        </w:rPr>
      </w:pPr>
      <w:proofErr w:type="spellStart"/>
      <w:r w:rsidRPr="00A25D4D">
        <w:rPr>
          <w:sz w:val="16"/>
          <w:szCs w:val="16"/>
        </w:rPr>
        <w:t>UtilityDeliveryTypeValue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AC0CE3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AF09640" w14:textId="77777777" w:rsidR="00C0190C" w:rsidRPr="00A25D4D" w:rsidRDefault="00C0190C" w:rsidP="008F13CC">
            <w:pPr>
              <w:jc w:val="left"/>
            </w:pPr>
            <w:proofErr w:type="spellStart"/>
            <w:r w:rsidRPr="00A25D4D">
              <w:rPr>
                <w:b/>
                <w:bCs/>
              </w:rPr>
              <w:t>UtilityDeliveryTypeValue</w:t>
            </w:r>
            <w:proofErr w:type="spellEnd"/>
          </w:p>
        </w:tc>
      </w:tr>
      <w:tr w:rsidR="00C0190C" w:rsidRPr="00A25D4D" w14:paraId="6468924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098857E" w14:textId="77777777" w:rsidTr="00C0190C">
              <w:trPr>
                <w:tblHeader/>
                <w:tblCellSpacing w:w="0" w:type="dxa"/>
              </w:trPr>
              <w:tc>
                <w:tcPr>
                  <w:tcW w:w="360" w:type="dxa"/>
                  <w:hideMark/>
                </w:tcPr>
                <w:p w14:paraId="01B32FCE" w14:textId="77777777" w:rsidR="00C0190C" w:rsidRPr="00A25D4D" w:rsidRDefault="00C0190C" w:rsidP="008F13CC">
                  <w:pPr>
                    <w:jc w:val="left"/>
                  </w:pPr>
                  <w:r w:rsidRPr="00A25D4D">
                    <w:t> </w:t>
                  </w:r>
                </w:p>
              </w:tc>
              <w:tc>
                <w:tcPr>
                  <w:tcW w:w="1500" w:type="dxa"/>
                  <w:hideMark/>
                </w:tcPr>
                <w:p w14:paraId="523DAAEE" w14:textId="77777777" w:rsidR="00C0190C" w:rsidRPr="00A25D4D" w:rsidRDefault="00C0190C" w:rsidP="008F13CC">
                  <w:pPr>
                    <w:jc w:val="left"/>
                  </w:pPr>
                  <w:r w:rsidRPr="00A25D4D">
                    <w:t>Package:</w:t>
                  </w:r>
                </w:p>
              </w:tc>
              <w:tc>
                <w:tcPr>
                  <w:tcW w:w="0" w:type="auto"/>
                  <w:hideMark/>
                </w:tcPr>
                <w:p w14:paraId="22D3560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EAFBEEC" w14:textId="77777777" w:rsidTr="00C0190C">
              <w:trPr>
                <w:tblHeader/>
                <w:tblCellSpacing w:w="0" w:type="dxa"/>
              </w:trPr>
              <w:tc>
                <w:tcPr>
                  <w:tcW w:w="360" w:type="dxa"/>
                  <w:hideMark/>
                </w:tcPr>
                <w:p w14:paraId="1645EDAC" w14:textId="77777777" w:rsidR="00C0190C" w:rsidRPr="00A25D4D" w:rsidRDefault="00C0190C" w:rsidP="008F13CC">
                  <w:pPr>
                    <w:jc w:val="left"/>
                    <w:rPr>
                      <w:lang w:val="en-GB"/>
                    </w:rPr>
                  </w:pPr>
                  <w:r w:rsidRPr="00A25D4D">
                    <w:rPr>
                      <w:lang w:val="en-GB"/>
                    </w:rPr>
                    <w:t> </w:t>
                  </w:r>
                </w:p>
              </w:tc>
              <w:tc>
                <w:tcPr>
                  <w:tcW w:w="1500" w:type="dxa"/>
                  <w:hideMark/>
                </w:tcPr>
                <w:p w14:paraId="13BB8A1F" w14:textId="77777777" w:rsidR="00C0190C" w:rsidRPr="00A25D4D" w:rsidRDefault="00C0190C" w:rsidP="008F13CC">
                  <w:pPr>
                    <w:jc w:val="left"/>
                  </w:pPr>
                  <w:r w:rsidRPr="00A25D4D">
                    <w:t>Naam</w:t>
                  </w:r>
                </w:p>
              </w:tc>
              <w:tc>
                <w:tcPr>
                  <w:tcW w:w="0" w:type="auto"/>
                  <w:hideMark/>
                </w:tcPr>
                <w:p w14:paraId="1CAE884D" w14:textId="77777777" w:rsidR="00C0190C" w:rsidRPr="00A25D4D" w:rsidRDefault="00C0190C" w:rsidP="008F13CC">
                  <w:pPr>
                    <w:jc w:val="left"/>
                  </w:pPr>
                  <w:proofErr w:type="spellStart"/>
                  <w:r w:rsidRPr="00A25D4D">
                    <w:t>utility</w:t>
                  </w:r>
                  <w:proofErr w:type="spellEnd"/>
                  <w:r w:rsidRPr="00A25D4D">
                    <w:t xml:space="preserve"> delivery type </w:t>
                  </w:r>
                </w:p>
              </w:tc>
            </w:tr>
            <w:tr w:rsidR="00C0190C" w:rsidRPr="007060DF" w14:paraId="035683D4" w14:textId="77777777" w:rsidTr="00C0190C">
              <w:trPr>
                <w:tblHeader/>
                <w:tblCellSpacing w:w="0" w:type="dxa"/>
              </w:trPr>
              <w:tc>
                <w:tcPr>
                  <w:tcW w:w="360" w:type="dxa"/>
                  <w:hideMark/>
                </w:tcPr>
                <w:p w14:paraId="673C527A" w14:textId="77777777" w:rsidR="00C0190C" w:rsidRPr="00A25D4D" w:rsidRDefault="00C0190C" w:rsidP="008F13CC">
                  <w:pPr>
                    <w:jc w:val="left"/>
                  </w:pPr>
                  <w:r w:rsidRPr="00A25D4D">
                    <w:t> </w:t>
                  </w:r>
                </w:p>
              </w:tc>
              <w:tc>
                <w:tcPr>
                  <w:tcW w:w="1500" w:type="dxa"/>
                  <w:hideMark/>
                </w:tcPr>
                <w:p w14:paraId="1034FE25" w14:textId="77777777" w:rsidR="00C0190C" w:rsidRPr="00A25D4D" w:rsidRDefault="00C0190C" w:rsidP="008F13CC">
                  <w:pPr>
                    <w:jc w:val="left"/>
                  </w:pPr>
                  <w:r w:rsidRPr="00A25D4D">
                    <w:t>Definitie:</w:t>
                  </w:r>
                </w:p>
              </w:tc>
              <w:tc>
                <w:tcPr>
                  <w:tcW w:w="0" w:type="auto"/>
                  <w:hideMark/>
                </w:tcPr>
                <w:p w14:paraId="5C069387" w14:textId="77777777" w:rsidR="00C0190C" w:rsidRPr="00A25D4D" w:rsidRDefault="00C0190C" w:rsidP="008F13CC">
                  <w:pPr>
                    <w:jc w:val="left"/>
                    <w:rPr>
                      <w:lang w:val="en-GB"/>
                    </w:rPr>
                  </w:pPr>
                  <w:r w:rsidRPr="00A25D4D">
                    <w:rPr>
                      <w:lang w:val="en-GB"/>
                    </w:rPr>
                    <w:t>Classification of utility delivery types.</w:t>
                  </w:r>
                </w:p>
              </w:tc>
            </w:tr>
            <w:tr w:rsidR="00C0190C" w:rsidRPr="00A25D4D" w14:paraId="01A08D53" w14:textId="77777777" w:rsidTr="00C0190C">
              <w:trPr>
                <w:tblHeader/>
                <w:tblCellSpacing w:w="0" w:type="dxa"/>
              </w:trPr>
              <w:tc>
                <w:tcPr>
                  <w:tcW w:w="360" w:type="dxa"/>
                  <w:hideMark/>
                </w:tcPr>
                <w:p w14:paraId="290C1111" w14:textId="77777777" w:rsidR="00C0190C" w:rsidRPr="00A25D4D" w:rsidRDefault="00C0190C" w:rsidP="008F13CC">
                  <w:pPr>
                    <w:jc w:val="left"/>
                    <w:rPr>
                      <w:lang w:val="en-GB"/>
                    </w:rPr>
                  </w:pPr>
                  <w:r w:rsidRPr="00A25D4D">
                    <w:rPr>
                      <w:lang w:val="en-GB"/>
                    </w:rPr>
                    <w:t> </w:t>
                  </w:r>
                </w:p>
              </w:tc>
              <w:tc>
                <w:tcPr>
                  <w:tcW w:w="1500" w:type="dxa"/>
                  <w:hideMark/>
                </w:tcPr>
                <w:p w14:paraId="4EF783BB" w14:textId="77777777" w:rsidR="00C0190C" w:rsidRPr="00A25D4D" w:rsidRDefault="00C0190C" w:rsidP="008F13CC">
                  <w:pPr>
                    <w:jc w:val="left"/>
                  </w:pPr>
                  <w:r w:rsidRPr="00A25D4D">
                    <w:t>Stereotypes:</w:t>
                  </w:r>
                </w:p>
              </w:tc>
              <w:tc>
                <w:tcPr>
                  <w:tcW w:w="0" w:type="auto"/>
                  <w:hideMark/>
                </w:tcPr>
                <w:p w14:paraId="08856C83"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7B7C047" w14:textId="77777777" w:rsidTr="00C0190C">
              <w:trPr>
                <w:tblHeader/>
                <w:tblCellSpacing w:w="0" w:type="dxa"/>
              </w:trPr>
              <w:tc>
                <w:tcPr>
                  <w:tcW w:w="360" w:type="dxa"/>
                  <w:hideMark/>
                </w:tcPr>
                <w:p w14:paraId="075A5151" w14:textId="77777777" w:rsidR="00C0190C" w:rsidRPr="00A25D4D" w:rsidRDefault="00C0190C" w:rsidP="008F13CC">
                  <w:pPr>
                    <w:jc w:val="left"/>
                  </w:pPr>
                  <w:r w:rsidRPr="00A25D4D">
                    <w:t> </w:t>
                  </w:r>
                </w:p>
              </w:tc>
              <w:tc>
                <w:tcPr>
                  <w:tcW w:w="1500" w:type="dxa"/>
                  <w:hideMark/>
                </w:tcPr>
                <w:p w14:paraId="2EEE51B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7C0BA4D" w14:textId="77777777" w:rsidR="00C0190C" w:rsidRPr="00A25D4D" w:rsidRDefault="00C0190C" w:rsidP="008F13CC">
                  <w:pPr>
                    <w:jc w:val="left"/>
                  </w:pPr>
                  <w:proofErr w:type="spellStart"/>
                  <w:r w:rsidRPr="00A25D4D">
                    <w:t>Uitbreidbaar</w:t>
                  </w:r>
                  <w:proofErr w:type="spellEnd"/>
                </w:p>
              </w:tc>
            </w:tr>
          </w:tbl>
          <w:p w14:paraId="2F582AA4" w14:textId="77777777" w:rsidR="00C0190C" w:rsidRPr="00A25D4D" w:rsidRDefault="00C0190C" w:rsidP="008F13CC">
            <w:pPr>
              <w:jc w:val="left"/>
            </w:pPr>
          </w:p>
        </w:tc>
      </w:tr>
    </w:tbl>
    <w:p w14:paraId="1AC1AFCA" w14:textId="77777777" w:rsidR="00C0190C" w:rsidRPr="00A25D4D" w:rsidRDefault="00C0190C" w:rsidP="008F13CC">
      <w:pPr>
        <w:pStyle w:val="Kop5"/>
        <w:jc w:val="left"/>
        <w:rPr>
          <w:sz w:val="16"/>
          <w:szCs w:val="16"/>
        </w:rPr>
      </w:pPr>
      <w:proofErr w:type="spellStart"/>
      <w:r w:rsidRPr="00A25D4D">
        <w:rPr>
          <w:sz w:val="16"/>
          <w:szCs w:val="16"/>
        </w:rPr>
        <w:t>Manhole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D2419F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3819454" w14:textId="77777777" w:rsidR="00C0190C" w:rsidRPr="00A25D4D" w:rsidRDefault="00C0190C" w:rsidP="008F13CC">
            <w:pPr>
              <w:jc w:val="left"/>
            </w:pPr>
            <w:proofErr w:type="spellStart"/>
            <w:r w:rsidRPr="00A25D4D">
              <w:rPr>
                <w:b/>
                <w:bCs/>
              </w:rPr>
              <w:t>Manhole</w:t>
            </w:r>
            <w:proofErr w:type="spellEnd"/>
          </w:p>
        </w:tc>
      </w:tr>
      <w:tr w:rsidR="00C0190C" w:rsidRPr="00A25D4D" w14:paraId="37E8088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C385C09" w14:textId="77777777" w:rsidTr="00C0190C">
              <w:trPr>
                <w:tblHeader/>
                <w:tblCellSpacing w:w="0" w:type="dxa"/>
              </w:trPr>
              <w:tc>
                <w:tcPr>
                  <w:tcW w:w="360" w:type="dxa"/>
                  <w:hideMark/>
                </w:tcPr>
                <w:p w14:paraId="1D058641" w14:textId="77777777" w:rsidR="00C0190C" w:rsidRPr="00A25D4D" w:rsidRDefault="00C0190C" w:rsidP="008F13CC">
                  <w:pPr>
                    <w:jc w:val="left"/>
                  </w:pPr>
                  <w:r w:rsidRPr="00A25D4D">
                    <w:t> </w:t>
                  </w:r>
                </w:p>
              </w:tc>
              <w:tc>
                <w:tcPr>
                  <w:tcW w:w="1500" w:type="dxa"/>
                  <w:hideMark/>
                </w:tcPr>
                <w:p w14:paraId="77FC3DF5" w14:textId="77777777" w:rsidR="00C0190C" w:rsidRPr="00A25D4D" w:rsidRDefault="00C0190C" w:rsidP="008F13CC">
                  <w:pPr>
                    <w:jc w:val="left"/>
                  </w:pPr>
                  <w:r w:rsidRPr="00A25D4D">
                    <w:t>Package:</w:t>
                  </w:r>
                </w:p>
              </w:tc>
              <w:tc>
                <w:tcPr>
                  <w:tcW w:w="0" w:type="auto"/>
                  <w:hideMark/>
                </w:tcPr>
                <w:p w14:paraId="22E1D1BF"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A4EAFDD" w14:textId="77777777" w:rsidTr="00C0190C">
              <w:trPr>
                <w:tblHeader/>
                <w:tblCellSpacing w:w="0" w:type="dxa"/>
              </w:trPr>
              <w:tc>
                <w:tcPr>
                  <w:tcW w:w="360" w:type="dxa"/>
                  <w:hideMark/>
                </w:tcPr>
                <w:p w14:paraId="292FA255" w14:textId="77777777" w:rsidR="00C0190C" w:rsidRPr="00A25D4D" w:rsidRDefault="00C0190C" w:rsidP="008F13CC">
                  <w:pPr>
                    <w:jc w:val="left"/>
                    <w:rPr>
                      <w:lang w:val="en-GB"/>
                    </w:rPr>
                  </w:pPr>
                  <w:r w:rsidRPr="00A25D4D">
                    <w:rPr>
                      <w:lang w:val="en-GB"/>
                    </w:rPr>
                    <w:t> </w:t>
                  </w:r>
                </w:p>
              </w:tc>
              <w:tc>
                <w:tcPr>
                  <w:tcW w:w="1500" w:type="dxa"/>
                  <w:hideMark/>
                </w:tcPr>
                <w:p w14:paraId="23736149" w14:textId="77777777" w:rsidR="00C0190C" w:rsidRPr="00A25D4D" w:rsidRDefault="00C0190C" w:rsidP="008F13CC">
                  <w:pPr>
                    <w:jc w:val="left"/>
                  </w:pPr>
                  <w:r w:rsidRPr="00A25D4D">
                    <w:t>Naam</w:t>
                  </w:r>
                </w:p>
              </w:tc>
              <w:tc>
                <w:tcPr>
                  <w:tcW w:w="0" w:type="auto"/>
                  <w:hideMark/>
                </w:tcPr>
                <w:p w14:paraId="1C67EF29" w14:textId="77777777" w:rsidR="00C0190C" w:rsidRPr="00A25D4D" w:rsidRDefault="00C0190C" w:rsidP="008F13CC">
                  <w:pPr>
                    <w:jc w:val="left"/>
                  </w:pPr>
                  <w:proofErr w:type="spellStart"/>
                  <w:r w:rsidRPr="00A25D4D">
                    <w:t>manhole</w:t>
                  </w:r>
                  <w:proofErr w:type="spellEnd"/>
                  <w:r w:rsidRPr="00A25D4D">
                    <w:t xml:space="preserve"> </w:t>
                  </w:r>
                </w:p>
              </w:tc>
            </w:tr>
            <w:tr w:rsidR="00C0190C" w:rsidRPr="007060DF" w14:paraId="1293EA66" w14:textId="77777777" w:rsidTr="00C0190C">
              <w:trPr>
                <w:tblHeader/>
                <w:tblCellSpacing w:w="0" w:type="dxa"/>
              </w:trPr>
              <w:tc>
                <w:tcPr>
                  <w:tcW w:w="360" w:type="dxa"/>
                  <w:hideMark/>
                </w:tcPr>
                <w:p w14:paraId="17BDA56D" w14:textId="77777777" w:rsidR="00C0190C" w:rsidRPr="00A25D4D" w:rsidRDefault="00C0190C" w:rsidP="008F13CC">
                  <w:pPr>
                    <w:jc w:val="left"/>
                  </w:pPr>
                  <w:r w:rsidRPr="00A25D4D">
                    <w:t> </w:t>
                  </w:r>
                </w:p>
              </w:tc>
              <w:tc>
                <w:tcPr>
                  <w:tcW w:w="1500" w:type="dxa"/>
                  <w:hideMark/>
                </w:tcPr>
                <w:p w14:paraId="61800EE7" w14:textId="77777777" w:rsidR="00C0190C" w:rsidRPr="00A25D4D" w:rsidRDefault="00C0190C" w:rsidP="008F13CC">
                  <w:pPr>
                    <w:jc w:val="left"/>
                  </w:pPr>
                  <w:r w:rsidRPr="00A25D4D">
                    <w:t>Definitie:</w:t>
                  </w:r>
                </w:p>
              </w:tc>
              <w:tc>
                <w:tcPr>
                  <w:tcW w:w="0" w:type="auto"/>
                  <w:hideMark/>
                </w:tcPr>
                <w:p w14:paraId="08C898A0" w14:textId="77777777" w:rsidR="00C0190C" w:rsidRPr="00A25D4D" w:rsidRDefault="00C0190C" w:rsidP="008F13CC">
                  <w:pPr>
                    <w:jc w:val="left"/>
                    <w:rPr>
                      <w:lang w:val="en-GB"/>
                    </w:rPr>
                  </w:pPr>
                  <w:r w:rsidRPr="00A25D4D">
                    <w:rPr>
                      <w:lang w:val="en-GB"/>
                    </w:rPr>
                    <w:t xml:space="preserve">Simple container object which may contain either single or multiple utility networks objects. </w:t>
                  </w:r>
                </w:p>
              </w:tc>
            </w:tr>
            <w:tr w:rsidR="00C0190C" w:rsidRPr="00A25D4D" w14:paraId="64E98F0A" w14:textId="77777777" w:rsidTr="00C0190C">
              <w:trPr>
                <w:tblHeader/>
                <w:tblCellSpacing w:w="0" w:type="dxa"/>
              </w:trPr>
              <w:tc>
                <w:tcPr>
                  <w:tcW w:w="360" w:type="dxa"/>
                  <w:hideMark/>
                </w:tcPr>
                <w:p w14:paraId="4F940E57" w14:textId="77777777" w:rsidR="00C0190C" w:rsidRPr="00A25D4D" w:rsidRDefault="00C0190C" w:rsidP="008F13CC">
                  <w:pPr>
                    <w:jc w:val="left"/>
                    <w:rPr>
                      <w:lang w:val="en-GB"/>
                    </w:rPr>
                  </w:pPr>
                  <w:r w:rsidRPr="00A25D4D">
                    <w:rPr>
                      <w:lang w:val="en-GB"/>
                    </w:rPr>
                    <w:t> </w:t>
                  </w:r>
                </w:p>
              </w:tc>
              <w:tc>
                <w:tcPr>
                  <w:tcW w:w="1500" w:type="dxa"/>
                  <w:hideMark/>
                </w:tcPr>
                <w:p w14:paraId="7DF6FDC9" w14:textId="77777777" w:rsidR="00C0190C" w:rsidRPr="00A25D4D" w:rsidRDefault="00C0190C" w:rsidP="008F13CC">
                  <w:pPr>
                    <w:jc w:val="left"/>
                  </w:pPr>
                  <w:r w:rsidRPr="00A25D4D">
                    <w:t>Subtype van:</w:t>
                  </w:r>
                </w:p>
              </w:tc>
              <w:tc>
                <w:tcPr>
                  <w:tcW w:w="0" w:type="auto"/>
                  <w:hideMark/>
                </w:tcPr>
                <w:p w14:paraId="07731497" w14:textId="77777777" w:rsidR="00C0190C" w:rsidRPr="00A25D4D" w:rsidRDefault="00C0190C" w:rsidP="008F13CC">
                  <w:pPr>
                    <w:jc w:val="left"/>
                  </w:pPr>
                  <w:proofErr w:type="spellStart"/>
                  <w:r w:rsidRPr="00A25D4D">
                    <w:t>UtilityNodeContainer</w:t>
                  </w:r>
                  <w:proofErr w:type="spellEnd"/>
                </w:p>
              </w:tc>
            </w:tr>
            <w:tr w:rsidR="00C0190C" w:rsidRPr="007060DF" w14:paraId="4010153A" w14:textId="77777777" w:rsidTr="00C0190C">
              <w:trPr>
                <w:tblHeader/>
                <w:tblCellSpacing w:w="0" w:type="dxa"/>
              </w:trPr>
              <w:tc>
                <w:tcPr>
                  <w:tcW w:w="360" w:type="dxa"/>
                  <w:hideMark/>
                </w:tcPr>
                <w:p w14:paraId="6F215696" w14:textId="77777777" w:rsidR="00C0190C" w:rsidRPr="00A25D4D" w:rsidRDefault="00C0190C" w:rsidP="008F13CC">
                  <w:pPr>
                    <w:jc w:val="left"/>
                  </w:pPr>
                  <w:r w:rsidRPr="00A25D4D">
                    <w:t> </w:t>
                  </w:r>
                </w:p>
              </w:tc>
              <w:tc>
                <w:tcPr>
                  <w:tcW w:w="1500" w:type="dxa"/>
                  <w:hideMark/>
                </w:tcPr>
                <w:p w14:paraId="6D039E2B" w14:textId="77777777" w:rsidR="00C0190C" w:rsidRPr="00A25D4D" w:rsidRDefault="00C0190C" w:rsidP="008F13CC">
                  <w:pPr>
                    <w:jc w:val="left"/>
                  </w:pPr>
                  <w:r w:rsidRPr="00A25D4D">
                    <w:t>Omschrijving:</w:t>
                  </w:r>
                </w:p>
              </w:tc>
              <w:tc>
                <w:tcPr>
                  <w:tcW w:w="0" w:type="auto"/>
                  <w:hideMark/>
                </w:tcPr>
                <w:p w14:paraId="3ED7C431" w14:textId="77777777" w:rsidR="00C0190C" w:rsidRPr="00A25D4D" w:rsidRDefault="00C0190C" w:rsidP="008F13CC">
                  <w:pPr>
                    <w:jc w:val="left"/>
                  </w:pPr>
                  <w:r w:rsidRPr="00A25D4D">
                    <w:t xml:space="preserve">Manholes </w:t>
                  </w:r>
                  <w:proofErr w:type="spellStart"/>
                  <w:r w:rsidRPr="00A25D4D">
                    <w:t>perform</w:t>
                  </w:r>
                  <w:proofErr w:type="spellEnd"/>
                  <w:r w:rsidRPr="00A25D4D">
                    <w:t xml:space="preserve"> </w:t>
                  </w:r>
                  <w:proofErr w:type="spellStart"/>
                  <w:r w:rsidRPr="00A25D4D">
                    <w:t>following</w:t>
                  </w:r>
                  <w:proofErr w:type="spellEnd"/>
                  <w:r w:rsidRPr="00A25D4D">
                    <w:t xml:space="preserve"> </w:t>
                  </w:r>
                  <w:proofErr w:type="spellStart"/>
                  <w:r w:rsidRPr="00A25D4D">
                    <w:t>functions</w:t>
                  </w:r>
                  <w:proofErr w:type="spellEnd"/>
                  <w:r w:rsidRPr="00A25D4D">
                    <w:t xml:space="preserve">: </w:t>
                  </w:r>
                </w:p>
                <w:p w14:paraId="768E6D48"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drainage for the conduit system so that freezing water does not damage the conduit or wires. </w:t>
                  </w:r>
                </w:p>
                <w:p w14:paraId="5103490F"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a location for bending the conduit run without damaging the wires. </w:t>
                  </w:r>
                </w:p>
                <w:p w14:paraId="06169F7E"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a junction for conduits coming from different directions. </w:t>
                  </w:r>
                </w:p>
                <w:p w14:paraId="2CF14C7D"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access to the system for maintenance. </w:t>
                  </w:r>
                </w:p>
              </w:tc>
            </w:tr>
            <w:tr w:rsidR="00C0190C" w:rsidRPr="00A25D4D" w14:paraId="0A62A019" w14:textId="77777777" w:rsidTr="00C0190C">
              <w:trPr>
                <w:tblHeader/>
                <w:tblCellSpacing w:w="0" w:type="dxa"/>
              </w:trPr>
              <w:tc>
                <w:tcPr>
                  <w:tcW w:w="360" w:type="dxa"/>
                  <w:hideMark/>
                </w:tcPr>
                <w:p w14:paraId="440B264A" w14:textId="77777777" w:rsidR="00C0190C" w:rsidRPr="00A25D4D" w:rsidRDefault="00C0190C" w:rsidP="008F13CC">
                  <w:pPr>
                    <w:jc w:val="left"/>
                    <w:rPr>
                      <w:lang w:val="en-GB"/>
                    </w:rPr>
                  </w:pPr>
                  <w:r w:rsidRPr="00A25D4D">
                    <w:rPr>
                      <w:lang w:val="en-GB"/>
                    </w:rPr>
                    <w:t> </w:t>
                  </w:r>
                </w:p>
              </w:tc>
              <w:tc>
                <w:tcPr>
                  <w:tcW w:w="1500" w:type="dxa"/>
                  <w:hideMark/>
                </w:tcPr>
                <w:p w14:paraId="7AC8C503" w14:textId="77777777" w:rsidR="00C0190C" w:rsidRPr="00A25D4D" w:rsidRDefault="00C0190C" w:rsidP="008F13CC">
                  <w:pPr>
                    <w:jc w:val="left"/>
                  </w:pPr>
                  <w:r w:rsidRPr="00A25D4D">
                    <w:t>Stereotypes:</w:t>
                  </w:r>
                </w:p>
              </w:tc>
              <w:tc>
                <w:tcPr>
                  <w:tcW w:w="0" w:type="auto"/>
                  <w:hideMark/>
                </w:tcPr>
                <w:p w14:paraId="033B060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4A48DFE" w14:textId="77777777" w:rsidR="00C0190C" w:rsidRPr="00A25D4D" w:rsidRDefault="00C0190C" w:rsidP="008F13CC">
            <w:pPr>
              <w:jc w:val="left"/>
            </w:pPr>
          </w:p>
        </w:tc>
      </w:tr>
    </w:tbl>
    <w:p w14:paraId="5B9B1322" w14:textId="77777777" w:rsidR="00C0190C" w:rsidRPr="00A25D4D" w:rsidRDefault="00C0190C" w:rsidP="008F13CC">
      <w:pPr>
        <w:pStyle w:val="Kop5"/>
        <w:jc w:val="left"/>
        <w:rPr>
          <w:sz w:val="16"/>
          <w:szCs w:val="16"/>
        </w:rPr>
      </w:pPr>
      <w:proofErr w:type="spellStart"/>
      <w:r w:rsidRPr="00A25D4D">
        <w:rPr>
          <w:sz w:val="16"/>
          <w:szCs w:val="16"/>
        </w:rPr>
        <w:t>AppurtenanceTypeValue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2CF2D2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739E33B" w14:textId="77777777" w:rsidR="00C0190C" w:rsidRPr="00A25D4D" w:rsidRDefault="00C0190C" w:rsidP="008F13CC">
            <w:pPr>
              <w:jc w:val="left"/>
            </w:pPr>
            <w:proofErr w:type="spellStart"/>
            <w:r w:rsidRPr="00A25D4D">
              <w:rPr>
                <w:b/>
                <w:bCs/>
              </w:rPr>
              <w:t>AppurtenanceTypeValue</w:t>
            </w:r>
            <w:proofErr w:type="spellEnd"/>
          </w:p>
        </w:tc>
      </w:tr>
      <w:tr w:rsidR="00C0190C" w:rsidRPr="00A25D4D" w14:paraId="4D2567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5F3F08D4" w14:textId="77777777" w:rsidTr="00C0190C">
              <w:trPr>
                <w:tblHeader/>
                <w:tblCellSpacing w:w="0" w:type="dxa"/>
              </w:trPr>
              <w:tc>
                <w:tcPr>
                  <w:tcW w:w="360" w:type="dxa"/>
                  <w:hideMark/>
                </w:tcPr>
                <w:p w14:paraId="5103AEB2" w14:textId="77777777" w:rsidR="00C0190C" w:rsidRPr="00A25D4D" w:rsidRDefault="00C0190C" w:rsidP="008F13CC">
                  <w:pPr>
                    <w:jc w:val="left"/>
                  </w:pPr>
                  <w:r w:rsidRPr="00A25D4D">
                    <w:t> </w:t>
                  </w:r>
                </w:p>
              </w:tc>
              <w:tc>
                <w:tcPr>
                  <w:tcW w:w="1500" w:type="dxa"/>
                  <w:hideMark/>
                </w:tcPr>
                <w:p w14:paraId="1551BCBB" w14:textId="77777777" w:rsidR="00C0190C" w:rsidRPr="00A25D4D" w:rsidRDefault="00C0190C" w:rsidP="008F13CC">
                  <w:pPr>
                    <w:jc w:val="left"/>
                  </w:pPr>
                  <w:r w:rsidRPr="00A25D4D">
                    <w:t>Package:</w:t>
                  </w:r>
                </w:p>
              </w:tc>
              <w:tc>
                <w:tcPr>
                  <w:tcW w:w="0" w:type="auto"/>
                  <w:hideMark/>
                </w:tcPr>
                <w:p w14:paraId="7BC21225"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63A814E" w14:textId="77777777" w:rsidTr="00C0190C">
              <w:trPr>
                <w:tblHeader/>
                <w:tblCellSpacing w:w="0" w:type="dxa"/>
              </w:trPr>
              <w:tc>
                <w:tcPr>
                  <w:tcW w:w="360" w:type="dxa"/>
                  <w:hideMark/>
                </w:tcPr>
                <w:p w14:paraId="1042A2BB" w14:textId="77777777" w:rsidR="00C0190C" w:rsidRPr="00A25D4D" w:rsidRDefault="00C0190C" w:rsidP="008F13CC">
                  <w:pPr>
                    <w:jc w:val="left"/>
                    <w:rPr>
                      <w:lang w:val="en-GB"/>
                    </w:rPr>
                  </w:pPr>
                  <w:r w:rsidRPr="00A25D4D">
                    <w:rPr>
                      <w:lang w:val="en-GB"/>
                    </w:rPr>
                    <w:t> </w:t>
                  </w:r>
                </w:p>
              </w:tc>
              <w:tc>
                <w:tcPr>
                  <w:tcW w:w="1500" w:type="dxa"/>
                  <w:hideMark/>
                </w:tcPr>
                <w:p w14:paraId="6769A11E" w14:textId="77777777" w:rsidR="00C0190C" w:rsidRPr="00A25D4D" w:rsidRDefault="00C0190C" w:rsidP="008F13CC">
                  <w:pPr>
                    <w:jc w:val="left"/>
                  </w:pPr>
                  <w:r w:rsidRPr="00A25D4D">
                    <w:t>Naam</w:t>
                  </w:r>
                </w:p>
              </w:tc>
              <w:tc>
                <w:tcPr>
                  <w:tcW w:w="0" w:type="auto"/>
                  <w:hideMark/>
                </w:tcPr>
                <w:p w14:paraId="5A56FD26" w14:textId="77777777" w:rsidR="00C0190C" w:rsidRPr="00A25D4D" w:rsidRDefault="00C0190C" w:rsidP="008F13CC">
                  <w:pPr>
                    <w:jc w:val="left"/>
                  </w:pPr>
                  <w:proofErr w:type="spellStart"/>
                  <w:r w:rsidRPr="00A25D4D">
                    <w:t>appurtenance</w:t>
                  </w:r>
                  <w:proofErr w:type="spellEnd"/>
                  <w:r w:rsidRPr="00A25D4D">
                    <w:t xml:space="preserve"> type </w:t>
                  </w:r>
                </w:p>
              </w:tc>
            </w:tr>
            <w:tr w:rsidR="00C0190C" w:rsidRPr="00A25D4D" w14:paraId="4A4A19C4" w14:textId="77777777" w:rsidTr="00C0190C">
              <w:trPr>
                <w:tblHeader/>
                <w:tblCellSpacing w:w="0" w:type="dxa"/>
              </w:trPr>
              <w:tc>
                <w:tcPr>
                  <w:tcW w:w="360" w:type="dxa"/>
                  <w:hideMark/>
                </w:tcPr>
                <w:p w14:paraId="1D7F79C2" w14:textId="77777777" w:rsidR="00C0190C" w:rsidRPr="00A25D4D" w:rsidRDefault="00C0190C" w:rsidP="008F13CC">
                  <w:pPr>
                    <w:jc w:val="left"/>
                  </w:pPr>
                  <w:r w:rsidRPr="00A25D4D">
                    <w:t> </w:t>
                  </w:r>
                </w:p>
              </w:tc>
              <w:tc>
                <w:tcPr>
                  <w:tcW w:w="1500" w:type="dxa"/>
                  <w:hideMark/>
                </w:tcPr>
                <w:p w14:paraId="3E6EDAF2" w14:textId="77777777" w:rsidR="00C0190C" w:rsidRPr="00A25D4D" w:rsidRDefault="00C0190C" w:rsidP="008F13CC">
                  <w:pPr>
                    <w:jc w:val="left"/>
                  </w:pPr>
                  <w:r w:rsidRPr="00A25D4D">
                    <w:t>Definitie:</w:t>
                  </w:r>
                </w:p>
              </w:tc>
              <w:tc>
                <w:tcPr>
                  <w:tcW w:w="0" w:type="auto"/>
                  <w:hideMark/>
                </w:tcPr>
                <w:p w14:paraId="3DD25D17"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appurtenances</w:t>
                  </w:r>
                  <w:proofErr w:type="spellEnd"/>
                  <w:r w:rsidRPr="00A25D4D">
                    <w:t>.</w:t>
                  </w:r>
                </w:p>
              </w:tc>
            </w:tr>
            <w:tr w:rsidR="00C0190C" w:rsidRPr="00A25D4D" w14:paraId="18EA0C1B" w14:textId="77777777" w:rsidTr="00C0190C">
              <w:trPr>
                <w:tblHeader/>
                <w:tblCellSpacing w:w="0" w:type="dxa"/>
              </w:trPr>
              <w:tc>
                <w:tcPr>
                  <w:tcW w:w="360" w:type="dxa"/>
                  <w:hideMark/>
                </w:tcPr>
                <w:p w14:paraId="17CB48F3" w14:textId="77777777" w:rsidR="00C0190C" w:rsidRPr="00A25D4D" w:rsidRDefault="00C0190C" w:rsidP="008F13CC">
                  <w:pPr>
                    <w:jc w:val="left"/>
                  </w:pPr>
                  <w:r w:rsidRPr="00A25D4D">
                    <w:t> </w:t>
                  </w:r>
                </w:p>
              </w:tc>
              <w:tc>
                <w:tcPr>
                  <w:tcW w:w="1500" w:type="dxa"/>
                  <w:hideMark/>
                </w:tcPr>
                <w:p w14:paraId="6CBA5676" w14:textId="77777777" w:rsidR="00C0190C" w:rsidRPr="00A25D4D" w:rsidRDefault="00C0190C" w:rsidP="008F13CC">
                  <w:pPr>
                    <w:jc w:val="left"/>
                  </w:pPr>
                  <w:r w:rsidRPr="00A25D4D">
                    <w:t>Stereotypes:</w:t>
                  </w:r>
                </w:p>
              </w:tc>
              <w:tc>
                <w:tcPr>
                  <w:tcW w:w="0" w:type="auto"/>
                  <w:hideMark/>
                </w:tcPr>
                <w:p w14:paraId="4393D1F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9A9E1E7" w14:textId="77777777" w:rsidTr="00C0190C">
              <w:trPr>
                <w:tblHeader/>
                <w:tblCellSpacing w:w="0" w:type="dxa"/>
              </w:trPr>
              <w:tc>
                <w:tcPr>
                  <w:tcW w:w="360" w:type="dxa"/>
                  <w:hideMark/>
                </w:tcPr>
                <w:p w14:paraId="65DF1D75" w14:textId="77777777" w:rsidR="00C0190C" w:rsidRPr="00A25D4D" w:rsidRDefault="00C0190C" w:rsidP="008F13CC">
                  <w:pPr>
                    <w:jc w:val="left"/>
                  </w:pPr>
                  <w:r w:rsidRPr="00A25D4D">
                    <w:t> </w:t>
                  </w:r>
                </w:p>
              </w:tc>
              <w:tc>
                <w:tcPr>
                  <w:tcW w:w="1500" w:type="dxa"/>
                  <w:hideMark/>
                </w:tcPr>
                <w:p w14:paraId="3B79ED7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F96DD05" w14:textId="77777777" w:rsidR="00C0190C" w:rsidRPr="00A25D4D" w:rsidRDefault="00C0190C" w:rsidP="008F13CC">
                  <w:pPr>
                    <w:jc w:val="left"/>
                  </w:pPr>
                  <w:proofErr w:type="spellStart"/>
                  <w:r w:rsidRPr="00A25D4D">
                    <w:t>Uitbreidbaar</w:t>
                  </w:r>
                  <w:proofErr w:type="spellEnd"/>
                </w:p>
              </w:tc>
            </w:tr>
          </w:tbl>
          <w:p w14:paraId="354C59FF" w14:textId="77777777" w:rsidR="00C0190C" w:rsidRPr="00A25D4D" w:rsidRDefault="00C0190C" w:rsidP="008F13CC">
            <w:pPr>
              <w:jc w:val="left"/>
            </w:pPr>
          </w:p>
        </w:tc>
      </w:tr>
    </w:tbl>
    <w:p w14:paraId="2F0EC6DB" w14:textId="77777777" w:rsidR="00C0190C" w:rsidRPr="00A25D4D" w:rsidRDefault="00C0190C" w:rsidP="008F13CC">
      <w:pPr>
        <w:pStyle w:val="Kop5"/>
        <w:jc w:val="left"/>
        <w:rPr>
          <w:sz w:val="16"/>
          <w:szCs w:val="16"/>
        </w:rPr>
      </w:pPr>
      <w:proofErr w:type="spellStart"/>
      <w:r w:rsidRPr="00A25D4D">
        <w:rPr>
          <w:sz w:val="16"/>
          <w:szCs w:val="16"/>
        </w:rPr>
        <w:t>Appurtenance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4478D7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4EF882A" w14:textId="77777777" w:rsidR="00C0190C" w:rsidRPr="00A25D4D" w:rsidRDefault="00C0190C" w:rsidP="008F13CC">
            <w:pPr>
              <w:jc w:val="left"/>
            </w:pPr>
            <w:proofErr w:type="spellStart"/>
            <w:r w:rsidRPr="00A25D4D">
              <w:rPr>
                <w:b/>
                <w:bCs/>
              </w:rPr>
              <w:t>Appurtenance</w:t>
            </w:r>
            <w:proofErr w:type="spellEnd"/>
          </w:p>
        </w:tc>
      </w:tr>
      <w:tr w:rsidR="00C0190C" w:rsidRPr="00A25D4D" w14:paraId="03D7154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6147C3F4" w14:textId="77777777" w:rsidTr="00C0190C">
              <w:trPr>
                <w:tblHeader/>
                <w:tblCellSpacing w:w="0" w:type="dxa"/>
              </w:trPr>
              <w:tc>
                <w:tcPr>
                  <w:tcW w:w="360" w:type="dxa"/>
                  <w:hideMark/>
                </w:tcPr>
                <w:p w14:paraId="580B291B" w14:textId="77777777" w:rsidR="00C0190C" w:rsidRPr="00A25D4D" w:rsidRDefault="00C0190C" w:rsidP="008F13CC">
                  <w:pPr>
                    <w:jc w:val="left"/>
                  </w:pPr>
                  <w:r w:rsidRPr="00A25D4D">
                    <w:t> </w:t>
                  </w:r>
                </w:p>
              </w:tc>
              <w:tc>
                <w:tcPr>
                  <w:tcW w:w="1500" w:type="dxa"/>
                  <w:hideMark/>
                </w:tcPr>
                <w:p w14:paraId="3F34DBF5" w14:textId="77777777" w:rsidR="00C0190C" w:rsidRPr="00A25D4D" w:rsidRDefault="00C0190C" w:rsidP="008F13CC">
                  <w:pPr>
                    <w:jc w:val="left"/>
                  </w:pPr>
                  <w:r w:rsidRPr="00A25D4D">
                    <w:t>Package:</w:t>
                  </w:r>
                </w:p>
              </w:tc>
              <w:tc>
                <w:tcPr>
                  <w:tcW w:w="0" w:type="auto"/>
                  <w:hideMark/>
                </w:tcPr>
                <w:p w14:paraId="69E7161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C991622" w14:textId="77777777" w:rsidTr="00C0190C">
              <w:trPr>
                <w:tblHeader/>
                <w:tblCellSpacing w:w="0" w:type="dxa"/>
              </w:trPr>
              <w:tc>
                <w:tcPr>
                  <w:tcW w:w="360" w:type="dxa"/>
                  <w:hideMark/>
                </w:tcPr>
                <w:p w14:paraId="19353FAF" w14:textId="77777777" w:rsidR="00C0190C" w:rsidRPr="00A25D4D" w:rsidRDefault="00C0190C" w:rsidP="008F13CC">
                  <w:pPr>
                    <w:jc w:val="left"/>
                    <w:rPr>
                      <w:lang w:val="en-GB"/>
                    </w:rPr>
                  </w:pPr>
                  <w:r w:rsidRPr="00A25D4D">
                    <w:rPr>
                      <w:lang w:val="en-GB"/>
                    </w:rPr>
                    <w:t> </w:t>
                  </w:r>
                </w:p>
              </w:tc>
              <w:tc>
                <w:tcPr>
                  <w:tcW w:w="1500" w:type="dxa"/>
                  <w:hideMark/>
                </w:tcPr>
                <w:p w14:paraId="2AD8E076" w14:textId="77777777" w:rsidR="00C0190C" w:rsidRPr="00A25D4D" w:rsidRDefault="00C0190C" w:rsidP="008F13CC">
                  <w:pPr>
                    <w:jc w:val="left"/>
                  </w:pPr>
                  <w:r w:rsidRPr="00A25D4D">
                    <w:t>Naam</w:t>
                  </w:r>
                </w:p>
              </w:tc>
              <w:tc>
                <w:tcPr>
                  <w:tcW w:w="0" w:type="auto"/>
                  <w:hideMark/>
                </w:tcPr>
                <w:p w14:paraId="5D27D812" w14:textId="77777777" w:rsidR="00C0190C" w:rsidRPr="00A25D4D" w:rsidRDefault="00C0190C" w:rsidP="008F13CC">
                  <w:pPr>
                    <w:jc w:val="left"/>
                  </w:pPr>
                  <w:proofErr w:type="spellStart"/>
                  <w:r w:rsidRPr="00A25D4D">
                    <w:t>appurtenance</w:t>
                  </w:r>
                  <w:proofErr w:type="spellEnd"/>
                  <w:r w:rsidRPr="00A25D4D">
                    <w:t xml:space="preserve"> </w:t>
                  </w:r>
                </w:p>
              </w:tc>
            </w:tr>
            <w:tr w:rsidR="00C0190C" w:rsidRPr="007060DF" w14:paraId="41910B15" w14:textId="77777777" w:rsidTr="00C0190C">
              <w:trPr>
                <w:tblHeader/>
                <w:tblCellSpacing w:w="0" w:type="dxa"/>
              </w:trPr>
              <w:tc>
                <w:tcPr>
                  <w:tcW w:w="360" w:type="dxa"/>
                  <w:hideMark/>
                </w:tcPr>
                <w:p w14:paraId="77F31042" w14:textId="77777777" w:rsidR="00C0190C" w:rsidRPr="00A25D4D" w:rsidRDefault="00C0190C" w:rsidP="008F13CC">
                  <w:pPr>
                    <w:jc w:val="left"/>
                  </w:pPr>
                  <w:r w:rsidRPr="00A25D4D">
                    <w:t> </w:t>
                  </w:r>
                </w:p>
              </w:tc>
              <w:tc>
                <w:tcPr>
                  <w:tcW w:w="1500" w:type="dxa"/>
                  <w:hideMark/>
                </w:tcPr>
                <w:p w14:paraId="42C3A21F" w14:textId="77777777" w:rsidR="00C0190C" w:rsidRPr="00A25D4D" w:rsidRDefault="00C0190C" w:rsidP="008F13CC">
                  <w:pPr>
                    <w:jc w:val="left"/>
                  </w:pPr>
                  <w:r w:rsidRPr="00A25D4D">
                    <w:t>Definitie:</w:t>
                  </w:r>
                </w:p>
              </w:tc>
              <w:tc>
                <w:tcPr>
                  <w:tcW w:w="0" w:type="auto"/>
                  <w:hideMark/>
                </w:tcPr>
                <w:p w14:paraId="662F59B3" w14:textId="77777777" w:rsidR="00C0190C" w:rsidRPr="00A25D4D" w:rsidRDefault="00C0190C" w:rsidP="008F13CC">
                  <w:pPr>
                    <w:jc w:val="left"/>
                    <w:rPr>
                      <w:lang w:val="en-GB"/>
                    </w:rPr>
                  </w:pPr>
                  <w:r w:rsidRPr="00A25D4D">
                    <w:rPr>
                      <w:lang w:val="en-GB"/>
                    </w:rPr>
                    <w:t>An appurtenance is a node object that is described by its type (via the attribute "</w:t>
                  </w:r>
                  <w:proofErr w:type="spellStart"/>
                  <w:r w:rsidRPr="00A25D4D">
                    <w:rPr>
                      <w:lang w:val="en-GB"/>
                    </w:rPr>
                    <w:t>appurtenanceType</w:t>
                  </w:r>
                  <w:proofErr w:type="spellEnd"/>
                  <w:r w:rsidRPr="00A25D4D">
                    <w:rPr>
                      <w:lang w:val="en-GB"/>
                    </w:rPr>
                    <w:t xml:space="preserve">"). </w:t>
                  </w:r>
                </w:p>
              </w:tc>
            </w:tr>
            <w:tr w:rsidR="00C0190C" w:rsidRPr="00A25D4D" w14:paraId="297EA154" w14:textId="77777777" w:rsidTr="00C0190C">
              <w:trPr>
                <w:tblHeader/>
                <w:tblCellSpacing w:w="0" w:type="dxa"/>
              </w:trPr>
              <w:tc>
                <w:tcPr>
                  <w:tcW w:w="360" w:type="dxa"/>
                  <w:hideMark/>
                </w:tcPr>
                <w:p w14:paraId="74630369" w14:textId="77777777" w:rsidR="00C0190C" w:rsidRPr="00A25D4D" w:rsidRDefault="00C0190C" w:rsidP="008F13CC">
                  <w:pPr>
                    <w:jc w:val="left"/>
                    <w:rPr>
                      <w:lang w:val="en-GB"/>
                    </w:rPr>
                  </w:pPr>
                  <w:r w:rsidRPr="00A25D4D">
                    <w:rPr>
                      <w:lang w:val="en-GB"/>
                    </w:rPr>
                    <w:t> </w:t>
                  </w:r>
                </w:p>
              </w:tc>
              <w:tc>
                <w:tcPr>
                  <w:tcW w:w="1500" w:type="dxa"/>
                  <w:hideMark/>
                </w:tcPr>
                <w:p w14:paraId="1586CABC" w14:textId="77777777" w:rsidR="00C0190C" w:rsidRPr="00A25D4D" w:rsidRDefault="00C0190C" w:rsidP="008F13CC">
                  <w:pPr>
                    <w:jc w:val="left"/>
                  </w:pPr>
                  <w:r w:rsidRPr="00A25D4D">
                    <w:t>Subtype van:</w:t>
                  </w:r>
                </w:p>
              </w:tc>
              <w:tc>
                <w:tcPr>
                  <w:tcW w:w="0" w:type="auto"/>
                  <w:hideMark/>
                </w:tcPr>
                <w:p w14:paraId="6F1C3DE0" w14:textId="77777777" w:rsidR="00C0190C" w:rsidRPr="00A25D4D" w:rsidRDefault="00C0190C" w:rsidP="008F13CC">
                  <w:pPr>
                    <w:jc w:val="left"/>
                  </w:pPr>
                  <w:proofErr w:type="spellStart"/>
                  <w:r w:rsidRPr="00A25D4D">
                    <w:t>UtilityNode</w:t>
                  </w:r>
                  <w:proofErr w:type="spellEnd"/>
                </w:p>
              </w:tc>
            </w:tr>
            <w:tr w:rsidR="00C0190C" w:rsidRPr="007060DF" w14:paraId="473F0A52" w14:textId="77777777" w:rsidTr="00C0190C">
              <w:trPr>
                <w:tblHeader/>
                <w:tblCellSpacing w:w="0" w:type="dxa"/>
              </w:trPr>
              <w:tc>
                <w:tcPr>
                  <w:tcW w:w="360" w:type="dxa"/>
                  <w:hideMark/>
                </w:tcPr>
                <w:p w14:paraId="79FFDD2B" w14:textId="77777777" w:rsidR="00C0190C" w:rsidRPr="00A25D4D" w:rsidRDefault="00C0190C" w:rsidP="008F13CC">
                  <w:pPr>
                    <w:jc w:val="left"/>
                  </w:pPr>
                  <w:r w:rsidRPr="00A25D4D">
                    <w:t> </w:t>
                  </w:r>
                </w:p>
              </w:tc>
              <w:tc>
                <w:tcPr>
                  <w:tcW w:w="1500" w:type="dxa"/>
                  <w:hideMark/>
                </w:tcPr>
                <w:p w14:paraId="67D4A9AA" w14:textId="77777777" w:rsidR="00C0190C" w:rsidRPr="00A25D4D" w:rsidRDefault="00C0190C" w:rsidP="008F13CC">
                  <w:pPr>
                    <w:jc w:val="left"/>
                  </w:pPr>
                  <w:r w:rsidRPr="00A25D4D">
                    <w:t>Omschrijving:</w:t>
                  </w:r>
                </w:p>
              </w:tc>
              <w:tc>
                <w:tcPr>
                  <w:tcW w:w="0" w:type="auto"/>
                  <w:hideMark/>
                </w:tcPr>
                <w:p w14:paraId="647DC016" w14:textId="77777777" w:rsidR="00C0190C" w:rsidRPr="00A25D4D" w:rsidRDefault="00C0190C" w:rsidP="008F13CC">
                  <w:pPr>
                    <w:jc w:val="left"/>
                    <w:rPr>
                      <w:lang w:val="en-GB"/>
                    </w:rPr>
                  </w:pPr>
                  <w:r w:rsidRPr="00A25D4D">
                    <w:rPr>
                      <w:lang w:val="en-GB"/>
                    </w:rPr>
                    <w:t>The "</w:t>
                  </w:r>
                  <w:proofErr w:type="spellStart"/>
                  <w:r w:rsidRPr="00A25D4D">
                    <w:rPr>
                      <w:lang w:val="en-GB"/>
                    </w:rPr>
                    <w:t>appurtenanceType</w:t>
                  </w:r>
                  <w:proofErr w:type="spellEnd"/>
                  <w:r w:rsidRPr="00A25D4D">
                    <w:rPr>
                      <w:lang w:val="en-GB"/>
                    </w:rPr>
                    <w:t>" attribute uses the "</w:t>
                  </w:r>
                  <w:proofErr w:type="spellStart"/>
                  <w:r w:rsidRPr="00A25D4D">
                    <w:rPr>
                      <w:lang w:val="en-GB"/>
                    </w:rPr>
                    <w:t>AppurtenanceTypeValue</w:t>
                  </w:r>
                  <w:proofErr w:type="spellEnd"/>
                  <w:r w:rsidRPr="00A25D4D">
                    <w:rPr>
                      <w:lang w:val="en-GB"/>
                    </w:rPr>
                    <w:t xml:space="preserve">" </w:t>
                  </w:r>
                  <w:proofErr w:type="spellStart"/>
                  <w:r w:rsidRPr="00A25D4D">
                    <w:rPr>
                      <w:lang w:val="en-GB"/>
                    </w:rPr>
                    <w:t>codelist</w:t>
                  </w:r>
                  <w:proofErr w:type="spellEnd"/>
                  <w:r w:rsidRPr="00A25D4D">
                    <w:rPr>
                      <w:lang w:val="en-GB"/>
                    </w:rPr>
                    <w:t xml:space="preserve"> for its values. But this is an empty </w:t>
                  </w:r>
                  <w:proofErr w:type="spellStart"/>
                  <w:r w:rsidRPr="00A25D4D">
                    <w:rPr>
                      <w:lang w:val="en-GB"/>
                    </w:rPr>
                    <w:t>codelist</w:t>
                  </w:r>
                  <w:proofErr w:type="spellEnd"/>
                  <w:r w:rsidRPr="00A25D4D">
                    <w:rPr>
                      <w:lang w:val="en-GB"/>
                    </w:rPr>
                    <w:t xml:space="preserve"> that needs to be extended by a concrete </w:t>
                  </w:r>
                  <w:proofErr w:type="spellStart"/>
                  <w:r w:rsidRPr="00A25D4D">
                    <w:rPr>
                      <w:lang w:val="en-GB"/>
                    </w:rPr>
                    <w:t>codelist</w:t>
                  </w:r>
                  <w:proofErr w:type="spellEnd"/>
                  <w:r w:rsidRPr="00A25D4D">
                    <w:rPr>
                      <w:lang w:val="en-GB"/>
                    </w:rPr>
                    <w:t xml:space="preserve"> of appurtenance types for each utility network type. So e.g. for the electricity network, the "</w:t>
                  </w:r>
                  <w:proofErr w:type="spellStart"/>
                  <w:r w:rsidRPr="00A25D4D">
                    <w:rPr>
                      <w:lang w:val="en-GB"/>
                    </w:rPr>
                    <w:t>ElectricityAppurtenanceTypeValue</w:t>
                  </w:r>
                  <w:proofErr w:type="spellEnd"/>
                  <w:r w:rsidRPr="00A25D4D">
                    <w:rPr>
                      <w:lang w:val="en-GB"/>
                    </w:rPr>
                    <w:t xml:space="preserve">" </w:t>
                  </w:r>
                  <w:proofErr w:type="spellStart"/>
                  <w:r w:rsidRPr="00A25D4D">
                    <w:rPr>
                      <w:lang w:val="en-GB"/>
                    </w:rPr>
                    <w:t>codelist</w:t>
                  </w:r>
                  <w:proofErr w:type="spellEnd"/>
                  <w:r w:rsidRPr="00A25D4D">
                    <w:rPr>
                      <w:lang w:val="en-GB"/>
                    </w:rPr>
                    <w:t xml:space="preserve"> should be used.</w:t>
                  </w:r>
                </w:p>
              </w:tc>
            </w:tr>
            <w:tr w:rsidR="00C0190C" w:rsidRPr="00A25D4D" w14:paraId="5240594B" w14:textId="77777777" w:rsidTr="00C0190C">
              <w:trPr>
                <w:tblHeader/>
                <w:tblCellSpacing w:w="0" w:type="dxa"/>
              </w:trPr>
              <w:tc>
                <w:tcPr>
                  <w:tcW w:w="360" w:type="dxa"/>
                  <w:hideMark/>
                </w:tcPr>
                <w:p w14:paraId="587BCF11" w14:textId="77777777" w:rsidR="00C0190C" w:rsidRPr="00A25D4D" w:rsidRDefault="00C0190C" w:rsidP="008F13CC">
                  <w:pPr>
                    <w:jc w:val="left"/>
                    <w:rPr>
                      <w:lang w:val="en-GB"/>
                    </w:rPr>
                  </w:pPr>
                  <w:r w:rsidRPr="00A25D4D">
                    <w:rPr>
                      <w:lang w:val="en-GB"/>
                    </w:rPr>
                    <w:t> </w:t>
                  </w:r>
                </w:p>
              </w:tc>
              <w:tc>
                <w:tcPr>
                  <w:tcW w:w="1500" w:type="dxa"/>
                  <w:hideMark/>
                </w:tcPr>
                <w:p w14:paraId="20C3B2DE" w14:textId="77777777" w:rsidR="00C0190C" w:rsidRPr="00A25D4D" w:rsidRDefault="00C0190C" w:rsidP="008F13CC">
                  <w:pPr>
                    <w:jc w:val="left"/>
                  </w:pPr>
                  <w:r w:rsidRPr="00A25D4D">
                    <w:t>Stereotypes:</w:t>
                  </w:r>
                </w:p>
              </w:tc>
              <w:tc>
                <w:tcPr>
                  <w:tcW w:w="0" w:type="auto"/>
                  <w:hideMark/>
                </w:tcPr>
                <w:p w14:paraId="0EB1B3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9AE6EA3" w14:textId="77777777" w:rsidR="00C0190C" w:rsidRPr="00A25D4D" w:rsidRDefault="00C0190C" w:rsidP="008F13CC">
            <w:pPr>
              <w:jc w:val="left"/>
            </w:pPr>
          </w:p>
        </w:tc>
      </w:tr>
      <w:tr w:rsidR="00C0190C" w:rsidRPr="00A25D4D" w14:paraId="3134FA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57B86D" w14:textId="77777777" w:rsidR="00C0190C" w:rsidRPr="00A25D4D" w:rsidRDefault="00C0190C" w:rsidP="008F13CC">
            <w:pPr>
              <w:jc w:val="left"/>
            </w:pPr>
            <w:r w:rsidRPr="00A25D4D">
              <w:rPr>
                <w:b/>
                <w:bCs/>
              </w:rPr>
              <w:t xml:space="preserve">Attribuut: </w:t>
            </w:r>
            <w:proofErr w:type="spellStart"/>
            <w:r w:rsidRPr="00A25D4D">
              <w:rPr>
                <w:b/>
                <w:bCs/>
              </w:rPr>
              <w:t>appurtenanceType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A69CF6D" w14:textId="77777777" w:rsidTr="00C0190C">
              <w:trPr>
                <w:tblHeader/>
                <w:tblCellSpacing w:w="0" w:type="dxa"/>
              </w:trPr>
              <w:tc>
                <w:tcPr>
                  <w:tcW w:w="360" w:type="dxa"/>
                  <w:hideMark/>
                </w:tcPr>
                <w:p w14:paraId="594B2EEC" w14:textId="77777777" w:rsidR="00C0190C" w:rsidRPr="00A25D4D" w:rsidRDefault="00C0190C" w:rsidP="008F13CC">
                  <w:pPr>
                    <w:jc w:val="left"/>
                  </w:pPr>
                  <w:r w:rsidRPr="00A25D4D">
                    <w:t> </w:t>
                  </w:r>
                </w:p>
              </w:tc>
              <w:tc>
                <w:tcPr>
                  <w:tcW w:w="1500" w:type="dxa"/>
                  <w:hideMark/>
                </w:tcPr>
                <w:p w14:paraId="3454015B" w14:textId="77777777" w:rsidR="00C0190C" w:rsidRPr="00A25D4D" w:rsidRDefault="00C0190C" w:rsidP="008F13CC">
                  <w:pPr>
                    <w:jc w:val="left"/>
                  </w:pPr>
                  <w:r w:rsidRPr="00A25D4D">
                    <w:t>Type:</w:t>
                  </w:r>
                </w:p>
              </w:tc>
              <w:tc>
                <w:tcPr>
                  <w:tcW w:w="0" w:type="auto"/>
                  <w:hideMark/>
                </w:tcPr>
                <w:p w14:paraId="15C4CFEF" w14:textId="77777777" w:rsidR="00C0190C" w:rsidRPr="00A25D4D" w:rsidRDefault="00C0190C" w:rsidP="008F13CC">
                  <w:pPr>
                    <w:jc w:val="left"/>
                  </w:pPr>
                  <w:proofErr w:type="spellStart"/>
                  <w:r w:rsidRPr="00A25D4D">
                    <w:t>AppurtenanceTypeValue</w:t>
                  </w:r>
                  <w:proofErr w:type="spellEnd"/>
                </w:p>
              </w:tc>
            </w:tr>
            <w:tr w:rsidR="00C0190C" w:rsidRPr="00A25D4D" w14:paraId="77D1D460" w14:textId="77777777" w:rsidTr="00C0190C">
              <w:trPr>
                <w:tblHeader/>
                <w:tblCellSpacing w:w="0" w:type="dxa"/>
              </w:trPr>
              <w:tc>
                <w:tcPr>
                  <w:tcW w:w="360" w:type="dxa"/>
                  <w:hideMark/>
                </w:tcPr>
                <w:p w14:paraId="08476D01" w14:textId="77777777" w:rsidR="00C0190C" w:rsidRPr="00A25D4D" w:rsidRDefault="00C0190C" w:rsidP="008F13CC">
                  <w:pPr>
                    <w:jc w:val="left"/>
                  </w:pPr>
                  <w:r w:rsidRPr="00A25D4D">
                    <w:t> </w:t>
                  </w:r>
                </w:p>
              </w:tc>
              <w:tc>
                <w:tcPr>
                  <w:tcW w:w="1500" w:type="dxa"/>
                  <w:hideMark/>
                </w:tcPr>
                <w:p w14:paraId="372D8220" w14:textId="77777777" w:rsidR="00C0190C" w:rsidRPr="00A25D4D" w:rsidRDefault="00C0190C" w:rsidP="008F13CC">
                  <w:pPr>
                    <w:jc w:val="left"/>
                  </w:pPr>
                  <w:r w:rsidRPr="00A25D4D">
                    <w:t>Naam</w:t>
                  </w:r>
                </w:p>
              </w:tc>
              <w:tc>
                <w:tcPr>
                  <w:tcW w:w="0" w:type="auto"/>
                  <w:hideMark/>
                </w:tcPr>
                <w:p w14:paraId="67E5D965" w14:textId="77777777" w:rsidR="00C0190C" w:rsidRPr="00A25D4D" w:rsidRDefault="00C0190C" w:rsidP="008F13CC">
                  <w:pPr>
                    <w:jc w:val="left"/>
                  </w:pPr>
                  <w:proofErr w:type="spellStart"/>
                  <w:r w:rsidRPr="00A25D4D">
                    <w:t>appurtenance</w:t>
                  </w:r>
                  <w:proofErr w:type="spellEnd"/>
                  <w:r w:rsidRPr="00A25D4D">
                    <w:t xml:space="preserve"> type </w:t>
                  </w:r>
                  <w:proofErr w:type="spellStart"/>
                  <w:r w:rsidRPr="00A25D4D">
                    <w:t>value</w:t>
                  </w:r>
                  <w:proofErr w:type="spellEnd"/>
                  <w:r w:rsidRPr="00A25D4D">
                    <w:t xml:space="preserve"> </w:t>
                  </w:r>
                </w:p>
              </w:tc>
            </w:tr>
            <w:tr w:rsidR="00C0190C" w:rsidRPr="00A25D4D" w14:paraId="0ECE0EC1" w14:textId="77777777" w:rsidTr="00C0190C">
              <w:trPr>
                <w:tblHeader/>
                <w:tblCellSpacing w:w="0" w:type="dxa"/>
              </w:trPr>
              <w:tc>
                <w:tcPr>
                  <w:tcW w:w="360" w:type="dxa"/>
                  <w:hideMark/>
                </w:tcPr>
                <w:p w14:paraId="47CD5B2A" w14:textId="77777777" w:rsidR="00C0190C" w:rsidRPr="00A25D4D" w:rsidRDefault="00C0190C" w:rsidP="008F13CC">
                  <w:pPr>
                    <w:jc w:val="left"/>
                  </w:pPr>
                  <w:r w:rsidRPr="00A25D4D">
                    <w:t> </w:t>
                  </w:r>
                </w:p>
              </w:tc>
              <w:tc>
                <w:tcPr>
                  <w:tcW w:w="1500" w:type="dxa"/>
                  <w:hideMark/>
                </w:tcPr>
                <w:p w14:paraId="2C2F3080" w14:textId="77777777" w:rsidR="00C0190C" w:rsidRPr="00A25D4D" w:rsidRDefault="00C0190C" w:rsidP="008F13CC">
                  <w:pPr>
                    <w:jc w:val="left"/>
                  </w:pPr>
                  <w:r w:rsidRPr="00A25D4D">
                    <w:t>Definitie:</w:t>
                  </w:r>
                </w:p>
              </w:tc>
              <w:tc>
                <w:tcPr>
                  <w:tcW w:w="0" w:type="auto"/>
                  <w:hideMark/>
                </w:tcPr>
                <w:p w14:paraId="29647AF7" w14:textId="77777777" w:rsidR="00C0190C" w:rsidRPr="00A25D4D" w:rsidRDefault="00C0190C" w:rsidP="008F13CC">
                  <w:pPr>
                    <w:jc w:val="left"/>
                  </w:pPr>
                  <w:r w:rsidRPr="00A25D4D">
                    <w:t xml:space="preserve">Type of </w:t>
                  </w:r>
                  <w:proofErr w:type="spellStart"/>
                  <w:r w:rsidRPr="00A25D4D">
                    <w:t>appurtenance</w:t>
                  </w:r>
                  <w:proofErr w:type="spellEnd"/>
                  <w:r w:rsidRPr="00A25D4D">
                    <w:t xml:space="preserve"> </w:t>
                  </w:r>
                </w:p>
              </w:tc>
            </w:tr>
            <w:tr w:rsidR="00C0190C" w:rsidRPr="007060DF" w14:paraId="3FDC6746" w14:textId="77777777" w:rsidTr="00C0190C">
              <w:trPr>
                <w:tblHeader/>
                <w:tblCellSpacing w:w="0" w:type="dxa"/>
              </w:trPr>
              <w:tc>
                <w:tcPr>
                  <w:tcW w:w="360" w:type="dxa"/>
                  <w:hideMark/>
                </w:tcPr>
                <w:p w14:paraId="1218BE5C" w14:textId="77777777" w:rsidR="00C0190C" w:rsidRPr="00A25D4D" w:rsidRDefault="00C0190C" w:rsidP="008F13CC">
                  <w:pPr>
                    <w:jc w:val="left"/>
                  </w:pPr>
                  <w:r w:rsidRPr="00A25D4D">
                    <w:t> </w:t>
                  </w:r>
                </w:p>
              </w:tc>
              <w:tc>
                <w:tcPr>
                  <w:tcW w:w="1500" w:type="dxa"/>
                  <w:hideMark/>
                </w:tcPr>
                <w:p w14:paraId="5A4B8465" w14:textId="77777777" w:rsidR="00C0190C" w:rsidRPr="00A25D4D" w:rsidRDefault="00C0190C" w:rsidP="008F13CC">
                  <w:pPr>
                    <w:jc w:val="left"/>
                  </w:pPr>
                  <w:r w:rsidRPr="00A25D4D">
                    <w:t>Omschrijving:</w:t>
                  </w:r>
                </w:p>
              </w:tc>
              <w:tc>
                <w:tcPr>
                  <w:tcW w:w="0" w:type="auto"/>
                  <w:hideMark/>
                </w:tcPr>
                <w:p w14:paraId="1E2300A4" w14:textId="77777777" w:rsidR="00C0190C" w:rsidRPr="00A25D4D" w:rsidRDefault="00C0190C" w:rsidP="008F13CC">
                  <w:pPr>
                    <w:jc w:val="left"/>
                    <w:rPr>
                      <w:lang w:val="en-GB"/>
                    </w:rPr>
                  </w:pPr>
                  <w:r w:rsidRPr="00A25D4D">
                    <w:rPr>
                      <w:lang w:val="en-GB"/>
                    </w:rPr>
                    <w:t>The "</w:t>
                  </w:r>
                  <w:proofErr w:type="spellStart"/>
                  <w:r w:rsidRPr="00A25D4D">
                    <w:rPr>
                      <w:lang w:val="en-GB"/>
                    </w:rPr>
                    <w:t>AppurtenanceTypeValue</w:t>
                  </w:r>
                  <w:proofErr w:type="spellEnd"/>
                  <w:r w:rsidRPr="00A25D4D">
                    <w:rPr>
                      <w:lang w:val="en-GB"/>
                    </w:rPr>
                    <w:t xml:space="preserve">" </w:t>
                  </w:r>
                  <w:proofErr w:type="spellStart"/>
                  <w:r w:rsidRPr="00A25D4D">
                    <w:rPr>
                      <w:lang w:val="en-GB"/>
                    </w:rPr>
                    <w:t>codelist</w:t>
                  </w:r>
                  <w:proofErr w:type="spellEnd"/>
                  <w:r w:rsidRPr="00A25D4D">
                    <w:rPr>
                      <w:lang w:val="en-GB"/>
                    </w:rPr>
                    <w:t xml:space="preserve"> is an abstract </w:t>
                  </w:r>
                  <w:proofErr w:type="spellStart"/>
                  <w:r w:rsidRPr="00A25D4D">
                    <w:rPr>
                      <w:lang w:val="en-GB"/>
                    </w:rPr>
                    <w:t>codelist</w:t>
                  </w:r>
                  <w:proofErr w:type="spellEnd"/>
                  <w:r w:rsidRPr="00A25D4D">
                    <w:rPr>
                      <w:lang w:val="en-GB"/>
                    </w:rPr>
                    <w:t xml:space="preserve"> that can be replaced by the various appurtenance type value </w:t>
                  </w:r>
                  <w:proofErr w:type="spellStart"/>
                  <w:r w:rsidRPr="00A25D4D">
                    <w:rPr>
                      <w:lang w:val="en-GB"/>
                    </w:rPr>
                    <w:t>codelists</w:t>
                  </w:r>
                  <w:proofErr w:type="spellEnd"/>
                  <w:r w:rsidRPr="00A25D4D">
                    <w:rPr>
                      <w:lang w:val="en-GB"/>
                    </w:rPr>
                    <w:t xml:space="preserve"> for each utility network.</w:t>
                  </w:r>
                </w:p>
              </w:tc>
            </w:tr>
            <w:tr w:rsidR="00C0190C" w:rsidRPr="00A25D4D" w14:paraId="3EAAB3CC" w14:textId="77777777" w:rsidTr="00C0190C">
              <w:trPr>
                <w:tblHeader/>
                <w:tblCellSpacing w:w="0" w:type="dxa"/>
              </w:trPr>
              <w:tc>
                <w:tcPr>
                  <w:tcW w:w="360" w:type="dxa"/>
                  <w:hideMark/>
                </w:tcPr>
                <w:p w14:paraId="0572BE27" w14:textId="77777777" w:rsidR="00C0190C" w:rsidRPr="00A25D4D" w:rsidRDefault="00C0190C" w:rsidP="008F13CC">
                  <w:pPr>
                    <w:jc w:val="left"/>
                    <w:rPr>
                      <w:lang w:val="en-GB"/>
                    </w:rPr>
                  </w:pPr>
                  <w:r w:rsidRPr="00A25D4D">
                    <w:rPr>
                      <w:lang w:val="en-GB"/>
                    </w:rPr>
                    <w:t> </w:t>
                  </w:r>
                </w:p>
              </w:tc>
              <w:tc>
                <w:tcPr>
                  <w:tcW w:w="1500" w:type="dxa"/>
                  <w:hideMark/>
                </w:tcPr>
                <w:p w14:paraId="1DF589D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FB64610" w14:textId="77777777" w:rsidR="00C0190C" w:rsidRPr="00A25D4D" w:rsidRDefault="00C0190C" w:rsidP="008F13CC">
                  <w:pPr>
                    <w:jc w:val="left"/>
                  </w:pPr>
                  <w:r w:rsidRPr="00A25D4D">
                    <w:t>1</w:t>
                  </w:r>
                </w:p>
              </w:tc>
            </w:tr>
          </w:tbl>
          <w:p w14:paraId="35C066D0" w14:textId="77777777" w:rsidR="00C0190C" w:rsidRPr="00A25D4D" w:rsidRDefault="00C0190C" w:rsidP="008F13CC">
            <w:pPr>
              <w:jc w:val="left"/>
            </w:pPr>
          </w:p>
        </w:tc>
      </w:tr>
      <w:tr w:rsidR="00C0190C" w:rsidRPr="00A25D4D" w14:paraId="6D1CB5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8A3261" w14:textId="77777777" w:rsidR="00C0190C" w:rsidRPr="00A25D4D" w:rsidRDefault="00C0190C" w:rsidP="008F13CC">
            <w:pPr>
              <w:jc w:val="left"/>
            </w:pPr>
            <w:r w:rsidRPr="00A25D4D">
              <w:rPr>
                <w:b/>
                <w:bCs/>
              </w:rPr>
              <w:t xml:space="preserve">Attribuut: </w:t>
            </w:r>
            <w:proofErr w:type="spellStart"/>
            <w:r w:rsidRPr="00A25D4D">
              <w:rPr>
                <w:b/>
                <w:bCs/>
              </w:rPr>
              <w:t>specificAppurtenanceType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22118F4" w14:textId="77777777" w:rsidTr="00C0190C">
              <w:trPr>
                <w:tblHeader/>
                <w:tblCellSpacing w:w="0" w:type="dxa"/>
              </w:trPr>
              <w:tc>
                <w:tcPr>
                  <w:tcW w:w="360" w:type="dxa"/>
                  <w:hideMark/>
                </w:tcPr>
                <w:p w14:paraId="48BB917F" w14:textId="77777777" w:rsidR="00C0190C" w:rsidRPr="00A25D4D" w:rsidRDefault="00C0190C" w:rsidP="008F13CC">
                  <w:pPr>
                    <w:jc w:val="left"/>
                  </w:pPr>
                  <w:r w:rsidRPr="00A25D4D">
                    <w:t> </w:t>
                  </w:r>
                </w:p>
              </w:tc>
              <w:tc>
                <w:tcPr>
                  <w:tcW w:w="1500" w:type="dxa"/>
                  <w:hideMark/>
                </w:tcPr>
                <w:p w14:paraId="5EC9A24E" w14:textId="77777777" w:rsidR="00C0190C" w:rsidRPr="00A25D4D" w:rsidRDefault="00C0190C" w:rsidP="008F13CC">
                  <w:pPr>
                    <w:jc w:val="left"/>
                  </w:pPr>
                  <w:r w:rsidRPr="00A25D4D">
                    <w:t>Type:</w:t>
                  </w:r>
                </w:p>
              </w:tc>
              <w:tc>
                <w:tcPr>
                  <w:tcW w:w="0" w:type="auto"/>
                  <w:hideMark/>
                </w:tcPr>
                <w:p w14:paraId="78647D1F" w14:textId="77777777" w:rsidR="00C0190C" w:rsidRPr="00A25D4D" w:rsidRDefault="00C0190C" w:rsidP="008F13CC">
                  <w:pPr>
                    <w:jc w:val="left"/>
                  </w:pPr>
                  <w:proofErr w:type="spellStart"/>
                  <w:r w:rsidRPr="00A25D4D">
                    <w:t>SpecificAppurtenanceTypeValue</w:t>
                  </w:r>
                  <w:proofErr w:type="spellEnd"/>
                </w:p>
              </w:tc>
            </w:tr>
            <w:tr w:rsidR="00C0190C" w:rsidRPr="00A25D4D" w14:paraId="3FC516B6" w14:textId="77777777" w:rsidTr="00C0190C">
              <w:trPr>
                <w:tblHeader/>
                <w:tblCellSpacing w:w="0" w:type="dxa"/>
              </w:trPr>
              <w:tc>
                <w:tcPr>
                  <w:tcW w:w="360" w:type="dxa"/>
                  <w:hideMark/>
                </w:tcPr>
                <w:p w14:paraId="0AC72AE0" w14:textId="77777777" w:rsidR="00C0190C" w:rsidRPr="00A25D4D" w:rsidRDefault="00C0190C" w:rsidP="008F13CC">
                  <w:pPr>
                    <w:jc w:val="left"/>
                  </w:pPr>
                  <w:r w:rsidRPr="00A25D4D">
                    <w:t> </w:t>
                  </w:r>
                </w:p>
              </w:tc>
              <w:tc>
                <w:tcPr>
                  <w:tcW w:w="1500" w:type="dxa"/>
                  <w:hideMark/>
                </w:tcPr>
                <w:p w14:paraId="15C48BE0" w14:textId="77777777" w:rsidR="00C0190C" w:rsidRPr="00A25D4D" w:rsidRDefault="00C0190C" w:rsidP="008F13CC">
                  <w:pPr>
                    <w:jc w:val="left"/>
                  </w:pPr>
                  <w:r w:rsidRPr="00A25D4D">
                    <w:t>Naam</w:t>
                  </w:r>
                </w:p>
              </w:tc>
              <w:tc>
                <w:tcPr>
                  <w:tcW w:w="0" w:type="auto"/>
                  <w:hideMark/>
                </w:tcPr>
                <w:p w14:paraId="3036C234" w14:textId="77777777" w:rsidR="00C0190C" w:rsidRPr="00A25D4D" w:rsidRDefault="00C0190C" w:rsidP="008F13CC">
                  <w:pPr>
                    <w:jc w:val="left"/>
                  </w:pPr>
                  <w:proofErr w:type="spellStart"/>
                  <w:r w:rsidRPr="00A25D4D">
                    <w:t>specific</w:t>
                  </w:r>
                  <w:proofErr w:type="spellEnd"/>
                  <w:r w:rsidRPr="00A25D4D">
                    <w:t xml:space="preserve"> </w:t>
                  </w:r>
                  <w:proofErr w:type="spellStart"/>
                  <w:r w:rsidRPr="00A25D4D">
                    <w:t>appurtenance</w:t>
                  </w:r>
                  <w:proofErr w:type="spellEnd"/>
                  <w:r w:rsidRPr="00A25D4D">
                    <w:t xml:space="preserve"> type </w:t>
                  </w:r>
                </w:p>
              </w:tc>
            </w:tr>
            <w:tr w:rsidR="00C0190C" w:rsidRPr="007060DF" w14:paraId="77459DF5" w14:textId="77777777" w:rsidTr="00C0190C">
              <w:trPr>
                <w:tblHeader/>
                <w:tblCellSpacing w:w="0" w:type="dxa"/>
              </w:trPr>
              <w:tc>
                <w:tcPr>
                  <w:tcW w:w="360" w:type="dxa"/>
                  <w:hideMark/>
                </w:tcPr>
                <w:p w14:paraId="07052B72" w14:textId="77777777" w:rsidR="00C0190C" w:rsidRPr="00A25D4D" w:rsidRDefault="00C0190C" w:rsidP="008F13CC">
                  <w:pPr>
                    <w:jc w:val="left"/>
                  </w:pPr>
                  <w:r w:rsidRPr="00A25D4D">
                    <w:t> </w:t>
                  </w:r>
                </w:p>
              </w:tc>
              <w:tc>
                <w:tcPr>
                  <w:tcW w:w="1500" w:type="dxa"/>
                  <w:hideMark/>
                </w:tcPr>
                <w:p w14:paraId="6C607A65" w14:textId="77777777" w:rsidR="00C0190C" w:rsidRPr="00A25D4D" w:rsidRDefault="00C0190C" w:rsidP="008F13CC">
                  <w:pPr>
                    <w:jc w:val="left"/>
                  </w:pPr>
                  <w:r w:rsidRPr="00A25D4D">
                    <w:t>Definitie:</w:t>
                  </w:r>
                </w:p>
              </w:tc>
              <w:tc>
                <w:tcPr>
                  <w:tcW w:w="0" w:type="auto"/>
                  <w:hideMark/>
                </w:tcPr>
                <w:p w14:paraId="4C44678E" w14:textId="77777777" w:rsidR="00C0190C" w:rsidRPr="00A25D4D" w:rsidRDefault="00C0190C" w:rsidP="008F13CC">
                  <w:pPr>
                    <w:jc w:val="left"/>
                    <w:rPr>
                      <w:lang w:val="en-GB"/>
                    </w:rPr>
                  </w:pPr>
                  <w:r w:rsidRPr="00A25D4D">
                    <w:rPr>
                      <w:lang w:val="en-GB"/>
                    </w:rPr>
                    <w:t>Type of appurtenance according to a domain-specific classification.</w:t>
                  </w:r>
                </w:p>
              </w:tc>
            </w:tr>
            <w:tr w:rsidR="00C0190C" w:rsidRPr="00A25D4D" w14:paraId="06C0AB09" w14:textId="77777777" w:rsidTr="00C0190C">
              <w:trPr>
                <w:tblHeader/>
                <w:tblCellSpacing w:w="0" w:type="dxa"/>
              </w:trPr>
              <w:tc>
                <w:tcPr>
                  <w:tcW w:w="360" w:type="dxa"/>
                  <w:hideMark/>
                </w:tcPr>
                <w:p w14:paraId="44C9A502" w14:textId="77777777" w:rsidR="00C0190C" w:rsidRPr="00A25D4D" w:rsidRDefault="00C0190C" w:rsidP="008F13CC">
                  <w:pPr>
                    <w:jc w:val="left"/>
                    <w:rPr>
                      <w:lang w:val="en-GB"/>
                    </w:rPr>
                  </w:pPr>
                  <w:r w:rsidRPr="00A25D4D">
                    <w:rPr>
                      <w:lang w:val="en-GB"/>
                    </w:rPr>
                    <w:t> </w:t>
                  </w:r>
                </w:p>
              </w:tc>
              <w:tc>
                <w:tcPr>
                  <w:tcW w:w="1500" w:type="dxa"/>
                  <w:hideMark/>
                </w:tcPr>
                <w:p w14:paraId="06CC11E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D6712D" w14:textId="77777777" w:rsidR="00C0190C" w:rsidRPr="00A25D4D" w:rsidRDefault="00C0190C" w:rsidP="008F13CC">
                  <w:pPr>
                    <w:jc w:val="left"/>
                  </w:pPr>
                  <w:r w:rsidRPr="00A25D4D">
                    <w:t>0..1</w:t>
                  </w:r>
                </w:p>
              </w:tc>
            </w:tr>
            <w:tr w:rsidR="00C0190C" w:rsidRPr="00A25D4D" w14:paraId="691319AA" w14:textId="77777777" w:rsidTr="00C0190C">
              <w:trPr>
                <w:tblHeader/>
                <w:tblCellSpacing w:w="0" w:type="dxa"/>
              </w:trPr>
              <w:tc>
                <w:tcPr>
                  <w:tcW w:w="360" w:type="dxa"/>
                  <w:hideMark/>
                </w:tcPr>
                <w:p w14:paraId="286E2A06" w14:textId="77777777" w:rsidR="00C0190C" w:rsidRPr="00A25D4D" w:rsidRDefault="00C0190C" w:rsidP="008F13CC">
                  <w:pPr>
                    <w:jc w:val="left"/>
                  </w:pPr>
                  <w:r w:rsidRPr="00A25D4D">
                    <w:t> </w:t>
                  </w:r>
                </w:p>
              </w:tc>
              <w:tc>
                <w:tcPr>
                  <w:tcW w:w="1500" w:type="dxa"/>
                  <w:hideMark/>
                </w:tcPr>
                <w:p w14:paraId="254EF309" w14:textId="77777777" w:rsidR="00C0190C" w:rsidRPr="00A25D4D" w:rsidRDefault="00C0190C" w:rsidP="008F13CC">
                  <w:pPr>
                    <w:jc w:val="left"/>
                  </w:pPr>
                  <w:r w:rsidRPr="00A25D4D">
                    <w:t>Stereotypes:</w:t>
                  </w:r>
                </w:p>
              </w:tc>
              <w:tc>
                <w:tcPr>
                  <w:tcW w:w="0" w:type="auto"/>
                  <w:hideMark/>
                </w:tcPr>
                <w:p w14:paraId="60CE655A"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CCC8526" w14:textId="77777777" w:rsidR="00C0190C" w:rsidRPr="00A25D4D" w:rsidRDefault="00C0190C" w:rsidP="008F13CC">
            <w:pPr>
              <w:jc w:val="left"/>
            </w:pPr>
          </w:p>
        </w:tc>
      </w:tr>
      <w:tr w:rsidR="00C0190C" w:rsidRPr="00A25D4D" w14:paraId="0F41EE3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7E3A59" w14:textId="77777777" w:rsidR="00C0190C" w:rsidRPr="00A25D4D" w:rsidRDefault="00C0190C" w:rsidP="008F13CC">
            <w:pPr>
              <w:jc w:val="left"/>
              <w:rPr>
                <w:lang w:val="en-GB"/>
              </w:rPr>
            </w:pPr>
            <w:r w:rsidRPr="00A25D4D">
              <w:rPr>
                <w:b/>
                <w:bCs/>
                <w:lang w:val="en-GB"/>
              </w:rPr>
              <w:t>Constraint: "</w:t>
            </w:r>
            <w:proofErr w:type="spellStart"/>
            <w:r w:rsidRPr="00A25D4D">
              <w:rPr>
                <w:b/>
                <w:bCs/>
                <w:lang w:val="en-GB"/>
              </w:rPr>
              <w:t>TelecommunicationsAppurtenanceTypeValue</w:t>
            </w:r>
            <w:proofErr w:type="spellEnd"/>
            <w:r w:rsidRPr="00A25D4D">
              <w:rPr>
                <w:b/>
                <w:bCs/>
                <w:lang w:val="en-GB"/>
              </w:rPr>
              <w:t>"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A74F6CF" w14:textId="77777777" w:rsidTr="00C0190C">
              <w:trPr>
                <w:tblHeader/>
                <w:tblCellSpacing w:w="0" w:type="dxa"/>
              </w:trPr>
              <w:tc>
                <w:tcPr>
                  <w:tcW w:w="360" w:type="dxa"/>
                  <w:hideMark/>
                </w:tcPr>
                <w:p w14:paraId="62912BFE" w14:textId="77777777" w:rsidR="00C0190C" w:rsidRPr="00A25D4D" w:rsidRDefault="00C0190C" w:rsidP="008F13CC">
                  <w:pPr>
                    <w:jc w:val="left"/>
                    <w:rPr>
                      <w:lang w:val="en-GB"/>
                    </w:rPr>
                  </w:pPr>
                  <w:r w:rsidRPr="00A25D4D">
                    <w:rPr>
                      <w:lang w:val="en-GB"/>
                    </w:rPr>
                    <w:t> </w:t>
                  </w:r>
                </w:p>
              </w:tc>
              <w:tc>
                <w:tcPr>
                  <w:tcW w:w="1500" w:type="dxa"/>
                  <w:hideMark/>
                </w:tcPr>
                <w:p w14:paraId="765189EF" w14:textId="77777777" w:rsidR="00C0190C" w:rsidRPr="00A25D4D" w:rsidRDefault="00C0190C" w:rsidP="008F13CC">
                  <w:pPr>
                    <w:jc w:val="left"/>
                  </w:pPr>
                  <w:r w:rsidRPr="00A25D4D">
                    <w:t>OCL:</w:t>
                  </w:r>
                </w:p>
              </w:tc>
              <w:tc>
                <w:tcPr>
                  <w:tcW w:w="0" w:type="auto"/>
                  <w:hideMark/>
                </w:tcPr>
                <w:p w14:paraId="31259940" w14:textId="77777777" w:rsidR="00C0190C" w:rsidRPr="00A25D4D" w:rsidRDefault="00C0190C" w:rsidP="008F13CC">
                  <w:pPr>
                    <w:jc w:val="left"/>
                  </w:pPr>
                </w:p>
              </w:tc>
            </w:tr>
          </w:tbl>
          <w:p w14:paraId="442D0C69" w14:textId="77777777" w:rsidR="00C0190C" w:rsidRPr="00A25D4D" w:rsidRDefault="00C0190C" w:rsidP="008F13CC">
            <w:pPr>
              <w:jc w:val="left"/>
            </w:pPr>
          </w:p>
        </w:tc>
      </w:tr>
    </w:tbl>
    <w:p w14:paraId="6F5D68AF" w14:textId="77777777" w:rsidR="00C0190C" w:rsidRPr="00A25D4D" w:rsidRDefault="00C0190C" w:rsidP="008F13CC">
      <w:pPr>
        <w:pStyle w:val="Kop5"/>
        <w:jc w:val="left"/>
        <w:rPr>
          <w:sz w:val="16"/>
          <w:szCs w:val="16"/>
        </w:rPr>
      </w:pPr>
      <w:proofErr w:type="spellStart"/>
      <w:r w:rsidRPr="00A25D4D">
        <w:rPr>
          <w:sz w:val="16"/>
          <w:szCs w:val="16"/>
        </w:rPr>
        <w:t>SpecificAppurtenanceTypeValue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5502B7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D85E933" w14:textId="77777777" w:rsidR="00C0190C" w:rsidRPr="00A25D4D" w:rsidRDefault="00C0190C" w:rsidP="008F13CC">
            <w:pPr>
              <w:jc w:val="left"/>
            </w:pPr>
            <w:proofErr w:type="spellStart"/>
            <w:r w:rsidRPr="00A25D4D">
              <w:rPr>
                <w:b/>
                <w:bCs/>
              </w:rPr>
              <w:t>SpecificAppurtenanceTypeValue</w:t>
            </w:r>
            <w:proofErr w:type="spellEnd"/>
          </w:p>
        </w:tc>
      </w:tr>
      <w:tr w:rsidR="00C0190C" w:rsidRPr="00A25D4D" w14:paraId="17EFA41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EE32C7F" w14:textId="77777777" w:rsidTr="00C0190C">
              <w:trPr>
                <w:tblHeader/>
                <w:tblCellSpacing w:w="0" w:type="dxa"/>
              </w:trPr>
              <w:tc>
                <w:tcPr>
                  <w:tcW w:w="360" w:type="dxa"/>
                  <w:hideMark/>
                </w:tcPr>
                <w:p w14:paraId="2FA010EE" w14:textId="77777777" w:rsidR="00C0190C" w:rsidRPr="00A25D4D" w:rsidRDefault="00C0190C" w:rsidP="008F13CC">
                  <w:pPr>
                    <w:jc w:val="left"/>
                  </w:pPr>
                  <w:r w:rsidRPr="00A25D4D">
                    <w:t> </w:t>
                  </w:r>
                </w:p>
              </w:tc>
              <w:tc>
                <w:tcPr>
                  <w:tcW w:w="1500" w:type="dxa"/>
                  <w:hideMark/>
                </w:tcPr>
                <w:p w14:paraId="2AB643BE" w14:textId="77777777" w:rsidR="00C0190C" w:rsidRPr="00A25D4D" w:rsidRDefault="00C0190C" w:rsidP="008F13CC">
                  <w:pPr>
                    <w:jc w:val="left"/>
                  </w:pPr>
                  <w:r w:rsidRPr="00A25D4D">
                    <w:t>Package:</w:t>
                  </w:r>
                </w:p>
              </w:tc>
              <w:tc>
                <w:tcPr>
                  <w:tcW w:w="0" w:type="auto"/>
                  <w:hideMark/>
                </w:tcPr>
                <w:p w14:paraId="2D519C3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336F1A1" w14:textId="77777777" w:rsidTr="00C0190C">
              <w:trPr>
                <w:tblHeader/>
                <w:tblCellSpacing w:w="0" w:type="dxa"/>
              </w:trPr>
              <w:tc>
                <w:tcPr>
                  <w:tcW w:w="360" w:type="dxa"/>
                  <w:hideMark/>
                </w:tcPr>
                <w:p w14:paraId="5C2ECC4B" w14:textId="77777777" w:rsidR="00C0190C" w:rsidRPr="00A25D4D" w:rsidRDefault="00C0190C" w:rsidP="008F13CC">
                  <w:pPr>
                    <w:jc w:val="left"/>
                    <w:rPr>
                      <w:lang w:val="en-GB"/>
                    </w:rPr>
                  </w:pPr>
                  <w:r w:rsidRPr="00A25D4D">
                    <w:rPr>
                      <w:lang w:val="en-GB"/>
                    </w:rPr>
                    <w:t> </w:t>
                  </w:r>
                </w:p>
              </w:tc>
              <w:tc>
                <w:tcPr>
                  <w:tcW w:w="1500" w:type="dxa"/>
                  <w:hideMark/>
                </w:tcPr>
                <w:p w14:paraId="0A603004" w14:textId="77777777" w:rsidR="00C0190C" w:rsidRPr="00A25D4D" w:rsidRDefault="00C0190C" w:rsidP="008F13CC">
                  <w:pPr>
                    <w:jc w:val="left"/>
                  </w:pPr>
                  <w:r w:rsidRPr="00A25D4D">
                    <w:t>Naam</w:t>
                  </w:r>
                </w:p>
              </w:tc>
              <w:tc>
                <w:tcPr>
                  <w:tcW w:w="0" w:type="auto"/>
                  <w:hideMark/>
                </w:tcPr>
                <w:p w14:paraId="271EC9F8" w14:textId="77777777" w:rsidR="00C0190C" w:rsidRPr="00A25D4D" w:rsidRDefault="00C0190C" w:rsidP="008F13CC">
                  <w:pPr>
                    <w:jc w:val="left"/>
                  </w:pPr>
                  <w:proofErr w:type="spellStart"/>
                  <w:r w:rsidRPr="00A25D4D">
                    <w:t>specific</w:t>
                  </w:r>
                  <w:proofErr w:type="spellEnd"/>
                  <w:r w:rsidRPr="00A25D4D">
                    <w:t xml:space="preserve"> </w:t>
                  </w:r>
                  <w:proofErr w:type="spellStart"/>
                  <w:r w:rsidRPr="00A25D4D">
                    <w:t>appurtenance</w:t>
                  </w:r>
                  <w:proofErr w:type="spellEnd"/>
                  <w:r w:rsidRPr="00A25D4D">
                    <w:t xml:space="preserve"> type </w:t>
                  </w:r>
                </w:p>
              </w:tc>
            </w:tr>
            <w:tr w:rsidR="00C0190C" w:rsidRPr="007060DF" w14:paraId="34D51F10" w14:textId="77777777" w:rsidTr="00C0190C">
              <w:trPr>
                <w:tblHeader/>
                <w:tblCellSpacing w:w="0" w:type="dxa"/>
              </w:trPr>
              <w:tc>
                <w:tcPr>
                  <w:tcW w:w="360" w:type="dxa"/>
                  <w:hideMark/>
                </w:tcPr>
                <w:p w14:paraId="4DE092B7" w14:textId="77777777" w:rsidR="00C0190C" w:rsidRPr="00A25D4D" w:rsidRDefault="00C0190C" w:rsidP="008F13CC">
                  <w:pPr>
                    <w:jc w:val="left"/>
                  </w:pPr>
                  <w:r w:rsidRPr="00A25D4D">
                    <w:t> </w:t>
                  </w:r>
                </w:p>
              </w:tc>
              <w:tc>
                <w:tcPr>
                  <w:tcW w:w="1500" w:type="dxa"/>
                  <w:hideMark/>
                </w:tcPr>
                <w:p w14:paraId="3B695F88" w14:textId="77777777" w:rsidR="00C0190C" w:rsidRPr="00A25D4D" w:rsidRDefault="00C0190C" w:rsidP="008F13CC">
                  <w:pPr>
                    <w:jc w:val="left"/>
                  </w:pPr>
                  <w:r w:rsidRPr="00A25D4D">
                    <w:t>Definitie:</w:t>
                  </w:r>
                </w:p>
              </w:tc>
              <w:tc>
                <w:tcPr>
                  <w:tcW w:w="0" w:type="auto"/>
                  <w:hideMark/>
                </w:tcPr>
                <w:p w14:paraId="5482B135" w14:textId="77777777" w:rsidR="00C0190C" w:rsidRPr="00A25D4D" w:rsidRDefault="00C0190C" w:rsidP="008F13CC">
                  <w:pPr>
                    <w:jc w:val="left"/>
                    <w:rPr>
                      <w:lang w:val="en-GB"/>
                    </w:rPr>
                  </w:pPr>
                  <w:r w:rsidRPr="00A25D4D">
                    <w:rPr>
                      <w:lang w:val="en-GB"/>
                    </w:rPr>
                    <w:t>Domain-specific classification of appurtenances.</w:t>
                  </w:r>
                </w:p>
              </w:tc>
            </w:tr>
            <w:tr w:rsidR="00C0190C" w:rsidRPr="00A25D4D" w14:paraId="36729F5A" w14:textId="77777777" w:rsidTr="00C0190C">
              <w:trPr>
                <w:tblHeader/>
                <w:tblCellSpacing w:w="0" w:type="dxa"/>
              </w:trPr>
              <w:tc>
                <w:tcPr>
                  <w:tcW w:w="360" w:type="dxa"/>
                  <w:hideMark/>
                </w:tcPr>
                <w:p w14:paraId="6F15765C" w14:textId="77777777" w:rsidR="00C0190C" w:rsidRPr="00A25D4D" w:rsidRDefault="00C0190C" w:rsidP="008F13CC">
                  <w:pPr>
                    <w:jc w:val="left"/>
                    <w:rPr>
                      <w:lang w:val="en-GB"/>
                    </w:rPr>
                  </w:pPr>
                  <w:r w:rsidRPr="00A25D4D">
                    <w:rPr>
                      <w:lang w:val="en-GB"/>
                    </w:rPr>
                    <w:t> </w:t>
                  </w:r>
                </w:p>
              </w:tc>
              <w:tc>
                <w:tcPr>
                  <w:tcW w:w="1500" w:type="dxa"/>
                  <w:hideMark/>
                </w:tcPr>
                <w:p w14:paraId="256AA78D" w14:textId="77777777" w:rsidR="00C0190C" w:rsidRPr="00A25D4D" w:rsidRDefault="00C0190C" w:rsidP="008F13CC">
                  <w:pPr>
                    <w:jc w:val="left"/>
                  </w:pPr>
                  <w:r w:rsidRPr="00A25D4D">
                    <w:t>Stereotypes:</w:t>
                  </w:r>
                </w:p>
              </w:tc>
              <w:tc>
                <w:tcPr>
                  <w:tcW w:w="0" w:type="auto"/>
                  <w:hideMark/>
                </w:tcPr>
                <w:p w14:paraId="07AA971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7472C88" w14:textId="77777777" w:rsidTr="00C0190C">
              <w:trPr>
                <w:tblHeader/>
                <w:tblCellSpacing w:w="0" w:type="dxa"/>
              </w:trPr>
              <w:tc>
                <w:tcPr>
                  <w:tcW w:w="360" w:type="dxa"/>
                  <w:hideMark/>
                </w:tcPr>
                <w:p w14:paraId="6658054D" w14:textId="77777777" w:rsidR="00C0190C" w:rsidRPr="00A25D4D" w:rsidRDefault="00C0190C" w:rsidP="008F13CC">
                  <w:pPr>
                    <w:jc w:val="left"/>
                  </w:pPr>
                  <w:r w:rsidRPr="00A25D4D">
                    <w:t> </w:t>
                  </w:r>
                </w:p>
              </w:tc>
              <w:tc>
                <w:tcPr>
                  <w:tcW w:w="1500" w:type="dxa"/>
                  <w:hideMark/>
                </w:tcPr>
                <w:p w14:paraId="59D0515C"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7CE0FF7" w14:textId="77777777" w:rsidR="00C0190C" w:rsidRPr="00A25D4D" w:rsidRDefault="00C0190C" w:rsidP="008F13CC">
                  <w:pPr>
                    <w:jc w:val="left"/>
                  </w:pPr>
                  <w:proofErr w:type="spellStart"/>
                  <w:r w:rsidRPr="00A25D4D">
                    <w:t>Uitbreidbaar</w:t>
                  </w:r>
                  <w:proofErr w:type="spellEnd"/>
                </w:p>
              </w:tc>
            </w:tr>
          </w:tbl>
          <w:p w14:paraId="708420EA" w14:textId="77777777" w:rsidR="00C0190C" w:rsidRPr="00A25D4D" w:rsidRDefault="00C0190C" w:rsidP="008F13CC">
            <w:pPr>
              <w:jc w:val="left"/>
            </w:pPr>
          </w:p>
        </w:tc>
      </w:tr>
    </w:tbl>
    <w:p w14:paraId="5F772CEB" w14:textId="77777777" w:rsidR="00C0190C" w:rsidRPr="00A25D4D" w:rsidRDefault="00C0190C" w:rsidP="008F13CC">
      <w:pPr>
        <w:pStyle w:val="Kop5"/>
        <w:jc w:val="left"/>
        <w:rPr>
          <w:sz w:val="16"/>
          <w:szCs w:val="16"/>
        </w:rPr>
      </w:pPr>
      <w:proofErr w:type="spellStart"/>
      <w:r w:rsidRPr="00A25D4D">
        <w:rPr>
          <w:sz w:val="16"/>
          <w:szCs w:val="16"/>
        </w:rPr>
        <w:t>WarningTypeValue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6A50E2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A032B67" w14:textId="77777777" w:rsidR="00C0190C" w:rsidRPr="00A25D4D" w:rsidRDefault="00C0190C" w:rsidP="008F13CC">
            <w:pPr>
              <w:jc w:val="left"/>
            </w:pPr>
            <w:proofErr w:type="spellStart"/>
            <w:r w:rsidRPr="00A25D4D">
              <w:rPr>
                <w:b/>
                <w:bCs/>
              </w:rPr>
              <w:t>WarningTypeValue</w:t>
            </w:r>
            <w:proofErr w:type="spellEnd"/>
          </w:p>
        </w:tc>
      </w:tr>
      <w:tr w:rsidR="00C0190C" w:rsidRPr="00A25D4D" w14:paraId="164D9E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3CDE7B7F" w14:textId="77777777" w:rsidTr="00C0190C">
              <w:trPr>
                <w:tblHeader/>
                <w:tblCellSpacing w:w="0" w:type="dxa"/>
              </w:trPr>
              <w:tc>
                <w:tcPr>
                  <w:tcW w:w="360" w:type="dxa"/>
                  <w:hideMark/>
                </w:tcPr>
                <w:p w14:paraId="651D7C48" w14:textId="77777777" w:rsidR="00C0190C" w:rsidRPr="00A25D4D" w:rsidRDefault="00C0190C" w:rsidP="008F13CC">
                  <w:pPr>
                    <w:jc w:val="left"/>
                  </w:pPr>
                  <w:r w:rsidRPr="00A25D4D">
                    <w:t> </w:t>
                  </w:r>
                </w:p>
              </w:tc>
              <w:tc>
                <w:tcPr>
                  <w:tcW w:w="1500" w:type="dxa"/>
                  <w:hideMark/>
                </w:tcPr>
                <w:p w14:paraId="3735CF3E" w14:textId="77777777" w:rsidR="00C0190C" w:rsidRPr="00A25D4D" w:rsidRDefault="00C0190C" w:rsidP="008F13CC">
                  <w:pPr>
                    <w:jc w:val="left"/>
                  </w:pPr>
                  <w:r w:rsidRPr="00A25D4D">
                    <w:t>Package:</w:t>
                  </w:r>
                </w:p>
              </w:tc>
              <w:tc>
                <w:tcPr>
                  <w:tcW w:w="0" w:type="auto"/>
                  <w:hideMark/>
                </w:tcPr>
                <w:p w14:paraId="265C4562"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4F58688F" w14:textId="77777777" w:rsidTr="00C0190C">
              <w:trPr>
                <w:tblHeader/>
                <w:tblCellSpacing w:w="0" w:type="dxa"/>
              </w:trPr>
              <w:tc>
                <w:tcPr>
                  <w:tcW w:w="360" w:type="dxa"/>
                  <w:hideMark/>
                </w:tcPr>
                <w:p w14:paraId="3E348822" w14:textId="77777777" w:rsidR="00C0190C" w:rsidRPr="00A25D4D" w:rsidRDefault="00C0190C" w:rsidP="008F13CC">
                  <w:pPr>
                    <w:jc w:val="left"/>
                    <w:rPr>
                      <w:lang w:val="en-GB"/>
                    </w:rPr>
                  </w:pPr>
                  <w:r w:rsidRPr="00A25D4D">
                    <w:rPr>
                      <w:lang w:val="en-GB"/>
                    </w:rPr>
                    <w:t> </w:t>
                  </w:r>
                </w:p>
              </w:tc>
              <w:tc>
                <w:tcPr>
                  <w:tcW w:w="1500" w:type="dxa"/>
                  <w:hideMark/>
                </w:tcPr>
                <w:p w14:paraId="005767C2" w14:textId="77777777" w:rsidR="00C0190C" w:rsidRPr="00A25D4D" w:rsidRDefault="00C0190C" w:rsidP="008F13CC">
                  <w:pPr>
                    <w:jc w:val="left"/>
                  </w:pPr>
                  <w:r w:rsidRPr="00A25D4D">
                    <w:t>Naam</w:t>
                  </w:r>
                </w:p>
              </w:tc>
              <w:tc>
                <w:tcPr>
                  <w:tcW w:w="0" w:type="auto"/>
                  <w:hideMark/>
                </w:tcPr>
                <w:p w14:paraId="34342411" w14:textId="77777777" w:rsidR="00C0190C" w:rsidRPr="00A25D4D" w:rsidRDefault="00C0190C" w:rsidP="008F13CC">
                  <w:pPr>
                    <w:jc w:val="left"/>
                  </w:pPr>
                  <w:proofErr w:type="spellStart"/>
                  <w:r w:rsidRPr="00A25D4D">
                    <w:t>warning</w:t>
                  </w:r>
                  <w:proofErr w:type="spellEnd"/>
                  <w:r w:rsidRPr="00A25D4D">
                    <w:t xml:space="preserve"> type </w:t>
                  </w:r>
                </w:p>
              </w:tc>
            </w:tr>
            <w:tr w:rsidR="00C0190C" w:rsidRPr="00A25D4D" w14:paraId="13FFA9EC" w14:textId="77777777" w:rsidTr="00C0190C">
              <w:trPr>
                <w:tblHeader/>
                <w:tblCellSpacing w:w="0" w:type="dxa"/>
              </w:trPr>
              <w:tc>
                <w:tcPr>
                  <w:tcW w:w="360" w:type="dxa"/>
                  <w:hideMark/>
                </w:tcPr>
                <w:p w14:paraId="0DB009A6" w14:textId="77777777" w:rsidR="00C0190C" w:rsidRPr="00A25D4D" w:rsidRDefault="00C0190C" w:rsidP="008F13CC">
                  <w:pPr>
                    <w:jc w:val="left"/>
                  </w:pPr>
                  <w:r w:rsidRPr="00A25D4D">
                    <w:t> </w:t>
                  </w:r>
                </w:p>
              </w:tc>
              <w:tc>
                <w:tcPr>
                  <w:tcW w:w="1500" w:type="dxa"/>
                  <w:hideMark/>
                </w:tcPr>
                <w:p w14:paraId="356ED4A9" w14:textId="77777777" w:rsidR="00C0190C" w:rsidRPr="00A25D4D" w:rsidRDefault="00C0190C" w:rsidP="008F13CC">
                  <w:pPr>
                    <w:jc w:val="left"/>
                  </w:pPr>
                  <w:r w:rsidRPr="00A25D4D">
                    <w:t>Definitie:</w:t>
                  </w:r>
                </w:p>
              </w:tc>
              <w:tc>
                <w:tcPr>
                  <w:tcW w:w="0" w:type="auto"/>
                  <w:hideMark/>
                </w:tcPr>
                <w:p w14:paraId="77E12970"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warning</w:t>
                  </w:r>
                  <w:proofErr w:type="spellEnd"/>
                  <w:r w:rsidRPr="00A25D4D">
                    <w:t xml:space="preserve"> types.</w:t>
                  </w:r>
                </w:p>
              </w:tc>
            </w:tr>
            <w:tr w:rsidR="00C0190C" w:rsidRPr="00A25D4D" w14:paraId="08D40BB1" w14:textId="77777777" w:rsidTr="00C0190C">
              <w:trPr>
                <w:tblHeader/>
                <w:tblCellSpacing w:w="0" w:type="dxa"/>
              </w:trPr>
              <w:tc>
                <w:tcPr>
                  <w:tcW w:w="360" w:type="dxa"/>
                  <w:hideMark/>
                </w:tcPr>
                <w:p w14:paraId="52267C81" w14:textId="77777777" w:rsidR="00C0190C" w:rsidRPr="00A25D4D" w:rsidRDefault="00C0190C" w:rsidP="008F13CC">
                  <w:pPr>
                    <w:jc w:val="left"/>
                  </w:pPr>
                  <w:r w:rsidRPr="00A25D4D">
                    <w:t> </w:t>
                  </w:r>
                </w:p>
              </w:tc>
              <w:tc>
                <w:tcPr>
                  <w:tcW w:w="1500" w:type="dxa"/>
                  <w:hideMark/>
                </w:tcPr>
                <w:p w14:paraId="29833C6D" w14:textId="77777777" w:rsidR="00C0190C" w:rsidRPr="00A25D4D" w:rsidRDefault="00C0190C" w:rsidP="008F13CC">
                  <w:pPr>
                    <w:jc w:val="left"/>
                  </w:pPr>
                  <w:r w:rsidRPr="00A25D4D">
                    <w:t>Stereotypes:</w:t>
                  </w:r>
                </w:p>
              </w:tc>
              <w:tc>
                <w:tcPr>
                  <w:tcW w:w="0" w:type="auto"/>
                  <w:hideMark/>
                </w:tcPr>
                <w:p w14:paraId="2AB1FA17"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7B74773" w14:textId="77777777" w:rsidTr="00C0190C">
              <w:trPr>
                <w:tblHeader/>
                <w:tblCellSpacing w:w="0" w:type="dxa"/>
              </w:trPr>
              <w:tc>
                <w:tcPr>
                  <w:tcW w:w="360" w:type="dxa"/>
                  <w:hideMark/>
                </w:tcPr>
                <w:p w14:paraId="49D135C7" w14:textId="77777777" w:rsidR="00C0190C" w:rsidRPr="00A25D4D" w:rsidRDefault="00C0190C" w:rsidP="008F13CC">
                  <w:pPr>
                    <w:jc w:val="left"/>
                  </w:pPr>
                  <w:r w:rsidRPr="00A25D4D">
                    <w:t> </w:t>
                  </w:r>
                </w:p>
              </w:tc>
              <w:tc>
                <w:tcPr>
                  <w:tcW w:w="1500" w:type="dxa"/>
                  <w:hideMark/>
                </w:tcPr>
                <w:p w14:paraId="7A090122"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67D807E" w14:textId="77777777" w:rsidR="00C0190C" w:rsidRPr="00A25D4D" w:rsidRDefault="00C0190C" w:rsidP="008F13CC">
                  <w:pPr>
                    <w:jc w:val="left"/>
                  </w:pPr>
                  <w:proofErr w:type="spellStart"/>
                  <w:r w:rsidRPr="00A25D4D">
                    <w:t>Uitbreidbaar</w:t>
                  </w:r>
                  <w:proofErr w:type="spellEnd"/>
                </w:p>
              </w:tc>
            </w:tr>
          </w:tbl>
          <w:p w14:paraId="2D3CF346" w14:textId="77777777" w:rsidR="00C0190C" w:rsidRPr="00A25D4D" w:rsidRDefault="00C0190C" w:rsidP="008F13CC">
            <w:pPr>
              <w:jc w:val="left"/>
            </w:pPr>
          </w:p>
        </w:tc>
      </w:tr>
    </w:tbl>
    <w:p w14:paraId="3AD48DB4" w14:textId="77777777" w:rsidR="00C0190C" w:rsidRPr="00A25D4D" w:rsidRDefault="00C0190C" w:rsidP="008F13CC">
      <w:pPr>
        <w:pStyle w:val="Kop5"/>
        <w:jc w:val="left"/>
        <w:rPr>
          <w:sz w:val="16"/>
          <w:szCs w:val="16"/>
        </w:rPr>
      </w:pPr>
      <w:proofErr w:type="spellStart"/>
      <w:r w:rsidRPr="00A25D4D">
        <w:rPr>
          <w:sz w:val="16"/>
          <w:szCs w:val="16"/>
        </w:rPr>
        <w:t>ElectricityAppurtenanceTypeValue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298BC9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74D112E" w14:textId="77777777" w:rsidR="00C0190C" w:rsidRPr="00A25D4D" w:rsidRDefault="00C0190C" w:rsidP="008F13CC">
            <w:pPr>
              <w:jc w:val="left"/>
            </w:pPr>
            <w:proofErr w:type="spellStart"/>
            <w:r w:rsidRPr="00A25D4D">
              <w:rPr>
                <w:b/>
                <w:bCs/>
              </w:rPr>
              <w:t>ElectricityAppurtenanceTypeValue</w:t>
            </w:r>
            <w:proofErr w:type="spellEnd"/>
          </w:p>
        </w:tc>
      </w:tr>
      <w:tr w:rsidR="00C0190C" w:rsidRPr="00A25D4D" w14:paraId="25CCE2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A22DB74" w14:textId="77777777" w:rsidTr="00C0190C">
              <w:trPr>
                <w:tblHeader/>
                <w:tblCellSpacing w:w="0" w:type="dxa"/>
              </w:trPr>
              <w:tc>
                <w:tcPr>
                  <w:tcW w:w="360" w:type="dxa"/>
                  <w:hideMark/>
                </w:tcPr>
                <w:p w14:paraId="288702FC" w14:textId="77777777" w:rsidR="00C0190C" w:rsidRPr="00A25D4D" w:rsidRDefault="00C0190C" w:rsidP="008F13CC">
                  <w:pPr>
                    <w:jc w:val="left"/>
                  </w:pPr>
                  <w:r w:rsidRPr="00A25D4D">
                    <w:t> </w:t>
                  </w:r>
                </w:p>
              </w:tc>
              <w:tc>
                <w:tcPr>
                  <w:tcW w:w="1500" w:type="dxa"/>
                  <w:hideMark/>
                </w:tcPr>
                <w:p w14:paraId="5E8A3E22" w14:textId="77777777" w:rsidR="00C0190C" w:rsidRPr="00A25D4D" w:rsidRDefault="00C0190C" w:rsidP="008F13CC">
                  <w:pPr>
                    <w:jc w:val="left"/>
                  </w:pPr>
                  <w:r w:rsidRPr="00A25D4D">
                    <w:t>Package:</w:t>
                  </w:r>
                </w:p>
              </w:tc>
              <w:tc>
                <w:tcPr>
                  <w:tcW w:w="0" w:type="auto"/>
                  <w:hideMark/>
                </w:tcPr>
                <w:p w14:paraId="787E8E37" w14:textId="77777777" w:rsidR="00C0190C" w:rsidRPr="00A25D4D" w:rsidRDefault="00C0190C" w:rsidP="008F13CC">
                  <w:pPr>
                    <w:jc w:val="left"/>
                    <w:rPr>
                      <w:lang w:val="en-GB"/>
                    </w:rPr>
                  </w:pPr>
                  <w:r w:rsidRPr="00A25D4D">
                    <w:rPr>
                      <w:lang w:val="en-GB"/>
                    </w:rPr>
                    <w:t>Electricity Network [Candidate type that might be extended in Annex II/III INSPIRE data specification]</w:t>
                  </w:r>
                </w:p>
              </w:tc>
            </w:tr>
            <w:tr w:rsidR="00C0190C" w:rsidRPr="00A25D4D" w14:paraId="12740CDD" w14:textId="77777777" w:rsidTr="00C0190C">
              <w:trPr>
                <w:tblHeader/>
                <w:tblCellSpacing w:w="0" w:type="dxa"/>
              </w:trPr>
              <w:tc>
                <w:tcPr>
                  <w:tcW w:w="360" w:type="dxa"/>
                  <w:hideMark/>
                </w:tcPr>
                <w:p w14:paraId="1649B434" w14:textId="77777777" w:rsidR="00C0190C" w:rsidRPr="00A25D4D" w:rsidRDefault="00C0190C" w:rsidP="008F13CC">
                  <w:pPr>
                    <w:jc w:val="left"/>
                    <w:rPr>
                      <w:lang w:val="en-GB"/>
                    </w:rPr>
                  </w:pPr>
                  <w:r w:rsidRPr="00A25D4D">
                    <w:rPr>
                      <w:lang w:val="en-GB"/>
                    </w:rPr>
                    <w:t> </w:t>
                  </w:r>
                </w:p>
              </w:tc>
              <w:tc>
                <w:tcPr>
                  <w:tcW w:w="1500" w:type="dxa"/>
                  <w:hideMark/>
                </w:tcPr>
                <w:p w14:paraId="2492F82C" w14:textId="77777777" w:rsidR="00C0190C" w:rsidRPr="00A25D4D" w:rsidRDefault="00C0190C" w:rsidP="008F13CC">
                  <w:pPr>
                    <w:jc w:val="left"/>
                  </w:pPr>
                  <w:r w:rsidRPr="00A25D4D">
                    <w:t>Naam</w:t>
                  </w:r>
                </w:p>
              </w:tc>
              <w:tc>
                <w:tcPr>
                  <w:tcW w:w="0" w:type="auto"/>
                  <w:hideMark/>
                </w:tcPr>
                <w:p w14:paraId="35477C30" w14:textId="77777777" w:rsidR="00C0190C" w:rsidRPr="00A25D4D" w:rsidRDefault="00C0190C" w:rsidP="008F13CC">
                  <w:pPr>
                    <w:jc w:val="left"/>
                  </w:pPr>
                  <w:proofErr w:type="spellStart"/>
                  <w:r w:rsidRPr="00A25D4D">
                    <w:t>electricity</w:t>
                  </w:r>
                  <w:proofErr w:type="spellEnd"/>
                  <w:r w:rsidRPr="00A25D4D">
                    <w:t xml:space="preserve"> </w:t>
                  </w:r>
                  <w:proofErr w:type="spellStart"/>
                  <w:r w:rsidRPr="00A25D4D">
                    <w:t>appurtenance</w:t>
                  </w:r>
                  <w:proofErr w:type="spellEnd"/>
                  <w:r w:rsidRPr="00A25D4D">
                    <w:t xml:space="preserve"> type </w:t>
                  </w:r>
                </w:p>
              </w:tc>
            </w:tr>
            <w:tr w:rsidR="00C0190C" w:rsidRPr="00A25D4D" w14:paraId="0183F060" w14:textId="77777777" w:rsidTr="00C0190C">
              <w:trPr>
                <w:tblHeader/>
                <w:tblCellSpacing w:w="0" w:type="dxa"/>
              </w:trPr>
              <w:tc>
                <w:tcPr>
                  <w:tcW w:w="360" w:type="dxa"/>
                  <w:hideMark/>
                </w:tcPr>
                <w:p w14:paraId="091E4272" w14:textId="77777777" w:rsidR="00C0190C" w:rsidRPr="00A25D4D" w:rsidRDefault="00C0190C" w:rsidP="008F13CC">
                  <w:pPr>
                    <w:jc w:val="left"/>
                  </w:pPr>
                  <w:r w:rsidRPr="00A25D4D">
                    <w:t> </w:t>
                  </w:r>
                </w:p>
              </w:tc>
              <w:tc>
                <w:tcPr>
                  <w:tcW w:w="1500" w:type="dxa"/>
                  <w:hideMark/>
                </w:tcPr>
                <w:p w14:paraId="68E7BFD1" w14:textId="77777777" w:rsidR="00C0190C" w:rsidRPr="00A25D4D" w:rsidRDefault="00C0190C" w:rsidP="008F13CC">
                  <w:pPr>
                    <w:jc w:val="left"/>
                  </w:pPr>
                  <w:r w:rsidRPr="00A25D4D">
                    <w:t>Definitie:</w:t>
                  </w:r>
                </w:p>
              </w:tc>
              <w:tc>
                <w:tcPr>
                  <w:tcW w:w="0" w:type="auto"/>
                  <w:hideMark/>
                </w:tcPr>
                <w:p w14:paraId="1DB69BCE"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electricity</w:t>
                  </w:r>
                  <w:proofErr w:type="spellEnd"/>
                  <w:r w:rsidRPr="00A25D4D">
                    <w:t xml:space="preserve"> </w:t>
                  </w:r>
                  <w:proofErr w:type="spellStart"/>
                  <w:r w:rsidRPr="00A25D4D">
                    <w:t>appurtenances</w:t>
                  </w:r>
                  <w:proofErr w:type="spellEnd"/>
                  <w:r w:rsidRPr="00A25D4D">
                    <w:t>.</w:t>
                  </w:r>
                </w:p>
              </w:tc>
            </w:tr>
            <w:tr w:rsidR="00C0190C" w:rsidRPr="00A25D4D" w14:paraId="74A75664" w14:textId="77777777" w:rsidTr="00C0190C">
              <w:trPr>
                <w:tblHeader/>
                <w:tblCellSpacing w:w="0" w:type="dxa"/>
              </w:trPr>
              <w:tc>
                <w:tcPr>
                  <w:tcW w:w="360" w:type="dxa"/>
                  <w:hideMark/>
                </w:tcPr>
                <w:p w14:paraId="3DA951BE" w14:textId="77777777" w:rsidR="00C0190C" w:rsidRPr="00A25D4D" w:rsidRDefault="00C0190C" w:rsidP="008F13CC">
                  <w:pPr>
                    <w:jc w:val="left"/>
                  </w:pPr>
                  <w:r w:rsidRPr="00A25D4D">
                    <w:t> </w:t>
                  </w:r>
                </w:p>
              </w:tc>
              <w:tc>
                <w:tcPr>
                  <w:tcW w:w="1500" w:type="dxa"/>
                  <w:hideMark/>
                </w:tcPr>
                <w:p w14:paraId="23B1A8B6" w14:textId="77777777" w:rsidR="00C0190C" w:rsidRPr="00A25D4D" w:rsidRDefault="00C0190C" w:rsidP="008F13CC">
                  <w:pPr>
                    <w:jc w:val="left"/>
                  </w:pPr>
                  <w:r w:rsidRPr="00A25D4D">
                    <w:t>Subtype van:</w:t>
                  </w:r>
                </w:p>
              </w:tc>
              <w:tc>
                <w:tcPr>
                  <w:tcW w:w="0" w:type="auto"/>
                  <w:hideMark/>
                </w:tcPr>
                <w:p w14:paraId="71A22661" w14:textId="77777777" w:rsidR="00C0190C" w:rsidRPr="00A25D4D" w:rsidRDefault="00C0190C" w:rsidP="008F13CC">
                  <w:pPr>
                    <w:jc w:val="left"/>
                  </w:pPr>
                  <w:proofErr w:type="spellStart"/>
                  <w:r w:rsidRPr="00A25D4D">
                    <w:t>AppurtenanceTypeValue</w:t>
                  </w:r>
                  <w:proofErr w:type="spellEnd"/>
                </w:p>
              </w:tc>
            </w:tr>
            <w:tr w:rsidR="00C0190C" w:rsidRPr="00A25D4D" w14:paraId="04881BE2" w14:textId="77777777" w:rsidTr="00C0190C">
              <w:trPr>
                <w:tblHeader/>
                <w:tblCellSpacing w:w="0" w:type="dxa"/>
              </w:trPr>
              <w:tc>
                <w:tcPr>
                  <w:tcW w:w="360" w:type="dxa"/>
                  <w:hideMark/>
                </w:tcPr>
                <w:p w14:paraId="52AA1D9B" w14:textId="77777777" w:rsidR="00C0190C" w:rsidRPr="00A25D4D" w:rsidRDefault="00C0190C" w:rsidP="008F13CC">
                  <w:pPr>
                    <w:jc w:val="left"/>
                  </w:pPr>
                  <w:r w:rsidRPr="00A25D4D">
                    <w:t> </w:t>
                  </w:r>
                </w:p>
              </w:tc>
              <w:tc>
                <w:tcPr>
                  <w:tcW w:w="1500" w:type="dxa"/>
                  <w:hideMark/>
                </w:tcPr>
                <w:p w14:paraId="633EB712" w14:textId="77777777" w:rsidR="00C0190C" w:rsidRPr="00A25D4D" w:rsidRDefault="00C0190C" w:rsidP="008F13CC">
                  <w:pPr>
                    <w:jc w:val="left"/>
                  </w:pPr>
                  <w:r w:rsidRPr="00A25D4D">
                    <w:t>Stereotypes:</w:t>
                  </w:r>
                </w:p>
              </w:tc>
              <w:tc>
                <w:tcPr>
                  <w:tcW w:w="0" w:type="auto"/>
                  <w:hideMark/>
                </w:tcPr>
                <w:p w14:paraId="78021FB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6BB0659" w14:textId="77777777" w:rsidTr="00C0190C">
              <w:trPr>
                <w:tblHeader/>
                <w:tblCellSpacing w:w="0" w:type="dxa"/>
              </w:trPr>
              <w:tc>
                <w:tcPr>
                  <w:tcW w:w="360" w:type="dxa"/>
                  <w:hideMark/>
                </w:tcPr>
                <w:p w14:paraId="74A26392" w14:textId="77777777" w:rsidR="00C0190C" w:rsidRPr="00A25D4D" w:rsidRDefault="00C0190C" w:rsidP="008F13CC">
                  <w:pPr>
                    <w:jc w:val="left"/>
                  </w:pPr>
                  <w:r w:rsidRPr="00A25D4D">
                    <w:t> </w:t>
                  </w:r>
                </w:p>
              </w:tc>
              <w:tc>
                <w:tcPr>
                  <w:tcW w:w="1500" w:type="dxa"/>
                  <w:hideMark/>
                </w:tcPr>
                <w:p w14:paraId="14D2DA44"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80C30DA" w14:textId="77777777" w:rsidR="00C0190C" w:rsidRPr="00A25D4D" w:rsidRDefault="00C0190C" w:rsidP="008F13CC">
                  <w:pPr>
                    <w:jc w:val="left"/>
                  </w:pPr>
                  <w:proofErr w:type="spellStart"/>
                  <w:r w:rsidRPr="00A25D4D">
                    <w:t>Uitbreidbaar</w:t>
                  </w:r>
                  <w:proofErr w:type="spellEnd"/>
                </w:p>
              </w:tc>
            </w:tr>
          </w:tbl>
          <w:p w14:paraId="4FEF2E37" w14:textId="77777777" w:rsidR="00C0190C" w:rsidRPr="00A25D4D" w:rsidRDefault="00C0190C" w:rsidP="008F13CC">
            <w:pPr>
              <w:jc w:val="left"/>
            </w:pPr>
          </w:p>
        </w:tc>
      </w:tr>
    </w:tbl>
    <w:p w14:paraId="40173F66" w14:textId="77777777" w:rsidR="00C0190C" w:rsidRPr="00A25D4D" w:rsidRDefault="00C0190C" w:rsidP="008F13CC">
      <w:pPr>
        <w:pStyle w:val="Kop5"/>
        <w:jc w:val="left"/>
        <w:rPr>
          <w:sz w:val="16"/>
          <w:szCs w:val="16"/>
        </w:rPr>
      </w:pPr>
      <w:proofErr w:type="spellStart"/>
      <w:r w:rsidRPr="00A25D4D">
        <w:rPr>
          <w:sz w:val="16"/>
          <w:szCs w:val="16"/>
        </w:rPr>
        <w:t>ElectricityCable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B09787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6E7F0B0" w14:textId="77777777" w:rsidR="00C0190C" w:rsidRPr="00A25D4D" w:rsidRDefault="00C0190C" w:rsidP="008F13CC">
            <w:pPr>
              <w:jc w:val="left"/>
            </w:pPr>
            <w:proofErr w:type="spellStart"/>
            <w:r w:rsidRPr="00A25D4D">
              <w:rPr>
                <w:b/>
                <w:bCs/>
              </w:rPr>
              <w:t>ElectricityCable</w:t>
            </w:r>
            <w:proofErr w:type="spellEnd"/>
          </w:p>
        </w:tc>
      </w:tr>
      <w:tr w:rsidR="00C0190C" w:rsidRPr="00A25D4D" w14:paraId="26C0694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54179F7C" w14:textId="77777777" w:rsidTr="00C0190C">
              <w:trPr>
                <w:tblHeader/>
                <w:tblCellSpacing w:w="0" w:type="dxa"/>
              </w:trPr>
              <w:tc>
                <w:tcPr>
                  <w:tcW w:w="360" w:type="dxa"/>
                  <w:hideMark/>
                </w:tcPr>
                <w:p w14:paraId="555F2F9E" w14:textId="77777777" w:rsidR="00C0190C" w:rsidRPr="00A25D4D" w:rsidRDefault="00C0190C" w:rsidP="008F13CC">
                  <w:pPr>
                    <w:jc w:val="left"/>
                  </w:pPr>
                  <w:r w:rsidRPr="00A25D4D">
                    <w:t> </w:t>
                  </w:r>
                </w:p>
              </w:tc>
              <w:tc>
                <w:tcPr>
                  <w:tcW w:w="1500" w:type="dxa"/>
                  <w:hideMark/>
                </w:tcPr>
                <w:p w14:paraId="3FB297B1" w14:textId="77777777" w:rsidR="00C0190C" w:rsidRPr="00A25D4D" w:rsidRDefault="00C0190C" w:rsidP="008F13CC">
                  <w:pPr>
                    <w:jc w:val="left"/>
                  </w:pPr>
                  <w:r w:rsidRPr="00A25D4D">
                    <w:t>Package:</w:t>
                  </w:r>
                </w:p>
              </w:tc>
              <w:tc>
                <w:tcPr>
                  <w:tcW w:w="0" w:type="auto"/>
                  <w:hideMark/>
                </w:tcPr>
                <w:p w14:paraId="41722C3B" w14:textId="77777777" w:rsidR="00C0190C" w:rsidRPr="00A25D4D" w:rsidRDefault="00C0190C" w:rsidP="008F13CC">
                  <w:pPr>
                    <w:jc w:val="left"/>
                    <w:rPr>
                      <w:lang w:val="en-GB"/>
                    </w:rPr>
                  </w:pPr>
                  <w:r w:rsidRPr="00A25D4D">
                    <w:rPr>
                      <w:lang w:val="en-GB"/>
                    </w:rPr>
                    <w:t>Electricity Network [Candidate type that might be extended in Annex II/III INSPIRE data specification]</w:t>
                  </w:r>
                </w:p>
              </w:tc>
            </w:tr>
            <w:tr w:rsidR="00C0190C" w:rsidRPr="00A25D4D" w14:paraId="668522F3" w14:textId="77777777" w:rsidTr="00C0190C">
              <w:trPr>
                <w:tblHeader/>
                <w:tblCellSpacing w:w="0" w:type="dxa"/>
              </w:trPr>
              <w:tc>
                <w:tcPr>
                  <w:tcW w:w="360" w:type="dxa"/>
                  <w:hideMark/>
                </w:tcPr>
                <w:p w14:paraId="294E3FE6" w14:textId="77777777" w:rsidR="00C0190C" w:rsidRPr="00A25D4D" w:rsidRDefault="00C0190C" w:rsidP="008F13CC">
                  <w:pPr>
                    <w:jc w:val="left"/>
                    <w:rPr>
                      <w:lang w:val="en-GB"/>
                    </w:rPr>
                  </w:pPr>
                  <w:r w:rsidRPr="00A25D4D">
                    <w:rPr>
                      <w:lang w:val="en-GB"/>
                    </w:rPr>
                    <w:t> </w:t>
                  </w:r>
                </w:p>
              </w:tc>
              <w:tc>
                <w:tcPr>
                  <w:tcW w:w="1500" w:type="dxa"/>
                  <w:hideMark/>
                </w:tcPr>
                <w:p w14:paraId="39F62AF4" w14:textId="77777777" w:rsidR="00C0190C" w:rsidRPr="00A25D4D" w:rsidRDefault="00C0190C" w:rsidP="008F13CC">
                  <w:pPr>
                    <w:jc w:val="left"/>
                  </w:pPr>
                  <w:r w:rsidRPr="00A25D4D">
                    <w:t>Naam</w:t>
                  </w:r>
                </w:p>
              </w:tc>
              <w:tc>
                <w:tcPr>
                  <w:tcW w:w="0" w:type="auto"/>
                  <w:hideMark/>
                </w:tcPr>
                <w:p w14:paraId="33DAA8A9" w14:textId="77777777" w:rsidR="00C0190C" w:rsidRPr="00A25D4D" w:rsidRDefault="00C0190C" w:rsidP="008F13CC">
                  <w:pPr>
                    <w:jc w:val="left"/>
                  </w:pPr>
                  <w:proofErr w:type="spellStart"/>
                  <w:r w:rsidRPr="00A25D4D">
                    <w:t>electricity</w:t>
                  </w:r>
                  <w:proofErr w:type="spellEnd"/>
                  <w:r w:rsidRPr="00A25D4D">
                    <w:t xml:space="preserve"> </w:t>
                  </w:r>
                  <w:proofErr w:type="spellStart"/>
                  <w:r w:rsidRPr="00A25D4D">
                    <w:t>cable</w:t>
                  </w:r>
                  <w:proofErr w:type="spellEnd"/>
                  <w:r w:rsidRPr="00A25D4D">
                    <w:t xml:space="preserve"> </w:t>
                  </w:r>
                </w:p>
              </w:tc>
            </w:tr>
            <w:tr w:rsidR="00C0190C" w:rsidRPr="007060DF" w14:paraId="7FB2A2A5" w14:textId="77777777" w:rsidTr="00C0190C">
              <w:trPr>
                <w:tblHeader/>
                <w:tblCellSpacing w:w="0" w:type="dxa"/>
              </w:trPr>
              <w:tc>
                <w:tcPr>
                  <w:tcW w:w="360" w:type="dxa"/>
                  <w:hideMark/>
                </w:tcPr>
                <w:p w14:paraId="1C9AB007" w14:textId="77777777" w:rsidR="00C0190C" w:rsidRPr="00A25D4D" w:rsidRDefault="00C0190C" w:rsidP="008F13CC">
                  <w:pPr>
                    <w:jc w:val="left"/>
                  </w:pPr>
                  <w:r w:rsidRPr="00A25D4D">
                    <w:t> </w:t>
                  </w:r>
                </w:p>
              </w:tc>
              <w:tc>
                <w:tcPr>
                  <w:tcW w:w="1500" w:type="dxa"/>
                  <w:hideMark/>
                </w:tcPr>
                <w:p w14:paraId="755FB7A9" w14:textId="77777777" w:rsidR="00C0190C" w:rsidRPr="00A25D4D" w:rsidRDefault="00C0190C" w:rsidP="008F13CC">
                  <w:pPr>
                    <w:jc w:val="left"/>
                  </w:pPr>
                  <w:r w:rsidRPr="00A25D4D">
                    <w:t>Definitie:</w:t>
                  </w:r>
                </w:p>
              </w:tc>
              <w:tc>
                <w:tcPr>
                  <w:tcW w:w="0" w:type="auto"/>
                  <w:hideMark/>
                </w:tcPr>
                <w:p w14:paraId="7415B44B" w14:textId="77777777" w:rsidR="00C0190C" w:rsidRPr="00A25D4D" w:rsidRDefault="00C0190C" w:rsidP="008F13CC">
                  <w:pPr>
                    <w:jc w:val="left"/>
                    <w:rPr>
                      <w:lang w:val="en-GB"/>
                    </w:rPr>
                  </w:pPr>
                  <w:r w:rsidRPr="00A25D4D">
                    <w:rPr>
                      <w:lang w:val="en-GB"/>
                    </w:rPr>
                    <w:t xml:space="preserve">A utility link or link sequence used to convey electricity from one location to another. </w:t>
                  </w:r>
                </w:p>
              </w:tc>
            </w:tr>
            <w:tr w:rsidR="00C0190C" w:rsidRPr="00A25D4D" w14:paraId="4B9FA996" w14:textId="77777777" w:rsidTr="00C0190C">
              <w:trPr>
                <w:tblHeader/>
                <w:tblCellSpacing w:w="0" w:type="dxa"/>
              </w:trPr>
              <w:tc>
                <w:tcPr>
                  <w:tcW w:w="360" w:type="dxa"/>
                  <w:hideMark/>
                </w:tcPr>
                <w:p w14:paraId="03168875" w14:textId="77777777" w:rsidR="00C0190C" w:rsidRPr="00A25D4D" w:rsidRDefault="00C0190C" w:rsidP="008F13CC">
                  <w:pPr>
                    <w:jc w:val="left"/>
                    <w:rPr>
                      <w:lang w:val="en-GB"/>
                    </w:rPr>
                  </w:pPr>
                  <w:r w:rsidRPr="00A25D4D">
                    <w:rPr>
                      <w:lang w:val="en-GB"/>
                    </w:rPr>
                    <w:t> </w:t>
                  </w:r>
                </w:p>
              </w:tc>
              <w:tc>
                <w:tcPr>
                  <w:tcW w:w="1500" w:type="dxa"/>
                  <w:hideMark/>
                </w:tcPr>
                <w:p w14:paraId="127DB55E" w14:textId="77777777" w:rsidR="00C0190C" w:rsidRPr="00A25D4D" w:rsidRDefault="00C0190C" w:rsidP="008F13CC">
                  <w:pPr>
                    <w:jc w:val="left"/>
                  </w:pPr>
                  <w:r w:rsidRPr="00A25D4D">
                    <w:t>Subtype van:</w:t>
                  </w:r>
                </w:p>
              </w:tc>
              <w:tc>
                <w:tcPr>
                  <w:tcW w:w="0" w:type="auto"/>
                  <w:hideMark/>
                </w:tcPr>
                <w:p w14:paraId="7BA387DA" w14:textId="77777777" w:rsidR="00C0190C" w:rsidRPr="00A25D4D" w:rsidRDefault="00C0190C" w:rsidP="008F13CC">
                  <w:pPr>
                    <w:jc w:val="left"/>
                  </w:pPr>
                  <w:r w:rsidRPr="00A25D4D">
                    <w:t>Cable</w:t>
                  </w:r>
                </w:p>
              </w:tc>
            </w:tr>
            <w:tr w:rsidR="00C0190C" w:rsidRPr="00A25D4D" w14:paraId="426B65E0" w14:textId="77777777" w:rsidTr="00C0190C">
              <w:trPr>
                <w:tblHeader/>
                <w:tblCellSpacing w:w="0" w:type="dxa"/>
              </w:trPr>
              <w:tc>
                <w:tcPr>
                  <w:tcW w:w="360" w:type="dxa"/>
                  <w:hideMark/>
                </w:tcPr>
                <w:p w14:paraId="4739AED7" w14:textId="77777777" w:rsidR="00C0190C" w:rsidRPr="00A25D4D" w:rsidRDefault="00C0190C" w:rsidP="008F13CC">
                  <w:pPr>
                    <w:jc w:val="left"/>
                  </w:pPr>
                  <w:r w:rsidRPr="00A25D4D">
                    <w:t> </w:t>
                  </w:r>
                </w:p>
              </w:tc>
              <w:tc>
                <w:tcPr>
                  <w:tcW w:w="1500" w:type="dxa"/>
                  <w:hideMark/>
                </w:tcPr>
                <w:p w14:paraId="0AF555A9" w14:textId="77777777" w:rsidR="00C0190C" w:rsidRPr="00A25D4D" w:rsidRDefault="00C0190C" w:rsidP="008F13CC">
                  <w:pPr>
                    <w:jc w:val="left"/>
                  </w:pPr>
                  <w:r w:rsidRPr="00A25D4D">
                    <w:t>Stereotypes:</w:t>
                  </w:r>
                </w:p>
              </w:tc>
              <w:tc>
                <w:tcPr>
                  <w:tcW w:w="0" w:type="auto"/>
                  <w:hideMark/>
                </w:tcPr>
                <w:p w14:paraId="00E3E8EC"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D300870" w14:textId="77777777" w:rsidR="00C0190C" w:rsidRPr="00A25D4D" w:rsidRDefault="00C0190C" w:rsidP="008F13CC">
            <w:pPr>
              <w:jc w:val="left"/>
            </w:pPr>
          </w:p>
        </w:tc>
      </w:tr>
      <w:tr w:rsidR="00C0190C" w:rsidRPr="00A25D4D" w14:paraId="454E0C2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92E823" w14:textId="77777777" w:rsidR="00C0190C" w:rsidRPr="00A25D4D" w:rsidRDefault="00C0190C" w:rsidP="008F13CC">
            <w:pPr>
              <w:jc w:val="left"/>
            </w:pPr>
            <w:r w:rsidRPr="00A25D4D">
              <w:rPr>
                <w:b/>
                <w:bCs/>
              </w:rPr>
              <w:t xml:space="preserve">Attribuut: </w:t>
            </w:r>
            <w:proofErr w:type="spellStart"/>
            <w:r w:rsidRPr="00A25D4D">
              <w:rPr>
                <w:b/>
                <w:bCs/>
              </w:rPr>
              <w:t>operatingVoltage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BD4D88" w14:textId="77777777" w:rsidTr="00C0190C">
              <w:trPr>
                <w:tblHeader/>
                <w:tblCellSpacing w:w="0" w:type="dxa"/>
              </w:trPr>
              <w:tc>
                <w:tcPr>
                  <w:tcW w:w="360" w:type="dxa"/>
                  <w:hideMark/>
                </w:tcPr>
                <w:p w14:paraId="24E0546B" w14:textId="77777777" w:rsidR="00C0190C" w:rsidRPr="00A25D4D" w:rsidRDefault="00C0190C" w:rsidP="008F13CC">
                  <w:pPr>
                    <w:jc w:val="left"/>
                  </w:pPr>
                  <w:r w:rsidRPr="00A25D4D">
                    <w:t> </w:t>
                  </w:r>
                </w:p>
              </w:tc>
              <w:tc>
                <w:tcPr>
                  <w:tcW w:w="1500" w:type="dxa"/>
                  <w:hideMark/>
                </w:tcPr>
                <w:p w14:paraId="4D134E35" w14:textId="77777777" w:rsidR="00C0190C" w:rsidRPr="00A25D4D" w:rsidRDefault="00C0190C" w:rsidP="008F13CC">
                  <w:pPr>
                    <w:jc w:val="left"/>
                  </w:pPr>
                  <w:r w:rsidRPr="00A25D4D">
                    <w:t>Type:</w:t>
                  </w:r>
                </w:p>
              </w:tc>
              <w:tc>
                <w:tcPr>
                  <w:tcW w:w="0" w:type="auto"/>
                  <w:hideMark/>
                </w:tcPr>
                <w:p w14:paraId="78AC3013" w14:textId="77777777" w:rsidR="00C0190C" w:rsidRPr="00A25D4D" w:rsidRDefault="00C0190C" w:rsidP="008F13CC">
                  <w:pPr>
                    <w:jc w:val="left"/>
                  </w:pPr>
                  <w:proofErr w:type="spellStart"/>
                  <w:r w:rsidRPr="00A25D4D">
                    <w:t>Measure</w:t>
                  </w:r>
                  <w:proofErr w:type="spellEnd"/>
                </w:p>
              </w:tc>
            </w:tr>
            <w:tr w:rsidR="00C0190C" w:rsidRPr="00A25D4D" w14:paraId="2B8BCA01" w14:textId="77777777" w:rsidTr="00C0190C">
              <w:trPr>
                <w:tblHeader/>
                <w:tblCellSpacing w:w="0" w:type="dxa"/>
              </w:trPr>
              <w:tc>
                <w:tcPr>
                  <w:tcW w:w="360" w:type="dxa"/>
                  <w:hideMark/>
                </w:tcPr>
                <w:p w14:paraId="7953FAFF" w14:textId="77777777" w:rsidR="00C0190C" w:rsidRPr="00A25D4D" w:rsidRDefault="00C0190C" w:rsidP="008F13CC">
                  <w:pPr>
                    <w:jc w:val="left"/>
                  </w:pPr>
                  <w:r w:rsidRPr="00A25D4D">
                    <w:t> </w:t>
                  </w:r>
                </w:p>
              </w:tc>
              <w:tc>
                <w:tcPr>
                  <w:tcW w:w="1500" w:type="dxa"/>
                  <w:hideMark/>
                </w:tcPr>
                <w:p w14:paraId="25D1095E" w14:textId="77777777" w:rsidR="00C0190C" w:rsidRPr="00A25D4D" w:rsidRDefault="00C0190C" w:rsidP="008F13CC">
                  <w:pPr>
                    <w:jc w:val="left"/>
                  </w:pPr>
                  <w:r w:rsidRPr="00A25D4D">
                    <w:t>Naam</w:t>
                  </w:r>
                </w:p>
              </w:tc>
              <w:tc>
                <w:tcPr>
                  <w:tcW w:w="0" w:type="auto"/>
                  <w:hideMark/>
                </w:tcPr>
                <w:p w14:paraId="5F611C69" w14:textId="77777777" w:rsidR="00C0190C" w:rsidRPr="00A25D4D" w:rsidRDefault="00C0190C" w:rsidP="008F13CC">
                  <w:pPr>
                    <w:jc w:val="left"/>
                  </w:pPr>
                  <w:r w:rsidRPr="00A25D4D">
                    <w:t xml:space="preserve">operating voltage </w:t>
                  </w:r>
                </w:p>
              </w:tc>
            </w:tr>
            <w:tr w:rsidR="00C0190C" w:rsidRPr="007060DF" w14:paraId="0B3415FE" w14:textId="77777777" w:rsidTr="00C0190C">
              <w:trPr>
                <w:tblHeader/>
                <w:tblCellSpacing w:w="0" w:type="dxa"/>
              </w:trPr>
              <w:tc>
                <w:tcPr>
                  <w:tcW w:w="360" w:type="dxa"/>
                  <w:hideMark/>
                </w:tcPr>
                <w:p w14:paraId="2CD14462" w14:textId="77777777" w:rsidR="00C0190C" w:rsidRPr="00A25D4D" w:rsidRDefault="00C0190C" w:rsidP="008F13CC">
                  <w:pPr>
                    <w:jc w:val="left"/>
                  </w:pPr>
                  <w:r w:rsidRPr="00A25D4D">
                    <w:t> </w:t>
                  </w:r>
                </w:p>
              </w:tc>
              <w:tc>
                <w:tcPr>
                  <w:tcW w:w="1500" w:type="dxa"/>
                  <w:hideMark/>
                </w:tcPr>
                <w:p w14:paraId="73392A08" w14:textId="77777777" w:rsidR="00C0190C" w:rsidRPr="00A25D4D" w:rsidRDefault="00C0190C" w:rsidP="008F13CC">
                  <w:pPr>
                    <w:jc w:val="left"/>
                  </w:pPr>
                  <w:r w:rsidRPr="00A25D4D">
                    <w:t>Definitie:</w:t>
                  </w:r>
                </w:p>
              </w:tc>
              <w:tc>
                <w:tcPr>
                  <w:tcW w:w="0" w:type="auto"/>
                  <w:hideMark/>
                </w:tcPr>
                <w:p w14:paraId="730E6B37" w14:textId="77777777" w:rsidR="00C0190C" w:rsidRPr="00A25D4D" w:rsidRDefault="00C0190C" w:rsidP="008F13CC">
                  <w:pPr>
                    <w:jc w:val="left"/>
                    <w:rPr>
                      <w:lang w:val="en-GB"/>
                    </w:rPr>
                  </w:pPr>
                  <w:r w:rsidRPr="00A25D4D">
                    <w:rPr>
                      <w:lang w:val="en-GB"/>
                    </w:rPr>
                    <w:t xml:space="preserve">The utilization </w:t>
                  </w:r>
                  <w:proofErr w:type="spellStart"/>
                  <w:r w:rsidRPr="00A25D4D">
                    <w:rPr>
                      <w:lang w:val="en-GB"/>
                    </w:rPr>
                    <w:t>or</w:t>
                  </w:r>
                  <w:proofErr w:type="spellEnd"/>
                  <w:r w:rsidRPr="00A25D4D">
                    <w:rPr>
                      <w:lang w:val="en-GB"/>
                    </w:rPr>
                    <w:t xml:space="preserve"> operating voltage by the equipment using the electricity. </w:t>
                  </w:r>
                </w:p>
              </w:tc>
            </w:tr>
            <w:tr w:rsidR="00C0190C" w:rsidRPr="00A25D4D" w14:paraId="69F997EC" w14:textId="77777777" w:rsidTr="00C0190C">
              <w:trPr>
                <w:tblHeader/>
                <w:tblCellSpacing w:w="0" w:type="dxa"/>
              </w:trPr>
              <w:tc>
                <w:tcPr>
                  <w:tcW w:w="360" w:type="dxa"/>
                  <w:hideMark/>
                </w:tcPr>
                <w:p w14:paraId="683C723C" w14:textId="77777777" w:rsidR="00C0190C" w:rsidRPr="00A25D4D" w:rsidRDefault="00C0190C" w:rsidP="008F13CC">
                  <w:pPr>
                    <w:jc w:val="left"/>
                    <w:rPr>
                      <w:lang w:val="en-GB"/>
                    </w:rPr>
                  </w:pPr>
                  <w:r w:rsidRPr="00A25D4D">
                    <w:rPr>
                      <w:lang w:val="en-GB"/>
                    </w:rPr>
                    <w:t> </w:t>
                  </w:r>
                </w:p>
              </w:tc>
              <w:tc>
                <w:tcPr>
                  <w:tcW w:w="1500" w:type="dxa"/>
                  <w:hideMark/>
                </w:tcPr>
                <w:p w14:paraId="71F7542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863DBF2" w14:textId="77777777" w:rsidR="00C0190C" w:rsidRPr="00A25D4D" w:rsidRDefault="00C0190C" w:rsidP="008F13CC">
                  <w:pPr>
                    <w:jc w:val="left"/>
                  </w:pPr>
                  <w:r w:rsidRPr="00A25D4D">
                    <w:t>1</w:t>
                  </w:r>
                </w:p>
              </w:tc>
            </w:tr>
            <w:tr w:rsidR="00C0190C" w:rsidRPr="00A25D4D" w14:paraId="77A21EAE" w14:textId="77777777" w:rsidTr="00C0190C">
              <w:trPr>
                <w:tblHeader/>
                <w:tblCellSpacing w:w="0" w:type="dxa"/>
              </w:trPr>
              <w:tc>
                <w:tcPr>
                  <w:tcW w:w="360" w:type="dxa"/>
                  <w:hideMark/>
                </w:tcPr>
                <w:p w14:paraId="27461DBD" w14:textId="77777777" w:rsidR="00C0190C" w:rsidRPr="00A25D4D" w:rsidRDefault="00C0190C" w:rsidP="008F13CC">
                  <w:pPr>
                    <w:jc w:val="left"/>
                  </w:pPr>
                  <w:r w:rsidRPr="00A25D4D">
                    <w:t> </w:t>
                  </w:r>
                </w:p>
              </w:tc>
              <w:tc>
                <w:tcPr>
                  <w:tcW w:w="1500" w:type="dxa"/>
                  <w:hideMark/>
                </w:tcPr>
                <w:p w14:paraId="47EFAFCE" w14:textId="77777777" w:rsidR="00C0190C" w:rsidRPr="00A25D4D" w:rsidRDefault="00C0190C" w:rsidP="008F13CC">
                  <w:pPr>
                    <w:jc w:val="left"/>
                  </w:pPr>
                  <w:r w:rsidRPr="00A25D4D">
                    <w:t>Stereotypes:</w:t>
                  </w:r>
                </w:p>
              </w:tc>
              <w:tc>
                <w:tcPr>
                  <w:tcW w:w="0" w:type="auto"/>
                  <w:hideMark/>
                </w:tcPr>
                <w:p w14:paraId="51384B00"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17FF7B1" w14:textId="77777777" w:rsidR="00C0190C" w:rsidRPr="00A25D4D" w:rsidRDefault="00C0190C" w:rsidP="008F13CC">
            <w:pPr>
              <w:jc w:val="left"/>
            </w:pPr>
          </w:p>
        </w:tc>
      </w:tr>
      <w:tr w:rsidR="00C0190C" w:rsidRPr="00A25D4D" w14:paraId="21CDA4B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351F9D" w14:textId="77777777" w:rsidR="00C0190C" w:rsidRPr="00A25D4D" w:rsidRDefault="00C0190C" w:rsidP="008F13CC">
            <w:pPr>
              <w:jc w:val="left"/>
            </w:pPr>
            <w:r w:rsidRPr="00A25D4D">
              <w:rPr>
                <w:b/>
                <w:bCs/>
              </w:rPr>
              <w:t xml:space="preserve">Attribuut: </w:t>
            </w:r>
            <w:proofErr w:type="spellStart"/>
            <w:r w:rsidRPr="00A25D4D">
              <w:rPr>
                <w:b/>
                <w:bCs/>
              </w:rPr>
              <w:t>nominalVoltage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2D400B" w14:textId="77777777" w:rsidTr="00C0190C">
              <w:trPr>
                <w:tblHeader/>
                <w:tblCellSpacing w:w="0" w:type="dxa"/>
              </w:trPr>
              <w:tc>
                <w:tcPr>
                  <w:tcW w:w="360" w:type="dxa"/>
                  <w:hideMark/>
                </w:tcPr>
                <w:p w14:paraId="370AB602" w14:textId="77777777" w:rsidR="00C0190C" w:rsidRPr="00A25D4D" w:rsidRDefault="00C0190C" w:rsidP="008F13CC">
                  <w:pPr>
                    <w:jc w:val="left"/>
                  </w:pPr>
                  <w:r w:rsidRPr="00A25D4D">
                    <w:t> </w:t>
                  </w:r>
                </w:p>
              </w:tc>
              <w:tc>
                <w:tcPr>
                  <w:tcW w:w="1500" w:type="dxa"/>
                  <w:hideMark/>
                </w:tcPr>
                <w:p w14:paraId="30F53AC0" w14:textId="77777777" w:rsidR="00C0190C" w:rsidRPr="00A25D4D" w:rsidRDefault="00C0190C" w:rsidP="008F13CC">
                  <w:pPr>
                    <w:jc w:val="left"/>
                  </w:pPr>
                  <w:r w:rsidRPr="00A25D4D">
                    <w:t>Type:</w:t>
                  </w:r>
                </w:p>
              </w:tc>
              <w:tc>
                <w:tcPr>
                  <w:tcW w:w="0" w:type="auto"/>
                  <w:hideMark/>
                </w:tcPr>
                <w:p w14:paraId="4ADBB14A" w14:textId="77777777" w:rsidR="00C0190C" w:rsidRPr="00A25D4D" w:rsidRDefault="00C0190C" w:rsidP="008F13CC">
                  <w:pPr>
                    <w:jc w:val="left"/>
                  </w:pPr>
                  <w:proofErr w:type="spellStart"/>
                  <w:r w:rsidRPr="00A25D4D">
                    <w:t>Measure</w:t>
                  </w:r>
                  <w:proofErr w:type="spellEnd"/>
                </w:p>
              </w:tc>
            </w:tr>
            <w:tr w:rsidR="00C0190C" w:rsidRPr="00A25D4D" w14:paraId="6B33362B" w14:textId="77777777" w:rsidTr="00C0190C">
              <w:trPr>
                <w:tblHeader/>
                <w:tblCellSpacing w:w="0" w:type="dxa"/>
              </w:trPr>
              <w:tc>
                <w:tcPr>
                  <w:tcW w:w="360" w:type="dxa"/>
                  <w:hideMark/>
                </w:tcPr>
                <w:p w14:paraId="07FECFE0" w14:textId="77777777" w:rsidR="00C0190C" w:rsidRPr="00A25D4D" w:rsidRDefault="00C0190C" w:rsidP="008F13CC">
                  <w:pPr>
                    <w:jc w:val="left"/>
                  </w:pPr>
                  <w:r w:rsidRPr="00A25D4D">
                    <w:t> </w:t>
                  </w:r>
                </w:p>
              </w:tc>
              <w:tc>
                <w:tcPr>
                  <w:tcW w:w="1500" w:type="dxa"/>
                  <w:hideMark/>
                </w:tcPr>
                <w:p w14:paraId="55796ABD" w14:textId="77777777" w:rsidR="00C0190C" w:rsidRPr="00A25D4D" w:rsidRDefault="00C0190C" w:rsidP="008F13CC">
                  <w:pPr>
                    <w:jc w:val="left"/>
                  </w:pPr>
                  <w:r w:rsidRPr="00A25D4D">
                    <w:t>Naam</w:t>
                  </w:r>
                </w:p>
              </w:tc>
              <w:tc>
                <w:tcPr>
                  <w:tcW w:w="0" w:type="auto"/>
                  <w:hideMark/>
                </w:tcPr>
                <w:p w14:paraId="2E00AE80" w14:textId="77777777" w:rsidR="00C0190C" w:rsidRPr="00A25D4D" w:rsidRDefault="00C0190C" w:rsidP="008F13CC">
                  <w:pPr>
                    <w:jc w:val="left"/>
                  </w:pPr>
                  <w:proofErr w:type="spellStart"/>
                  <w:r w:rsidRPr="00A25D4D">
                    <w:t>nominal</w:t>
                  </w:r>
                  <w:proofErr w:type="spellEnd"/>
                  <w:r w:rsidRPr="00A25D4D">
                    <w:t xml:space="preserve"> voltage </w:t>
                  </w:r>
                </w:p>
              </w:tc>
            </w:tr>
            <w:tr w:rsidR="00C0190C" w:rsidRPr="007060DF" w14:paraId="7D69EB64" w14:textId="77777777" w:rsidTr="00C0190C">
              <w:trPr>
                <w:tblHeader/>
                <w:tblCellSpacing w:w="0" w:type="dxa"/>
              </w:trPr>
              <w:tc>
                <w:tcPr>
                  <w:tcW w:w="360" w:type="dxa"/>
                  <w:hideMark/>
                </w:tcPr>
                <w:p w14:paraId="26B20F60" w14:textId="77777777" w:rsidR="00C0190C" w:rsidRPr="00A25D4D" w:rsidRDefault="00C0190C" w:rsidP="008F13CC">
                  <w:pPr>
                    <w:jc w:val="left"/>
                  </w:pPr>
                  <w:r w:rsidRPr="00A25D4D">
                    <w:t> </w:t>
                  </w:r>
                </w:p>
              </w:tc>
              <w:tc>
                <w:tcPr>
                  <w:tcW w:w="1500" w:type="dxa"/>
                  <w:hideMark/>
                </w:tcPr>
                <w:p w14:paraId="1804A42E" w14:textId="77777777" w:rsidR="00C0190C" w:rsidRPr="00A25D4D" w:rsidRDefault="00C0190C" w:rsidP="008F13CC">
                  <w:pPr>
                    <w:jc w:val="left"/>
                  </w:pPr>
                  <w:r w:rsidRPr="00A25D4D">
                    <w:t>Definitie:</w:t>
                  </w:r>
                </w:p>
              </w:tc>
              <w:tc>
                <w:tcPr>
                  <w:tcW w:w="0" w:type="auto"/>
                  <w:hideMark/>
                </w:tcPr>
                <w:p w14:paraId="051B2513" w14:textId="77777777" w:rsidR="00C0190C" w:rsidRPr="00A25D4D" w:rsidRDefault="00C0190C" w:rsidP="008F13CC">
                  <w:pPr>
                    <w:jc w:val="left"/>
                    <w:rPr>
                      <w:lang w:val="en-GB"/>
                    </w:rPr>
                  </w:pPr>
                  <w:r w:rsidRPr="00A25D4D">
                    <w:rPr>
                      <w:lang w:val="en-GB"/>
                    </w:rPr>
                    <w:t xml:space="preserve">The nominal system voltage at the point of supply. </w:t>
                  </w:r>
                </w:p>
              </w:tc>
            </w:tr>
            <w:tr w:rsidR="00C0190C" w:rsidRPr="00A25D4D" w14:paraId="43311D1D" w14:textId="77777777" w:rsidTr="00C0190C">
              <w:trPr>
                <w:tblHeader/>
                <w:tblCellSpacing w:w="0" w:type="dxa"/>
              </w:trPr>
              <w:tc>
                <w:tcPr>
                  <w:tcW w:w="360" w:type="dxa"/>
                  <w:hideMark/>
                </w:tcPr>
                <w:p w14:paraId="637862F2" w14:textId="77777777" w:rsidR="00C0190C" w:rsidRPr="00A25D4D" w:rsidRDefault="00C0190C" w:rsidP="008F13CC">
                  <w:pPr>
                    <w:jc w:val="left"/>
                    <w:rPr>
                      <w:lang w:val="en-GB"/>
                    </w:rPr>
                  </w:pPr>
                  <w:r w:rsidRPr="00A25D4D">
                    <w:rPr>
                      <w:lang w:val="en-GB"/>
                    </w:rPr>
                    <w:t> </w:t>
                  </w:r>
                </w:p>
              </w:tc>
              <w:tc>
                <w:tcPr>
                  <w:tcW w:w="1500" w:type="dxa"/>
                  <w:hideMark/>
                </w:tcPr>
                <w:p w14:paraId="1C78D56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A08592" w14:textId="77777777" w:rsidR="00C0190C" w:rsidRPr="00A25D4D" w:rsidRDefault="00C0190C" w:rsidP="008F13CC">
                  <w:pPr>
                    <w:jc w:val="left"/>
                  </w:pPr>
                  <w:r w:rsidRPr="00A25D4D">
                    <w:t>1</w:t>
                  </w:r>
                </w:p>
              </w:tc>
            </w:tr>
            <w:tr w:rsidR="00C0190C" w:rsidRPr="00A25D4D" w14:paraId="30480742" w14:textId="77777777" w:rsidTr="00C0190C">
              <w:trPr>
                <w:tblHeader/>
                <w:tblCellSpacing w:w="0" w:type="dxa"/>
              </w:trPr>
              <w:tc>
                <w:tcPr>
                  <w:tcW w:w="360" w:type="dxa"/>
                  <w:hideMark/>
                </w:tcPr>
                <w:p w14:paraId="4E36AAAA" w14:textId="77777777" w:rsidR="00C0190C" w:rsidRPr="00A25D4D" w:rsidRDefault="00C0190C" w:rsidP="008F13CC">
                  <w:pPr>
                    <w:jc w:val="left"/>
                  </w:pPr>
                  <w:r w:rsidRPr="00A25D4D">
                    <w:t> </w:t>
                  </w:r>
                </w:p>
              </w:tc>
              <w:tc>
                <w:tcPr>
                  <w:tcW w:w="1500" w:type="dxa"/>
                  <w:hideMark/>
                </w:tcPr>
                <w:p w14:paraId="223E2063" w14:textId="77777777" w:rsidR="00C0190C" w:rsidRPr="00A25D4D" w:rsidRDefault="00C0190C" w:rsidP="008F13CC">
                  <w:pPr>
                    <w:jc w:val="left"/>
                  </w:pPr>
                  <w:r w:rsidRPr="00A25D4D">
                    <w:t>Stereotypes:</w:t>
                  </w:r>
                </w:p>
              </w:tc>
              <w:tc>
                <w:tcPr>
                  <w:tcW w:w="0" w:type="auto"/>
                  <w:hideMark/>
                </w:tcPr>
                <w:p w14:paraId="446D4DA2"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64B4CC9" w14:textId="77777777" w:rsidR="00C0190C" w:rsidRPr="00A25D4D" w:rsidRDefault="00C0190C" w:rsidP="008F13CC">
            <w:pPr>
              <w:jc w:val="left"/>
            </w:pPr>
          </w:p>
        </w:tc>
      </w:tr>
    </w:tbl>
    <w:p w14:paraId="6935F22D" w14:textId="77777777" w:rsidR="00C0190C" w:rsidRPr="00A25D4D" w:rsidRDefault="00C0190C" w:rsidP="008F13CC">
      <w:pPr>
        <w:pStyle w:val="Kop5"/>
        <w:jc w:val="left"/>
        <w:rPr>
          <w:sz w:val="16"/>
          <w:szCs w:val="16"/>
        </w:rPr>
      </w:pPr>
      <w:proofErr w:type="spellStart"/>
      <w:r w:rsidRPr="00A25D4D">
        <w:rPr>
          <w:sz w:val="16"/>
          <w:szCs w:val="16"/>
        </w:rPr>
        <w:t>OilGasChemicalsPipe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8036EE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5988A6E" w14:textId="77777777" w:rsidR="00C0190C" w:rsidRPr="00A25D4D" w:rsidRDefault="00C0190C" w:rsidP="008F13CC">
            <w:pPr>
              <w:jc w:val="left"/>
            </w:pPr>
            <w:proofErr w:type="spellStart"/>
            <w:r w:rsidRPr="00A25D4D">
              <w:rPr>
                <w:b/>
                <w:bCs/>
              </w:rPr>
              <w:t>OilGasChemicalsPipe</w:t>
            </w:r>
            <w:proofErr w:type="spellEnd"/>
          </w:p>
        </w:tc>
      </w:tr>
      <w:tr w:rsidR="00C0190C" w:rsidRPr="00A25D4D" w14:paraId="43B759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63B87B26" w14:textId="77777777" w:rsidTr="00C0190C">
              <w:trPr>
                <w:tblHeader/>
                <w:tblCellSpacing w:w="0" w:type="dxa"/>
              </w:trPr>
              <w:tc>
                <w:tcPr>
                  <w:tcW w:w="360" w:type="dxa"/>
                  <w:hideMark/>
                </w:tcPr>
                <w:p w14:paraId="16C1B48A" w14:textId="77777777" w:rsidR="00C0190C" w:rsidRPr="00A25D4D" w:rsidRDefault="00C0190C" w:rsidP="008F13CC">
                  <w:pPr>
                    <w:jc w:val="left"/>
                  </w:pPr>
                  <w:r w:rsidRPr="00A25D4D">
                    <w:t> </w:t>
                  </w:r>
                </w:p>
              </w:tc>
              <w:tc>
                <w:tcPr>
                  <w:tcW w:w="1500" w:type="dxa"/>
                  <w:hideMark/>
                </w:tcPr>
                <w:p w14:paraId="2037BCD8" w14:textId="77777777" w:rsidR="00C0190C" w:rsidRPr="00A25D4D" w:rsidRDefault="00C0190C" w:rsidP="008F13CC">
                  <w:pPr>
                    <w:jc w:val="left"/>
                  </w:pPr>
                  <w:r w:rsidRPr="00A25D4D">
                    <w:t>Package:</w:t>
                  </w:r>
                </w:p>
              </w:tc>
              <w:tc>
                <w:tcPr>
                  <w:tcW w:w="0" w:type="auto"/>
                  <w:hideMark/>
                </w:tcPr>
                <w:p w14:paraId="1554727A" w14:textId="77777777" w:rsidR="00C0190C" w:rsidRPr="00A25D4D" w:rsidRDefault="00C0190C" w:rsidP="008F13CC">
                  <w:pPr>
                    <w:jc w:val="left"/>
                    <w:rPr>
                      <w:lang w:val="en-GB"/>
                    </w:rPr>
                  </w:pPr>
                  <w:r w:rsidRPr="00A25D4D">
                    <w:rPr>
                      <w:lang w:val="en-GB"/>
                    </w:rPr>
                    <w:t>Oil-Gas-Chemicals Network [Candidate type that might be extended in Annex II/III INSPIRE data specification]</w:t>
                  </w:r>
                </w:p>
              </w:tc>
            </w:tr>
            <w:tr w:rsidR="00C0190C" w:rsidRPr="007060DF" w14:paraId="5B64427B" w14:textId="77777777" w:rsidTr="00C0190C">
              <w:trPr>
                <w:tblHeader/>
                <w:tblCellSpacing w:w="0" w:type="dxa"/>
              </w:trPr>
              <w:tc>
                <w:tcPr>
                  <w:tcW w:w="360" w:type="dxa"/>
                  <w:hideMark/>
                </w:tcPr>
                <w:p w14:paraId="37594FED" w14:textId="77777777" w:rsidR="00C0190C" w:rsidRPr="00A25D4D" w:rsidRDefault="00C0190C" w:rsidP="008F13CC">
                  <w:pPr>
                    <w:jc w:val="left"/>
                    <w:rPr>
                      <w:lang w:val="en-GB"/>
                    </w:rPr>
                  </w:pPr>
                  <w:r w:rsidRPr="00A25D4D">
                    <w:rPr>
                      <w:lang w:val="en-GB"/>
                    </w:rPr>
                    <w:t> </w:t>
                  </w:r>
                </w:p>
              </w:tc>
              <w:tc>
                <w:tcPr>
                  <w:tcW w:w="1500" w:type="dxa"/>
                  <w:hideMark/>
                </w:tcPr>
                <w:p w14:paraId="785BF8E2" w14:textId="77777777" w:rsidR="00C0190C" w:rsidRPr="00A25D4D" w:rsidRDefault="00C0190C" w:rsidP="008F13CC">
                  <w:pPr>
                    <w:jc w:val="left"/>
                  </w:pPr>
                  <w:r w:rsidRPr="00A25D4D">
                    <w:t>Naam</w:t>
                  </w:r>
                </w:p>
              </w:tc>
              <w:tc>
                <w:tcPr>
                  <w:tcW w:w="0" w:type="auto"/>
                  <w:hideMark/>
                </w:tcPr>
                <w:p w14:paraId="7B67E25F" w14:textId="77777777" w:rsidR="00C0190C" w:rsidRPr="00A25D4D" w:rsidRDefault="00C0190C" w:rsidP="008F13CC">
                  <w:pPr>
                    <w:jc w:val="left"/>
                    <w:rPr>
                      <w:lang w:val="en-GB"/>
                    </w:rPr>
                  </w:pPr>
                  <w:r w:rsidRPr="00A25D4D">
                    <w:rPr>
                      <w:lang w:val="en-GB"/>
                    </w:rPr>
                    <w:t xml:space="preserve">oil, gas and chemicals pipe </w:t>
                  </w:r>
                </w:p>
              </w:tc>
            </w:tr>
            <w:tr w:rsidR="00C0190C" w:rsidRPr="007060DF" w14:paraId="7C2BE5AC" w14:textId="77777777" w:rsidTr="00C0190C">
              <w:trPr>
                <w:tblHeader/>
                <w:tblCellSpacing w:w="0" w:type="dxa"/>
              </w:trPr>
              <w:tc>
                <w:tcPr>
                  <w:tcW w:w="360" w:type="dxa"/>
                  <w:hideMark/>
                </w:tcPr>
                <w:p w14:paraId="30575F26" w14:textId="77777777" w:rsidR="00C0190C" w:rsidRPr="00A25D4D" w:rsidRDefault="00C0190C" w:rsidP="008F13CC">
                  <w:pPr>
                    <w:jc w:val="left"/>
                    <w:rPr>
                      <w:lang w:val="en-GB"/>
                    </w:rPr>
                  </w:pPr>
                  <w:r w:rsidRPr="00A25D4D">
                    <w:rPr>
                      <w:lang w:val="en-GB"/>
                    </w:rPr>
                    <w:t> </w:t>
                  </w:r>
                </w:p>
              </w:tc>
              <w:tc>
                <w:tcPr>
                  <w:tcW w:w="1500" w:type="dxa"/>
                  <w:hideMark/>
                </w:tcPr>
                <w:p w14:paraId="22E9EEF3" w14:textId="77777777" w:rsidR="00C0190C" w:rsidRPr="00A25D4D" w:rsidRDefault="00C0190C" w:rsidP="008F13CC">
                  <w:pPr>
                    <w:jc w:val="left"/>
                  </w:pPr>
                  <w:r w:rsidRPr="00A25D4D">
                    <w:t>Definitie:</w:t>
                  </w:r>
                </w:p>
              </w:tc>
              <w:tc>
                <w:tcPr>
                  <w:tcW w:w="0" w:type="auto"/>
                  <w:hideMark/>
                </w:tcPr>
                <w:p w14:paraId="0380B852" w14:textId="77777777" w:rsidR="00C0190C" w:rsidRPr="00A25D4D" w:rsidRDefault="00C0190C" w:rsidP="008F13CC">
                  <w:pPr>
                    <w:jc w:val="left"/>
                    <w:rPr>
                      <w:lang w:val="en-GB"/>
                    </w:rPr>
                  </w:pPr>
                  <w:r w:rsidRPr="00A25D4D">
                    <w:rPr>
                      <w:lang w:val="en-GB"/>
                    </w:rPr>
                    <w:t xml:space="preserve">A pipe used to convey oil, gas or chemicals from one location to another. </w:t>
                  </w:r>
                </w:p>
              </w:tc>
            </w:tr>
            <w:tr w:rsidR="00C0190C" w:rsidRPr="00A25D4D" w14:paraId="674A6EE9" w14:textId="77777777" w:rsidTr="00C0190C">
              <w:trPr>
                <w:tblHeader/>
                <w:tblCellSpacing w:w="0" w:type="dxa"/>
              </w:trPr>
              <w:tc>
                <w:tcPr>
                  <w:tcW w:w="360" w:type="dxa"/>
                  <w:hideMark/>
                </w:tcPr>
                <w:p w14:paraId="3B16E70E" w14:textId="77777777" w:rsidR="00C0190C" w:rsidRPr="00A25D4D" w:rsidRDefault="00C0190C" w:rsidP="008F13CC">
                  <w:pPr>
                    <w:jc w:val="left"/>
                    <w:rPr>
                      <w:lang w:val="en-GB"/>
                    </w:rPr>
                  </w:pPr>
                  <w:r w:rsidRPr="00A25D4D">
                    <w:rPr>
                      <w:lang w:val="en-GB"/>
                    </w:rPr>
                    <w:t> </w:t>
                  </w:r>
                </w:p>
              </w:tc>
              <w:tc>
                <w:tcPr>
                  <w:tcW w:w="1500" w:type="dxa"/>
                  <w:hideMark/>
                </w:tcPr>
                <w:p w14:paraId="78AAC964" w14:textId="77777777" w:rsidR="00C0190C" w:rsidRPr="00A25D4D" w:rsidRDefault="00C0190C" w:rsidP="008F13CC">
                  <w:pPr>
                    <w:jc w:val="left"/>
                  </w:pPr>
                  <w:r w:rsidRPr="00A25D4D">
                    <w:t>Subtype van:</w:t>
                  </w:r>
                </w:p>
              </w:tc>
              <w:tc>
                <w:tcPr>
                  <w:tcW w:w="0" w:type="auto"/>
                  <w:hideMark/>
                </w:tcPr>
                <w:p w14:paraId="4AFD0234" w14:textId="77777777" w:rsidR="00C0190C" w:rsidRPr="00A25D4D" w:rsidRDefault="00C0190C" w:rsidP="008F13CC">
                  <w:pPr>
                    <w:jc w:val="left"/>
                  </w:pPr>
                  <w:r w:rsidRPr="00A25D4D">
                    <w:t>Pipe</w:t>
                  </w:r>
                </w:p>
              </w:tc>
            </w:tr>
            <w:tr w:rsidR="00C0190C" w:rsidRPr="00A25D4D" w14:paraId="34BE9A12" w14:textId="77777777" w:rsidTr="00C0190C">
              <w:trPr>
                <w:tblHeader/>
                <w:tblCellSpacing w:w="0" w:type="dxa"/>
              </w:trPr>
              <w:tc>
                <w:tcPr>
                  <w:tcW w:w="360" w:type="dxa"/>
                  <w:hideMark/>
                </w:tcPr>
                <w:p w14:paraId="2D8DE1AC" w14:textId="77777777" w:rsidR="00C0190C" w:rsidRPr="00A25D4D" w:rsidRDefault="00C0190C" w:rsidP="008F13CC">
                  <w:pPr>
                    <w:jc w:val="left"/>
                  </w:pPr>
                  <w:r w:rsidRPr="00A25D4D">
                    <w:t> </w:t>
                  </w:r>
                </w:p>
              </w:tc>
              <w:tc>
                <w:tcPr>
                  <w:tcW w:w="1500" w:type="dxa"/>
                  <w:hideMark/>
                </w:tcPr>
                <w:p w14:paraId="37175515" w14:textId="77777777" w:rsidR="00C0190C" w:rsidRPr="00A25D4D" w:rsidRDefault="00C0190C" w:rsidP="008F13CC">
                  <w:pPr>
                    <w:jc w:val="left"/>
                  </w:pPr>
                  <w:r w:rsidRPr="00A25D4D">
                    <w:t>Stereotypes:</w:t>
                  </w:r>
                </w:p>
              </w:tc>
              <w:tc>
                <w:tcPr>
                  <w:tcW w:w="0" w:type="auto"/>
                  <w:hideMark/>
                </w:tcPr>
                <w:p w14:paraId="1527D90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F296FEC" w14:textId="77777777" w:rsidR="00C0190C" w:rsidRPr="00A25D4D" w:rsidRDefault="00C0190C" w:rsidP="008F13CC">
            <w:pPr>
              <w:jc w:val="left"/>
            </w:pPr>
          </w:p>
        </w:tc>
      </w:tr>
      <w:tr w:rsidR="00C0190C" w:rsidRPr="00A25D4D" w14:paraId="7EE5D76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FF8F22" w14:textId="77777777" w:rsidR="00C0190C" w:rsidRPr="00A25D4D" w:rsidRDefault="00C0190C" w:rsidP="008F13CC">
            <w:pPr>
              <w:jc w:val="left"/>
            </w:pPr>
            <w:r w:rsidRPr="00A25D4D">
              <w:rPr>
                <w:b/>
                <w:bCs/>
              </w:rPr>
              <w:t xml:space="preserve">Attribuut: </w:t>
            </w:r>
            <w:proofErr w:type="spellStart"/>
            <w:r w:rsidRPr="00A25D4D">
              <w:rPr>
                <w:b/>
                <w:bCs/>
              </w:rPr>
              <w:t>oilGasChemicalsProductType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95BBCC" w14:textId="77777777" w:rsidTr="00C0190C">
              <w:trPr>
                <w:tblHeader/>
                <w:tblCellSpacing w:w="0" w:type="dxa"/>
              </w:trPr>
              <w:tc>
                <w:tcPr>
                  <w:tcW w:w="360" w:type="dxa"/>
                  <w:hideMark/>
                </w:tcPr>
                <w:p w14:paraId="4623045C" w14:textId="77777777" w:rsidR="00C0190C" w:rsidRPr="00A25D4D" w:rsidRDefault="00C0190C" w:rsidP="008F13CC">
                  <w:pPr>
                    <w:jc w:val="left"/>
                  </w:pPr>
                  <w:r w:rsidRPr="00A25D4D">
                    <w:t> </w:t>
                  </w:r>
                </w:p>
              </w:tc>
              <w:tc>
                <w:tcPr>
                  <w:tcW w:w="1500" w:type="dxa"/>
                  <w:hideMark/>
                </w:tcPr>
                <w:p w14:paraId="486B24BF" w14:textId="77777777" w:rsidR="00C0190C" w:rsidRPr="00A25D4D" w:rsidRDefault="00C0190C" w:rsidP="008F13CC">
                  <w:pPr>
                    <w:jc w:val="left"/>
                  </w:pPr>
                  <w:r w:rsidRPr="00A25D4D">
                    <w:t>Type:</w:t>
                  </w:r>
                </w:p>
              </w:tc>
              <w:tc>
                <w:tcPr>
                  <w:tcW w:w="0" w:type="auto"/>
                  <w:hideMark/>
                </w:tcPr>
                <w:p w14:paraId="516D9FBB" w14:textId="77777777" w:rsidR="00C0190C" w:rsidRPr="00A25D4D" w:rsidRDefault="00C0190C" w:rsidP="008F13CC">
                  <w:pPr>
                    <w:jc w:val="left"/>
                  </w:pPr>
                  <w:proofErr w:type="spellStart"/>
                  <w:r w:rsidRPr="00A25D4D">
                    <w:t>OilGasChemicalsProductTypeValue</w:t>
                  </w:r>
                  <w:proofErr w:type="spellEnd"/>
                </w:p>
              </w:tc>
            </w:tr>
            <w:tr w:rsidR="00C0190C" w:rsidRPr="007060DF" w14:paraId="4594D997" w14:textId="77777777" w:rsidTr="00C0190C">
              <w:trPr>
                <w:tblHeader/>
                <w:tblCellSpacing w:w="0" w:type="dxa"/>
              </w:trPr>
              <w:tc>
                <w:tcPr>
                  <w:tcW w:w="360" w:type="dxa"/>
                  <w:hideMark/>
                </w:tcPr>
                <w:p w14:paraId="0C526C69" w14:textId="77777777" w:rsidR="00C0190C" w:rsidRPr="00A25D4D" w:rsidRDefault="00C0190C" w:rsidP="008F13CC">
                  <w:pPr>
                    <w:jc w:val="left"/>
                  </w:pPr>
                  <w:r w:rsidRPr="00A25D4D">
                    <w:t> </w:t>
                  </w:r>
                </w:p>
              </w:tc>
              <w:tc>
                <w:tcPr>
                  <w:tcW w:w="1500" w:type="dxa"/>
                  <w:hideMark/>
                </w:tcPr>
                <w:p w14:paraId="5115AFD1" w14:textId="77777777" w:rsidR="00C0190C" w:rsidRPr="00A25D4D" w:rsidRDefault="00C0190C" w:rsidP="008F13CC">
                  <w:pPr>
                    <w:jc w:val="left"/>
                  </w:pPr>
                  <w:r w:rsidRPr="00A25D4D">
                    <w:t>Naam</w:t>
                  </w:r>
                </w:p>
              </w:tc>
              <w:tc>
                <w:tcPr>
                  <w:tcW w:w="0" w:type="auto"/>
                  <w:hideMark/>
                </w:tcPr>
                <w:p w14:paraId="4806BD31" w14:textId="77777777" w:rsidR="00C0190C" w:rsidRPr="00A25D4D" w:rsidRDefault="00C0190C" w:rsidP="008F13CC">
                  <w:pPr>
                    <w:jc w:val="left"/>
                    <w:rPr>
                      <w:lang w:val="en-GB"/>
                    </w:rPr>
                  </w:pPr>
                  <w:r w:rsidRPr="00A25D4D">
                    <w:rPr>
                      <w:lang w:val="en-GB"/>
                    </w:rPr>
                    <w:t xml:space="preserve">oil, gas and chemicals product type </w:t>
                  </w:r>
                </w:p>
              </w:tc>
            </w:tr>
            <w:tr w:rsidR="00C0190C" w:rsidRPr="007060DF" w14:paraId="7C89E34A" w14:textId="77777777" w:rsidTr="00C0190C">
              <w:trPr>
                <w:tblHeader/>
                <w:tblCellSpacing w:w="0" w:type="dxa"/>
              </w:trPr>
              <w:tc>
                <w:tcPr>
                  <w:tcW w:w="360" w:type="dxa"/>
                  <w:hideMark/>
                </w:tcPr>
                <w:p w14:paraId="7A6C590F" w14:textId="77777777" w:rsidR="00C0190C" w:rsidRPr="00A25D4D" w:rsidRDefault="00C0190C" w:rsidP="008F13CC">
                  <w:pPr>
                    <w:jc w:val="left"/>
                    <w:rPr>
                      <w:lang w:val="en-GB"/>
                    </w:rPr>
                  </w:pPr>
                  <w:r w:rsidRPr="00A25D4D">
                    <w:rPr>
                      <w:lang w:val="en-GB"/>
                    </w:rPr>
                    <w:t> </w:t>
                  </w:r>
                </w:p>
              </w:tc>
              <w:tc>
                <w:tcPr>
                  <w:tcW w:w="1500" w:type="dxa"/>
                  <w:hideMark/>
                </w:tcPr>
                <w:p w14:paraId="29A1812C" w14:textId="77777777" w:rsidR="00C0190C" w:rsidRPr="00A25D4D" w:rsidRDefault="00C0190C" w:rsidP="008F13CC">
                  <w:pPr>
                    <w:jc w:val="left"/>
                  </w:pPr>
                  <w:r w:rsidRPr="00A25D4D">
                    <w:t>Definitie:</w:t>
                  </w:r>
                </w:p>
              </w:tc>
              <w:tc>
                <w:tcPr>
                  <w:tcW w:w="0" w:type="auto"/>
                  <w:hideMark/>
                </w:tcPr>
                <w:p w14:paraId="33E53E0A" w14:textId="77777777" w:rsidR="00C0190C" w:rsidRPr="00A25D4D" w:rsidRDefault="00C0190C" w:rsidP="008F13CC">
                  <w:pPr>
                    <w:jc w:val="left"/>
                    <w:rPr>
                      <w:lang w:val="en-GB"/>
                    </w:rPr>
                  </w:pPr>
                  <w:r w:rsidRPr="00A25D4D">
                    <w:rPr>
                      <w:lang w:val="en-GB"/>
                    </w:rPr>
                    <w:t>The type of oil, gas or chemicals product that is conveyed through the oil, gas, chemicals pipe.</w:t>
                  </w:r>
                </w:p>
              </w:tc>
            </w:tr>
            <w:tr w:rsidR="00C0190C" w:rsidRPr="00A25D4D" w14:paraId="09BEC132" w14:textId="77777777" w:rsidTr="00C0190C">
              <w:trPr>
                <w:tblHeader/>
                <w:tblCellSpacing w:w="0" w:type="dxa"/>
              </w:trPr>
              <w:tc>
                <w:tcPr>
                  <w:tcW w:w="360" w:type="dxa"/>
                  <w:hideMark/>
                </w:tcPr>
                <w:p w14:paraId="50E19008" w14:textId="77777777" w:rsidR="00C0190C" w:rsidRPr="00A25D4D" w:rsidRDefault="00C0190C" w:rsidP="008F13CC">
                  <w:pPr>
                    <w:jc w:val="left"/>
                    <w:rPr>
                      <w:lang w:val="en-GB"/>
                    </w:rPr>
                  </w:pPr>
                  <w:r w:rsidRPr="00A25D4D">
                    <w:rPr>
                      <w:lang w:val="en-GB"/>
                    </w:rPr>
                    <w:t> </w:t>
                  </w:r>
                </w:p>
              </w:tc>
              <w:tc>
                <w:tcPr>
                  <w:tcW w:w="1500" w:type="dxa"/>
                  <w:hideMark/>
                </w:tcPr>
                <w:p w14:paraId="785F706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066FB2E" w14:textId="77777777" w:rsidR="00C0190C" w:rsidRPr="00A25D4D" w:rsidRDefault="00C0190C" w:rsidP="008F13CC">
                  <w:pPr>
                    <w:jc w:val="left"/>
                  </w:pPr>
                  <w:r w:rsidRPr="00A25D4D">
                    <w:t>1..*</w:t>
                  </w:r>
                </w:p>
              </w:tc>
            </w:tr>
            <w:tr w:rsidR="00C0190C" w:rsidRPr="00A25D4D" w14:paraId="69FE5921" w14:textId="77777777" w:rsidTr="00C0190C">
              <w:trPr>
                <w:tblHeader/>
                <w:tblCellSpacing w:w="0" w:type="dxa"/>
              </w:trPr>
              <w:tc>
                <w:tcPr>
                  <w:tcW w:w="360" w:type="dxa"/>
                  <w:hideMark/>
                </w:tcPr>
                <w:p w14:paraId="76065874" w14:textId="77777777" w:rsidR="00C0190C" w:rsidRPr="00A25D4D" w:rsidRDefault="00C0190C" w:rsidP="008F13CC">
                  <w:pPr>
                    <w:jc w:val="left"/>
                  </w:pPr>
                  <w:r w:rsidRPr="00A25D4D">
                    <w:t> </w:t>
                  </w:r>
                </w:p>
              </w:tc>
              <w:tc>
                <w:tcPr>
                  <w:tcW w:w="1500" w:type="dxa"/>
                  <w:hideMark/>
                </w:tcPr>
                <w:p w14:paraId="6C7C58AF" w14:textId="77777777" w:rsidR="00C0190C" w:rsidRPr="00A25D4D" w:rsidRDefault="00C0190C" w:rsidP="008F13CC">
                  <w:pPr>
                    <w:jc w:val="left"/>
                  </w:pPr>
                  <w:r w:rsidRPr="00A25D4D">
                    <w:t>Stereotypes:</w:t>
                  </w:r>
                </w:p>
              </w:tc>
              <w:tc>
                <w:tcPr>
                  <w:tcW w:w="0" w:type="auto"/>
                  <w:hideMark/>
                </w:tcPr>
                <w:p w14:paraId="79631A8C"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DAE32F5" w14:textId="77777777" w:rsidR="00C0190C" w:rsidRPr="00A25D4D" w:rsidRDefault="00C0190C" w:rsidP="008F13CC">
            <w:pPr>
              <w:jc w:val="left"/>
            </w:pPr>
          </w:p>
        </w:tc>
      </w:tr>
    </w:tbl>
    <w:p w14:paraId="5284F0DE" w14:textId="77777777" w:rsidR="00C0190C" w:rsidRPr="00A25D4D" w:rsidRDefault="00C0190C" w:rsidP="008F13CC">
      <w:pPr>
        <w:pStyle w:val="Kop5"/>
        <w:jc w:val="left"/>
        <w:rPr>
          <w:sz w:val="16"/>
          <w:szCs w:val="16"/>
        </w:rPr>
      </w:pPr>
      <w:proofErr w:type="spellStart"/>
      <w:r w:rsidRPr="00A25D4D">
        <w:rPr>
          <w:sz w:val="16"/>
          <w:szCs w:val="16"/>
        </w:rPr>
        <w:t>OilGasChemicalsProductTypeValue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340DEF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11950E2" w14:textId="77777777" w:rsidR="00C0190C" w:rsidRPr="00A25D4D" w:rsidRDefault="00C0190C" w:rsidP="008F13CC">
            <w:pPr>
              <w:jc w:val="left"/>
            </w:pPr>
            <w:proofErr w:type="spellStart"/>
            <w:r w:rsidRPr="00A25D4D">
              <w:rPr>
                <w:b/>
                <w:bCs/>
              </w:rPr>
              <w:t>OilGasChemicalsProductTypeValue</w:t>
            </w:r>
            <w:proofErr w:type="spellEnd"/>
          </w:p>
        </w:tc>
      </w:tr>
      <w:tr w:rsidR="00C0190C" w:rsidRPr="00A25D4D" w14:paraId="6FED400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A2BC7BC" w14:textId="77777777" w:rsidTr="00C0190C">
              <w:trPr>
                <w:tblHeader/>
                <w:tblCellSpacing w:w="0" w:type="dxa"/>
              </w:trPr>
              <w:tc>
                <w:tcPr>
                  <w:tcW w:w="360" w:type="dxa"/>
                  <w:hideMark/>
                </w:tcPr>
                <w:p w14:paraId="7AB5B284" w14:textId="77777777" w:rsidR="00C0190C" w:rsidRPr="00A25D4D" w:rsidRDefault="00C0190C" w:rsidP="008F13CC">
                  <w:pPr>
                    <w:jc w:val="left"/>
                  </w:pPr>
                  <w:r w:rsidRPr="00A25D4D">
                    <w:t> </w:t>
                  </w:r>
                </w:p>
              </w:tc>
              <w:tc>
                <w:tcPr>
                  <w:tcW w:w="1500" w:type="dxa"/>
                  <w:hideMark/>
                </w:tcPr>
                <w:p w14:paraId="278E7288" w14:textId="77777777" w:rsidR="00C0190C" w:rsidRPr="00A25D4D" w:rsidRDefault="00C0190C" w:rsidP="008F13CC">
                  <w:pPr>
                    <w:jc w:val="left"/>
                  </w:pPr>
                  <w:r w:rsidRPr="00A25D4D">
                    <w:t>Package:</w:t>
                  </w:r>
                </w:p>
              </w:tc>
              <w:tc>
                <w:tcPr>
                  <w:tcW w:w="0" w:type="auto"/>
                  <w:hideMark/>
                </w:tcPr>
                <w:p w14:paraId="1ECC998F" w14:textId="77777777" w:rsidR="00C0190C" w:rsidRPr="00A25D4D" w:rsidRDefault="00C0190C" w:rsidP="008F13CC">
                  <w:pPr>
                    <w:jc w:val="left"/>
                    <w:rPr>
                      <w:lang w:val="en-GB"/>
                    </w:rPr>
                  </w:pPr>
                  <w:r w:rsidRPr="00A25D4D">
                    <w:rPr>
                      <w:lang w:val="en-GB"/>
                    </w:rPr>
                    <w:t>Oil-Gas-Chemicals Network [Candidate type that might be extended in Annex II/III INSPIRE data specification]</w:t>
                  </w:r>
                </w:p>
              </w:tc>
            </w:tr>
            <w:tr w:rsidR="00C0190C" w:rsidRPr="007060DF" w14:paraId="5BAC6EFF" w14:textId="77777777" w:rsidTr="00C0190C">
              <w:trPr>
                <w:tblHeader/>
                <w:tblCellSpacing w:w="0" w:type="dxa"/>
              </w:trPr>
              <w:tc>
                <w:tcPr>
                  <w:tcW w:w="360" w:type="dxa"/>
                  <w:hideMark/>
                </w:tcPr>
                <w:p w14:paraId="6C9A4765" w14:textId="77777777" w:rsidR="00C0190C" w:rsidRPr="00A25D4D" w:rsidRDefault="00C0190C" w:rsidP="008F13CC">
                  <w:pPr>
                    <w:jc w:val="left"/>
                    <w:rPr>
                      <w:lang w:val="en-GB"/>
                    </w:rPr>
                  </w:pPr>
                  <w:r w:rsidRPr="00A25D4D">
                    <w:rPr>
                      <w:lang w:val="en-GB"/>
                    </w:rPr>
                    <w:t> </w:t>
                  </w:r>
                </w:p>
              </w:tc>
              <w:tc>
                <w:tcPr>
                  <w:tcW w:w="1500" w:type="dxa"/>
                  <w:hideMark/>
                </w:tcPr>
                <w:p w14:paraId="75B1CE32" w14:textId="77777777" w:rsidR="00C0190C" w:rsidRPr="00A25D4D" w:rsidRDefault="00C0190C" w:rsidP="008F13CC">
                  <w:pPr>
                    <w:jc w:val="left"/>
                  </w:pPr>
                  <w:r w:rsidRPr="00A25D4D">
                    <w:t>Naam</w:t>
                  </w:r>
                </w:p>
              </w:tc>
              <w:tc>
                <w:tcPr>
                  <w:tcW w:w="0" w:type="auto"/>
                  <w:hideMark/>
                </w:tcPr>
                <w:p w14:paraId="41405291" w14:textId="77777777" w:rsidR="00C0190C" w:rsidRPr="00A25D4D" w:rsidRDefault="00C0190C" w:rsidP="008F13CC">
                  <w:pPr>
                    <w:jc w:val="left"/>
                    <w:rPr>
                      <w:lang w:val="en-GB"/>
                    </w:rPr>
                  </w:pPr>
                  <w:r w:rsidRPr="00A25D4D">
                    <w:rPr>
                      <w:lang w:val="en-GB"/>
                    </w:rPr>
                    <w:t xml:space="preserve">oil, gas and chemicals product type </w:t>
                  </w:r>
                </w:p>
              </w:tc>
            </w:tr>
            <w:tr w:rsidR="00C0190C" w:rsidRPr="007060DF" w14:paraId="76CDB52E" w14:textId="77777777" w:rsidTr="00C0190C">
              <w:trPr>
                <w:tblHeader/>
                <w:tblCellSpacing w:w="0" w:type="dxa"/>
              </w:trPr>
              <w:tc>
                <w:tcPr>
                  <w:tcW w:w="360" w:type="dxa"/>
                  <w:hideMark/>
                </w:tcPr>
                <w:p w14:paraId="012B232D" w14:textId="77777777" w:rsidR="00C0190C" w:rsidRPr="00A25D4D" w:rsidRDefault="00C0190C" w:rsidP="008F13CC">
                  <w:pPr>
                    <w:jc w:val="left"/>
                    <w:rPr>
                      <w:lang w:val="en-GB"/>
                    </w:rPr>
                  </w:pPr>
                  <w:r w:rsidRPr="00A25D4D">
                    <w:rPr>
                      <w:lang w:val="en-GB"/>
                    </w:rPr>
                    <w:t> </w:t>
                  </w:r>
                </w:p>
              </w:tc>
              <w:tc>
                <w:tcPr>
                  <w:tcW w:w="1500" w:type="dxa"/>
                  <w:hideMark/>
                </w:tcPr>
                <w:p w14:paraId="6EF13675" w14:textId="77777777" w:rsidR="00C0190C" w:rsidRPr="00A25D4D" w:rsidRDefault="00C0190C" w:rsidP="008F13CC">
                  <w:pPr>
                    <w:jc w:val="left"/>
                  </w:pPr>
                  <w:r w:rsidRPr="00A25D4D">
                    <w:t>Definitie:</w:t>
                  </w:r>
                </w:p>
              </w:tc>
              <w:tc>
                <w:tcPr>
                  <w:tcW w:w="0" w:type="auto"/>
                  <w:hideMark/>
                </w:tcPr>
                <w:p w14:paraId="36C320CA" w14:textId="77777777" w:rsidR="00C0190C" w:rsidRPr="00A25D4D" w:rsidRDefault="00C0190C" w:rsidP="008F13CC">
                  <w:pPr>
                    <w:jc w:val="left"/>
                    <w:rPr>
                      <w:lang w:val="en-GB"/>
                    </w:rPr>
                  </w:pPr>
                  <w:r w:rsidRPr="00A25D4D">
                    <w:rPr>
                      <w:lang w:val="en-GB"/>
                    </w:rPr>
                    <w:t>Classification of oil, gas and chemicals products.</w:t>
                  </w:r>
                </w:p>
              </w:tc>
            </w:tr>
            <w:tr w:rsidR="00C0190C" w:rsidRPr="00A25D4D" w14:paraId="49AC9FCA" w14:textId="77777777" w:rsidTr="00C0190C">
              <w:trPr>
                <w:tblHeader/>
                <w:tblCellSpacing w:w="0" w:type="dxa"/>
              </w:trPr>
              <w:tc>
                <w:tcPr>
                  <w:tcW w:w="360" w:type="dxa"/>
                  <w:hideMark/>
                </w:tcPr>
                <w:p w14:paraId="4CAC90B5" w14:textId="77777777" w:rsidR="00C0190C" w:rsidRPr="00A25D4D" w:rsidRDefault="00C0190C" w:rsidP="008F13CC">
                  <w:pPr>
                    <w:jc w:val="left"/>
                    <w:rPr>
                      <w:lang w:val="en-GB"/>
                    </w:rPr>
                  </w:pPr>
                  <w:r w:rsidRPr="00A25D4D">
                    <w:rPr>
                      <w:lang w:val="en-GB"/>
                    </w:rPr>
                    <w:t> </w:t>
                  </w:r>
                </w:p>
              </w:tc>
              <w:tc>
                <w:tcPr>
                  <w:tcW w:w="1500" w:type="dxa"/>
                  <w:hideMark/>
                </w:tcPr>
                <w:p w14:paraId="13385848" w14:textId="77777777" w:rsidR="00C0190C" w:rsidRPr="00A25D4D" w:rsidRDefault="00C0190C" w:rsidP="008F13CC">
                  <w:pPr>
                    <w:jc w:val="left"/>
                  </w:pPr>
                  <w:r w:rsidRPr="00A25D4D">
                    <w:t>Stereotypes:</w:t>
                  </w:r>
                </w:p>
              </w:tc>
              <w:tc>
                <w:tcPr>
                  <w:tcW w:w="0" w:type="auto"/>
                  <w:hideMark/>
                </w:tcPr>
                <w:p w14:paraId="739F848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3452690" w14:textId="77777777" w:rsidTr="00C0190C">
              <w:trPr>
                <w:tblHeader/>
                <w:tblCellSpacing w:w="0" w:type="dxa"/>
              </w:trPr>
              <w:tc>
                <w:tcPr>
                  <w:tcW w:w="360" w:type="dxa"/>
                  <w:hideMark/>
                </w:tcPr>
                <w:p w14:paraId="7E7AD362" w14:textId="77777777" w:rsidR="00C0190C" w:rsidRPr="00A25D4D" w:rsidRDefault="00C0190C" w:rsidP="008F13CC">
                  <w:pPr>
                    <w:jc w:val="left"/>
                  </w:pPr>
                  <w:r w:rsidRPr="00A25D4D">
                    <w:t> </w:t>
                  </w:r>
                </w:p>
              </w:tc>
              <w:tc>
                <w:tcPr>
                  <w:tcW w:w="1500" w:type="dxa"/>
                  <w:hideMark/>
                </w:tcPr>
                <w:p w14:paraId="490C4FFC"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8655A46" w14:textId="77777777" w:rsidR="00C0190C" w:rsidRPr="00A25D4D" w:rsidRDefault="00C0190C" w:rsidP="008F13CC">
                  <w:pPr>
                    <w:jc w:val="left"/>
                  </w:pPr>
                  <w:proofErr w:type="spellStart"/>
                  <w:r w:rsidRPr="00A25D4D">
                    <w:t>Uitbreidbaar</w:t>
                  </w:r>
                  <w:proofErr w:type="spellEnd"/>
                </w:p>
              </w:tc>
            </w:tr>
          </w:tbl>
          <w:p w14:paraId="6EE55B52" w14:textId="77777777" w:rsidR="00C0190C" w:rsidRPr="00A25D4D" w:rsidRDefault="00C0190C" w:rsidP="008F13CC">
            <w:pPr>
              <w:jc w:val="left"/>
            </w:pPr>
          </w:p>
        </w:tc>
      </w:tr>
    </w:tbl>
    <w:p w14:paraId="7BBEA528" w14:textId="77777777" w:rsidR="00C0190C" w:rsidRPr="00A25D4D" w:rsidRDefault="00C0190C" w:rsidP="008F13CC">
      <w:pPr>
        <w:pStyle w:val="Kop5"/>
        <w:jc w:val="left"/>
        <w:rPr>
          <w:sz w:val="16"/>
          <w:szCs w:val="16"/>
        </w:rPr>
      </w:pPr>
      <w:proofErr w:type="spellStart"/>
      <w:r w:rsidRPr="00A25D4D">
        <w:rPr>
          <w:sz w:val="16"/>
          <w:szCs w:val="16"/>
        </w:rPr>
        <w:t>OilGasChemicalsAppurtenanceTypeValue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6FBC8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D2F487" w14:textId="77777777" w:rsidR="00C0190C" w:rsidRPr="00A25D4D" w:rsidRDefault="00C0190C" w:rsidP="008F13CC">
            <w:pPr>
              <w:jc w:val="left"/>
            </w:pPr>
            <w:proofErr w:type="spellStart"/>
            <w:r w:rsidRPr="00A25D4D">
              <w:rPr>
                <w:b/>
                <w:bCs/>
              </w:rPr>
              <w:t>OilGasChemicalsAppurtenanceTypeValue</w:t>
            </w:r>
            <w:proofErr w:type="spellEnd"/>
          </w:p>
        </w:tc>
      </w:tr>
      <w:tr w:rsidR="00C0190C" w:rsidRPr="00A25D4D" w14:paraId="3E919D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15AB8770" w14:textId="77777777" w:rsidTr="00C0190C">
              <w:trPr>
                <w:tblHeader/>
                <w:tblCellSpacing w:w="0" w:type="dxa"/>
              </w:trPr>
              <w:tc>
                <w:tcPr>
                  <w:tcW w:w="360" w:type="dxa"/>
                  <w:hideMark/>
                </w:tcPr>
                <w:p w14:paraId="4451EC5B" w14:textId="77777777" w:rsidR="00C0190C" w:rsidRPr="00A25D4D" w:rsidRDefault="00C0190C" w:rsidP="008F13CC">
                  <w:pPr>
                    <w:jc w:val="left"/>
                  </w:pPr>
                  <w:r w:rsidRPr="00A25D4D">
                    <w:t> </w:t>
                  </w:r>
                </w:p>
              </w:tc>
              <w:tc>
                <w:tcPr>
                  <w:tcW w:w="1500" w:type="dxa"/>
                  <w:hideMark/>
                </w:tcPr>
                <w:p w14:paraId="15E54125" w14:textId="77777777" w:rsidR="00C0190C" w:rsidRPr="00A25D4D" w:rsidRDefault="00C0190C" w:rsidP="008F13CC">
                  <w:pPr>
                    <w:jc w:val="left"/>
                  </w:pPr>
                  <w:r w:rsidRPr="00A25D4D">
                    <w:t>Package:</w:t>
                  </w:r>
                </w:p>
              </w:tc>
              <w:tc>
                <w:tcPr>
                  <w:tcW w:w="0" w:type="auto"/>
                  <w:hideMark/>
                </w:tcPr>
                <w:p w14:paraId="1700D301" w14:textId="77777777" w:rsidR="00C0190C" w:rsidRPr="00A25D4D" w:rsidRDefault="00C0190C" w:rsidP="008F13CC">
                  <w:pPr>
                    <w:jc w:val="left"/>
                    <w:rPr>
                      <w:lang w:val="en-GB"/>
                    </w:rPr>
                  </w:pPr>
                  <w:r w:rsidRPr="00A25D4D">
                    <w:rPr>
                      <w:lang w:val="en-GB"/>
                    </w:rPr>
                    <w:t>Oil-Gas-Chemicals Network [Candidate type that might be extended in Annex II/III INSPIRE data specification]</w:t>
                  </w:r>
                </w:p>
              </w:tc>
            </w:tr>
            <w:tr w:rsidR="00C0190C" w:rsidRPr="007060DF" w14:paraId="47DBE791" w14:textId="77777777" w:rsidTr="00C0190C">
              <w:trPr>
                <w:tblHeader/>
                <w:tblCellSpacing w:w="0" w:type="dxa"/>
              </w:trPr>
              <w:tc>
                <w:tcPr>
                  <w:tcW w:w="360" w:type="dxa"/>
                  <w:hideMark/>
                </w:tcPr>
                <w:p w14:paraId="70777E65" w14:textId="77777777" w:rsidR="00C0190C" w:rsidRPr="00A25D4D" w:rsidRDefault="00C0190C" w:rsidP="008F13CC">
                  <w:pPr>
                    <w:jc w:val="left"/>
                    <w:rPr>
                      <w:lang w:val="en-GB"/>
                    </w:rPr>
                  </w:pPr>
                  <w:r w:rsidRPr="00A25D4D">
                    <w:rPr>
                      <w:lang w:val="en-GB"/>
                    </w:rPr>
                    <w:t> </w:t>
                  </w:r>
                </w:p>
              </w:tc>
              <w:tc>
                <w:tcPr>
                  <w:tcW w:w="1500" w:type="dxa"/>
                  <w:hideMark/>
                </w:tcPr>
                <w:p w14:paraId="3338D710" w14:textId="77777777" w:rsidR="00C0190C" w:rsidRPr="00A25D4D" w:rsidRDefault="00C0190C" w:rsidP="008F13CC">
                  <w:pPr>
                    <w:jc w:val="left"/>
                  </w:pPr>
                  <w:r w:rsidRPr="00A25D4D">
                    <w:t>Naam</w:t>
                  </w:r>
                </w:p>
              </w:tc>
              <w:tc>
                <w:tcPr>
                  <w:tcW w:w="0" w:type="auto"/>
                  <w:hideMark/>
                </w:tcPr>
                <w:p w14:paraId="269F49B8" w14:textId="77777777" w:rsidR="00C0190C" w:rsidRPr="00A25D4D" w:rsidRDefault="00C0190C" w:rsidP="008F13CC">
                  <w:pPr>
                    <w:jc w:val="left"/>
                    <w:rPr>
                      <w:lang w:val="en-GB"/>
                    </w:rPr>
                  </w:pPr>
                  <w:r w:rsidRPr="00A25D4D">
                    <w:rPr>
                      <w:lang w:val="en-GB"/>
                    </w:rPr>
                    <w:t xml:space="preserve">oil, gas and chemicals appurtenance type </w:t>
                  </w:r>
                </w:p>
              </w:tc>
            </w:tr>
            <w:tr w:rsidR="00C0190C" w:rsidRPr="007060DF" w14:paraId="3FB074C1" w14:textId="77777777" w:rsidTr="00C0190C">
              <w:trPr>
                <w:tblHeader/>
                <w:tblCellSpacing w:w="0" w:type="dxa"/>
              </w:trPr>
              <w:tc>
                <w:tcPr>
                  <w:tcW w:w="360" w:type="dxa"/>
                  <w:hideMark/>
                </w:tcPr>
                <w:p w14:paraId="5A4F89B4" w14:textId="77777777" w:rsidR="00C0190C" w:rsidRPr="00A25D4D" w:rsidRDefault="00C0190C" w:rsidP="008F13CC">
                  <w:pPr>
                    <w:jc w:val="left"/>
                    <w:rPr>
                      <w:lang w:val="en-GB"/>
                    </w:rPr>
                  </w:pPr>
                  <w:r w:rsidRPr="00A25D4D">
                    <w:rPr>
                      <w:lang w:val="en-GB"/>
                    </w:rPr>
                    <w:t> </w:t>
                  </w:r>
                </w:p>
              </w:tc>
              <w:tc>
                <w:tcPr>
                  <w:tcW w:w="1500" w:type="dxa"/>
                  <w:hideMark/>
                </w:tcPr>
                <w:p w14:paraId="3862AB0A" w14:textId="77777777" w:rsidR="00C0190C" w:rsidRPr="00A25D4D" w:rsidRDefault="00C0190C" w:rsidP="008F13CC">
                  <w:pPr>
                    <w:jc w:val="left"/>
                  </w:pPr>
                  <w:r w:rsidRPr="00A25D4D">
                    <w:t>Definitie:</w:t>
                  </w:r>
                </w:p>
              </w:tc>
              <w:tc>
                <w:tcPr>
                  <w:tcW w:w="0" w:type="auto"/>
                  <w:hideMark/>
                </w:tcPr>
                <w:p w14:paraId="3C4860A5" w14:textId="77777777" w:rsidR="00C0190C" w:rsidRPr="00A25D4D" w:rsidRDefault="00C0190C" w:rsidP="008F13CC">
                  <w:pPr>
                    <w:jc w:val="left"/>
                    <w:rPr>
                      <w:lang w:val="en-GB"/>
                    </w:rPr>
                  </w:pPr>
                  <w:r w:rsidRPr="00A25D4D">
                    <w:rPr>
                      <w:lang w:val="en-GB"/>
                    </w:rPr>
                    <w:t>Classification of oil, gas, chemicals appurtenances.</w:t>
                  </w:r>
                </w:p>
              </w:tc>
            </w:tr>
            <w:tr w:rsidR="00C0190C" w:rsidRPr="00A25D4D" w14:paraId="1128FC86" w14:textId="77777777" w:rsidTr="00C0190C">
              <w:trPr>
                <w:tblHeader/>
                <w:tblCellSpacing w:w="0" w:type="dxa"/>
              </w:trPr>
              <w:tc>
                <w:tcPr>
                  <w:tcW w:w="360" w:type="dxa"/>
                  <w:hideMark/>
                </w:tcPr>
                <w:p w14:paraId="6F7BEFA5" w14:textId="77777777" w:rsidR="00C0190C" w:rsidRPr="00A25D4D" w:rsidRDefault="00C0190C" w:rsidP="008F13CC">
                  <w:pPr>
                    <w:jc w:val="left"/>
                    <w:rPr>
                      <w:lang w:val="en-GB"/>
                    </w:rPr>
                  </w:pPr>
                  <w:r w:rsidRPr="00A25D4D">
                    <w:rPr>
                      <w:lang w:val="en-GB"/>
                    </w:rPr>
                    <w:t> </w:t>
                  </w:r>
                </w:p>
              </w:tc>
              <w:tc>
                <w:tcPr>
                  <w:tcW w:w="1500" w:type="dxa"/>
                  <w:hideMark/>
                </w:tcPr>
                <w:p w14:paraId="00A57D7D" w14:textId="77777777" w:rsidR="00C0190C" w:rsidRPr="00A25D4D" w:rsidRDefault="00C0190C" w:rsidP="008F13CC">
                  <w:pPr>
                    <w:jc w:val="left"/>
                  </w:pPr>
                  <w:r w:rsidRPr="00A25D4D">
                    <w:t>Subtype van:</w:t>
                  </w:r>
                </w:p>
              </w:tc>
              <w:tc>
                <w:tcPr>
                  <w:tcW w:w="0" w:type="auto"/>
                  <w:hideMark/>
                </w:tcPr>
                <w:p w14:paraId="67CBD14A" w14:textId="77777777" w:rsidR="00C0190C" w:rsidRPr="00A25D4D" w:rsidRDefault="00C0190C" w:rsidP="008F13CC">
                  <w:pPr>
                    <w:jc w:val="left"/>
                  </w:pPr>
                  <w:proofErr w:type="spellStart"/>
                  <w:r w:rsidRPr="00A25D4D">
                    <w:t>AppurtenanceTypeValue</w:t>
                  </w:r>
                  <w:proofErr w:type="spellEnd"/>
                </w:p>
              </w:tc>
            </w:tr>
            <w:tr w:rsidR="00C0190C" w:rsidRPr="00A25D4D" w14:paraId="1C5F5549" w14:textId="77777777" w:rsidTr="00C0190C">
              <w:trPr>
                <w:tblHeader/>
                <w:tblCellSpacing w:w="0" w:type="dxa"/>
              </w:trPr>
              <w:tc>
                <w:tcPr>
                  <w:tcW w:w="360" w:type="dxa"/>
                  <w:hideMark/>
                </w:tcPr>
                <w:p w14:paraId="6C6C4A30" w14:textId="77777777" w:rsidR="00C0190C" w:rsidRPr="00A25D4D" w:rsidRDefault="00C0190C" w:rsidP="008F13CC">
                  <w:pPr>
                    <w:jc w:val="left"/>
                  </w:pPr>
                  <w:r w:rsidRPr="00A25D4D">
                    <w:t> </w:t>
                  </w:r>
                </w:p>
              </w:tc>
              <w:tc>
                <w:tcPr>
                  <w:tcW w:w="1500" w:type="dxa"/>
                  <w:hideMark/>
                </w:tcPr>
                <w:p w14:paraId="11670568" w14:textId="77777777" w:rsidR="00C0190C" w:rsidRPr="00A25D4D" w:rsidRDefault="00C0190C" w:rsidP="008F13CC">
                  <w:pPr>
                    <w:jc w:val="left"/>
                  </w:pPr>
                  <w:r w:rsidRPr="00A25D4D">
                    <w:t>Stereotypes:</w:t>
                  </w:r>
                </w:p>
              </w:tc>
              <w:tc>
                <w:tcPr>
                  <w:tcW w:w="0" w:type="auto"/>
                  <w:hideMark/>
                </w:tcPr>
                <w:p w14:paraId="384724E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720CD8D1" w14:textId="77777777" w:rsidTr="00C0190C">
              <w:trPr>
                <w:tblHeader/>
                <w:tblCellSpacing w:w="0" w:type="dxa"/>
              </w:trPr>
              <w:tc>
                <w:tcPr>
                  <w:tcW w:w="360" w:type="dxa"/>
                  <w:hideMark/>
                </w:tcPr>
                <w:p w14:paraId="1057A12C" w14:textId="77777777" w:rsidR="00C0190C" w:rsidRPr="00A25D4D" w:rsidRDefault="00C0190C" w:rsidP="008F13CC">
                  <w:pPr>
                    <w:jc w:val="left"/>
                  </w:pPr>
                  <w:r w:rsidRPr="00A25D4D">
                    <w:t> </w:t>
                  </w:r>
                </w:p>
              </w:tc>
              <w:tc>
                <w:tcPr>
                  <w:tcW w:w="1500" w:type="dxa"/>
                  <w:hideMark/>
                </w:tcPr>
                <w:p w14:paraId="0CCECBA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468C2FA" w14:textId="77777777" w:rsidR="00C0190C" w:rsidRPr="00A25D4D" w:rsidRDefault="00C0190C" w:rsidP="008F13CC">
                  <w:pPr>
                    <w:jc w:val="left"/>
                  </w:pPr>
                  <w:proofErr w:type="spellStart"/>
                  <w:r w:rsidRPr="00A25D4D">
                    <w:t>Uitbreidbaar</w:t>
                  </w:r>
                  <w:proofErr w:type="spellEnd"/>
                </w:p>
              </w:tc>
            </w:tr>
          </w:tbl>
          <w:p w14:paraId="71E6CE9F" w14:textId="77777777" w:rsidR="00C0190C" w:rsidRPr="00A25D4D" w:rsidRDefault="00C0190C" w:rsidP="008F13CC">
            <w:pPr>
              <w:jc w:val="left"/>
            </w:pPr>
          </w:p>
        </w:tc>
      </w:tr>
    </w:tbl>
    <w:p w14:paraId="73664F2B" w14:textId="77777777" w:rsidR="00C0190C" w:rsidRPr="00A25D4D" w:rsidRDefault="00C0190C" w:rsidP="008F13CC">
      <w:pPr>
        <w:pStyle w:val="Kop5"/>
        <w:jc w:val="left"/>
        <w:rPr>
          <w:sz w:val="16"/>
          <w:szCs w:val="16"/>
        </w:rPr>
      </w:pPr>
      <w:proofErr w:type="spellStart"/>
      <w:r w:rsidRPr="00A25D4D">
        <w:rPr>
          <w:sz w:val="16"/>
          <w:szCs w:val="16"/>
        </w:rPr>
        <w:t>SewerWaterTypeValue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4F7CF0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6F80C2C" w14:textId="77777777" w:rsidR="00C0190C" w:rsidRPr="00A25D4D" w:rsidRDefault="00C0190C" w:rsidP="008F13CC">
            <w:pPr>
              <w:jc w:val="left"/>
            </w:pPr>
            <w:proofErr w:type="spellStart"/>
            <w:r w:rsidRPr="00A25D4D">
              <w:rPr>
                <w:b/>
                <w:bCs/>
              </w:rPr>
              <w:t>SewerWaterTypeValue</w:t>
            </w:r>
            <w:proofErr w:type="spellEnd"/>
          </w:p>
        </w:tc>
      </w:tr>
      <w:tr w:rsidR="00C0190C" w:rsidRPr="00A25D4D" w14:paraId="56A11B8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1860B2DE" w14:textId="77777777" w:rsidTr="00C0190C">
              <w:trPr>
                <w:tblHeader/>
                <w:tblCellSpacing w:w="0" w:type="dxa"/>
              </w:trPr>
              <w:tc>
                <w:tcPr>
                  <w:tcW w:w="360" w:type="dxa"/>
                  <w:hideMark/>
                </w:tcPr>
                <w:p w14:paraId="11CDE742" w14:textId="77777777" w:rsidR="00C0190C" w:rsidRPr="00A25D4D" w:rsidRDefault="00C0190C" w:rsidP="008F13CC">
                  <w:pPr>
                    <w:jc w:val="left"/>
                  </w:pPr>
                  <w:r w:rsidRPr="00A25D4D">
                    <w:t> </w:t>
                  </w:r>
                </w:p>
              </w:tc>
              <w:tc>
                <w:tcPr>
                  <w:tcW w:w="1500" w:type="dxa"/>
                  <w:hideMark/>
                </w:tcPr>
                <w:p w14:paraId="232D8CCB" w14:textId="77777777" w:rsidR="00C0190C" w:rsidRPr="00A25D4D" w:rsidRDefault="00C0190C" w:rsidP="008F13CC">
                  <w:pPr>
                    <w:jc w:val="left"/>
                  </w:pPr>
                  <w:r w:rsidRPr="00A25D4D">
                    <w:t>Package:</w:t>
                  </w:r>
                </w:p>
              </w:tc>
              <w:tc>
                <w:tcPr>
                  <w:tcW w:w="0" w:type="auto"/>
                  <w:hideMark/>
                </w:tcPr>
                <w:p w14:paraId="257F1BF8" w14:textId="77777777" w:rsidR="00C0190C" w:rsidRPr="00A25D4D" w:rsidRDefault="00C0190C" w:rsidP="008F13CC">
                  <w:pPr>
                    <w:jc w:val="left"/>
                    <w:rPr>
                      <w:lang w:val="en-GB"/>
                    </w:rPr>
                  </w:pPr>
                  <w:r w:rsidRPr="00A25D4D">
                    <w:rPr>
                      <w:lang w:val="en-GB"/>
                    </w:rPr>
                    <w:t>Sewer Network [Candidate type that might be extended in Annex II/III INSPIRE data specification]</w:t>
                  </w:r>
                </w:p>
              </w:tc>
            </w:tr>
            <w:tr w:rsidR="00C0190C" w:rsidRPr="00A25D4D" w14:paraId="24B69AE4" w14:textId="77777777" w:rsidTr="00C0190C">
              <w:trPr>
                <w:tblHeader/>
                <w:tblCellSpacing w:w="0" w:type="dxa"/>
              </w:trPr>
              <w:tc>
                <w:tcPr>
                  <w:tcW w:w="360" w:type="dxa"/>
                  <w:hideMark/>
                </w:tcPr>
                <w:p w14:paraId="50BAA3D9" w14:textId="77777777" w:rsidR="00C0190C" w:rsidRPr="00A25D4D" w:rsidRDefault="00C0190C" w:rsidP="008F13CC">
                  <w:pPr>
                    <w:jc w:val="left"/>
                    <w:rPr>
                      <w:lang w:val="en-GB"/>
                    </w:rPr>
                  </w:pPr>
                  <w:r w:rsidRPr="00A25D4D">
                    <w:rPr>
                      <w:lang w:val="en-GB"/>
                    </w:rPr>
                    <w:t> </w:t>
                  </w:r>
                </w:p>
              </w:tc>
              <w:tc>
                <w:tcPr>
                  <w:tcW w:w="1500" w:type="dxa"/>
                  <w:hideMark/>
                </w:tcPr>
                <w:p w14:paraId="232C9453" w14:textId="77777777" w:rsidR="00C0190C" w:rsidRPr="00A25D4D" w:rsidRDefault="00C0190C" w:rsidP="008F13CC">
                  <w:pPr>
                    <w:jc w:val="left"/>
                  </w:pPr>
                  <w:r w:rsidRPr="00A25D4D">
                    <w:t>Naam</w:t>
                  </w:r>
                </w:p>
              </w:tc>
              <w:tc>
                <w:tcPr>
                  <w:tcW w:w="0" w:type="auto"/>
                  <w:hideMark/>
                </w:tcPr>
                <w:p w14:paraId="0042FB7D" w14:textId="77777777" w:rsidR="00C0190C" w:rsidRPr="00A25D4D" w:rsidRDefault="00C0190C" w:rsidP="008F13CC">
                  <w:pPr>
                    <w:jc w:val="left"/>
                  </w:pPr>
                  <w:proofErr w:type="spellStart"/>
                  <w:r w:rsidRPr="00A25D4D">
                    <w:t>sewer</w:t>
                  </w:r>
                  <w:proofErr w:type="spellEnd"/>
                  <w:r w:rsidRPr="00A25D4D">
                    <w:t xml:space="preserve"> water type </w:t>
                  </w:r>
                </w:p>
              </w:tc>
            </w:tr>
            <w:tr w:rsidR="00C0190C" w:rsidRPr="007060DF" w14:paraId="347F4E45" w14:textId="77777777" w:rsidTr="00C0190C">
              <w:trPr>
                <w:tblHeader/>
                <w:tblCellSpacing w:w="0" w:type="dxa"/>
              </w:trPr>
              <w:tc>
                <w:tcPr>
                  <w:tcW w:w="360" w:type="dxa"/>
                  <w:hideMark/>
                </w:tcPr>
                <w:p w14:paraId="0C60E451" w14:textId="77777777" w:rsidR="00C0190C" w:rsidRPr="00A25D4D" w:rsidRDefault="00C0190C" w:rsidP="008F13CC">
                  <w:pPr>
                    <w:jc w:val="left"/>
                  </w:pPr>
                  <w:r w:rsidRPr="00A25D4D">
                    <w:t> </w:t>
                  </w:r>
                </w:p>
              </w:tc>
              <w:tc>
                <w:tcPr>
                  <w:tcW w:w="1500" w:type="dxa"/>
                  <w:hideMark/>
                </w:tcPr>
                <w:p w14:paraId="7C239DDC" w14:textId="77777777" w:rsidR="00C0190C" w:rsidRPr="00A25D4D" w:rsidRDefault="00C0190C" w:rsidP="008F13CC">
                  <w:pPr>
                    <w:jc w:val="left"/>
                  </w:pPr>
                  <w:r w:rsidRPr="00A25D4D">
                    <w:t>Definitie:</w:t>
                  </w:r>
                </w:p>
              </w:tc>
              <w:tc>
                <w:tcPr>
                  <w:tcW w:w="0" w:type="auto"/>
                  <w:hideMark/>
                </w:tcPr>
                <w:p w14:paraId="7D6C0817" w14:textId="77777777" w:rsidR="00C0190C" w:rsidRPr="00A25D4D" w:rsidRDefault="00C0190C" w:rsidP="008F13CC">
                  <w:pPr>
                    <w:jc w:val="left"/>
                    <w:rPr>
                      <w:lang w:val="en-GB"/>
                    </w:rPr>
                  </w:pPr>
                  <w:r w:rsidRPr="00A25D4D">
                    <w:rPr>
                      <w:lang w:val="en-GB"/>
                    </w:rPr>
                    <w:t>Classification of sewer water types.</w:t>
                  </w:r>
                </w:p>
              </w:tc>
            </w:tr>
            <w:tr w:rsidR="00C0190C" w:rsidRPr="00A25D4D" w14:paraId="7F5F1E21" w14:textId="77777777" w:rsidTr="00C0190C">
              <w:trPr>
                <w:tblHeader/>
                <w:tblCellSpacing w:w="0" w:type="dxa"/>
              </w:trPr>
              <w:tc>
                <w:tcPr>
                  <w:tcW w:w="360" w:type="dxa"/>
                  <w:hideMark/>
                </w:tcPr>
                <w:p w14:paraId="12EA86E9" w14:textId="77777777" w:rsidR="00C0190C" w:rsidRPr="00A25D4D" w:rsidRDefault="00C0190C" w:rsidP="008F13CC">
                  <w:pPr>
                    <w:jc w:val="left"/>
                    <w:rPr>
                      <w:lang w:val="en-GB"/>
                    </w:rPr>
                  </w:pPr>
                  <w:r w:rsidRPr="00A25D4D">
                    <w:rPr>
                      <w:lang w:val="en-GB"/>
                    </w:rPr>
                    <w:t> </w:t>
                  </w:r>
                </w:p>
              </w:tc>
              <w:tc>
                <w:tcPr>
                  <w:tcW w:w="1500" w:type="dxa"/>
                  <w:hideMark/>
                </w:tcPr>
                <w:p w14:paraId="4A4643F4" w14:textId="77777777" w:rsidR="00C0190C" w:rsidRPr="00A25D4D" w:rsidRDefault="00C0190C" w:rsidP="008F13CC">
                  <w:pPr>
                    <w:jc w:val="left"/>
                  </w:pPr>
                  <w:r w:rsidRPr="00A25D4D">
                    <w:t>Stereotypes:</w:t>
                  </w:r>
                </w:p>
              </w:tc>
              <w:tc>
                <w:tcPr>
                  <w:tcW w:w="0" w:type="auto"/>
                  <w:hideMark/>
                </w:tcPr>
                <w:p w14:paraId="04A9C109"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1182033" w14:textId="77777777" w:rsidTr="00C0190C">
              <w:trPr>
                <w:tblHeader/>
                <w:tblCellSpacing w:w="0" w:type="dxa"/>
              </w:trPr>
              <w:tc>
                <w:tcPr>
                  <w:tcW w:w="360" w:type="dxa"/>
                  <w:hideMark/>
                </w:tcPr>
                <w:p w14:paraId="7F13CA1A" w14:textId="77777777" w:rsidR="00C0190C" w:rsidRPr="00A25D4D" w:rsidRDefault="00C0190C" w:rsidP="008F13CC">
                  <w:pPr>
                    <w:jc w:val="left"/>
                  </w:pPr>
                  <w:r w:rsidRPr="00A25D4D">
                    <w:t> </w:t>
                  </w:r>
                </w:p>
              </w:tc>
              <w:tc>
                <w:tcPr>
                  <w:tcW w:w="1500" w:type="dxa"/>
                  <w:hideMark/>
                </w:tcPr>
                <w:p w14:paraId="353D39D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8E194DA" w14:textId="77777777" w:rsidR="00C0190C" w:rsidRPr="00A25D4D" w:rsidRDefault="00C0190C" w:rsidP="008F13CC">
                  <w:pPr>
                    <w:jc w:val="left"/>
                  </w:pPr>
                  <w:proofErr w:type="spellStart"/>
                  <w:r w:rsidRPr="00A25D4D">
                    <w:t>Uitbreidbaar</w:t>
                  </w:r>
                  <w:proofErr w:type="spellEnd"/>
                </w:p>
              </w:tc>
            </w:tr>
          </w:tbl>
          <w:p w14:paraId="2598166D" w14:textId="77777777" w:rsidR="00C0190C" w:rsidRPr="00A25D4D" w:rsidRDefault="00C0190C" w:rsidP="008F13CC">
            <w:pPr>
              <w:jc w:val="left"/>
            </w:pPr>
          </w:p>
        </w:tc>
      </w:tr>
    </w:tbl>
    <w:p w14:paraId="7DA9F244" w14:textId="77777777" w:rsidR="00C0190C" w:rsidRPr="00A25D4D" w:rsidRDefault="00C0190C" w:rsidP="008F13CC">
      <w:pPr>
        <w:pStyle w:val="Kop5"/>
        <w:jc w:val="left"/>
        <w:rPr>
          <w:sz w:val="16"/>
          <w:szCs w:val="16"/>
        </w:rPr>
      </w:pPr>
      <w:proofErr w:type="spellStart"/>
      <w:r w:rsidRPr="00A25D4D">
        <w:rPr>
          <w:sz w:val="16"/>
          <w:szCs w:val="16"/>
        </w:rPr>
        <w:t>SewerPipe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1E3BE7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BC00DF1" w14:textId="77777777" w:rsidR="00C0190C" w:rsidRPr="00A25D4D" w:rsidRDefault="00C0190C" w:rsidP="008F13CC">
            <w:pPr>
              <w:jc w:val="left"/>
            </w:pPr>
            <w:proofErr w:type="spellStart"/>
            <w:r w:rsidRPr="00A25D4D">
              <w:rPr>
                <w:b/>
                <w:bCs/>
              </w:rPr>
              <w:t>SewerPipe</w:t>
            </w:r>
            <w:proofErr w:type="spellEnd"/>
          </w:p>
        </w:tc>
      </w:tr>
      <w:tr w:rsidR="00C0190C" w:rsidRPr="00A25D4D" w14:paraId="776A9C2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571A05E9" w14:textId="77777777" w:rsidTr="00C0190C">
              <w:trPr>
                <w:tblHeader/>
                <w:tblCellSpacing w:w="0" w:type="dxa"/>
              </w:trPr>
              <w:tc>
                <w:tcPr>
                  <w:tcW w:w="360" w:type="dxa"/>
                  <w:hideMark/>
                </w:tcPr>
                <w:p w14:paraId="690F25C2" w14:textId="77777777" w:rsidR="00C0190C" w:rsidRPr="00A25D4D" w:rsidRDefault="00C0190C" w:rsidP="008F13CC">
                  <w:pPr>
                    <w:jc w:val="left"/>
                  </w:pPr>
                  <w:r w:rsidRPr="00A25D4D">
                    <w:t> </w:t>
                  </w:r>
                </w:p>
              </w:tc>
              <w:tc>
                <w:tcPr>
                  <w:tcW w:w="1500" w:type="dxa"/>
                  <w:hideMark/>
                </w:tcPr>
                <w:p w14:paraId="052882B5" w14:textId="77777777" w:rsidR="00C0190C" w:rsidRPr="00A25D4D" w:rsidRDefault="00C0190C" w:rsidP="008F13CC">
                  <w:pPr>
                    <w:jc w:val="left"/>
                  </w:pPr>
                  <w:r w:rsidRPr="00A25D4D">
                    <w:t>Package:</w:t>
                  </w:r>
                </w:p>
              </w:tc>
              <w:tc>
                <w:tcPr>
                  <w:tcW w:w="0" w:type="auto"/>
                  <w:hideMark/>
                </w:tcPr>
                <w:p w14:paraId="7E2B1D8F" w14:textId="77777777" w:rsidR="00C0190C" w:rsidRPr="00A25D4D" w:rsidRDefault="00C0190C" w:rsidP="008F13CC">
                  <w:pPr>
                    <w:jc w:val="left"/>
                    <w:rPr>
                      <w:lang w:val="en-GB"/>
                    </w:rPr>
                  </w:pPr>
                  <w:r w:rsidRPr="00A25D4D">
                    <w:rPr>
                      <w:lang w:val="en-GB"/>
                    </w:rPr>
                    <w:t>Sewer Network [Candidate type that might be extended in Annex II/III INSPIRE data specification]</w:t>
                  </w:r>
                </w:p>
              </w:tc>
            </w:tr>
            <w:tr w:rsidR="00C0190C" w:rsidRPr="00A25D4D" w14:paraId="691D823A" w14:textId="77777777" w:rsidTr="00C0190C">
              <w:trPr>
                <w:tblHeader/>
                <w:tblCellSpacing w:w="0" w:type="dxa"/>
              </w:trPr>
              <w:tc>
                <w:tcPr>
                  <w:tcW w:w="360" w:type="dxa"/>
                  <w:hideMark/>
                </w:tcPr>
                <w:p w14:paraId="1C61AB5D" w14:textId="77777777" w:rsidR="00C0190C" w:rsidRPr="00A25D4D" w:rsidRDefault="00C0190C" w:rsidP="008F13CC">
                  <w:pPr>
                    <w:jc w:val="left"/>
                    <w:rPr>
                      <w:lang w:val="en-GB"/>
                    </w:rPr>
                  </w:pPr>
                  <w:r w:rsidRPr="00A25D4D">
                    <w:rPr>
                      <w:lang w:val="en-GB"/>
                    </w:rPr>
                    <w:t> </w:t>
                  </w:r>
                </w:p>
              </w:tc>
              <w:tc>
                <w:tcPr>
                  <w:tcW w:w="1500" w:type="dxa"/>
                  <w:hideMark/>
                </w:tcPr>
                <w:p w14:paraId="69F7E1F4" w14:textId="77777777" w:rsidR="00C0190C" w:rsidRPr="00A25D4D" w:rsidRDefault="00C0190C" w:rsidP="008F13CC">
                  <w:pPr>
                    <w:jc w:val="left"/>
                  </w:pPr>
                  <w:r w:rsidRPr="00A25D4D">
                    <w:t>Naam</w:t>
                  </w:r>
                </w:p>
              </w:tc>
              <w:tc>
                <w:tcPr>
                  <w:tcW w:w="0" w:type="auto"/>
                  <w:hideMark/>
                </w:tcPr>
                <w:p w14:paraId="65A43F4E" w14:textId="77777777" w:rsidR="00C0190C" w:rsidRPr="00A25D4D" w:rsidRDefault="00C0190C" w:rsidP="008F13CC">
                  <w:pPr>
                    <w:jc w:val="left"/>
                  </w:pPr>
                  <w:proofErr w:type="spellStart"/>
                  <w:r w:rsidRPr="00A25D4D">
                    <w:t>sewer</w:t>
                  </w:r>
                  <w:proofErr w:type="spellEnd"/>
                  <w:r w:rsidRPr="00A25D4D">
                    <w:t xml:space="preserve"> pipe </w:t>
                  </w:r>
                </w:p>
              </w:tc>
            </w:tr>
            <w:tr w:rsidR="00C0190C" w:rsidRPr="007060DF" w14:paraId="02F3F234" w14:textId="77777777" w:rsidTr="00C0190C">
              <w:trPr>
                <w:tblHeader/>
                <w:tblCellSpacing w:w="0" w:type="dxa"/>
              </w:trPr>
              <w:tc>
                <w:tcPr>
                  <w:tcW w:w="360" w:type="dxa"/>
                  <w:hideMark/>
                </w:tcPr>
                <w:p w14:paraId="2C19E4AE" w14:textId="77777777" w:rsidR="00C0190C" w:rsidRPr="00A25D4D" w:rsidRDefault="00C0190C" w:rsidP="008F13CC">
                  <w:pPr>
                    <w:jc w:val="left"/>
                  </w:pPr>
                  <w:r w:rsidRPr="00A25D4D">
                    <w:t> </w:t>
                  </w:r>
                </w:p>
              </w:tc>
              <w:tc>
                <w:tcPr>
                  <w:tcW w:w="1500" w:type="dxa"/>
                  <w:hideMark/>
                </w:tcPr>
                <w:p w14:paraId="7866B97B" w14:textId="77777777" w:rsidR="00C0190C" w:rsidRPr="00A25D4D" w:rsidRDefault="00C0190C" w:rsidP="008F13CC">
                  <w:pPr>
                    <w:jc w:val="left"/>
                  </w:pPr>
                  <w:r w:rsidRPr="00A25D4D">
                    <w:t>Definitie:</w:t>
                  </w:r>
                </w:p>
              </w:tc>
              <w:tc>
                <w:tcPr>
                  <w:tcW w:w="0" w:type="auto"/>
                  <w:hideMark/>
                </w:tcPr>
                <w:p w14:paraId="17E68E76" w14:textId="77777777" w:rsidR="00C0190C" w:rsidRPr="00A25D4D" w:rsidRDefault="00C0190C" w:rsidP="008F13CC">
                  <w:pPr>
                    <w:jc w:val="left"/>
                    <w:rPr>
                      <w:lang w:val="en-GB"/>
                    </w:rPr>
                  </w:pPr>
                  <w:r w:rsidRPr="00A25D4D">
                    <w:rPr>
                      <w:lang w:val="en-GB"/>
                    </w:rPr>
                    <w:t>A sewer pipe used to convey wastewater (sewer) from one location to another.</w:t>
                  </w:r>
                </w:p>
              </w:tc>
            </w:tr>
            <w:tr w:rsidR="00C0190C" w:rsidRPr="00A25D4D" w14:paraId="0D5AF2A9" w14:textId="77777777" w:rsidTr="00C0190C">
              <w:trPr>
                <w:tblHeader/>
                <w:tblCellSpacing w:w="0" w:type="dxa"/>
              </w:trPr>
              <w:tc>
                <w:tcPr>
                  <w:tcW w:w="360" w:type="dxa"/>
                  <w:hideMark/>
                </w:tcPr>
                <w:p w14:paraId="639F643E" w14:textId="77777777" w:rsidR="00C0190C" w:rsidRPr="00A25D4D" w:rsidRDefault="00C0190C" w:rsidP="008F13CC">
                  <w:pPr>
                    <w:jc w:val="left"/>
                    <w:rPr>
                      <w:lang w:val="en-GB"/>
                    </w:rPr>
                  </w:pPr>
                  <w:r w:rsidRPr="00A25D4D">
                    <w:rPr>
                      <w:lang w:val="en-GB"/>
                    </w:rPr>
                    <w:t> </w:t>
                  </w:r>
                </w:p>
              </w:tc>
              <w:tc>
                <w:tcPr>
                  <w:tcW w:w="1500" w:type="dxa"/>
                  <w:hideMark/>
                </w:tcPr>
                <w:p w14:paraId="74D596EF" w14:textId="77777777" w:rsidR="00C0190C" w:rsidRPr="00A25D4D" w:rsidRDefault="00C0190C" w:rsidP="008F13CC">
                  <w:pPr>
                    <w:jc w:val="left"/>
                  </w:pPr>
                  <w:r w:rsidRPr="00A25D4D">
                    <w:t>Subtype van:</w:t>
                  </w:r>
                </w:p>
              </w:tc>
              <w:tc>
                <w:tcPr>
                  <w:tcW w:w="0" w:type="auto"/>
                  <w:hideMark/>
                </w:tcPr>
                <w:p w14:paraId="410C3BB2" w14:textId="77777777" w:rsidR="00C0190C" w:rsidRPr="00A25D4D" w:rsidRDefault="00C0190C" w:rsidP="008F13CC">
                  <w:pPr>
                    <w:jc w:val="left"/>
                  </w:pPr>
                  <w:r w:rsidRPr="00A25D4D">
                    <w:t>Pipe</w:t>
                  </w:r>
                </w:p>
              </w:tc>
            </w:tr>
            <w:tr w:rsidR="00C0190C" w:rsidRPr="00A25D4D" w14:paraId="2D208BDD" w14:textId="77777777" w:rsidTr="00C0190C">
              <w:trPr>
                <w:tblHeader/>
                <w:tblCellSpacing w:w="0" w:type="dxa"/>
              </w:trPr>
              <w:tc>
                <w:tcPr>
                  <w:tcW w:w="360" w:type="dxa"/>
                  <w:hideMark/>
                </w:tcPr>
                <w:p w14:paraId="751BEC72" w14:textId="77777777" w:rsidR="00C0190C" w:rsidRPr="00A25D4D" w:rsidRDefault="00C0190C" w:rsidP="008F13CC">
                  <w:pPr>
                    <w:jc w:val="left"/>
                  </w:pPr>
                  <w:r w:rsidRPr="00A25D4D">
                    <w:t> </w:t>
                  </w:r>
                </w:p>
              </w:tc>
              <w:tc>
                <w:tcPr>
                  <w:tcW w:w="1500" w:type="dxa"/>
                  <w:hideMark/>
                </w:tcPr>
                <w:p w14:paraId="4B4AD450" w14:textId="77777777" w:rsidR="00C0190C" w:rsidRPr="00A25D4D" w:rsidRDefault="00C0190C" w:rsidP="008F13CC">
                  <w:pPr>
                    <w:jc w:val="left"/>
                  </w:pPr>
                  <w:r w:rsidRPr="00A25D4D">
                    <w:t>Stereotypes:</w:t>
                  </w:r>
                </w:p>
              </w:tc>
              <w:tc>
                <w:tcPr>
                  <w:tcW w:w="0" w:type="auto"/>
                  <w:hideMark/>
                </w:tcPr>
                <w:p w14:paraId="10BFE77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4A274E0" w14:textId="77777777" w:rsidR="00C0190C" w:rsidRPr="00A25D4D" w:rsidRDefault="00C0190C" w:rsidP="008F13CC">
            <w:pPr>
              <w:jc w:val="left"/>
            </w:pPr>
          </w:p>
        </w:tc>
      </w:tr>
      <w:tr w:rsidR="00C0190C" w:rsidRPr="00A25D4D" w14:paraId="10CE444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F64C47" w14:textId="77777777" w:rsidR="00C0190C" w:rsidRPr="00A25D4D" w:rsidRDefault="00C0190C" w:rsidP="008F13CC">
            <w:pPr>
              <w:jc w:val="left"/>
            </w:pPr>
            <w:r w:rsidRPr="00A25D4D">
              <w:rPr>
                <w:b/>
                <w:bCs/>
              </w:rPr>
              <w:t xml:space="preserve">Attribuut: </w:t>
            </w:r>
            <w:proofErr w:type="spellStart"/>
            <w:r w:rsidRPr="00A25D4D">
              <w:rPr>
                <w:b/>
                <w:bCs/>
              </w:rPr>
              <w:t>sewerWaterType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AF875F0" w14:textId="77777777" w:rsidTr="00C0190C">
              <w:trPr>
                <w:tblHeader/>
                <w:tblCellSpacing w:w="0" w:type="dxa"/>
              </w:trPr>
              <w:tc>
                <w:tcPr>
                  <w:tcW w:w="360" w:type="dxa"/>
                  <w:hideMark/>
                </w:tcPr>
                <w:p w14:paraId="36D92938" w14:textId="77777777" w:rsidR="00C0190C" w:rsidRPr="00A25D4D" w:rsidRDefault="00C0190C" w:rsidP="008F13CC">
                  <w:pPr>
                    <w:jc w:val="left"/>
                  </w:pPr>
                  <w:r w:rsidRPr="00A25D4D">
                    <w:t> </w:t>
                  </w:r>
                </w:p>
              </w:tc>
              <w:tc>
                <w:tcPr>
                  <w:tcW w:w="1500" w:type="dxa"/>
                  <w:hideMark/>
                </w:tcPr>
                <w:p w14:paraId="440F12A0" w14:textId="77777777" w:rsidR="00C0190C" w:rsidRPr="00A25D4D" w:rsidRDefault="00C0190C" w:rsidP="008F13CC">
                  <w:pPr>
                    <w:jc w:val="left"/>
                  </w:pPr>
                  <w:r w:rsidRPr="00A25D4D">
                    <w:t>Type:</w:t>
                  </w:r>
                </w:p>
              </w:tc>
              <w:tc>
                <w:tcPr>
                  <w:tcW w:w="0" w:type="auto"/>
                  <w:hideMark/>
                </w:tcPr>
                <w:p w14:paraId="114A5055" w14:textId="77777777" w:rsidR="00C0190C" w:rsidRPr="00A25D4D" w:rsidRDefault="00C0190C" w:rsidP="008F13CC">
                  <w:pPr>
                    <w:jc w:val="left"/>
                  </w:pPr>
                  <w:proofErr w:type="spellStart"/>
                  <w:r w:rsidRPr="00A25D4D">
                    <w:t>SewerWaterTypeValue</w:t>
                  </w:r>
                  <w:proofErr w:type="spellEnd"/>
                </w:p>
              </w:tc>
            </w:tr>
            <w:tr w:rsidR="00C0190C" w:rsidRPr="00A25D4D" w14:paraId="06AB2FBF" w14:textId="77777777" w:rsidTr="00C0190C">
              <w:trPr>
                <w:tblHeader/>
                <w:tblCellSpacing w:w="0" w:type="dxa"/>
              </w:trPr>
              <w:tc>
                <w:tcPr>
                  <w:tcW w:w="360" w:type="dxa"/>
                  <w:hideMark/>
                </w:tcPr>
                <w:p w14:paraId="58D166B5" w14:textId="77777777" w:rsidR="00C0190C" w:rsidRPr="00A25D4D" w:rsidRDefault="00C0190C" w:rsidP="008F13CC">
                  <w:pPr>
                    <w:jc w:val="left"/>
                  </w:pPr>
                  <w:r w:rsidRPr="00A25D4D">
                    <w:t> </w:t>
                  </w:r>
                </w:p>
              </w:tc>
              <w:tc>
                <w:tcPr>
                  <w:tcW w:w="1500" w:type="dxa"/>
                  <w:hideMark/>
                </w:tcPr>
                <w:p w14:paraId="745E0498" w14:textId="77777777" w:rsidR="00C0190C" w:rsidRPr="00A25D4D" w:rsidRDefault="00C0190C" w:rsidP="008F13CC">
                  <w:pPr>
                    <w:jc w:val="left"/>
                  </w:pPr>
                  <w:r w:rsidRPr="00A25D4D">
                    <w:t>Naam</w:t>
                  </w:r>
                </w:p>
              </w:tc>
              <w:tc>
                <w:tcPr>
                  <w:tcW w:w="0" w:type="auto"/>
                  <w:hideMark/>
                </w:tcPr>
                <w:p w14:paraId="55E32910" w14:textId="77777777" w:rsidR="00C0190C" w:rsidRPr="00A25D4D" w:rsidRDefault="00C0190C" w:rsidP="008F13CC">
                  <w:pPr>
                    <w:jc w:val="left"/>
                  </w:pPr>
                  <w:proofErr w:type="spellStart"/>
                  <w:r w:rsidRPr="00A25D4D">
                    <w:t>sewer</w:t>
                  </w:r>
                  <w:proofErr w:type="spellEnd"/>
                  <w:r w:rsidRPr="00A25D4D">
                    <w:t xml:space="preserve"> water type </w:t>
                  </w:r>
                </w:p>
              </w:tc>
            </w:tr>
            <w:tr w:rsidR="00C0190C" w:rsidRPr="00A25D4D" w14:paraId="532BCE85" w14:textId="77777777" w:rsidTr="00C0190C">
              <w:trPr>
                <w:tblHeader/>
                <w:tblCellSpacing w:w="0" w:type="dxa"/>
              </w:trPr>
              <w:tc>
                <w:tcPr>
                  <w:tcW w:w="360" w:type="dxa"/>
                  <w:hideMark/>
                </w:tcPr>
                <w:p w14:paraId="70535932" w14:textId="77777777" w:rsidR="00C0190C" w:rsidRPr="00A25D4D" w:rsidRDefault="00C0190C" w:rsidP="008F13CC">
                  <w:pPr>
                    <w:jc w:val="left"/>
                  </w:pPr>
                  <w:r w:rsidRPr="00A25D4D">
                    <w:t> </w:t>
                  </w:r>
                </w:p>
              </w:tc>
              <w:tc>
                <w:tcPr>
                  <w:tcW w:w="1500" w:type="dxa"/>
                  <w:hideMark/>
                </w:tcPr>
                <w:p w14:paraId="4891D6D0" w14:textId="77777777" w:rsidR="00C0190C" w:rsidRPr="00A25D4D" w:rsidRDefault="00C0190C" w:rsidP="008F13CC">
                  <w:pPr>
                    <w:jc w:val="left"/>
                  </w:pPr>
                  <w:r w:rsidRPr="00A25D4D">
                    <w:t>Definitie:</w:t>
                  </w:r>
                </w:p>
              </w:tc>
              <w:tc>
                <w:tcPr>
                  <w:tcW w:w="0" w:type="auto"/>
                  <w:hideMark/>
                </w:tcPr>
                <w:p w14:paraId="1DEAC8F3" w14:textId="77777777" w:rsidR="00C0190C" w:rsidRPr="00A25D4D" w:rsidRDefault="00C0190C" w:rsidP="008F13CC">
                  <w:pPr>
                    <w:jc w:val="left"/>
                  </w:pPr>
                  <w:r w:rsidRPr="00A25D4D">
                    <w:t xml:space="preserve">Type of </w:t>
                  </w:r>
                  <w:proofErr w:type="spellStart"/>
                  <w:r w:rsidRPr="00A25D4D">
                    <w:t>sewer</w:t>
                  </w:r>
                  <w:proofErr w:type="spellEnd"/>
                  <w:r w:rsidRPr="00A25D4D">
                    <w:t xml:space="preserve"> water.</w:t>
                  </w:r>
                </w:p>
              </w:tc>
            </w:tr>
            <w:tr w:rsidR="00C0190C" w:rsidRPr="00A25D4D" w14:paraId="5BC3D66F" w14:textId="77777777" w:rsidTr="00C0190C">
              <w:trPr>
                <w:tblHeader/>
                <w:tblCellSpacing w:w="0" w:type="dxa"/>
              </w:trPr>
              <w:tc>
                <w:tcPr>
                  <w:tcW w:w="360" w:type="dxa"/>
                  <w:hideMark/>
                </w:tcPr>
                <w:p w14:paraId="529E9FA7" w14:textId="77777777" w:rsidR="00C0190C" w:rsidRPr="00A25D4D" w:rsidRDefault="00C0190C" w:rsidP="008F13CC">
                  <w:pPr>
                    <w:jc w:val="left"/>
                  </w:pPr>
                  <w:r w:rsidRPr="00A25D4D">
                    <w:t> </w:t>
                  </w:r>
                </w:p>
              </w:tc>
              <w:tc>
                <w:tcPr>
                  <w:tcW w:w="1500" w:type="dxa"/>
                  <w:hideMark/>
                </w:tcPr>
                <w:p w14:paraId="2A5FB39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47A8818" w14:textId="77777777" w:rsidR="00C0190C" w:rsidRPr="00A25D4D" w:rsidRDefault="00C0190C" w:rsidP="008F13CC">
                  <w:pPr>
                    <w:jc w:val="left"/>
                  </w:pPr>
                  <w:r w:rsidRPr="00A25D4D">
                    <w:t>1</w:t>
                  </w:r>
                </w:p>
              </w:tc>
            </w:tr>
            <w:tr w:rsidR="00C0190C" w:rsidRPr="00A25D4D" w14:paraId="6CFB1826" w14:textId="77777777" w:rsidTr="00C0190C">
              <w:trPr>
                <w:tblHeader/>
                <w:tblCellSpacing w:w="0" w:type="dxa"/>
              </w:trPr>
              <w:tc>
                <w:tcPr>
                  <w:tcW w:w="360" w:type="dxa"/>
                  <w:hideMark/>
                </w:tcPr>
                <w:p w14:paraId="030658BD" w14:textId="77777777" w:rsidR="00C0190C" w:rsidRPr="00A25D4D" w:rsidRDefault="00C0190C" w:rsidP="008F13CC">
                  <w:pPr>
                    <w:jc w:val="left"/>
                  </w:pPr>
                  <w:r w:rsidRPr="00A25D4D">
                    <w:t> </w:t>
                  </w:r>
                </w:p>
              </w:tc>
              <w:tc>
                <w:tcPr>
                  <w:tcW w:w="1500" w:type="dxa"/>
                  <w:hideMark/>
                </w:tcPr>
                <w:p w14:paraId="2586FA2B" w14:textId="77777777" w:rsidR="00C0190C" w:rsidRPr="00A25D4D" w:rsidRDefault="00C0190C" w:rsidP="008F13CC">
                  <w:pPr>
                    <w:jc w:val="left"/>
                  </w:pPr>
                  <w:r w:rsidRPr="00A25D4D">
                    <w:t>Stereotypes:</w:t>
                  </w:r>
                </w:p>
              </w:tc>
              <w:tc>
                <w:tcPr>
                  <w:tcW w:w="0" w:type="auto"/>
                  <w:hideMark/>
                </w:tcPr>
                <w:p w14:paraId="4637FD3E"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77DA67D5" w14:textId="77777777" w:rsidR="00C0190C" w:rsidRPr="00A25D4D" w:rsidRDefault="00C0190C" w:rsidP="008F13CC">
            <w:pPr>
              <w:jc w:val="left"/>
            </w:pPr>
          </w:p>
        </w:tc>
      </w:tr>
    </w:tbl>
    <w:p w14:paraId="541F036E" w14:textId="77777777" w:rsidR="00C0190C" w:rsidRPr="00A25D4D" w:rsidRDefault="00C0190C" w:rsidP="008F13CC">
      <w:pPr>
        <w:pStyle w:val="Kop5"/>
        <w:jc w:val="left"/>
        <w:rPr>
          <w:sz w:val="16"/>
          <w:szCs w:val="16"/>
        </w:rPr>
      </w:pPr>
      <w:proofErr w:type="spellStart"/>
      <w:r w:rsidRPr="00A25D4D">
        <w:rPr>
          <w:sz w:val="16"/>
          <w:szCs w:val="16"/>
        </w:rPr>
        <w:t>SewerAppurtenanceTypeValue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0324CE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4D37B69" w14:textId="77777777" w:rsidR="00C0190C" w:rsidRPr="00A25D4D" w:rsidRDefault="00C0190C" w:rsidP="008F13CC">
            <w:pPr>
              <w:jc w:val="left"/>
            </w:pPr>
            <w:proofErr w:type="spellStart"/>
            <w:r w:rsidRPr="00A25D4D">
              <w:rPr>
                <w:b/>
                <w:bCs/>
              </w:rPr>
              <w:t>SewerAppurtenanceTypeValue</w:t>
            </w:r>
            <w:proofErr w:type="spellEnd"/>
          </w:p>
        </w:tc>
      </w:tr>
      <w:tr w:rsidR="00C0190C" w:rsidRPr="00A25D4D" w14:paraId="5D818EE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016118B8" w14:textId="77777777" w:rsidTr="00C0190C">
              <w:trPr>
                <w:tblHeader/>
                <w:tblCellSpacing w:w="0" w:type="dxa"/>
              </w:trPr>
              <w:tc>
                <w:tcPr>
                  <w:tcW w:w="360" w:type="dxa"/>
                  <w:hideMark/>
                </w:tcPr>
                <w:p w14:paraId="24BDFB83" w14:textId="77777777" w:rsidR="00C0190C" w:rsidRPr="00A25D4D" w:rsidRDefault="00C0190C" w:rsidP="008F13CC">
                  <w:pPr>
                    <w:jc w:val="left"/>
                  </w:pPr>
                  <w:r w:rsidRPr="00A25D4D">
                    <w:t> </w:t>
                  </w:r>
                </w:p>
              </w:tc>
              <w:tc>
                <w:tcPr>
                  <w:tcW w:w="1500" w:type="dxa"/>
                  <w:hideMark/>
                </w:tcPr>
                <w:p w14:paraId="27669B26" w14:textId="77777777" w:rsidR="00C0190C" w:rsidRPr="00A25D4D" w:rsidRDefault="00C0190C" w:rsidP="008F13CC">
                  <w:pPr>
                    <w:jc w:val="left"/>
                  </w:pPr>
                  <w:r w:rsidRPr="00A25D4D">
                    <w:t>Package:</w:t>
                  </w:r>
                </w:p>
              </w:tc>
              <w:tc>
                <w:tcPr>
                  <w:tcW w:w="0" w:type="auto"/>
                  <w:hideMark/>
                </w:tcPr>
                <w:p w14:paraId="265AB867" w14:textId="77777777" w:rsidR="00C0190C" w:rsidRPr="00A25D4D" w:rsidRDefault="00C0190C" w:rsidP="008F13CC">
                  <w:pPr>
                    <w:jc w:val="left"/>
                    <w:rPr>
                      <w:lang w:val="en-GB"/>
                    </w:rPr>
                  </w:pPr>
                  <w:r w:rsidRPr="00A25D4D">
                    <w:rPr>
                      <w:lang w:val="en-GB"/>
                    </w:rPr>
                    <w:t>Sewer Network [Candidate type that might be extended in Annex II/III INSPIRE data specification]</w:t>
                  </w:r>
                </w:p>
              </w:tc>
            </w:tr>
            <w:tr w:rsidR="00C0190C" w:rsidRPr="00A25D4D" w14:paraId="5C5B29A8" w14:textId="77777777" w:rsidTr="00C0190C">
              <w:trPr>
                <w:tblHeader/>
                <w:tblCellSpacing w:w="0" w:type="dxa"/>
              </w:trPr>
              <w:tc>
                <w:tcPr>
                  <w:tcW w:w="360" w:type="dxa"/>
                  <w:hideMark/>
                </w:tcPr>
                <w:p w14:paraId="04FE0165" w14:textId="77777777" w:rsidR="00C0190C" w:rsidRPr="00A25D4D" w:rsidRDefault="00C0190C" w:rsidP="008F13CC">
                  <w:pPr>
                    <w:jc w:val="left"/>
                    <w:rPr>
                      <w:lang w:val="en-GB"/>
                    </w:rPr>
                  </w:pPr>
                  <w:r w:rsidRPr="00A25D4D">
                    <w:rPr>
                      <w:lang w:val="en-GB"/>
                    </w:rPr>
                    <w:t> </w:t>
                  </w:r>
                </w:p>
              </w:tc>
              <w:tc>
                <w:tcPr>
                  <w:tcW w:w="1500" w:type="dxa"/>
                  <w:hideMark/>
                </w:tcPr>
                <w:p w14:paraId="1F883C29" w14:textId="77777777" w:rsidR="00C0190C" w:rsidRPr="00A25D4D" w:rsidRDefault="00C0190C" w:rsidP="008F13CC">
                  <w:pPr>
                    <w:jc w:val="left"/>
                  </w:pPr>
                  <w:r w:rsidRPr="00A25D4D">
                    <w:t>Naam</w:t>
                  </w:r>
                </w:p>
              </w:tc>
              <w:tc>
                <w:tcPr>
                  <w:tcW w:w="0" w:type="auto"/>
                  <w:hideMark/>
                </w:tcPr>
                <w:p w14:paraId="4878C645" w14:textId="77777777" w:rsidR="00C0190C" w:rsidRPr="00A25D4D" w:rsidRDefault="00C0190C" w:rsidP="008F13CC">
                  <w:pPr>
                    <w:jc w:val="left"/>
                  </w:pPr>
                  <w:proofErr w:type="spellStart"/>
                  <w:r w:rsidRPr="00A25D4D">
                    <w:t>sewer</w:t>
                  </w:r>
                  <w:proofErr w:type="spellEnd"/>
                  <w:r w:rsidRPr="00A25D4D">
                    <w:t xml:space="preserve"> </w:t>
                  </w:r>
                  <w:proofErr w:type="spellStart"/>
                  <w:r w:rsidRPr="00A25D4D">
                    <w:t>appurtenance</w:t>
                  </w:r>
                  <w:proofErr w:type="spellEnd"/>
                  <w:r w:rsidRPr="00A25D4D">
                    <w:t xml:space="preserve"> type </w:t>
                  </w:r>
                </w:p>
              </w:tc>
            </w:tr>
            <w:tr w:rsidR="00C0190C" w:rsidRPr="00A25D4D" w14:paraId="39F6C3A8" w14:textId="77777777" w:rsidTr="00C0190C">
              <w:trPr>
                <w:tblHeader/>
                <w:tblCellSpacing w:w="0" w:type="dxa"/>
              </w:trPr>
              <w:tc>
                <w:tcPr>
                  <w:tcW w:w="360" w:type="dxa"/>
                  <w:hideMark/>
                </w:tcPr>
                <w:p w14:paraId="3059F96F" w14:textId="77777777" w:rsidR="00C0190C" w:rsidRPr="00A25D4D" w:rsidRDefault="00C0190C" w:rsidP="008F13CC">
                  <w:pPr>
                    <w:jc w:val="left"/>
                  </w:pPr>
                  <w:r w:rsidRPr="00A25D4D">
                    <w:t> </w:t>
                  </w:r>
                </w:p>
              </w:tc>
              <w:tc>
                <w:tcPr>
                  <w:tcW w:w="1500" w:type="dxa"/>
                  <w:hideMark/>
                </w:tcPr>
                <w:p w14:paraId="06C2E448" w14:textId="77777777" w:rsidR="00C0190C" w:rsidRPr="00A25D4D" w:rsidRDefault="00C0190C" w:rsidP="008F13CC">
                  <w:pPr>
                    <w:jc w:val="left"/>
                  </w:pPr>
                  <w:r w:rsidRPr="00A25D4D">
                    <w:t>Definitie:</w:t>
                  </w:r>
                </w:p>
              </w:tc>
              <w:tc>
                <w:tcPr>
                  <w:tcW w:w="0" w:type="auto"/>
                  <w:hideMark/>
                </w:tcPr>
                <w:p w14:paraId="7DBC402C"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sewer</w:t>
                  </w:r>
                  <w:proofErr w:type="spellEnd"/>
                  <w:r w:rsidRPr="00A25D4D">
                    <w:t xml:space="preserve"> </w:t>
                  </w:r>
                  <w:proofErr w:type="spellStart"/>
                  <w:r w:rsidRPr="00A25D4D">
                    <w:t>appurtenances</w:t>
                  </w:r>
                  <w:proofErr w:type="spellEnd"/>
                  <w:r w:rsidRPr="00A25D4D">
                    <w:t>.</w:t>
                  </w:r>
                </w:p>
              </w:tc>
            </w:tr>
            <w:tr w:rsidR="00C0190C" w:rsidRPr="00A25D4D" w14:paraId="4CFBEAFC" w14:textId="77777777" w:rsidTr="00C0190C">
              <w:trPr>
                <w:tblHeader/>
                <w:tblCellSpacing w:w="0" w:type="dxa"/>
              </w:trPr>
              <w:tc>
                <w:tcPr>
                  <w:tcW w:w="360" w:type="dxa"/>
                  <w:hideMark/>
                </w:tcPr>
                <w:p w14:paraId="4ABCDE9F" w14:textId="77777777" w:rsidR="00C0190C" w:rsidRPr="00A25D4D" w:rsidRDefault="00C0190C" w:rsidP="008F13CC">
                  <w:pPr>
                    <w:jc w:val="left"/>
                  </w:pPr>
                  <w:r w:rsidRPr="00A25D4D">
                    <w:t> </w:t>
                  </w:r>
                </w:p>
              </w:tc>
              <w:tc>
                <w:tcPr>
                  <w:tcW w:w="1500" w:type="dxa"/>
                  <w:hideMark/>
                </w:tcPr>
                <w:p w14:paraId="4AB54464" w14:textId="77777777" w:rsidR="00C0190C" w:rsidRPr="00A25D4D" w:rsidRDefault="00C0190C" w:rsidP="008F13CC">
                  <w:pPr>
                    <w:jc w:val="left"/>
                  </w:pPr>
                  <w:r w:rsidRPr="00A25D4D">
                    <w:t>Subtype van:</w:t>
                  </w:r>
                </w:p>
              </w:tc>
              <w:tc>
                <w:tcPr>
                  <w:tcW w:w="0" w:type="auto"/>
                  <w:hideMark/>
                </w:tcPr>
                <w:p w14:paraId="270D86DF" w14:textId="77777777" w:rsidR="00C0190C" w:rsidRPr="00A25D4D" w:rsidRDefault="00C0190C" w:rsidP="008F13CC">
                  <w:pPr>
                    <w:jc w:val="left"/>
                  </w:pPr>
                  <w:proofErr w:type="spellStart"/>
                  <w:r w:rsidRPr="00A25D4D">
                    <w:t>AppurtenanceTypeValue</w:t>
                  </w:r>
                  <w:proofErr w:type="spellEnd"/>
                </w:p>
              </w:tc>
            </w:tr>
            <w:tr w:rsidR="00C0190C" w:rsidRPr="00A25D4D" w14:paraId="5902F2EE" w14:textId="77777777" w:rsidTr="00C0190C">
              <w:trPr>
                <w:tblHeader/>
                <w:tblCellSpacing w:w="0" w:type="dxa"/>
              </w:trPr>
              <w:tc>
                <w:tcPr>
                  <w:tcW w:w="360" w:type="dxa"/>
                  <w:hideMark/>
                </w:tcPr>
                <w:p w14:paraId="77729471" w14:textId="77777777" w:rsidR="00C0190C" w:rsidRPr="00A25D4D" w:rsidRDefault="00C0190C" w:rsidP="008F13CC">
                  <w:pPr>
                    <w:jc w:val="left"/>
                  </w:pPr>
                  <w:r w:rsidRPr="00A25D4D">
                    <w:t> </w:t>
                  </w:r>
                </w:p>
              </w:tc>
              <w:tc>
                <w:tcPr>
                  <w:tcW w:w="1500" w:type="dxa"/>
                  <w:hideMark/>
                </w:tcPr>
                <w:p w14:paraId="01B5BD86" w14:textId="77777777" w:rsidR="00C0190C" w:rsidRPr="00A25D4D" w:rsidRDefault="00C0190C" w:rsidP="008F13CC">
                  <w:pPr>
                    <w:jc w:val="left"/>
                  </w:pPr>
                  <w:r w:rsidRPr="00A25D4D">
                    <w:t>Stereotypes:</w:t>
                  </w:r>
                </w:p>
              </w:tc>
              <w:tc>
                <w:tcPr>
                  <w:tcW w:w="0" w:type="auto"/>
                  <w:hideMark/>
                </w:tcPr>
                <w:p w14:paraId="3434649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79A5D01" w14:textId="77777777" w:rsidTr="00C0190C">
              <w:trPr>
                <w:tblHeader/>
                <w:tblCellSpacing w:w="0" w:type="dxa"/>
              </w:trPr>
              <w:tc>
                <w:tcPr>
                  <w:tcW w:w="360" w:type="dxa"/>
                  <w:hideMark/>
                </w:tcPr>
                <w:p w14:paraId="612E86A6" w14:textId="77777777" w:rsidR="00C0190C" w:rsidRPr="00A25D4D" w:rsidRDefault="00C0190C" w:rsidP="008F13CC">
                  <w:pPr>
                    <w:jc w:val="left"/>
                  </w:pPr>
                  <w:r w:rsidRPr="00A25D4D">
                    <w:t> </w:t>
                  </w:r>
                </w:p>
              </w:tc>
              <w:tc>
                <w:tcPr>
                  <w:tcW w:w="1500" w:type="dxa"/>
                  <w:hideMark/>
                </w:tcPr>
                <w:p w14:paraId="50F0879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68F6ECC" w14:textId="77777777" w:rsidR="00C0190C" w:rsidRPr="00A25D4D" w:rsidRDefault="00C0190C" w:rsidP="008F13CC">
                  <w:pPr>
                    <w:jc w:val="left"/>
                  </w:pPr>
                  <w:proofErr w:type="spellStart"/>
                  <w:r w:rsidRPr="00A25D4D">
                    <w:t>Uitbreidbaar</w:t>
                  </w:r>
                  <w:proofErr w:type="spellEnd"/>
                </w:p>
              </w:tc>
            </w:tr>
          </w:tbl>
          <w:p w14:paraId="37EEC17C" w14:textId="77777777" w:rsidR="00C0190C" w:rsidRPr="00A25D4D" w:rsidRDefault="00C0190C" w:rsidP="008F13CC">
            <w:pPr>
              <w:jc w:val="left"/>
            </w:pPr>
          </w:p>
        </w:tc>
      </w:tr>
    </w:tbl>
    <w:p w14:paraId="4E534FF7" w14:textId="77777777" w:rsidR="00C0190C" w:rsidRPr="00A25D4D" w:rsidRDefault="00C0190C" w:rsidP="008F13CC">
      <w:pPr>
        <w:pStyle w:val="Kop5"/>
        <w:jc w:val="left"/>
        <w:rPr>
          <w:sz w:val="16"/>
          <w:szCs w:val="16"/>
        </w:rPr>
      </w:pPr>
      <w:proofErr w:type="spellStart"/>
      <w:r w:rsidRPr="00A25D4D">
        <w:rPr>
          <w:sz w:val="16"/>
          <w:szCs w:val="16"/>
        </w:rPr>
        <w:t>TelecommunicationsAppurtenanceTypeValue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303D72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D2F84BA" w14:textId="77777777" w:rsidR="00C0190C" w:rsidRPr="00A25D4D" w:rsidRDefault="00C0190C" w:rsidP="008F13CC">
            <w:pPr>
              <w:jc w:val="left"/>
            </w:pPr>
            <w:proofErr w:type="spellStart"/>
            <w:r w:rsidRPr="00A25D4D">
              <w:rPr>
                <w:b/>
                <w:bCs/>
              </w:rPr>
              <w:t>TelecommunicationsAppurtenanceTypeValue</w:t>
            </w:r>
            <w:proofErr w:type="spellEnd"/>
          </w:p>
        </w:tc>
      </w:tr>
      <w:tr w:rsidR="00C0190C" w:rsidRPr="00A25D4D" w14:paraId="18AC6C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06AEB8F4" w14:textId="77777777" w:rsidTr="00C0190C">
              <w:trPr>
                <w:tblHeader/>
                <w:tblCellSpacing w:w="0" w:type="dxa"/>
              </w:trPr>
              <w:tc>
                <w:tcPr>
                  <w:tcW w:w="360" w:type="dxa"/>
                  <w:hideMark/>
                </w:tcPr>
                <w:p w14:paraId="55617EC8" w14:textId="77777777" w:rsidR="00C0190C" w:rsidRPr="00A25D4D" w:rsidRDefault="00C0190C" w:rsidP="008F13CC">
                  <w:pPr>
                    <w:jc w:val="left"/>
                  </w:pPr>
                  <w:r w:rsidRPr="00A25D4D">
                    <w:t> </w:t>
                  </w:r>
                </w:p>
              </w:tc>
              <w:tc>
                <w:tcPr>
                  <w:tcW w:w="1500" w:type="dxa"/>
                  <w:hideMark/>
                </w:tcPr>
                <w:p w14:paraId="18499E6B" w14:textId="77777777" w:rsidR="00C0190C" w:rsidRPr="00A25D4D" w:rsidRDefault="00C0190C" w:rsidP="008F13CC">
                  <w:pPr>
                    <w:jc w:val="left"/>
                  </w:pPr>
                  <w:r w:rsidRPr="00A25D4D">
                    <w:t>Package:</w:t>
                  </w:r>
                </w:p>
              </w:tc>
              <w:tc>
                <w:tcPr>
                  <w:tcW w:w="0" w:type="auto"/>
                  <w:hideMark/>
                </w:tcPr>
                <w:p w14:paraId="5B4F2797" w14:textId="77777777" w:rsidR="00C0190C" w:rsidRPr="00A25D4D" w:rsidRDefault="00C0190C" w:rsidP="008F13CC">
                  <w:pPr>
                    <w:jc w:val="left"/>
                    <w:rPr>
                      <w:lang w:val="en-GB"/>
                    </w:rPr>
                  </w:pPr>
                  <w:r w:rsidRPr="00A25D4D">
                    <w:rPr>
                      <w:lang w:val="en-GB"/>
                    </w:rPr>
                    <w:t>Telecommunications Network [Candidate type that might be extended in Annex II/III INSPIRE data specification]</w:t>
                  </w:r>
                </w:p>
              </w:tc>
            </w:tr>
            <w:tr w:rsidR="00C0190C" w:rsidRPr="00A25D4D" w14:paraId="40522897" w14:textId="77777777" w:rsidTr="00C0190C">
              <w:trPr>
                <w:tblHeader/>
                <w:tblCellSpacing w:w="0" w:type="dxa"/>
              </w:trPr>
              <w:tc>
                <w:tcPr>
                  <w:tcW w:w="360" w:type="dxa"/>
                  <w:hideMark/>
                </w:tcPr>
                <w:p w14:paraId="77FA2E19" w14:textId="77777777" w:rsidR="00C0190C" w:rsidRPr="00A25D4D" w:rsidRDefault="00C0190C" w:rsidP="008F13CC">
                  <w:pPr>
                    <w:jc w:val="left"/>
                    <w:rPr>
                      <w:lang w:val="en-GB"/>
                    </w:rPr>
                  </w:pPr>
                  <w:r w:rsidRPr="00A25D4D">
                    <w:rPr>
                      <w:lang w:val="en-GB"/>
                    </w:rPr>
                    <w:t> </w:t>
                  </w:r>
                </w:p>
              </w:tc>
              <w:tc>
                <w:tcPr>
                  <w:tcW w:w="1500" w:type="dxa"/>
                  <w:hideMark/>
                </w:tcPr>
                <w:p w14:paraId="53C75D88" w14:textId="77777777" w:rsidR="00C0190C" w:rsidRPr="00A25D4D" w:rsidRDefault="00C0190C" w:rsidP="008F13CC">
                  <w:pPr>
                    <w:jc w:val="left"/>
                  </w:pPr>
                  <w:r w:rsidRPr="00A25D4D">
                    <w:t>Naam</w:t>
                  </w:r>
                </w:p>
              </w:tc>
              <w:tc>
                <w:tcPr>
                  <w:tcW w:w="0" w:type="auto"/>
                  <w:hideMark/>
                </w:tcPr>
                <w:p w14:paraId="225C0C57"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appurtenance</w:t>
                  </w:r>
                  <w:proofErr w:type="spellEnd"/>
                  <w:r w:rsidRPr="00A25D4D">
                    <w:t xml:space="preserve"> type </w:t>
                  </w:r>
                </w:p>
              </w:tc>
            </w:tr>
            <w:tr w:rsidR="00C0190C" w:rsidRPr="00A25D4D" w14:paraId="2CA0613A" w14:textId="77777777" w:rsidTr="00C0190C">
              <w:trPr>
                <w:tblHeader/>
                <w:tblCellSpacing w:w="0" w:type="dxa"/>
              </w:trPr>
              <w:tc>
                <w:tcPr>
                  <w:tcW w:w="360" w:type="dxa"/>
                  <w:hideMark/>
                </w:tcPr>
                <w:p w14:paraId="2AEC1188" w14:textId="77777777" w:rsidR="00C0190C" w:rsidRPr="00A25D4D" w:rsidRDefault="00C0190C" w:rsidP="008F13CC">
                  <w:pPr>
                    <w:jc w:val="left"/>
                  </w:pPr>
                  <w:r w:rsidRPr="00A25D4D">
                    <w:t> </w:t>
                  </w:r>
                </w:p>
              </w:tc>
              <w:tc>
                <w:tcPr>
                  <w:tcW w:w="1500" w:type="dxa"/>
                  <w:hideMark/>
                </w:tcPr>
                <w:p w14:paraId="3D695EBB" w14:textId="77777777" w:rsidR="00C0190C" w:rsidRPr="00A25D4D" w:rsidRDefault="00C0190C" w:rsidP="008F13CC">
                  <w:pPr>
                    <w:jc w:val="left"/>
                  </w:pPr>
                  <w:r w:rsidRPr="00A25D4D">
                    <w:t>Definitie:</w:t>
                  </w:r>
                </w:p>
              </w:tc>
              <w:tc>
                <w:tcPr>
                  <w:tcW w:w="0" w:type="auto"/>
                  <w:hideMark/>
                </w:tcPr>
                <w:p w14:paraId="0E63FAFC"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telecommunication</w:t>
                  </w:r>
                  <w:proofErr w:type="spellEnd"/>
                  <w:r w:rsidRPr="00A25D4D">
                    <w:t xml:space="preserve"> </w:t>
                  </w:r>
                  <w:proofErr w:type="spellStart"/>
                  <w:r w:rsidRPr="00A25D4D">
                    <w:t>appurtenances</w:t>
                  </w:r>
                  <w:proofErr w:type="spellEnd"/>
                  <w:r w:rsidRPr="00A25D4D">
                    <w:t>.</w:t>
                  </w:r>
                </w:p>
              </w:tc>
            </w:tr>
            <w:tr w:rsidR="00C0190C" w:rsidRPr="00A25D4D" w14:paraId="1D4112DC" w14:textId="77777777" w:rsidTr="00C0190C">
              <w:trPr>
                <w:tblHeader/>
                <w:tblCellSpacing w:w="0" w:type="dxa"/>
              </w:trPr>
              <w:tc>
                <w:tcPr>
                  <w:tcW w:w="360" w:type="dxa"/>
                  <w:hideMark/>
                </w:tcPr>
                <w:p w14:paraId="1FBEB315" w14:textId="77777777" w:rsidR="00C0190C" w:rsidRPr="00A25D4D" w:rsidRDefault="00C0190C" w:rsidP="008F13CC">
                  <w:pPr>
                    <w:jc w:val="left"/>
                  </w:pPr>
                  <w:r w:rsidRPr="00A25D4D">
                    <w:t> </w:t>
                  </w:r>
                </w:p>
              </w:tc>
              <w:tc>
                <w:tcPr>
                  <w:tcW w:w="1500" w:type="dxa"/>
                  <w:hideMark/>
                </w:tcPr>
                <w:p w14:paraId="71E8EB44" w14:textId="77777777" w:rsidR="00C0190C" w:rsidRPr="00A25D4D" w:rsidRDefault="00C0190C" w:rsidP="008F13CC">
                  <w:pPr>
                    <w:jc w:val="left"/>
                  </w:pPr>
                  <w:r w:rsidRPr="00A25D4D">
                    <w:t>Subtype van:</w:t>
                  </w:r>
                </w:p>
              </w:tc>
              <w:tc>
                <w:tcPr>
                  <w:tcW w:w="0" w:type="auto"/>
                  <w:hideMark/>
                </w:tcPr>
                <w:p w14:paraId="0F968A37" w14:textId="77777777" w:rsidR="00C0190C" w:rsidRPr="00A25D4D" w:rsidRDefault="00C0190C" w:rsidP="008F13CC">
                  <w:pPr>
                    <w:jc w:val="left"/>
                  </w:pPr>
                  <w:proofErr w:type="spellStart"/>
                  <w:r w:rsidRPr="00A25D4D">
                    <w:t>AppurtenanceTypeValue</w:t>
                  </w:r>
                  <w:proofErr w:type="spellEnd"/>
                </w:p>
              </w:tc>
            </w:tr>
            <w:tr w:rsidR="00C0190C" w:rsidRPr="00A25D4D" w14:paraId="1D628945" w14:textId="77777777" w:rsidTr="00C0190C">
              <w:trPr>
                <w:tblHeader/>
                <w:tblCellSpacing w:w="0" w:type="dxa"/>
              </w:trPr>
              <w:tc>
                <w:tcPr>
                  <w:tcW w:w="360" w:type="dxa"/>
                  <w:hideMark/>
                </w:tcPr>
                <w:p w14:paraId="647D4235" w14:textId="77777777" w:rsidR="00C0190C" w:rsidRPr="00A25D4D" w:rsidRDefault="00C0190C" w:rsidP="008F13CC">
                  <w:pPr>
                    <w:jc w:val="left"/>
                  </w:pPr>
                  <w:r w:rsidRPr="00A25D4D">
                    <w:t> </w:t>
                  </w:r>
                </w:p>
              </w:tc>
              <w:tc>
                <w:tcPr>
                  <w:tcW w:w="1500" w:type="dxa"/>
                  <w:hideMark/>
                </w:tcPr>
                <w:p w14:paraId="3461E59D" w14:textId="77777777" w:rsidR="00C0190C" w:rsidRPr="00A25D4D" w:rsidRDefault="00C0190C" w:rsidP="008F13CC">
                  <w:pPr>
                    <w:jc w:val="left"/>
                  </w:pPr>
                  <w:r w:rsidRPr="00A25D4D">
                    <w:t>Stereotypes:</w:t>
                  </w:r>
                </w:p>
              </w:tc>
              <w:tc>
                <w:tcPr>
                  <w:tcW w:w="0" w:type="auto"/>
                  <w:hideMark/>
                </w:tcPr>
                <w:p w14:paraId="2AB2834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8288A9F" w14:textId="77777777" w:rsidTr="00C0190C">
              <w:trPr>
                <w:tblHeader/>
                <w:tblCellSpacing w:w="0" w:type="dxa"/>
              </w:trPr>
              <w:tc>
                <w:tcPr>
                  <w:tcW w:w="360" w:type="dxa"/>
                  <w:hideMark/>
                </w:tcPr>
                <w:p w14:paraId="6838CD11" w14:textId="77777777" w:rsidR="00C0190C" w:rsidRPr="00A25D4D" w:rsidRDefault="00C0190C" w:rsidP="008F13CC">
                  <w:pPr>
                    <w:jc w:val="left"/>
                  </w:pPr>
                  <w:r w:rsidRPr="00A25D4D">
                    <w:t> </w:t>
                  </w:r>
                </w:p>
              </w:tc>
              <w:tc>
                <w:tcPr>
                  <w:tcW w:w="1500" w:type="dxa"/>
                  <w:hideMark/>
                </w:tcPr>
                <w:p w14:paraId="661FFD6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44A799E" w14:textId="77777777" w:rsidR="00C0190C" w:rsidRPr="00A25D4D" w:rsidRDefault="00C0190C" w:rsidP="008F13CC">
                  <w:pPr>
                    <w:jc w:val="left"/>
                  </w:pPr>
                  <w:proofErr w:type="spellStart"/>
                  <w:r w:rsidRPr="00A25D4D">
                    <w:t>Uitbreidbaar</w:t>
                  </w:r>
                  <w:proofErr w:type="spellEnd"/>
                </w:p>
              </w:tc>
            </w:tr>
          </w:tbl>
          <w:p w14:paraId="765AE913" w14:textId="77777777" w:rsidR="00C0190C" w:rsidRPr="00A25D4D" w:rsidRDefault="00C0190C" w:rsidP="008F13CC">
            <w:pPr>
              <w:jc w:val="left"/>
            </w:pPr>
          </w:p>
        </w:tc>
      </w:tr>
    </w:tbl>
    <w:p w14:paraId="29D0E1C4" w14:textId="77777777" w:rsidR="00C0190C" w:rsidRPr="00A25D4D" w:rsidRDefault="00C0190C" w:rsidP="008F13CC">
      <w:pPr>
        <w:pStyle w:val="Kop5"/>
        <w:jc w:val="left"/>
        <w:rPr>
          <w:sz w:val="16"/>
          <w:szCs w:val="16"/>
        </w:rPr>
      </w:pPr>
      <w:proofErr w:type="spellStart"/>
      <w:r w:rsidRPr="00A25D4D">
        <w:rPr>
          <w:sz w:val="16"/>
          <w:szCs w:val="16"/>
        </w:rPr>
        <w:t>TelecommunicationsCableMaterialTypeValue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4699EA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D71DE4A" w14:textId="77777777" w:rsidR="00C0190C" w:rsidRPr="00A25D4D" w:rsidRDefault="00C0190C" w:rsidP="008F13CC">
            <w:pPr>
              <w:jc w:val="left"/>
            </w:pPr>
            <w:proofErr w:type="spellStart"/>
            <w:r w:rsidRPr="00A25D4D">
              <w:rPr>
                <w:b/>
                <w:bCs/>
              </w:rPr>
              <w:t>TelecommunicationsCableMaterialTypeValue</w:t>
            </w:r>
            <w:proofErr w:type="spellEnd"/>
          </w:p>
        </w:tc>
      </w:tr>
      <w:tr w:rsidR="00C0190C" w:rsidRPr="00A25D4D" w14:paraId="370504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0660EDA" w14:textId="77777777" w:rsidTr="00C0190C">
              <w:trPr>
                <w:tblHeader/>
                <w:tblCellSpacing w:w="0" w:type="dxa"/>
              </w:trPr>
              <w:tc>
                <w:tcPr>
                  <w:tcW w:w="360" w:type="dxa"/>
                  <w:hideMark/>
                </w:tcPr>
                <w:p w14:paraId="02F8BB2D" w14:textId="77777777" w:rsidR="00C0190C" w:rsidRPr="00A25D4D" w:rsidRDefault="00C0190C" w:rsidP="008F13CC">
                  <w:pPr>
                    <w:jc w:val="left"/>
                  </w:pPr>
                  <w:r w:rsidRPr="00A25D4D">
                    <w:t> </w:t>
                  </w:r>
                </w:p>
              </w:tc>
              <w:tc>
                <w:tcPr>
                  <w:tcW w:w="1500" w:type="dxa"/>
                  <w:hideMark/>
                </w:tcPr>
                <w:p w14:paraId="1B31518A" w14:textId="77777777" w:rsidR="00C0190C" w:rsidRPr="00A25D4D" w:rsidRDefault="00C0190C" w:rsidP="008F13CC">
                  <w:pPr>
                    <w:jc w:val="left"/>
                  </w:pPr>
                  <w:r w:rsidRPr="00A25D4D">
                    <w:t>Package:</w:t>
                  </w:r>
                </w:p>
              </w:tc>
              <w:tc>
                <w:tcPr>
                  <w:tcW w:w="0" w:type="auto"/>
                  <w:hideMark/>
                </w:tcPr>
                <w:p w14:paraId="4E11EAB5" w14:textId="77777777" w:rsidR="00C0190C" w:rsidRPr="00A25D4D" w:rsidRDefault="00C0190C" w:rsidP="008F13CC">
                  <w:pPr>
                    <w:jc w:val="left"/>
                    <w:rPr>
                      <w:lang w:val="en-GB"/>
                    </w:rPr>
                  </w:pPr>
                  <w:r w:rsidRPr="00A25D4D">
                    <w:rPr>
                      <w:lang w:val="en-GB"/>
                    </w:rPr>
                    <w:t>Telecommunications Network [Candidate type that might be extended in Annex II/III INSPIRE data specification]</w:t>
                  </w:r>
                </w:p>
              </w:tc>
            </w:tr>
            <w:tr w:rsidR="00C0190C" w:rsidRPr="00A25D4D" w14:paraId="424913B3" w14:textId="77777777" w:rsidTr="00C0190C">
              <w:trPr>
                <w:tblHeader/>
                <w:tblCellSpacing w:w="0" w:type="dxa"/>
              </w:trPr>
              <w:tc>
                <w:tcPr>
                  <w:tcW w:w="360" w:type="dxa"/>
                  <w:hideMark/>
                </w:tcPr>
                <w:p w14:paraId="065486A8" w14:textId="77777777" w:rsidR="00C0190C" w:rsidRPr="00A25D4D" w:rsidRDefault="00C0190C" w:rsidP="008F13CC">
                  <w:pPr>
                    <w:jc w:val="left"/>
                    <w:rPr>
                      <w:lang w:val="en-GB"/>
                    </w:rPr>
                  </w:pPr>
                  <w:r w:rsidRPr="00A25D4D">
                    <w:rPr>
                      <w:lang w:val="en-GB"/>
                    </w:rPr>
                    <w:t> </w:t>
                  </w:r>
                </w:p>
              </w:tc>
              <w:tc>
                <w:tcPr>
                  <w:tcW w:w="1500" w:type="dxa"/>
                  <w:hideMark/>
                </w:tcPr>
                <w:p w14:paraId="73BE9D1D" w14:textId="77777777" w:rsidR="00C0190C" w:rsidRPr="00A25D4D" w:rsidRDefault="00C0190C" w:rsidP="008F13CC">
                  <w:pPr>
                    <w:jc w:val="left"/>
                  </w:pPr>
                  <w:r w:rsidRPr="00A25D4D">
                    <w:t>Naam</w:t>
                  </w:r>
                </w:p>
              </w:tc>
              <w:tc>
                <w:tcPr>
                  <w:tcW w:w="0" w:type="auto"/>
                  <w:hideMark/>
                </w:tcPr>
                <w:p w14:paraId="729E69AD"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cable</w:t>
                  </w:r>
                  <w:proofErr w:type="spellEnd"/>
                  <w:r w:rsidRPr="00A25D4D">
                    <w:t xml:space="preserve"> </w:t>
                  </w:r>
                  <w:proofErr w:type="spellStart"/>
                  <w:r w:rsidRPr="00A25D4D">
                    <w:t>material</w:t>
                  </w:r>
                  <w:proofErr w:type="spellEnd"/>
                  <w:r w:rsidRPr="00A25D4D">
                    <w:t xml:space="preserve"> type </w:t>
                  </w:r>
                </w:p>
              </w:tc>
            </w:tr>
            <w:tr w:rsidR="00C0190C" w:rsidRPr="007060DF" w14:paraId="397E18A2" w14:textId="77777777" w:rsidTr="00C0190C">
              <w:trPr>
                <w:tblHeader/>
                <w:tblCellSpacing w:w="0" w:type="dxa"/>
              </w:trPr>
              <w:tc>
                <w:tcPr>
                  <w:tcW w:w="360" w:type="dxa"/>
                  <w:hideMark/>
                </w:tcPr>
                <w:p w14:paraId="08858BA1" w14:textId="77777777" w:rsidR="00C0190C" w:rsidRPr="00A25D4D" w:rsidRDefault="00C0190C" w:rsidP="008F13CC">
                  <w:pPr>
                    <w:jc w:val="left"/>
                  </w:pPr>
                  <w:r w:rsidRPr="00A25D4D">
                    <w:t> </w:t>
                  </w:r>
                </w:p>
              </w:tc>
              <w:tc>
                <w:tcPr>
                  <w:tcW w:w="1500" w:type="dxa"/>
                  <w:hideMark/>
                </w:tcPr>
                <w:p w14:paraId="064A4B8D" w14:textId="77777777" w:rsidR="00C0190C" w:rsidRPr="00A25D4D" w:rsidRDefault="00C0190C" w:rsidP="008F13CC">
                  <w:pPr>
                    <w:jc w:val="left"/>
                  </w:pPr>
                  <w:r w:rsidRPr="00A25D4D">
                    <w:t>Definitie:</w:t>
                  </w:r>
                </w:p>
              </w:tc>
              <w:tc>
                <w:tcPr>
                  <w:tcW w:w="0" w:type="auto"/>
                  <w:hideMark/>
                </w:tcPr>
                <w:p w14:paraId="6B410C34" w14:textId="77777777" w:rsidR="00C0190C" w:rsidRPr="00A25D4D" w:rsidRDefault="00C0190C" w:rsidP="008F13CC">
                  <w:pPr>
                    <w:jc w:val="left"/>
                    <w:rPr>
                      <w:lang w:val="en-GB"/>
                    </w:rPr>
                  </w:pPr>
                  <w:r w:rsidRPr="00A25D4D">
                    <w:rPr>
                      <w:lang w:val="en-GB"/>
                    </w:rPr>
                    <w:t>Classification of telecommunications cable materials.</w:t>
                  </w:r>
                </w:p>
              </w:tc>
            </w:tr>
            <w:tr w:rsidR="00C0190C" w:rsidRPr="00A25D4D" w14:paraId="0863237C" w14:textId="77777777" w:rsidTr="00C0190C">
              <w:trPr>
                <w:tblHeader/>
                <w:tblCellSpacing w:w="0" w:type="dxa"/>
              </w:trPr>
              <w:tc>
                <w:tcPr>
                  <w:tcW w:w="360" w:type="dxa"/>
                  <w:hideMark/>
                </w:tcPr>
                <w:p w14:paraId="3583CE80" w14:textId="77777777" w:rsidR="00C0190C" w:rsidRPr="00A25D4D" w:rsidRDefault="00C0190C" w:rsidP="008F13CC">
                  <w:pPr>
                    <w:jc w:val="left"/>
                    <w:rPr>
                      <w:lang w:val="en-GB"/>
                    </w:rPr>
                  </w:pPr>
                  <w:r w:rsidRPr="00A25D4D">
                    <w:rPr>
                      <w:lang w:val="en-GB"/>
                    </w:rPr>
                    <w:t> </w:t>
                  </w:r>
                </w:p>
              </w:tc>
              <w:tc>
                <w:tcPr>
                  <w:tcW w:w="1500" w:type="dxa"/>
                  <w:hideMark/>
                </w:tcPr>
                <w:p w14:paraId="1C95E190" w14:textId="77777777" w:rsidR="00C0190C" w:rsidRPr="00A25D4D" w:rsidRDefault="00C0190C" w:rsidP="008F13CC">
                  <w:pPr>
                    <w:jc w:val="left"/>
                  </w:pPr>
                  <w:r w:rsidRPr="00A25D4D">
                    <w:t>Stereotypes:</w:t>
                  </w:r>
                </w:p>
              </w:tc>
              <w:tc>
                <w:tcPr>
                  <w:tcW w:w="0" w:type="auto"/>
                  <w:hideMark/>
                </w:tcPr>
                <w:p w14:paraId="3CFB1BB8"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ECBB575" w14:textId="77777777" w:rsidTr="00C0190C">
              <w:trPr>
                <w:tblHeader/>
                <w:tblCellSpacing w:w="0" w:type="dxa"/>
              </w:trPr>
              <w:tc>
                <w:tcPr>
                  <w:tcW w:w="360" w:type="dxa"/>
                  <w:hideMark/>
                </w:tcPr>
                <w:p w14:paraId="5E550404" w14:textId="77777777" w:rsidR="00C0190C" w:rsidRPr="00A25D4D" w:rsidRDefault="00C0190C" w:rsidP="008F13CC">
                  <w:pPr>
                    <w:jc w:val="left"/>
                  </w:pPr>
                  <w:r w:rsidRPr="00A25D4D">
                    <w:t> </w:t>
                  </w:r>
                </w:p>
              </w:tc>
              <w:tc>
                <w:tcPr>
                  <w:tcW w:w="1500" w:type="dxa"/>
                  <w:hideMark/>
                </w:tcPr>
                <w:p w14:paraId="7E880197"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2B1EC86" w14:textId="77777777" w:rsidR="00C0190C" w:rsidRPr="00A25D4D" w:rsidRDefault="00C0190C" w:rsidP="008F13CC">
                  <w:pPr>
                    <w:jc w:val="left"/>
                  </w:pPr>
                  <w:proofErr w:type="spellStart"/>
                  <w:r w:rsidRPr="00A25D4D">
                    <w:t>Uitbreidbaar</w:t>
                  </w:r>
                  <w:proofErr w:type="spellEnd"/>
                </w:p>
              </w:tc>
            </w:tr>
          </w:tbl>
          <w:p w14:paraId="27FD2F1C" w14:textId="77777777" w:rsidR="00C0190C" w:rsidRPr="00A25D4D" w:rsidRDefault="00C0190C" w:rsidP="008F13CC">
            <w:pPr>
              <w:jc w:val="left"/>
            </w:pPr>
          </w:p>
        </w:tc>
      </w:tr>
    </w:tbl>
    <w:p w14:paraId="568435CD" w14:textId="77777777" w:rsidR="00C0190C" w:rsidRPr="00A25D4D" w:rsidRDefault="00C0190C" w:rsidP="008F13CC">
      <w:pPr>
        <w:pStyle w:val="Kop5"/>
        <w:jc w:val="left"/>
        <w:rPr>
          <w:sz w:val="16"/>
          <w:szCs w:val="16"/>
        </w:rPr>
      </w:pPr>
      <w:proofErr w:type="spellStart"/>
      <w:r w:rsidRPr="00A25D4D">
        <w:rPr>
          <w:sz w:val="16"/>
          <w:szCs w:val="16"/>
        </w:rPr>
        <w:t>TelecommunicationsCable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6DAA67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910DC28" w14:textId="77777777" w:rsidR="00C0190C" w:rsidRPr="00A25D4D" w:rsidRDefault="00C0190C" w:rsidP="008F13CC">
            <w:pPr>
              <w:jc w:val="left"/>
            </w:pPr>
            <w:proofErr w:type="spellStart"/>
            <w:r w:rsidRPr="00A25D4D">
              <w:rPr>
                <w:b/>
                <w:bCs/>
              </w:rPr>
              <w:t>TelecommunicationsCable</w:t>
            </w:r>
            <w:proofErr w:type="spellEnd"/>
          </w:p>
        </w:tc>
      </w:tr>
      <w:tr w:rsidR="00C0190C" w:rsidRPr="00A25D4D" w14:paraId="69DF7E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0CA12D08" w14:textId="77777777" w:rsidTr="00C0190C">
              <w:trPr>
                <w:tblHeader/>
                <w:tblCellSpacing w:w="0" w:type="dxa"/>
              </w:trPr>
              <w:tc>
                <w:tcPr>
                  <w:tcW w:w="360" w:type="dxa"/>
                  <w:hideMark/>
                </w:tcPr>
                <w:p w14:paraId="0D3155CA" w14:textId="77777777" w:rsidR="00C0190C" w:rsidRPr="00A25D4D" w:rsidRDefault="00C0190C" w:rsidP="008F13CC">
                  <w:pPr>
                    <w:jc w:val="left"/>
                  </w:pPr>
                  <w:r w:rsidRPr="00A25D4D">
                    <w:t> </w:t>
                  </w:r>
                </w:p>
              </w:tc>
              <w:tc>
                <w:tcPr>
                  <w:tcW w:w="1500" w:type="dxa"/>
                  <w:hideMark/>
                </w:tcPr>
                <w:p w14:paraId="38B4D417" w14:textId="77777777" w:rsidR="00C0190C" w:rsidRPr="00A25D4D" w:rsidRDefault="00C0190C" w:rsidP="008F13CC">
                  <w:pPr>
                    <w:jc w:val="left"/>
                  </w:pPr>
                  <w:r w:rsidRPr="00A25D4D">
                    <w:t>Package:</w:t>
                  </w:r>
                </w:p>
              </w:tc>
              <w:tc>
                <w:tcPr>
                  <w:tcW w:w="0" w:type="auto"/>
                  <w:hideMark/>
                </w:tcPr>
                <w:p w14:paraId="0C39488E" w14:textId="77777777" w:rsidR="00C0190C" w:rsidRPr="00A25D4D" w:rsidRDefault="00C0190C" w:rsidP="008F13CC">
                  <w:pPr>
                    <w:jc w:val="left"/>
                    <w:rPr>
                      <w:lang w:val="en-GB"/>
                    </w:rPr>
                  </w:pPr>
                  <w:r w:rsidRPr="00A25D4D">
                    <w:rPr>
                      <w:lang w:val="en-GB"/>
                    </w:rPr>
                    <w:t>Telecommunications Network [Candidate type that might be extended in Annex II/III INSPIRE data specification]</w:t>
                  </w:r>
                </w:p>
              </w:tc>
            </w:tr>
            <w:tr w:rsidR="00C0190C" w:rsidRPr="00A25D4D" w14:paraId="208D42EA" w14:textId="77777777" w:rsidTr="00C0190C">
              <w:trPr>
                <w:tblHeader/>
                <w:tblCellSpacing w:w="0" w:type="dxa"/>
              </w:trPr>
              <w:tc>
                <w:tcPr>
                  <w:tcW w:w="360" w:type="dxa"/>
                  <w:hideMark/>
                </w:tcPr>
                <w:p w14:paraId="1E493D49" w14:textId="77777777" w:rsidR="00C0190C" w:rsidRPr="00A25D4D" w:rsidRDefault="00C0190C" w:rsidP="008F13CC">
                  <w:pPr>
                    <w:jc w:val="left"/>
                    <w:rPr>
                      <w:lang w:val="en-GB"/>
                    </w:rPr>
                  </w:pPr>
                  <w:r w:rsidRPr="00A25D4D">
                    <w:rPr>
                      <w:lang w:val="en-GB"/>
                    </w:rPr>
                    <w:t> </w:t>
                  </w:r>
                </w:p>
              </w:tc>
              <w:tc>
                <w:tcPr>
                  <w:tcW w:w="1500" w:type="dxa"/>
                  <w:hideMark/>
                </w:tcPr>
                <w:p w14:paraId="7AC0E7E4" w14:textId="77777777" w:rsidR="00C0190C" w:rsidRPr="00A25D4D" w:rsidRDefault="00C0190C" w:rsidP="008F13CC">
                  <w:pPr>
                    <w:jc w:val="left"/>
                  </w:pPr>
                  <w:r w:rsidRPr="00A25D4D">
                    <w:t>Naam</w:t>
                  </w:r>
                </w:p>
              </w:tc>
              <w:tc>
                <w:tcPr>
                  <w:tcW w:w="0" w:type="auto"/>
                  <w:hideMark/>
                </w:tcPr>
                <w:p w14:paraId="558D15E1"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cable</w:t>
                  </w:r>
                  <w:proofErr w:type="spellEnd"/>
                  <w:r w:rsidRPr="00A25D4D">
                    <w:t xml:space="preserve"> </w:t>
                  </w:r>
                </w:p>
              </w:tc>
            </w:tr>
            <w:tr w:rsidR="00C0190C" w:rsidRPr="007060DF" w14:paraId="246B8BF8" w14:textId="77777777" w:rsidTr="00C0190C">
              <w:trPr>
                <w:tblHeader/>
                <w:tblCellSpacing w:w="0" w:type="dxa"/>
              </w:trPr>
              <w:tc>
                <w:tcPr>
                  <w:tcW w:w="360" w:type="dxa"/>
                  <w:hideMark/>
                </w:tcPr>
                <w:p w14:paraId="664CCD3E" w14:textId="77777777" w:rsidR="00C0190C" w:rsidRPr="00A25D4D" w:rsidRDefault="00C0190C" w:rsidP="008F13CC">
                  <w:pPr>
                    <w:jc w:val="left"/>
                  </w:pPr>
                  <w:r w:rsidRPr="00A25D4D">
                    <w:t> </w:t>
                  </w:r>
                </w:p>
              </w:tc>
              <w:tc>
                <w:tcPr>
                  <w:tcW w:w="1500" w:type="dxa"/>
                  <w:hideMark/>
                </w:tcPr>
                <w:p w14:paraId="2B6AB33E" w14:textId="77777777" w:rsidR="00C0190C" w:rsidRPr="00A25D4D" w:rsidRDefault="00C0190C" w:rsidP="008F13CC">
                  <w:pPr>
                    <w:jc w:val="left"/>
                  </w:pPr>
                  <w:r w:rsidRPr="00A25D4D">
                    <w:t>Definitie:</w:t>
                  </w:r>
                </w:p>
              </w:tc>
              <w:tc>
                <w:tcPr>
                  <w:tcW w:w="0" w:type="auto"/>
                  <w:hideMark/>
                </w:tcPr>
                <w:p w14:paraId="376B24B2" w14:textId="77777777" w:rsidR="00C0190C" w:rsidRPr="00A25D4D" w:rsidRDefault="00C0190C" w:rsidP="008F13CC">
                  <w:pPr>
                    <w:jc w:val="left"/>
                    <w:rPr>
                      <w:lang w:val="en-GB"/>
                    </w:rPr>
                  </w:pPr>
                  <w:r w:rsidRPr="00A25D4D">
                    <w:rPr>
                      <w:lang w:val="en-GB"/>
                    </w:rPr>
                    <w:t xml:space="preserve">A utility link or link sequence used to convey data signals (PSTN, radio or computer) from one location to another. </w:t>
                  </w:r>
                </w:p>
              </w:tc>
            </w:tr>
            <w:tr w:rsidR="00C0190C" w:rsidRPr="00A25D4D" w14:paraId="4A14236E" w14:textId="77777777" w:rsidTr="00C0190C">
              <w:trPr>
                <w:tblHeader/>
                <w:tblCellSpacing w:w="0" w:type="dxa"/>
              </w:trPr>
              <w:tc>
                <w:tcPr>
                  <w:tcW w:w="360" w:type="dxa"/>
                  <w:hideMark/>
                </w:tcPr>
                <w:p w14:paraId="4CE571A0" w14:textId="77777777" w:rsidR="00C0190C" w:rsidRPr="00A25D4D" w:rsidRDefault="00C0190C" w:rsidP="008F13CC">
                  <w:pPr>
                    <w:jc w:val="left"/>
                    <w:rPr>
                      <w:lang w:val="en-GB"/>
                    </w:rPr>
                  </w:pPr>
                  <w:r w:rsidRPr="00A25D4D">
                    <w:rPr>
                      <w:lang w:val="en-GB"/>
                    </w:rPr>
                    <w:t> </w:t>
                  </w:r>
                </w:p>
              </w:tc>
              <w:tc>
                <w:tcPr>
                  <w:tcW w:w="1500" w:type="dxa"/>
                  <w:hideMark/>
                </w:tcPr>
                <w:p w14:paraId="1944DA5F" w14:textId="77777777" w:rsidR="00C0190C" w:rsidRPr="00A25D4D" w:rsidRDefault="00C0190C" w:rsidP="008F13CC">
                  <w:pPr>
                    <w:jc w:val="left"/>
                  </w:pPr>
                  <w:r w:rsidRPr="00A25D4D">
                    <w:t>Subtype van:</w:t>
                  </w:r>
                </w:p>
              </w:tc>
              <w:tc>
                <w:tcPr>
                  <w:tcW w:w="0" w:type="auto"/>
                  <w:hideMark/>
                </w:tcPr>
                <w:p w14:paraId="017A40CA" w14:textId="77777777" w:rsidR="00C0190C" w:rsidRPr="00A25D4D" w:rsidRDefault="00C0190C" w:rsidP="008F13CC">
                  <w:pPr>
                    <w:jc w:val="left"/>
                  </w:pPr>
                  <w:r w:rsidRPr="00A25D4D">
                    <w:t>Cable</w:t>
                  </w:r>
                </w:p>
              </w:tc>
            </w:tr>
            <w:tr w:rsidR="00C0190C" w:rsidRPr="00A25D4D" w14:paraId="679BF7A8" w14:textId="77777777" w:rsidTr="00C0190C">
              <w:trPr>
                <w:tblHeader/>
                <w:tblCellSpacing w:w="0" w:type="dxa"/>
              </w:trPr>
              <w:tc>
                <w:tcPr>
                  <w:tcW w:w="360" w:type="dxa"/>
                  <w:hideMark/>
                </w:tcPr>
                <w:p w14:paraId="01A00696" w14:textId="77777777" w:rsidR="00C0190C" w:rsidRPr="00A25D4D" w:rsidRDefault="00C0190C" w:rsidP="008F13CC">
                  <w:pPr>
                    <w:jc w:val="left"/>
                  </w:pPr>
                  <w:r w:rsidRPr="00A25D4D">
                    <w:t> </w:t>
                  </w:r>
                </w:p>
              </w:tc>
              <w:tc>
                <w:tcPr>
                  <w:tcW w:w="1500" w:type="dxa"/>
                  <w:hideMark/>
                </w:tcPr>
                <w:p w14:paraId="73295C57" w14:textId="77777777" w:rsidR="00C0190C" w:rsidRPr="00A25D4D" w:rsidRDefault="00C0190C" w:rsidP="008F13CC">
                  <w:pPr>
                    <w:jc w:val="left"/>
                  </w:pPr>
                  <w:r w:rsidRPr="00A25D4D">
                    <w:t>Stereotypes:</w:t>
                  </w:r>
                </w:p>
              </w:tc>
              <w:tc>
                <w:tcPr>
                  <w:tcW w:w="0" w:type="auto"/>
                  <w:hideMark/>
                </w:tcPr>
                <w:p w14:paraId="14C86A20"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578E469" w14:textId="77777777" w:rsidR="00C0190C" w:rsidRPr="00A25D4D" w:rsidRDefault="00C0190C" w:rsidP="008F13CC">
            <w:pPr>
              <w:jc w:val="left"/>
            </w:pPr>
          </w:p>
        </w:tc>
      </w:tr>
      <w:tr w:rsidR="00C0190C" w:rsidRPr="00A25D4D" w14:paraId="5035B65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F4178F" w14:textId="77777777" w:rsidR="00C0190C" w:rsidRPr="00A25D4D" w:rsidRDefault="00C0190C" w:rsidP="008F13CC">
            <w:pPr>
              <w:jc w:val="left"/>
            </w:pPr>
            <w:r w:rsidRPr="00A25D4D">
              <w:rPr>
                <w:b/>
                <w:bCs/>
              </w:rPr>
              <w:t xml:space="preserve">Attribuut: </w:t>
            </w:r>
            <w:proofErr w:type="spellStart"/>
            <w:r w:rsidRPr="00A25D4D">
              <w:rPr>
                <w:b/>
                <w:bCs/>
              </w:rPr>
              <w:t>telecommunicationsCableMaterialType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35C2E3A" w14:textId="77777777" w:rsidTr="00C0190C">
              <w:trPr>
                <w:tblHeader/>
                <w:tblCellSpacing w:w="0" w:type="dxa"/>
              </w:trPr>
              <w:tc>
                <w:tcPr>
                  <w:tcW w:w="360" w:type="dxa"/>
                  <w:hideMark/>
                </w:tcPr>
                <w:p w14:paraId="5838AA6E" w14:textId="77777777" w:rsidR="00C0190C" w:rsidRPr="00A25D4D" w:rsidRDefault="00C0190C" w:rsidP="008F13CC">
                  <w:pPr>
                    <w:jc w:val="left"/>
                  </w:pPr>
                  <w:r w:rsidRPr="00A25D4D">
                    <w:t> </w:t>
                  </w:r>
                </w:p>
              </w:tc>
              <w:tc>
                <w:tcPr>
                  <w:tcW w:w="1500" w:type="dxa"/>
                  <w:hideMark/>
                </w:tcPr>
                <w:p w14:paraId="10EF23DE" w14:textId="77777777" w:rsidR="00C0190C" w:rsidRPr="00A25D4D" w:rsidRDefault="00C0190C" w:rsidP="008F13CC">
                  <w:pPr>
                    <w:jc w:val="left"/>
                  </w:pPr>
                  <w:r w:rsidRPr="00A25D4D">
                    <w:t>Type:</w:t>
                  </w:r>
                </w:p>
              </w:tc>
              <w:tc>
                <w:tcPr>
                  <w:tcW w:w="0" w:type="auto"/>
                  <w:hideMark/>
                </w:tcPr>
                <w:p w14:paraId="413FB053" w14:textId="77777777" w:rsidR="00C0190C" w:rsidRPr="00A25D4D" w:rsidRDefault="00C0190C" w:rsidP="008F13CC">
                  <w:pPr>
                    <w:jc w:val="left"/>
                  </w:pPr>
                  <w:proofErr w:type="spellStart"/>
                  <w:r w:rsidRPr="00A25D4D">
                    <w:t>TelecommunicationsCableMaterialTypeValue</w:t>
                  </w:r>
                  <w:proofErr w:type="spellEnd"/>
                </w:p>
              </w:tc>
            </w:tr>
            <w:tr w:rsidR="00C0190C" w:rsidRPr="00A25D4D" w14:paraId="3810C422" w14:textId="77777777" w:rsidTr="00C0190C">
              <w:trPr>
                <w:tblHeader/>
                <w:tblCellSpacing w:w="0" w:type="dxa"/>
              </w:trPr>
              <w:tc>
                <w:tcPr>
                  <w:tcW w:w="360" w:type="dxa"/>
                  <w:hideMark/>
                </w:tcPr>
                <w:p w14:paraId="42664B40" w14:textId="77777777" w:rsidR="00C0190C" w:rsidRPr="00A25D4D" w:rsidRDefault="00C0190C" w:rsidP="008F13CC">
                  <w:pPr>
                    <w:jc w:val="left"/>
                  </w:pPr>
                  <w:r w:rsidRPr="00A25D4D">
                    <w:t> </w:t>
                  </w:r>
                </w:p>
              </w:tc>
              <w:tc>
                <w:tcPr>
                  <w:tcW w:w="1500" w:type="dxa"/>
                  <w:hideMark/>
                </w:tcPr>
                <w:p w14:paraId="6961AA78" w14:textId="77777777" w:rsidR="00C0190C" w:rsidRPr="00A25D4D" w:rsidRDefault="00C0190C" w:rsidP="008F13CC">
                  <w:pPr>
                    <w:jc w:val="left"/>
                  </w:pPr>
                  <w:r w:rsidRPr="00A25D4D">
                    <w:t>Naam</w:t>
                  </w:r>
                </w:p>
              </w:tc>
              <w:tc>
                <w:tcPr>
                  <w:tcW w:w="0" w:type="auto"/>
                  <w:hideMark/>
                </w:tcPr>
                <w:p w14:paraId="62D59DBA"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cable</w:t>
                  </w:r>
                  <w:proofErr w:type="spellEnd"/>
                  <w:r w:rsidRPr="00A25D4D">
                    <w:t xml:space="preserve"> </w:t>
                  </w:r>
                  <w:proofErr w:type="spellStart"/>
                  <w:r w:rsidRPr="00A25D4D">
                    <w:t>material</w:t>
                  </w:r>
                  <w:proofErr w:type="spellEnd"/>
                  <w:r w:rsidRPr="00A25D4D">
                    <w:t xml:space="preserve"> type </w:t>
                  </w:r>
                </w:p>
              </w:tc>
            </w:tr>
            <w:tr w:rsidR="00C0190C" w:rsidRPr="00A25D4D" w14:paraId="164E9EE9" w14:textId="77777777" w:rsidTr="00C0190C">
              <w:trPr>
                <w:tblHeader/>
                <w:tblCellSpacing w:w="0" w:type="dxa"/>
              </w:trPr>
              <w:tc>
                <w:tcPr>
                  <w:tcW w:w="360" w:type="dxa"/>
                  <w:hideMark/>
                </w:tcPr>
                <w:p w14:paraId="764124D7" w14:textId="77777777" w:rsidR="00C0190C" w:rsidRPr="00A25D4D" w:rsidRDefault="00C0190C" w:rsidP="008F13CC">
                  <w:pPr>
                    <w:jc w:val="left"/>
                  </w:pPr>
                  <w:r w:rsidRPr="00A25D4D">
                    <w:t> </w:t>
                  </w:r>
                </w:p>
              </w:tc>
              <w:tc>
                <w:tcPr>
                  <w:tcW w:w="1500" w:type="dxa"/>
                  <w:hideMark/>
                </w:tcPr>
                <w:p w14:paraId="3C2F39CD" w14:textId="77777777" w:rsidR="00C0190C" w:rsidRPr="00A25D4D" w:rsidRDefault="00C0190C" w:rsidP="008F13CC">
                  <w:pPr>
                    <w:jc w:val="left"/>
                  </w:pPr>
                  <w:r w:rsidRPr="00A25D4D">
                    <w:t>Definitie:</w:t>
                  </w:r>
                </w:p>
              </w:tc>
              <w:tc>
                <w:tcPr>
                  <w:tcW w:w="0" w:type="auto"/>
                  <w:hideMark/>
                </w:tcPr>
                <w:p w14:paraId="7AC94450" w14:textId="77777777" w:rsidR="00C0190C" w:rsidRPr="00A25D4D" w:rsidRDefault="00C0190C" w:rsidP="008F13CC">
                  <w:pPr>
                    <w:jc w:val="left"/>
                  </w:pPr>
                  <w:r w:rsidRPr="00A25D4D">
                    <w:t xml:space="preserve">Type of </w:t>
                  </w:r>
                  <w:proofErr w:type="spellStart"/>
                  <w:r w:rsidRPr="00A25D4D">
                    <w:t>cable</w:t>
                  </w:r>
                  <w:proofErr w:type="spellEnd"/>
                  <w:r w:rsidRPr="00A25D4D">
                    <w:t xml:space="preserve"> </w:t>
                  </w:r>
                  <w:proofErr w:type="spellStart"/>
                  <w:r w:rsidRPr="00A25D4D">
                    <w:t>material</w:t>
                  </w:r>
                  <w:proofErr w:type="spellEnd"/>
                  <w:r w:rsidRPr="00A25D4D">
                    <w:t>.</w:t>
                  </w:r>
                </w:p>
              </w:tc>
            </w:tr>
            <w:tr w:rsidR="00C0190C" w:rsidRPr="00A25D4D" w14:paraId="590FE64A" w14:textId="77777777" w:rsidTr="00C0190C">
              <w:trPr>
                <w:tblHeader/>
                <w:tblCellSpacing w:w="0" w:type="dxa"/>
              </w:trPr>
              <w:tc>
                <w:tcPr>
                  <w:tcW w:w="360" w:type="dxa"/>
                  <w:hideMark/>
                </w:tcPr>
                <w:p w14:paraId="61330F35" w14:textId="77777777" w:rsidR="00C0190C" w:rsidRPr="00A25D4D" w:rsidRDefault="00C0190C" w:rsidP="008F13CC">
                  <w:pPr>
                    <w:jc w:val="left"/>
                  </w:pPr>
                  <w:r w:rsidRPr="00A25D4D">
                    <w:t> </w:t>
                  </w:r>
                </w:p>
              </w:tc>
              <w:tc>
                <w:tcPr>
                  <w:tcW w:w="1500" w:type="dxa"/>
                  <w:hideMark/>
                </w:tcPr>
                <w:p w14:paraId="7EDB57C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FC3E408" w14:textId="77777777" w:rsidR="00C0190C" w:rsidRPr="00A25D4D" w:rsidRDefault="00C0190C" w:rsidP="008F13CC">
                  <w:pPr>
                    <w:jc w:val="left"/>
                  </w:pPr>
                  <w:r w:rsidRPr="00A25D4D">
                    <w:t>1</w:t>
                  </w:r>
                </w:p>
              </w:tc>
            </w:tr>
            <w:tr w:rsidR="00C0190C" w:rsidRPr="00A25D4D" w14:paraId="0395E4F1" w14:textId="77777777" w:rsidTr="00C0190C">
              <w:trPr>
                <w:tblHeader/>
                <w:tblCellSpacing w:w="0" w:type="dxa"/>
              </w:trPr>
              <w:tc>
                <w:tcPr>
                  <w:tcW w:w="360" w:type="dxa"/>
                  <w:hideMark/>
                </w:tcPr>
                <w:p w14:paraId="5202877D" w14:textId="77777777" w:rsidR="00C0190C" w:rsidRPr="00A25D4D" w:rsidRDefault="00C0190C" w:rsidP="008F13CC">
                  <w:pPr>
                    <w:jc w:val="left"/>
                  </w:pPr>
                  <w:r w:rsidRPr="00A25D4D">
                    <w:t> </w:t>
                  </w:r>
                </w:p>
              </w:tc>
              <w:tc>
                <w:tcPr>
                  <w:tcW w:w="1500" w:type="dxa"/>
                  <w:hideMark/>
                </w:tcPr>
                <w:p w14:paraId="4614A1BF" w14:textId="77777777" w:rsidR="00C0190C" w:rsidRPr="00A25D4D" w:rsidRDefault="00C0190C" w:rsidP="008F13CC">
                  <w:pPr>
                    <w:jc w:val="left"/>
                  </w:pPr>
                  <w:r w:rsidRPr="00A25D4D">
                    <w:t>Stereotypes:</w:t>
                  </w:r>
                </w:p>
              </w:tc>
              <w:tc>
                <w:tcPr>
                  <w:tcW w:w="0" w:type="auto"/>
                  <w:hideMark/>
                </w:tcPr>
                <w:p w14:paraId="208E0656"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87CA0E8" w14:textId="77777777" w:rsidR="00C0190C" w:rsidRPr="00A25D4D" w:rsidRDefault="00C0190C" w:rsidP="008F13CC">
            <w:pPr>
              <w:jc w:val="left"/>
            </w:pPr>
          </w:p>
        </w:tc>
      </w:tr>
      <w:tr w:rsidR="00C0190C" w:rsidRPr="00A25D4D" w14:paraId="0C2616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A08A62" w14:textId="77777777" w:rsidR="00C0190C" w:rsidRPr="00A25D4D" w:rsidRDefault="00C0190C" w:rsidP="008F13CC">
            <w:pPr>
              <w:jc w:val="left"/>
              <w:rPr>
                <w:lang w:val="en-GB"/>
              </w:rPr>
            </w:pPr>
            <w:r w:rsidRPr="00A25D4D">
              <w:rPr>
                <w:b/>
                <w:bCs/>
                <w:lang w:val="en-GB"/>
              </w:rPr>
              <w:t>Constraint: "</w:t>
            </w:r>
            <w:proofErr w:type="spellStart"/>
            <w:r w:rsidRPr="00A25D4D">
              <w:rPr>
                <w:b/>
                <w:bCs/>
                <w:lang w:val="en-GB"/>
              </w:rPr>
              <w:t>TelecommunicationsCable</w:t>
            </w:r>
            <w:proofErr w:type="spellEnd"/>
            <w:r w:rsidRPr="00A25D4D">
              <w:rPr>
                <w:b/>
                <w:bCs/>
                <w:lang w:val="en-GB"/>
              </w:rPr>
              <w:t>"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5428D6F" w14:textId="77777777" w:rsidTr="00C0190C">
              <w:trPr>
                <w:tblHeader/>
                <w:tblCellSpacing w:w="0" w:type="dxa"/>
              </w:trPr>
              <w:tc>
                <w:tcPr>
                  <w:tcW w:w="360" w:type="dxa"/>
                  <w:hideMark/>
                </w:tcPr>
                <w:p w14:paraId="24E9B196" w14:textId="77777777" w:rsidR="00C0190C" w:rsidRPr="00A25D4D" w:rsidRDefault="00C0190C" w:rsidP="008F13CC">
                  <w:pPr>
                    <w:jc w:val="left"/>
                    <w:rPr>
                      <w:lang w:val="en-GB"/>
                    </w:rPr>
                  </w:pPr>
                  <w:r w:rsidRPr="00A25D4D">
                    <w:rPr>
                      <w:lang w:val="en-GB"/>
                    </w:rPr>
                    <w:t> </w:t>
                  </w:r>
                </w:p>
              </w:tc>
              <w:tc>
                <w:tcPr>
                  <w:tcW w:w="1500" w:type="dxa"/>
                  <w:hideMark/>
                </w:tcPr>
                <w:p w14:paraId="344E951E" w14:textId="77777777" w:rsidR="00C0190C" w:rsidRPr="00A25D4D" w:rsidRDefault="00C0190C" w:rsidP="008F13CC">
                  <w:pPr>
                    <w:jc w:val="left"/>
                  </w:pPr>
                  <w:r w:rsidRPr="00A25D4D">
                    <w:t>OCL:</w:t>
                  </w:r>
                </w:p>
              </w:tc>
              <w:tc>
                <w:tcPr>
                  <w:tcW w:w="0" w:type="auto"/>
                  <w:hideMark/>
                </w:tcPr>
                <w:p w14:paraId="45BB80A1" w14:textId="77777777" w:rsidR="00C0190C" w:rsidRPr="00A25D4D" w:rsidRDefault="00C0190C" w:rsidP="008F13CC">
                  <w:pPr>
                    <w:jc w:val="left"/>
                  </w:pPr>
                </w:p>
              </w:tc>
            </w:tr>
          </w:tbl>
          <w:p w14:paraId="2538B936" w14:textId="77777777" w:rsidR="00C0190C" w:rsidRPr="00A25D4D" w:rsidRDefault="00C0190C" w:rsidP="008F13CC">
            <w:pPr>
              <w:jc w:val="left"/>
            </w:pPr>
          </w:p>
        </w:tc>
      </w:tr>
    </w:tbl>
    <w:p w14:paraId="2C4B22F3" w14:textId="77777777" w:rsidR="00C0190C" w:rsidRPr="00A25D4D" w:rsidRDefault="00C0190C" w:rsidP="008F13CC">
      <w:pPr>
        <w:pStyle w:val="Kop5"/>
        <w:jc w:val="left"/>
        <w:rPr>
          <w:sz w:val="16"/>
          <w:szCs w:val="16"/>
        </w:rPr>
      </w:pPr>
      <w:proofErr w:type="spellStart"/>
      <w:r w:rsidRPr="00A25D4D">
        <w:rPr>
          <w:sz w:val="16"/>
          <w:szCs w:val="16"/>
        </w:rPr>
        <w:t>ThermalPipe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4B189E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88805E" w14:textId="77777777" w:rsidR="00C0190C" w:rsidRPr="00A25D4D" w:rsidRDefault="00C0190C" w:rsidP="008F13CC">
            <w:pPr>
              <w:jc w:val="left"/>
            </w:pPr>
            <w:proofErr w:type="spellStart"/>
            <w:r w:rsidRPr="00A25D4D">
              <w:rPr>
                <w:b/>
                <w:bCs/>
              </w:rPr>
              <w:t>ThermalPipe</w:t>
            </w:r>
            <w:proofErr w:type="spellEnd"/>
          </w:p>
        </w:tc>
      </w:tr>
      <w:tr w:rsidR="00C0190C" w:rsidRPr="00A25D4D" w14:paraId="6F5467F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64C29D12" w14:textId="77777777" w:rsidTr="00C0190C">
              <w:trPr>
                <w:tblHeader/>
                <w:tblCellSpacing w:w="0" w:type="dxa"/>
              </w:trPr>
              <w:tc>
                <w:tcPr>
                  <w:tcW w:w="360" w:type="dxa"/>
                  <w:hideMark/>
                </w:tcPr>
                <w:p w14:paraId="0A04A1D7" w14:textId="77777777" w:rsidR="00C0190C" w:rsidRPr="00A25D4D" w:rsidRDefault="00C0190C" w:rsidP="008F13CC">
                  <w:pPr>
                    <w:jc w:val="left"/>
                  </w:pPr>
                  <w:r w:rsidRPr="00A25D4D">
                    <w:t> </w:t>
                  </w:r>
                </w:p>
              </w:tc>
              <w:tc>
                <w:tcPr>
                  <w:tcW w:w="1500" w:type="dxa"/>
                  <w:hideMark/>
                </w:tcPr>
                <w:p w14:paraId="6EC161AF" w14:textId="77777777" w:rsidR="00C0190C" w:rsidRPr="00A25D4D" w:rsidRDefault="00C0190C" w:rsidP="008F13CC">
                  <w:pPr>
                    <w:jc w:val="left"/>
                  </w:pPr>
                  <w:r w:rsidRPr="00A25D4D">
                    <w:t>Package:</w:t>
                  </w:r>
                </w:p>
              </w:tc>
              <w:tc>
                <w:tcPr>
                  <w:tcW w:w="0" w:type="auto"/>
                  <w:hideMark/>
                </w:tcPr>
                <w:p w14:paraId="0BCD79B4" w14:textId="77777777" w:rsidR="00C0190C" w:rsidRPr="00A25D4D" w:rsidRDefault="00C0190C" w:rsidP="008F13CC">
                  <w:pPr>
                    <w:jc w:val="left"/>
                    <w:rPr>
                      <w:lang w:val="en-GB"/>
                    </w:rPr>
                  </w:pPr>
                  <w:r w:rsidRPr="00A25D4D">
                    <w:rPr>
                      <w:lang w:val="en-GB"/>
                    </w:rPr>
                    <w:t>Thermal Network [Candidate type that might be extended in Annex II/III INSPIRE data specification]</w:t>
                  </w:r>
                </w:p>
              </w:tc>
            </w:tr>
            <w:tr w:rsidR="00C0190C" w:rsidRPr="00A25D4D" w14:paraId="04E4EF54" w14:textId="77777777" w:rsidTr="00C0190C">
              <w:trPr>
                <w:tblHeader/>
                <w:tblCellSpacing w:w="0" w:type="dxa"/>
              </w:trPr>
              <w:tc>
                <w:tcPr>
                  <w:tcW w:w="360" w:type="dxa"/>
                  <w:hideMark/>
                </w:tcPr>
                <w:p w14:paraId="19109B9A" w14:textId="77777777" w:rsidR="00C0190C" w:rsidRPr="00A25D4D" w:rsidRDefault="00C0190C" w:rsidP="008F13CC">
                  <w:pPr>
                    <w:jc w:val="left"/>
                    <w:rPr>
                      <w:lang w:val="en-GB"/>
                    </w:rPr>
                  </w:pPr>
                  <w:r w:rsidRPr="00A25D4D">
                    <w:rPr>
                      <w:lang w:val="en-GB"/>
                    </w:rPr>
                    <w:t> </w:t>
                  </w:r>
                </w:p>
              </w:tc>
              <w:tc>
                <w:tcPr>
                  <w:tcW w:w="1500" w:type="dxa"/>
                  <w:hideMark/>
                </w:tcPr>
                <w:p w14:paraId="2D2E112D" w14:textId="77777777" w:rsidR="00C0190C" w:rsidRPr="00A25D4D" w:rsidRDefault="00C0190C" w:rsidP="008F13CC">
                  <w:pPr>
                    <w:jc w:val="left"/>
                  </w:pPr>
                  <w:r w:rsidRPr="00A25D4D">
                    <w:t>Naam</w:t>
                  </w:r>
                </w:p>
              </w:tc>
              <w:tc>
                <w:tcPr>
                  <w:tcW w:w="0" w:type="auto"/>
                  <w:hideMark/>
                </w:tcPr>
                <w:p w14:paraId="5B55C7F5" w14:textId="77777777" w:rsidR="00C0190C" w:rsidRPr="00A25D4D" w:rsidRDefault="00C0190C" w:rsidP="008F13CC">
                  <w:pPr>
                    <w:jc w:val="left"/>
                  </w:pPr>
                  <w:proofErr w:type="spellStart"/>
                  <w:r w:rsidRPr="00A25D4D">
                    <w:t>thermal</w:t>
                  </w:r>
                  <w:proofErr w:type="spellEnd"/>
                  <w:r w:rsidRPr="00A25D4D">
                    <w:t xml:space="preserve"> pipe </w:t>
                  </w:r>
                </w:p>
              </w:tc>
            </w:tr>
            <w:tr w:rsidR="00C0190C" w:rsidRPr="007060DF" w14:paraId="15FA6DFC" w14:textId="77777777" w:rsidTr="00C0190C">
              <w:trPr>
                <w:tblHeader/>
                <w:tblCellSpacing w:w="0" w:type="dxa"/>
              </w:trPr>
              <w:tc>
                <w:tcPr>
                  <w:tcW w:w="360" w:type="dxa"/>
                  <w:hideMark/>
                </w:tcPr>
                <w:p w14:paraId="5DBE1D84" w14:textId="77777777" w:rsidR="00C0190C" w:rsidRPr="00A25D4D" w:rsidRDefault="00C0190C" w:rsidP="008F13CC">
                  <w:pPr>
                    <w:jc w:val="left"/>
                  </w:pPr>
                  <w:r w:rsidRPr="00A25D4D">
                    <w:t> </w:t>
                  </w:r>
                </w:p>
              </w:tc>
              <w:tc>
                <w:tcPr>
                  <w:tcW w:w="1500" w:type="dxa"/>
                  <w:hideMark/>
                </w:tcPr>
                <w:p w14:paraId="617F2D0A" w14:textId="77777777" w:rsidR="00C0190C" w:rsidRPr="00A25D4D" w:rsidRDefault="00C0190C" w:rsidP="008F13CC">
                  <w:pPr>
                    <w:jc w:val="left"/>
                  </w:pPr>
                  <w:r w:rsidRPr="00A25D4D">
                    <w:t>Definitie:</w:t>
                  </w:r>
                </w:p>
              </w:tc>
              <w:tc>
                <w:tcPr>
                  <w:tcW w:w="0" w:type="auto"/>
                  <w:hideMark/>
                </w:tcPr>
                <w:p w14:paraId="66EFBB89" w14:textId="77777777" w:rsidR="00C0190C" w:rsidRPr="00A25D4D" w:rsidRDefault="00C0190C" w:rsidP="008F13CC">
                  <w:pPr>
                    <w:jc w:val="left"/>
                    <w:rPr>
                      <w:lang w:val="en-GB"/>
                    </w:rPr>
                  </w:pPr>
                  <w:r w:rsidRPr="00A25D4D">
                    <w:rPr>
                      <w:lang w:val="en-GB"/>
                    </w:rPr>
                    <w:t>A pipe used to disseminate heating or cooling from one location to another.</w:t>
                  </w:r>
                </w:p>
              </w:tc>
            </w:tr>
            <w:tr w:rsidR="00C0190C" w:rsidRPr="00A25D4D" w14:paraId="6FE8AAB3" w14:textId="77777777" w:rsidTr="00C0190C">
              <w:trPr>
                <w:tblHeader/>
                <w:tblCellSpacing w:w="0" w:type="dxa"/>
              </w:trPr>
              <w:tc>
                <w:tcPr>
                  <w:tcW w:w="360" w:type="dxa"/>
                  <w:hideMark/>
                </w:tcPr>
                <w:p w14:paraId="435A0FA6" w14:textId="77777777" w:rsidR="00C0190C" w:rsidRPr="00A25D4D" w:rsidRDefault="00C0190C" w:rsidP="008F13CC">
                  <w:pPr>
                    <w:jc w:val="left"/>
                    <w:rPr>
                      <w:lang w:val="en-GB"/>
                    </w:rPr>
                  </w:pPr>
                  <w:r w:rsidRPr="00A25D4D">
                    <w:rPr>
                      <w:lang w:val="en-GB"/>
                    </w:rPr>
                    <w:t> </w:t>
                  </w:r>
                </w:p>
              </w:tc>
              <w:tc>
                <w:tcPr>
                  <w:tcW w:w="1500" w:type="dxa"/>
                  <w:hideMark/>
                </w:tcPr>
                <w:p w14:paraId="7117287F" w14:textId="77777777" w:rsidR="00C0190C" w:rsidRPr="00A25D4D" w:rsidRDefault="00C0190C" w:rsidP="008F13CC">
                  <w:pPr>
                    <w:jc w:val="left"/>
                  </w:pPr>
                  <w:r w:rsidRPr="00A25D4D">
                    <w:t>Subtype van:</w:t>
                  </w:r>
                </w:p>
              </w:tc>
              <w:tc>
                <w:tcPr>
                  <w:tcW w:w="0" w:type="auto"/>
                  <w:hideMark/>
                </w:tcPr>
                <w:p w14:paraId="20797E22" w14:textId="77777777" w:rsidR="00C0190C" w:rsidRPr="00A25D4D" w:rsidRDefault="00C0190C" w:rsidP="008F13CC">
                  <w:pPr>
                    <w:jc w:val="left"/>
                  </w:pPr>
                  <w:r w:rsidRPr="00A25D4D">
                    <w:t>Pipe</w:t>
                  </w:r>
                </w:p>
              </w:tc>
            </w:tr>
            <w:tr w:rsidR="00C0190C" w:rsidRPr="00A25D4D" w14:paraId="0983CB11" w14:textId="77777777" w:rsidTr="00C0190C">
              <w:trPr>
                <w:tblHeader/>
                <w:tblCellSpacing w:w="0" w:type="dxa"/>
              </w:trPr>
              <w:tc>
                <w:tcPr>
                  <w:tcW w:w="360" w:type="dxa"/>
                  <w:hideMark/>
                </w:tcPr>
                <w:p w14:paraId="4BE998C0" w14:textId="77777777" w:rsidR="00C0190C" w:rsidRPr="00A25D4D" w:rsidRDefault="00C0190C" w:rsidP="008F13CC">
                  <w:pPr>
                    <w:jc w:val="left"/>
                  </w:pPr>
                  <w:r w:rsidRPr="00A25D4D">
                    <w:t> </w:t>
                  </w:r>
                </w:p>
              </w:tc>
              <w:tc>
                <w:tcPr>
                  <w:tcW w:w="1500" w:type="dxa"/>
                  <w:hideMark/>
                </w:tcPr>
                <w:p w14:paraId="5B95E42D" w14:textId="77777777" w:rsidR="00C0190C" w:rsidRPr="00A25D4D" w:rsidRDefault="00C0190C" w:rsidP="008F13CC">
                  <w:pPr>
                    <w:jc w:val="left"/>
                  </w:pPr>
                  <w:r w:rsidRPr="00A25D4D">
                    <w:t>Stereotypes:</w:t>
                  </w:r>
                </w:p>
              </w:tc>
              <w:tc>
                <w:tcPr>
                  <w:tcW w:w="0" w:type="auto"/>
                  <w:hideMark/>
                </w:tcPr>
                <w:p w14:paraId="205F77C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0120B9E" w14:textId="77777777" w:rsidR="00C0190C" w:rsidRPr="00A25D4D" w:rsidRDefault="00C0190C" w:rsidP="008F13CC">
            <w:pPr>
              <w:jc w:val="left"/>
            </w:pPr>
          </w:p>
        </w:tc>
      </w:tr>
      <w:tr w:rsidR="00C0190C" w:rsidRPr="00A25D4D" w14:paraId="72B0C8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255815" w14:textId="77777777" w:rsidR="00C0190C" w:rsidRPr="00A25D4D" w:rsidRDefault="00C0190C" w:rsidP="008F13CC">
            <w:pPr>
              <w:jc w:val="left"/>
            </w:pPr>
            <w:r w:rsidRPr="00A25D4D">
              <w:rPr>
                <w:b/>
                <w:bCs/>
              </w:rPr>
              <w:t xml:space="preserve">Attribuut: </w:t>
            </w:r>
            <w:proofErr w:type="spellStart"/>
            <w:r w:rsidRPr="00A25D4D">
              <w:rPr>
                <w:b/>
                <w:bCs/>
              </w:rPr>
              <w:t>thermalProductType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E3D16D" w14:textId="77777777" w:rsidTr="00C0190C">
              <w:trPr>
                <w:tblHeader/>
                <w:tblCellSpacing w:w="0" w:type="dxa"/>
              </w:trPr>
              <w:tc>
                <w:tcPr>
                  <w:tcW w:w="360" w:type="dxa"/>
                  <w:hideMark/>
                </w:tcPr>
                <w:p w14:paraId="77B0E016" w14:textId="77777777" w:rsidR="00C0190C" w:rsidRPr="00A25D4D" w:rsidRDefault="00C0190C" w:rsidP="008F13CC">
                  <w:pPr>
                    <w:jc w:val="left"/>
                  </w:pPr>
                  <w:r w:rsidRPr="00A25D4D">
                    <w:t> </w:t>
                  </w:r>
                </w:p>
              </w:tc>
              <w:tc>
                <w:tcPr>
                  <w:tcW w:w="1500" w:type="dxa"/>
                  <w:hideMark/>
                </w:tcPr>
                <w:p w14:paraId="5791B09D" w14:textId="77777777" w:rsidR="00C0190C" w:rsidRPr="00A25D4D" w:rsidRDefault="00C0190C" w:rsidP="008F13CC">
                  <w:pPr>
                    <w:jc w:val="left"/>
                  </w:pPr>
                  <w:r w:rsidRPr="00A25D4D">
                    <w:t>Type:</w:t>
                  </w:r>
                </w:p>
              </w:tc>
              <w:tc>
                <w:tcPr>
                  <w:tcW w:w="0" w:type="auto"/>
                  <w:hideMark/>
                </w:tcPr>
                <w:p w14:paraId="0B31645C" w14:textId="77777777" w:rsidR="00C0190C" w:rsidRPr="00A25D4D" w:rsidRDefault="00C0190C" w:rsidP="008F13CC">
                  <w:pPr>
                    <w:jc w:val="left"/>
                  </w:pPr>
                  <w:proofErr w:type="spellStart"/>
                  <w:r w:rsidRPr="00A25D4D">
                    <w:t>ThermalProductTypeValue</w:t>
                  </w:r>
                  <w:proofErr w:type="spellEnd"/>
                </w:p>
              </w:tc>
            </w:tr>
            <w:tr w:rsidR="00C0190C" w:rsidRPr="00A25D4D" w14:paraId="533C1444" w14:textId="77777777" w:rsidTr="00C0190C">
              <w:trPr>
                <w:tblHeader/>
                <w:tblCellSpacing w:w="0" w:type="dxa"/>
              </w:trPr>
              <w:tc>
                <w:tcPr>
                  <w:tcW w:w="360" w:type="dxa"/>
                  <w:hideMark/>
                </w:tcPr>
                <w:p w14:paraId="3EE5F852" w14:textId="77777777" w:rsidR="00C0190C" w:rsidRPr="00A25D4D" w:rsidRDefault="00C0190C" w:rsidP="008F13CC">
                  <w:pPr>
                    <w:jc w:val="left"/>
                  </w:pPr>
                  <w:r w:rsidRPr="00A25D4D">
                    <w:t> </w:t>
                  </w:r>
                </w:p>
              </w:tc>
              <w:tc>
                <w:tcPr>
                  <w:tcW w:w="1500" w:type="dxa"/>
                  <w:hideMark/>
                </w:tcPr>
                <w:p w14:paraId="177444B3" w14:textId="77777777" w:rsidR="00C0190C" w:rsidRPr="00A25D4D" w:rsidRDefault="00C0190C" w:rsidP="008F13CC">
                  <w:pPr>
                    <w:jc w:val="left"/>
                  </w:pPr>
                  <w:r w:rsidRPr="00A25D4D">
                    <w:t>Naam</w:t>
                  </w:r>
                </w:p>
              </w:tc>
              <w:tc>
                <w:tcPr>
                  <w:tcW w:w="0" w:type="auto"/>
                  <w:hideMark/>
                </w:tcPr>
                <w:p w14:paraId="627C3CF9" w14:textId="77777777" w:rsidR="00C0190C" w:rsidRPr="00A25D4D" w:rsidRDefault="00C0190C" w:rsidP="008F13CC">
                  <w:pPr>
                    <w:jc w:val="left"/>
                  </w:pPr>
                  <w:proofErr w:type="spellStart"/>
                  <w:r w:rsidRPr="00A25D4D">
                    <w:t>thermal</w:t>
                  </w:r>
                  <w:proofErr w:type="spellEnd"/>
                  <w:r w:rsidRPr="00A25D4D">
                    <w:t xml:space="preserve"> product type </w:t>
                  </w:r>
                </w:p>
              </w:tc>
            </w:tr>
            <w:tr w:rsidR="00C0190C" w:rsidRPr="007060DF" w14:paraId="1F317A59" w14:textId="77777777" w:rsidTr="00C0190C">
              <w:trPr>
                <w:tblHeader/>
                <w:tblCellSpacing w:w="0" w:type="dxa"/>
              </w:trPr>
              <w:tc>
                <w:tcPr>
                  <w:tcW w:w="360" w:type="dxa"/>
                  <w:hideMark/>
                </w:tcPr>
                <w:p w14:paraId="42E25F8D" w14:textId="77777777" w:rsidR="00C0190C" w:rsidRPr="00A25D4D" w:rsidRDefault="00C0190C" w:rsidP="008F13CC">
                  <w:pPr>
                    <w:jc w:val="left"/>
                  </w:pPr>
                  <w:r w:rsidRPr="00A25D4D">
                    <w:t> </w:t>
                  </w:r>
                </w:p>
              </w:tc>
              <w:tc>
                <w:tcPr>
                  <w:tcW w:w="1500" w:type="dxa"/>
                  <w:hideMark/>
                </w:tcPr>
                <w:p w14:paraId="01787ED1" w14:textId="77777777" w:rsidR="00C0190C" w:rsidRPr="00A25D4D" w:rsidRDefault="00C0190C" w:rsidP="008F13CC">
                  <w:pPr>
                    <w:jc w:val="left"/>
                  </w:pPr>
                  <w:r w:rsidRPr="00A25D4D">
                    <w:t>Definitie:</w:t>
                  </w:r>
                </w:p>
              </w:tc>
              <w:tc>
                <w:tcPr>
                  <w:tcW w:w="0" w:type="auto"/>
                  <w:hideMark/>
                </w:tcPr>
                <w:p w14:paraId="06A5BC32" w14:textId="77777777" w:rsidR="00C0190C" w:rsidRPr="00A25D4D" w:rsidRDefault="00C0190C" w:rsidP="008F13CC">
                  <w:pPr>
                    <w:jc w:val="left"/>
                    <w:rPr>
                      <w:lang w:val="en-GB"/>
                    </w:rPr>
                  </w:pPr>
                  <w:r w:rsidRPr="00A25D4D">
                    <w:rPr>
                      <w:lang w:val="en-GB"/>
                    </w:rPr>
                    <w:t xml:space="preserve">The type of thermal product that is conveyed through the thermal pipe. </w:t>
                  </w:r>
                </w:p>
              </w:tc>
            </w:tr>
            <w:tr w:rsidR="00C0190C" w:rsidRPr="00A25D4D" w14:paraId="0185678D" w14:textId="77777777" w:rsidTr="00C0190C">
              <w:trPr>
                <w:tblHeader/>
                <w:tblCellSpacing w:w="0" w:type="dxa"/>
              </w:trPr>
              <w:tc>
                <w:tcPr>
                  <w:tcW w:w="360" w:type="dxa"/>
                  <w:hideMark/>
                </w:tcPr>
                <w:p w14:paraId="482F5F70" w14:textId="77777777" w:rsidR="00C0190C" w:rsidRPr="00A25D4D" w:rsidRDefault="00C0190C" w:rsidP="008F13CC">
                  <w:pPr>
                    <w:jc w:val="left"/>
                    <w:rPr>
                      <w:lang w:val="en-GB"/>
                    </w:rPr>
                  </w:pPr>
                  <w:r w:rsidRPr="00A25D4D">
                    <w:rPr>
                      <w:lang w:val="en-GB"/>
                    </w:rPr>
                    <w:t> </w:t>
                  </w:r>
                </w:p>
              </w:tc>
              <w:tc>
                <w:tcPr>
                  <w:tcW w:w="1500" w:type="dxa"/>
                  <w:hideMark/>
                </w:tcPr>
                <w:p w14:paraId="5C6D219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1AE948A" w14:textId="77777777" w:rsidR="00C0190C" w:rsidRPr="00A25D4D" w:rsidRDefault="00C0190C" w:rsidP="008F13CC">
                  <w:pPr>
                    <w:jc w:val="left"/>
                  </w:pPr>
                  <w:r w:rsidRPr="00A25D4D">
                    <w:t>1</w:t>
                  </w:r>
                </w:p>
              </w:tc>
            </w:tr>
            <w:tr w:rsidR="00C0190C" w:rsidRPr="00A25D4D" w14:paraId="5C4BA7BA" w14:textId="77777777" w:rsidTr="00C0190C">
              <w:trPr>
                <w:tblHeader/>
                <w:tblCellSpacing w:w="0" w:type="dxa"/>
              </w:trPr>
              <w:tc>
                <w:tcPr>
                  <w:tcW w:w="360" w:type="dxa"/>
                  <w:hideMark/>
                </w:tcPr>
                <w:p w14:paraId="75E23189" w14:textId="77777777" w:rsidR="00C0190C" w:rsidRPr="00A25D4D" w:rsidRDefault="00C0190C" w:rsidP="008F13CC">
                  <w:pPr>
                    <w:jc w:val="left"/>
                  </w:pPr>
                  <w:r w:rsidRPr="00A25D4D">
                    <w:t> </w:t>
                  </w:r>
                </w:p>
              </w:tc>
              <w:tc>
                <w:tcPr>
                  <w:tcW w:w="1500" w:type="dxa"/>
                  <w:hideMark/>
                </w:tcPr>
                <w:p w14:paraId="01934026" w14:textId="77777777" w:rsidR="00C0190C" w:rsidRPr="00A25D4D" w:rsidRDefault="00C0190C" w:rsidP="008F13CC">
                  <w:pPr>
                    <w:jc w:val="left"/>
                  </w:pPr>
                  <w:r w:rsidRPr="00A25D4D">
                    <w:t>Stereotypes:</w:t>
                  </w:r>
                </w:p>
              </w:tc>
              <w:tc>
                <w:tcPr>
                  <w:tcW w:w="0" w:type="auto"/>
                  <w:hideMark/>
                </w:tcPr>
                <w:p w14:paraId="091095B3"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D6E7CA6" w14:textId="77777777" w:rsidR="00C0190C" w:rsidRPr="00A25D4D" w:rsidRDefault="00C0190C" w:rsidP="008F13CC">
            <w:pPr>
              <w:jc w:val="left"/>
            </w:pPr>
          </w:p>
        </w:tc>
      </w:tr>
    </w:tbl>
    <w:p w14:paraId="02F627E2" w14:textId="77777777" w:rsidR="00C0190C" w:rsidRPr="00A25D4D" w:rsidRDefault="00C0190C" w:rsidP="008F13CC">
      <w:pPr>
        <w:pStyle w:val="Kop5"/>
        <w:jc w:val="left"/>
        <w:rPr>
          <w:sz w:val="16"/>
          <w:szCs w:val="16"/>
        </w:rPr>
      </w:pPr>
      <w:proofErr w:type="spellStart"/>
      <w:r w:rsidRPr="00A25D4D">
        <w:rPr>
          <w:sz w:val="16"/>
          <w:szCs w:val="16"/>
        </w:rPr>
        <w:t>ThermalAppurtenanceTypeValue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D63B74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864C844" w14:textId="77777777" w:rsidR="00C0190C" w:rsidRPr="00A25D4D" w:rsidRDefault="00C0190C" w:rsidP="008F13CC">
            <w:pPr>
              <w:jc w:val="left"/>
            </w:pPr>
            <w:proofErr w:type="spellStart"/>
            <w:r w:rsidRPr="00A25D4D">
              <w:rPr>
                <w:b/>
                <w:bCs/>
              </w:rPr>
              <w:t>ThermalAppurtenanceTypeValue</w:t>
            </w:r>
            <w:proofErr w:type="spellEnd"/>
          </w:p>
        </w:tc>
      </w:tr>
      <w:tr w:rsidR="00C0190C" w:rsidRPr="00A25D4D" w14:paraId="6A250DE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60882DAC" w14:textId="77777777" w:rsidTr="00C0190C">
              <w:trPr>
                <w:tblHeader/>
                <w:tblCellSpacing w:w="0" w:type="dxa"/>
              </w:trPr>
              <w:tc>
                <w:tcPr>
                  <w:tcW w:w="360" w:type="dxa"/>
                  <w:hideMark/>
                </w:tcPr>
                <w:p w14:paraId="457A7F06" w14:textId="77777777" w:rsidR="00C0190C" w:rsidRPr="00A25D4D" w:rsidRDefault="00C0190C" w:rsidP="008F13CC">
                  <w:pPr>
                    <w:jc w:val="left"/>
                  </w:pPr>
                  <w:r w:rsidRPr="00A25D4D">
                    <w:t> </w:t>
                  </w:r>
                </w:p>
              </w:tc>
              <w:tc>
                <w:tcPr>
                  <w:tcW w:w="1500" w:type="dxa"/>
                  <w:hideMark/>
                </w:tcPr>
                <w:p w14:paraId="0767E26C" w14:textId="77777777" w:rsidR="00C0190C" w:rsidRPr="00A25D4D" w:rsidRDefault="00C0190C" w:rsidP="008F13CC">
                  <w:pPr>
                    <w:jc w:val="left"/>
                  </w:pPr>
                  <w:r w:rsidRPr="00A25D4D">
                    <w:t>Package:</w:t>
                  </w:r>
                </w:p>
              </w:tc>
              <w:tc>
                <w:tcPr>
                  <w:tcW w:w="0" w:type="auto"/>
                  <w:hideMark/>
                </w:tcPr>
                <w:p w14:paraId="37660986" w14:textId="77777777" w:rsidR="00C0190C" w:rsidRPr="00A25D4D" w:rsidRDefault="00C0190C" w:rsidP="008F13CC">
                  <w:pPr>
                    <w:jc w:val="left"/>
                    <w:rPr>
                      <w:lang w:val="en-GB"/>
                    </w:rPr>
                  </w:pPr>
                  <w:r w:rsidRPr="00A25D4D">
                    <w:rPr>
                      <w:lang w:val="en-GB"/>
                    </w:rPr>
                    <w:t>Thermal Network [Candidate type that might be extended in Annex II/III INSPIRE data specification]</w:t>
                  </w:r>
                </w:p>
              </w:tc>
            </w:tr>
            <w:tr w:rsidR="00C0190C" w:rsidRPr="00A25D4D" w14:paraId="625F427F" w14:textId="77777777" w:rsidTr="00C0190C">
              <w:trPr>
                <w:tblHeader/>
                <w:tblCellSpacing w:w="0" w:type="dxa"/>
              </w:trPr>
              <w:tc>
                <w:tcPr>
                  <w:tcW w:w="360" w:type="dxa"/>
                  <w:hideMark/>
                </w:tcPr>
                <w:p w14:paraId="634D1113" w14:textId="77777777" w:rsidR="00C0190C" w:rsidRPr="00A25D4D" w:rsidRDefault="00C0190C" w:rsidP="008F13CC">
                  <w:pPr>
                    <w:jc w:val="left"/>
                    <w:rPr>
                      <w:lang w:val="en-GB"/>
                    </w:rPr>
                  </w:pPr>
                  <w:r w:rsidRPr="00A25D4D">
                    <w:rPr>
                      <w:lang w:val="en-GB"/>
                    </w:rPr>
                    <w:t> </w:t>
                  </w:r>
                </w:p>
              </w:tc>
              <w:tc>
                <w:tcPr>
                  <w:tcW w:w="1500" w:type="dxa"/>
                  <w:hideMark/>
                </w:tcPr>
                <w:p w14:paraId="1E94EDD5" w14:textId="77777777" w:rsidR="00C0190C" w:rsidRPr="00A25D4D" w:rsidRDefault="00C0190C" w:rsidP="008F13CC">
                  <w:pPr>
                    <w:jc w:val="left"/>
                  </w:pPr>
                  <w:r w:rsidRPr="00A25D4D">
                    <w:t>Naam</w:t>
                  </w:r>
                </w:p>
              </w:tc>
              <w:tc>
                <w:tcPr>
                  <w:tcW w:w="0" w:type="auto"/>
                  <w:hideMark/>
                </w:tcPr>
                <w:p w14:paraId="5274B562" w14:textId="77777777" w:rsidR="00C0190C" w:rsidRPr="00A25D4D" w:rsidRDefault="00C0190C" w:rsidP="008F13CC">
                  <w:pPr>
                    <w:jc w:val="left"/>
                  </w:pPr>
                  <w:proofErr w:type="spellStart"/>
                  <w:r w:rsidRPr="00A25D4D">
                    <w:t>thermal</w:t>
                  </w:r>
                  <w:proofErr w:type="spellEnd"/>
                  <w:r w:rsidRPr="00A25D4D">
                    <w:t xml:space="preserve"> </w:t>
                  </w:r>
                  <w:proofErr w:type="spellStart"/>
                  <w:r w:rsidRPr="00A25D4D">
                    <w:t>appurtenance</w:t>
                  </w:r>
                  <w:proofErr w:type="spellEnd"/>
                  <w:r w:rsidRPr="00A25D4D">
                    <w:t xml:space="preserve"> type </w:t>
                  </w:r>
                </w:p>
              </w:tc>
            </w:tr>
            <w:tr w:rsidR="00C0190C" w:rsidRPr="00A25D4D" w14:paraId="271D3EB7" w14:textId="77777777" w:rsidTr="00C0190C">
              <w:trPr>
                <w:tblHeader/>
                <w:tblCellSpacing w:w="0" w:type="dxa"/>
              </w:trPr>
              <w:tc>
                <w:tcPr>
                  <w:tcW w:w="360" w:type="dxa"/>
                  <w:hideMark/>
                </w:tcPr>
                <w:p w14:paraId="7B86F06E" w14:textId="77777777" w:rsidR="00C0190C" w:rsidRPr="00A25D4D" w:rsidRDefault="00C0190C" w:rsidP="008F13CC">
                  <w:pPr>
                    <w:jc w:val="left"/>
                  </w:pPr>
                  <w:r w:rsidRPr="00A25D4D">
                    <w:t> </w:t>
                  </w:r>
                </w:p>
              </w:tc>
              <w:tc>
                <w:tcPr>
                  <w:tcW w:w="1500" w:type="dxa"/>
                  <w:hideMark/>
                </w:tcPr>
                <w:p w14:paraId="02C29431" w14:textId="77777777" w:rsidR="00C0190C" w:rsidRPr="00A25D4D" w:rsidRDefault="00C0190C" w:rsidP="008F13CC">
                  <w:pPr>
                    <w:jc w:val="left"/>
                  </w:pPr>
                  <w:r w:rsidRPr="00A25D4D">
                    <w:t>Definitie:</w:t>
                  </w:r>
                </w:p>
              </w:tc>
              <w:tc>
                <w:tcPr>
                  <w:tcW w:w="0" w:type="auto"/>
                  <w:hideMark/>
                </w:tcPr>
                <w:p w14:paraId="7DBBC263"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thermal</w:t>
                  </w:r>
                  <w:proofErr w:type="spellEnd"/>
                  <w:r w:rsidRPr="00A25D4D">
                    <w:t xml:space="preserve"> </w:t>
                  </w:r>
                  <w:proofErr w:type="spellStart"/>
                  <w:r w:rsidRPr="00A25D4D">
                    <w:t>appurtenances</w:t>
                  </w:r>
                  <w:proofErr w:type="spellEnd"/>
                  <w:r w:rsidRPr="00A25D4D">
                    <w:t>.</w:t>
                  </w:r>
                </w:p>
              </w:tc>
            </w:tr>
            <w:tr w:rsidR="00C0190C" w:rsidRPr="00A25D4D" w14:paraId="6CD0885A" w14:textId="77777777" w:rsidTr="00C0190C">
              <w:trPr>
                <w:tblHeader/>
                <w:tblCellSpacing w:w="0" w:type="dxa"/>
              </w:trPr>
              <w:tc>
                <w:tcPr>
                  <w:tcW w:w="360" w:type="dxa"/>
                  <w:hideMark/>
                </w:tcPr>
                <w:p w14:paraId="27FBA881" w14:textId="77777777" w:rsidR="00C0190C" w:rsidRPr="00A25D4D" w:rsidRDefault="00C0190C" w:rsidP="008F13CC">
                  <w:pPr>
                    <w:jc w:val="left"/>
                  </w:pPr>
                  <w:r w:rsidRPr="00A25D4D">
                    <w:t> </w:t>
                  </w:r>
                </w:p>
              </w:tc>
              <w:tc>
                <w:tcPr>
                  <w:tcW w:w="1500" w:type="dxa"/>
                  <w:hideMark/>
                </w:tcPr>
                <w:p w14:paraId="7C7C3546" w14:textId="77777777" w:rsidR="00C0190C" w:rsidRPr="00A25D4D" w:rsidRDefault="00C0190C" w:rsidP="008F13CC">
                  <w:pPr>
                    <w:jc w:val="left"/>
                  </w:pPr>
                  <w:r w:rsidRPr="00A25D4D">
                    <w:t>Subtype van:</w:t>
                  </w:r>
                </w:p>
              </w:tc>
              <w:tc>
                <w:tcPr>
                  <w:tcW w:w="0" w:type="auto"/>
                  <w:hideMark/>
                </w:tcPr>
                <w:p w14:paraId="4414CB85" w14:textId="77777777" w:rsidR="00C0190C" w:rsidRPr="00A25D4D" w:rsidRDefault="00C0190C" w:rsidP="008F13CC">
                  <w:pPr>
                    <w:jc w:val="left"/>
                  </w:pPr>
                  <w:proofErr w:type="spellStart"/>
                  <w:r w:rsidRPr="00A25D4D">
                    <w:t>AppurtenanceTypeValue</w:t>
                  </w:r>
                  <w:proofErr w:type="spellEnd"/>
                </w:p>
              </w:tc>
            </w:tr>
            <w:tr w:rsidR="00C0190C" w:rsidRPr="00A25D4D" w14:paraId="5C8E080A" w14:textId="77777777" w:rsidTr="00C0190C">
              <w:trPr>
                <w:tblHeader/>
                <w:tblCellSpacing w:w="0" w:type="dxa"/>
              </w:trPr>
              <w:tc>
                <w:tcPr>
                  <w:tcW w:w="360" w:type="dxa"/>
                  <w:hideMark/>
                </w:tcPr>
                <w:p w14:paraId="170BD923" w14:textId="77777777" w:rsidR="00C0190C" w:rsidRPr="00A25D4D" w:rsidRDefault="00C0190C" w:rsidP="008F13CC">
                  <w:pPr>
                    <w:jc w:val="left"/>
                  </w:pPr>
                  <w:r w:rsidRPr="00A25D4D">
                    <w:t> </w:t>
                  </w:r>
                </w:p>
              </w:tc>
              <w:tc>
                <w:tcPr>
                  <w:tcW w:w="1500" w:type="dxa"/>
                  <w:hideMark/>
                </w:tcPr>
                <w:p w14:paraId="3C95D1AE" w14:textId="77777777" w:rsidR="00C0190C" w:rsidRPr="00A25D4D" w:rsidRDefault="00C0190C" w:rsidP="008F13CC">
                  <w:pPr>
                    <w:jc w:val="left"/>
                  </w:pPr>
                  <w:r w:rsidRPr="00A25D4D">
                    <w:t>Stereotypes:</w:t>
                  </w:r>
                </w:p>
              </w:tc>
              <w:tc>
                <w:tcPr>
                  <w:tcW w:w="0" w:type="auto"/>
                  <w:hideMark/>
                </w:tcPr>
                <w:p w14:paraId="5A99E25E"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01961A8" w14:textId="77777777" w:rsidTr="00C0190C">
              <w:trPr>
                <w:tblHeader/>
                <w:tblCellSpacing w:w="0" w:type="dxa"/>
              </w:trPr>
              <w:tc>
                <w:tcPr>
                  <w:tcW w:w="360" w:type="dxa"/>
                  <w:hideMark/>
                </w:tcPr>
                <w:p w14:paraId="4FD743F2" w14:textId="77777777" w:rsidR="00C0190C" w:rsidRPr="00A25D4D" w:rsidRDefault="00C0190C" w:rsidP="008F13CC">
                  <w:pPr>
                    <w:jc w:val="left"/>
                  </w:pPr>
                  <w:r w:rsidRPr="00A25D4D">
                    <w:t> </w:t>
                  </w:r>
                </w:p>
              </w:tc>
              <w:tc>
                <w:tcPr>
                  <w:tcW w:w="1500" w:type="dxa"/>
                  <w:hideMark/>
                </w:tcPr>
                <w:p w14:paraId="10566C5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E87F045" w14:textId="77777777" w:rsidR="00C0190C" w:rsidRPr="00A25D4D" w:rsidRDefault="00C0190C" w:rsidP="008F13CC">
                  <w:pPr>
                    <w:jc w:val="left"/>
                  </w:pPr>
                  <w:proofErr w:type="spellStart"/>
                  <w:r w:rsidRPr="00A25D4D">
                    <w:t>Uitbreidbaar</w:t>
                  </w:r>
                  <w:proofErr w:type="spellEnd"/>
                </w:p>
              </w:tc>
            </w:tr>
          </w:tbl>
          <w:p w14:paraId="08C434AA" w14:textId="77777777" w:rsidR="00C0190C" w:rsidRPr="00A25D4D" w:rsidRDefault="00C0190C" w:rsidP="008F13CC">
            <w:pPr>
              <w:jc w:val="left"/>
            </w:pPr>
          </w:p>
        </w:tc>
      </w:tr>
    </w:tbl>
    <w:p w14:paraId="2A948229" w14:textId="77777777" w:rsidR="00C0190C" w:rsidRPr="00A25D4D" w:rsidRDefault="00C0190C" w:rsidP="008F13CC">
      <w:pPr>
        <w:pStyle w:val="Kop5"/>
        <w:jc w:val="left"/>
        <w:rPr>
          <w:sz w:val="16"/>
          <w:szCs w:val="16"/>
        </w:rPr>
      </w:pPr>
      <w:proofErr w:type="spellStart"/>
      <w:r w:rsidRPr="00A25D4D">
        <w:rPr>
          <w:sz w:val="16"/>
          <w:szCs w:val="16"/>
        </w:rPr>
        <w:t>WaterPipe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1B3A8D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E522DCC" w14:textId="77777777" w:rsidR="00C0190C" w:rsidRPr="00A25D4D" w:rsidRDefault="00C0190C" w:rsidP="008F13CC">
            <w:pPr>
              <w:jc w:val="left"/>
            </w:pPr>
            <w:proofErr w:type="spellStart"/>
            <w:r w:rsidRPr="00A25D4D">
              <w:rPr>
                <w:b/>
                <w:bCs/>
              </w:rPr>
              <w:t>WaterPipe</w:t>
            </w:r>
            <w:proofErr w:type="spellEnd"/>
          </w:p>
        </w:tc>
      </w:tr>
      <w:tr w:rsidR="00C0190C" w:rsidRPr="00A25D4D" w14:paraId="6268B37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52A02274" w14:textId="77777777" w:rsidTr="00C0190C">
              <w:trPr>
                <w:tblHeader/>
                <w:tblCellSpacing w:w="0" w:type="dxa"/>
              </w:trPr>
              <w:tc>
                <w:tcPr>
                  <w:tcW w:w="360" w:type="dxa"/>
                  <w:hideMark/>
                </w:tcPr>
                <w:p w14:paraId="74618072" w14:textId="77777777" w:rsidR="00C0190C" w:rsidRPr="00A25D4D" w:rsidRDefault="00C0190C" w:rsidP="008F13CC">
                  <w:pPr>
                    <w:jc w:val="left"/>
                  </w:pPr>
                  <w:r w:rsidRPr="00A25D4D">
                    <w:t> </w:t>
                  </w:r>
                </w:p>
              </w:tc>
              <w:tc>
                <w:tcPr>
                  <w:tcW w:w="1500" w:type="dxa"/>
                  <w:hideMark/>
                </w:tcPr>
                <w:p w14:paraId="5B8979AB" w14:textId="77777777" w:rsidR="00C0190C" w:rsidRPr="00A25D4D" w:rsidRDefault="00C0190C" w:rsidP="008F13CC">
                  <w:pPr>
                    <w:jc w:val="left"/>
                  </w:pPr>
                  <w:r w:rsidRPr="00A25D4D">
                    <w:t>Package:</w:t>
                  </w:r>
                </w:p>
              </w:tc>
              <w:tc>
                <w:tcPr>
                  <w:tcW w:w="0" w:type="auto"/>
                  <w:hideMark/>
                </w:tcPr>
                <w:p w14:paraId="440D7075" w14:textId="77777777" w:rsidR="00C0190C" w:rsidRPr="00A25D4D" w:rsidRDefault="00C0190C" w:rsidP="008F13CC">
                  <w:pPr>
                    <w:jc w:val="left"/>
                    <w:rPr>
                      <w:lang w:val="en-GB"/>
                    </w:rPr>
                  </w:pPr>
                  <w:r w:rsidRPr="00A25D4D">
                    <w:rPr>
                      <w:lang w:val="en-GB"/>
                    </w:rPr>
                    <w:t>Water Network [Candidate type that might be extended in Annex II/III INSPIRE data specification]</w:t>
                  </w:r>
                </w:p>
              </w:tc>
            </w:tr>
            <w:tr w:rsidR="00C0190C" w:rsidRPr="00A25D4D" w14:paraId="447990E0" w14:textId="77777777" w:rsidTr="00C0190C">
              <w:trPr>
                <w:tblHeader/>
                <w:tblCellSpacing w:w="0" w:type="dxa"/>
              </w:trPr>
              <w:tc>
                <w:tcPr>
                  <w:tcW w:w="360" w:type="dxa"/>
                  <w:hideMark/>
                </w:tcPr>
                <w:p w14:paraId="64568FD5" w14:textId="77777777" w:rsidR="00C0190C" w:rsidRPr="00A25D4D" w:rsidRDefault="00C0190C" w:rsidP="008F13CC">
                  <w:pPr>
                    <w:jc w:val="left"/>
                    <w:rPr>
                      <w:lang w:val="en-GB"/>
                    </w:rPr>
                  </w:pPr>
                  <w:r w:rsidRPr="00A25D4D">
                    <w:rPr>
                      <w:lang w:val="en-GB"/>
                    </w:rPr>
                    <w:t> </w:t>
                  </w:r>
                </w:p>
              </w:tc>
              <w:tc>
                <w:tcPr>
                  <w:tcW w:w="1500" w:type="dxa"/>
                  <w:hideMark/>
                </w:tcPr>
                <w:p w14:paraId="67D8DA75" w14:textId="77777777" w:rsidR="00C0190C" w:rsidRPr="00A25D4D" w:rsidRDefault="00C0190C" w:rsidP="008F13CC">
                  <w:pPr>
                    <w:jc w:val="left"/>
                  </w:pPr>
                  <w:r w:rsidRPr="00A25D4D">
                    <w:t>Naam</w:t>
                  </w:r>
                </w:p>
              </w:tc>
              <w:tc>
                <w:tcPr>
                  <w:tcW w:w="0" w:type="auto"/>
                  <w:hideMark/>
                </w:tcPr>
                <w:p w14:paraId="0541B2EB" w14:textId="77777777" w:rsidR="00C0190C" w:rsidRPr="00A25D4D" w:rsidRDefault="00C0190C" w:rsidP="008F13CC">
                  <w:pPr>
                    <w:jc w:val="left"/>
                  </w:pPr>
                  <w:r w:rsidRPr="00A25D4D">
                    <w:t xml:space="preserve">water pipe </w:t>
                  </w:r>
                </w:p>
              </w:tc>
            </w:tr>
            <w:tr w:rsidR="00C0190C" w:rsidRPr="00A24778" w14:paraId="72CD8C4C" w14:textId="77777777" w:rsidTr="00C0190C">
              <w:trPr>
                <w:tblHeader/>
                <w:tblCellSpacing w:w="0" w:type="dxa"/>
              </w:trPr>
              <w:tc>
                <w:tcPr>
                  <w:tcW w:w="360" w:type="dxa"/>
                  <w:hideMark/>
                </w:tcPr>
                <w:p w14:paraId="06B7C15D" w14:textId="77777777" w:rsidR="00C0190C" w:rsidRPr="00A25D4D" w:rsidRDefault="00C0190C" w:rsidP="008F13CC">
                  <w:pPr>
                    <w:jc w:val="left"/>
                  </w:pPr>
                  <w:r w:rsidRPr="00A25D4D">
                    <w:t> </w:t>
                  </w:r>
                </w:p>
              </w:tc>
              <w:tc>
                <w:tcPr>
                  <w:tcW w:w="1500" w:type="dxa"/>
                  <w:hideMark/>
                </w:tcPr>
                <w:p w14:paraId="5281B40C" w14:textId="77777777" w:rsidR="00C0190C" w:rsidRPr="00A25D4D" w:rsidRDefault="00C0190C" w:rsidP="008F13CC">
                  <w:pPr>
                    <w:jc w:val="left"/>
                  </w:pPr>
                  <w:r w:rsidRPr="00A25D4D">
                    <w:t>Definitie:</w:t>
                  </w:r>
                </w:p>
              </w:tc>
              <w:tc>
                <w:tcPr>
                  <w:tcW w:w="0" w:type="auto"/>
                  <w:hideMark/>
                </w:tcPr>
                <w:p w14:paraId="54E51117" w14:textId="77777777" w:rsidR="00C0190C" w:rsidRPr="00A25D4D" w:rsidRDefault="00C0190C" w:rsidP="008F13CC">
                  <w:pPr>
                    <w:jc w:val="left"/>
                    <w:rPr>
                      <w:lang w:val="en-GB"/>
                    </w:rPr>
                  </w:pPr>
                  <w:r w:rsidRPr="00A25D4D">
                    <w:rPr>
                      <w:lang w:val="en-GB"/>
                    </w:rPr>
                    <w:t>A water pipe used to convey water from one location to another.</w:t>
                  </w:r>
                </w:p>
              </w:tc>
            </w:tr>
            <w:tr w:rsidR="00C0190C" w:rsidRPr="00A25D4D" w14:paraId="7D944F80" w14:textId="77777777" w:rsidTr="00C0190C">
              <w:trPr>
                <w:tblHeader/>
                <w:tblCellSpacing w:w="0" w:type="dxa"/>
              </w:trPr>
              <w:tc>
                <w:tcPr>
                  <w:tcW w:w="360" w:type="dxa"/>
                  <w:hideMark/>
                </w:tcPr>
                <w:p w14:paraId="528C43DB" w14:textId="77777777" w:rsidR="00C0190C" w:rsidRPr="00A25D4D" w:rsidRDefault="00C0190C" w:rsidP="008F13CC">
                  <w:pPr>
                    <w:jc w:val="left"/>
                    <w:rPr>
                      <w:lang w:val="en-GB"/>
                    </w:rPr>
                  </w:pPr>
                  <w:r w:rsidRPr="00A25D4D">
                    <w:rPr>
                      <w:lang w:val="en-GB"/>
                    </w:rPr>
                    <w:t> </w:t>
                  </w:r>
                </w:p>
              </w:tc>
              <w:tc>
                <w:tcPr>
                  <w:tcW w:w="1500" w:type="dxa"/>
                  <w:hideMark/>
                </w:tcPr>
                <w:p w14:paraId="6A141953" w14:textId="77777777" w:rsidR="00C0190C" w:rsidRPr="00A25D4D" w:rsidRDefault="00C0190C" w:rsidP="008F13CC">
                  <w:pPr>
                    <w:jc w:val="left"/>
                  </w:pPr>
                  <w:r w:rsidRPr="00A25D4D">
                    <w:t>Subtype van:</w:t>
                  </w:r>
                </w:p>
              </w:tc>
              <w:tc>
                <w:tcPr>
                  <w:tcW w:w="0" w:type="auto"/>
                  <w:hideMark/>
                </w:tcPr>
                <w:p w14:paraId="201C6D28" w14:textId="77777777" w:rsidR="00C0190C" w:rsidRPr="00A25D4D" w:rsidRDefault="00C0190C" w:rsidP="008F13CC">
                  <w:pPr>
                    <w:jc w:val="left"/>
                  </w:pPr>
                  <w:r w:rsidRPr="00A25D4D">
                    <w:t>Pipe</w:t>
                  </w:r>
                </w:p>
              </w:tc>
            </w:tr>
            <w:tr w:rsidR="00C0190C" w:rsidRPr="00A25D4D" w14:paraId="4C12A740" w14:textId="77777777" w:rsidTr="00C0190C">
              <w:trPr>
                <w:tblHeader/>
                <w:tblCellSpacing w:w="0" w:type="dxa"/>
              </w:trPr>
              <w:tc>
                <w:tcPr>
                  <w:tcW w:w="360" w:type="dxa"/>
                  <w:hideMark/>
                </w:tcPr>
                <w:p w14:paraId="3DBAD5A4" w14:textId="77777777" w:rsidR="00C0190C" w:rsidRPr="00A25D4D" w:rsidRDefault="00C0190C" w:rsidP="008F13CC">
                  <w:pPr>
                    <w:jc w:val="left"/>
                  </w:pPr>
                  <w:r w:rsidRPr="00A25D4D">
                    <w:t> </w:t>
                  </w:r>
                </w:p>
              </w:tc>
              <w:tc>
                <w:tcPr>
                  <w:tcW w:w="1500" w:type="dxa"/>
                  <w:hideMark/>
                </w:tcPr>
                <w:p w14:paraId="43A2BD09" w14:textId="77777777" w:rsidR="00C0190C" w:rsidRPr="00A25D4D" w:rsidRDefault="00C0190C" w:rsidP="008F13CC">
                  <w:pPr>
                    <w:jc w:val="left"/>
                  </w:pPr>
                  <w:r w:rsidRPr="00A25D4D">
                    <w:t>Stereotypes:</w:t>
                  </w:r>
                </w:p>
              </w:tc>
              <w:tc>
                <w:tcPr>
                  <w:tcW w:w="0" w:type="auto"/>
                  <w:hideMark/>
                </w:tcPr>
                <w:p w14:paraId="553ACE8C"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2A72CA7" w14:textId="77777777" w:rsidR="00C0190C" w:rsidRPr="00A25D4D" w:rsidRDefault="00C0190C" w:rsidP="008F13CC">
            <w:pPr>
              <w:jc w:val="left"/>
            </w:pPr>
          </w:p>
        </w:tc>
      </w:tr>
      <w:tr w:rsidR="00C0190C" w:rsidRPr="00A25D4D" w14:paraId="0B05B92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B8FFC5" w14:textId="77777777" w:rsidR="00C0190C" w:rsidRPr="00A25D4D" w:rsidRDefault="00C0190C" w:rsidP="008F13CC">
            <w:pPr>
              <w:jc w:val="left"/>
            </w:pPr>
            <w:r w:rsidRPr="00A25D4D">
              <w:rPr>
                <w:b/>
                <w:bCs/>
              </w:rPr>
              <w:t xml:space="preserve">Attribuut: </w:t>
            </w:r>
            <w:proofErr w:type="spellStart"/>
            <w:r w:rsidRPr="00A25D4D">
              <w:rPr>
                <w:b/>
                <w:bCs/>
              </w:rPr>
              <w:t>waterType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588706" w14:textId="77777777" w:rsidTr="00C0190C">
              <w:trPr>
                <w:tblHeader/>
                <w:tblCellSpacing w:w="0" w:type="dxa"/>
              </w:trPr>
              <w:tc>
                <w:tcPr>
                  <w:tcW w:w="360" w:type="dxa"/>
                  <w:hideMark/>
                </w:tcPr>
                <w:p w14:paraId="053913DE" w14:textId="77777777" w:rsidR="00C0190C" w:rsidRPr="00A25D4D" w:rsidRDefault="00C0190C" w:rsidP="008F13CC">
                  <w:pPr>
                    <w:jc w:val="left"/>
                  </w:pPr>
                  <w:r w:rsidRPr="00A25D4D">
                    <w:t> </w:t>
                  </w:r>
                </w:p>
              </w:tc>
              <w:tc>
                <w:tcPr>
                  <w:tcW w:w="1500" w:type="dxa"/>
                  <w:hideMark/>
                </w:tcPr>
                <w:p w14:paraId="79BBE351" w14:textId="77777777" w:rsidR="00C0190C" w:rsidRPr="00A25D4D" w:rsidRDefault="00C0190C" w:rsidP="008F13CC">
                  <w:pPr>
                    <w:jc w:val="left"/>
                  </w:pPr>
                  <w:r w:rsidRPr="00A25D4D">
                    <w:t>Type:</w:t>
                  </w:r>
                </w:p>
              </w:tc>
              <w:tc>
                <w:tcPr>
                  <w:tcW w:w="0" w:type="auto"/>
                  <w:hideMark/>
                </w:tcPr>
                <w:p w14:paraId="380C990E" w14:textId="77777777" w:rsidR="00C0190C" w:rsidRPr="00A25D4D" w:rsidRDefault="00C0190C" w:rsidP="008F13CC">
                  <w:pPr>
                    <w:jc w:val="left"/>
                  </w:pPr>
                  <w:proofErr w:type="spellStart"/>
                  <w:r w:rsidRPr="00A25D4D">
                    <w:t>WaterTypeValue</w:t>
                  </w:r>
                  <w:proofErr w:type="spellEnd"/>
                </w:p>
              </w:tc>
            </w:tr>
            <w:tr w:rsidR="00C0190C" w:rsidRPr="00A25D4D" w14:paraId="19E189C3" w14:textId="77777777" w:rsidTr="00C0190C">
              <w:trPr>
                <w:tblHeader/>
                <w:tblCellSpacing w:w="0" w:type="dxa"/>
              </w:trPr>
              <w:tc>
                <w:tcPr>
                  <w:tcW w:w="360" w:type="dxa"/>
                  <w:hideMark/>
                </w:tcPr>
                <w:p w14:paraId="1D40E253" w14:textId="77777777" w:rsidR="00C0190C" w:rsidRPr="00A25D4D" w:rsidRDefault="00C0190C" w:rsidP="008F13CC">
                  <w:pPr>
                    <w:jc w:val="left"/>
                  </w:pPr>
                  <w:r w:rsidRPr="00A25D4D">
                    <w:t> </w:t>
                  </w:r>
                </w:p>
              </w:tc>
              <w:tc>
                <w:tcPr>
                  <w:tcW w:w="1500" w:type="dxa"/>
                  <w:hideMark/>
                </w:tcPr>
                <w:p w14:paraId="5D374844" w14:textId="77777777" w:rsidR="00C0190C" w:rsidRPr="00A25D4D" w:rsidRDefault="00C0190C" w:rsidP="008F13CC">
                  <w:pPr>
                    <w:jc w:val="left"/>
                  </w:pPr>
                  <w:r w:rsidRPr="00A25D4D">
                    <w:t>Naam</w:t>
                  </w:r>
                </w:p>
              </w:tc>
              <w:tc>
                <w:tcPr>
                  <w:tcW w:w="0" w:type="auto"/>
                  <w:hideMark/>
                </w:tcPr>
                <w:p w14:paraId="2CDC48CC" w14:textId="77777777" w:rsidR="00C0190C" w:rsidRPr="00A25D4D" w:rsidRDefault="00C0190C" w:rsidP="008F13CC">
                  <w:pPr>
                    <w:jc w:val="left"/>
                  </w:pPr>
                  <w:r w:rsidRPr="00A25D4D">
                    <w:t xml:space="preserve">water type </w:t>
                  </w:r>
                </w:p>
              </w:tc>
            </w:tr>
            <w:tr w:rsidR="00C0190C" w:rsidRPr="00A25D4D" w14:paraId="3E7552C6" w14:textId="77777777" w:rsidTr="00C0190C">
              <w:trPr>
                <w:tblHeader/>
                <w:tblCellSpacing w:w="0" w:type="dxa"/>
              </w:trPr>
              <w:tc>
                <w:tcPr>
                  <w:tcW w:w="360" w:type="dxa"/>
                  <w:hideMark/>
                </w:tcPr>
                <w:p w14:paraId="7C6EB489" w14:textId="77777777" w:rsidR="00C0190C" w:rsidRPr="00A25D4D" w:rsidRDefault="00C0190C" w:rsidP="008F13CC">
                  <w:pPr>
                    <w:jc w:val="left"/>
                  </w:pPr>
                  <w:r w:rsidRPr="00A25D4D">
                    <w:t> </w:t>
                  </w:r>
                </w:p>
              </w:tc>
              <w:tc>
                <w:tcPr>
                  <w:tcW w:w="1500" w:type="dxa"/>
                  <w:hideMark/>
                </w:tcPr>
                <w:p w14:paraId="3E10DC89" w14:textId="77777777" w:rsidR="00C0190C" w:rsidRPr="00A25D4D" w:rsidRDefault="00C0190C" w:rsidP="008F13CC">
                  <w:pPr>
                    <w:jc w:val="left"/>
                  </w:pPr>
                  <w:r w:rsidRPr="00A25D4D">
                    <w:t>Definitie:</w:t>
                  </w:r>
                </w:p>
              </w:tc>
              <w:tc>
                <w:tcPr>
                  <w:tcW w:w="0" w:type="auto"/>
                  <w:hideMark/>
                </w:tcPr>
                <w:p w14:paraId="27E95BD9" w14:textId="77777777" w:rsidR="00C0190C" w:rsidRPr="00A25D4D" w:rsidRDefault="00C0190C" w:rsidP="008F13CC">
                  <w:pPr>
                    <w:jc w:val="left"/>
                  </w:pPr>
                  <w:r w:rsidRPr="00A25D4D">
                    <w:t>Type of water.</w:t>
                  </w:r>
                </w:p>
              </w:tc>
            </w:tr>
            <w:tr w:rsidR="00C0190C" w:rsidRPr="00A25D4D" w14:paraId="3D4506A7" w14:textId="77777777" w:rsidTr="00C0190C">
              <w:trPr>
                <w:tblHeader/>
                <w:tblCellSpacing w:w="0" w:type="dxa"/>
              </w:trPr>
              <w:tc>
                <w:tcPr>
                  <w:tcW w:w="360" w:type="dxa"/>
                  <w:hideMark/>
                </w:tcPr>
                <w:p w14:paraId="35F53F96" w14:textId="77777777" w:rsidR="00C0190C" w:rsidRPr="00A25D4D" w:rsidRDefault="00C0190C" w:rsidP="008F13CC">
                  <w:pPr>
                    <w:jc w:val="left"/>
                  </w:pPr>
                  <w:r w:rsidRPr="00A25D4D">
                    <w:t> </w:t>
                  </w:r>
                </w:p>
              </w:tc>
              <w:tc>
                <w:tcPr>
                  <w:tcW w:w="1500" w:type="dxa"/>
                  <w:hideMark/>
                </w:tcPr>
                <w:p w14:paraId="1C95262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E6472B" w14:textId="77777777" w:rsidR="00C0190C" w:rsidRPr="00A25D4D" w:rsidRDefault="00C0190C" w:rsidP="008F13CC">
                  <w:pPr>
                    <w:jc w:val="left"/>
                  </w:pPr>
                  <w:r w:rsidRPr="00A25D4D">
                    <w:t>1</w:t>
                  </w:r>
                </w:p>
              </w:tc>
            </w:tr>
            <w:tr w:rsidR="00C0190C" w:rsidRPr="00A25D4D" w14:paraId="14F39C2E" w14:textId="77777777" w:rsidTr="00C0190C">
              <w:trPr>
                <w:tblHeader/>
                <w:tblCellSpacing w:w="0" w:type="dxa"/>
              </w:trPr>
              <w:tc>
                <w:tcPr>
                  <w:tcW w:w="360" w:type="dxa"/>
                  <w:hideMark/>
                </w:tcPr>
                <w:p w14:paraId="1C1CF9D4" w14:textId="77777777" w:rsidR="00C0190C" w:rsidRPr="00A25D4D" w:rsidRDefault="00C0190C" w:rsidP="008F13CC">
                  <w:pPr>
                    <w:jc w:val="left"/>
                  </w:pPr>
                  <w:r w:rsidRPr="00A25D4D">
                    <w:t> </w:t>
                  </w:r>
                </w:p>
              </w:tc>
              <w:tc>
                <w:tcPr>
                  <w:tcW w:w="1500" w:type="dxa"/>
                  <w:hideMark/>
                </w:tcPr>
                <w:p w14:paraId="1EA90698" w14:textId="77777777" w:rsidR="00C0190C" w:rsidRPr="00A25D4D" w:rsidRDefault="00C0190C" w:rsidP="008F13CC">
                  <w:pPr>
                    <w:jc w:val="left"/>
                  </w:pPr>
                  <w:r w:rsidRPr="00A25D4D">
                    <w:t>Stereotypes:</w:t>
                  </w:r>
                </w:p>
              </w:tc>
              <w:tc>
                <w:tcPr>
                  <w:tcW w:w="0" w:type="auto"/>
                  <w:hideMark/>
                </w:tcPr>
                <w:p w14:paraId="556EC11F"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60BB42FC" w14:textId="77777777" w:rsidR="00C0190C" w:rsidRPr="00A25D4D" w:rsidRDefault="00C0190C" w:rsidP="008F13CC">
            <w:pPr>
              <w:jc w:val="left"/>
            </w:pPr>
          </w:p>
        </w:tc>
      </w:tr>
    </w:tbl>
    <w:p w14:paraId="759DE84F" w14:textId="77777777" w:rsidR="00C0190C" w:rsidRPr="00A25D4D" w:rsidRDefault="00C0190C" w:rsidP="008F13CC">
      <w:pPr>
        <w:pStyle w:val="Kop5"/>
        <w:jc w:val="left"/>
        <w:rPr>
          <w:sz w:val="16"/>
          <w:szCs w:val="16"/>
        </w:rPr>
      </w:pPr>
      <w:proofErr w:type="spellStart"/>
      <w:r w:rsidRPr="00A25D4D">
        <w:rPr>
          <w:sz w:val="16"/>
          <w:szCs w:val="16"/>
        </w:rPr>
        <w:t>WaterAppurtenanceTypeValue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598D3F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5E60D4B" w14:textId="77777777" w:rsidR="00C0190C" w:rsidRPr="00A25D4D" w:rsidRDefault="00C0190C" w:rsidP="008F13CC">
            <w:pPr>
              <w:jc w:val="left"/>
            </w:pPr>
            <w:proofErr w:type="spellStart"/>
            <w:r w:rsidRPr="00A25D4D">
              <w:rPr>
                <w:b/>
                <w:bCs/>
              </w:rPr>
              <w:t>WaterAppurtenanceTypeValue</w:t>
            </w:r>
            <w:proofErr w:type="spellEnd"/>
          </w:p>
        </w:tc>
      </w:tr>
      <w:tr w:rsidR="00C0190C" w:rsidRPr="00A25D4D" w14:paraId="45C38DA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443DA9B8" w14:textId="77777777" w:rsidTr="00C0190C">
              <w:trPr>
                <w:tblHeader/>
                <w:tblCellSpacing w:w="0" w:type="dxa"/>
              </w:trPr>
              <w:tc>
                <w:tcPr>
                  <w:tcW w:w="360" w:type="dxa"/>
                  <w:hideMark/>
                </w:tcPr>
                <w:p w14:paraId="730926F0" w14:textId="77777777" w:rsidR="00C0190C" w:rsidRPr="00A25D4D" w:rsidRDefault="00C0190C" w:rsidP="008F13CC">
                  <w:pPr>
                    <w:jc w:val="left"/>
                  </w:pPr>
                  <w:r w:rsidRPr="00A25D4D">
                    <w:t> </w:t>
                  </w:r>
                </w:p>
              </w:tc>
              <w:tc>
                <w:tcPr>
                  <w:tcW w:w="1500" w:type="dxa"/>
                  <w:hideMark/>
                </w:tcPr>
                <w:p w14:paraId="4127AE76" w14:textId="77777777" w:rsidR="00C0190C" w:rsidRPr="00A25D4D" w:rsidRDefault="00C0190C" w:rsidP="008F13CC">
                  <w:pPr>
                    <w:jc w:val="left"/>
                  </w:pPr>
                  <w:r w:rsidRPr="00A25D4D">
                    <w:t>Package:</w:t>
                  </w:r>
                </w:p>
              </w:tc>
              <w:tc>
                <w:tcPr>
                  <w:tcW w:w="0" w:type="auto"/>
                  <w:hideMark/>
                </w:tcPr>
                <w:p w14:paraId="2A5CC6A6" w14:textId="77777777" w:rsidR="00C0190C" w:rsidRPr="00A25D4D" w:rsidRDefault="00C0190C" w:rsidP="008F13CC">
                  <w:pPr>
                    <w:jc w:val="left"/>
                    <w:rPr>
                      <w:lang w:val="en-GB"/>
                    </w:rPr>
                  </w:pPr>
                  <w:r w:rsidRPr="00A25D4D">
                    <w:rPr>
                      <w:lang w:val="en-GB"/>
                    </w:rPr>
                    <w:t>Water Network [Candidate type that might be extended in Annex II/III INSPIRE data specification]</w:t>
                  </w:r>
                </w:p>
              </w:tc>
            </w:tr>
            <w:tr w:rsidR="00C0190C" w:rsidRPr="00A25D4D" w14:paraId="3FA322A7" w14:textId="77777777" w:rsidTr="00C0190C">
              <w:trPr>
                <w:tblHeader/>
                <w:tblCellSpacing w:w="0" w:type="dxa"/>
              </w:trPr>
              <w:tc>
                <w:tcPr>
                  <w:tcW w:w="360" w:type="dxa"/>
                  <w:hideMark/>
                </w:tcPr>
                <w:p w14:paraId="0CA4C267" w14:textId="77777777" w:rsidR="00C0190C" w:rsidRPr="00A25D4D" w:rsidRDefault="00C0190C" w:rsidP="008F13CC">
                  <w:pPr>
                    <w:jc w:val="left"/>
                    <w:rPr>
                      <w:lang w:val="en-GB"/>
                    </w:rPr>
                  </w:pPr>
                  <w:r w:rsidRPr="00A25D4D">
                    <w:rPr>
                      <w:lang w:val="en-GB"/>
                    </w:rPr>
                    <w:t> </w:t>
                  </w:r>
                </w:p>
              </w:tc>
              <w:tc>
                <w:tcPr>
                  <w:tcW w:w="1500" w:type="dxa"/>
                  <w:hideMark/>
                </w:tcPr>
                <w:p w14:paraId="27C292A1" w14:textId="77777777" w:rsidR="00C0190C" w:rsidRPr="00A25D4D" w:rsidRDefault="00C0190C" w:rsidP="008F13CC">
                  <w:pPr>
                    <w:jc w:val="left"/>
                  </w:pPr>
                  <w:r w:rsidRPr="00A25D4D">
                    <w:t>Naam</w:t>
                  </w:r>
                </w:p>
              </w:tc>
              <w:tc>
                <w:tcPr>
                  <w:tcW w:w="0" w:type="auto"/>
                  <w:hideMark/>
                </w:tcPr>
                <w:p w14:paraId="6E800094" w14:textId="77777777" w:rsidR="00C0190C" w:rsidRPr="00A25D4D" w:rsidRDefault="00C0190C" w:rsidP="008F13CC">
                  <w:pPr>
                    <w:jc w:val="left"/>
                  </w:pPr>
                  <w:r w:rsidRPr="00A25D4D">
                    <w:t xml:space="preserve">water </w:t>
                  </w:r>
                  <w:proofErr w:type="spellStart"/>
                  <w:r w:rsidRPr="00A25D4D">
                    <w:t>appurtenance</w:t>
                  </w:r>
                  <w:proofErr w:type="spellEnd"/>
                  <w:r w:rsidRPr="00A25D4D">
                    <w:t xml:space="preserve"> type </w:t>
                  </w:r>
                </w:p>
              </w:tc>
            </w:tr>
            <w:tr w:rsidR="00C0190C" w:rsidRPr="00A25D4D" w14:paraId="4E325530" w14:textId="77777777" w:rsidTr="00C0190C">
              <w:trPr>
                <w:tblHeader/>
                <w:tblCellSpacing w:w="0" w:type="dxa"/>
              </w:trPr>
              <w:tc>
                <w:tcPr>
                  <w:tcW w:w="360" w:type="dxa"/>
                  <w:hideMark/>
                </w:tcPr>
                <w:p w14:paraId="7075484B" w14:textId="77777777" w:rsidR="00C0190C" w:rsidRPr="00A25D4D" w:rsidRDefault="00C0190C" w:rsidP="008F13CC">
                  <w:pPr>
                    <w:jc w:val="left"/>
                  </w:pPr>
                  <w:r w:rsidRPr="00A25D4D">
                    <w:t> </w:t>
                  </w:r>
                </w:p>
              </w:tc>
              <w:tc>
                <w:tcPr>
                  <w:tcW w:w="1500" w:type="dxa"/>
                  <w:hideMark/>
                </w:tcPr>
                <w:p w14:paraId="5E63471A" w14:textId="77777777" w:rsidR="00C0190C" w:rsidRPr="00A25D4D" w:rsidRDefault="00C0190C" w:rsidP="008F13CC">
                  <w:pPr>
                    <w:jc w:val="left"/>
                  </w:pPr>
                  <w:r w:rsidRPr="00A25D4D">
                    <w:t>Definitie:</w:t>
                  </w:r>
                </w:p>
              </w:tc>
              <w:tc>
                <w:tcPr>
                  <w:tcW w:w="0" w:type="auto"/>
                  <w:hideMark/>
                </w:tcPr>
                <w:p w14:paraId="21AB92FA" w14:textId="77777777" w:rsidR="00C0190C" w:rsidRPr="00A25D4D" w:rsidRDefault="00C0190C" w:rsidP="008F13CC">
                  <w:pPr>
                    <w:jc w:val="left"/>
                  </w:pPr>
                  <w:proofErr w:type="spellStart"/>
                  <w:r w:rsidRPr="00A25D4D">
                    <w:t>Classification</w:t>
                  </w:r>
                  <w:proofErr w:type="spellEnd"/>
                  <w:r w:rsidRPr="00A25D4D">
                    <w:t xml:space="preserve"> of water </w:t>
                  </w:r>
                  <w:proofErr w:type="spellStart"/>
                  <w:r w:rsidRPr="00A25D4D">
                    <w:t>appurtenances</w:t>
                  </w:r>
                  <w:proofErr w:type="spellEnd"/>
                  <w:r w:rsidRPr="00A25D4D">
                    <w:t>.</w:t>
                  </w:r>
                </w:p>
              </w:tc>
            </w:tr>
            <w:tr w:rsidR="00C0190C" w:rsidRPr="00A25D4D" w14:paraId="57ACE7BC" w14:textId="77777777" w:rsidTr="00C0190C">
              <w:trPr>
                <w:tblHeader/>
                <w:tblCellSpacing w:w="0" w:type="dxa"/>
              </w:trPr>
              <w:tc>
                <w:tcPr>
                  <w:tcW w:w="360" w:type="dxa"/>
                  <w:hideMark/>
                </w:tcPr>
                <w:p w14:paraId="7BFB0081" w14:textId="77777777" w:rsidR="00C0190C" w:rsidRPr="00A25D4D" w:rsidRDefault="00C0190C" w:rsidP="008F13CC">
                  <w:pPr>
                    <w:jc w:val="left"/>
                  </w:pPr>
                  <w:r w:rsidRPr="00A25D4D">
                    <w:t> </w:t>
                  </w:r>
                </w:p>
              </w:tc>
              <w:tc>
                <w:tcPr>
                  <w:tcW w:w="1500" w:type="dxa"/>
                  <w:hideMark/>
                </w:tcPr>
                <w:p w14:paraId="674F4E8B" w14:textId="77777777" w:rsidR="00C0190C" w:rsidRPr="00A25D4D" w:rsidRDefault="00C0190C" w:rsidP="008F13CC">
                  <w:pPr>
                    <w:jc w:val="left"/>
                  </w:pPr>
                  <w:r w:rsidRPr="00A25D4D">
                    <w:t>Subtype van:</w:t>
                  </w:r>
                </w:p>
              </w:tc>
              <w:tc>
                <w:tcPr>
                  <w:tcW w:w="0" w:type="auto"/>
                  <w:hideMark/>
                </w:tcPr>
                <w:p w14:paraId="68852A19" w14:textId="77777777" w:rsidR="00C0190C" w:rsidRPr="00A25D4D" w:rsidRDefault="00C0190C" w:rsidP="008F13CC">
                  <w:pPr>
                    <w:jc w:val="left"/>
                  </w:pPr>
                  <w:proofErr w:type="spellStart"/>
                  <w:r w:rsidRPr="00A25D4D">
                    <w:t>AppurtenanceTypeValue</w:t>
                  </w:r>
                  <w:proofErr w:type="spellEnd"/>
                </w:p>
              </w:tc>
            </w:tr>
            <w:tr w:rsidR="00C0190C" w:rsidRPr="00A25D4D" w14:paraId="2177D978" w14:textId="77777777" w:rsidTr="00C0190C">
              <w:trPr>
                <w:tblHeader/>
                <w:tblCellSpacing w:w="0" w:type="dxa"/>
              </w:trPr>
              <w:tc>
                <w:tcPr>
                  <w:tcW w:w="360" w:type="dxa"/>
                  <w:hideMark/>
                </w:tcPr>
                <w:p w14:paraId="1F42EB4B" w14:textId="77777777" w:rsidR="00C0190C" w:rsidRPr="00A25D4D" w:rsidRDefault="00C0190C" w:rsidP="008F13CC">
                  <w:pPr>
                    <w:jc w:val="left"/>
                  </w:pPr>
                  <w:r w:rsidRPr="00A25D4D">
                    <w:t> </w:t>
                  </w:r>
                </w:p>
              </w:tc>
              <w:tc>
                <w:tcPr>
                  <w:tcW w:w="1500" w:type="dxa"/>
                  <w:hideMark/>
                </w:tcPr>
                <w:p w14:paraId="65496779" w14:textId="77777777" w:rsidR="00C0190C" w:rsidRPr="00A25D4D" w:rsidRDefault="00C0190C" w:rsidP="008F13CC">
                  <w:pPr>
                    <w:jc w:val="left"/>
                  </w:pPr>
                  <w:r w:rsidRPr="00A25D4D">
                    <w:t>Stereotypes:</w:t>
                  </w:r>
                </w:p>
              </w:tc>
              <w:tc>
                <w:tcPr>
                  <w:tcW w:w="0" w:type="auto"/>
                  <w:hideMark/>
                </w:tcPr>
                <w:p w14:paraId="4C1374E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0911246" w14:textId="77777777" w:rsidTr="00C0190C">
              <w:trPr>
                <w:tblHeader/>
                <w:tblCellSpacing w:w="0" w:type="dxa"/>
              </w:trPr>
              <w:tc>
                <w:tcPr>
                  <w:tcW w:w="360" w:type="dxa"/>
                  <w:hideMark/>
                </w:tcPr>
                <w:p w14:paraId="0DDEA27E" w14:textId="77777777" w:rsidR="00C0190C" w:rsidRPr="00A25D4D" w:rsidRDefault="00C0190C" w:rsidP="008F13CC">
                  <w:pPr>
                    <w:jc w:val="left"/>
                  </w:pPr>
                  <w:r w:rsidRPr="00A25D4D">
                    <w:t> </w:t>
                  </w:r>
                </w:p>
              </w:tc>
              <w:tc>
                <w:tcPr>
                  <w:tcW w:w="1500" w:type="dxa"/>
                  <w:hideMark/>
                </w:tcPr>
                <w:p w14:paraId="310C83B5"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825789E" w14:textId="77777777" w:rsidR="00C0190C" w:rsidRPr="00A25D4D" w:rsidRDefault="00C0190C" w:rsidP="008F13CC">
                  <w:pPr>
                    <w:jc w:val="left"/>
                  </w:pPr>
                  <w:proofErr w:type="spellStart"/>
                  <w:r w:rsidRPr="00A25D4D">
                    <w:t>Uitbreidbaar</w:t>
                  </w:r>
                  <w:proofErr w:type="spellEnd"/>
                </w:p>
              </w:tc>
            </w:tr>
          </w:tbl>
          <w:p w14:paraId="3876EF35" w14:textId="77777777" w:rsidR="00C0190C" w:rsidRPr="00A25D4D" w:rsidRDefault="00C0190C" w:rsidP="008F13CC">
            <w:pPr>
              <w:jc w:val="left"/>
            </w:pPr>
          </w:p>
        </w:tc>
      </w:tr>
    </w:tbl>
    <w:p w14:paraId="7A1F4CB6" w14:textId="77777777" w:rsidR="00C0190C" w:rsidRPr="00A25D4D" w:rsidRDefault="00C0190C" w:rsidP="008F13CC">
      <w:pPr>
        <w:pStyle w:val="Kop5"/>
        <w:jc w:val="left"/>
        <w:rPr>
          <w:sz w:val="16"/>
          <w:szCs w:val="16"/>
        </w:rPr>
      </w:pPr>
      <w:proofErr w:type="spellStart"/>
      <w:r w:rsidRPr="00A25D4D">
        <w:rPr>
          <w:sz w:val="16"/>
          <w:szCs w:val="16"/>
        </w:rPr>
        <w:t>WaterTypeValue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20175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DCECFAA" w14:textId="77777777" w:rsidR="00C0190C" w:rsidRPr="00A25D4D" w:rsidRDefault="00C0190C" w:rsidP="008F13CC">
            <w:pPr>
              <w:jc w:val="left"/>
            </w:pPr>
            <w:proofErr w:type="spellStart"/>
            <w:r w:rsidRPr="00A25D4D">
              <w:rPr>
                <w:b/>
                <w:bCs/>
              </w:rPr>
              <w:t>WaterTypeValue</w:t>
            </w:r>
            <w:proofErr w:type="spellEnd"/>
          </w:p>
        </w:tc>
      </w:tr>
      <w:tr w:rsidR="00C0190C" w:rsidRPr="00A25D4D" w14:paraId="720A418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2B9E4DF4" w14:textId="77777777" w:rsidTr="00C0190C">
              <w:trPr>
                <w:tblHeader/>
                <w:tblCellSpacing w:w="0" w:type="dxa"/>
              </w:trPr>
              <w:tc>
                <w:tcPr>
                  <w:tcW w:w="360" w:type="dxa"/>
                  <w:hideMark/>
                </w:tcPr>
                <w:p w14:paraId="2D118A39" w14:textId="77777777" w:rsidR="00C0190C" w:rsidRPr="00A25D4D" w:rsidRDefault="00C0190C" w:rsidP="008F13CC">
                  <w:pPr>
                    <w:jc w:val="left"/>
                  </w:pPr>
                  <w:r w:rsidRPr="00A25D4D">
                    <w:t> </w:t>
                  </w:r>
                </w:p>
              </w:tc>
              <w:tc>
                <w:tcPr>
                  <w:tcW w:w="1500" w:type="dxa"/>
                  <w:hideMark/>
                </w:tcPr>
                <w:p w14:paraId="14F0887F" w14:textId="77777777" w:rsidR="00C0190C" w:rsidRPr="00A25D4D" w:rsidRDefault="00C0190C" w:rsidP="008F13CC">
                  <w:pPr>
                    <w:jc w:val="left"/>
                  </w:pPr>
                  <w:r w:rsidRPr="00A25D4D">
                    <w:t>Package:</w:t>
                  </w:r>
                </w:p>
              </w:tc>
              <w:tc>
                <w:tcPr>
                  <w:tcW w:w="0" w:type="auto"/>
                  <w:hideMark/>
                </w:tcPr>
                <w:p w14:paraId="6AB1372B" w14:textId="77777777" w:rsidR="00C0190C" w:rsidRPr="00A25D4D" w:rsidRDefault="00C0190C" w:rsidP="008F13CC">
                  <w:pPr>
                    <w:jc w:val="left"/>
                    <w:rPr>
                      <w:lang w:val="en-GB"/>
                    </w:rPr>
                  </w:pPr>
                  <w:r w:rsidRPr="00A25D4D">
                    <w:rPr>
                      <w:lang w:val="en-GB"/>
                    </w:rPr>
                    <w:t>Water Network [Candidate type that might be extended in Annex II/III INSPIRE data specification]</w:t>
                  </w:r>
                </w:p>
              </w:tc>
            </w:tr>
            <w:tr w:rsidR="00C0190C" w:rsidRPr="00A25D4D" w14:paraId="1B7C4FCE" w14:textId="77777777" w:rsidTr="00C0190C">
              <w:trPr>
                <w:tblHeader/>
                <w:tblCellSpacing w:w="0" w:type="dxa"/>
              </w:trPr>
              <w:tc>
                <w:tcPr>
                  <w:tcW w:w="360" w:type="dxa"/>
                  <w:hideMark/>
                </w:tcPr>
                <w:p w14:paraId="7321619B" w14:textId="77777777" w:rsidR="00C0190C" w:rsidRPr="00A25D4D" w:rsidRDefault="00C0190C" w:rsidP="008F13CC">
                  <w:pPr>
                    <w:jc w:val="left"/>
                    <w:rPr>
                      <w:lang w:val="en-GB"/>
                    </w:rPr>
                  </w:pPr>
                  <w:r w:rsidRPr="00A25D4D">
                    <w:rPr>
                      <w:lang w:val="en-GB"/>
                    </w:rPr>
                    <w:t> </w:t>
                  </w:r>
                </w:p>
              </w:tc>
              <w:tc>
                <w:tcPr>
                  <w:tcW w:w="1500" w:type="dxa"/>
                  <w:hideMark/>
                </w:tcPr>
                <w:p w14:paraId="62AA5A96" w14:textId="77777777" w:rsidR="00C0190C" w:rsidRPr="00A25D4D" w:rsidRDefault="00C0190C" w:rsidP="008F13CC">
                  <w:pPr>
                    <w:jc w:val="left"/>
                  </w:pPr>
                  <w:r w:rsidRPr="00A25D4D">
                    <w:t>Naam</w:t>
                  </w:r>
                </w:p>
              </w:tc>
              <w:tc>
                <w:tcPr>
                  <w:tcW w:w="0" w:type="auto"/>
                  <w:hideMark/>
                </w:tcPr>
                <w:p w14:paraId="3C622042" w14:textId="77777777" w:rsidR="00C0190C" w:rsidRPr="00A25D4D" w:rsidRDefault="00C0190C" w:rsidP="008F13CC">
                  <w:pPr>
                    <w:jc w:val="left"/>
                  </w:pPr>
                  <w:r w:rsidRPr="00A25D4D">
                    <w:t xml:space="preserve">water type </w:t>
                  </w:r>
                </w:p>
              </w:tc>
            </w:tr>
            <w:tr w:rsidR="00C0190C" w:rsidRPr="00A25D4D" w14:paraId="7DBEAB52" w14:textId="77777777" w:rsidTr="00C0190C">
              <w:trPr>
                <w:tblHeader/>
                <w:tblCellSpacing w:w="0" w:type="dxa"/>
              </w:trPr>
              <w:tc>
                <w:tcPr>
                  <w:tcW w:w="360" w:type="dxa"/>
                  <w:hideMark/>
                </w:tcPr>
                <w:p w14:paraId="0B0E64C9" w14:textId="77777777" w:rsidR="00C0190C" w:rsidRPr="00A25D4D" w:rsidRDefault="00C0190C" w:rsidP="008F13CC">
                  <w:pPr>
                    <w:jc w:val="left"/>
                  </w:pPr>
                  <w:r w:rsidRPr="00A25D4D">
                    <w:t> </w:t>
                  </w:r>
                </w:p>
              </w:tc>
              <w:tc>
                <w:tcPr>
                  <w:tcW w:w="1500" w:type="dxa"/>
                  <w:hideMark/>
                </w:tcPr>
                <w:p w14:paraId="423D296B" w14:textId="77777777" w:rsidR="00C0190C" w:rsidRPr="00A25D4D" w:rsidRDefault="00C0190C" w:rsidP="008F13CC">
                  <w:pPr>
                    <w:jc w:val="left"/>
                  </w:pPr>
                  <w:r w:rsidRPr="00A25D4D">
                    <w:t>Definitie:</w:t>
                  </w:r>
                </w:p>
              </w:tc>
              <w:tc>
                <w:tcPr>
                  <w:tcW w:w="0" w:type="auto"/>
                  <w:hideMark/>
                </w:tcPr>
                <w:p w14:paraId="3F6AC2C4" w14:textId="77777777" w:rsidR="00C0190C" w:rsidRPr="00A25D4D" w:rsidRDefault="00C0190C" w:rsidP="008F13CC">
                  <w:pPr>
                    <w:jc w:val="left"/>
                  </w:pPr>
                  <w:proofErr w:type="spellStart"/>
                  <w:r w:rsidRPr="00A25D4D">
                    <w:t>Classification</w:t>
                  </w:r>
                  <w:proofErr w:type="spellEnd"/>
                  <w:r w:rsidRPr="00A25D4D">
                    <w:t xml:space="preserve"> of water types.</w:t>
                  </w:r>
                </w:p>
              </w:tc>
            </w:tr>
            <w:tr w:rsidR="00C0190C" w:rsidRPr="00A25D4D" w14:paraId="357DAA90" w14:textId="77777777" w:rsidTr="00C0190C">
              <w:trPr>
                <w:tblHeader/>
                <w:tblCellSpacing w:w="0" w:type="dxa"/>
              </w:trPr>
              <w:tc>
                <w:tcPr>
                  <w:tcW w:w="360" w:type="dxa"/>
                  <w:hideMark/>
                </w:tcPr>
                <w:p w14:paraId="16BF6BFE" w14:textId="77777777" w:rsidR="00C0190C" w:rsidRPr="00A25D4D" w:rsidRDefault="00C0190C" w:rsidP="008F13CC">
                  <w:pPr>
                    <w:jc w:val="left"/>
                  </w:pPr>
                  <w:r w:rsidRPr="00A25D4D">
                    <w:t> </w:t>
                  </w:r>
                </w:p>
              </w:tc>
              <w:tc>
                <w:tcPr>
                  <w:tcW w:w="1500" w:type="dxa"/>
                  <w:hideMark/>
                </w:tcPr>
                <w:p w14:paraId="489EA4D9" w14:textId="77777777" w:rsidR="00C0190C" w:rsidRPr="00A25D4D" w:rsidRDefault="00C0190C" w:rsidP="008F13CC">
                  <w:pPr>
                    <w:jc w:val="left"/>
                  </w:pPr>
                  <w:r w:rsidRPr="00A25D4D">
                    <w:t>Stereotypes:</w:t>
                  </w:r>
                </w:p>
              </w:tc>
              <w:tc>
                <w:tcPr>
                  <w:tcW w:w="0" w:type="auto"/>
                  <w:hideMark/>
                </w:tcPr>
                <w:p w14:paraId="0926EDCE"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B91F152" w14:textId="77777777" w:rsidTr="00C0190C">
              <w:trPr>
                <w:tblHeader/>
                <w:tblCellSpacing w:w="0" w:type="dxa"/>
              </w:trPr>
              <w:tc>
                <w:tcPr>
                  <w:tcW w:w="360" w:type="dxa"/>
                  <w:hideMark/>
                </w:tcPr>
                <w:p w14:paraId="31052F07" w14:textId="77777777" w:rsidR="00C0190C" w:rsidRPr="00A25D4D" w:rsidRDefault="00C0190C" w:rsidP="008F13CC">
                  <w:pPr>
                    <w:jc w:val="left"/>
                  </w:pPr>
                  <w:r w:rsidRPr="00A25D4D">
                    <w:t> </w:t>
                  </w:r>
                </w:p>
              </w:tc>
              <w:tc>
                <w:tcPr>
                  <w:tcW w:w="1500" w:type="dxa"/>
                  <w:hideMark/>
                </w:tcPr>
                <w:p w14:paraId="2EE9FBC8"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16CF222" w14:textId="77777777" w:rsidR="00C0190C" w:rsidRPr="00A25D4D" w:rsidRDefault="00C0190C" w:rsidP="008F13CC">
                  <w:pPr>
                    <w:jc w:val="left"/>
                  </w:pPr>
                  <w:proofErr w:type="spellStart"/>
                  <w:r w:rsidRPr="00A25D4D">
                    <w:t>Uitbreidbaar</w:t>
                  </w:r>
                  <w:proofErr w:type="spellEnd"/>
                </w:p>
              </w:tc>
            </w:tr>
          </w:tbl>
          <w:p w14:paraId="18E3B101" w14:textId="77777777" w:rsidR="00C0190C" w:rsidRPr="00A25D4D" w:rsidRDefault="00C0190C" w:rsidP="008F13CC">
            <w:pPr>
              <w:jc w:val="left"/>
            </w:pPr>
          </w:p>
        </w:tc>
      </w:tr>
      <w:tr w:rsidR="00C0190C" w:rsidRPr="00A24778" w14:paraId="30BAA3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8029BE" w14:textId="77777777" w:rsidR="00C0190C" w:rsidRPr="00A25D4D" w:rsidRDefault="00C0190C" w:rsidP="008F13CC">
            <w:pPr>
              <w:jc w:val="left"/>
            </w:pPr>
            <w:r w:rsidRPr="00A25D4D">
              <w:rPr>
                <w:b/>
                <w:bCs/>
              </w:rPr>
              <w:t xml:space="preserve">Waarde: </w:t>
            </w:r>
            <w:proofErr w:type="spellStart"/>
            <w:r w:rsidRPr="00A25D4D">
              <w:rPr>
                <w:b/>
                <w:bCs/>
              </w:rPr>
              <w:t>potable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7377926" w14:textId="77777777" w:rsidTr="00C0190C">
              <w:trPr>
                <w:tblHeader/>
                <w:tblCellSpacing w:w="0" w:type="dxa"/>
              </w:trPr>
              <w:tc>
                <w:tcPr>
                  <w:tcW w:w="360" w:type="dxa"/>
                  <w:hideMark/>
                </w:tcPr>
                <w:p w14:paraId="65CE07E8" w14:textId="77777777" w:rsidR="00C0190C" w:rsidRPr="00A25D4D" w:rsidRDefault="00C0190C" w:rsidP="008F13CC">
                  <w:pPr>
                    <w:jc w:val="left"/>
                  </w:pPr>
                  <w:r w:rsidRPr="00A25D4D">
                    <w:t> </w:t>
                  </w:r>
                </w:p>
              </w:tc>
              <w:tc>
                <w:tcPr>
                  <w:tcW w:w="1500" w:type="dxa"/>
                  <w:hideMark/>
                </w:tcPr>
                <w:p w14:paraId="2C123DBA" w14:textId="77777777" w:rsidR="00C0190C" w:rsidRPr="00A25D4D" w:rsidRDefault="00C0190C" w:rsidP="008F13CC">
                  <w:pPr>
                    <w:jc w:val="left"/>
                  </w:pPr>
                  <w:r w:rsidRPr="00A25D4D">
                    <w:t>Definitie:</w:t>
                  </w:r>
                </w:p>
              </w:tc>
              <w:tc>
                <w:tcPr>
                  <w:tcW w:w="0" w:type="auto"/>
                  <w:hideMark/>
                </w:tcPr>
                <w:p w14:paraId="52D6D85E" w14:textId="77777777" w:rsidR="00C0190C" w:rsidRPr="00A25D4D" w:rsidRDefault="00C0190C" w:rsidP="008F13CC">
                  <w:pPr>
                    <w:jc w:val="left"/>
                  </w:pPr>
                  <w:proofErr w:type="spellStart"/>
                  <w:r w:rsidRPr="00A25D4D">
                    <w:t>Potable</w:t>
                  </w:r>
                  <w:proofErr w:type="spellEnd"/>
                  <w:r w:rsidRPr="00A25D4D">
                    <w:t xml:space="preserve"> water. </w:t>
                  </w:r>
                </w:p>
              </w:tc>
            </w:tr>
            <w:tr w:rsidR="00C0190C" w:rsidRPr="00A24778" w14:paraId="0367A6C1" w14:textId="77777777" w:rsidTr="00C0190C">
              <w:trPr>
                <w:tblHeader/>
                <w:tblCellSpacing w:w="0" w:type="dxa"/>
              </w:trPr>
              <w:tc>
                <w:tcPr>
                  <w:tcW w:w="360" w:type="dxa"/>
                  <w:hideMark/>
                </w:tcPr>
                <w:p w14:paraId="462F68F7" w14:textId="77777777" w:rsidR="00C0190C" w:rsidRPr="00A25D4D" w:rsidRDefault="00C0190C" w:rsidP="008F13CC">
                  <w:pPr>
                    <w:jc w:val="left"/>
                  </w:pPr>
                  <w:r w:rsidRPr="00A25D4D">
                    <w:t> </w:t>
                  </w:r>
                </w:p>
              </w:tc>
              <w:tc>
                <w:tcPr>
                  <w:tcW w:w="1500" w:type="dxa"/>
                  <w:hideMark/>
                </w:tcPr>
                <w:p w14:paraId="23DAB47B" w14:textId="77777777" w:rsidR="00C0190C" w:rsidRPr="00A25D4D" w:rsidRDefault="00C0190C" w:rsidP="008F13CC">
                  <w:pPr>
                    <w:jc w:val="left"/>
                  </w:pPr>
                  <w:r w:rsidRPr="00A25D4D">
                    <w:t>Omschrijving:</w:t>
                  </w:r>
                </w:p>
              </w:tc>
              <w:tc>
                <w:tcPr>
                  <w:tcW w:w="0" w:type="auto"/>
                  <w:hideMark/>
                </w:tcPr>
                <w:p w14:paraId="184AA9FA" w14:textId="77777777" w:rsidR="00C0190C" w:rsidRPr="00A25D4D" w:rsidRDefault="00C0190C" w:rsidP="008F13CC">
                  <w:pPr>
                    <w:jc w:val="left"/>
                    <w:rPr>
                      <w:lang w:val="en-GB"/>
                    </w:rPr>
                  </w:pPr>
                  <w:r w:rsidRPr="00A25D4D">
                    <w:rPr>
                      <w:i/>
                      <w:iCs/>
                      <w:lang w:val="en-GB"/>
                    </w:rPr>
                    <w:t>Potable water</w:t>
                  </w:r>
                  <w:r w:rsidRPr="00A25D4D">
                    <w:rPr>
                      <w:lang w:val="en-GB"/>
                    </w:rPr>
                    <w:t xml:space="preserve"> or drinking water is water of sufficiently high quality that can be consumed or used without risk of immediate or long term harm.</w:t>
                  </w:r>
                </w:p>
              </w:tc>
            </w:tr>
          </w:tbl>
          <w:p w14:paraId="3A74DFCE" w14:textId="77777777" w:rsidR="00C0190C" w:rsidRPr="00A25D4D" w:rsidRDefault="00C0190C" w:rsidP="008F13CC">
            <w:pPr>
              <w:jc w:val="left"/>
              <w:rPr>
                <w:lang w:val="en-GB"/>
              </w:rPr>
            </w:pPr>
          </w:p>
        </w:tc>
      </w:tr>
      <w:tr w:rsidR="00C0190C" w:rsidRPr="00A24778" w14:paraId="64AEEC1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18778E" w14:textId="77777777" w:rsidR="00C0190C" w:rsidRPr="00A25D4D" w:rsidRDefault="00C0190C" w:rsidP="008F13CC">
            <w:pPr>
              <w:jc w:val="left"/>
            </w:pPr>
            <w:r w:rsidRPr="00A25D4D">
              <w:rPr>
                <w:b/>
                <w:bCs/>
              </w:rPr>
              <w:t xml:space="preserve">Waarde: </w:t>
            </w:r>
            <w:proofErr w:type="spellStart"/>
            <w:r w:rsidRPr="00A25D4D">
              <w:rPr>
                <w:b/>
                <w:bCs/>
              </w:rPr>
              <w:t>raw</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24447DF" w14:textId="77777777" w:rsidTr="00C0190C">
              <w:trPr>
                <w:tblHeader/>
                <w:tblCellSpacing w:w="0" w:type="dxa"/>
              </w:trPr>
              <w:tc>
                <w:tcPr>
                  <w:tcW w:w="360" w:type="dxa"/>
                  <w:hideMark/>
                </w:tcPr>
                <w:p w14:paraId="5CAF323D" w14:textId="77777777" w:rsidR="00C0190C" w:rsidRPr="00A25D4D" w:rsidRDefault="00C0190C" w:rsidP="008F13CC">
                  <w:pPr>
                    <w:jc w:val="left"/>
                  </w:pPr>
                  <w:r w:rsidRPr="00A25D4D">
                    <w:t> </w:t>
                  </w:r>
                </w:p>
              </w:tc>
              <w:tc>
                <w:tcPr>
                  <w:tcW w:w="1500" w:type="dxa"/>
                  <w:hideMark/>
                </w:tcPr>
                <w:p w14:paraId="48273C15" w14:textId="77777777" w:rsidR="00C0190C" w:rsidRPr="00A25D4D" w:rsidRDefault="00C0190C" w:rsidP="008F13CC">
                  <w:pPr>
                    <w:jc w:val="left"/>
                  </w:pPr>
                  <w:r w:rsidRPr="00A25D4D">
                    <w:t>Definitie:</w:t>
                  </w:r>
                </w:p>
              </w:tc>
              <w:tc>
                <w:tcPr>
                  <w:tcW w:w="0" w:type="auto"/>
                  <w:hideMark/>
                </w:tcPr>
                <w:p w14:paraId="2438CE04" w14:textId="77777777" w:rsidR="00C0190C" w:rsidRPr="00A25D4D" w:rsidRDefault="00C0190C" w:rsidP="008F13CC">
                  <w:pPr>
                    <w:jc w:val="left"/>
                  </w:pPr>
                  <w:proofErr w:type="spellStart"/>
                  <w:r w:rsidRPr="00A25D4D">
                    <w:t>Raw</w:t>
                  </w:r>
                  <w:proofErr w:type="spellEnd"/>
                  <w:r w:rsidRPr="00A25D4D">
                    <w:t xml:space="preserve"> water. </w:t>
                  </w:r>
                </w:p>
              </w:tc>
            </w:tr>
            <w:tr w:rsidR="00C0190C" w:rsidRPr="00A24778" w14:paraId="7C81616A" w14:textId="77777777" w:rsidTr="00C0190C">
              <w:trPr>
                <w:tblHeader/>
                <w:tblCellSpacing w:w="0" w:type="dxa"/>
              </w:trPr>
              <w:tc>
                <w:tcPr>
                  <w:tcW w:w="360" w:type="dxa"/>
                  <w:hideMark/>
                </w:tcPr>
                <w:p w14:paraId="0085F661" w14:textId="77777777" w:rsidR="00C0190C" w:rsidRPr="00A25D4D" w:rsidRDefault="00C0190C" w:rsidP="008F13CC">
                  <w:pPr>
                    <w:jc w:val="left"/>
                  </w:pPr>
                  <w:r w:rsidRPr="00A25D4D">
                    <w:t> </w:t>
                  </w:r>
                </w:p>
              </w:tc>
              <w:tc>
                <w:tcPr>
                  <w:tcW w:w="1500" w:type="dxa"/>
                  <w:hideMark/>
                </w:tcPr>
                <w:p w14:paraId="2E499BD7" w14:textId="77777777" w:rsidR="00C0190C" w:rsidRPr="00A25D4D" w:rsidRDefault="00C0190C" w:rsidP="008F13CC">
                  <w:pPr>
                    <w:jc w:val="left"/>
                  </w:pPr>
                  <w:r w:rsidRPr="00A25D4D">
                    <w:t>Omschrijving:</w:t>
                  </w:r>
                </w:p>
              </w:tc>
              <w:tc>
                <w:tcPr>
                  <w:tcW w:w="0" w:type="auto"/>
                  <w:hideMark/>
                </w:tcPr>
                <w:p w14:paraId="58EC4E36" w14:textId="77777777" w:rsidR="00C0190C" w:rsidRPr="00A25D4D" w:rsidRDefault="00C0190C" w:rsidP="008F13CC">
                  <w:pPr>
                    <w:jc w:val="left"/>
                    <w:rPr>
                      <w:lang w:val="en-GB"/>
                    </w:rPr>
                  </w:pPr>
                  <w:r w:rsidRPr="00A25D4D">
                    <w:rPr>
                      <w:i/>
                      <w:iCs/>
                      <w:lang w:val="en-GB"/>
                    </w:rPr>
                    <w:t xml:space="preserve">Raw water </w:t>
                  </w:r>
                  <w:r w:rsidRPr="00A25D4D">
                    <w:rPr>
                      <w:lang w:val="en-GB"/>
                    </w:rPr>
                    <w:t>is water taken from the environment, and is subsequently treated or purified to produce potable water in a water purification works. Raw water should not be considered safe for drinking or washing without further treatment.</w:t>
                  </w:r>
                </w:p>
              </w:tc>
            </w:tr>
          </w:tbl>
          <w:p w14:paraId="0A832855" w14:textId="77777777" w:rsidR="00C0190C" w:rsidRPr="00A25D4D" w:rsidRDefault="00C0190C" w:rsidP="008F13CC">
            <w:pPr>
              <w:jc w:val="left"/>
              <w:rPr>
                <w:lang w:val="en-GB"/>
              </w:rPr>
            </w:pPr>
          </w:p>
        </w:tc>
      </w:tr>
      <w:tr w:rsidR="00C0190C" w:rsidRPr="00A24778" w14:paraId="0D02B1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A321F1" w14:textId="77777777" w:rsidR="00C0190C" w:rsidRPr="00A25D4D" w:rsidRDefault="00C0190C" w:rsidP="008F13CC">
            <w:pPr>
              <w:jc w:val="left"/>
            </w:pPr>
            <w:r w:rsidRPr="00A25D4D">
              <w:rPr>
                <w:b/>
                <w:bCs/>
              </w:rPr>
              <w:t xml:space="preserve">Waarde: </w:t>
            </w:r>
            <w:proofErr w:type="spellStart"/>
            <w:r w:rsidRPr="00A25D4D">
              <w:rPr>
                <w:b/>
                <w:bCs/>
              </w:rPr>
              <w:t>salt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911D899" w14:textId="77777777" w:rsidTr="00C0190C">
              <w:trPr>
                <w:tblHeader/>
                <w:tblCellSpacing w:w="0" w:type="dxa"/>
              </w:trPr>
              <w:tc>
                <w:tcPr>
                  <w:tcW w:w="360" w:type="dxa"/>
                  <w:hideMark/>
                </w:tcPr>
                <w:p w14:paraId="7E59E540" w14:textId="77777777" w:rsidR="00C0190C" w:rsidRPr="00A25D4D" w:rsidRDefault="00C0190C" w:rsidP="008F13CC">
                  <w:pPr>
                    <w:jc w:val="left"/>
                  </w:pPr>
                  <w:r w:rsidRPr="00A25D4D">
                    <w:t> </w:t>
                  </w:r>
                </w:p>
              </w:tc>
              <w:tc>
                <w:tcPr>
                  <w:tcW w:w="1500" w:type="dxa"/>
                  <w:hideMark/>
                </w:tcPr>
                <w:p w14:paraId="59BCCC1F" w14:textId="77777777" w:rsidR="00C0190C" w:rsidRPr="00A25D4D" w:rsidRDefault="00C0190C" w:rsidP="008F13CC">
                  <w:pPr>
                    <w:jc w:val="left"/>
                  </w:pPr>
                  <w:r w:rsidRPr="00A25D4D">
                    <w:t>Definitie:</w:t>
                  </w:r>
                </w:p>
              </w:tc>
              <w:tc>
                <w:tcPr>
                  <w:tcW w:w="0" w:type="auto"/>
                  <w:hideMark/>
                </w:tcPr>
                <w:p w14:paraId="3AEFB57A" w14:textId="77777777" w:rsidR="00C0190C" w:rsidRPr="00A25D4D" w:rsidRDefault="00C0190C" w:rsidP="008F13CC">
                  <w:pPr>
                    <w:jc w:val="left"/>
                  </w:pPr>
                  <w:r w:rsidRPr="00A25D4D">
                    <w:t xml:space="preserve">Salt water. </w:t>
                  </w:r>
                </w:p>
              </w:tc>
            </w:tr>
            <w:tr w:rsidR="00C0190C" w:rsidRPr="00A24778" w14:paraId="755DA324" w14:textId="77777777" w:rsidTr="00C0190C">
              <w:trPr>
                <w:tblHeader/>
                <w:tblCellSpacing w:w="0" w:type="dxa"/>
              </w:trPr>
              <w:tc>
                <w:tcPr>
                  <w:tcW w:w="360" w:type="dxa"/>
                  <w:hideMark/>
                </w:tcPr>
                <w:p w14:paraId="5CAF1FCD" w14:textId="77777777" w:rsidR="00C0190C" w:rsidRPr="00A25D4D" w:rsidRDefault="00C0190C" w:rsidP="008F13CC">
                  <w:pPr>
                    <w:jc w:val="left"/>
                  </w:pPr>
                  <w:r w:rsidRPr="00A25D4D">
                    <w:t> </w:t>
                  </w:r>
                </w:p>
              </w:tc>
              <w:tc>
                <w:tcPr>
                  <w:tcW w:w="1500" w:type="dxa"/>
                  <w:hideMark/>
                </w:tcPr>
                <w:p w14:paraId="4563DA7B" w14:textId="77777777" w:rsidR="00C0190C" w:rsidRPr="00A25D4D" w:rsidRDefault="00C0190C" w:rsidP="008F13CC">
                  <w:pPr>
                    <w:jc w:val="left"/>
                  </w:pPr>
                  <w:r w:rsidRPr="00A25D4D">
                    <w:t>Omschrijving:</w:t>
                  </w:r>
                </w:p>
              </w:tc>
              <w:tc>
                <w:tcPr>
                  <w:tcW w:w="0" w:type="auto"/>
                  <w:hideMark/>
                </w:tcPr>
                <w:p w14:paraId="22C186D0" w14:textId="77777777" w:rsidR="00C0190C" w:rsidRPr="00A25D4D" w:rsidRDefault="00C0190C" w:rsidP="008F13CC">
                  <w:pPr>
                    <w:jc w:val="left"/>
                    <w:rPr>
                      <w:lang w:val="en-GB"/>
                    </w:rPr>
                  </w:pPr>
                  <w:r w:rsidRPr="00A25D4D">
                    <w:rPr>
                      <w:i/>
                      <w:iCs/>
                      <w:lang w:val="en-GB"/>
                    </w:rPr>
                    <w:t>Salt water</w:t>
                  </w:r>
                  <w:r w:rsidRPr="00A25D4D">
                    <w:rPr>
                      <w:lang w:val="en-GB"/>
                    </w:rPr>
                    <w:t xml:space="preserve"> or saline water is a general term for water that contains a significant concentration of dissolved salts (NaCl).</w:t>
                  </w:r>
                </w:p>
              </w:tc>
            </w:tr>
          </w:tbl>
          <w:p w14:paraId="24488428" w14:textId="77777777" w:rsidR="00C0190C" w:rsidRPr="00A25D4D" w:rsidRDefault="00C0190C" w:rsidP="008F13CC">
            <w:pPr>
              <w:jc w:val="left"/>
              <w:rPr>
                <w:lang w:val="en-GB"/>
              </w:rPr>
            </w:pPr>
          </w:p>
        </w:tc>
      </w:tr>
      <w:tr w:rsidR="00C0190C" w:rsidRPr="00A24778" w14:paraId="061AA2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B62187C" w14:textId="77777777" w:rsidR="00C0190C" w:rsidRPr="00A25D4D" w:rsidRDefault="00C0190C" w:rsidP="008F13CC">
            <w:pPr>
              <w:jc w:val="left"/>
            </w:pPr>
            <w:r w:rsidRPr="00A25D4D">
              <w:rPr>
                <w:b/>
                <w:bCs/>
              </w:rPr>
              <w:t xml:space="preserve">Waarde: </w:t>
            </w:r>
            <w:proofErr w:type="spellStart"/>
            <w:r w:rsidRPr="00A25D4D">
              <w:rPr>
                <w:b/>
                <w:bCs/>
              </w:rPr>
              <w:t>treated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F995C73" w14:textId="77777777" w:rsidTr="00C0190C">
              <w:trPr>
                <w:tblHeader/>
                <w:tblCellSpacing w:w="0" w:type="dxa"/>
              </w:trPr>
              <w:tc>
                <w:tcPr>
                  <w:tcW w:w="360" w:type="dxa"/>
                  <w:hideMark/>
                </w:tcPr>
                <w:p w14:paraId="3D52119B" w14:textId="77777777" w:rsidR="00C0190C" w:rsidRPr="00A25D4D" w:rsidRDefault="00C0190C" w:rsidP="008F13CC">
                  <w:pPr>
                    <w:jc w:val="left"/>
                  </w:pPr>
                  <w:r w:rsidRPr="00A25D4D">
                    <w:t> </w:t>
                  </w:r>
                </w:p>
              </w:tc>
              <w:tc>
                <w:tcPr>
                  <w:tcW w:w="1500" w:type="dxa"/>
                  <w:hideMark/>
                </w:tcPr>
                <w:p w14:paraId="107A48DE" w14:textId="77777777" w:rsidR="00C0190C" w:rsidRPr="00A25D4D" w:rsidRDefault="00C0190C" w:rsidP="008F13CC">
                  <w:pPr>
                    <w:jc w:val="left"/>
                  </w:pPr>
                  <w:r w:rsidRPr="00A25D4D">
                    <w:t>Definitie:</w:t>
                  </w:r>
                </w:p>
              </w:tc>
              <w:tc>
                <w:tcPr>
                  <w:tcW w:w="0" w:type="auto"/>
                  <w:hideMark/>
                </w:tcPr>
                <w:p w14:paraId="3E4A3328" w14:textId="77777777" w:rsidR="00C0190C" w:rsidRPr="00A25D4D" w:rsidRDefault="00C0190C" w:rsidP="008F13CC">
                  <w:pPr>
                    <w:jc w:val="left"/>
                  </w:pPr>
                  <w:proofErr w:type="spellStart"/>
                  <w:r w:rsidRPr="00A25D4D">
                    <w:t>Treated</w:t>
                  </w:r>
                  <w:proofErr w:type="spellEnd"/>
                  <w:r w:rsidRPr="00A25D4D">
                    <w:t xml:space="preserve"> water. </w:t>
                  </w:r>
                </w:p>
              </w:tc>
            </w:tr>
            <w:tr w:rsidR="00C0190C" w:rsidRPr="00A24778" w14:paraId="42CF549B" w14:textId="77777777" w:rsidTr="00C0190C">
              <w:trPr>
                <w:tblHeader/>
                <w:tblCellSpacing w:w="0" w:type="dxa"/>
              </w:trPr>
              <w:tc>
                <w:tcPr>
                  <w:tcW w:w="360" w:type="dxa"/>
                  <w:hideMark/>
                </w:tcPr>
                <w:p w14:paraId="797C7639" w14:textId="77777777" w:rsidR="00C0190C" w:rsidRPr="00A25D4D" w:rsidRDefault="00C0190C" w:rsidP="008F13CC">
                  <w:pPr>
                    <w:jc w:val="left"/>
                  </w:pPr>
                  <w:r w:rsidRPr="00A25D4D">
                    <w:t> </w:t>
                  </w:r>
                </w:p>
              </w:tc>
              <w:tc>
                <w:tcPr>
                  <w:tcW w:w="1500" w:type="dxa"/>
                  <w:hideMark/>
                </w:tcPr>
                <w:p w14:paraId="36D06FBB" w14:textId="77777777" w:rsidR="00C0190C" w:rsidRPr="00A25D4D" w:rsidRDefault="00C0190C" w:rsidP="008F13CC">
                  <w:pPr>
                    <w:jc w:val="left"/>
                  </w:pPr>
                  <w:r w:rsidRPr="00A25D4D">
                    <w:t>Omschrijving:</w:t>
                  </w:r>
                </w:p>
              </w:tc>
              <w:tc>
                <w:tcPr>
                  <w:tcW w:w="0" w:type="auto"/>
                  <w:hideMark/>
                </w:tcPr>
                <w:p w14:paraId="755B18B2" w14:textId="77777777" w:rsidR="00C0190C" w:rsidRPr="00A25D4D" w:rsidRDefault="00C0190C" w:rsidP="008F13CC">
                  <w:pPr>
                    <w:jc w:val="left"/>
                    <w:rPr>
                      <w:lang w:val="en-GB"/>
                    </w:rPr>
                  </w:pPr>
                  <w:r w:rsidRPr="00A25D4D">
                    <w:rPr>
                      <w:i/>
                      <w:iCs/>
                      <w:lang w:val="en-GB"/>
                    </w:rPr>
                    <w:t>Treated water</w:t>
                  </w:r>
                  <w:r w:rsidRPr="00A25D4D">
                    <w:rPr>
                      <w:lang w:val="en-GB"/>
                    </w:rPr>
                    <w:t xml:space="preserve"> is the water that went </w:t>
                  </w:r>
                  <w:proofErr w:type="spellStart"/>
                  <w:r w:rsidRPr="00A25D4D">
                    <w:rPr>
                      <w:lang w:val="en-GB"/>
                    </w:rPr>
                    <w:t>throgh</w:t>
                  </w:r>
                  <w:proofErr w:type="spellEnd"/>
                  <w:r w:rsidRPr="00A25D4D">
                    <w:rPr>
                      <w:lang w:val="en-GB"/>
                    </w:rPr>
                    <w:t xml:space="preserve"> treatment </w:t>
                  </w:r>
                  <w:proofErr w:type="spellStart"/>
                  <w:r w:rsidRPr="00A25D4D">
                    <w:rPr>
                      <w:lang w:val="en-GB"/>
                    </w:rPr>
                    <w:t>proces.Treatment</w:t>
                  </w:r>
                  <w:proofErr w:type="spellEnd"/>
                  <w:r w:rsidRPr="00A25D4D">
                    <w:rPr>
                      <w:lang w:val="en-GB"/>
                    </w:rPr>
                    <w:t xml:space="preserve"> processes are the ones commonly used in water purification plants.</w:t>
                  </w:r>
                </w:p>
              </w:tc>
            </w:tr>
          </w:tbl>
          <w:p w14:paraId="26EDA689" w14:textId="77777777" w:rsidR="00C0190C" w:rsidRPr="00A25D4D" w:rsidRDefault="00C0190C" w:rsidP="008F13CC">
            <w:pPr>
              <w:jc w:val="left"/>
              <w:rPr>
                <w:lang w:val="en-GB"/>
              </w:rPr>
            </w:pPr>
          </w:p>
        </w:tc>
      </w:tr>
    </w:tbl>
    <w:p w14:paraId="46DE7BB8" w14:textId="77777777" w:rsidR="00C0190C" w:rsidRPr="00A25D4D" w:rsidRDefault="00C0190C" w:rsidP="008F13CC">
      <w:pPr>
        <w:pStyle w:val="Kop3"/>
        <w:jc w:val="left"/>
      </w:pPr>
      <w:bookmarkStart w:id="1009" w:name="_Toc487109312"/>
      <w:r>
        <w:t>G</w:t>
      </w:r>
      <w:r w:rsidRPr="00A25D4D">
        <w:t>eïmporteerde types (informatief)</w:t>
      </w:r>
      <w:bookmarkEnd w:id="1009"/>
    </w:p>
    <w:p w14:paraId="603D0B46" w14:textId="77777777" w:rsidR="00C0190C" w:rsidRPr="00A25D4D" w:rsidRDefault="00C0190C" w:rsidP="008F13CC">
      <w:pPr>
        <w:pStyle w:val="Normaalweb"/>
        <w:jc w:val="left"/>
        <w:rPr>
          <w:rFonts w:ascii="Verdana" w:hAnsi="Verdana"/>
          <w:sz w:val="16"/>
          <w:szCs w:val="16"/>
        </w:rPr>
      </w:pPr>
      <w:r w:rsidRPr="00A25D4D">
        <w:rPr>
          <w:rFonts w:ascii="Verdana" w:hAnsi="Verdana"/>
          <w:sz w:val="16"/>
          <w:szCs w:val="16"/>
        </w:rPr>
        <w:t xml:space="preserve">Deze paragraaf beschrijft de definities voor feature types, enumeraties en codelijsten die in andere </w:t>
      </w:r>
      <w:proofErr w:type="spellStart"/>
      <w:r w:rsidRPr="00A25D4D">
        <w:rPr>
          <w:rFonts w:ascii="Verdana" w:hAnsi="Verdana"/>
          <w:sz w:val="16"/>
          <w:szCs w:val="16"/>
        </w:rPr>
        <w:t>applicatieschemas</w:t>
      </w:r>
      <w:proofErr w:type="spellEnd"/>
      <w:r w:rsidRPr="00A25D4D">
        <w:rPr>
          <w:rFonts w:ascii="Verdana" w:hAnsi="Verdana"/>
          <w:sz w:val="16"/>
          <w:szCs w:val="16"/>
        </w:rPr>
        <w:t xml:space="preserve"> worde gedefinieerd. Deze paragraaf is puur informatief </w:t>
      </w:r>
      <w:proofErr w:type="spellStart"/>
      <w:r w:rsidRPr="00A25D4D">
        <w:rPr>
          <w:rFonts w:ascii="Verdana" w:hAnsi="Verdana"/>
          <w:sz w:val="16"/>
          <w:szCs w:val="16"/>
        </w:rPr>
        <w:t>and</w:t>
      </w:r>
      <w:proofErr w:type="spellEnd"/>
      <w:r w:rsidRPr="00A25D4D">
        <w:rPr>
          <w:rFonts w:ascii="Verdana" w:hAnsi="Verdana"/>
          <w:sz w:val="16"/>
          <w:szCs w:val="16"/>
        </w:rPr>
        <w:t xml:space="preserve"> kan de lezer helpen in het begrijpen van de feature catalogus in de voorgaande </w:t>
      </w:r>
      <w:proofErr w:type="spellStart"/>
      <w:r w:rsidRPr="00A25D4D">
        <w:rPr>
          <w:rFonts w:ascii="Verdana" w:hAnsi="Verdana"/>
          <w:sz w:val="16"/>
          <w:szCs w:val="16"/>
        </w:rPr>
        <w:t>paragrafen.Kijk</w:t>
      </w:r>
      <w:proofErr w:type="spellEnd"/>
      <w:r w:rsidRPr="00A25D4D">
        <w:rPr>
          <w:rFonts w:ascii="Verdana" w:hAnsi="Verdana"/>
          <w:sz w:val="16"/>
          <w:szCs w:val="16"/>
        </w:rPr>
        <w:t xml:space="preserve"> voor de normatieve documentatie van deze types in de gegeven referenties.</w:t>
      </w:r>
    </w:p>
    <w:p w14:paraId="20E65692" w14:textId="77777777" w:rsidR="00C0190C" w:rsidRPr="00A25D4D" w:rsidRDefault="00C0190C" w:rsidP="008F13CC">
      <w:pPr>
        <w:pStyle w:val="Kop5"/>
        <w:jc w:val="left"/>
        <w:rPr>
          <w:sz w:val="16"/>
          <w:szCs w:val="16"/>
        </w:rPr>
      </w:pPr>
      <w:proofErr w:type="spellStart"/>
      <w:r w:rsidRPr="00A25D4D">
        <w:rPr>
          <w:sz w:val="16"/>
          <w:szCs w:val="16"/>
        </w:rPr>
        <w:t>ActivityComplex</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7F3E19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F93E639" w14:textId="77777777" w:rsidR="00C0190C" w:rsidRPr="00A25D4D" w:rsidRDefault="00C0190C" w:rsidP="008F13CC">
            <w:pPr>
              <w:jc w:val="left"/>
            </w:pPr>
            <w:proofErr w:type="spellStart"/>
            <w:r w:rsidRPr="00A25D4D">
              <w:rPr>
                <w:b/>
                <w:bCs/>
              </w:rPr>
              <w:t>ActivityComplex</w:t>
            </w:r>
            <w:proofErr w:type="spellEnd"/>
          </w:p>
        </w:tc>
      </w:tr>
      <w:tr w:rsidR="00C0190C" w:rsidRPr="00A24778" w14:paraId="650763E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4295859A" w14:textId="77777777" w:rsidTr="00C0190C">
              <w:trPr>
                <w:tblHeader/>
                <w:tblCellSpacing w:w="0" w:type="dxa"/>
              </w:trPr>
              <w:tc>
                <w:tcPr>
                  <w:tcW w:w="360" w:type="dxa"/>
                  <w:hideMark/>
                </w:tcPr>
                <w:p w14:paraId="522313C2" w14:textId="77777777" w:rsidR="00C0190C" w:rsidRPr="00A25D4D" w:rsidRDefault="00C0190C" w:rsidP="008F13CC">
                  <w:pPr>
                    <w:jc w:val="left"/>
                  </w:pPr>
                  <w:r w:rsidRPr="00A25D4D">
                    <w:t> </w:t>
                  </w:r>
                </w:p>
              </w:tc>
              <w:tc>
                <w:tcPr>
                  <w:tcW w:w="1500" w:type="dxa"/>
                  <w:hideMark/>
                </w:tcPr>
                <w:p w14:paraId="26B9DD82" w14:textId="77777777" w:rsidR="00C0190C" w:rsidRPr="00A25D4D" w:rsidRDefault="00C0190C" w:rsidP="008F13CC">
                  <w:pPr>
                    <w:jc w:val="left"/>
                  </w:pPr>
                  <w:r w:rsidRPr="00A25D4D">
                    <w:t>Package:</w:t>
                  </w:r>
                </w:p>
              </w:tc>
              <w:tc>
                <w:tcPr>
                  <w:tcW w:w="0" w:type="auto"/>
                  <w:hideMark/>
                </w:tcPr>
                <w:p w14:paraId="43738A82"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4778" w14:paraId="27C87009" w14:textId="77777777" w:rsidTr="00C0190C">
              <w:trPr>
                <w:tblHeader/>
                <w:tblCellSpacing w:w="0" w:type="dxa"/>
              </w:trPr>
              <w:tc>
                <w:tcPr>
                  <w:tcW w:w="360" w:type="dxa"/>
                  <w:hideMark/>
                </w:tcPr>
                <w:p w14:paraId="7D333FC1" w14:textId="77777777" w:rsidR="00C0190C" w:rsidRPr="00A25D4D" w:rsidRDefault="00C0190C" w:rsidP="008F13CC">
                  <w:pPr>
                    <w:jc w:val="left"/>
                    <w:rPr>
                      <w:lang w:val="en-GB"/>
                    </w:rPr>
                  </w:pPr>
                  <w:r w:rsidRPr="00A25D4D">
                    <w:rPr>
                      <w:lang w:val="en-GB"/>
                    </w:rPr>
                    <w:t> </w:t>
                  </w:r>
                </w:p>
              </w:tc>
              <w:tc>
                <w:tcPr>
                  <w:tcW w:w="1500" w:type="dxa"/>
                  <w:hideMark/>
                </w:tcPr>
                <w:p w14:paraId="3221D503" w14:textId="77777777" w:rsidR="00C0190C" w:rsidRPr="00A25D4D" w:rsidRDefault="00C0190C" w:rsidP="008F13CC">
                  <w:pPr>
                    <w:jc w:val="left"/>
                  </w:pPr>
                  <w:r w:rsidRPr="00A25D4D">
                    <w:t>Definitie:</w:t>
                  </w:r>
                </w:p>
              </w:tc>
              <w:tc>
                <w:tcPr>
                  <w:tcW w:w="0" w:type="auto"/>
                  <w:hideMark/>
                </w:tcPr>
                <w:p w14:paraId="56F59E58" w14:textId="77777777" w:rsidR="00C0190C" w:rsidRPr="00A25D4D" w:rsidRDefault="00C0190C" w:rsidP="008F13CC">
                  <w:pPr>
                    <w:jc w:val="left"/>
                    <w:rPr>
                      <w:lang w:val="en-GB"/>
                    </w:rPr>
                  </w:pPr>
                  <w:r w:rsidRPr="00A25D4D">
                    <w:rPr>
                      <w:lang w:val="en-GB"/>
                    </w:rPr>
                    <w:t xml:space="preserve">A "single unit", both technically and economically, under the management control of the same legal entity (operator), covering activities as those listed in the Eurostat NACE classification, products and services. Activity Complex includes all infrastructure, equipment and materials. It must represent the whole area, at the same or different geographical location, managed by a "single unit". </w:t>
                  </w:r>
                </w:p>
              </w:tc>
            </w:tr>
            <w:tr w:rsidR="00C0190C" w:rsidRPr="00A24778" w14:paraId="1D3665CE" w14:textId="77777777" w:rsidTr="00C0190C">
              <w:trPr>
                <w:tblHeader/>
                <w:tblCellSpacing w:w="0" w:type="dxa"/>
              </w:trPr>
              <w:tc>
                <w:tcPr>
                  <w:tcW w:w="360" w:type="dxa"/>
                  <w:hideMark/>
                </w:tcPr>
                <w:p w14:paraId="4F7EC97C" w14:textId="77777777" w:rsidR="00C0190C" w:rsidRPr="00A25D4D" w:rsidRDefault="00C0190C" w:rsidP="008F13CC">
                  <w:pPr>
                    <w:jc w:val="left"/>
                    <w:rPr>
                      <w:lang w:val="en-GB"/>
                    </w:rPr>
                  </w:pPr>
                  <w:r w:rsidRPr="00A25D4D">
                    <w:rPr>
                      <w:lang w:val="en-GB"/>
                    </w:rPr>
                    <w:t> </w:t>
                  </w:r>
                </w:p>
              </w:tc>
              <w:tc>
                <w:tcPr>
                  <w:tcW w:w="1500" w:type="dxa"/>
                  <w:hideMark/>
                </w:tcPr>
                <w:p w14:paraId="4E046713" w14:textId="77777777" w:rsidR="00C0190C" w:rsidRPr="00A25D4D" w:rsidRDefault="00C0190C" w:rsidP="008F13CC">
                  <w:pPr>
                    <w:jc w:val="left"/>
                  </w:pPr>
                  <w:r w:rsidRPr="00A25D4D">
                    <w:t>Omschrijving:</w:t>
                  </w:r>
                </w:p>
              </w:tc>
              <w:tc>
                <w:tcPr>
                  <w:tcW w:w="0" w:type="auto"/>
                  <w:hideMark/>
                </w:tcPr>
                <w:p w14:paraId="19F31341" w14:textId="77777777" w:rsidR="00C0190C" w:rsidRPr="00A25D4D" w:rsidRDefault="00C0190C" w:rsidP="008F13CC">
                  <w:pPr>
                    <w:jc w:val="left"/>
                    <w:rPr>
                      <w:lang w:val="en-GB"/>
                    </w:rPr>
                  </w:pPr>
                  <w:r w:rsidRPr="00A25D4D">
                    <w:rPr>
                      <w:lang w:val="en-GB"/>
                    </w:rPr>
                    <w:t xml:space="preserve">NOTE 1 This class describes the minimal set of elements necessary to describe and identify geographically a legal entity and the activities taken place on it under the context of </w:t>
                  </w:r>
                  <w:proofErr w:type="spellStart"/>
                  <w:r w:rsidRPr="00A25D4D">
                    <w:rPr>
                      <w:lang w:val="en-GB"/>
                    </w:rPr>
                    <w:t>a</w:t>
                  </w:r>
                  <w:proofErr w:type="spellEnd"/>
                  <w:r w:rsidRPr="00A25D4D">
                    <w:rPr>
                      <w:lang w:val="en-GB"/>
                    </w:rPr>
                    <w:t xml:space="preserve"> Environmental purposes. NOTE 2 "Activity Complex" could be assimilated to terms described on the legislation as Facility, Establishment, Plant, Holding, Organization ,Farm, Extractive Industries or Aquaculture Production Business among others EXAMPLE i.e. an </w:t>
                  </w:r>
                  <w:proofErr w:type="spellStart"/>
                  <w:r w:rsidRPr="00A25D4D">
                    <w:rPr>
                      <w:lang w:val="en-GB"/>
                    </w:rPr>
                    <w:t>Agro</w:t>
                  </w:r>
                  <w:proofErr w:type="spellEnd"/>
                  <w:r w:rsidRPr="00A25D4D">
                    <w:rPr>
                      <w:lang w:val="en-GB"/>
                    </w:rPr>
                    <w:t>-business that is legally registered under the Emissions Directive.</w:t>
                  </w:r>
                </w:p>
              </w:tc>
            </w:tr>
          </w:tbl>
          <w:p w14:paraId="4AEC445C" w14:textId="77777777" w:rsidR="00C0190C" w:rsidRPr="00A25D4D" w:rsidRDefault="00C0190C" w:rsidP="008F13CC">
            <w:pPr>
              <w:jc w:val="left"/>
              <w:rPr>
                <w:lang w:val="en-GB"/>
              </w:rPr>
            </w:pPr>
          </w:p>
        </w:tc>
      </w:tr>
    </w:tbl>
    <w:p w14:paraId="67914127" w14:textId="77777777" w:rsidR="00C0190C" w:rsidRPr="00A25D4D" w:rsidRDefault="00C0190C" w:rsidP="008F13CC">
      <w:pPr>
        <w:pStyle w:val="Kop5"/>
        <w:jc w:val="left"/>
        <w:rPr>
          <w:sz w:val="16"/>
          <w:szCs w:val="16"/>
        </w:rPr>
      </w:pPr>
      <w:proofErr w:type="spellStart"/>
      <w:r w:rsidRPr="00A25D4D">
        <w:rPr>
          <w:sz w:val="16"/>
          <w:szCs w:val="16"/>
        </w:rPr>
        <w:t>GeneralisedLink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9183A2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A7D6F00" w14:textId="77777777" w:rsidR="00C0190C" w:rsidRPr="00A25D4D" w:rsidRDefault="00C0190C" w:rsidP="008F13CC">
            <w:pPr>
              <w:jc w:val="left"/>
            </w:pPr>
            <w:proofErr w:type="spellStart"/>
            <w:r w:rsidRPr="00A25D4D">
              <w:rPr>
                <w:b/>
                <w:bCs/>
              </w:rPr>
              <w:t>GeneralisedLink</w:t>
            </w:r>
            <w:proofErr w:type="spellEnd"/>
            <w:r w:rsidRPr="00A25D4D">
              <w:rPr>
                <w:b/>
                <w:bCs/>
              </w:rPr>
              <w:t xml:space="preserve"> (abstract) </w:t>
            </w:r>
          </w:p>
        </w:tc>
      </w:tr>
      <w:tr w:rsidR="00C0190C" w:rsidRPr="00A24778" w14:paraId="24DFEA0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51512AE8" w14:textId="77777777" w:rsidTr="00C0190C">
              <w:trPr>
                <w:tblHeader/>
                <w:tblCellSpacing w:w="0" w:type="dxa"/>
              </w:trPr>
              <w:tc>
                <w:tcPr>
                  <w:tcW w:w="360" w:type="dxa"/>
                  <w:hideMark/>
                </w:tcPr>
                <w:p w14:paraId="417CAEC2" w14:textId="77777777" w:rsidR="00C0190C" w:rsidRPr="00A25D4D" w:rsidRDefault="00C0190C" w:rsidP="008F13CC">
                  <w:pPr>
                    <w:jc w:val="left"/>
                  </w:pPr>
                  <w:r w:rsidRPr="00A25D4D">
                    <w:t> </w:t>
                  </w:r>
                </w:p>
              </w:tc>
              <w:tc>
                <w:tcPr>
                  <w:tcW w:w="1500" w:type="dxa"/>
                  <w:hideMark/>
                </w:tcPr>
                <w:p w14:paraId="67491D38" w14:textId="77777777" w:rsidR="00C0190C" w:rsidRPr="00A25D4D" w:rsidRDefault="00C0190C" w:rsidP="008F13CC">
                  <w:pPr>
                    <w:jc w:val="left"/>
                  </w:pPr>
                  <w:r w:rsidRPr="00A25D4D">
                    <w:t>Package:</w:t>
                  </w:r>
                </w:p>
              </w:tc>
              <w:tc>
                <w:tcPr>
                  <w:tcW w:w="0" w:type="auto"/>
                  <w:hideMark/>
                </w:tcPr>
                <w:p w14:paraId="7AF2D7E3"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5FB777DB" w14:textId="77777777" w:rsidTr="00C0190C">
              <w:trPr>
                <w:tblHeader/>
                <w:tblCellSpacing w:w="0" w:type="dxa"/>
              </w:trPr>
              <w:tc>
                <w:tcPr>
                  <w:tcW w:w="360" w:type="dxa"/>
                  <w:hideMark/>
                </w:tcPr>
                <w:p w14:paraId="31E7E178" w14:textId="77777777" w:rsidR="00C0190C" w:rsidRPr="00A25D4D" w:rsidRDefault="00C0190C" w:rsidP="008F13CC">
                  <w:pPr>
                    <w:jc w:val="left"/>
                    <w:rPr>
                      <w:lang w:val="en-GB"/>
                    </w:rPr>
                  </w:pPr>
                  <w:r w:rsidRPr="00A25D4D">
                    <w:rPr>
                      <w:lang w:val="en-GB"/>
                    </w:rPr>
                    <w:t> </w:t>
                  </w:r>
                </w:p>
              </w:tc>
              <w:tc>
                <w:tcPr>
                  <w:tcW w:w="1500" w:type="dxa"/>
                  <w:hideMark/>
                </w:tcPr>
                <w:p w14:paraId="27C1949C" w14:textId="77777777" w:rsidR="00C0190C" w:rsidRPr="00A25D4D" w:rsidRDefault="00C0190C" w:rsidP="008F13CC">
                  <w:pPr>
                    <w:jc w:val="left"/>
                  </w:pPr>
                  <w:r w:rsidRPr="00A25D4D">
                    <w:t>Definitie:</w:t>
                  </w:r>
                </w:p>
              </w:tc>
              <w:tc>
                <w:tcPr>
                  <w:tcW w:w="0" w:type="auto"/>
                  <w:hideMark/>
                </w:tcPr>
                <w:p w14:paraId="486EDA3F" w14:textId="77777777" w:rsidR="00C0190C" w:rsidRPr="00A25D4D" w:rsidRDefault="00C0190C" w:rsidP="008F13CC">
                  <w:pPr>
                    <w:jc w:val="left"/>
                    <w:rPr>
                      <w:lang w:val="en-GB"/>
                    </w:rPr>
                  </w:pPr>
                  <w:r w:rsidRPr="00A25D4D">
                    <w:rPr>
                      <w:lang w:val="en-GB"/>
                    </w:rPr>
                    <w:t xml:space="preserve">Abstract base type representing a linear network element that may be used as a target in linear referencing. </w:t>
                  </w:r>
                </w:p>
              </w:tc>
            </w:tr>
          </w:tbl>
          <w:p w14:paraId="1C7DE5A7" w14:textId="77777777" w:rsidR="00C0190C" w:rsidRPr="00A25D4D" w:rsidRDefault="00C0190C" w:rsidP="008F13CC">
            <w:pPr>
              <w:jc w:val="left"/>
              <w:rPr>
                <w:lang w:val="en-GB"/>
              </w:rPr>
            </w:pPr>
          </w:p>
        </w:tc>
      </w:tr>
    </w:tbl>
    <w:p w14:paraId="3D219E0E" w14:textId="77777777" w:rsidR="00C0190C" w:rsidRPr="00A25D4D" w:rsidRDefault="00C0190C" w:rsidP="008F13CC">
      <w:pPr>
        <w:pStyle w:val="Kop5"/>
        <w:jc w:val="left"/>
        <w:rPr>
          <w:sz w:val="16"/>
          <w:szCs w:val="16"/>
        </w:rPr>
      </w:pPr>
      <w:proofErr w:type="spellStart"/>
      <w:r w:rsidRPr="00A25D4D">
        <w:rPr>
          <w:sz w:val="16"/>
          <w:szCs w:val="16"/>
        </w:rPr>
        <w:t>NetworkElement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848084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DB94990" w14:textId="77777777" w:rsidR="00C0190C" w:rsidRPr="00A25D4D" w:rsidRDefault="00C0190C" w:rsidP="008F13CC">
            <w:pPr>
              <w:jc w:val="left"/>
            </w:pPr>
            <w:proofErr w:type="spellStart"/>
            <w:r w:rsidRPr="00A25D4D">
              <w:rPr>
                <w:b/>
                <w:bCs/>
              </w:rPr>
              <w:t>NetworkElement</w:t>
            </w:r>
            <w:proofErr w:type="spellEnd"/>
            <w:r w:rsidRPr="00A25D4D">
              <w:rPr>
                <w:b/>
                <w:bCs/>
              </w:rPr>
              <w:t xml:space="preserve"> (abstract) </w:t>
            </w:r>
          </w:p>
        </w:tc>
      </w:tr>
      <w:tr w:rsidR="00C0190C" w:rsidRPr="00A24778" w14:paraId="42D596E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1373C0BF" w14:textId="77777777" w:rsidTr="00C0190C">
              <w:trPr>
                <w:tblHeader/>
                <w:tblCellSpacing w:w="0" w:type="dxa"/>
              </w:trPr>
              <w:tc>
                <w:tcPr>
                  <w:tcW w:w="360" w:type="dxa"/>
                  <w:hideMark/>
                </w:tcPr>
                <w:p w14:paraId="5E728C5E" w14:textId="77777777" w:rsidR="00C0190C" w:rsidRPr="00A25D4D" w:rsidRDefault="00C0190C" w:rsidP="008F13CC">
                  <w:pPr>
                    <w:jc w:val="left"/>
                  </w:pPr>
                  <w:r w:rsidRPr="00A25D4D">
                    <w:t> </w:t>
                  </w:r>
                </w:p>
              </w:tc>
              <w:tc>
                <w:tcPr>
                  <w:tcW w:w="1500" w:type="dxa"/>
                  <w:hideMark/>
                </w:tcPr>
                <w:p w14:paraId="6B7FE6A9" w14:textId="77777777" w:rsidR="00C0190C" w:rsidRPr="00A25D4D" w:rsidRDefault="00C0190C" w:rsidP="008F13CC">
                  <w:pPr>
                    <w:jc w:val="left"/>
                  </w:pPr>
                  <w:r w:rsidRPr="00A25D4D">
                    <w:t>Package:</w:t>
                  </w:r>
                </w:p>
              </w:tc>
              <w:tc>
                <w:tcPr>
                  <w:tcW w:w="0" w:type="auto"/>
                  <w:hideMark/>
                </w:tcPr>
                <w:p w14:paraId="24C0CC8B"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4D9969AD" w14:textId="77777777" w:rsidTr="00C0190C">
              <w:trPr>
                <w:tblHeader/>
                <w:tblCellSpacing w:w="0" w:type="dxa"/>
              </w:trPr>
              <w:tc>
                <w:tcPr>
                  <w:tcW w:w="360" w:type="dxa"/>
                  <w:hideMark/>
                </w:tcPr>
                <w:p w14:paraId="5AB62777" w14:textId="77777777" w:rsidR="00C0190C" w:rsidRPr="00A25D4D" w:rsidRDefault="00C0190C" w:rsidP="008F13CC">
                  <w:pPr>
                    <w:jc w:val="left"/>
                    <w:rPr>
                      <w:lang w:val="en-GB"/>
                    </w:rPr>
                  </w:pPr>
                  <w:r w:rsidRPr="00A25D4D">
                    <w:rPr>
                      <w:lang w:val="en-GB"/>
                    </w:rPr>
                    <w:t> </w:t>
                  </w:r>
                </w:p>
              </w:tc>
              <w:tc>
                <w:tcPr>
                  <w:tcW w:w="1500" w:type="dxa"/>
                  <w:hideMark/>
                </w:tcPr>
                <w:p w14:paraId="1914F665" w14:textId="77777777" w:rsidR="00C0190C" w:rsidRPr="00A25D4D" w:rsidRDefault="00C0190C" w:rsidP="008F13CC">
                  <w:pPr>
                    <w:jc w:val="left"/>
                  </w:pPr>
                  <w:r w:rsidRPr="00A25D4D">
                    <w:t>Definitie:</w:t>
                  </w:r>
                </w:p>
              </w:tc>
              <w:tc>
                <w:tcPr>
                  <w:tcW w:w="0" w:type="auto"/>
                  <w:hideMark/>
                </w:tcPr>
                <w:p w14:paraId="543D4553" w14:textId="77777777" w:rsidR="00C0190C" w:rsidRPr="00A25D4D" w:rsidRDefault="00C0190C" w:rsidP="008F13CC">
                  <w:pPr>
                    <w:jc w:val="left"/>
                    <w:rPr>
                      <w:lang w:val="en-GB"/>
                    </w:rPr>
                  </w:pPr>
                  <w:r w:rsidRPr="00A25D4D">
                    <w:rPr>
                      <w:lang w:val="en-GB"/>
                    </w:rPr>
                    <w:t xml:space="preserve">Abstract base type representing an element in a network. Every element in a network provides some function that is of interest in the network. </w:t>
                  </w:r>
                </w:p>
              </w:tc>
            </w:tr>
          </w:tbl>
          <w:p w14:paraId="1177FA9A" w14:textId="77777777" w:rsidR="00C0190C" w:rsidRPr="00A25D4D" w:rsidRDefault="00C0190C" w:rsidP="008F13CC">
            <w:pPr>
              <w:jc w:val="left"/>
              <w:rPr>
                <w:lang w:val="en-GB"/>
              </w:rPr>
            </w:pPr>
          </w:p>
        </w:tc>
      </w:tr>
    </w:tbl>
    <w:p w14:paraId="1709DA4E" w14:textId="77777777" w:rsidR="00C0190C" w:rsidRPr="00A25D4D" w:rsidRDefault="00C0190C" w:rsidP="008F13CC">
      <w:pPr>
        <w:pStyle w:val="Kop5"/>
        <w:jc w:val="left"/>
        <w:rPr>
          <w:sz w:val="16"/>
          <w:szCs w:val="16"/>
        </w:rPr>
      </w:pPr>
      <w:proofErr w:type="spellStart"/>
      <w:r w:rsidRPr="00A25D4D">
        <w:rPr>
          <w:sz w:val="16"/>
          <w:szCs w:val="16"/>
        </w:rPr>
        <w:t>LinkSet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816F3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008AE63" w14:textId="77777777" w:rsidR="00C0190C" w:rsidRPr="00A25D4D" w:rsidRDefault="00C0190C" w:rsidP="008F13CC">
            <w:pPr>
              <w:jc w:val="left"/>
            </w:pPr>
            <w:proofErr w:type="spellStart"/>
            <w:r w:rsidRPr="00A25D4D">
              <w:rPr>
                <w:b/>
                <w:bCs/>
              </w:rPr>
              <w:t>LinkSet</w:t>
            </w:r>
            <w:proofErr w:type="spellEnd"/>
            <w:r w:rsidRPr="00A25D4D">
              <w:rPr>
                <w:b/>
                <w:bCs/>
              </w:rPr>
              <w:t xml:space="preserve"> (abstract) </w:t>
            </w:r>
          </w:p>
        </w:tc>
      </w:tr>
      <w:tr w:rsidR="00C0190C" w:rsidRPr="00A24778" w14:paraId="3B9C41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5051C049" w14:textId="77777777" w:rsidTr="00C0190C">
              <w:trPr>
                <w:tblHeader/>
                <w:tblCellSpacing w:w="0" w:type="dxa"/>
              </w:trPr>
              <w:tc>
                <w:tcPr>
                  <w:tcW w:w="360" w:type="dxa"/>
                  <w:hideMark/>
                </w:tcPr>
                <w:p w14:paraId="43946979" w14:textId="77777777" w:rsidR="00C0190C" w:rsidRPr="00A25D4D" w:rsidRDefault="00C0190C" w:rsidP="008F13CC">
                  <w:pPr>
                    <w:jc w:val="left"/>
                  </w:pPr>
                  <w:r w:rsidRPr="00A25D4D">
                    <w:t> </w:t>
                  </w:r>
                </w:p>
              </w:tc>
              <w:tc>
                <w:tcPr>
                  <w:tcW w:w="1500" w:type="dxa"/>
                  <w:hideMark/>
                </w:tcPr>
                <w:p w14:paraId="2F9F2AEA" w14:textId="77777777" w:rsidR="00C0190C" w:rsidRPr="00A25D4D" w:rsidRDefault="00C0190C" w:rsidP="008F13CC">
                  <w:pPr>
                    <w:jc w:val="left"/>
                  </w:pPr>
                  <w:r w:rsidRPr="00A25D4D">
                    <w:t>Package:</w:t>
                  </w:r>
                </w:p>
              </w:tc>
              <w:tc>
                <w:tcPr>
                  <w:tcW w:w="0" w:type="auto"/>
                  <w:hideMark/>
                </w:tcPr>
                <w:p w14:paraId="083E1253"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1EF610C3" w14:textId="77777777" w:rsidTr="00C0190C">
              <w:trPr>
                <w:tblHeader/>
                <w:tblCellSpacing w:w="0" w:type="dxa"/>
              </w:trPr>
              <w:tc>
                <w:tcPr>
                  <w:tcW w:w="360" w:type="dxa"/>
                  <w:hideMark/>
                </w:tcPr>
                <w:p w14:paraId="6B4A8AF5" w14:textId="77777777" w:rsidR="00C0190C" w:rsidRPr="00A25D4D" w:rsidRDefault="00C0190C" w:rsidP="008F13CC">
                  <w:pPr>
                    <w:jc w:val="left"/>
                    <w:rPr>
                      <w:lang w:val="en-GB"/>
                    </w:rPr>
                  </w:pPr>
                  <w:r w:rsidRPr="00A25D4D">
                    <w:rPr>
                      <w:lang w:val="en-GB"/>
                    </w:rPr>
                    <w:t> </w:t>
                  </w:r>
                </w:p>
              </w:tc>
              <w:tc>
                <w:tcPr>
                  <w:tcW w:w="1500" w:type="dxa"/>
                  <w:hideMark/>
                </w:tcPr>
                <w:p w14:paraId="25C1BC10" w14:textId="77777777" w:rsidR="00C0190C" w:rsidRPr="00A25D4D" w:rsidRDefault="00C0190C" w:rsidP="008F13CC">
                  <w:pPr>
                    <w:jc w:val="left"/>
                  </w:pPr>
                  <w:r w:rsidRPr="00A25D4D">
                    <w:t>Definitie:</w:t>
                  </w:r>
                </w:p>
              </w:tc>
              <w:tc>
                <w:tcPr>
                  <w:tcW w:w="0" w:type="auto"/>
                  <w:hideMark/>
                </w:tcPr>
                <w:p w14:paraId="14586A63" w14:textId="77777777" w:rsidR="00C0190C" w:rsidRPr="00A25D4D" w:rsidRDefault="00C0190C" w:rsidP="008F13CC">
                  <w:pPr>
                    <w:jc w:val="left"/>
                    <w:rPr>
                      <w:lang w:val="en-GB"/>
                    </w:rPr>
                  </w:pPr>
                  <w:r w:rsidRPr="00A25D4D">
                    <w:rPr>
                      <w:lang w:val="en-GB"/>
                    </w:rPr>
                    <w:t xml:space="preserve">A collection of link sequences and/or individual links that has a specific function or significance in a network. </w:t>
                  </w:r>
                </w:p>
              </w:tc>
            </w:tr>
            <w:tr w:rsidR="00C0190C" w:rsidRPr="00A24778" w14:paraId="7B09D826" w14:textId="77777777" w:rsidTr="00C0190C">
              <w:trPr>
                <w:tblHeader/>
                <w:tblCellSpacing w:w="0" w:type="dxa"/>
              </w:trPr>
              <w:tc>
                <w:tcPr>
                  <w:tcW w:w="360" w:type="dxa"/>
                  <w:hideMark/>
                </w:tcPr>
                <w:p w14:paraId="60EDD68A" w14:textId="77777777" w:rsidR="00C0190C" w:rsidRPr="00A25D4D" w:rsidRDefault="00C0190C" w:rsidP="008F13CC">
                  <w:pPr>
                    <w:jc w:val="left"/>
                    <w:rPr>
                      <w:lang w:val="en-GB"/>
                    </w:rPr>
                  </w:pPr>
                  <w:r w:rsidRPr="00A25D4D">
                    <w:rPr>
                      <w:lang w:val="en-GB"/>
                    </w:rPr>
                    <w:t> </w:t>
                  </w:r>
                </w:p>
              </w:tc>
              <w:tc>
                <w:tcPr>
                  <w:tcW w:w="1500" w:type="dxa"/>
                  <w:hideMark/>
                </w:tcPr>
                <w:p w14:paraId="1F4C53D6" w14:textId="77777777" w:rsidR="00C0190C" w:rsidRPr="00A25D4D" w:rsidRDefault="00C0190C" w:rsidP="008F13CC">
                  <w:pPr>
                    <w:jc w:val="left"/>
                  </w:pPr>
                  <w:r w:rsidRPr="00A25D4D">
                    <w:t>Omschrijving:</w:t>
                  </w:r>
                </w:p>
              </w:tc>
              <w:tc>
                <w:tcPr>
                  <w:tcW w:w="0" w:type="auto"/>
                  <w:hideMark/>
                </w:tcPr>
                <w:p w14:paraId="4E38FB34" w14:textId="77777777" w:rsidR="00C0190C" w:rsidRPr="00A25D4D" w:rsidRDefault="00C0190C" w:rsidP="008F13CC">
                  <w:pPr>
                    <w:jc w:val="left"/>
                    <w:rPr>
                      <w:lang w:val="en-GB"/>
                    </w:rPr>
                  </w:pPr>
                  <w:r w:rsidRPr="00A25D4D">
                    <w:rPr>
                      <w:lang w:val="en-GB"/>
                    </w:rPr>
                    <w:t>NOTE This spatial object type supports the aggregation of links to form objects with branches, loops, parallel sequences of links, gaps, etc. EXAMPLE A dual carriageway road, as a collection of the two link sequences that represent each carriageway.</w:t>
                  </w:r>
                </w:p>
              </w:tc>
            </w:tr>
          </w:tbl>
          <w:p w14:paraId="43B616FA" w14:textId="77777777" w:rsidR="00C0190C" w:rsidRPr="00A25D4D" w:rsidRDefault="00C0190C" w:rsidP="008F13CC">
            <w:pPr>
              <w:jc w:val="left"/>
              <w:rPr>
                <w:lang w:val="en-GB"/>
              </w:rPr>
            </w:pPr>
          </w:p>
        </w:tc>
      </w:tr>
    </w:tbl>
    <w:p w14:paraId="7482D215" w14:textId="77777777" w:rsidR="00C0190C" w:rsidRPr="00A25D4D" w:rsidRDefault="00C0190C" w:rsidP="008F13CC">
      <w:pPr>
        <w:pStyle w:val="Kop5"/>
        <w:jc w:val="left"/>
        <w:rPr>
          <w:sz w:val="16"/>
          <w:szCs w:val="16"/>
        </w:rPr>
      </w:pPr>
      <w:r w:rsidRPr="00A25D4D">
        <w:rPr>
          <w:sz w:val="16"/>
          <w:szCs w:val="16"/>
        </w:rPr>
        <w:t>Network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3EA08E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C27407" w14:textId="77777777" w:rsidR="00C0190C" w:rsidRPr="00A25D4D" w:rsidRDefault="00C0190C" w:rsidP="008F13CC">
            <w:pPr>
              <w:jc w:val="left"/>
            </w:pPr>
            <w:r w:rsidRPr="00A25D4D">
              <w:rPr>
                <w:b/>
                <w:bCs/>
              </w:rPr>
              <w:t>Network</w:t>
            </w:r>
          </w:p>
        </w:tc>
      </w:tr>
      <w:tr w:rsidR="00C0190C" w:rsidRPr="00A24778" w14:paraId="223E7EE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35436354" w14:textId="77777777" w:rsidTr="00C0190C">
              <w:trPr>
                <w:tblHeader/>
                <w:tblCellSpacing w:w="0" w:type="dxa"/>
              </w:trPr>
              <w:tc>
                <w:tcPr>
                  <w:tcW w:w="360" w:type="dxa"/>
                  <w:hideMark/>
                </w:tcPr>
                <w:p w14:paraId="1463A5DD" w14:textId="77777777" w:rsidR="00C0190C" w:rsidRPr="00A25D4D" w:rsidRDefault="00C0190C" w:rsidP="008F13CC">
                  <w:pPr>
                    <w:jc w:val="left"/>
                  </w:pPr>
                  <w:r w:rsidRPr="00A25D4D">
                    <w:t> </w:t>
                  </w:r>
                </w:p>
              </w:tc>
              <w:tc>
                <w:tcPr>
                  <w:tcW w:w="1500" w:type="dxa"/>
                  <w:hideMark/>
                </w:tcPr>
                <w:p w14:paraId="4DDEC801" w14:textId="77777777" w:rsidR="00C0190C" w:rsidRPr="00A25D4D" w:rsidRDefault="00C0190C" w:rsidP="008F13CC">
                  <w:pPr>
                    <w:jc w:val="left"/>
                  </w:pPr>
                  <w:r w:rsidRPr="00A25D4D">
                    <w:t>Package:</w:t>
                  </w:r>
                </w:p>
              </w:tc>
              <w:tc>
                <w:tcPr>
                  <w:tcW w:w="0" w:type="auto"/>
                  <w:hideMark/>
                </w:tcPr>
                <w:p w14:paraId="76ABBB75"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0320180C" w14:textId="77777777" w:rsidTr="00C0190C">
              <w:trPr>
                <w:tblHeader/>
                <w:tblCellSpacing w:w="0" w:type="dxa"/>
              </w:trPr>
              <w:tc>
                <w:tcPr>
                  <w:tcW w:w="360" w:type="dxa"/>
                  <w:hideMark/>
                </w:tcPr>
                <w:p w14:paraId="75464FAD" w14:textId="77777777" w:rsidR="00C0190C" w:rsidRPr="00A25D4D" w:rsidRDefault="00C0190C" w:rsidP="008F13CC">
                  <w:pPr>
                    <w:jc w:val="left"/>
                    <w:rPr>
                      <w:lang w:val="en-GB"/>
                    </w:rPr>
                  </w:pPr>
                  <w:r w:rsidRPr="00A25D4D">
                    <w:rPr>
                      <w:lang w:val="en-GB"/>
                    </w:rPr>
                    <w:t> </w:t>
                  </w:r>
                </w:p>
              </w:tc>
              <w:tc>
                <w:tcPr>
                  <w:tcW w:w="1500" w:type="dxa"/>
                  <w:hideMark/>
                </w:tcPr>
                <w:p w14:paraId="256B8899" w14:textId="77777777" w:rsidR="00C0190C" w:rsidRPr="00A25D4D" w:rsidRDefault="00C0190C" w:rsidP="008F13CC">
                  <w:pPr>
                    <w:jc w:val="left"/>
                  </w:pPr>
                  <w:r w:rsidRPr="00A25D4D">
                    <w:t>Definitie:</w:t>
                  </w:r>
                </w:p>
              </w:tc>
              <w:tc>
                <w:tcPr>
                  <w:tcW w:w="0" w:type="auto"/>
                  <w:hideMark/>
                </w:tcPr>
                <w:p w14:paraId="29642D06" w14:textId="77777777" w:rsidR="00C0190C" w:rsidRPr="00A25D4D" w:rsidRDefault="00C0190C" w:rsidP="008F13CC">
                  <w:pPr>
                    <w:jc w:val="left"/>
                    <w:rPr>
                      <w:lang w:val="en-GB"/>
                    </w:rPr>
                  </w:pPr>
                  <w:r w:rsidRPr="00A25D4D">
                    <w:rPr>
                      <w:lang w:val="en-GB"/>
                    </w:rPr>
                    <w:t xml:space="preserve">A network is a collection of network elements. </w:t>
                  </w:r>
                </w:p>
              </w:tc>
            </w:tr>
            <w:tr w:rsidR="00C0190C" w:rsidRPr="00A24778" w14:paraId="60010DC5" w14:textId="77777777" w:rsidTr="00C0190C">
              <w:trPr>
                <w:tblHeader/>
                <w:tblCellSpacing w:w="0" w:type="dxa"/>
              </w:trPr>
              <w:tc>
                <w:tcPr>
                  <w:tcW w:w="360" w:type="dxa"/>
                  <w:hideMark/>
                </w:tcPr>
                <w:p w14:paraId="0147482C" w14:textId="77777777" w:rsidR="00C0190C" w:rsidRPr="00A25D4D" w:rsidRDefault="00C0190C" w:rsidP="008F13CC">
                  <w:pPr>
                    <w:jc w:val="left"/>
                    <w:rPr>
                      <w:lang w:val="en-GB"/>
                    </w:rPr>
                  </w:pPr>
                  <w:r w:rsidRPr="00A25D4D">
                    <w:rPr>
                      <w:lang w:val="en-GB"/>
                    </w:rPr>
                    <w:t> </w:t>
                  </w:r>
                </w:p>
              </w:tc>
              <w:tc>
                <w:tcPr>
                  <w:tcW w:w="1500" w:type="dxa"/>
                  <w:hideMark/>
                </w:tcPr>
                <w:p w14:paraId="26A8823A" w14:textId="77777777" w:rsidR="00C0190C" w:rsidRPr="00A25D4D" w:rsidRDefault="00C0190C" w:rsidP="008F13CC">
                  <w:pPr>
                    <w:jc w:val="left"/>
                  </w:pPr>
                  <w:r w:rsidRPr="00A25D4D">
                    <w:t>Omschrijving:</w:t>
                  </w:r>
                </w:p>
              </w:tc>
              <w:tc>
                <w:tcPr>
                  <w:tcW w:w="0" w:type="auto"/>
                  <w:hideMark/>
                </w:tcPr>
                <w:p w14:paraId="2998A510" w14:textId="77777777" w:rsidR="00C0190C" w:rsidRPr="00A25D4D" w:rsidRDefault="00C0190C" w:rsidP="008F13CC">
                  <w:pPr>
                    <w:jc w:val="left"/>
                    <w:rPr>
                      <w:lang w:val="en-GB"/>
                    </w:rPr>
                  </w:pPr>
                  <w:r w:rsidRPr="00A25D4D">
                    <w:rPr>
                      <w:lang w:val="en-GB"/>
                    </w:rPr>
                    <w:t>The reason for collecting certain elements in a certain network may vary (e.g. connected elements for the same mode of transport)</w:t>
                  </w:r>
                </w:p>
              </w:tc>
            </w:tr>
          </w:tbl>
          <w:p w14:paraId="237A348B" w14:textId="77777777" w:rsidR="00C0190C" w:rsidRPr="00A25D4D" w:rsidRDefault="00C0190C" w:rsidP="008F13CC">
            <w:pPr>
              <w:jc w:val="left"/>
              <w:rPr>
                <w:lang w:val="en-GB"/>
              </w:rPr>
            </w:pPr>
          </w:p>
        </w:tc>
      </w:tr>
    </w:tbl>
    <w:p w14:paraId="52984069" w14:textId="77777777" w:rsidR="00C0190C" w:rsidRPr="00A25D4D" w:rsidRDefault="00C0190C" w:rsidP="008F13CC">
      <w:pPr>
        <w:pStyle w:val="Kop5"/>
        <w:jc w:val="left"/>
        <w:rPr>
          <w:sz w:val="16"/>
          <w:szCs w:val="16"/>
        </w:rPr>
      </w:pPr>
      <w:proofErr w:type="spellStart"/>
      <w:r w:rsidRPr="00A25D4D">
        <w:rPr>
          <w:sz w:val="16"/>
          <w:szCs w:val="16"/>
        </w:rPr>
        <w:t>Function</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26622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5EBCEB7" w14:textId="77777777" w:rsidR="00C0190C" w:rsidRPr="00A25D4D" w:rsidRDefault="00C0190C" w:rsidP="008F13CC">
            <w:pPr>
              <w:jc w:val="left"/>
            </w:pPr>
            <w:proofErr w:type="spellStart"/>
            <w:r w:rsidRPr="00A25D4D">
              <w:rPr>
                <w:b/>
                <w:bCs/>
              </w:rPr>
              <w:t>Function</w:t>
            </w:r>
            <w:proofErr w:type="spellEnd"/>
          </w:p>
        </w:tc>
      </w:tr>
      <w:tr w:rsidR="00C0190C" w:rsidRPr="00A24778" w14:paraId="34A0F98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785EC560" w14:textId="77777777" w:rsidTr="00C0190C">
              <w:trPr>
                <w:tblHeader/>
                <w:tblCellSpacing w:w="0" w:type="dxa"/>
              </w:trPr>
              <w:tc>
                <w:tcPr>
                  <w:tcW w:w="360" w:type="dxa"/>
                  <w:hideMark/>
                </w:tcPr>
                <w:p w14:paraId="13507C58" w14:textId="77777777" w:rsidR="00C0190C" w:rsidRPr="00A25D4D" w:rsidRDefault="00C0190C" w:rsidP="008F13CC">
                  <w:pPr>
                    <w:jc w:val="left"/>
                  </w:pPr>
                  <w:r w:rsidRPr="00A25D4D">
                    <w:t> </w:t>
                  </w:r>
                </w:p>
              </w:tc>
              <w:tc>
                <w:tcPr>
                  <w:tcW w:w="1500" w:type="dxa"/>
                  <w:hideMark/>
                </w:tcPr>
                <w:p w14:paraId="11BEE5DB" w14:textId="77777777" w:rsidR="00C0190C" w:rsidRPr="00A25D4D" w:rsidRDefault="00C0190C" w:rsidP="008F13CC">
                  <w:pPr>
                    <w:jc w:val="left"/>
                  </w:pPr>
                  <w:r w:rsidRPr="00A25D4D">
                    <w:t>Package:</w:t>
                  </w:r>
                </w:p>
              </w:tc>
              <w:tc>
                <w:tcPr>
                  <w:tcW w:w="0" w:type="auto"/>
                  <w:hideMark/>
                </w:tcPr>
                <w:p w14:paraId="6384CAA3"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4778" w14:paraId="3DDEF6C2" w14:textId="77777777" w:rsidTr="00C0190C">
              <w:trPr>
                <w:tblHeader/>
                <w:tblCellSpacing w:w="0" w:type="dxa"/>
              </w:trPr>
              <w:tc>
                <w:tcPr>
                  <w:tcW w:w="360" w:type="dxa"/>
                  <w:hideMark/>
                </w:tcPr>
                <w:p w14:paraId="66C6DEDF" w14:textId="77777777" w:rsidR="00C0190C" w:rsidRPr="00A25D4D" w:rsidRDefault="00C0190C" w:rsidP="008F13CC">
                  <w:pPr>
                    <w:jc w:val="left"/>
                    <w:rPr>
                      <w:lang w:val="en-GB"/>
                    </w:rPr>
                  </w:pPr>
                  <w:r w:rsidRPr="00A25D4D">
                    <w:rPr>
                      <w:lang w:val="en-GB"/>
                    </w:rPr>
                    <w:t> </w:t>
                  </w:r>
                </w:p>
              </w:tc>
              <w:tc>
                <w:tcPr>
                  <w:tcW w:w="1500" w:type="dxa"/>
                  <w:hideMark/>
                </w:tcPr>
                <w:p w14:paraId="7660F989" w14:textId="77777777" w:rsidR="00C0190C" w:rsidRPr="00A25D4D" w:rsidRDefault="00C0190C" w:rsidP="008F13CC">
                  <w:pPr>
                    <w:jc w:val="left"/>
                  </w:pPr>
                  <w:r w:rsidRPr="00A25D4D">
                    <w:t>Definitie:</w:t>
                  </w:r>
                </w:p>
              </w:tc>
              <w:tc>
                <w:tcPr>
                  <w:tcW w:w="0" w:type="auto"/>
                  <w:hideMark/>
                </w:tcPr>
                <w:p w14:paraId="0151E586" w14:textId="77777777" w:rsidR="00C0190C" w:rsidRPr="00A25D4D" w:rsidRDefault="00C0190C" w:rsidP="008F13CC">
                  <w:pPr>
                    <w:jc w:val="left"/>
                    <w:rPr>
                      <w:lang w:val="en-GB"/>
                    </w:rPr>
                  </w:pPr>
                  <w:r w:rsidRPr="00A25D4D">
                    <w:rPr>
                      <w:lang w:val="en-GB"/>
                    </w:rPr>
                    <w:t xml:space="preserve">The function of something expressed as an activity and optional input and/or output. </w:t>
                  </w:r>
                </w:p>
              </w:tc>
            </w:tr>
            <w:tr w:rsidR="00C0190C" w:rsidRPr="00A24778" w14:paraId="66972DE4" w14:textId="77777777" w:rsidTr="00C0190C">
              <w:trPr>
                <w:tblHeader/>
                <w:tblCellSpacing w:w="0" w:type="dxa"/>
              </w:trPr>
              <w:tc>
                <w:tcPr>
                  <w:tcW w:w="360" w:type="dxa"/>
                  <w:hideMark/>
                </w:tcPr>
                <w:p w14:paraId="2DAD4958" w14:textId="77777777" w:rsidR="00C0190C" w:rsidRPr="00A25D4D" w:rsidRDefault="00C0190C" w:rsidP="008F13CC">
                  <w:pPr>
                    <w:jc w:val="left"/>
                    <w:rPr>
                      <w:lang w:val="en-GB"/>
                    </w:rPr>
                  </w:pPr>
                  <w:r w:rsidRPr="00A25D4D">
                    <w:rPr>
                      <w:lang w:val="en-GB"/>
                    </w:rPr>
                    <w:t> </w:t>
                  </w:r>
                </w:p>
              </w:tc>
              <w:tc>
                <w:tcPr>
                  <w:tcW w:w="1500" w:type="dxa"/>
                  <w:hideMark/>
                </w:tcPr>
                <w:p w14:paraId="6BE3843E" w14:textId="77777777" w:rsidR="00C0190C" w:rsidRPr="00A25D4D" w:rsidRDefault="00C0190C" w:rsidP="008F13CC">
                  <w:pPr>
                    <w:jc w:val="left"/>
                  </w:pPr>
                  <w:r w:rsidRPr="00A25D4D">
                    <w:t>Omschrijving:</w:t>
                  </w:r>
                </w:p>
              </w:tc>
              <w:tc>
                <w:tcPr>
                  <w:tcW w:w="0" w:type="auto"/>
                  <w:hideMark/>
                </w:tcPr>
                <w:p w14:paraId="12551F1C" w14:textId="77777777" w:rsidR="00C0190C" w:rsidRPr="00A25D4D" w:rsidRDefault="00C0190C" w:rsidP="008F13CC">
                  <w:pPr>
                    <w:jc w:val="left"/>
                    <w:rPr>
                      <w:lang w:val="en-GB"/>
                    </w:rPr>
                  </w:pPr>
                  <w:r w:rsidRPr="00A25D4D">
                    <w:rPr>
                      <w:lang w:val="en-GB"/>
                    </w:rPr>
                    <w:t>NOTE Depending on the scope it can refer to different activities (co-incineration, Collection, exploration, incineration, interim disposal, management, recycling, primary production, primary treatment, recovery , recycling, release, storage, use, waste management, etc) and Inputs and Outputs (sludge, substance, tailings, technical products, urban waste water, volatile organic compound, waste, WEEE from private households, etc).</w:t>
                  </w:r>
                </w:p>
              </w:tc>
            </w:tr>
          </w:tbl>
          <w:p w14:paraId="50C870EC" w14:textId="77777777" w:rsidR="00C0190C" w:rsidRPr="00A25D4D" w:rsidRDefault="00C0190C" w:rsidP="008F13CC">
            <w:pPr>
              <w:jc w:val="left"/>
              <w:rPr>
                <w:lang w:val="en-GB"/>
              </w:rPr>
            </w:pPr>
          </w:p>
        </w:tc>
      </w:tr>
    </w:tbl>
    <w:p w14:paraId="1E92A50A" w14:textId="77777777" w:rsidR="00C0190C" w:rsidRPr="00A25D4D" w:rsidRDefault="00C0190C" w:rsidP="008F13CC">
      <w:pPr>
        <w:pStyle w:val="Kop5"/>
        <w:jc w:val="left"/>
        <w:rPr>
          <w:sz w:val="16"/>
          <w:szCs w:val="16"/>
        </w:rPr>
      </w:pPr>
      <w:proofErr w:type="spellStart"/>
      <w:r w:rsidRPr="00A25D4D">
        <w:rPr>
          <w:sz w:val="16"/>
          <w:szCs w:val="16"/>
        </w:rPr>
        <w:t>Identifier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BF0CA2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AD22C0C" w14:textId="77777777" w:rsidR="00C0190C" w:rsidRPr="00A25D4D" w:rsidRDefault="00C0190C" w:rsidP="008F13CC">
            <w:pPr>
              <w:jc w:val="left"/>
            </w:pPr>
            <w:proofErr w:type="spellStart"/>
            <w:r w:rsidRPr="00A25D4D">
              <w:rPr>
                <w:b/>
                <w:bCs/>
              </w:rPr>
              <w:t>Identifier</w:t>
            </w:r>
            <w:proofErr w:type="spellEnd"/>
          </w:p>
        </w:tc>
      </w:tr>
      <w:tr w:rsidR="00C0190C" w:rsidRPr="00A24778" w14:paraId="14A6FDE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741210E6" w14:textId="77777777" w:rsidTr="00C0190C">
              <w:trPr>
                <w:tblHeader/>
                <w:tblCellSpacing w:w="0" w:type="dxa"/>
              </w:trPr>
              <w:tc>
                <w:tcPr>
                  <w:tcW w:w="360" w:type="dxa"/>
                  <w:hideMark/>
                </w:tcPr>
                <w:p w14:paraId="0F876B46" w14:textId="77777777" w:rsidR="00C0190C" w:rsidRPr="00A25D4D" w:rsidRDefault="00C0190C" w:rsidP="008F13CC">
                  <w:pPr>
                    <w:jc w:val="left"/>
                  </w:pPr>
                  <w:r w:rsidRPr="00A25D4D">
                    <w:t> </w:t>
                  </w:r>
                </w:p>
              </w:tc>
              <w:tc>
                <w:tcPr>
                  <w:tcW w:w="1500" w:type="dxa"/>
                  <w:hideMark/>
                </w:tcPr>
                <w:p w14:paraId="592B05B7" w14:textId="77777777" w:rsidR="00C0190C" w:rsidRPr="00A25D4D" w:rsidRDefault="00C0190C" w:rsidP="008F13CC">
                  <w:pPr>
                    <w:jc w:val="left"/>
                  </w:pPr>
                  <w:r w:rsidRPr="00A25D4D">
                    <w:t>Package:</w:t>
                  </w:r>
                </w:p>
              </w:tc>
              <w:tc>
                <w:tcPr>
                  <w:tcW w:w="0" w:type="auto"/>
                  <w:hideMark/>
                </w:tcPr>
                <w:p w14:paraId="62871A8A" w14:textId="77777777" w:rsidR="00C0190C" w:rsidRPr="00A25D4D" w:rsidRDefault="00C0190C" w:rsidP="008F13CC">
                  <w:pPr>
                    <w:jc w:val="left"/>
                    <w:rPr>
                      <w:lang w:val="en-GB"/>
                    </w:rPr>
                  </w:pPr>
                  <w:r w:rsidRPr="00A25D4D">
                    <w:rPr>
                      <w:lang w:val="en-GB"/>
                    </w:rPr>
                    <w:t>Base Types [Include reference to the document that includes the package, e.g. INSPIRE data specification, ISO standard or the GCM]</w:t>
                  </w:r>
                </w:p>
              </w:tc>
            </w:tr>
            <w:tr w:rsidR="00C0190C" w:rsidRPr="00A24778" w14:paraId="1E78E0D8" w14:textId="77777777" w:rsidTr="00C0190C">
              <w:trPr>
                <w:tblHeader/>
                <w:tblCellSpacing w:w="0" w:type="dxa"/>
              </w:trPr>
              <w:tc>
                <w:tcPr>
                  <w:tcW w:w="360" w:type="dxa"/>
                  <w:hideMark/>
                </w:tcPr>
                <w:p w14:paraId="741F2F8D" w14:textId="77777777" w:rsidR="00C0190C" w:rsidRPr="00A25D4D" w:rsidRDefault="00C0190C" w:rsidP="008F13CC">
                  <w:pPr>
                    <w:jc w:val="left"/>
                    <w:rPr>
                      <w:lang w:val="en-GB"/>
                    </w:rPr>
                  </w:pPr>
                  <w:r w:rsidRPr="00A25D4D">
                    <w:rPr>
                      <w:lang w:val="en-GB"/>
                    </w:rPr>
                    <w:t> </w:t>
                  </w:r>
                </w:p>
              </w:tc>
              <w:tc>
                <w:tcPr>
                  <w:tcW w:w="1500" w:type="dxa"/>
                  <w:hideMark/>
                </w:tcPr>
                <w:p w14:paraId="6B7038EB" w14:textId="77777777" w:rsidR="00C0190C" w:rsidRPr="00A25D4D" w:rsidRDefault="00C0190C" w:rsidP="008F13CC">
                  <w:pPr>
                    <w:jc w:val="left"/>
                  </w:pPr>
                  <w:r w:rsidRPr="00A25D4D">
                    <w:t>Definitie:</w:t>
                  </w:r>
                </w:p>
              </w:tc>
              <w:tc>
                <w:tcPr>
                  <w:tcW w:w="0" w:type="auto"/>
                  <w:hideMark/>
                </w:tcPr>
                <w:p w14:paraId="4B448396" w14:textId="77777777" w:rsidR="00C0190C" w:rsidRPr="00A25D4D" w:rsidRDefault="00C0190C" w:rsidP="008F13CC">
                  <w:pPr>
                    <w:jc w:val="left"/>
                    <w:rPr>
                      <w:lang w:val="en-GB"/>
                    </w:rPr>
                  </w:pPr>
                  <w:r w:rsidRPr="00A25D4D">
                    <w:rPr>
                      <w:lang w:val="en-GB"/>
                    </w:rPr>
                    <w:t xml:space="preserve">External unique object identifier published by the responsible body, which may be used by external applications to reference the spatial object. </w:t>
                  </w:r>
                </w:p>
              </w:tc>
            </w:tr>
            <w:tr w:rsidR="00C0190C" w:rsidRPr="00A24778" w14:paraId="14E5DA70" w14:textId="77777777" w:rsidTr="00C0190C">
              <w:trPr>
                <w:tblHeader/>
                <w:tblCellSpacing w:w="0" w:type="dxa"/>
              </w:trPr>
              <w:tc>
                <w:tcPr>
                  <w:tcW w:w="360" w:type="dxa"/>
                  <w:hideMark/>
                </w:tcPr>
                <w:p w14:paraId="1E567FA9" w14:textId="77777777" w:rsidR="00C0190C" w:rsidRPr="00A25D4D" w:rsidRDefault="00C0190C" w:rsidP="008F13CC">
                  <w:pPr>
                    <w:jc w:val="left"/>
                    <w:rPr>
                      <w:lang w:val="en-GB"/>
                    </w:rPr>
                  </w:pPr>
                  <w:r w:rsidRPr="00A25D4D">
                    <w:rPr>
                      <w:lang w:val="en-GB"/>
                    </w:rPr>
                    <w:t> </w:t>
                  </w:r>
                </w:p>
              </w:tc>
              <w:tc>
                <w:tcPr>
                  <w:tcW w:w="1500" w:type="dxa"/>
                  <w:hideMark/>
                </w:tcPr>
                <w:p w14:paraId="776C2AEB" w14:textId="77777777" w:rsidR="00C0190C" w:rsidRPr="00A25D4D" w:rsidRDefault="00C0190C" w:rsidP="008F13CC">
                  <w:pPr>
                    <w:jc w:val="left"/>
                  </w:pPr>
                  <w:r w:rsidRPr="00A25D4D">
                    <w:t>Omschrijving:</w:t>
                  </w:r>
                </w:p>
              </w:tc>
              <w:tc>
                <w:tcPr>
                  <w:tcW w:w="0" w:type="auto"/>
                  <w:hideMark/>
                </w:tcPr>
                <w:p w14:paraId="0BB75FE0" w14:textId="77777777" w:rsidR="00C0190C" w:rsidRPr="00A25D4D" w:rsidRDefault="00C0190C" w:rsidP="008F13CC">
                  <w:pPr>
                    <w:jc w:val="left"/>
                    <w:rPr>
                      <w:lang w:val="en-GB"/>
                    </w:rPr>
                  </w:pPr>
                  <w:r w:rsidRPr="00A25D4D">
                    <w:rPr>
                      <w:lang w:val="en-GB"/>
                    </w:rPr>
                    <w:t>NOTE1 External object identifiers are distinct from thematic object identifiers. NOTE 2 The voidable version identifier attribute is not part of the unique identifier of a spatial object and may be used to distinguish two versions of the same spatial object. NOTE 3 The unique identifier will not change during the life-time of a spatial object.</w:t>
                  </w:r>
                </w:p>
              </w:tc>
            </w:tr>
          </w:tbl>
          <w:p w14:paraId="50F9A7CB" w14:textId="77777777" w:rsidR="00C0190C" w:rsidRPr="00A25D4D" w:rsidRDefault="00C0190C" w:rsidP="008F13CC">
            <w:pPr>
              <w:jc w:val="left"/>
              <w:rPr>
                <w:lang w:val="en-GB"/>
              </w:rPr>
            </w:pPr>
          </w:p>
        </w:tc>
      </w:tr>
    </w:tbl>
    <w:p w14:paraId="65682524" w14:textId="77777777" w:rsidR="00C0190C" w:rsidRPr="00A25D4D" w:rsidRDefault="00C0190C" w:rsidP="008F13CC">
      <w:pPr>
        <w:pStyle w:val="Kop5"/>
        <w:jc w:val="left"/>
        <w:rPr>
          <w:sz w:val="16"/>
          <w:szCs w:val="16"/>
        </w:rPr>
      </w:pPr>
      <w:r w:rsidRPr="00A25D4D">
        <w:rPr>
          <w:sz w:val="16"/>
          <w:szCs w:val="16"/>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816E29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765D12F" w14:textId="77777777" w:rsidR="00C0190C" w:rsidRPr="00A25D4D" w:rsidRDefault="00C0190C" w:rsidP="008F13CC">
            <w:pPr>
              <w:jc w:val="left"/>
            </w:pPr>
            <w:r w:rsidRPr="00A25D4D">
              <w:rPr>
                <w:b/>
                <w:bCs/>
              </w:rPr>
              <w:t>Contact</w:t>
            </w:r>
          </w:p>
        </w:tc>
      </w:tr>
      <w:tr w:rsidR="00C0190C" w:rsidRPr="00A24778" w14:paraId="2500D9C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11C67007" w14:textId="77777777" w:rsidTr="00C0190C">
              <w:trPr>
                <w:tblHeader/>
                <w:tblCellSpacing w:w="0" w:type="dxa"/>
              </w:trPr>
              <w:tc>
                <w:tcPr>
                  <w:tcW w:w="360" w:type="dxa"/>
                  <w:hideMark/>
                </w:tcPr>
                <w:p w14:paraId="3100D2D7" w14:textId="77777777" w:rsidR="00C0190C" w:rsidRPr="00A25D4D" w:rsidRDefault="00C0190C" w:rsidP="008F13CC">
                  <w:pPr>
                    <w:jc w:val="left"/>
                  </w:pPr>
                  <w:r w:rsidRPr="00A25D4D">
                    <w:t> </w:t>
                  </w:r>
                </w:p>
              </w:tc>
              <w:tc>
                <w:tcPr>
                  <w:tcW w:w="1500" w:type="dxa"/>
                  <w:hideMark/>
                </w:tcPr>
                <w:p w14:paraId="07A55D39" w14:textId="77777777" w:rsidR="00C0190C" w:rsidRPr="00A25D4D" w:rsidRDefault="00C0190C" w:rsidP="008F13CC">
                  <w:pPr>
                    <w:jc w:val="left"/>
                  </w:pPr>
                  <w:r w:rsidRPr="00A25D4D">
                    <w:t>Package:</w:t>
                  </w:r>
                </w:p>
              </w:tc>
              <w:tc>
                <w:tcPr>
                  <w:tcW w:w="0" w:type="auto"/>
                  <w:hideMark/>
                </w:tcPr>
                <w:p w14:paraId="6DF60263"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156105FD" w14:textId="77777777" w:rsidTr="00C0190C">
              <w:trPr>
                <w:tblHeader/>
                <w:tblCellSpacing w:w="0" w:type="dxa"/>
              </w:trPr>
              <w:tc>
                <w:tcPr>
                  <w:tcW w:w="360" w:type="dxa"/>
                  <w:hideMark/>
                </w:tcPr>
                <w:p w14:paraId="04C46AED" w14:textId="77777777" w:rsidR="00C0190C" w:rsidRPr="00A25D4D" w:rsidRDefault="00C0190C" w:rsidP="008F13CC">
                  <w:pPr>
                    <w:jc w:val="left"/>
                    <w:rPr>
                      <w:lang w:val="en-GB"/>
                    </w:rPr>
                  </w:pPr>
                  <w:r w:rsidRPr="00A25D4D">
                    <w:rPr>
                      <w:lang w:val="en-GB"/>
                    </w:rPr>
                    <w:t> </w:t>
                  </w:r>
                </w:p>
              </w:tc>
              <w:tc>
                <w:tcPr>
                  <w:tcW w:w="1500" w:type="dxa"/>
                  <w:hideMark/>
                </w:tcPr>
                <w:p w14:paraId="7E46CA47" w14:textId="77777777" w:rsidR="00C0190C" w:rsidRPr="00A25D4D" w:rsidRDefault="00C0190C" w:rsidP="008F13CC">
                  <w:pPr>
                    <w:jc w:val="left"/>
                  </w:pPr>
                  <w:r w:rsidRPr="00A25D4D">
                    <w:t>Definitie:</w:t>
                  </w:r>
                </w:p>
              </w:tc>
              <w:tc>
                <w:tcPr>
                  <w:tcW w:w="0" w:type="auto"/>
                  <w:hideMark/>
                </w:tcPr>
                <w:p w14:paraId="7CCB113B" w14:textId="77777777" w:rsidR="00C0190C" w:rsidRPr="00A25D4D" w:rsidRDefault="00C0190C" w:rsidP="008F13CC">
                  <w:pPr>
                    <w:jc w:val="left"/>
                    <w:rPr>
                      <w:lang w:val="en-GB"/>
                    </w:rPr>
                  </w:pPr>
                  <w:r w:rsidRPr="00A25D4D">
                    <w:rPr>
                      <w:lang w:val="en-GB"/>
                    </w:rPr>
                    <w:t xml:space="preserve">Communication channels by which it is possible to gain access to someone or something. </w:t>
                  </w:r>
                </w:p>
              </w:tc>
            </w:tr>
          </w:tbl>
          <w:p w14:paraId="462F70A2" w14:textId="77777777" w:rsidR="00C0190C" w:rsidRPr="00A25D4D" w:rsidRDefault="00C0190C" w:rsidP="008F13CC">
            <w:pPr>
              <w:jc w:val="left"/>
              <w:rPr>
                <w:lang w:val="en-GB"/>
              </w:rPr>
            </w:pPr>
          </w:p>
        </w:tc>
      </w:tr>
    </w:tbl>
    <w:p w14:paraId="2CAEB853" w14:textId="77777777" w:rsidR="00C0190C" w:rsidRPr="00A25D4D" w:rsidRDefault="00C0190C" w:rsidP="008F13CC">
      <w:pPr>
        <w:pStyle w:val="Kop5"/>
        <w:jc w:val="left"/>
        <w:rPr>
          <w:sz w:val="16"/>
          <w:szCs w:val="16"/>
        </w:rPr>
      </w:pPr>
      <w:proofErr w:type="spellStart"/>
      <w:r w:rsidRPr="00A25D4D">
        <w:rPr>
          <w:sz w:val="16"/>
          <w:szCs w:val="16"/>
        </w:rPr>
        <w:t>RelatedParty</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F307F9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5E2219E" w14:textId="77777777" w:rsidR="00C0190C" w:rsidRPr="00A25D4D" w:rsidRDefault="00C0190C" w:rsidP="008F13CC">
            <w:pPr>
              <w:jc w:val="left"/>
            </w:pPr>
            <w:proofErr w:type="spellStart"/>
            <w:r w:rsidRPr="00A25D4D">
              <w:rPr>
                <w:b/>
                <w:bCs/>
              </w:rPr>
              <w:t>RelatedParty</w:t>
            </w:r>
            <w:proofErr w:type="spellEnd"/>
          </w:p>
        </w:tc>
      </w:tr>
      <w:tr w:rsidR="00C0190C" w:rsidRPr="00A24778" w14:paraId="7740DC2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4F50A69F" w14:textId="77777777" w:rsidTr="00C0190C">
              <w:trPr>
                <w:tblHeader/>
                <w:tblCellSpacing w:w="0" w:type="dxa"/>
              </w:trPr>
              <w:tc>
                <w:tcPr>
                  <w:tcW w:w="360" w:type="dxa"/>
                  <w:hideMark/>
                </w:tcPr>
                <w:p w14:paraId="529BB1D9" w14:textId="77777777" w:rsidR="00C0190C" w:rsidRPr="00A25D4D" w:rsidRDefault="00C0190C" w:rsidP="008F13CC">
                  <w:pPr>
                    <w:jc w:val="left"/>
                  </w:pPr>
                  <w:r w:rsidRPr="00A25D4D">
                    <w:t> </w:t>
                  </w:r>
                </w:p>
              </w:tc>
              <w:tc>
                <w:tcPr>
                  <w:tcW w:w="1500" w:type="dxa"/>
                  <w:hideMark/>
                </w:tcPr>
                <w:p w14:paraId="3A02C48C" w14:textId="77777777" w:rsidR="00C0190C" w:rsidRPr="00A25D4D" w:rsidRDefault="00C0190C" w:rsidP="008F13CC">
                  <w:pPr>
                    <w:jc w:val="left"/>
                  </w:pPr>
                  <w:r w:rsidRPr="00A25D4D">
                    <w:t>Package:</w:t>
                  </w:r>
                </w:p>
              </w:tc>
              <w:tc>
                <w:tcPr>
                  <w:tcW w:w="0" w:type="auto"/>
                  <w:hideMark/>
                </w:tcPr>
                <w:p w14:paraId="173B0C39"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60D6BF52" w14:textId="77777777" w:rsidTr="00C0190C">
              <w:trPr>
                <w:tblHeader/>
                <w:tblCellSpacing w:w="0" w:type="dxa"/>
              </w:trPr>
              <w:tc>
                <w:tcPr>
                  <w:tcW w:w="360" w:type="dxa"/>
                  <w:hideMark/>
                </w:tcPr>
                <w:p w14:paraId="6414F947" w14:textId="77777777" w:rsidR="00C0190C" w:rsidRPr="00A25D4D" w:rsidRDefault="00C0190C" w:rsidP="008F13CC">
                  <w:pPr>
                    <w:jc w:val="left"/>
                    <w:rPr>
                      <w:lang w:val="en-GB"/>
                    </w:rPr>
                  </w:pPr>
                  <w:r w:rsidRPr="00A25D4D">
                    <w:rPr>
                      <w:lang w:val="en-GB"/>
                    </w:rPr>
                    <w:t> </w:t>
                  </w:r>
                </w:p>
              </w:tc>
              <w:tc>
                <w:tcPr>
                  <w:tcW w:w="1500" w:type="dxa"/>
                  <w:hideMark/>
                </w:tcPr>
                <w:p w14:paraId="13ABF8A1" w14:textId="77777777" w:rsidR="00C0190C" w:rsidRPr="00A25D4D" w:rsidRDefault="00C0190C" w:rsidP="008F13CC">
                  <w:pPr>
                    <w:jc w:val="left"/>
                  </w:pPr>
                  <w:r w:rsidRPr="00A25D4D">
                    <w:t>Definitie:</w:t>
                  </w:r>
                </w:p>
              </w:tc>
              <w:tc>
                <w:tcPr>
                  <w:tcW w:w="0" w:type="auto"/>
                  <w:hideMark/>
                </w:tcPr>
                <w:p w14:paraId="476DF82D" w14:textId="77777777" w:rsidR="00C0190C" w:rsidRPr="00A25D4D" w:rsidRDefault="00C0190C" w:rsidP="008F13CC">
                  <w:pPr>
                    <w:jc w:val="left"/>
                    <w:rPr>
                      <w:lang w:val="en-GB"/>
                    </w:rPr>
                  </w:pPr>
                  <w:r w:rsidRPr="00A25D4D">
                    <w:rPr>
                      <w:lang w:val="en-GB"/>
                    </w:rPr>
                    <w:t xml:space="preserve">An organisation or a person with a role related to a resource. </w:t>
                  </w:r>
                </w:p>
              </w:tc>
            </w:tr>
            <w:tr w:rsidR="00C0190C" w:rsidRPr="00A24778" w14:paraId="6967666C" w14:textId="77777777" w:rsidTr="00C0190C">
              <w:trPr>
                <w:tblHeader/>
                <w:tblCellSpacing w:w="0" w:type="dxa"/>
              </w:trPr>
              <w:tc>
                <w:tcPr>
                  <w:tcW w:w="360" w:type="dxa"/>
                  <w:hideMark/>
                </w:tcPr>
                <w:p w14:paraId="297698FD" w14:textId="77777777" w:rsidR="00C0190C" w:rsidRPr="00A25D4D" w:rsidRDefault="00C0190C" w:rsidP="008F13CC">
                  <w:pPr>
                    <w:jc w:val="left"/>
                    <w:rPr>
                      <w:lang w:val="en-GB"/>
                    </w:rPr>
                  </w:pPr>
                  <w:r w:rsidRPr="00A25D4D">
                    <w:rPr>
                      <w:lang w:val="en-GB"/>
                    </w:rPr>
                    <w:t> </w:t>
                  </w:r>
                </w:p>
              </w:tc>
              <w:tc>
                <w:tcPr>
                  <w:tcW w:w="1500" w:type="dxa"/>
                  <w:hideMark/>
                </w:tcPr>
                <w:p w14:paraId="45D7E07A" w14:textId="77777777" w:rsidR="00C0190C" w:rsidRPr="00A25D4D" w:rsidRDefault="00C0190C" w:rsidP="008F13CC">
                  <w:pPr>
                    <w:jc w:val="left"/>
                  </w:pPr>
                  <w:r w:rsidRPr="00A25D4D">
                    <w:t>Omschrijving:</w:t>
                  </w:r>
                </w:p>
              </w:tc>
              <w:tc>
                <w:tcPr>
                  <w:tcW w:w="0" w:type="auto"/>
                  <w:hideMark/>
                </w:tcPr>
                <w:p w14:paraId="05CB7580" w14:textId="77777777" w:rsidR="00C0190C" w:rsidRPr="00A25D4D" w:rsidRDefault="00C0190C" w:rsidP="008F13CC">
                  <w:pPr>
                    <w:jc w:val="left"/>
                    <w:rPr>
                      <w:lang w:val="en-GB"/>
                    </w:rPr>
                  </w:pPr>
                  <w:r w:rsidRPr="00A25D4D">
                    <w:rPr>
                      <w:lang w:val="en-GB"/>
                    </w:rPr>
                    <w:t>NOTE 1 A party, typically an individual person, acting as a general point of contact for a resource can be specified without providing any particular role.</w:t>
                  </w:r>
                </w:p>
              </w:tc>
            </w:tr>
          </w:tbl>
          <w:p w14:paraId="3ED11C8B" w14:textId="77777777" w:rsidR="00C0190C" w:rsidRPr="00A25D4D" w:rsidRDefault="00C0190C" w:rsidP="008F13CC">
            <w:pPr>
              <w:jc w:val="left"/>
              <w:rPr>
                <w:lang w:val="en-GB"/>
              </w:rPr>
            </w:pPr>
          </w:p>
        </w:tc>
      </w:tr>
    </w:tbl>
    <w:p w14:paraId="0E49E3D0" w14:textId="77777777" w:rsidR="00C0190C" w:rsidRPr="00A25D4D" w:rsidRDefault="00C0190C" w:rsidP="008F13CC">
      <w:pPr>
        <w:pStyle w:val="Kop5"/>
        <w:jc w:val="left"/>
        <w:rPr>
          <w:sz w:val="16"/>
          <w:szCs w:val="16"/>
        </w:rPr>
      </w:pPr>
      <w:proofErr w:type="spellStart"/>
      <w:r w:rsidRPr="00A25D4D">
        <w:rPr>
          <w:sz w:val="16"/>
          <w:szCs w:val="16"/>
        </w:rPr>
        <w:t>ThematicIdentifier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113F3E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3B565EC" w14:textId="77777777" w:rsidR="00C0190C" w:rsidRPr="00A25D4D" w:rsidRDefault="00C0190C" w:rsidP="008F13CC">
            <w:pPr>
              <w:jc w:val="left"/>
            </w:pPr>
            <w:proofErr w:type="spellStart"/>
            <w:r w:rsidRPr="00A25D4D">
              <w:rPr>
                <w:b/>
                <w:bCs/>
              </w:rPr>
              <w:t>ThematicIdentifier</w:t>
            </w:r>
            <w:proofErr w:type="spellEnd"/>
          </w:p>
        </w:tc>
      </w:tr>
      <w:tr w:rsidR="00C0190C" w:rsidRPr="00A24778" w14:paraId="2105EDA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30E75C81" w14:textId="77777777" w:rsidTr="00C0190C">
              <w:trPr>
                <w:tblHeader/>
                <w:tblCellSpacing w:w="0" w:type="dxa"/>
              </w:trPr>
              <w:tc>
                <w:tcPr>
                  <w:tcW w:w="360" w:type="dxa"/>
                  <w:hideMark/>
                </w:tcPr>
                <w:p w14:paraId="15802D8D" w14:textId="77777777" w:rsidR="00C0190C" w:rsidRPr="00A25D4D" w:rsidRDefault="00C0190C" w:rsidP="008F13CC">
                  <w:pPr>
                    <w:jc w:val="left"/>
                  </w:pPr>
                  <w:r w:rsidRPr="00A25D4D">
                    <w:t> </w:t>
                  </w:r>
                </w:p>
              </w:tc>
              <w:tc>
                <w:tcPr>
                  <w:tcW w:w="1500" w:type="dxa"/>
                  <w:hideMark/>
                </w:tcPr>
                <w:p w14:paraId="716024C7" w14:textId="77777777" w:rsidR="00C0190C" w:rsidRPr="00A25D4D" w:rsidRDefault="00C0190C" w:rsidP="008F13CC">
                  <w:pPr>
                    <w:jc w:val="left"/>
                  </w:pPr>
                  <w:r w:rsidRPr="00A25D4D">
                    <w:t>Package:</w:t>
                  </w:r>
                </w:p>
              </w:tc>
              <w:tc>
                <w:tcPr>
                  <w:tcW w:w="0" w:type="auto"/>
                  <w:hideMark/>
                </w:tcPr>
                <w:p w14:paraId="106FED18"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155373B8" w14:textId="77777777" w:rsidTr="00C0190C">
              <w:trPr>
                <w:tblHeader/>
                <w:tblCellSpacing w:w="0" w:type="dxa"/>
              </w:trPr>
              <w:tc>
                <w:tcPr>
                  <w:tcW w:w="360" w:type="dxa"/>
                  <w:hideMark/>
                </w:tcPr>
                <w:p w14:paraId="36D48FD7" w14:textId="77777777" w:rsidR="00C0190C" w:rsidRPr="00A25D4D" w:rsidRDefault="00C0190C" w:rsidP="008F13CC">
                  <w:pPr>
                    <w:jc w:val="left"/>
                    <w:rPr>
                      <w:lang w:val="en-GB"/>
                    </w:rPr>
                  </w:pPr>
                  <w:r w:rsidRPr="00A25D4D">
                    <w:rPr>
                      <w:lang w:val="en-GB"/>
                    </w:rPr>
                    <w:t> </w:t>
                  </w:r>
                </w:p>
              </w:tc>
              <w:tc>
                <w:tcPr>
                  <w:tcW w:w="1500" w:type="dxa"/>
                  <w:hideMark/>
                </w:tcPr>
                <w:p w14:paraId="139EEFD1" w14:textId="77777777" w:rsidR="00C0190C" w:rsidRPr="00A25D4D" w:rsidRDefault="00C0190C" w:rsidP="008F13CC">
                  <w:pPr>
                    <w:jc w:val="left"/>
                  </w:pPr>
                  <w:r w:rsidRPr="00A25D4D">
                    <w:t>Definitie:</w:t>
                  </w:r>
                </w:p>
              </w:tc>
              <w:tc>
                <w:tcPr>
                  <w:tcW w:w="0" w:type="auto"/>
                  <w:hideMark/>
                </w:tcPr>
                <w:p w14:paraId="5362EE0E" w14:textId="77777777" w:rsidR="00C0190C" w:rsidRPr="00A25D4D" w:rsidRDefault="00C0190C" w:rsidP="008F13CC">
                  <w:pPr>
                    <w:jc w:val="left"/>
                    <w:rPr>
                      <w:lang w:val="en-GB"/>
                    </w:rPr>
                  </w:pPr>
                  <w:r w:rsidRPr="00A25D4D">
                    <w:rPr>
                      <w:lang w:val="en-GB"/>
                    </w:rPr>
                    <w:t xml:space="preserve">Thematic identifier to uniquely identify the spatial object. </w:t>
                  </w:r>
                </w:p>
              </w:tc>
            </w:tr>
            <w:tr w:rsidR="00C0190C" w:rsidRPr="00A24778" w14:paraId="1F3D7853" w14:textId="77777777" w:rsidTr="00C0190C">
              <w:trPr>
                <w:tblHeader/>
                <w:tblCellSpacing w:w="0" w:type="dxa"/>
              </w:trPr>
              <w:tc>
                <w:tcPr>
                  <w:tcW w:w="360" w:type="dxa"/>
                  <w:hideMark/>
                </w:tcPr>
                <w:p w14:paraId="3D8B0B26" w14:textId="77777777" w:rsidR="00C0190C" w:rsidRPr="00A25D4D" w:rsidRDefault="00C0190C" w:rsidP="008F13CC">
                  <w:pPr>
                    <w:jc w:val="left"/>
                    <w:rPr>
                      <w:lang w:val="en-GB"/>
                    </w:rPr>
                  </w:pPr>
                  <w:r w:rsidRPr="00A25D4D">
                    <w:rPr>
                      <w:lang w:val="en-GB"/>
                    </w:rPr>
                    <w:t> </w:t>
                  </w:r>
                </w:p>
              </w:tc>
              <w:tc>
                <w:tcPr>
                  <w:tcW w:w="1500" w:type="dxa"/>
                  <w:hideMark/>
                </w:tcPr>
                <w:p w14:paraId="1A377837" w14:textId="77777777" w:rsidR="00C0190C" w:rsidRPr="00A25D4D" w:rsidRDefault="00C0190C" w:rsidP="008F13CC">
                  <w:pPr>
                    <w:jc w:val="left"/>
                  </w:pPr>
                  <w:r w:rsidRPr="00A25D4D">
                    <w:t>Omschrijving:</w:t>
                  </w:r>
                </w:p>
              </w:tc>
              <w:tc>
                <w:tcPr>
                  <w:tcW w:w="0" w:type="auto"/>
                  <w:hideMark/>
                </w:tcPr>
                <w:p w14:paraId="5D0B8D6D" w14:textId="77777777" w:rsidR="00C0190C" w:rsidRPr="00A25D4D" w:rsidRDefault="00C0190C" w:rsidP="008F13CC">
                  <w:pPr>
                    <w:jc w:val="left"/>
                    <w:rPr>
                      <w:lang w:val="en-GB"/>
                    </w:rPr>
                  </w:pPr>
                  <w:r w:rsidRPr="00A25D4D">
                    <w:rPr>
                      <w:lang w:val="en-GB"/>
                    </w:rPr>
                    <w:t>Some spatial objects may be assigned multiple unique identifiers. These may have been established to meet data exchange requirements of different reporting obligations at International, European or national levels and/or internal data maintenance requirements.</w:t>
                  </w:r>
                </w:p>
              </w:tc>
            </w:tr>
          </w:tbl>
          <w:p w14:paraId="143DC6F2" w14:textId="77777777" w:rsidR="00C0190C" w:rsidRPr="00A25D4D" w:rsidRDefault="00C0190C" w:rsidP="008F13CC">
            <w:pPr>
              <w:jc w:val="left"/>
              <w:rPr>
                <w:lang w:val="en-GB"/>
              </w:rPr>
            </w:pPr>
          </w:p>
        </w:tc>
      </w:tr>
    </w:tbl>
    <w:p w14:paraId="7B7A30C5" w14:textId="77777777" w:rsidR="00C0190C" w:rsidRPr="00A25D4D" w:rsidRDefault="00C0190C" w:rsidP="008F13CC">
      <w:pPr>
        <w:pStyle w:val="Kop5"/>
        <w:jc w:val="left"/>
        <w:rPr>
          <w:sz w:val="16"/>
          <w:szCs w:val="16"/>
        </w:rPr>
      </w:pPr>
      <w:proofErr w:type="spellStart"/>
      <w:r w:rsidRPr="00A25D4D">
        <w:rPr>
          <w:sz w:val="16"/>
          <w:szCs w:val="16"/>
        </w:rPr>
        <w:t>EconomicActivityValue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2B74CE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9ADFC5D" w14:textId="77777777" w:rsidR="00C0190C" w:rsidRPr="00A25D4D" w:rsidRDefault="00C0190C" w:rsidP="008F13CC">
            <w:pPr>
              <w:jc w:val="left"/>
            </w:pPr>
            <w:proofErr w:type="spellStart"/>
            <w:r w:rsidRPr="00A25D4D">
              <w:rPr>
                <w:b/>
                <w:bCs/>
              </w:rPr>
              <w:t>EconomicActivityValue</w:t>
            </w:r>
            <w:proofErr w:type="spellEnd"/>
          </w:p>
        </w:tc>
      </w:tr>
      <w:tr w:rsidR="00C0190C" w:rsidRPr="00A25D4D" w14:paraId="7C3E37A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5E92FF85" w14:textId="77777777" w:rsidTr="00C0190C">
              <w:trPr>
                <w:tblHeader/>
                <w:tblCellSpacing w:w="0" w:type="dxa"/>
              </w:trPr>
              <w:tc>
                <w:tcPr>
                  <w:tcW w:w="360" w:type="dxa"/>
                  <w:hideMark/>
                </w:tcPr>
                <w:p w14:paraId="0D0F3BCD" w14:textId="77777777" w:rsidR="00C0190C" w:rsidRPr="00A25D4D" w:rsidRDefault="00C0190C" w:rsidP="008F13CC">
                  <w:pPr>
                    <w:jc w:val="left"/>
                  </w:pPr>
                  <w:r w:rsidRPr="00A25D4D">
                    <w:t> </w:t>
                  </w:r>
                </w:p>
              </w:tc>
              <w:tc>
                <w:tcPr>
                  <w:tcW w:w="1500" w:type="dxa"/>
                  <w:hideMark/>
                </w:tcPr>
                <w:p w14:paraId="1C75EC2F" w14:textId="77777777" w:rsidR="00C0190C" w:rsidRPr="00A25D4D" w:rsidRDefault="00C0190C" w:rsidP="008F13CC">
                  <w:pPr>
                    <w:jc w:val="left"/>
                  </w:pPr>
                  <w:r w:rsidRPr="00A25D4D">
                    <w:t>Package:</w:t>
                  </w:r>
                </w:p>
              </w:tc>
              <w:tc>
                <w:tcPr>
                  <w:tcW w:w="0" w:type="auto"/>
                  <w:hideMark/>
                </w:tcPr>
                <w:p w14:paraId="72F29034"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5D4D" w14:paraId="316ACDB5" w14:textId="77777777" w:rsidTr="00C0190C">
              <w:trPr>
                <w:tblHeader/>
                <w:tblCellSpacing w:w="0" w:type="dxa"/>
              </w:trPr>
              <w:tc>
                <w:tcPr>
                  <w:tcW w:w="360" w:type="dxa"/>
                  <w:hideMark/>
                </w:tcPr>
                <w:p w14:paraId="4861690F" w14:textId="77777777" w:rsidR="00C0190C" w:rsidRPr="00A25D4D" w:rsidRDefault="00C0190C" w:rsidP="008F13CC">
                  <w:pPr>
                    <w:jc w:val="left"/>
                    <w:rPr>
                      <w:lang w:val="en-GB"/>
                    </w:rPr>
                  </w:pPr>
                  <w:r w:rsidRPr="00A25D4D">
                    <w:rPr>
                      <w:lang w:val="en-GB"/>
                    </w:rPr>
                    <w:t> </w:t>
                  </w:r>
                </w:p>
              </w:tc>
              <w:tc>
                <w:tcPr>
                  <w:tcW w:w="1500" w:type="dxa"/>
                  <w:hideMark/>
                </w:tcPr>
                <w:p w14:paraId="5C0832D3" w14:textId="77777777" w:rsidR="00C0190C" w:rsidRPr="00A25D4D" w:rsidRDefault="00C0190C" w:rsidP="008F13CC">
                  <w:pPr>
                    <w:jc w:val="left"/>
                  </w:pPr>
                  <w:r w:rsidRPr="00A25D4D">
                    <w:t>Definitie:</w:t>
                  </w:r>
                </w:p>
              </w:tc>
              <w:tc>
                <w:tcPr>
                  <w:tcW w:w="0" w:type="auto"/>
                  <w:hideMark/>
                </w:tcPr>
                <w:p w14:paraId="4192A257"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economic</w:t>
                  </w:r>
                  <w:proofErr w:type="spellEnd"/>
                  <w:r w:rsidRPr="00A25D4D">
                    <w:t xml:space="preserve"> </w:t>
                  </w:r>
                  <w:proofErr w:type="spellStart"/>
                  <w:r w:rsidRPr="00A25D4D">
                    <w:t>activities</w:t>
                  </w:r>
                  <w:proofErr w:type="spellEnd"/>
                  <w:r w:rsidRPr="00A25D4D">
                    <w:t>.</w:t>
                  </w:r>
                </w:p>
              </w:tc>
            </w:tr>
          </w:tbl>
          <w:p w14:paraId="69625405" w14:textId="77777777" w:rsidR="00C0190C" w:rsidRPr="00A25D4D" w:rsidRDefault="00C0190C" w:rsidP="008F13CC">
            <w:pPr>
              <w:jc w:val="left"/>
            </w:pPr>
          </w:p>
        </w:tc>
      </w:tr>
    </w:tbl>
    <w:p w14:paraId="79E9FAD3" w14:textId="77777777" w:rsidR="00C0190C" w:rsidRPr="00A25D4D" w:rsidRDefault="00C0190C" w:rsidP="008F13CC">
      <w:pPr>
        <w:pStyle w:val="Kop5"/>
        <w:jc w:val="left"/>
        <w:rPr>
          <w:sz w:val="16"/>
          <w:szCs w:val="16"/>
        </w:rPr>
      </w:pPr>
      <w:proofErr w:type="spellStart"/>
      <w:r w:rsidRPr="00A25D4D">
        <w:rPr>
          <w:sz w:val="16"/>
          <w:szCs w:val="16"/>
        </w:rPr>
        <w:t>InputOutputValue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47AA63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04865EB" w14:textId="77777777" w:rsidR="00C0190C" w:rsidRPr="00A25D4D" w:rsidRDefault="00C0190C" w:rsidP="008F13CC">
            <w:pPr>
              <w:jc w:val="left"/>
            </w:pPr>
            <w:proofErr w:type="spellStart"/>
            <w:r w:rsidRPr="00A25D4D">
              <w:rPr>
                <w:b/>
                <w:bCs/>
              </w:rPr>
              <w:t>InputOutputValue</w:t>
            </w:r>
            <w:proofErr w:type="spellEnd"/>
          </w:p>
        </w:tc>
      </w:tr>
      <w:tr w:rsidR="00C0190C" w:rsidRPr="00A24778" w14:paraId="40B5972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7F75F2C7" w14:textId="77777777" w:rsidTr="00C0190C">
              <w:trPr>
                <w:tblHeader/>
                <w:tblCellSpacing w:w="0" w:type="dxa"/>
              </w:trPr>
              <w:tc>
                <w:tcPr>
                  <w:tcW w:w="360" w:type="dxa"/>
                  <w:hideMark/>
                </w:tcPr>
                <w:p w14:paraId="404653A8" w14:textId="77777777" w:rsidR="00C0190C" w:rsidRPr="00A25D4D" w:rsidRDefault="00C0190C" w:rsidP="008F13CC">
                  <w:pPr>
                    <w:jc w:val="left"/>
                  </w:pPr>
                  <w:r w:rsidRPr="00A25D4D">
                    <w:t> </w:t>
                  </w:r>
                </w:p>
              </w:tc>
              <w:tc>
                <w:tcPr>
                  <w:tcW w:w="1500" w:type="dxa"/>
                  <w:hideMark/>
                </w:tcPr>
                <w:p w14:paraId="6504342A" w14:textId="77777777" w:rsidR="00C0190C" w:rsidRPr="00A25D4D" w:rsidRDefault="00C0190C" w:rsidP="008F13CC">
                  <w:pPr>
                    <w:jc w:val="left"/>
                  </w:pPr>
                  <w:r w:rsidRPr="00A25D4D">
                    <w:t>Package:</w:t>
                  </w:r>
                </w:p>
              </w:tc>
              <w:tc>
                <w:tcPr>
                  <w:tcW w:w="0" w:type="auto"/>
                  <w:hideMark/>
                </w:tcPr>
                <w:p w14:paraId="6D520AD1"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4778" w14:paraId="4BC059F6" w14:textId="77777777" w:rsidTr="00C0190C">
              <w:trPr>
                <w:tblHeader/>
                <w:tblCellSpacing w:w="0" w:type="dxa"/>
              </w:trPr>
              <w:tc>
                <w:tcPr>
                  <w:tcW w:w="360" w:type="dxa"/>
                  <w:hideMark/>
                </w:tcPr>
                <w:p w14:paraId="6AEFAA10" w14:textId="77777777" w:rsidR="00C0190C" w:rsidRPr="00A25D4D" w:rsidRDefault="00C0190C" w:rsidP="008F13CC">
                  <w:pPr>
                    <w:jc w:val="left"/>
                    <w:rPr>
                      <w:lang w:val="en-GB"/>
                    </w:rPr>
                  </w:pPr>
                  <w:r w:rsidRPr="00A25D4D">
                    <w:rPr>
                      <w:lang w:val="en-GB"/>
                    </w:rPr>
                    <w:t> </w:t>
                  </w:r>
                </w:p>
              </w:tc>
              <w:tc>
                <w:tcPr>
                  <w:tcW w:w="1500" w:type="dxa"/>
                  <w:hideMark/>
                </w:tcPr>
                <w:p w14:paraId="075C05B4" w14:textId="77777777" w:rsidR="00C0190C" w:rsidRPr="00A25D4D" w:rsidRDefault="00C0190C" w:rsidP="008F13CC">
                  <w:pPr>
                    <w:jc w:val="left"/>
                  </w:pPr>
                  <w:r w:rsidRPr="00A25D4D">
                    <w:t>Definitie:</w:t>
                  </w:r>
                </w:p>
              </w:tc>
              <w:tc>
                <w:tcPr>
                  <w:tcW w:w="0" w:type="auto"/>
                  <w:hideMark/>
                </w:tcPr>
                <w:p w14:paraId="70536E6E" w14:textId="77777777" w:rsidR="00C0190C" w:rsidRPr="00A25D4D" w:rsidRDefault="00C0190C" w:rsidP="008F13CC">
                  <w:pPr>
                    <w:jc w:val="left"/>
                    <w:rPr>
                      <w:lang w:val="en-GB"/>
                    </w:rPr>
                  </w:pPr>
                  <w:r w:rsidRPr="00A25D4D">
                    <w:rPr>
                      <w:lang w:val="en-GB"/>
                    </w:rPr>
                    <w:t>Classification of inputs or outputs.</w:t>
                  </w:r>
                </w:p>
              </w:tc>
            </w:tr>
          </w:tbl>
          <w:p w14:paraId="2D4810B4" w14:textId="77777777" w:rsidR="00C0190C" w:rsidRPr="00A25D4D" w:rsidRDefault="00C0190C" w:rsidP="008F13CC">
            <w:pPr>
              <w:jc w:val="left"/>
              <w:rPr>
                <w:lang w:val="en-GB"/>
              </w:rPr>
            </w:pPr>
          </w:p>
        </w:tc>
      </w:tr>
    </w:tbl>
    <w:p w14:paraId="117514EE" w14:textId="77777777" w:rsidR="00C0190C" w:rsidRPr="00A25D4D" w:rsidRDefault="00C0190C" w:rsidP="008F13CC">
      <w:pPr>
        <w:pStyle w:val="Kop5"/>
        <w:jc w:val="left"/>
        <w:rPr>
          <w:sz w:val="16"/>
          <w:szCs w:val="16"/>
        </w:rPr>
      </w:pPr>
      <w:proofErr w:type="spellStart"/>
      <w:r w:rsidRPr="00A25D4D">
        <w:rPr>
          <w:sz w:val="16"/>
          <w:szCs w:val="16"/>
        </w:rPr>
        <w:t>ConditionOfFacilityValue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BE2131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3B0ACCD" w14:textId="77777777" w:rsidR="00C0190C" w:rsidRPr="00A25D4D" w:rsidRDefault="00C0190C" w:rsidP="008F13CC">
            <w:pPr>
              <w:jc w:val="left"/>
            </w:pPr>
            <w:proofErr w:type="spellStart"/>
            <w:r w:rsidRPr="00A25D4D">
              <w:rPr>
                <w:b/>
                <w:bCs/>
              </w:rPr>
              <w:t>ConditionOfFacilityValue</w:t>
            </w:r>
            <w:proofErr w:type="spellEnd"/>
          </w:p>
        </w:tc>
      </w:tr>
      <w:tr w:rsidR="00C0190C" w:rsidRPr="00A24778" w14:paraId="475706F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11DCE580" w14:textId="77777777" w:rsidTr="00C0190C">
              <w:trPr>
                <w:tblHeader/>
                <w:tblCellSpacing w:w="0" w:type="dxa"/>
              </w:trPr>
              <w:tc>
                <w:tcPr>
                  <w:tcW w:w="360" w:type="dxa"/>
                  <w:hideMark/>
                </w:tcPr>
                <w:p w14:paraId="6B03DC75" w14:textId="77777777" w:rsidR="00C0190C" w:rsidRPr="00A25D4D" w:rsidRDefault="00C0190C" w:rsidP="008F13CC">
                  <w:pPr>
                    <w:jc w:val="left"/>
                  </w:pPr>
                  <w:r w:rsidRPr="00A25D4D">
                    <w:t> </w:t>
                  </w:r>
                </w:p>
              </w:tc>
              <w:tc>
                <w:tcPr>
                  <w:tcW w:w="1500" w:type="dxa"/>
                  <w:hideMark/>
                </w:tcPr>
                <w:p w14:paraId="0E2D52B1" w14:textId="77777777" w:rsidR="00C0190C" w:rsidRPr="00A25D4D" w:rsidRDefault="00C0190C" w:rsidP="008F13CC">
                  <w:pPr>
                    <w:jc w:val="left"/>
                  </w:pPr>
                  <w:r w:rsidRPr="00A25D4D">
                    <w:t>Package:</w:t>
                  </w:r>
                </w:p>
              </w:tc>
              <w:tc>
                <w:tcPr>
                  <w:tcW w:w="0" w:type="auto"/>
                  <w:hideMark/>
                </w:tcPr>
                <w:p w14:paraId="7BCA1036" w14:textId="77777777" w:rsidR="00C0190C" w:rsidRPr="00A25D4D" w:rsidRDefault="00C0190C" w:rsidP="008F13CC">
                  <w:pPr>
                    <w:jc w:val="left"/>
                    <w:rPr>
                      <w:lang w:val="en-GB"/>
                    </w:rPr>
                  </w:pPr>
                  <w:r w:rsidRPr="00A25D4D">
                    <w:rPr>
                      <w:lang w:val="en-GB"/>
                    </w:rPr>
                    <w:t>Base Types [Include reference to the document that includes the package, e.g. INSPIRE data specification, ISO standard or the GCM]</w:t>
                  </w:r>
                </w:p>
              </w:tc>
            </w:tr>
            <w:tr w:rsidR="00C0190C" w:rsidRPr="00A24778" w14:paraId="5CB8FAB4" w14:textId="77777777" w:rsidTr="00C0190C">
              <w:trPr>
                <w:tblHeader/>
                <w:tblCellSpacing w:w="0" w:type="dxa"/>
              </w:trPr>
              <w:tc>
                <w:tcPr>
                  <w:tcW w:w="360" w:type="dxa"/>
                  <w:hideMark/>
                </w:tcPr>
                <w:p w14:paraId="625D18F8" w14:textId="77777777" w:rsidR="00C0190C" w:rsidRPr="00A25D4D" w:rsidRDefault="00C0190C" w:rsidP="008F13CC">
                  <w:pPr>
                    <w:jc w:val="left"/>
                    <w:rPr>
                      <w:lang w:val="en-GB"/>
                    </w:rPr>
                  </w:pPr>
                  <w:r w:rsidRPr="00A25D4D">
                    <w:rPr>
                      <w:lang w:val="en-GB"/>
                    </w:rPr>
                    <w:t> </w:t>
                  </w:r>
                </w:p>
              </w:tc>
              <w:tc>
                <w:tcPr>
                  <w:tcW w:w="1500" w:type="dxa"/>
                  <w:hideMark/>
                </w:tcPr>
                <w:p w14:paraId="2893C826" w14:textId="77777777" w:rsidR="00C0190C" w:rsidRPr="00A25D4D" w:rsidRDefault="00C0190C" w:rsidP="008F13CC">
                  <w:pPr>
                    <w:jc w:val="left"/>
                  </w:pPr>
                  <w:r w:rsidRPr="00A25D4D">
                    <w:t>Definitie:</w:t>
                  </w:r>
                </w:p>
              </w:tc>
              <w:tc>
                <w:tcPr>
                  <w:tcW w:w="0" w:type="auto"/>
                  <w:hideMark/>
                </w:tcPr>
                <w:p w14:paraId="48721C6A" w14:textId="77777777" w:rsidR="00C0190C" w:rsidRPr="00A25D4D" w:rsidRDefault="00C0190C" w:rsidP="008F13CC">
                  <w:pPr>
                    <w:jc w:val="left"/>
                    <w:rPr>
                      <w:lang w:val="en-GB"/>
                    </w:rPr>
                  </w:pPr>
                  <w:r w:rsidRPr="00A25D4D">
                    <w:rPr>
                      <w:lang w:val="en-GB"/>
                    </w:rPr>
                    <w:t>The status of a facility with regards to its completion and use.</w:t>
                  </w:r>
                </w:p>
              </w:tc>
            </w:tr>
          </w:tbl>
          <w:p w14:paraId="3F76B052" w14:textId="77777777" w:rsidR="00C0190C" w:rsidRPr="00A25D4D" w:rsidRDefault="00C0190C" w:rsidP="008F13CC">
            <w:pPr>
              <w:jc w:val="left"/>
              <w:rPr>
                <w:lang w:val="en-GB"/>
              </w:rPr>
            </w:pPr>
          </w:p>
        </w:tc>
      </w:tr>
    </w:tbl>
    <w:p w14:paraId="70B30F03" w14:textId="77777777" w:rsidR="00C0190C" w:rsidRPr="00A25D4D" w:rsidRDefault="00C0190C" w:rsidP="008F13CC">
      <w:pPr>
        <w:pStyle w:val="Kop5"/>
        <w:jc w:val="left"/>
        <w:rPr>
          <w:sz w:val="16"/>
          <w:szCs w:val="16"/>
        </w:rPr>
      </w:pPr>
      <w:proofErr w:type="spellStart"/>
      <w:r w:rsidRPr="00A25D4D">
        <w:rPr>
          <w:sz w:val="16"/>
          <w:szCs w:val="16"/>
        </w:rPr>
        <w:t>PartyRoleValue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E88737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053EBC4" w14:textId="77777777" w:rsidR="00C0190C" w:rsidRPr="00A25D4D" w:rsidRDefault="00C0190C" w:rsidP="008F13CC">
            <w:pPr>
              <w:jc w:val="left"/>
            </w:pPr>
            <w:proofErr w:type="spellStart"/>
            <w:r w:rsidRPr="00A25D4D">
              <w:rPr>
                <w:b/>
                <w:bCs/>
              </w:rPr>
              <w:t>PartyRoleValue</w:t>
            </w:r>
            <w:proofErr w:type="spellEnd"/>
          </w:p>
        </w:tc>
      </w:tr>
      <w:tr w:rsidR="00C0190C" w:rsidRPr="00A24778" w14:paraId="7AFE208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1F4A509C" w14:textId="77777777" w:rsidTr="00C0190C">
              <w:trPr>
                <w:tblHeader/>
                <w:tblCellSpacing w:w="0" w:type="dxa"/>
              </w:trPr>
              <w:tc>
                <w:tcPr>
                  <w:tcW w:w="360" w:type="dxa"/>
                  <w:hideMark/>
                </w:tcPr>
                <w:p w14:paraId="63C2EEC7" w14:textId="77777777" w:rsidR="00C0190C" w:rsidRPr="00A25D4D" w:rsidRDefault="00C0190C" w:rsidP="008F13CC">
                  <w:pPr>
                    <w:jc w:val="left"/>
                  </w:pPr>
                  <w:r w:rsidRPr="00A25D4D">
                    <w:t> </w:t>
                  </w:r>
                </w:p>
              </w:tc>
              <w:tc>
                <w:tcPr>
                  <w:tcW w:w="1500" w:type="dxa"/>
                  <w:hideMark/>
                </w:tcPr>
                <w:p w14:paraId="484F31DE" w14:textId="77777777" w:rsidR="00C0190C" w:rsidRPr="00A25D4D" w:rsidRDefault="00C0190C" w:rsidP="008F13CC">
                  <w:pPr>
                    <w:jc w:val="left"/>
                  </w:pPr>
                  <w:r w:rsidRPr="00A25D4D">
                    <w:t>Package:</w:t>
                  </w:r>
                </w:p>
              </w:tc>
              <w:tc>
                <w:tcPr>
                  <w:tcW w:w="0" w:type="auto"/>
                  <w:hideMark/>
                </w:tcPr>
                <w:p w14:paraId="2138E8DE"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51F8A98A" w14:textId="77777777" w:rsidTr="00C0190C">
              <w:trPr>
                <w:tblHeader/>
                <w:tblCellSpacing w:w="0" w:type="dxa"/>
              </w:trPr>
              <w:tc>
                <w:tcPr>
                  <w:tcW w:w="360" w:type="dxa"/>
                  <w:hideMark/>
                </w:tcPr>
                <w:p w14:paraId="010340D9" w14:textId="77777777" w:rsidR="00C0190C" w:rsidRPr="00A25D4D" w:rsidRDefault="00C0190C" w:rsidP="008F13CC">
                  <w:pPr>
                    <w:jc w:val="left"/>
                    <w:rPr>
                      <w:lang w:val="en-GB"/>
                    </w:rPr>
                  </w:pPr>
                  <w:r w:rsidRPr="00A25D4D">
                    <w:rPr>
                      <w:lang w:val="en-GB"/>
                    </w:rPr>
                    <w:t> </w:t>
                  </w:r>
                </w:p>
              </w:tc>
              <w:tc>
                <w:tcPr>
                  <w:tcW w:w="1500" w:type="dxa"/>
                  <w:hideMark/>
                </w:tcPr>
                <w:p w14:paraId="74DB85F1" w14:textId="77777777" w:rsidR="00C0190C" w:rsidRPr="00A25D4D" w:rsidRDefault="00C0190C" w:rsidP="008F13CC">
                  <w:pPr>
                    <w:jc w:val="left"/>
                  </w:pPr>
                  <w:r w:rsidRPr="00A25D4D">
                    <w:t>Definitie:</w:t>
                  </w:r>
                </w:p>
              </w:tc>
              <w:tc>
                <w:tcPr>
                  <w:tcW w:w="0" w:type="auto"/>
                  <w:hideMark/>
                </w:tcPr>
                <w:p w14:paraId="24AE68D6" w14:textId="77777777" w:rsidR="00C0190C" w:rsidRPr="00A25D4D" w:rsidRDefault="00C0190C" w:rsidP="008F13CC">
                  <w:pPr>
                    <w:jc w:val="left"/>
                    <w:rPr>
                      <w:lang w:val="en-GB"/>
                    </w:rPr>
                  </w:pPr>
                  <w:r w:rsidRPr="00A25D4D">
                    <w:rPr>
                      <w:lang w:val="en-GB"/>
                    </w:rPr>
                    <w:t>Roles of parties related to or responsible for a resource.</w:t>
                  </w:r>
                </w:p>
              </w:tc>
            </w:tr>
          </w:tbl>
          <w:p w14:paraId="4B8CFE21" w14:textId="77777777" w:rsidR="00C0190C" w:rsidRPr="00A25D4D" w:rsidRDefault="00C0190C" w:rsidP="008F13CC">
            <w:pPr>
              <w:jc w:val="left"/>
              <w:rPr>
                <w:lang w:val="en-GB"/>
              </w:rPr>
            </w:pPr>
          </w:p>
        </w:tc>
      </w:tr>
    </w:tbl>
    <w:p w14:paraId="02322A58" w14:textId="77777777" w:rsidR="00C0190C" w:rsidRPr="00A25D4D" w:rsidRDefault="00C0190C" w:rsidP="008F13CC">
      <w:pPr>
        <w:pStyle w:val="Kop5"/>
        <w:jc w:val="left"/>
        <w:rPr>
          <w:sz w:val="16"/>
          <w:szCs w:val="16"/>
        </w:rPr>
      </w:pPr>
      <w:proofErr w:type="spellStart"/>
      <w:r w:rsidRPr="00A25D4D">
        <w:rPr>
          <w:sz w:val="16"/>
          <w:szCs w:val="16"/>
        </w:rPr>
        <w:t>CountryCode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3405C3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8F230C" w14:textId="77777777" w:rsidR="00C0190C" w:rsidRPr="00A25D4D" w:rsidRDefault="00C0190C" w:rsidP="008F13CC">
            <w:pPr>
              <w:jc w:val="left"/>
            </w:pPr>
            <w:proofErr w:type="spellStart"/>
            <w:r w:rsidRPr="00A25D4D">
              <w:rPr>
                <w:b/>
                <w:bCs/>
              </w:rPr>
              <w:t>CountryCode</w:t>
            </w:r>
            <w:proofErr w:type="spellEnd"/>
          </w:p>
        </w:tc>
      </w:tr>
      <w:tr w:rsidR="00C0190C" w:rsidRPr="00A24778" w14:paraId="78C39EA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339928CA" w14:textId="77777777" w:rsidTr="00C0190C">
              <w:trPr>
                <w:tblHeader/>
                <w:tblCellSpacing w:w="0" w:type="dxa"/>
              </w:trPr>
              <w:tc>
                <w:tcPr>
                  <w:tcW w:w="360" w:type="dxa"/>
                  <w:hideMark/>
                </w:tcPr>
                <w:p w14:paraId="371EF7E2" w14:textId="77777777" w:rsidR="00C0190C" w:rsidRPr="00A25D4D" w:rsidRDefault="00C0190C" w:rsidP="008F13CC">
                  <w:pPr>
                    <w:jc w:val="left"/>
                  </w:pPr>
                  <w:r w:rsidRPr="00A25D4D">
                    <w:t> </w:t>
                  </w:r>
                </w:p>
              </w:tc>
              <w:tc>
                <w:tcPr>
                  <w:tcW w:w="1500" w:type="dxa"/>
                  <w:hideMark/>
                </w:tcPr>
                <w:p w14:paraId="3A1878A3" w14:textId="77777777" w:rsidR="00C0190C" w:rsidRPr="00A25D4D" w:rsidRDefault="00C0190C" w:rsidP="008F13CC">
                  <w:pPr>
                    <w:jc w:val="left"/>
                  </w:pPr>
                  <w:r w:rsidRPr="00A25D4D">
                    <w:t>Package:</w:t>
                  </w:r>
                </w:p>
              </w:tc>
              <w:tc>
                <w:tcPr>
                  <w:tcW w:w="0" w:type="auto"/>
                  <w:hideMark/>
                </w:tcPr>
                <w:p w14:paraId="57D8CF65"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02F81D86" w14:textId="77777777" w:rsidTr="00C0190C">
              <w:trPr>
                <w:tblHeader/>
                <w:tblCellSpacing w:w="0" w:type="dxa"/>
              </w:trPr>
              <w:tc>
                <w:tcPr>
                  <w:tcW w:w="360" w:type="dxa"/>
                  <w:hideMark/>
                </w:tcPr>
                <w:p w14:paraId="15BE91B8" w14:textId="77777777" w:rsidR="00C0190C" w:rsidRPr="00A25D4D" w:rsidRDefault="00C0190C" w:rsidP="008F13CC">
                  <w:pPr>
                    <w:jc w:val="left"/>
                    <w:rPr>
                      <w:lang w:val="en-GB"/>
                    </w:rPr>
                  </w:pPr>
                  <w:r w:rsidRPr="00A25D4D">
                    <w:rPr>
                      <w:lang w:val="en-GB"/>
                    </w:rPr>
                    <w:t> </w:t>
                  </w:r>
                </w:p>
              </w:tc>
              <w:tc>
                <w:tcPr>
                  <w:tcW w:w="1500" w:type="dxa"/>
                  <w:hideMark/>
                </w:tcPr>
                <w:p w14:paraId="4AE90C7F" w14:textId="77777777" w:rsidR="00C0190C" w:rsidRPr="00A25D4D" w:rsidRDefault="00C0190C" w:rsidP="008F13CC">
                  <w:pPr>
                    <w:jc w:val="left"/>
                  </w:pPr>
                  <w:r w:rsidRPr="00A25D4D">
                    <w:t>Definitie:</w:t>
                  </w:r>
                </w:p>
              </w:tc>
              <w:tc>
                <w:tcPr>
                  <w:tcW w:w="0" w:type="auto"/>
                  <w:hideMark/>
                </w:tcPr>
                <w:p w14:paraId="69913701" w14:textId="77777777" w:rsidR="00C0190C" w:rsidRPr="00A25D4D" w:rsidRDefault="00C0190C" w:rsidP="008F13CC">
                  <w:pPr>
                    <w:jc w:val="left"/>
                    <w:rPr>
                      <w:lang w:val="en-GB"/>
                    </w:rPr>
                  </w:pPr>
                  <w:r w:rsidRPr="00A25D4D">
                    <w:rPr>
                      <w:lang w:val="en-GB"/>
                    </w:rPr>
                    <w:t>Country code as defined in the Interinstitutional style guide published by the Publications Office of the European Union.</w:t>
                  </w:r>
                </w:p>
              </w:tc>
            </w:tr>
          </w:tbl>
          <w:p w14:paraId="03915056" w14:textId="77777777" w:rsidR="00C0190C" w:rsidRPr="00A25D4D" w:rsidRDefault="00C0190C" w:rsidP="008F13CC">
            <w:pPr>
              <w:jc w:val="left"/>
              <w:rPr>
                <w:lang w:val="en-GB"/>
              </w:rPr>
            </w:pPr>
          </w:p>
        </w:tc>
      </w:tr>
    </w:tbl>
    <w:p w14:paraId="03A9577B" w14:textId="77777777" w:rsidR="00C0190C" w:rsidRPr="00C0190C" w:rsidRDefault="00C0190C" w:rsidP="008F13CC">
      <w:pPr>
        <w:jc w:val="left"/>
        <w:rPr>
          <w:lang w:val="en-GB"/>
        </w:rPr>
      </w:pPr>
    </w:p>
    <w:p w14:paraId="128DBB84" w14:textId="77777777" w:rsidR="00D421C4" w:rsidRPr="00533EF8" w:rsidRDefault="00D421C4" w:rsidP="000E0786">
      <w:pPr>
        <w:pStyle w:val="Hoofdstukx"/>
        <w:jc w:val="left"/>
        <w:rPr>
          <w:lang w:val="en-GB"/>
        </w:rPr>
      </w:pPr>
      <w:bookmarkStart w:id="1010" w:name="_Toc402785738"/>
    </w:p>
    <w:p w14:paraId="625F6269" w14:textId="11F5D105" w:rsidR="00D421C4" w:rsidRDefault="00D421C4" w:rsidP="000E0786">
      <w:pPr>
        <w:pStyle w:val="Hoofdstuktitel"/>
        <w:jc w:val="left"/>
      </w:pPr>
      <w:bookmarkStart w:id="1011" w:name="_Toc399786906"/>
      <w:bookmarkStart w:id="1012" w:name="_Toc487109313"/>
      <w:r>
        <w:t xml:space="preserve">Bijlage 4: Alle </w:t>
      </w:r>
      <w:r w:rsidR="00135FA7">
        <w:t>IMKL</w:t>
      </w:r>
      <w:r w:rsidR="00355231">
        <w:t xml:space="preserve"> </w:t>
      </w:r>
      <w:proofErr w:type="spellStart"/>
      <w:r w:rsidR="00C2546C">
        <w:t>waardelijsten</w:t>
      </w:r>
      <w:proofErr w:type="spellEnd"/>
      <w:r>
        <w:t xml:space="preserve"> samen</w:t>
      </w:r>
      <w:bookmarkEnd w:id="1011"/>
      <w:bookmarkEnd w:id="1012"/>
    </w:p>
    <w:p w14:paraId="004F3D7A" w14:textId="7482D616" w:rsidR="00D421C4" w:rsidRPr="004C1EC2" w:rsidRDefault="00BC5B0D" w:rsidP="000E0786">
      <w:pPr>
        <w:jc w:val="left"/>
        <w:rPr>
          <w:sz w:val="22"/>
        </w:rPr>
      </w:pPr>
      <w:r>
        <w:t xml:space="preserve">Zie Excel bestand </w:t>
      </w:r>
      <w:r w:rsidR="00135FA7">
        <w:t>IMKL</w:t>
      </w:r>
      <w:r>
        <w:t xml:space="preserve"> –</w:t>
      </w:r>
      <w:r w:rsidR="00D15212">
        <w:t xml:space="preserve"> </w:t>
      </w:r>
      <w:r w:rsidR="00C2546C">
        <w:t>Waarde</w:t>
      </w:r>
      <w:r>
        <w:t>lijsten</w:t>
      </w:r>
      <w:r w:rsidR="00D421C4">
        <w:t>.</w:t>
      </w:r>
      <w:r w:rsidRPr="004C1EC2">
        <w:rPr>
          <w:sz w:val="22"/>
        </w:rPr>
        <w:t xml:space="preserve"> </w:t>
      </w:r>
    </w:p>
    <w:bookmarkEnd w:id="1010"/>
    <w:p w14:paraId="7AF610F0" w14:textId="77777777" w:rsidR="003D31A8" w:rsidRPr="00BB3722" w:rsidRDefault="003D31A8" w:rsidP="000E0786">
      <w:pPr>
        <w:pStyle w:val="Bijlagen"/>
        <w:numPr>
          <w:ilvl w:val="0"/>
          <w:numId w:val="0"/>
        </w:numPr>
        <w:jc w:val="left"/>
      </w:pPr>
    </w:p>
    <w:sectPr w:rsidR="003D31A8" w:rsidRPr="00BB3722" w:rsidSect="00762D94">
      <w:pgSz w:w="11906" w:h="16838" w:code="9"/>
      <w:pgMar w:top="1417" w:right="1417" w:bottom="1417" w:left="1417" w:header="0"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C4341" w14:textId="77777777" w:rsidR="00C2227F" w:rsidRDefault="00C2227F">
      <w:r>
        <w:separator/>
      </w:r>
    </w:p>
    <w:p w14:paraId="44CCEF21" w14:textId="77777777" w:rsidR="00C2227F" w:rsidRDefault="00C2227F"/>
  </w:endnote>
  <w:endnote w:type="continuationSeparator" w:id="0">
    <w:p w14:paraId="3584EF2F" w14:textId="77777777" w:rsidR="00C2227F" w:rsidRDefault="00C2227F">
      <w:r>
        <w:continuationSeparator/>
      </w:r>
    </w:p>
    <w:p w14:paraId="47D89EF6" w14:textId="77777777" w:rsidR="00C2227F" w:rsidRDefault="00C222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20" w:type="dxa"/>
      <w:tblLook w:val="01E0" w:firstRow="1" w:lastRow="1" w:firstColumn="1" w:lastColumn="1" w:noHBand="0" w:noVBand="0"/>
    </w:tblPr>
    <w:tblGrid>
      <w:gridCol w:w="648"/>
      <w:gridCol w:w="8820"/>
    </w:tblGrid>
    <w:tr w:rsidR="00137CC1" w14:paraId="72796150" w14:textId="77777777">
      <w:tc>
        <w:tcPr>
          <w:tcW w:w="648" w:type="dxa"/>
        </w:tcPr>
        <w:p w14:paraId="76822A31" w14:textId="77777777" w:rsidR="00137CC1" w:rsidRPr="00E2691E" w:rsidRDefault="00137CC1" w:rsidP="00BB25BB">
          <w:r>
            <w:fldChar w:fldCharType="begin"/>
          </w:r>
          <w:r>
            <w:instrText xml:space="preserve"> PAGE </w:instrText>
          </w:r>
          <w:r>
            <w:fldChar w:fldCharType="separate"/>
          </w:r>
          <w:r>
            <w:rPr>
              <w:noProof/>
            </w:rPr>
            <w:t>2</w:t>
          </w:r>
          <w:r>
            <w:rPr>
              <w:noProof/>
            </w:rPr>
            <w:fldChar w:fldCharType="end"/>
          </w:r>
        </w:p>
      </w:tc>
      <w:tc>
        <w:tcPr>
          <w:tcW w:w="8820" w:type="dxa"/>
        </w:tcPr>
        <w:p w14:paraId="7A999F18" w14:textId="5ED91822" w:rsidR="00137CC1" w:rsidRDefault="00137CC1" w:rsidP="00BB25BB">
          <w:r w:rsidRPr="00E2691E">
            <w:t xml:space="preserve">Geonovum – </w:t>
          </w:r>
          <w:r>
            <w:fldChar w:fldCharType="begin"/>
          </w:r>
          <w:r>
            <w:instrText xml:space="preserve"> REF Rapporttitel \h </w:instrText>
          </w:r>
          <w:r>
            <w:fldChar w:fldCharType="separate"/>
          </w:r>
          <w:r w:rsidR="0009699B">
            <w:rPr>
              <w:b/>
              <w:bCs/>
            </w:rPr>
            <w:t>Fout! Verwijzingsbron niet gevonden.</w:t>
          </w:r>
          <w:r>
            <w:fldChar w:fldCharType="end"/>
          </w:r>
        </w:p>
      </w:tc>
    </w:tr>
  </w:tbl>
  <w:p w14:paraId="3597352C" w14:textId="77777777" w:rsidR="00137CC1" w:rsidRDefault="00137CC1" w:rsidP="00064FFB"/>
  <w:p w14:paraId="04DF9D3F" w14:textId="77777777" w:rsidR="00137CC1" w:rsidRDefault="00137CC1" w:rsidP="00064FFB"/>
  <w:p w14:paraId="11A03F93" w14:textId="77777777" w:rsidR="00137CC1" w:rsidRDefault="00137CC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F5753" w14:textId="77777777" w:rsidR="00137CC1" w:rsidRDefault="00137CC1"/>
  <w:p w14:paraId="32D5E7B1" w14:textId="77777777" w:rsidR="00137CC1" w:rsidRDefault="00137CC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75" w:type="dxa"/>
      <w:tblInd w:w="-612" w:type="dxa"/>
      <w:tblLook w:val="01E0" w:firstRow="1" w:lastRow="1" w:firstColumn="1" w:lastColumn="1" w:noHBand="0" w:noVBand="0"/>
    </w:tblPr>
    <w:tblGrid>
      <w:gridCol w:w="540"/>
      <w:gridCol w:w="8835"/>
    </w:tblGrid>
    <w:tr w:rsidR="00137CC1" w14:paraId="425AA979" w14:textId="77777777">
      <w:trPr>
        <w:trHeight w:val="182"/>
      </w:trPr>
      <w:tc>
        <w:tcPr>
          <w:tcW w:w="540" w:type="dxa"/>
        </w:tcPr>
        <w:p w14:paraId="5290E4C9" w14:textId="77777777" w:rsidR="00137CC1" w:rsidRPr="007008A1" w:rsidRDefault="00137CC1" w:rsidP="00796267">
          <w:pPr>
            <w:rPr>
              <w:sz w:val="14"/>
              <w:szCs w:val="14"/>
            </w:rPr>
          </w:pPr>
          <w:r w:rsidRPr="007008A1">
            <w:rPr>
              <w:sz w:val="14"/>
              <w:szCs w:val="14"/>
            </w:rPr>
            <w:fldChar w:fldCharType="begin"/>
          </w:r>
          <w:r w:rsidRPr="007008A1">
            <w:rPr>
              <w:sz w:val="14"/>
              <w:szCs w:val="14"/>
            </w:rPr>
            <w:instrText xml:space="preserve"> PAGE </w:instrText>
          </w:r>
          <w:r w:rsidRPr="007008A1">
            <w:rPr>
              <w:sz w:val="14"/>
              <w:szCs w:val="14"/>
            </w:rPr>
            <w:fldChar w:fldCharType="separate"/>
          </w:r>
          <w:r>
            <w:rPr>
              <w:noProof/>
              <w:sz w:val="14"/>
              <w:szCs w:val="14"/>
            </w:rPr>
            <w:t>2</w:t>
          </w:r>
          <w:r w:rsidRPr="007008A1">
            <w:rPr>
              <w:sz w:val="14"/>
              <w:szCs w:val="14"/>
            </w:rPr>
            <w:fldChar w:fldCharType="end"/>
          </w:r>
        </w:p>
      </w:tc>
      <w:tc>
        <w:tcPr>
          <w:tcW w:w="8835" w:type="dxa"/>
        </w:tcPr>
        <w:p w14:paraId="1BA5CA9D" w14:textId="1071C151" w:rsidR="00137CC1" w:rsidRPr="007008A1" w:rsidRDefault="00137CC1" w:rsidP="006B763D">
          <w:pPr>
            <w:rPr>
              <w:sz w:val="14"/>
              <w:szCs w:val="14"/>
            </w:rPr>
          </w:pPr>
          <w:r>
            <w:rPr>
              <w:sz w:val="14"/>
              <w:szCs w:val="14"/>
            </w:rPr>
            <w:t>Rapport IMKL - Objectcatalogus</w:t>
          </w:r>
        </w:p>
      </w:tc>
    </w:tr>
  </w:tbl>
  <w:p w14:paraId="2B2468E4" w14:textId="77777777" w:rsidR="00137CC1" w:rsidRDefault="00137CC1"/>
  <w:p w14:paraId="2ED8B5D1" w14:textId="77777777" w:rsidR="00137CC1" w:rsidRDefault="00137CC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2FF74" w14:textId="77777777" w:rsidR="00C2227F" w:rsidRDefault="00C2227F">
      <w:r>
        <w:separator/>
      </w:r>
    </w:p>
    <w:p w14:paraId="441EC7AD" w14:textId="77777777" w:rsidR="00C2227F" w:rsidRDefault="00C2227F"/>
  </w:footnote>
  <w:footnote w:type="continuationSeparator" w:id="0">
    <w:p w14:paraId="696B4AF3" w14:textId="77777777" w:rsidR="00C2227F" w:rsidRDefault="00C2227F">
      <w:r>
        <w:continuationSeparator/>
      </w:r>
    </w:p>
    <w:p w14:paraId="54273F97" w14:textId="77777777" w:rsidR="00C2227F" w:rsidRDefault="00C222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21F6A" w14:textId="77777777" w:rsidR="00137CC1" w:rsidRDefault="00137CC1" w:rsidP="00064FFB">
    <w:pPr>
      <w:jc w:val="center"/>
    </w:pPr>
  </w:p>
  <w:p w14:paraId="455C12D4" w14:textId="77777777" w:rsidR="00137CC1" w:rsidRDefault="00137CC1">
    <w:r>
      <w:rPr>
        <w:noProof/>
      </w:rPr>
      <w:drawing>
        <wp:anchor distT="0" distB="0" distL="114300" distR="114300" simplePos="0" relativeHeight="251656704" behindDoc="0" locked="0" layoutInCell="1" allowOverlap="1" wp14:anchorId="67544518" wp14:editId="26EB9BC3">
          <wp:simplePos x="0" y="0"/>
          <wp:positionH relativeFrom="column">
            <wp:posOffset>1714500</wp:posOffset>
          </wp:positionH>
          <wp:positionV relativeFrom="paragraph">
            <wp:posOffset>20320</wp:posOffset>
          </wp:positionV>
          <wp:extent cx="2059940" cy="1043940"/>
          <wp:effectExtent l="0" t="0" r="0" b="3810"/>
          <wp:wrapNone/>
          <wp:docPr id="2" name="Afbeelding 5"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descr="geonovu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9940" cy="104394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DC25D" w14:textId="77777777" w:rsidR="00137CC1" w:rsidRDefault="00137CC1" w:rsidP="00064FFB">
    <w:pPr>
      <w:jc w:val="center"/>
    </w:pPr>
    <w:r>
      <w:rPr>
        <w:noProof/>
      </w:rPr>
      <w:drawing>
        <wp:anchor distT="0" distB="0" distL="114300" distR="114300" simplePos="0" relativeHeight="251658752" behindDoc="0" locked="0" layoutInCell="1" allowOverlap="1" wp14:anchorId="37C34CDA" wp14:editId="5A6805D6">
          <wp:simplePos x="0" y="0"/>
          <wp:positionH relativeFrom="column">
            <wp:posOffset>2057400</wp:posOffset>
          </wp:positionH>
          <wp:positionV relativeFrom="paragraph">
            <wp:posOffset>20320</wp:posOffset>
          </wp:positionV>
          <wp:extent cx="1395730" cy="466090"/>
          <wp:effectExtent l="0" t="0" r="0" b="0"/>
          <wp:wrapNone/>
          <wp:docPr id="1"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5730" cy="466090"/>
                  </a:xfrm>
                  <a:prstGeom prst="rect">
                    <a:avLst/>
                  </a:prstGeom>
                  <a:noFill/>
                  <a:ln>
                    <a:noFill/>
                  </a:ln>
                </pic:spPr>
              </pic:pic>
            </a:graphicData>
          </a:graphic>
        </wp:anchor>
      </w:drawing>
    </w:r>
  </w:p>
  <w:p w14:paraId="0B566BDD" w14:textId="77777777" w:rsidR="00137CC1" w:rsidRDefault="00137CC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A896A78"/>
    <w:multiLevelType w:val="multilevel"/>
    <w:tmpl w:val="E362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A03D6F"/>
    <w:multiLevelType w:val="multilevel"/>
    <w:tmpl w:val="1DB0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B92567"/>
    <w:multiLevelType w:val="multilevel"/>
    <w:tmpl w:val="4D3A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4F220D"/>
    <w:multiLevelType w:val="multilevel"/>
    <w:tmpl w:val="F76C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905C82"/>
    <w:multiLevelType w:val="multilevel"/>
    <w:tmpl w:val="78E6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670FBD"/>
    <w:multiLevelType w:val="multilevel"/>
    <w:tmpl w:val="E1AA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CD0BC0"/>
    <w:multiLevelType w:val="hybridMultilevel"/>
    <w:tmpl w:val="C444F40A"/>
    <w:lvl w:ilvl="0" w:tplc="15581876">
      <w:start w:val="4"/>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1E706937"/>
    <w:multiLevelType w:val="multilevel"/>
    <w:tmpl w:val="6408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B04BE9"/>
    <w:multiLevelType w:val="multilevel"/>
    <w:tmpl w:val="CDA01120"/>
    <w:lvl w:ilvl="0">
      <w:start w:val="1"/>
      <w:numFmt w:val="decimal"/>
      <w:pStyle w:val="Hoofdstukx"/>
      <w:suff w:val="nothing"/>
      <w:lvlText w:val="Hoofdstuk %1"/>
      <w:lvlJc w:val="left"/>
      <w:pPr>
        <w:ind w:left="0" w:firstLine="0"/>
      </w:pPr>
      <w:rPr>
        <w:rFonts w:ascii="Verdana" w:hAnsi="Verdana"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Paragraaftitel"/>
      <w:lvlText w:val="%1.%2"/>
      <w:lvlJc w:val="left"/>
      <w:pPr>
        <w:tabs>
          <w:tab w:val="num" w:pos="709"/>
        </w:tabs>
        <w:ind w:left="142" w:firstLine="0"/>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9" w15:restartNumberingAfterBreak="0">
    <w:nsid w:val="293040C3"/>
    <w:multiLevelType w:val="multilevel"/>
    <w:tmpl w:val="6402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347C81"/>
    <w:multiLevelType w:val="multilevel"/>
    <w:tmpl w:val="50B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C75B49"/>
    <w:multiLevelType w:val="hybridMultilevel"/>
    <w:tmpl w:val="AC6E9452"/>
    <w:lvl w:ilvl="0" w:tplc="BA667A5E">
      <w:start w:val="1"/>
      <w:numFmt w:val="bullet"/>
      <w:lvlText w:val=""/>
      <w:lvlJc w:val="left"/>
      <w:pPr>
        <w:tabs>
          <w:tab w:val="num" w:pos="567"/>
        </w:tabs>
        <w:ind w:left="567" w:hanging="567"/>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9A4095D"/>
    <w:multiLevelType w:val="multilevel"/>
    <w:tmpl w:val="C34E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15:restartNumberingAfterBreak="0">
    <w:nsid w:val="3B347C41"/>
    <w:multiLevelType w:val="multilevel"/>
    <w:tmpl w:val="346A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423B252D"/>
    <w:multiLevelType w:val="multilevel"/>
    <w:tmpl w:val="ACDC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841159"/>
    <w:multiLevelType w:val="multilevel"/>
    <w:tmpl w:val="9376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7F0AF5"/>
    <w:multiLevelType w:val="multilevel"/>
    <w:tmpl w:val="2AC8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2D58A5"/>
    <w:multiLevelType w:val="multilevel"/>
    <w:tmpl w:val="0B84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07097B"/>
    <w:multiLevelType w:val="multilevel"/>
    <w:tmpl w:val="72582F24"/>
    <w:lvl w:ilvl="0">
      <w:start w:val="1"/>
      <w:numFmt w:val="decimal"/>
      <w:suff w:val="nothing"/>
      <w:lvlText w:val="Bijlage %1"/>
      <w:lvlJc w:val="left"/>
      <w:pPr>
        <w:ind w:left="0" w:firstLine="0"/>
      </w:pPr>
      <w:rPr>
        <w:rFonts w:ascii="Verdana" w:hAnsi="Verdana" w:hint="default"/>
        <w:sz w:val="20"/>
      </w:rPr>
    </w:lvl>
    <w:lvl w:ilvl="1">
      <w:start w:val="1"/>
      <w:numFmt w:val="decimal"/>
      <w:pStyle w:val="Bijlageparagraaf"/>
      <w:lvlText w:val="%1.%2"/>
      <w:lvlJc w:val="left"/>
      <w:pPr>
        <w:tabs>
          <w:tab w:val="num" w:pos="567"/>
        </w:tabs>
        <w:ind w:left="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2" w15:restartNumberingAfterBreak="0">
    <w:nsid w:val="50F51C5C"/>
    <w:multiLevelType w:val="multilevel"/>
    <w:tmpl w:val="3326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54381F"/>
    <w:multiLevelType w:val="multilevel"/>
    <w:tmpl w:val="8122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9053B0"/>
    <w:multiLevelType w:val="multilevel"/>
    <w:tmpl w:val="58809E4C"/>
    <w:lvl w:ilvl="0">
      <w:start w:val="1"/>
      <w:numFmt w:val="decimal"/>
      <w:pStyle w:val="Bijlagen"/>
      <w:suff w:val="nothing"/>
      <w:lvlText w:val="Bijlage %1"/>
      <w:lvlJc w:val="left"/>
      <w:pPr>
        <w:ind w:left="710" w:firstLine="0"/>
      </w:pPr>
      <w:rPr>
        <w:rFonts w:ascii="Verdana" w:hAnsi="Verdana" w:hint="default"/>
        <w:sz w:val="20"/>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5" w15:restartNumberingAfterBreak="0">
    <w:nsid w:val="52374E5D"/>
    <w:multiLevelType w:val="multilevel"/>
    <w:tmpl w:val="F31C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99631E"/>
    <w:multiLevelType w:val="multilevel"/>
    <w:tmpl w:val="94C4C01C"/>
    <w:lvl w:ilvl="0">
      <w:start w:val="1"/>
      <w:numFmt w:val="decimal"/>
      <w:pStyle w:val="Inhopg1"/>
      <w:lvlText w:val="%1"/>
      <w:lvlJc w:val="left"/>
      <w:pPr>
        <w:tabs>
          <w:tab w:val="num" w:pos="567"/>
        </w:tabs>
        <w:ind w:left="360" w:hanging="360"/>
      </w:pPr>
      <w:rPr>
        <w:rFonts w:ascii="Verdana" w:hAnsi="Verdana" w:hint="default"/>
        <w:sz w:val="16"/>
        <w:szCs w:val="16"/>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37" w15:restartNumberingAfterBreak="0">
    <w:nsid w:val="579F3F7B"/>
    <w:multiLevelType w:val="multilevel"/>
    <w:tmpl w:val="0FF4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A0016C"/>
    <w:multiLevelType w:val="multilevel"/>
    <w:tmpl w:val="8474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9968F6"/>
    <w:multiLevelType w:val="multilevel"/>
    <w:tmpl w:val="0A0A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D31AC8"/>
    <w:multiLevelType w:val="multilevel"/>
    <w:tmpl w:val="38C8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42" w15:restartNumberingAfterBreak="0">
    <w:nsid w:val="67D4787E"/>
    <w:multiLevelType w:val="multilevel"/>
    <w:tmpl w:val="8072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DE25C3"/>
    <w:multiLevelType w:val="multilevel"/>
    <w:tmpl w:val="C9EA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E2486E"/>
    <w:multiLevelType w:val="multilevel"/>
    <w:tmpl w:val="BDBE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AC1F2C"/>
    <w:multiLevelType w:val="multilevel"/>
    <w:tmpl w:val="25DA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44608B"/>
    <w:multiLevelType w:val="multilevel"/>
    <w:tmpl w:val="155E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1127623">
    <w:abstractNumId w:val="9"/>
  </w:num>
  <w:num w:numId="2" w16cid:durableId="1251893820">
    <w:abstractNumId w:val="7"/>
  </w:num>
  <w:num w:numId="3" w16cid:durableId="861362692">
    <w:abstractNumId w:val="6"/>
  </w:num>
  <w:num w:numId="4" w16cid:durableId="561256718">
    <w:abstractNumId w:val="5"/>
  </w:num>
  <w:num w:numId="5" w16cid:durableId="2091003567">
    <w:abstractNumId w:val="41"/>
  </w:num>
  <w:num w:numId="6" w16cid:durableId="706373303">
    <w:abstractNumId w:val="26"/>
  </w:num>
  <w:num w:numId="7" w16cid:durableId="788233899">
    <w:abstractNumId w:val="22"/>
  </w:num>
  <w:num w:numId="8" w16cid:durableId="74908643">
    <w:abstractNumId w:val="24"/>
  </w:num>
  <w:num w:numId="9" w16cid:durableId="742414354">
    <w:abstractNumId w:val="4"/>
  </w:num>
  <w:num w:numId="10" w16cid:durableId="2052000559">
    <w:abstractNumId w:val="8"/>
  </w:num>
  <w:num w:numId="11" w16cid:durableId="1620448491">
    <w:abstractNumId w:val="3"/>
  </w:num>
  <w:num w:numId="12" w16cid:durableId="93941272">
    <w:abstractNumId w:val="2"/>
  </w:num>
  <w:num w:numId="13" w16cid:durableId="1170102520">
    <w:abstractNumId w:val="1"/>
  </w:num>
  <w:num w:numId="14" w16cid:durableId="990208711">
    <w:abstractNumId w:val="0"/>
  </w:num>
  <w:num w:numId="15" w16cid:durableId="1083067055">
    <w:abstractNumId w:val="36"/>
  </w:num>
  <w:num w:numId="16" w16cid:durableId="1211067442">
    <w:abstractNumId w:val="18"/>
  </w:num>
  <w:num w:numId="17" w16cid:durableId="1848135975">
    <w:abstractNumId w:val="21"/>
  </w:num>
  <w:num w:numId="18" w16cid:durableId="2026862515">
    <w:abstractNumId w:val="34"/>
  </w:num>
  <w:num w:numId="19" w16cid:durableId="1340085575">
    <w:abstractNumId w:val="31"/>
  </w:num>
  <w:num w:numId="20" w16cid:durableId="80609582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4260209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84277189">
    <w:abstractNumId w:val="15"/>
  </w:num>
  <w:num w:numId="23" w16cid:durableId="98795083">
    <w:abstractNumId w:val="30"/>
  </w:num>
  <w:num w:numId="24" w16cid:durableId="402488841">
    <w:abstractNumId w:val="23"/>
  </w:num>
  <w:num w:numId="25" w16cid:durableId="1837718907">
    <w:abstractNumId w:val="33"/>
  </w:num>
  <w:num w:numId="26" w16cid:durableId="604580436">
    <w:abstractNumId w:val="46"/>
  </w:num>
  <w:num w:numId="27" w16cid:durableId="844394254">
    <w:abstractNumId w:val="19"/>
  </w:num>
  <w:num w:numId="28" w16cid:durableId="1817336269">
    <w:abstractNumId w:val="25"/>
  </w:num>
  <w:num w:numId="29" w16cid:durableId="1769111469">
    <w:abstractNumId w:val="27"/>
  </w:num>
  <w:num w:numId="30" w16cid:durableId="1414470884">
    <w:abstractNumId w:val="20"/>
  </w:num>
  <w:num w:numId="31" w16cid:durableId="656807466">
    <w:abstractNumId w:val="16"/>
  </w:num>
  <w:num w:numId="32" w16cid:durableId="382946286">
    <w:abstractNumId w:val="10"/>
  </w:num>
  <w:num w:numId="33" w16cid:durableId="1607150405">
    <w:abstractNumId w:val="45"/>
  </w:num>
  <w:num w:numId="34" w16cid:durableId="1957712277">
    <w:abstractNumId w:val="17"/>
  </w:num>
  <w:num w:numId="35" w16cid:durableId="962886782">
    <w:abstractNumId w:val="14"/>
  </w:num>
  <w:num w:numId="36" w16cid:durableId="1793591084">
    <w:abstractNumId w:val="44"/>
  </w:num>
  <w:num w:numId="37" w16cid:durableId="555550102">
    <w:abstractNumId w:val="39"/>
  </w:num>
  <w:num w:numId="38" w16cid:durableId="936788260">
    <w:abstractNumId w:val="43"/>
  </w:num>
  <w:num w:numId="39" w16cid:durableId="1158423808">
    <w:abstractNumId w:val="12"/>
  </w:num>
  <w:num w:numId="40" w16cid:durableId="1477452210">
    <w:abstractNumId w:val="40"/>
  </w:num>
  <w:num w:numId="41" w16cid:durableId="213546796">
    <w:abstractNumId w:val="29"/>
  </w:num>
  <w:num w:numId="42" w16cid:durableId="916745206">
    <w:abstractNumId w:val="42"/>
  </w:num>
  <w:num w:numId="43" w16cid:durableId="471362676">
    <w:abstractNumId w:val="11"/>
  </w:num>
  <w:num w:numId="44" w16cid:durableId="1323856105">
    <w:abstractNumId w:val="28"/>
  </w:num>
  <w:num w:numId="45" w16cid:durableId="131598209">
    <w:abstractNumId w:val="37"/>
  </w:num>
  <w:num w:numId="46" w16cid:durableId="1031538637">
    <w:abstractNumId w:val="35"/>
  </w:num>
  <w:num w:numId="47" w16cid:durableId="468982882">
    <w:abstractNumId w:val="32"/>
  </w:num>
  <w:num w:numId="48" w16cid:durableId="1322347081">
    <w:abstractNumId w:val="13"/>
  </w:num>
  <w:num w:numId="49" w16cid:durableId="1117870085">
    <w:abstractNumId w:val="38"/>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Janssen">
    <w15:presenceInfo w15:providerId="AD" w15:userId="S::p.janssen@geonovum.nl::b62697e8-e7f0-48fe-b701-a5c7b17d8e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trackRevisions/>
  <w:defaultTabStop w:val="709"/>
  <w:hyphenationZone w:val="425"/>
  <w:drawingGridHorizontalSpacing w:val="8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B3722"/>
    <w:rsid w:val="00011C23"/>
    <w:rsid w:val="00020F2F"/>
    <w:rsid w:val="000215EF"/>
    <w:rsid w:val="00024200"/>
    <w:rsid w:val="00040D93"/>
    <w:rsid w:val="00050D03"/>
    <w:rsid w:val="000534BB"/>
    <w:rsid w:val="000623EF"/>
    <w:rsid w:val="00063973"/>
    <w:rsid w:val="0006444D"/>
    <w:rsid w:val="00064B43"/>
    <w:rsid w:val="00064FFB"/>
    <w:rsid w:val="000652DB"/>
    <w:rsid w:val="00067264"/>
    <w:rsid w:val="000812F4"/>
    <w:rsid w:val="00084857"/>
    <w:rsid w:val="000853F0"/>
    <w:rsid w:val="00085436"/>
    <w:rsid w:val="00086FF4"/>
    <w:rsid w:val="000879B5"/>
    <w:rsid w:val="00091444"/>
    <w:rsid w:val="00094327"/>
    <w:rsid w:val="000949FB"/>
    <w:rsid w:val="000955F0"/>
    <w:rsid w:val="0009699B"/>
    <w:rsid w:val="000A042C"/>
    <w:rsid w:val="000A0CF9"/>
    <w:rsid w:val="000A1ADA"/>
    <w:rsid w:val="000A23C3"/>
    <w:rsid w:val="000A567E"/>
    <w:rsid w:val="000A5775"/>
    <w:rsid w:val="000B15A6"/>
    <w:rsid w:val="000B37CB"/>
    <w:rsid w:val="000B37E2"/>
    <w:rsid w:val="000B5386"/>
    <w:rsid w:val="000D0C03"/>
    <w:rsid w:val="000D1567"/>
    <w:rsid w:val="000E0786"/>
    <w:rsid w:val="000E3D1F"/>
    <w:rsid w:val="000E786F"/>
    <w:rsid w:val="000F0273"/>
    <w:rsid w:val="000F109E"/>
    <w:rsid w:val="000F6A08"/>
    <w:rsid w:val="00107898"/>
    <w:rsid w:val="0011291F"/>
    <w:rsid w:val="00115446"/>
    <w:rsid w:val="0012543F"/>
    <w:rsid w:val="001266CE"/>
    <w:rsid w:val="00131C76"/>
    <w:rsid w:val="0013237A"/>
    <w:rsid w:val="00134763"/>
    <w:rsid w:val="00135FA7"/>
    <w:rsid w:val="00137CC1"/>
    <w:rsid w:val="001417E4"/>
    <w:rsid w:val="00147C9E"/>
    <w:rsid w:val="001534B4"/>
    <w:rsid w:val="001555C3"/>
    <w:rsid w:val="00157176"/>
    <w:rsid w:val="00160954"/>
    <w:rsid w:val="00164A64"/>
    <w:rsid w:val="00165DD8"/>
    <w:rsid w:val="001663FD"/>
    <w:rsid w:val="001838A2"/>
    <w:rsid w:val="00186814"/>
    <w:rsid w:val="00190D59"/>
    <w:rsid w:val="001A0123"/>
    <w:rsid w:val="001A4D44"/>
    <w:rsid w:val="001B17EE"/>
    <w:rsid w:val="001B1923"/>
    <w:rsid w:val="001B44CE"/>
    <w:rsid w:val="001D5DD0"/>
    <w:rsid w:val="001D6CAB"/>
    <w:rsid w:val="001E18AC"/>
    <w:rsid w:val="001E1E77"/>
    <w:rsid w:val="001E2E40"/>
    <w:rsid w:val="001E7394"/>
    <w:rsid w:val="002057A9"/>
    <w:rsid w:val="00214E17"/>
    <w:rsid w:val="00222829"/>
    <w:rsid w:val="002230F7"/>
    <w:rsid w:val="0022612C"/>
    <w:rsid w:val="002457F0"/>
    <w:rsid w:val="00264C41"/>
    <w:rsid w:val="00277A65"/>
    <w:rsid w:val="00277D2C"/>
    <w:rsid w:val="002814E9"/>
    <w:rsid w:val="00291A96"/>
    <w:rsid w:val="00291DF3"/>
    <w:rsid w:val="00293035"/>
    <w:rsid w:val="00293472"/>
    <w:rsid w:val="002A75C8"/>
    <w:rsid w:val="002C5E27"/>
    <w:rsid w:val="002D6BA4"/>
    <w:rsid w:val="002E322F"/>
    <w:rsid w:val="002E546F"/>
    <w:rsid w:val="002E75E7"/>
    <w:rsid w:val="003009BE"/>
    <w:rsid w:val="00302A9B"/>
    <w:rsid w:val="00302FC6"/>
    <w:rsid w:val="003119AB"/>
    <w:rsid w:val="003125A6"/>
    <w:rsid w:val="00313B47"/>
    <w:rsid w:val="00323307"/>
    <w:rsid w:val="003276EB"/>
    <w:rsid w:val="00331F3D"/>
    <w:rsid w:val="00335164"/>
    <w:rsid w:val="003356E1"/>
    <w:rsid w:val="00355231"/>
    <w:rsid w:val="00373387"/>
    <w:rsid w:val="003807D5"/>
    <w:rsid w:val="0038325B"/>
    <w:rsid w:val="00387A6B"/>
    <w:rsid w:val="00392F89"/>
    <w:rsid w:val="003A3423"/>
    <w:rsid w:val="003A38F6"/>
    <w:rsid w:val="003A44A6"/>
    <w:rsid w:val="003A6ACC"/>
    <w:rsid w:val="003A7F44"/>
    <w:rsid w:val="003C4DDF"/>
    <w:rsid w:val="003D31A8"/>
    <w:rsid w:val="003D6A25"/>
    <w:rsid w:val="003E5260"/>
    <w:rsid w:val="003F0496"/>
    <w:rsid w:val="003F09AA"/>
    <w:rsid w:val="00403A01"/>
    <w:rsid w:val="00413972"/>
    <w:rsid w:val="00413B8C"/>
    <w:rsid w:val="00413FF4"/>
    <w:rsid w:val="00422E39"/>
    <w:rsid w:val="0043078D"/>
    <w:rsid w:val="00431ECE"/>
    <w:rsid w:val="004419AB"/>
    <w:rsid w:val="00446095"/>
    <w:rsid w:val="00447D73"/>
    <w:rsid w:val="00447FC6"/>
    <w:rsid w:val="00454238"/>
    <w:rsid w:val="00462798"/>
    <w:rsid w:val="0048209D"/>
    <w:rsid w:val="004A106B"/>
    <w:rsid w:val="004A761C"/>
    <w:rsid w:val="004B713C"/>
    <w:rsid w:val="004C056D"/>
    <w:rsid w:val="004C52F1"/>
    <w:rsid w:val="004D3480"/>
    <w:rsid w:val="004D5723"/>
    <w:rsid w:val="004E2308"/>
    <w:rsid w:val="004F6BE9"/>
    <w:rsid w:val="005016D6"/>
    <w:rsid w:val="00502E20"/>
    <w:rsid w:val="00505629"/>
    <w:rsid w:val="00506829"/>
    <w:rsid w:val="00533DAC"/>
    <w:rsid w:val="00533EF8"/>
    <w:rsid w:val="00534EC4"/>
    <w:rsid w:val="0053715C"/>
    <w:rsid w:val="00540C30"/>
    <w:rsid w:val="00540EB0"/>
    <w:rsid w:val="00553443"/>
    <w:rsid w:val="005557E5"/>
    <w:rsid w:val="005608E7"/>
    <w:rsid w:val="00566A6D"/>
    <w:rsid w:val="00572677"/>
    <w:rsid w:val="00580FF4"/>
    <w:rsid w:val="00581B23"/>
    <w:rsid w:val="00587F7F"/>
    <w:rsid w:val="00594AED"/>
    <w:rsid w:val="005B1DC0"/>
    <w:rsid w:val="005B7325"/>
    <w:rsid w:val="005C5480"/>
    <w:rsid w:val="005D4007"/>
    <w:rsid w:val="005E66C5"/>
    <w:rsid w:val="005E7CAB"/>
    <w:rsid w:val="005E7EEF"/>
    <w:rsid w:val="005F4542"/>
    <w:rsid w:val="005F5603"/>
    <w:rsid w:val="00601F69"/>
    <w:rsid w:val="00610F19"/>
    <w:rsid w:val="00613BB2"/>
    <w:rsid w:val="006222DE"/>
    <w:rsid w:val="00622867"/>
    <w:rsid w:val="006372A4"/>
    <w:rsid w:val="0064551A"/>
    <w:rsid w:val="0064682F"/>
    <w:rsid w:val="00650E66"/>
    <w:rsid w:val="00660982"/>
    <w:rsid w:val="00672722"/>
    <w:rsid w:val="006869A3"/>
    <w:rsid w:val="00694F31"/>
    <w:rsid w:val="0069792C"/>
    <w:rsid w:val="006A058D"/>
    <w:rsid w:val="006A1F5A"/>
    <w:rsid w:val="006B3319"/>
    <w:rsid w:val="006B466C"/>
    <w:rsid w:val="006B763D"/>
    <w:rsid w:val="006B7DF9"/>
    <w:rsid w:val="006D0CDD"/>
    <w:rsid w:val="006D2B7D"/>
    <w:rsid w:val="006D57E3"/>
    <w:rsid w:val="006D66D2"/>
    <w:rsid w:val="006D7E75"/>
    <w:rsid w:val="006E2051"/>
    <w:rsid w:val="006E5234"/>
    <w:rsid w:val="006F4CEB"/>
    <w:rsid w:val="006F4F6F"/>
    <w:rsid w:val="006F6311"/>
    <w:rsid w:val="006F6A42"/>
    <w:rsid w:val="007008A1"/>
    <w:rsid w:val="007040F8"/>
    <w:rsid w:val="00705CDD"/>
    <w:rsid w:val="00705FE7"/>
    <w:rsid w:val="007060DF"/>
    <w:rsid w:val="00707091"/>
    <w:rsid w:val="007175D0"/>
    <w:rsid w:val="007252B2"/>
    <w:rsid w:val="00725573"/>
    <w:rsid w:val="007354C6"/>
    <w:rsid w:val="00745CF8"/>
    <w:rsid w:val="0075124B"/>
    <w:rsid w:val="0075577F"/>
    <w:rsid w:val="00756728"/>
    <w:rsid w:val="0075753A"/>
    <w:rsid w:val="00762D94"/>
    <w:rsid w:val="0076547C"/>
    <w:rsid w:val="00765642"/>
    <w:rsid w:val="0077510B"/>
    <w:rsid w:val="00780D4B"/>
    <w:rsid w:val="007910BD"/>
    <w:rsid w:val="007911E4"/>
    <w:rsid w:val="00792DB7"/>
    <w:rsid w:val="007957F7"/>
    <w:rsid w:val="00796267"/>
    <w:rsid w:val="007965F9"/>
    <w:rsid w:val="00797440"/>
    <w:rsid w:val="007A19E7"/>
    <w:rsid w:val="007A3B5C"/>
    <w:rsid w:val="007A5DA0"/>
    <w:rsid w:val="007C5935"/>
    <w:rsid w:val="007C7339"/>
    <w:rsid w:val="007C77EF"/>
    <w:rsid w:val="007D2B05"/>
    <w:rsid w:val="007D2D91"/>
    <w:rsid w:val="007E3C60"/>
    <w:rsid w:val="007E78B5"/>
    <w:rsid w:val="007F1638"/>
    <w:rsid w:val="00800D12"/>
    <w:rsid w:val="0080210F"/>
    <w:rsid w:val="00804348"/>
    <w:rsid w:val="00805F4B"/>
    <w:rsid w:val="00807F87"/>
    <w:rsid w:val="00813CE2"/>
    <w:rsid w:val="0081433B"/>
    <w:rsid w:val="00825BEF"/>
    <w:rsid w:val="00826345"/>
    <w:rsid w:val="00826499"/>
    <w:rsid w:val="0083076A"/>
    <w:rsid w:val="008309AB"/>
    <w:rsid w:val="00835884"/>
    <w:rsid w:val="00841D01"/>
    <w:rsid w:val="00844058"/>
    <w:rsid w:val="0086134C"/>
    <w:rsid w:val="008615B7"/>
    <w:rsid w:val="00864C8E"/>
    <w:rsid w:val="008666F5"/>
    <w:rsid w:val="00875BD6"/>
    <w:rsid w:val="00876CA9"/>
    <w:rsid w:val="00883948"/>
    <w:rsid w:val="00892F6F"/>
    <w:rsid w:val="00893298"/>
    <w:rsid w:val="008A6E1A"/>
    <w:rsid w:val="008B47E0"/>
    <w:rsid w:val="008C3E35"/>
    <w:rsid w:val="008D2EDC"/>
    <w:rsid w:val="008E1471"/>
    <w:rsid w:val="008F13CC"/>
    <w:rsid w:val="008F1810"/>
    <w:rsid w:val="008F36BF"/>
    <w:rsid w:val="00901952"/>
    <w:rsid w:val="0090213A"/>
    <w:rsid w:val="00905B40"/>
    <w:rsid w:val="0092303D"/>
    <w:rsid w:val="00923CCF"/>
    <w:rsid w:val="00924D70"/>
    <w:rsid w:val="009264C6"/>
    <w:rsid w:val="0093196F"/>
    <w:rsid w:val="00934D40"/>
    <w:rsid w:val="00937314"/>
    <w:rsid w:val="00942CD1"/>
    <w:rsid w:val="00945ADC"/>
    <w:rsid w:val="0094782B"/>
    <w:rsid w:val="00957990"/>
    <w:rsid w:val="00963092"/>
    <w:rsid w:val="00966651"/>
    <w:rsid w:val="00981AEF"/>
    <w:rsid w:val="0098270C"/>
    <w:rsid w:val="00992639"/>
    <w:rsid w:val="00992EE1"/>
    <w:rsid w:val="009A4291"/>
    <w:rsid w:val="009B16AC"/>
    <w:rsid w:val="009B321F"/>
    <w:rsid w:val="009C0A6F"/>
    <w:rsid w:val="009D5C22"/>
    <w:rsid w:val="009E4694"/>
    <w:rsid w:val="009E6B28"/>
    <w:rsid w:val="009F7CB4"/>
    <w:rsid w:val="00A006BE"/>
    <w:rsid w:val="00A064E5"/>
    <w:rsid w:val="00A11E16"/>
    <w:rsid w:val="00A129EC"/>
    <w:rsid w:val="00A17906"/>
    <w:rsid w:val="00A20F45"/>
    <w:rsid w:val="00A21B6C"/>
    <w:rsid w:val="00A24778"/>
    <w:rsid w:val="00A26809"/>
    <w:rsid w:val="00A32211"/>
    <w:rsid w:val="00A36689"/>
    <w:rsid w:val="00A42A80"/>
    <w:rsid w:val="00A51A82"/>
    <w:rsid w:val="00A53ECB"/>
    <w:rsid w:val="00A57484"/>
    <w:rsid w:val="00A655BD"/>
    <w:rsid w:val="00A67F6E"/>
    <w:rsid w:val="00A92388"/>
    <w:rsid w:val="00A95720"/>
    <w:rsid w:val="00A963CB"/>
    <w:rsid w:val="00A96E9A"/>
    <w:rsid w:val="00A97005"/>
    <w:rsid w:val="00AA1364"/>
    <w:rsid w:val="00AA3625"/>
    <w:rsid w:val="00AC4F95"/>
    <w:rsid w:val="00AC55F7"/>
    <w:rsid w:val="00AC5F98"/>
    <w:rsid w:val="00AD11A1"/>
    <w:rsid w:val="00AD4165"/>
    <w:rsid w:val="00AD65AE"/>
    <w:rsid w:val="00AF6AD9"/>
    <w:rsid w:val="00B02EB2"/>
    <w:rsid w:val="00B03B8B"/>
    <w:rsid w:val="00B120AA"/>
    <w:rsid w:val="00B16FB6"/>
    <w:rsid w:val="00B21B34"/>
    <w:rsid w:val="00B37AE9"/>
    <w:rsid w:val="00B40EFB"/>
    <w:rsid w:val="00B437F5"/>
    <w:rsid w:val="00B453BD"/>
    <w:rsid w:val="00B50B58"/>
    <w:rsid w:val="00B50FEC"/>
    <w:rsid w:val="00B55BCA"/>
    <w:rsid w:val="00B76D1E"/>
    <w:rsid w:val="00B82609"/>
    <w:rsid w:val="00B82A0F"/>
    <w:rsid w:val="00B9273B"/>
    <w:rsid w:val="00B93692"/>
    <w:rsid w:val="00BB090D"/>
    <w:rsid w:val="00BB0F40"/>
    <w:rsid w:val="00BB25BB"/>
    <w:rsid w:val="00BB3722"/>
    <w:rsid w:val="00BC5B0D"/>
    <w:rsid w:val="00BD23BD"/>
    <w:rsid w:val="00BE1A5C"/>
    <w:rsid w:val="00BF051C"/>
    <w:rsid w:val="00BF3CA0"/>
    <w:rsid w:val="00BF5652"/>
    <w:rsid w:val="00BF5EDC"/>
    <w:rsid w:val="00BF7F10"/>
    <w:rsid w:val="00C0190C"/>
    <w:rsid w:val="00C02B1E"/>
    <w:rsid w:val="00C07D3F"/>
    <w:rsid w:val="00C131FB"/>
    <w:rsid w:val="00C1387F"/>
    <w:rsid w:val="00C2227F"/>
    <w:rsid w:val="00C25380"/>
    <w:rsid w:val="00C2546C"/>
    <w:rsid w:val="00C269EB"/>
    <w:rsid w:val="00C347C6"/>
    <w:rsid w:val="00C35DB1"/>
    <w:rsid w:val="00C422D9"/>
    <w:rsid w:val="00C4250C"/>
    <w:rsid w:val="00C452AF"/>
    <w:rsid w:val="00C45F67"/>
    <w:rsid w:val="00C56B43"/>
    <w:rsid w:val="00C659B9"/>
    <w:rsid w:val="00C65B40"/>
    <w:rsid w:val="00C66F2C"/>
    <w:rsid w:val="00C71F78"/>
    <w:rsid w:val="00C83E8A"/>
    <w:rsid w:val="00C96623"/>
    <w:rsid w:val="00CB14DE"/>
    <w:rsid w:val="00CC1783"/>
    <w:rsid w:val="00CC7011"/>
    <w:rsid w:val="00CD405F"/>
    <w:rsid w:val="00CD560D"/>
    <w:rsid w:val="00CD56BD"/>
    <w:rsid w:val="00CD5CA5"/>
    <w:rsid w:val="00CE74FD"/>
    <w:rsid w:val="00D0351A"/>
    <w:rsid w:val="00D045DD"/>
    <w:rsid w:val="00D100A8"/>
    <w:rsid w:val="00D128FB"/>
    <w:rsid w:val="00D15212"/>
    <w:rsid w:val="00D2625A"/>
    <w:rsid w:val="00D2648E"/>
    <w:rsid w:val="00D33309"/>
    <w:rsid w:val="00D34018"/>
    <w:rsid w:val="00D421C4"/>
    <w:rsid w:val="00D667FE"/>
    <w:rsid w:val="00D761FB"/>
    <w:rsid w:val="00D765B8"/>
    <w:rsid w:val="00D84E24"/>
    <w:rsid w:val="00D85B48"/>
    <w:rsid w:val="00D86EA6"/>
    <w:rsid w:val="00D87732"/>
    <w:rsid w:val="00D92DEC"/>
    <w:rsid w:val="00D96C9D"/>
    <w:rsid w:val="00DA6E1B"/>
    <w:rsid w:val="00DA7658"/>
    <w:rsid w:val="00DB13B4"/>
    <w:rsid w:val="00DC2ACE"/>
    <w:rsid w:val="00DC70F0"/>
    <w:rsid w:val="00DD250F"/>
    <w:rsid w:val="00DE74CE"/>
    <w:rsid w:val="00DF0A7F"/>
    <w:rsid w:val="00DF0F2F"/>
    <w:rsid w:val="00DF54C7"/>
    <w:rsid w:val="00E00A90"/>
    <w:rsid w:val="00E05456"/>
    <w:rsid w:val="00E05B46"/>
    <w:rsid w:val="00E13C29"/>
    <w:rsid w:val="00E22D3C"/>
    <w:rsid w:val="00E2691E"/>
    <w:rsid w:val="00E33E00"/>
    <w:rsid w:val="00E43079"/>
    <w:rsid w:val="00E55DD6"/>
    <w:rsid w:val="00E600E4"/>
    <w:rsid w:val="00E65C9E"/>
    <w:rsid w:val="00E7098A"/>
    <w:rsid w:val="00E71D06"/>
    <w:rsid w:val="00E7200A"/>
    <w:rsid w:val="00E73450"/>
    <w:rsid w:val="00E84199"/>
    <w:rsid w:val="00E87BCB"/>
    <w:rsid w:val="00E917E3"/>
    <w:rsid w:val="00E96A1C"/>
    <w:rsid w:val="00EA3317"/>
    <w:rsid w:val="00EB0055"/>
    <w:rsid w:val="00EB29AB"/>
    <w:rsid w:val="00EB3BA5"/>
    <w:rsid w:val="00EC1EEF"/>
    <w:rsid w:val="00EC4A6C"/>
    <w:rsid w:val="00ED7A21"/>
    <w:rsid w:val="00EF25C4"/>
    <w:rsid w:val="00EF6C54"/>
    <w:rsid w:val="00EF71CC"/>
    <w:rsid w:val="00F04ECD"/>
    <w:rsid w:val="00F10ACF"/>
    <w:rsid w:val="00F12AE2"/>
    <w:rsid w:val="00F20B34"/>
    <w:rsid w:val="00F22FB3"/>
    <w:rsid w:val="00F23E21"/>
    <w:rsid w:val="00F310A3"/>
    <w:rsid w:val="00F36E94"/>
    <w:rsid w:val="00F44BD8"/>
    <w:rsid w:val="00F55444"/>
    <w:rsid w:val="00F55610"/>
    <w:rsid w:val="00F57B07"/>
    <w:rsid w:val="00F6049B"/>
    <w:rsid w:val="00F6670E"/>
    <w:rsid w:val="00F72F1E"/>
    <w:rsid w:val="00F81F43"/>
    <w:rsid w:val="00F91E5E"/>
    <w:rsid w:val="00FA7A29"/>
    <w:rsid w:val="00FC25D2"/>
    <w:rsid w:val="00FD130F"/>
    <w:rsid w:val="00FD17A8"/>
    <w:rsid w:val="00FD65D1"/>
    <w:rsid w:val="00FE02E4"/>
    <w:rsid w:val="00FE154F"/>
    <w:rsid w:val="00FE40D1"/>
    <w:rsid w:val="00FE4B2F"/>
    <w:rsid w:val="00FF07BA"/>
    <w:rsid w:val="00FF2532"/>
    <w:rsid w:val="00FF2CC4"/>
    <w:rsid w:val="00FF37D9"/>
    <w:rsid w:val="00FF48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9FD8363"/>
  <w15:docId w15:val="{E20F7ECE-879F-46BF-BD54-0E3706D51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EF6C54"/>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link w:val="Kop3Char"/>
    <w:uiPriority w:val="9"/>
    <w:qFormat/>
    <w:rsid w:val="001A4D44"/>
    <w:pPr>
      <w:keepNext/>
      <w:spacing w:before="240"/>
      <w:outlineLvl w:val="2"/>
    </w:pPr>
    <w:rPr>
      <w:rFonts w:ascii="Arial" w:hAnsi="Arial" w:cs="Arial"/>
      <w:b/>
      <w:bCs/>
      <w:sz w:val="24"/>
      <w:szCs w:val="26"/>
    </w:rPr>
  </w:style>
  <w:style w:type="paragraph" w:styleId="Kop4">
    <w:name w:val="heading 4"/>
    <w:basedOn w:val="Standaard"/>
    <w:next w:val="Standaard"/>
    <w:link w:val="Kop4Char"/>
    <w:uiPriority w:val="9"/>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link w:val="Kop5Char"/>
    <w:uiPriority w:val="9"/>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oofdstukx">
    <w:name w:val="Hoofdstuk x"/>
    <w:basedOn w:val="Standaard"/>
    <w:next w:val="Hoofdstuktitel"/>
    <w:rsid w:val="005B1DC0"/>
    <w:pPr>
      <w:keepNext/>
      <w:pageBreakBefore/>
      <w:numPr>
        <w:numId w:val="16"/>
      </w:numPr>
      <w:spacing w:after="240" w:line="240" w:lineRule="atLeast"/>
    </w:pPr>
    <w:rPr>
      <w:sz w:val="20"/>
      <w:szCs w:val="20"/>
    </w:rPr>
  </w:style>
  <w:style w:type="paragraph" w:customStyle="1" w:styleId="Hoofdstuktitel">
    <w:name w:val="Hoofdstuktitel"/>
    <w:basedOn w:val="Standaard"/>
    <w:next w:val="Inleidingnatitel"/>
    <w:rsid w:val="00131C76"/>
    <w:pPr>
      <w:keepNext/>
      <w:spacing w:after="480"/>
    </w:pPr>
    <w:rPr>
      <w:sz w:val="28"/>
    </w:rPr>
  </w:style>
  <w:style w:type="paragraph" w:styleId="Inhopg1">
    <w:name w:val="toc 1"/>
    <w:basedOn w:val="Standaard"/>
    <w:next w:val="Standaard"/>
    <w:autoRedefine/>
    <w:uiPriority w:val="39"/>
    <w:rsid w:val="00807F87"/>
    <w:pPr>
      <w:numPr>
        <w:numId w:val="15"/>
      </w:numPr>
      <w:tabs>
        <w:tab w:val="left" w:pos="1134"/>
        <w:tab w:val="left" w:pos="8108"/>
      </w:tabs>
    </w:pPr>
    <w:rPr>
      <w:noProof/>
      <w:szCs w:val="20"/>
    </w:rPr>
  </w:style>
  <w:style w:type="paragraph" w:customStyle="1" w:styleId="Paragraaftitel">
    <w:name w:val="Paragraaftitel"/>
    <w:basedOn w:val="Standaard"/>
    <w:next w:val="Standaard"/>
    <w:link w:val="ParagraaftitelChar"/>
    <w:rsid w:val="00131C76"/>
    <w:pPr>
      <w:keepNext/>
      <w:numPr>
        <w:ilvl w:val="1"/>
        <w:numId w:val="16"/>
      </w:numPr>
      <w:tabs>
        <w:tab w:val="clear" w:pos="709"/>
        <w:tab w:val="num" w:pos="567"/>
      </w:tabs>
      <w:spacing w:before="240" w:after="240"/>
      <w:ind w:left="0"/>
    </w:pPr>
    <w:rPr>
      <w:sz w:val="20"/>
    </w:rPr>
  </w:style>
  <w:style w:type="paragraph" w:customStyle="1" w:styleId="Inleidingnatitel">
    <w:name w:val="Inleiding na titel"/>
    <w:basedOn w:val="Standaard"/>
    <w:next w:val="Standaard"/>
    <w:rsid w:val="00131C76"/>
    <w:pPr>
      <w:keepNext/>
      <w:spacing w:after="480"/>
    </w:pPr>
    <w:rPr>
      <w:b/>
    </w:rPr>
  </w:style>
  <w:style w:type="paragraph" w:customStyle="1" w:styleId="subparagraaftitel">
    <w:name w:val="subparagraaftitel"/>
    <w:basedOn w:val="Standaard"/>
    <w:next w:val="Standaard"/>
    <w:rsid w:val="00131C76"/>
    <w:pPr>
      <w:keepNext/>
      <w:numPr>
        <w:ilvl w:val="2"/>
        <w:numId w:val="16"/>
      </w:numPr>
      <w:spacing w:before="240"/>
    </w:pPr>
    <w:rPr>
      <w:b/>
    </w:rPr>
  </w:style>
  <w:style w:type="paragraph" w:customStyle="1" w:styleId="Tussenkop">
    <w:name w:val="Tussenkop"/>
    <w:basedOn w:val="Standaard"/>
    <w:next w:val="Standaard"/>
    <w:rsid w:val="00131C76"/>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uiPriority w:val="99"/>
    <w:rsid w:val="005016D6"/>
    <w:rPr>
      <w:color w:val="0000FF"/>
      <w:u w:val="single"/>
    </w:rPr>
  </w:style>
  <w:style w:type="table" w:styleId="Klassieketabel1">
    <w:name w:val="Table Classic 1"/>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uiPriority w:val="99"/>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1">
    <w:name w:val="Subtitel1"/>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uiPriority w:val="39"/>
    <w:rsid w:val="00F57B07"/>
    <w:pPr>
      <w:tabs>
        <w:tab w:val="left" w:pos="567"/>
        <w:tab w:val="left" w:pos="1134"/>
        <w:tab w:val="left" w:pos="8108"/>
      </w:tabs>
      <w:ind w:left="567"/>
    </w:pPr>
    <w:rPr>
      <w:noProof/>
    </w:rPr>
  </w:style>
  <w:style w:type="paragraph" w:styleId="Inhopg3">
    <w:name w:val="toc 3"/>
    <w:basedOn w:val="Standaard"/>
    <w:next w:val="Standaard"/>
    <w:autoRedefine/>
    <w:uiPriority w:val="39"/>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customStyle="1" w:styleId="Tabelhoofd">
    <w:name w:val="Tabelhoofd"/>
    <w:basedOn w:val="Standaard"/>
    <w:rsid w:val="006F4CEB"/>
    <w:pPr>
      <w:spacing w:before="60" w:after="60" w:line="240" w:lineRule="auto"/>
      <w:jc w:val="right"/>
    </w:pPr>
    <w:rPr>
      <w:b/>
      <w:i/>
      <w:sz w:val="12"/>
      <w:szCs w:val="12"/>
    </w:rPr>
  </w:style>
  <w:style w:type="paragraph" w:styleId="Bijschrift">
    <w:name w:val="caption"/>
    <w:basedOn w:val="Standaard"/>
    <w:next w:val="Standaard"/>
    <w:link w:val="BijschriftChar"/>
    <w:qFormat/>
    <w:rsid w:val="00131C76"/>
    <w:pPr>
      <w:spacing w:line="240" w:lineRule="auto"/>
      <w:jc w:val="left"/>
    </w:pPr>
    <w:rPr>
      <w:bCs/>
      <w:szCs w:val="20"/>
    </w:rPr>
  </w:style>
  <w:style w:type="paragraph" w:styleId="Voetnoottekst">
    <w:name w:val="footnote text"/>
    <w:basedOn w:val="Standaard"/>
    <w:semiHidden/>
    <w:rsid w:val="00131C76"/>
    <w:rPr>
      <w:szCs w:val="20"/>
    </w:rPr>
  </w:style>
  <w:style w:type="paragraph" w:styleId="Lijstalinea">
    <w:name w:val="List Paragraph"/>
    <w:basedOn w:val="Standaard"/>
    <w:uiPriority w:val="34"/>
    <w:qFormat/>
    <w:rsid w:val="00C65B40"/>
    <w:pPr>
      <w:ind w:left="720"/>
      <w:contextualSpacing/>
    </w:pPr>
  </w:style>
  <w:style w:type="character" w:styleId="Voetnootmarkering">
    <w:name w:val="footnote reference"/>
    <w:rsid w:val="00B93692"/>
    <w:rPr>
      <w:vertAlign w:val="superscript"/>
    </w:rPr>
  </w:style>
  <w:style w:type="paragraph" w:customStyle="1" w:styleId="Bijlage">
    <w:name w:val="Bijlage"/>
    <w:basedOn w:val="Standaard"/>
    <w:next w:val="Inleidingnatitel"/>
    <w:rsid w:val="005B1DC0"/>
    <w:pPr>
      <w:spacing w:after="240"/>
    </w:pPr>
    <w:rPr>
      <w:sz w:val="20"/>
      <w:szCs w:val="20"/>
    </w:rPr>
  </w:style>
  <w:style w:type="paragraph" w:customStyle="1" w:styleId="Bijlagen">
    <w:name w:val="Bijlagen"/>
    <w:basedOn w:val="Standaard"/>
    <w:next w:val="Inleidingnatitel"/>
    <w:link w:val="BijlagenChar1"/>
    <w:autoRedefine/>
    <w:qFormat/>
    <w:rsid w:val="00DF54C7"/>
    <w:pPr>
      <w:numPr>
        <w:numId w:val="18"/>
      </w:numPr>
      <w:spacing w:after="240" w:line="240" w:lineRule="atLeast"/>
      <w:ind w:hanging="710"/>
    </w:pPr>
  </w:style>
  <w:style w:type="paragraph" w:styleId="Inhopg4">
    <w:name w:val="toc 4"/>
    <w:basedOn w:val="Standaard"/>
    <w:next w:val="Standaard"/>
    <w:autoRedefine/>
    <w:uiPriority w:val="39"/>
    <w:rsid w:val="00E87BCB"/>
    <w:pPr>
      <w:tabs>
        <w:tab w:val="right" w:pos="8222"/>
        <w:tab w:val="right" w:pos="8278"/>
      </w:tabs>
      <w:spacing w:after="100"/>
      <w:ind w:left="839" w:hanging="839"/>
      <w:jc w:val="left"/>
    </w:pPr>
    <w:rPr>
      <w:noProof/>
    </w:rPr>
  </w:style>
  <w:style w:type="character" w:customStyle="1" w:styleId="BijschriftChar">
    <w:name w:val="Bijschrift Char"/>
    <w:link w:val="Bijschrift"/>
    <w:rsid w:val="00780D4B"/>
    <w:rPr>
      <w:rFonts w:ascii="Verdana" w:hAnsi="Verdana"/>
      <w:bCs/>
      <w:sz w:val="16"/>
    </w:rPr>
  </w:style>
  <w:style w:type="character" w:customStyle="1" w:styleId="BijlagenChar">
    <w:name w:val="Bijlagen Char"/>
    <w:basedOn w:val="BijschriftChar"/>
    <w:rsid w:val="00780D4B"/>
    <w:rPr>
      <w:rFonts w:ascii="Verdana" w:hAnsi="Verdana"/>
      <w:bCs/>
      <w:sz w:val="16"/>
    </w:rPr>
  </w:style>
  <w:style w:type="paragraph" w:customStyle="1" w:styleId="Bijlageparagraaf">
    <w:name w:val="Bijlageparagraaf"/>
    <w:basedOn w:val="Standaard"/>
    <w:next w:val="Standaard"/>
    <w:link w:val="BijlageparagraafChar1"/>
    <w:autoRedefine/>
    <w:qFormat/>
    <w:rsid w:val="003E5260"/>
    <w:pPr>
      <w:numPr>
        <w:ilvl w:val="1"/>
        <w:numId w:val="19"/>
      </w:numPr>
      <w:spacing w:before="240" w:after="240" w:line="240" w:lineRule="atLeast"/>
    </w:pPr>
    <w:rPr>
      <w:sz w:val="20"/>
    </w:rPr>
  </w:style>
  <w:style w:type="paragraph" w:styleId="Inhopg5">
    <w:name w:val="toc 5"/>
    <w:basedOn w:val="Standaard"/>
    <w:next w:val="Standaard"/>
    <w:autoRedefine/>
    <w:uiPriority w:val="39"/>
    <w:rsid w:val="00D86EA6"/>
    <w:pPr>
      <w:tabs>
        <w:tab w:val="left" w:pos="1134"/>
        <w:tab w:val="left" w:pos="8108"/>
        <w:tab w:val="left" w:pos="8222"/>
        <w:tab w:val="left" w:pos="8505"/>
      </w:tabs>
      <w:ind w:left="567"/>
    </w:pPr>
  </w:style>
  <w:style w:type="character" w:customStyle="1" w:styleId="ParagraaftitelChar">
    <w:name w:val="Paragraaftitel Char"/>
    <w:link w:val="Paragraaftitel"/>
    <w:rsid w:val="00BD23BD"/>
    <w:rPr>
      <w:rFonts w:ascii="Verdana" w:hAnsi="Verdana"/>
      <w:szCs w:val="16"/>
    </w:rPr>
  </w:style>
  <w:style w:type="character" w:customStyle="1" w:styleId="BijlageparagraafChar">
    <w:name w:val="Bijlageparagraaf Char"/>
    <w:basedOn w:val="ParagraaftitelChar"/>
    <w:rsid w:val="00BD23BD"/>
    <w:rPr>
      <w:rFonts w:ascii="Verdana" w:hAnsi="Verdana"/>
      <w:szCs w:val="16"/>
    </w:rPr>
  </w:style>
  <w:style w:type="character" w:customStyle="1" w:styleId="BijlageparagraafChar1">
    <w:name w:val="Bijlageparagraaf Char1"/>
    <w:link w:val="Bijlageparagraaf"/>
    <w:rsid w:val="003E5260"/>
    <w:rPr>
      <w:rFonts w:ascii="Verdana" w:hAnsi="Verdana"/>
      <w:szCs w:val="16"/>
    </w:rPr>
  </w:style>
  <w:style w:type="character" w:customStyle="1" w:styleId="BijlagenChar1">
    <w:name w:val="Bijlagen Char1"/>
    <w:link w:val="Bijlagen"/>
    <w:rsid w:val="00DF54C7"/>
    <w:rPr>
      <w:rFonts w:ascii="Verdana" w:hAnsi="Verdana"/>
      <w:sz w:val="16"/>
      <w:szCs w:val="16"/>
    </w:rPr>
  </w:style>
  <w:style w:type="character" w:customStyle="1" w:styleId="Kop2Char">
    <w:name w:val="Kop 2 Char"/>
    <w:basedOn w:val="Standaardalinea-lettertype"/>
    <w:link w:val="Kop2"/>
    <w:uiPriority w:val="9"/>
    <w:rsid w:val="00BB3722"/>
    <w:rPr>
      <w:rFonts w:ascii="Arial" w:hAnsi="Arial" w:cs="Arial"/>
      <w:b/>
      <w:bCs/>
      <w:iCs/>
      <w:sz w:val="28"/>
      <w:szCs w:val="28"/>
    </w:rPr>
  </w:style>
  <w:style w:type="character" w:customStyle="1" w:styleId="Kop3Char">
    <w:name w:val="Kop 3 Char"/>
    <w:basedOn w:val="Standaardalinea-lettertype"/>
    <w:link w:val="Kop3"/>
    <w:uiPriority w:val="9"/>
    <w:rsid w:val="00BB3722"/>
    <w:rPr>
      <w:rFonts w:ascii="Arial" w:hAnsi="Arial" w:cs="Arial"/>
      <w:b/>
      <w:bCs/>
      <w:sz w:val="24"/>
      <w:szCs w:val="26"/>
    </w:rPr>
  </w:style>
  <w:style w:type="character" w:customStyle="1" w:styleId="Kop4Char">
    <w:name w:val="Kop 4 Char"/>
    <w:basedOn w:val="Standaardalinea-lettertype"/>
    <w:link w:val="Kop4"/>
    <w:uiPriority w:val="9"/>
    <w:rsid w:val="00BB3722"/>
    <w:rPr>
      <w:rFonts w:ascii="Arial" w:hAnsi="Arial"/>
      <w:b/>
      <w:bCs/>
      <w:szCs w:val="28"/>
    </w:rPr>
  </w:style>
  <w:style w:type="character" w:customStyle="1" w:styleId="Kop5Char">
    <w:name w:val="Kop 5 Char"/>
    <w:basedOn w:val="Standaardalinea-lettertype"/>
    <w:link w:val="Kop5"/>
    <w:uiPriority w:val="9"/>
    <w:rsid w:val="00BB3722"/>
    <w:rPr>
      <w:rFonts w:ascii="Verdana" w:hAnsi="Verdana"/>
      <w:b/>
      <w:bCs/>
      <w:i/>
      <w:iCs/>
      <w:sz w:val="26"/>
      <w:szCs w:val="26"/>
    </w:rPr>
  </w:style>
  <w:style w:type="character" w:customStyle="1" w:styleId="apple-converted-space">
    <w:name w:val="apple-converted-space"/>
    <w:basedOn w:val="Standaardalinea-lettertype"/>
    <w:rsid w:val="00BB3722"/>
  </w:style>
  <w:style w:type="paragraph" w:styleId="Ballontekst">
    <w:name w:val="Balloon Text"/>
    <w:basedOn w:val="Standaard"/>
    <w:link w:val="BallontekstChar"/>
    <w:rsid w:val="002D6BA4"/>
    <w:pPr>
      <w:spacing w:line="240" w:lineRule="auto"/>
    </w:pPr>
    <w:rPr>
      <w:rFonts w:ascii="Tahoma" w:hAnsi="Tahoma" w:cs="Tahoma"/>
    </w:rPr>
  </w:style>
  <w:style w:type="character" w:customStyle="1" w:styleId="BallontekstChar">
    <w:name w:val="Ballontekst Char"/>
    <w:basedOn w:val="Standaardalinea-lettertype"/>
    <w:link w:val="Ballontekst"/>
    <w:rsid w:val="002D6BA4"/>
    <w:rPr>
      <w:rFonts w:ascii="Tahoma" w:hAnsi="Tahoma" w:cs="Tahoma"/>
      <w:sz w:val="16"/>
      <w:szCs w:val="16"/>
    </w:rPr>
  </w:style>
  <w:style w:type="paragraph" w:customStyle="1" w:styleId="msonormal0">
    <w:name w:val="msonormal"/>
    <w:basedOn w:val="Standaard"/>
    <w:rsid w:val="0053715C"/>
    <w:pPr>
      <w:spacing w:before="100" w:beforeAutospacing="1" w:after="100" w:afterAutospacing="1" w:line="240" w:lineRule="auto"/>
      <w:jc w:val="left"/>
    </w:pPr>
    <w:rPr>
      <w:rFonts w:ascii="Times New Roman" w:eastAsiaTheme="minorEastAsia" w:hAnsi="Times New Roman"/>
      <w:sz w:val="24"/>
      <w:szCs w:val="24"/>
    </w:rPr>
  </w:style>
  <w:style w:type="paragraph" w:styleId="Revisie">
    <w:name w:val="Revision"/>
    <w:hidden/>
    <w:uiPriority w:val="99"/>
    <w:semiHidden/>
    <w:rsid w:val="00F20B34"/>
    <w:rPr>
      <w:rFonts w:ascii="Verdana" w:hAnsi="Verdana"/>
      <w:sz w:val="16"/>
      <w:szCs w:val="16"/>
    </w:rPr>
  </w:style>
  <w:style w:type="character" w:styleId="Tekstvantijdelijkeaanduiding">
    <w:name w:val="Placeholder Text"/>
    <w:basedOn w:val="Standaardalinea-lettertype"/>
    <w:uiPriority w:val="99"/>
    <w:semiHidden/>
    <w:rsid w:val="00F20B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346381">
      <w:bodyDiv w:val="1"/>
      <w:marLeft w:val="0"/>
      <w:marRight w:val="0"/>
      <w:marTop w:val="0"/>
      <w:marBottom w:val="0"/>
      <w:divBdr>
        <w:top w:val="none" w:sz="0" w:space="0" w:color="auto"/>
        <w:left w:val="none" w:sz="0" w:space="0" w:color="auto"/>
        <w:bottom w:val="none" w:sz="0" w:space="0" w:color="auto"/>
        <w:right w:val="none" w:sz="0" w:space="0" w:color="auto"/>
      </w:divBdr>
    </w:div>
    <w:div w:id="189446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lokaal_kopie\IMKL_Klic_Online\UML03\Geonovum%20rapport%20met%20bijlage.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75EB6-1E44-4581-AF45-DBC078B37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Geonovum rapport met bijlage</Template>
  <TotalTime>323</TotalTime>
  <Pages>20</Pages>
  <Words>20944</Words>
  <Characters>115195</Characters>
  <Application>Microsoft Office Word</Application>
  <DocSecurity>0</DocSecurity>
  <Lines>959</Lines>
  <Paragraphs>271</Paragraphs>
  <ScaleCrop>false</ScaleCrop>
  <HeadingPairs>
    <vt:vector size="2" baseType="variant">
      <vt:variant>
        <vt:lpstr>Titel</vt:lpstr>
      </vt:variant>
      <vt:variant>
        <vt:i4>1</vt:i4>
      </vt:variant>
    </vt:vector>
  </HeadingPairs>
  <TitlesOfParts>
    <vt:vector size="1" baseType="lpstr">
      <vt:lpstr>@Titelopdracht@</vt:lpstr>
    </vt:vector>
  </TitlesOfParts>
  <Company>Geonovum</Company>
  <LinksUpToDate>false</LinksUpToDate>
  <CharactersWithSpaces>135868</CharactersWithSpaces>
  <SharedDoc>false</SharedDoc>
  <HLinks>
    <vt:vector size="120" baseType="variant">
      <vt:variant>
        <vt:i4>1179709</vt:i4>
      </vt:variant>
      <vt:variant>
        <vt:i4>116</vt:i4>
      </vt:variant>
      <vt:variant>
        <vt:i4>0</vt:i4>
      </vt:variant>
      <vt:variant>
        <vt:i4>5</vt:i4>
      </vt:variant>
      <vt:variant>
        <vt:lpwstr/>
      </vt:variant>
      <vt:variant>
        <vt:lpwstr>_Toc301783717</vt:lpwstr>
      </vt:variant>
      <vt:variant>
        <vt:i4>1179709</vt:i4>
      </vt:variant>
      <vt:variant>
        <vt:i4>110</vt:i4>
      </vt:variant>
      <vt:variant>
        <vt:i4>0</vt:i4>
      </vt:variant>
      <vt:variant>
        <vt:i4>5</vt:i4>
      </vt:variant>
      <vt:variant>
        <vt:lpwstr/>
      </vt:variant>
      <vt:variant>
        <vt:lpwstr>_Toc301783716</vt:lpwstr>
      </vt:variant>
      <vt:variant>
        <vt:i4>1179709</vt:i4>
      </vt:variant>
      <vt:variant>
        <vt:i4>104</vt:i4>
      </vt:variant>
      <vt:variant>
        <vt:i4>0</vt:i4>
      </vt:variant>
      <vt:variant>
        <vt:i4>5</vt:i4>
      </vt:variant>
      <vt:variant>
        <vt:lpwstr/>
      </vt:variant>
      <vt:variant>
        <vt:lpwstr>_Toc301783715</vt:lpwstr>
      </vt:variant>
      <vt:variant>
        <vt:i4>1179709</vt:i4>
      </vt:variant>
      <vt:variant>
        <vt:i4>98</vt:i4>
      </vt:variant>
      <vt:variant>
        <vt:i4>0</vt:i4>
      </vt:variant>
      <vt:variant>
        <vt:i4>5</vt:i4>
      </vt:variant>
      <vt:variant>
        <vt:lpwstr/>
      </vt:variant>
      <vt:variant>
        <vt:lpwstr>_Toc301783714</vt:lpwstr>
      </vt:variant>
      <vt:variant>
        <vt:i4>1179709</vt:i4>
      </vt:variant>
      <vt:variant>
        <vt:i4>92</vt:i4>
      </vt:variant>
      <vt:variant>
        <vt:i4>0</vt:i4>
      </vt:variant>
      <vt:variant>
        <vt:i4>5</vt:i4>
      </vt:variant>
      <vt:variant>
        <vt:lpwstr/>
      </vt:variant>
      <vt:variant>
        <vt:lpwstr>_Toc301783713</vt:lpwstr>
      </vt:variant>
      <vt:variant>
        <vt:i4>1179709</vt:i4>
      </vt:variant>
      <vt:variant>
        <vt:i4>86</vt:i4>
      </vt:variant>
      <vt:variant>
        <vt:i4>0</vt:i4>
      </vt:variant>
      <vt:variant>
        <vt:i4>5</vt:i4>
      </vt:variant>
      <vt:variant>
        <vt:lpwstr/>
      </vt:variant>
      <vt:variant>
        <vt:lpwstr>_Toc301783712</vt:lpwstr>
      </vt:variant>
      <vt:variant>
        <vt:i4>1179709</vt:i4>
      </vt:variant>
      <vt:variant>
        <vt:i4>80</vt:i4>
      </vt:variant>
      <vt:variant>
        <vt:i4>0</vt:i4>
      </vt:variant>
      <vt:variant>
        <vt:i4>5</vt:i4>
      </vt:variant>
      <vt:variant>
        <vt:lpwstr/>
      </vt:variant>
      <vt:variant>
        <vt:lpwstr>_Toc301783711</vt:lpwstr>
      </vt:variant>
      <vt:variant>
        <vt:i4>1179709</vt:i4>
      </vt:variant>
      <vt:variant>
        <vt:i4>74</vt:i4>
      </vt:variant>
      <vt:variant>
        <vt:i4>0</vt:i4>
      </vt:variant>
      <vt:variant>
        <vt:i4>5</vt:i4>
      </vt:variant>
      <vt:variant>
        <vt:lpwstr/>
      </vt:variant>
      <vt:variant>
        <vt:lpwstr>_Toc301783710</vt:lpwstr>
      </vt:variant>
      <vt:variant>
        <vt:i4>1245245</vt:i4>
      </vt:variant>
      <vt:variant>
        <vt:i4>68</vt:i4>
      </vt:variant>
      <vt:variant>
        <vt:i4>0</vt:i4>
      </vt:variant>
      <vt:variant>
        <vt:i4>5</vt:i4>
      </vt:variant>
      <vt:variant>
        <vt:lpwstr/>
      </vt:variant>
      <vt:variant>
        <vt:lpwstr>_Toc301783709</vt:lpwstr>
      </vt:variant>
      <vt:variant>
        <vt:i4>1245245</vt:i4>
      </vt:variant>
      <vt:variant>
        <vt:i4>62</vt:i4>
      </vt:variant>
      <vt:variant>
        <vt:i4>0</vt:i4>
      </vt:variant>
      <vt:variant>
        <vt:i4>5</vt:i4>
      </vt:variant>
      <vt:variant>
        <vt:lpwstr/>
      </vt:variant>
      <vt:variant>
        <vt:lpwstr>_Toc301783708</vt:lpwstr>
      </vt:variant>
      <vt:variant>
        <vt:i4>1245245</vt:i4>
      </vt:variant>
      <vt:variant>
        <vt:i4>56</vt:i4>
      </vt:variant>
      <vt:variant>
        <vt:i4>0</vt:i4>
      </vt:variant>
      <vt:variant>
        <vt:i4>5</vt:i4>
      </vt:variant>
      <vt:variant>
        <vt:lpwstr/>
      </vt:variant>
      <vt:variant>
        <vt:lpwstr>_Toc301783707</vt:lpwstr>
      </vt:variant>
      <vt:variant>
        <vt:i4>1245245</vt:i4>
      </vt:variant>
      <vt:variant>
        <vt:i4>50</vt:i4>
      </vt:variant>
      <vt:variant>
        <vt:i4>0</vt:i4>
      </vt:variant>
      <vt:variant>
        <vt:i4>5</vt:i4>
      </vt:variant>
      <vt:variant>
        <vt:lpwstr/>
      </vt:variant>
      <vt:variant>
        <vt:lpwstr>_Toc301783706</vt:lpwstr>
      </vt:variant>
      <vt:variant>
        <vt:i4>1245245</vt:i4>
      </vt:variant>
      <vt:variant>
        <vt:i4>44</vt:i4>
      </vt:variant>
      <vt:variant>
        <vt:i4>0</vt:i4>
      </vt:variant>
      <vt:variant>
        <vt:i4>5</vt:i4>
      </vt:variant>
      <vt:variant>
        <vt:lpwstr/>
      </vt:variant>
      <vt:variant>
        <vt:lpwstr>_Toc301783705</vt:lpwstr>
      </vt:variant>
      <vt:variant>
        <vt:i4>1245245</vt:i4>
      </vt:variant>
      <vt:variant>
        <vt:i4>38</vt:i4>
      </vt:variant>
      <vt:variant>
        <vt:i4>0</vt:i4>
      </vt:variant>
      <vt:variant>
        <vt:i4>5</vt:i4>
      </vt:variant>
      <vt:variant>
        <vt:lpwstr/>
      </vt:variant>
      <vt:variant>
        <vt:lpwstr>_Toc301783704</vt:lpwstr>
      </vt:variant>
      <vt:variant>
        <vt:i4>1245245</vt:i4>
      </vt:variant>
      <vt:variant>
        <vt:i4>32</vt:i4>
      </vt:variant>
      <vt:variant>
        <vt:i4>0</vt:i4>
      </vt:variant>
      <vt:variant>
        <vt:i4>5</vt:i4>
      </vt:variant>
      <vt:variant>
        <vt:lpwstr/>
      </vt:variant>
      <vt:variant>
        <vt:lpwstr>_Toc301783703</vt:lpwstr>
      </vt:variant>
      <vt:variant>
        <vt:i4>1245245</vt:i4>
      </vt:variant>
      <vt:variant>
        <vt:i4>26</vt:i4>
      </vt:variant>
      <vt:variant>
        <vt:i4>0</vt:i4>
      </vt:variant>
      <vt:variant>
        <vt:i4>5</vt:i4>
      </vt:variant>
      <vt:variant>
        <vt:lpwstr/>
      </vt:variant>
      <vt:variant>
        <vt:lpwstr>_Toc301783702</vt:lpwstr>
      </vt:variant>
      <vt:variant>
        <vt:i4>1245245</vt:i4>
      </vt:variant>
      <vt:variant>
        <vt:i4>20</vt:i4>
      </vt:variant>
      <vt:variant>
        <vt:i4>0</vt:i4>
      </vt:variant>
      <vt:variant>
        <vt:i4>5</vt:i4>
      </vt:variant>
      <vt:variant>
        <vt:lpwstr/>
      </vt:variant>
      <vt:variant>
        <vt:lpwstr>_Toc301783701</vt:lpwstr>
      </vt:variant>
      <vt:variant>
        <vt:i4>1245245</vt:i4>
      </vt:variant>
      <vt:variant>
        <vt:i4>14</vt:i4>
      </vt:variant>
      <vt:variant>
        <vt:i4>0</vt:i4>
      </vt:variant>
      <vt:variant>
        <vt:i4>5</vt:i4>
      </vt:variant>
      <vt:variant>
        <vt:lpwstr/>
      </vt:variant>
      <vt:variant>
        <vt:lpwstr>_Toc301783700</vt:lpwstr>
      </vt:variant>
      <vt:variant>
        <vt:i4>1703996</vt:i4>
      </vt:variant>
      <vt:variant>
        <vt:i4>8</vt:i4>
      </vt:variant>
      <vt:variant>
        <vt:i4>0</vt:i4>
      </vt:variant>
      <vt:variant>
        <vt:i4>5</vt:i4>
      </vt:variant>
      <vt:variant>
        <vt:lpwstr/>
      </vt:variant>
      <vt:variant>
        <vt:lpwstr>_Toc301783699</vt:lpwstr>
      </vt:variant>
      <vt:variant>
        <vt:i4>1703996</vt:i4>
      </vt:variant>
      <vt:variant>
        <vt:i4>2</vt:i4>
      </vt:variant>
      <vt:variant>
        <vt:i4>0</vt:i4>
      </vt:variant>
      <vt:variant>
        <vt:i4>5</vt:i4>
      </vt:variant>
      <vt:variant>
        <vt:lpwstr/>
      </vt:variant>
      <vt:variant>
        <vt:lpwstr>_Toc301783698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@Titelopdracht@</dc:title>
  <dc:subject>@Opdrachtgever@</dc:subject>
  <dc:creator>pjanssen</dc:creator>
  <cp:lastModifiedBy>Paul Janssen</cp:lastModifiedBy>
  <cp:revision>28</cp:revision>
  <cp:lastPrinted>2020-07-09T13:11:00Z</cp:lastPrinted>
  <dcterms:created xsi:type="dcterms:W3CDTF">2017-06-30T12:01:00Z</dcterms:created>
  <dcterms:modified xsi:type="dcterms:W3CDTF">2022-09-15T13:26:00Z</dcterms:modified>
</cp:coreProperties>
</file>