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AF10C8"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7C67BF" w:rsidRDefault="007C67BF" w:rsidP="007911E4">
                  <w:pPr>
                    <w:spacing w:line="360" w:lineRule="auto"/>
                    <w:ind w:left="14" w:hanging="14"/>
                    <w:rPr>
                      <w:sz w:val="28"/>
                      <w:szCs w:val="28"/>
                    </w:rPr>
                  </w:pPr>
                  <w:r>
                    <w:rPr>
                      <w:sz w:val="28"/>
                      <w:szCs w:val="28"/>
                    </w:rPr>
                    <w:t>Rapport</w:t>
                  </w:r>
                </w:p>
                <w:p w14:paraId="26D8FBA2" w14:textId="1456DC13" w:rsidR="007C67BF" w:rsidRDefault="007C67BF" w:rsidP="00BB3722">
                  <w:pPr>
                    <w:spacing w:line="360" w:lineRule="auto"/>
                    <w:ind w:left="14" w:hanging="14"/>
                    <w:rPr>
                      <w:sz w:val="28"/>
                      <w:szCs w:val="28"/>
                    </w:rPr>
                  </w:pPr>
                  <w:r>
                    <w:rPr>
                      <w:sz w:val="28"/>
                      <w:szCs w:val="28"/>
                    </w:rPr>
                    <w:t>IMKL - Objectcatalogus</w:t>
                  </w:r>
                </w:p>
                <w:p w14:paraId="6D3A2F2B" w14:textId="036E4F7D" w:rsidR="007C67BF" w:rsidRPr="00050D03" w:rsidRDefault="007C67BF"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4BC04FF4" w:rsidR="00672722" w:rsidRPr="00BB3722" w:rsidRDefault="00AF10C8"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w14:anchorId="4F970ACA">
          <v:shape id="Text Box 7" o:spid="_x0000_s1028" type="#_x0000_t202" style="position:absolute;margin-left:-18pt;margin-top:342pt;width:220.5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7C67BF" w:rsidRPr="00672722" w:rsidRDefault="007C67BF" w:rsidP="00796267">
                  <w:pPr>
                    <w:rPr>
                      <w:b/>
                    </w:rPr>
                  </w:pPr>
                  <w:r w:rsidRPr="00672722">
                    <w:rPr>
                      <w:b/>
                    </w:rPr>
                    <w:t>versie</w:t>
                  </w:r>
                </w:p>
                <w:p w14:paraId="7103C021" w14:textId="030C5263" w:rsidR="007C67BF" w:rsidRPr="00870DA6" w:rsidRDefault="007C67BF" w:rsidP="00796267">
                  <w:r>
                    <w:t xml:space="preserve">2.0 </w:t>
                  </w:r>
                  <w:del w:id="0" w:author="Paul Janssen" w:date="2020-09-22T11:09:00Z">
                    <w:r w:rsidDel="0068698C">
                      <w:delText>voor consultatie</w:delText>
                    </w:r>
                  </w:del>
                  <w:ins w:id="1" w:author="Paul Janssen" w:date="2020-09-22T11:09:00Z">
                    <w:r>
                      <w:t xml:space="preserve">release </w:t>
                    </w:r>
                    <w:proofErr w:type="spellStart"/>
                    <w:r>
                      <w:t>candidate</w:t>
                    </w:r>
                  </w:ins>
                  <w:proofErr w:type="spellEnd"/>
                  <w:ins w:id="2" w:author="Paul Janssen" w:date="2020-09-24T11:09:00Z">
                    <w:r w:rsidR="0015629A">
                      <w:t>-intern</w:t>
                    </w:r>
                  </w:ins>
                </w:p>
              </w:txbxContent>
            </v:textbox>
            <w10:wrap type="square"/>
          </v:shape>
        </w:pict>
      </w:r>
      <w:r w:rsidR="00447FC6">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7C67BF" w:rsidRPr="00672722" w:rsidRDefault="007C67BF" w:rsidP="00813CE2">
                  <w:pPr>
                    <w:rPr>
                      <w:b/>
                    </w:rPr>
                  </w:pPr>
                  <w:r>
                    <w:rPr>
                      <w:b/>
                    </w:rPr>
                    <w:t>rechtenbeleid</w:t>
                  </w:r>
                </w:p>
                <w:p w14:paraId="6A161A21" w14:textId="3F95E72C" w:rsidR="007C67BF" w:rsidRDefault="007C67BF" w:rsidP="00813CE2">
                  <w:pPr>
                    <w:ind w:left="709" w:firstLine="709"/>
                  </w:pPr>
                  <w:r w:rsidRPr="00D774FF">
                    <w:t xml:space="preserve">Naamsvermelding-GeenAfgeleideWerken </w:t>
                  </w:r>
                  <w:del w:id="3" w:author="Paul Janssen" w:date="2020-06-16T16:40:00Z">
                    <w:r w:rsidRPr="00D774FF" w:rsidDel="000955F0">
                      <w:delText>3</w:delText>
                    </w:r>
                  </w:del>
                  <w:ins w:id="4" w:author="Paul Janssen" w:date="2020-06-16T16:40:00Z">
                    <w:r>
                      <w:t>4</w:t>
                    </w:r>
                  </w:ins>
                  <w:r w:rsidRPr="00D774FF">
                    <w:t>.0 Nederland</w:t>
                  </w:r>
                </w:p>
                <w:p w14:paraId="6CF556ED" w14:textId="04595285" w:rsidR="007C67BF" w:rsidRDefault="007C67BF" w:rsidP="00813CE2">
                  <w:pPr>
                    <w:ind w:left="709" w:firstLine="709"/>
                  </w:pPr>
                  <w:r w:rsidRPr="00D774FF">
                    <w:t xml:space="preserve">(CC BY-ND </w:t>
                  </w:r>
                  <w:r>
                    <w:t>4</w:t>
                  </w:r>
                  <w:r w:rsidRPr="00D774FF">
                    <w:t>.0)</w:t>
                  </w:r>
                  <w:r>
                    <w:t xml:space="preserve"> </w:t>
                  </w:r>
                  <w:r>
                    <w:tab/>
                  </w:r>
                </w:p>
                <w:p w14:paraId="1B14B45E" w14:textId="77777777" w:rsidR="007C67BF" w:rsidRDefault="007C67BF" w:rsidP="00813CE2">
                  <w:pPr>
                    <w:ind w:left="709" w:firstLine="709"/>
                  </w:pPr>
                </w:p>
                <w:p w14:paraId="04582DC7" w14:textId="77777777" w:rsidR="007C67BF" w:rsidRPr="002564CF" w:rsidRDefault="007C67BF" w:rsidP="00813CE2">
                  <w:r w:rsidRPr="00D774FF" w:rsidDel="000A350C">
                    <w:t xml:space="preserve"> </w:t>
                  </w:r>
                </w:p>
              </w:txbxContent>
            </v:textbox>
            <w10:wrap type="square"/>
          </v:shape>
        </w:pict>
      </w:r>
      <w:r>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7C67BF" w:rsidRDefault="007C67BF" w:rsidP="00672722">
                  <w:pPr>
                    <w:jc w:val="left"/>
                    <w:rPr>
                      <w:b/>
                    </w:rPr>
                  </w:pPr>
                  <w:r w:rsidRPr="00672722">
                    <w:rPr>
                      <w:b/>
                    </w:rPr>
                    <w:t>datum</w:t>
                  </w:r>
                </w:p>
                <w:p w14:paraId="67CDDD0C" w14:textId="52460C70" w:rsidR="007C67BF" w:rsidRPr="004419AB" w:rsidRDefault="007C67BF" w:rsidP="00672722">
                  <w:pPr>
                    <w:jc w:val="left"/>
                  </w:pPr>
                  <w:del w:id="5" w:author="Paul Janssen" w:date="2020-09-22T11:09:00Z">
                    <w:r w:rsidDel="0068698C">
                      <w:delText xml:space="preserve">9 </w:delText>
                    </w:r>
                  </w:del>
                  <w:ins w:id="6" w:author="Paul Janssen" w:date="2020-09-22T11:09:00Z">
                    <w:r>
                      <w:t xml:space="preserve">22 </w:t>
                    </w:r>
                  </w:ins>
                  <w:del w:id="7" w:author="Paul Janssen" w:date="2020-09-22T11:09:00Z">
                    <w:r w:rsidDel="0068698C">
                      <w:delText xml:space="preserve">juli </w:delText>
                    </w:r>
                  </w:del>
                  <w:ins w:id="8" w:author="Paul Janssen" w:date="2020-09-22T11:09:00Z">
                    <w:r>
                      <w:t xml:space="preserve">september </w:t>
                    </w:r>
                  </w:ins>
                  <w:r>
                    <w:t>2020</w:t>
                  </w:r>
                </w:p>
              </w:txbxContent>
            </v:textbox>
            <w10:wrap type="square"/>
          </v:shape>
        </w:pict>
      </w:r>
      <w:r>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7C67BF" w:rsidRPr="00D761FB" w:rsidRDefault="007C67BF" w:rsidP="00796267">
                  <w:pPr>
                    <w:rPr>
                      <w:sz w:val="24"/>
                      <w:szCs w:val="24"/>
                    </w:rPr>
                  </w:pPr>
                  <w:bookmarkStart w:id="9" w:name="Opdrachtgever"/>
                  <w:r w:rsidRPr="00FD130F">
                    <w:rPr>
                      <w:sz w:val="24"/>
                      <w:szCs w:val="24"/>
                    </w:rPr>
                    <w:t>Geonovum</w:t>
                  </w:r>
                  <w:bookmarkEnd w:id="9"/>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AF10C8"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AF10C8"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AF10C8"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AF10C8"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AF10C8"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AF10C8"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AF10C8"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68698C" w:rsidRPr="00BB3722" w14:paraId="74FF7AB9" w14:textId="77777777" w:rsidTr="00CC1783">
        <w:trPr>
          <w:ins w:id="10" w:author="Paul Janssen" w:date="2020-09-22T11:09:00Z"/>
        </w:trPr>
        <w:tc>
          <w:tcPr>
            <w:tcW w:w="817" w:type="dxa"/>
          </w:tcPr>
          <w:p w14:paraId="69E2DD99" w14:textId="0CAA5682" w:rsidR="0068698C" w:rsidRDefault="0068698C" w:rsidP="000E0786">
            <w:pPr>
              <w:jc w:val="left"/>
              <w:rPr>
                <w:ins w:id="11" w:author="Paul Janssen" w:date="2020-09-22T11:09:00Z"/>
              </w:rPr>
            </w:pPr>
            <w:ins w:id="12" w:author="Paul Janssen" w:date="2020-09-22T11:10:00Z">
              <w:r>
                <w:t>2.0rc</w:t>
              </w:r>
            </w:ins>
          </w:p>
        </w:tc>
        <w:tc>
          <w:tcPr>
            <w:tcW w:w="1843" w:type="dxa"/>
          </w:tcPr>
          <w:p w14:paraId="3F5C210E" w14:textId="5AC553FF" w:rsidR="0068698C" w:rsidRDefault="0068698C" w:rsidP="000E0786">
            <w:pPr>
              <w:jc w:val="left"/>
              <w:rPr>
                <w:ins w:id="13" w:author="Paul Janssen" w:date="2020-09-22T11:09:00Z"/>
              </w:rPr>
            </w:pPr>
            <w:ins w:id="14" w:author="Paul Janssen" w:date="2020-09-22T11:10:00Z">
              <w:r>
                <w:t>20200922</w:t>
              </w:r>
            </w:ins>
          </w:p>
        </w:tc>
        <w:tc>
          <w:tcPr>
            <w:tcW w:w="992" w:type="dxa"/>
          </w:tcPr>
          <w:p w14:paraId="4C6CF432" w14:textId="3C12C092" w:rsidR="0068698C" w:rsidRDefault="0068698C" w:rsidP="000E0786">
            <w:pPr>
              <w:jc w:val="left"/>
              <w:rPr>
                <w:ins w:id="15" w:author="Paul Janssen" w:date="2020-09-22T11:09:00Z"/>
              </w:rPr>
            </w:pPr>
            <w:ins w:id="16" w:author="Paul Janssen" w:date="2020-09-22T11:10:00Z">
              <w:r>
                <w:t xml:space="preserve">Release </w:t>
              </w:r>
              <w:proofErr w:type="spellStart"/>
              <w:r>
                <w:t>candidate</w:t>
              </w:r>
            </w:ins>
            <w:proofErr w:type="spellEnd"/>
          </w:p>
        </w:tc>
        <w:tc>
          <w:tcPr>
            <w:tcW w:w="5226" w:type="dxa"/>
          </w:tcPr>
          <w:p w14:paraId="0AE10167" w14:textId="14488E90" w:rsidR="0068698C" w:rsidRDefault="0068698C" w:rsidP="000E0786">
            <w:pPr>
              <w:jc w:val="left"/>
              <w:rPr>
                <w:ins w:id="17" w:author="Paul Janssen" w:date="2020-09-22T11:09:00Z"/>
              </w:rPr>
            </w:pPr>
            <w:ins w:id="18" w:author="Paul Janssen" w:date="2020-09-22T11:10:00Z">
              <w:r>
                <w:t xml:space="preserve">Zie </w:t>
              </w:r>
            </w:ins>
            <w:ins w:id="19" w:author="Paul Janssen" w:date="2020-09-22T11:11:00Z">
              <w:r w:rsidRPr="0068698C">
                <w:t>IMKL-UML-XSD-Objectcatalogus-changelog.xlsx</w:t>
              </w:r>
            </w:ins>
          </w:p>
        </w:tc>
      </w:tr>
      <w:tr w:rsidR="00D85B48" w:rsidRPr="00BB3722" w14:paraId="268D4800" w14:textId="77777777" w:rsidTr="00CC1783">
        <w:trPr>
          <w:ins w:id="20" w:author="Paul Janssen" w:date="2020-06-10T18:37:00Z"/>
        </w:trPr>
        <w:tc>
          <w:tcPr>
            <w:tcW w:w="817" w:type="dxa"/>
          </w:tcPr>
          <w:p w14:paraId="5C7B683E" w14:textId="15F02E97" w:rsidR="00D85B48" w:rsidRDefault="00D85B48" w:rsidP="000E0786">
            <w:pPr>
              <w:jc w:val="left"/>
              <w:rPr>
                <w:ins w:id="21" w:author="Paul Janssen" w:date="2020-06-10T18:37:00Z"/>
              </w:rPr>
            </w:pPr>
            <w:ins w:id="22" w:author="Paul Janssen" w:date="2020-06-10T18:37:00Z">
              <w:r>
                <w:t>2.0io</w:t>
              </w:r>
            </w:ins>
          </w:p>
        </w:tc>
        <w:tc>
          <w:tcPr>
            <w:tcW w:w="1843" w:type="dxa"/>
          </w:tcPr>
          <w:p w14:paraId="055B0C5C" w14:textId="5E51C7E2" w:rsidR="00D85B48" w:rsidRDefault="00D85B48" w:rsidP="000E0786">
            <w:pPr>
              <w:jc w:val="left"/>
              <w:rPr>
                <w:ins w:id="23" w:author="Paul Janssen" w:date="2020-06-10T18:37:00Z"/>
              </w:rPr>
            </w:pPr>
            <w:ins w:id="24" w:author="Paul Janssen" w:date="2020-06-10T18:37:00Z">
              <w:r>
                <w:t>20200</w:t>
              </w:r>
            </w:ins>
            <w:ins w:id="25" w:author="Paul Janssen" w:date="2020-07-09T13:55:00Z">
              <w:r w:rsidR="00FC25D2">
                <w:t>709</w:t>
              </w:r>
            </w:ins>
          </w:p>
        </w:tc>
        <w:tc>
          <w:tcPr>
            <w:tcW w:w="992" w:type="dxa"/>
          </w:tcPr>
          <w:p w14:paraId="10F5E63D" w14:textId="19C1C9BD" w:rsidR="00D85B48" w:rsidRDefault="00FC25D2" w:rsidP="000E0786">
            <w:pPr>
              <w:jc w:val="left"/>
              <w:rPr>
                <w:ins w:id="26" w:author="Paul Janssen" w:date="2020-06-10T18:37:00Z"/>
              </w:rPr>
            </w:pPr>
            <w:ins w:id="27" w:author="Paul Janssen" w:date="2020-07-09T13:55:00Z">
              <w:r>
                <w:t>consultatieversie</w:t>
              </w:r>
            </w:ins>
          </w:p>
        </w:tc>
        <w:tc>
          <w:tcPr>
            <w:tcW w:w="5226" w:type="dxa"/>
          </w:tcPr>
          <w:p w14:paraId="448E6A35" w14:textId="0B868A10" w:rsidR="00D85B48" w:rsidRDefault="00D85B48" w:rsidP="000E0786">
            <w:pPr>
              <w:jc w:val="left"/>
              <w:rPr>
                <w:ins w:id="28" w:author="Paul Janssen" w:date="2020-06-10T18:37:00Z"/>
              </w:rPr>
            </w:pPr>
            <w:ins w:id="29"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30" w:name="_Toc188091997"/>
    </w:p>
    <w:bookmarkEnd w:id="30"/>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31" w:name="_Toc402784787"/>
      <w:bookmarkEnd w:id="31"/>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32"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32"/>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33"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8130824" w:rsidR="0053715C" w:rsidRPr="00211078" w:rsidRDefault="0053715C" w:rsidP="000E0786">
            <w:pPr>
              <w:jc w:val="left"/>
            </w:pPr>
            <w:r w:rsidRPr="00211078">
              <w:t xml:space="preserve">IMKL versie </w:t>
            </w:r>
            <w:r w:rsidR="00135FA7">
              <w:t>2.0</w:t>
            </w:r>
            <w:ins w:id="34" w:author="Paul Janssen" w:date="2020-09-22T11:12:00Z">
              <w:r w:rsidR="0068698C">
                <w:t>rc</w:t>
              </w:r>
            </w:ins>
            <w:del w:id="35" w:author="Paul Janssen" w:date="2020-09-22T11:11:00Z">
              <w:r w:rsidR="00135FA7" w:rsidDel="0068698C">
                <w:delText>io</w:delText>
              </w:r>
            </w:del>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35F885D" w:rsidR="0053715C" w:rsidRPr="00211078" w:rsidRDefault="0053715C" w:rsidP="000E0786">
            <w:pPr>
              <w:jc w:val="left"/>
            </w:pPr>
            <w:r w:rsidRPr="00211078">
              <w:t>20</w:t>
            </w:r>
            <w:r w:rsidR="00135FA7">
              <w:t>20</w:t>
            </w:r>
            <w:r w:rsidRPr="00211078">
              <w:t>-</w:t>
            </w:r>
            <w:del w:id="36" w:author="Paul Janssen" w:date="2020-09-22T11:12:00Z">
              <w:r w:rsidRPr="00211078" w:rsidDel="0068698C">
                <w:delText>0</w:delText>
              </w:r>
              <w:r w:rsidR="00C0190C" w:rsidDel="0068698C">
                <w:delText>6</w:delText>
              </w:r>
            </w:del>
            <w:ins w:id="37" w:author="Paul Janssen" w:date="2020-09-22T11:12:00Z">
              <w:r w:rsidR="0068698C" w:rsidRPr="00211078">
                <w:t>0</w:t>
              </w:r>
              <w:r w:rsidR="0068698C">
                <w:t>9</w:t>
              </w:r>
            </w:ins>
            <w:r w:rsidRPr="00211078">
              <w:t>-</w:t>
            </w:r>
            <w:del w:id="38" w:author="Paul Janssen" w:date="2020-09-22T11:12:00Z">
              <w:r w:rsidR="00135FA7" w:rsidDel="0068698C">
                <w:delText>xx</w:delText>
              </w:r>
            </w:del>
            <w:ins w:id="39" w:author="Paul Janssen" w:date="2020-09-22T11:12:00Z">
              <w:r w:rsidR="0068698C">
                <w:t>22</w:t>
              </w:r>
            </w:ins>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40" w:name="_Toc487109307"/>
      <w:r w:rsidRPr="00F73526">
        <w:t xml:space="preserve">Types gedefinieerd in de </w:t>
      </w:r>
      <w:r>
        <w:t>object</w:t>
      </w:r>
      <w:r w:rsidRPr="00F73526">
        <w:t>catalogus</w:t>
      </w:r>
      <w:bookmarkEnd w:id="33"/>
      <w:r>
        <w:t>:</w:t>
      </w:r>
      <w:bookmarkEnd w:id="40"/>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3309DB" w:rsidRPr="006B0035" w14:paraId="3883BB15" w14:textId="77777777" w:rsidTr="000E0786">
        <w:trPr>
          <w:tblCellSpacing w:w="0" w:type="dxa"/>
          <w:ins w:id="41" w:author="Paul Janssen" w:date="2020-09-23T16:25:00Z"/>
        </w:trPr>
        <w:tc>
          <w:tcPr>
            <w:tcW w:w="0" w:type="auto"/>
            <w:tcBorders>
              <w:top w:val="outset" w:sz="6" w:space="0" w:color="auto"/>
              <w:left w:val="outset" w:sz="6" w:space="0" w:color="auto"/>
              <w:bottom w:val="outset" w:sz="6" w:space="0" w:color="auto"/>
              <w:right w:val="outset" w:sz="6" w:space="0" w:color="auto"/>
            </w:tcBorders>
          </w:tcPr>
          <w:p w14:paraId="18651564" w14:textId="52394320" w:rsidR="003309DB" w:rsidRPr="006B0035" w:rsidRDefault="003309DB" w:rsidP="003309DB">
            <w:pPr>
              <w:jc w:val="left"/>
              <w:rPr>
                <w:ins w:id="42" w:author="Paul Janssen" w:date="2020-09-23T16:25:00Z"/>
              </w:rPr>
            </w:pPr>
            <w:proofErr w:type="spellStart"/>
            <w:ins w:id="43" w:author="Paul Janssen" w:date="2020-09-23T16:25:00Z">
              <w:r>
                <w:t>LandcodeValue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78F25346" w14:textId="189A506A" w:rsidR="003309DB" w:rsidRDefault="003309DB" w:rsidP="003309DB">
            <w:pPr>
              <w:jc w:val="left"/>
              <w:rPr>
                <w:ins w:id="44" w:author="Paul Janssen" w:date="2020-09-23T16:25:00Z"/>
              </w:rPr>
            </w:pPr>
            <w:ins w:id="45" w:author="Paul Janssen" w:date="2020-09-23T16:25:00Z">
              <w:r>
                <w:t>IMKL</w:t>
              </w:r>
            </w:ins>
          </w:p>
        </w:tc>
        <w:tc>
          <w:tcPr>
            <w:tcW w:w="1524" w:type="dxa"/>
            <w:tcBorders>
              <w:top w:val="outset" w:sz="6" w:space="0" w:color="auto"/>
              <w:left w:val="outset" w:sz="6" w:space="0" w:color="auto"/>
              <w:bottom w:val="outset" w:sz="6" w:space="0" w:color="auto"/>
              <w:right w:val="outset" w:sz="6" w:space="0" w:color="auto"/>
            </w:tcBorders>
          </w:tcPr>
          <w:p w14:paraId="03719C3E" w14:textId="2FD88AF2" w:rsidR="003309DB" w:rsidRPr="006B0035" w:rsidRDefault="003309DB" w:rsidP="003309DB">
            <w:pPr>
              <w:jc w:val="left"/>
              <w:rPr>
                <w:ins w:id="46" w:author="Paul Janssen" w:date="2020-09-23T16:25:00Z"/>
              </w:rPr>
            </w:pPr>
            <w:ins w:id="47" w:author="Paul Janssen" w:date="2020-09-23T16:25:00Z">
              <w:r w:rsidRPr="006B0035">
                <w:t>«</w:t>
              </w:r>
              <w:proofErr w:type="spellStart"/>
              <w:r w:rsidRPr="006B0035">
                <w:t>codeList</w:t>
              </w:r>
              <w:proofErr w:type="spellEnd"/>
              <w:r w:rsidRPr="006B0035">
                <w:t>»</w:t>
              </w:r>
            </w:ins>
          </w:p>
        </w:tc>
      </w:tr>
      <w:tr w:rsidR="003309DB"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3309DB" w:rsidRPr="006B0035" w:rsidRDefault="003309DB" w:rsidP="003309DB">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3309DB" w:rsidRPr="006B0035" w:rsidRDefault="003309DB" w:rsidP="003309DB">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3309DB" w:rsidRPr="006B0035" w:rsidRDefault="003309DB" w:rsidP="003309DB">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3309DB" w:rsidRPr="006B0035" w:rsidRDefault="003309DB" w:rsidP="003309DB">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3309DB" w:rsidRPr="006B0035" w:rsidRDefault="003309DB" w:rsidP="003309DB">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3309DB" w:rsidRPr="006B0035" w:rsidRDefault="003309DB" w:rsidP="003309DB">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3309DB" w:rsidRPr="006B0035" w:rsidRDefault="003309DB" w:rsidP="003309DB">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3309DB" w:rsidRPr="006B0035" w:rsidRDefault="003309DB" w:rsidP="003309DB">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3309DB" w:rsidRPr="006B0035" w:rsidRDefault="003309DB" w:rsidP="003309DB">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3309DB" w:rsidRPr="006B0035" w:rsidRDefault="003309DB" w:rsidP="003309DB">
            <w:pPr>
              <w:jc w:val="left"/>
            </w:pPr>
            <w:proofErr w:type="spellStart"/>
            <w:r w:rsidRPr="006B0035">
              <w:lastRenderedPageBreak/>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3309DB" w:rsidRPr="006B0035" w:rsidRDefault="003309DB" w:rsidP="003309DB">
            <w:pPr>
              <w:jc w:val="left"/>
            </w:pPr>
            <w:proofErr w:type="spellStart"/>
            <w:r w:rsidRPr="006B0035">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3309DB" w:rsidRPr="006B0035" w:rsidRDefault="003309DB" w:rsidP="003309DB">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3309DB" w:rsidRPr="006B0035" w:rsidRDefault="003309DB" w:rsidP="003309DB">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3309DB" w:rsidRPr="006B0035" w:rsidRDefault="003309DB" w:rsidP="003309DB">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3309DB" w:rsidRPr="006B0035" w:rsidRDefault="003309DB" w:rsidP="003309DB">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3309DB" w:rsidRPr="006B0035" w:rsidRDefault="003309DB" w:rsidP="003309DB">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ABB22A7" w14:textId="77777777" w:rsidTr="000E0786">
        <w:trPr>
          <w:tblCellSpacing w:w="0" w:type="dxa"/>
          <w:ins w:id="4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3309DB" w:rsidRPr="006B0035" w:rsidRDefault="003309DB" w:rsidP="003309DB">
            <w:pPr>
              <w:jc w:val="left"/>
              <w:rPr>
                <w:ins w:id="49" w:author="Paul Janssen" w:date="2020-06-10T18:35:00Z"/>
              </w:rPr>
            </w:pPr>
            <w:proofErr w:type="spellStart"/>
            <w:ins w:id="50" w:author="Paul Janssen" w:date="2020-06-10T18:35:00Z">
              <w:r w:rsidRPr="00D85B48">
                <w:rPr>
                  <w:rPrChange w:id="5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3309DB" w:rsidRDefault="003309DB" w:rsidP="003309DB">
            <w:pPr>
              <w:jc w:val="left"/>
              <w:rPr>
                <w:ins w:id="52" w:author="Paul Janssen" w:date="2020-06-10T18:35:00Z"/>
              </w:rPr>
            </w:pPr>
            <w:ins w:id="5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3309DB" w:rsidRPr="006B0035" w:rsidRDefault="003309DB" w:rsidP="003309DB">
            <w:pPr>
              <w:jc w:val="left"/>
              <w:rPr>
                <w:ins w:id="54" w:author="Paul Janssen" w:date="2020-06-10T18:35:00Z"/>
              </w:rPr>
            </w:pPr>
            <w:ins w:id="55" w:author="Paul Janssen" w:date="2020-06-10T18:35:00Z">
              <w:r w:rsidRPr="006B0035">
                <w:t>«</w:t>
              </w:r>
              <w:proofErr w:type="spellStart"/>
              <w:r w:rsidRPr="006B0035">
                <w:t>codeList</w:t>
              </w:r>
              <w:proofErr w:type="spellEnd"/>
              <w:r w:rsidRPr="006B0035">
                <w:t>»</w:t>
              </w:r>
            </w:ins>
          </w:p>
        </w:tc>
      </w:tr>
      <w:tr w:rsidR="003309DB"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3309DB" w:rsidRPr="006B0035" w:rsidRDefault="003309DB" w:rsidP="003309DB">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3309DB" w:rsidRPr="006B0035" w:rsidRDefault="003309DB" w:rsidP="003309DB">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3309DB" w:rsidRPr="006B0035" w:rsidRDefault="003309DB" w:rsidP="003309DB">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3309DB" w:rsidRPr="006B0035" w:rsidRDefault="003309DB" w:rsidP="003309DB">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3309DB" w:rsidRPr="006B0035" w:rsidRDefault="003309DB" w:rsidP="003309DB">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3309DB" w:rsidRPr="006B0035" w:rsidRDefault="003309DB" w:rsidP="003309DB">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3309DB" w:rsidRPr="006B0035" w:rsidRDefault="003309DB" w:rsidP="003309DB">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3309DB" w:rsidRPr="006B0035" w:rsidRDefault="003309DB" w:rsidP="003309DB">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3309DB" w:rsidRPr="006B0035" w:rsidRDefault="003309DB" w:rsidP="003309DB">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3309DB" w:rsidRPr="006B0035" w:rsidRDefault="003309DB" w:rsidP="003309DB">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3309DB" w:rsidRPr="006B0035" w:rsidRDefault="003309DB" w:rsidP="003309DB">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3309DB" w:rsidRPr="006B0035" w:rsidRDefault="003309DB" w:rsidP="003309DB">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3309DB" w:rsidRPr="006B0035" w:rsidRDefault="003309DB" w:rsidP="003309DB">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3309DB" w:rsidRPr="006B0035" w:rsidRDefault="003309DB" w:rsidP="003309DB">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3309DB" w:rsidRPr="006B0035" w:rsidRDefault="003309DB" w:rsidP="003309DB">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3309DB" w:rsidRPr="006B0035" w:rsidRDefault="003309DB" w:rsidP="003309DB">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3309DB" w:rsidRPr="006B0035" w:rsidRDefault="003309DB" w:rsidP="003309DB">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3309DB" w:rsidRPr="006B0035" w:rsidRDefault="003309DB" w:rsidP="003309DB">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3309DB" w:rsidRPr="006B0035" w:rsidRDefault="003309DB" w:rsidP="003309DB">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3309DB" w:rsidRPr="006B0035" w:rsidRDefault="003309DB" w:rsidP="003309DB">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3309DB" w:rsidRPr="006B0035" w:rsidRDefault="003309DB" w:rsidP="003309DB">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3309DB" w:rsidRPr="006B0035" w:rsidRDefault="003309DB" w:rsidP="003309DB">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3309DB" w:rsidRPr="006B0035" w:rsidRDefault="003309DB" w:rsidP="003309DB">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3309DB" w:rsidRPr="006B0035" w:rsidRDefault="003309DB" w:rsidP="003309DB">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3309DB" w:rsidRPr="006B0035" w:rsidRDefault="003309DB" w:rsidP="003309DB">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3309DB" w:rsidRPr="006B0035" w:rsidRDefault="003309DB" w:rsidP="003309DB">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3309DB" w:rsidRPr="006B0035" w:rsidRDefault="003309DB" w:rsidP="003309DB">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3309DB" w:rsidRPr="006B0035" w:rsidRDefault="003309DB" w:rsidP="003309DB">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3309DB" w:rsidRPr="006B0035" w:rsidRDefault="003309DB" w:rsidP="003309DB">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3309DB" w:rsidRPr="006B0035" w:rsidRDefault="003309DB" w:rsidP="003309DB">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3309DB" w:rsidRPr="006B0035" w:rsidRDefault="003309DB" w:rsidP="003309DB">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3309DB" w:rsidRPr="006B0035" w:rsidRDefault="003309DB" w:rsidP="003309DB">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3309DB" w:rsidRPr="006B0035" w:rsidRDefault="003309DB" w:rsidP="003309DB">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3309DB" w:rsidRPr="006B0035" w:rsidRDefault="003309DB" w:rsidP="003309DB">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3309DB" w:rsidRPr="006B0035" w:rsidRDefault="003309DB" w:rsidP="003309DB">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3309DB" w:rsidRPr="006B0035" w:rsidRDefault="003309DB" w:rsidP="003309DB">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3309DB" w:rsidRPr="006B0035" w:rsidRDefault="003309DB" w:rsidP="003309DB">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3309DB" w:rsidRPr="006B0035" w:rsidRDefault="003309DB" w:rsidP="003309DB">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3309DB" w:rsidRPr="006B0035" w:rsidRDefault="003309DB" w:rsidP="003309DB">
            <w:pPr>
              <w:jc w:val="left"/>
            </w:pPr>
            <w:proofErr w:type="spellStart"/>
            <w:r w:rsidRPr="006B0035">
              <w:lastRenderedPageBreak/>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3309DB" w:rsidRPr="006B0035" w:rsidRDefault="003309DB" w:rsidP="003309DB">
            <w:pPr>
              <w:jc w:val="left"/>
            </w:pPr>
            <w:proofErr w:type="spellStart"/>
            <w:r w:rsidRPr="006B0035">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3309DB" w:rsidRPr="006B0035" w:rsidRDefault="003309DB" w:rsidP="003309DB">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3309DB" w:rsidRPr="006B0035" w:rsidRDefault="003309DB" w:rsidP="003309DB">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3309DB" w:rsidRPr="006B0035" w:rsidRDefault="003309DB" w:rsidP="003309DB">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3309DB" w:rsidRPr="006B0035" w:rsidRDefault="003309DB" w:rsidP="003309DB">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3309DB" w:rsidRPr="006B0035" w:rsidRDefault="003309DB" w:rsidP="003309DB">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3309DB" w:rsidRPr="006B0035" w:rsidRDefault="003309DB" w:rsidP="003309DB">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3309DB" w:rsidRPr="006B0035" w:rsidRDefault="003309DB" w:rsidP="003309DB">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3309DB" w:rsidRPr="006B0035" w:rsidRDefault="003309DB" w:rsidP="003309DB">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3309DB" w:rsidRPr="006B0035" w:rsidRDefault="003309DB" w:rsidP="003309DB">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3309DB" w:rsidRPr="006B0035" w:rsidRDefault="003309DB" w:rsidP="003309DB">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3309DB" w:rsidRPr="006B0035" w:rsidRDefault="003309DB" w:rsidP="003309DB">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3309DB" w:rsidRPr="006B0035" w:rsidRDefault="003309DB" w:rsidP="003309DB">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3309DB" w:rsidRPr="006B0035" w:rsidRDefault="003309DB" w:rsidP="003309DB">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3309DB" w:rsidRPr="006B0035" w:rsidRDefault="003309DB" w:rsidP="003309DB">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3309DB" w:rsidRPr="006B0035" w:rsidRDefault="003309DB" w:rsidP="003309DB">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3309DB" w:rsidRPr="006B0035" w:rsidRDefault="003309DB" w:rsidP="003309DB">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3309DB" w:rsidRPr="006B0035" w:rsidRDefault="003309DB" w:rsidP="003309DB">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3309DB" w:rsidRPr="006B0035" w:rsidRDefault="003309DB" w:rsidP="003309DB">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3309DB" w:rsidRPr="006B0035" w:rsidRDefault="003309DB" w:rsidP="003309DB">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3309DB" w:rsidRPr="006B0035" w:rsidRDefault="003309DB" w:rsidP="003309DB">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3309DB" w:rsidRPr="006B0035" w:rsidRDefault="003309DB" w:rsidP="003309DB">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3309DB" w:rsidRPr="006B0035" w:rsidRDefault="003309DB" w:rsidP="003309DB">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56" w:name="_Toc487109308"/>
      <w:proofErr w:type="spellStart"/>
      <w:r w:rsidRPr="00A25D4D">
        <w:t>Geo</w:t>
      </w:r>
      <w:proofErr w:type="spellEnd"/>
      <w:r w:rsidRPr="00A25D4D">
        <w:t xml:space="preserve"> object types</w:t>
      </w:r>
      <w:bookmarkEnd w:id="5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lastRenderedPageBreak/>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57" w:author="Paul Janssen" w:date="2020-06-10T17:06:00Z">
                    <w:r w:rsidRPr="00A25D4D" w:rsidDel="00A32211">
                      <w:delText>Surface</w:delText>
                    </w:r>
                  </w:del>
                  <w:ins w:id="5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5049BE06" w:rsidR="00C0190C" w:rsidRPr="00A25D4D" w:rsidRDefault="00C0190C" w:rsidP="008F13CC">
                  <w:pPr>
                    <w:jc w:val="left"/>
                  </w:pPr>
                  <w:r w:rsidRPr="00A25D4D">
                    <w:t>Geometrie die aangeeft op welk element een eis voorzorgsmaatregel van toepassing</w:t>
                  </w:r>
                  <w:del w:id="59" w:author="Paul Janssen" w:date="2020-09-16T16:44:00Z">
                    <w:r w:rsidRPr="00A25D4D" w:rsidDel="00B661E3">
                      <w:delText xml:space="preserve"> is en of een strook aangeeft waar de maatregel van toepassing is. </w:delText>
                    </w:r>
                  </w:del>
                  <w:ins w:id="60" w:author="Paul Janssen" w:date="2020-09-16T16:44:00Z">
                    <w:r w:rsidR="00B661E3">
                      <w:t>.</w:t>
                    </w:r>
                  </w:ins>
                </w:p>
              </w:tc>
            </w:tr>
            <w:tr w:rsidR="00C0190C" w:rsidRPr="00A25D4D" w:rsidDel="00B661E3" w14:paraId="5BCC4239" w14:textId="32455E72" w:rsidTr="00C0190C">
              <w:trPr>
                <w:tblHeader/>
                <w:tblCellSpacing w:w="0" w:type="dxa"/>
                <w:del w:id="61" w:author="Paul Janssen" w:date="2020-09-16T16:45:00Z"/>
              </w:trPr>
              <w:tc>
                <w:tcPr>
                  <w:tcW w:w="360" w:type="dxa"/>
                  <w:hideMark/>
                </w:tcPr>
                <w:p w14:paraId="1C7E3710" w14:textId="493F35FB" w:rsidR="00C0190C" w:rsidRPr="00A25D4D" w:rsidDel="00B661E3" w:rsidRDefault="00C0190C" w:rsidP="008F13CC">
                  <w:pPr>
                    <w:jc w:val="left"/>
                    <w:rPr>
                      <w:del w:id="62" w:author="Paul Janssen" w:date="2020-09-16T16:45:00Z"/>
                    </w:rPr>
                  </w:pPr>
                  <w:del w:id="63" w:author="Paul Janssen" w:date="2020-09-16T16:45:00Z">
                    <w:r w:rsidRPr="00A25D4D" w:rsidDel="00B661E3">
                      <w:delText> </w:delText>
                    </w:r>
                  </w:del>
                </w:p>
              </w:tc>
              <w:tc>
                <w:tcPr>
                  <w:tcW w:w="1500" w:type="dxa"/>
                  <w:hideMark/>
                </w:tcPr>
                <w:p w14:paraId="311310B1" w14:textId="3183D337" w:rsidR="00C0190C" w:rsidRPr="00A25D4D" w:rsidDel="00B661E3" w:rsidRDefault="00C0190C" w:rsidP="008F13CC">
                  <w:pPr>
                    <w:jc w:val="left"/>
                    <w:rPr>
                      <w:del w:id="64" w:author="Paul Janssen" w:date="2020-09-16T16:45:00Z"/>
                    </w:rPr>
                  </w:pPr>
                  <w:del w:id="65" w:author="Paul Janssen" w:date="2020-09-16T16:45:00Z">
                    <w:r w:rsidRPr="00A25D4D" w:rsidDel="00B661E3">
                      <w:delText>Omschrijving:</w:delText>
                    </w:r>
                  </w:del>
                </w:p>
              </w:tc>
              <w:tc>
                <w:tcPr>
                  <w:tcW w:w="0" w:type="auto"/>
                  <w:hideMark/>
                </w:tcPr>
                <w:p w14:paraId="437432C3" w14:textId="294AB66E" w:rsidR="00C0190C" w:rsidRPr="00A25D4D" w:rsidDel="00B661E3" w:rsidRDefault="00C0190C" w:rsidP="008F13CC">
                  <w:pPr>
                    <w:jc w:val="left"/>
                    <w:rPr>
                      <w:del w:id="66" w:author="Paul Janssen" w:date="2020-09-16T16:45:00Z"/>
                    </w:rPr>
                  </w:pPr>
                  <w:del w:id="67" w:author="Paul Janssen" w:date="2020-09-16T16:45:00Z">
                    <w:r w:rsidRPr="00A25D4D" w:rsidDel="00B661E3">
                      <w:delTex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delText>
                    </w:r>
                  </w:del>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68"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69" w:author="Paul Janssen" w:date="2020-06-10T17:07:00Z"/>
              </w:rPr>
            </w:pPr>
            <w:proofErr w:type="spellStart"/>
            <w:ins w:id="70" w:author="Paul Janssen" w:date="2020-06-10T17:07:00Z">
              <w:r w:rsidRPr="00A25D4D">
                <w:rPr>
                  <w:b/>
                  <w:bCs/>
                </w:rPr>
                <w:t>Constraint</w:t>
              </w:r>
              <w:proofErr w:type="spellEnd"/>
              <w:r w:rsidRPr="00A25D4D">
                <w:rPr>
                  <w:b/>
                  <w:bCs/>
                </w:rPr>
                <w:t xml:space="preserve">: </w:t>
              </w:r>
            </w:ins>
            <w:proofErr w:type="spellStart"/>
            <w:ins w:id="71"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72" w:author="Paul Janssen" w:date="2020-06-10T17:07:00Z"/>
              </w:trPr>
              <w:tc>
                <w:tcPr>
                  <w:tcW w:w="360" w:type="dxa"/>
                  <w:hideMark/>
                </w:tcPr>
                <w:p w14:paraId="5D88BA48" w14:textId="77777777" w:rsidR="00A32211" w:rsidRPr="00A25D4D" w:rsidRDefault="00A32211" w:rsidP="00A32211">
                  <w:pPr>
                    <w:jc w:val="left"/>
                    <w:rPr>
                      <w:ins w:id="73" w:author="Paul Janssen" w:date="2020-06-10T17:07:00Z"/>
                    </w:rPr>
                  </w:pPr>
                  <w:ins w:id="74" w:author="Paul Janssen" w:date="2020-06-10T17:07:00Z">
                    <w:r w:rsidRPr="00A25D4D">
                      <w:t> </w:t>
                    </w:r>
                  </w:ins>
                </w:p>
              </w:tc>
              <w:tc>
                <w:tcPr>
                  <w:tcW w:w="1500" w:type="dxa"/>
                  <w:hideMark/>
                </w:tcPr>
                <w:p w14:paraId="615F54CA" w14:textId="77777777" w:rsidR="00A32211" w:rsidRPr="00A25D4D" w:rsidRDefault="00A32211" w:rsidP="00A32211">
                  <w:pPr>
                    <w:jc w:val="left"/>
                    <w:rPr>
                      <w:ins w:id="75" w:author="Paul Janssen" w:date="2020-06-10T17:07:00Z"/>
                    </w:rPr>
                  </w:pPr>
                  <w:ins w:id="76"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77" w:author="Paul Janssen" w:date="2020-06-10T17:07:00Z"/>
                    </w:rPr>
                  </w:pPr>
                  <w:ins w:id="78"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79" w:author="Paul Janssen" w:date="2020-06-10T17:07:00Z"/>
              </w:trPr>
              <w:tc>
                <w:tcPr>
                  <w:tcW w:w="360" w:type="dxa"/>
                  <w:hideMark/>
                </w:tcPr>
                <w:p w14:paraId="5FEA44EA" w14:textId="77777777" w:rsidR="00A32211" w:rsidRPr="00A25D4D" w:rsidRDefault="00A32211" w:rsidP="00A32211">
                  <w:pPr>
                    <w:jc w:val="left"/>
                    <w:rPr>
                      <w:ins w:id="80" w:author="Paul Janssen" w:date="2020-06-10T17:07:00Z"/>
                    </w:rPr>
                  </w:pPr>
                  <w:ins w:id="81" w:author="Paul Janssen" w:date="2020-06-10T17:07:00Z">
                    <w:r w:rsidRPr="00A25D4D">
                      <w:t> </w:t>
                    </w:r>
                  </w:ins>
                </w:p>
              </w:tc>
              <w:tc>
                <w:tcPr>
                  <w:tcW w:w="1500" w:type="dxa"/>
                  <w:hideMark/>
                </w:tcPr>
                <w:p w14:paraId="3962C18A" w14:textId="77777777" w:rsidR="00A32211" w:rsidRPr="00A25D4D" w:rsidRDefault="00A32211" w:rsidP="00A32211">
                  <w:pPr>
                    <w:jc w:val="left"/>
                    <w:rPr>
                      <w:ins w:id="82" w:author="Paul Janssen" w:date="2020-06-10T17:07:00Z"/>
                    </w:rPr>
                  </w:pPr>
                  <w:ins w:id="83"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84" w:author="Paul Janssen" w:date="2020-06-10T17:08:00Z"/>
                      <w:rFonts w:ascii="Calibri" w:hAnsi="Calibri" w:cs="Calibri"/>
                      <w:sz w:val="20"/>
                      <w:szCs w:val="20"/>
                    </w:rPr>
                  </w:pPr>
                  <w:proofErr w:type="spellStart"/>
                  <w:ins w:id="85"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86" w:author="Paul Janssen" w:date="2020-06-10T17:07:00Z"/>
                    </w:rPr>
                    <w:pPrChange w:id="87" w:author="Paul Janssen" w:date="2020-06-10T17:09:00Z">
                      <w:pPr>
                        <w:jc w:val="left"/>
                      </w:pPr>
                    </w:pPrChange>
                  </w:pPr>
                  <w:proofErr w:type="spellStart"/>
                  <w:ins w:id="88"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89"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lastRenderedPageBreak/>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90" w:author="Paul Janssen" w:date="2020-06-10T18:16:00Z">
                    <w:r w:rsidR="005C5480">
                      <w:t>WIBON</w:t>
                    </w:r>
                  </w:ins>
                  <w:del w:id="91"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D32671" w:rsidRPr="00A25D4D" w14:paraId="30661299" w14:textId="77777777" w:rsidTr="00C0190C">
              <w:trPr>
                <w:tblHeader/>
                <w:tblCellSpacing w:w="0" w:type="dxa"/>
                <w:ins w:id="92" w:author="Paul Janssen" w:date="2020-09-24T10:19:00Z"/>
              </w:trPr>
              <w:tc>
                <w:tcPr>
                  <w:tcW w:w="360" w:type="dxa"/>
                </w:tcPr>
                <w:p w14:paraId="692F9389" w14:textId="77777777" w:rsidR="00D32671" w:rsidRPr="00A25D4D" w:rsidRDefault="00D32671" w:rsidP="008F13CC">
                  <w:pPr>
                    <w:jc w:val="left"/>
                    <w:rPr>
                      <w:ins w:id="93" w:author="Paul Janssen" w:date="2020-09-24T10:19:00Z"/>
                    </w:rPr>
                  </w:pPr>
                </w:p>
              </w:tc>
              <w:tc>
                <w:tcPr>
                  <w:tcW w:w="1500" w:type="dxa"/>
                </w:tcPr>
                <w:p w14:paraId="613BD2B9" w14:textId="410F04B0" w:rsidR="00D32671" w:rsidRPr="00A25D4D" w:rsidRDefault="00D32671" w:rsidP="008F13CC">
                  <w:pPr>
                    <w:jc w:val="left"/>
                    <w:rPr>
                      <w:ins w:id="94" w:author="Paul Janssen" w:date="2020-09-24T10:19:00Z"/>
                    </w:rPr>
                  </w:pPr>
                  <w:ins w:id="95" w:author="Paul Janssen" w:date="2020-09-24T10:19:00Z">
                    <w:r>
                      <w:t>Definitie</w:t>
                    </w:r>
                  </w:ins>
                </w:p>
              </w:tc>
              <w:tc>
                <w:tcPr>
                  <w:tcW w:w="0" w:type="auto"/>
                </w:tcPr>
                <w:p w14:paraId="4F0FE8E2" w14:textId="5B0713D8" w:rsidR="00D32671" w:rsidRPr="00D32671" w:rsidRDefault="00D32671">
                  <w:pPr>
                    <w:autoSpaceDE w:val="0"/>
                    <w:autoSpaceDN w:val="0"/>
                    <w:adjustRightInd w:val="0"/>
                    <w:spacing w:after="80" w:line="240" w:lineRule="auto"/>
                    <w:jc w:val="left"/>
                    <w:rPr>
                      <w:ins w:id="96" w:author="Paul Janssen" w:date="2020-09-24T10:19:00Z"/>
                      <w:rFonts w:ascii="Calibri" w:hAnsi="Calibri" w:cs="Calibri"/>
                      <w:sz w:val="20"/>
                      <w:szCs w:val="20"/>
                      <w:rPrChange w:id="97" w:author="Paul Janssen" w:date="2020-09-24T10:20:00Z">
                        <w:rPr>
                          <w:ins w:id="98" w:author="Paul Janssen" w:date="2020-09-24T10:19:00Z"/>
                        </w:rPr>
                      </w:rPrChange>
                    </w:rPr>
                    <w:pPrChange w:id="99" w:author="Paul Janssen" w:date="2020-09-24T10:20:00Z">
                      <w:pPr>
                        <w:jc w:val="left"/>
                      </w:pPr>
                    </w:pPrChange>
                  </w:pPr>
                  <w:ins w:id="100" w:author="Paul Janssen" w:date="2020-09-24T10:20:00Z">
                    <w:r w:rsidRPr="00D32671">
                      <w:rPr>
                        <w:rFonts w:ascii="Calibri" w:hAnsi="Calibri" w:cs="Calibri"/>
                        <w:sz w:val="20"/>
                        <w:szCs w:val="20"/>
                      </w:rPr>
                      <w:t>Organisatie die als beheerder optreedt.</w:t>
                    </w:r>
                  </w:ins>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101"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102">
          <w:tblGrid>
            <w:gridCol w:w="9132"/>
          </w:tblGrid>
        </w:tblGridChange>
      </w:tblGrid>
      <w:tr w:rsidR="00C0190C" w:rsidRPr="00A25D4D" w14:paraId="5DF81DB2" w14:textId="77777777" w:rsidTr="003D6A25">
        <w:trPr>
          <w:trHeight w:val="225"/>
          <w:tblHeader/>
          <w:tblCellSpacing w:w="0" w:type="dxa"/>
          <w:trPrChange w:id="103"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4"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10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111" w:author="Paul Janssen" w:date="2020-06-10T17:33:00Z"/>
          <w:trPrChange w:id="11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114" w:author="Paul Janssen" w:date="2020-06-10T17:33:00Z"/>
              </w:rPr>
            </w:pPr>
            <w:del w:id="115"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116" w:author="Paul Janssen" w:date="2020-06-10T17:33:00Z"/>
              </w:trPr>
              <w:tc>
                <w:tcPr>
                  <w:tcW w:w="360" w:type="dxa"/>
                  <w:hideMark/>
                </w:tcPr>
                <w:p w14:paraId="17FA6D59" w14:textId="53D7EAB2" w:rsidR="00C0190C" w:rsidRPr="00A25D4D" w:rsidDel="003D6A25" w:rsidRDefault="00C0190C" w:rsidP="008F13CC">
                  <w:pPr>
                    <w:jc w:val="left"/>
                    <w:rPr>
                      <w:del w:id="117" w:author="Paul Janssen" w:date="2020-06-10T17:33:00Z"/>
                    </w:rPr>
                  </w:pPr>
                  <w:del w:id="118"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119" w:author="Paul Janssen" w:date="2020-06-10T17:33:00Z"/>
                    </w:rPr>
                  </w:pPr>
                  <w:del w:id="120"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121" w:author="Paul Janssen" w:date="2020-06-10T17:33:00Z"/>
                    </w:rPr>
                  </w:pPr>
                  <w:del w:id="122"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123" w:author="Paul Janssen" w:date="2020-06-10T17:33:00Z"/>
              </w:trPr>
              <w:tc>
                <w:tcPr>
                  <w:tcW w:w="360" w:type="dxa"/>
                  <w:hideMark/>
                </w:tcPr>
                <w:p w14:paraId="42CE4E79" w14:textId="1F72C0ED" w:rsidR="00C0190C" w:rsidRPr="00A25D4D" w:rsidDel="003D6A25" w:rsidRDefault="00C0190C" w:rsidP="008F13CC">
                  <w:pPr>
                    <w:jc w:val="left"/>
                    <w:rPr>
                      <w:del w:id="124" w:author="Paul Janssen" w:date="2020-06-10T17:33:00Z"/>
                    </w:rPr>
                  </w:pPr>
                  <w:del w:id="125"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126" w:author="Paul Janssen" w:date="2020-06-10T17:33:00Z"/>
                    </w:rPr>
                  </w:pPr>
                  <w:del w:id="127"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128" w:author="Paul Janssen" w:date="2020-06-10T17:33:00Z"/>
                    </w:rPr>
                  </w:pPr>
                </w:p>
              </w:tc>
            </w:tr>
            <w:tr w:rsidR="00C0190C" w:rsidRPr="00A25D4D" w:rsidDel="003D6A25" w14:paraId="7A5C3D71" w14:textId="6923CACF" w:rsidTr="00C0190C">
              <w:trPr>
                <w:tblHeader/>
                <w:tblCellSpacing w:w="0" w:type="dxa"/>
                <w:del w:id="129" w:author="Paul Janssen" w:date="2020-06-10T17:33:00Z"/>
              </w:trPr>
              <w:tc>
                <w:tcPr>
                  <w:tcW w:w="360" w:type="dxa"/>
                  <w:hideMark/>
                </w:tcPr>
                <w:p w14:paraId="528B8A72" w14:textId="1879FBD6" w:rsidR="00C0190C" w:rsidRPr="00A25D4D" w:rsidDel="003D6A25" w:rsidRDefault="00C0190C" w:rsidP="008F13CC">
                  <w:pPr>
                    <w:jc w:val="left"/>
                    <w:rPr>
                      <w:del w:id="130" w:author="Paul Janssen" w:date="2020-06-10T17:33:00Z"/>
                    </w:rPr>
                  </w:pPr>
                  <w:del w:id="131"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132" w:author="Paul Janssen" w:date="2020-06-10T17:33:00Z"/>
                    </w:rPr>
                  </w:pPr>
                  <w:del w:id="133"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134" w:author="Paul Janssen" w:date="2020-06-10T17:33:00Z"/>
                    </w:rPr>
                  </w:pPr>
                  <w:del w:id="135"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136" w:author="Paul Janssen" w:date="2020-06-10T17:33:00Z"/>
              </w:trPr>
              <w:tc>
                <w:tcPr>
                  <w:tcW w:w="360" w:type="dxa"/>
                  <w:hideMark/>
                </w:tcPr>
                <w:p w14:paraId="3FAE10FC" w14:textId="31FF8CFF" w:rsidR="00C0190C" w:rsidRPr="00A25D4D" w:rsidDel="003D6A25" w:rsidRDefault="00C0190C" w:rsidP="008F13CC">
                  <w:pPr>
                    <w:jc w:val="left"/>
                    <w:rPr>
                      <w:del w:id="137" w:author="Paul Janssen" w:date="2020-06-10T17:33:00Z"/>
                    </w:rPr>
                  </w:pPr>
                  <w:del w:id="138"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39" w:author="Paul Janssen" w:date="2020-06-10T17:33:00Z"/>
                    </w:rPr>
                  </w:pPr>
                  <w:del w:id="140"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41" w:author="Paul Janssen" w:date="2020-06-10T17:33:00Z"/>
                    </w:rPr>
                  </w:pPr>
                  <w:del w:id="142"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43" w:author="Paul Janssen" w:date="2020-06-10T17:33:00Z"/>
              </w:rPr>
            </w:pPr>
          </w:p>
        </w:tc>
      </w:tr>
      <w:tr w:rsidR="00C0190C" w:rsidRPr="00A25D4D" w14:paraId="354967F5" w14:textId="77777777" w:rsidTr="003D6A25">
        <w:trPr>
          <w:tblCellSpacing w:w="0" w:type="dxa"/>
          <w:trPrChange w:id="14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4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4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4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lastRenderedPageBreak/>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4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4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lastRenderedPageBreak/>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11FA2BB8" w:rsidR="00C0190C" w:rsidRPr="00A25D4D" w:rsidRDefault="00C0190C" w:rsidP="008F13CC">
            <w:pPr>
              <w:jc w:val="left"/>
            </w:pPr>
            <w:r w:rsidRPr="00A25D4D">
              <w:rPr>
                <w:b/>
                <w:bCs/>
              </w:rPr>
              <w:t xml:space="preserve">Attribuut: </w:t>
            </w:r>
            <w:proofErr w:type="spellStart"/>
            <w:ins w:id="150" w:author="Paul Janssen" w:date="2020-09-01T12:06:00Z">
              <w:r w:rsidR="00567CBB">
                <w:rPr>
                  <w:b/>
                  <w:bCs/>
                </w:rPr>
                <w:t>i</w:t>
              </w:r>
            </w:ins>
            <w:ins w:id="151" w:author="Paul Janssen" w:date="2020-06-26T09:21:00Z">
              <w:r w:rsidR="00AC5F98">
                <w:rPr>
                  <w:b/>
                  <w:bCs/>
                </w:rPr>
                <w:t>ndicatie</w:t>
              </w:r>
            </w:ins>
            <w:ins w:id="152" w:author="Paul Janssen" w:date="2020-09-01T12:04:00Z">
              <w:r w:rsidR="00567CBB">
                <w:rPr>
                  <w:b/>
                  <w:bCs/>
                </w:rPr>
                <w:t>E</w:t>
              </w:r>
            </w:ins>
            <w:del w:id="153"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lastRenderedPageBreak/>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lastRenderedPageBreak/>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54"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55" w:author="Paul Janssen" w:date="2020-06-10T17:34:00Z"/>
              </w:rPr>
            </w:pPr>
            <w:proofErr w:type="spellStart"/>
            <w:ins w:id="156"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57" w:author="Paul Janssen" w:date="2020-06-10T17:34:00Z"/>
              </w:trPr>
              <w:tc>
                <w:tcPr>
                  <w:tcW w:w="360" w:type="dxa"/>
                  <w:hideMark/>
                </w:tcPr>
                <w:p w14:paraId="1406104C" w14:textId="77777777" w:rsidR="003D6A25" w:rsidRPr="00A25D4D" w:rsidRDefault="003D6A25" w:rsidP="003D6A25">
                  <w:pPr>
                    <w:jc w:val="left"/>
                    <w:rPr>
                      <w:ins w:id="158" w:author="Paul Janssen" w:date="2020-06-10T17:34:00Z"/>
                    </w:rPr>
                  </w:pPr>
                  <w:ins w:id="159" w:author="Paul Janssen" w:date="2020-06-10T17:34:00Z">
                    <w:r w:rsidRPr="00A25D4D">
                      <w:t> </w:t>
                    </w:r>
                  </w:ins>
                </w:p>
              </w:tc>
              <w:tc>
                <w:tcPr>
                  <w:tcW w:w="1500" w:type="dxa"/>
                  <w:hideMark/>
                </w:tcPr>
                <w:p w14:paraId="47ABF732" w14:textId="77777777" w:rsidR="003D6A25" w:rsidRPr="00A25D4D" w:rsidRDefault="003D6A25" w:rsidP="003D6A25">
                  <w:pPr>
                    <w:jc w:val="left"/>
                    <w:rPr>
                      <w:ins w:id="160" w:author="Paul Janssen" w:date="2020-06-10T17:34:00Z"/>
                    </w:rPr>
                  </w:pPr>
                  <w:ins w:id="161"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62" w:author="Paul Janssen" w:date="2020-06-10T17:34:00Z"/>
                    </w:rPr>
                  </w:pPr>
                  <w:ins w:id="163" w:author="Paul Janssen" w:date="2020-06-10T17:35:00Z">
                    <w:r>
                      <w:t>Max 1 algemene bijlage</w:t>
                    </w:r>
                  </w:ins>
                  <w:ins w:id="164" w:author="Paul Janssen" w:date="2020-06-10T17:36:00Z">
                    <w:r>
                      <w:t>.</w:t>
                    </w:r>
                  </w:ins>
                </w:p>
              </w:tc>
            </w:tr>
            <w:tr w:rsidR="003D6A25" w:rsidRPr="00A25D4D" w14:paraId="096D7F2B" w14:textId="77777777" w:rsidTr="00B50B58">
              <w:trPr>
                <w:tblHeader/>
                <w:tblCellSpacing w:w="0" w:type="dxa"/>
                <w:ins w:id="165" w:author="Paul Janssen" w:date="2020-06-10T17:34:00Z"/>
              </w:trPr>
              <w:tc>
                <w:tcPr>
                  <w:tcW w:w="360" w:type="dxa"/>
                  <w:hideMark/>
                </w:tcPr>
                <w:p w14:paraId="4D4B4AA0" w14:textId="77777777" w:rsidR="003D6A25" w:rsidRPr="00A25D4D" w:rsidRDefault="003D6A25" w:rsidP="003D6A25">
                  <w:pPr>
                    <w:jc w:val="left"/>
                    <w:rPr>
                      <w:ins w:id="166" w:author="Paul Janssen" w:date="2020-06-10T17:34:00Z"/>
                    </w:rPr>
                  </w:pPr>
                  <w:ins w:id="167" w:author="Paul Janssen" w:date="2020-06-10T17:34:00Z">
                    <w:r w:rsidRPr="00A25D4D">
                      <w:t> </w:t>
                    </w:r>
                  </w:ins>
                </w:p>
              </w:tc>
              <w:tc>
                <w:tcPr>
                  <w:tcW w:w="1500" w:type="dxa"/>
                  <w:hideMark/>
                </w:tcPr>
                <w:p w14:paraId="5C7AB211" w14:textId="77777777" w:rsidR="003D6A25" w:rsidRPr="00A25D4D" w:rsidRDefault="003D6A25" w:rsidP="003D6A25">
                  <w:pPr>
                    <w:jc w:val="left"/>
                    <w:rPr>
                      <w:ins w:id="168" w:author="Paul Janssen" w:date="2020-06-10T17:34:00Z"/>
                    </w:rPr>
                  </w:pPr>
                  <w:ins w:id="169" w:author="Paul Janssen" w:date="2020-06-10T17:34:00Z">
                    <w:r w:rsidRPr="00A25D4D">
                      <w:t>OCL:</w:t>
                    </w:r>
                  </w:ins>
                </w:p>
              </w:tc>
              <w:tc>
                <w:tcPr>
                  <w:tcW w:w="0" w:type="auto"/>
                  <w:hideMark/>
                </w:tcPr>
                <w:p w14:paraId="65D076E1" w14:textId="3CC0D383" w:rsidR="003D6A25" w:rsidRPr="00A25D4D" w:rsidRDefault="00924D70" w:rsidP="003D6A25">
                  <w:pPr>
                    <w:jc w:val="left"/>
                    <w:rPr>
                      <w:ins w:id="170" w:author="Paul Janssen" w:date="2020-06-10T17:34:00Z"/>
                    </w:rPr>
                  </w:pPr>
                  <w:ins w:id="171" w:author="Paul Janssen" w:date="2020-06-10T17:43:00Z">
                    <w:r>
                      <w:t>Wordt niet in OCL uitgedrukt</w:t>
                    </w:r>
                  </w:ins>
                </w:p>
              </w:tc>
            </w:tr>
          </w:tbl>
          <w:p w14:paraId="26B5AA72" w14:textId="77777777" w:rsidR="003D6A25" w:rsidRPr="00A25D4D" w:rsidRDefault="003D6A25" w:rsidP="008F13CC">
            <w:pPr>
              <w:jc w:val="left"/>
              <w:rPr>
                <w:ins w:id="172"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lastRenderedPageBreak/>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lastRenderedPageBreak/>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lastRenderedPageBreak/>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73"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74"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75"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76"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77" w:author="Paul Janssen" w:date="2020-06-10T17:29:00Z"/>
                    </w:rPr>
                  </w:pPr>
                  <w:proofErr w:type="spellStart"/>
                  <w:ins w:id="178" w:author="Paul Janssen" w:date="2020-06-10T17:29:00Z">
                    <w:r w:rsidRPr="00A25D4D">
                      <w:rPr>
                        <w:b/>
                        <w:bCs/>
                      </w:rPr>
                      <w:t>Constraint</w:t>
                    </w:r>
                    <w:proofErr w:type="spellEnd"/>
                    <w:r w:rsidRPr="00A25D4D">
                      <w:rPr>
                        <w:b/>
                        <w:bCs/>
                      </w:rPr>
                      <w:t xml:space="preserve">: </w:t>
                    </w:r>
                    <w:r w:rsidRPr="001555C3">
                      <w:rPr>
                        <w:b/>
                        <w:bCs/>
                        <w:rPrChange w:id="179"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80" w:author="Paul Janssen" w:date="2020-06-10T17:29:00Z"/>
                    </w:trPr>
                    <w:tc>
                      <w:tcPr>
                        <w:tcW w:w="360" w:type="dxa"/>
                        <w:hideMark/>
                      </w:tcPr>
                      <w:p w14:paraId="17F28D5D" w14:textId="77777777" w:rsidR="001555C3" w:rsidRPr="00A25D4D" w:rsidRDefault="001555C3" w:rsidP="001555C3">
                        <w:pPr>
                          <w:jc w:val="left"/>
                          <w:rPr>
                            <w:ins w:id="181" w:author="Paul Janssen" w:date="2020-06-10T17:29:00Z"/>
                          </w:rPr>
                        </w:pPr>
                        <w:ins w:id="182" w:author="Paul Janssen" w:date="2020-06-10T17:29:00Z">
                          <w:r w:rsidRPr="00A25D4D">
                            <w:t> </w:t>
                          </w:r>
                        </w:ins>
                      </w:p>
                    </w:tc>
                    <w:tc>
                      <w:tcPr>
                        <w:tcW w:w="1500" w:type="dxa"/>
                        <w:hideMark/>
                      </w:tcPr>
                      <w:p w14:paraId="4F25F656" w14:textId="77777777" w:rsidR="001555C3" w:rsidRPr="00A25D4D" w:rsidRDefault="001555C3" w:rsidP="001555C3">
                        <w:pPr>
                          <w:jc w:val="left"/>
                          <w:rPr>
                            <w:ins w:id="183" w:author="Paul Janssen" w:date="2020-06-10T17:29:00Z"/>
                          </w:rPr>
                        </w:pPr>
                        <w:ins w:id="184"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85" w:author="Paul Janssen" w:date="2020-06-10T17:29:00Z"/>
                          </w:rPr>
                        </w:pPr>
                        <w:ins w:id="186"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87" w:author="Paul Janssen" w:date="2020-06-10T17:29:00Z"/>
                    </w:trPr>
                    <w:tc>
                      <w:tcPr>
                        <w:tcW w:w="360" w:type="dxa"/>
                        <w:hideMark/>
                      </w:tcPr>
                      <w:p w14:paraId="402BF5C1" w14:textId="77777777" w:rsidR="001555C3" w:rsidRPr="00A25D4D" w:rsidRDefault="001555C3" w:rsidP="001555C3">
                        <w:pPr>
                          <w:jc w:val="left"/>
                          <w:rPr>
                            <w:ins w:id="188" w:author="Paul Janssen" w:date="2020-06-10T17:29:00Z"/>
                          </w:rPr>
                        </w:pPr>
                        <w:ins w:id="189" w:author="Paul Janssen" w:date="2020-06-10T17:29:00Z">
                          <w:r w:rsidRPr="00A25D4D">
                            <w:t> </w:t>
                          </w:r>
                        </w:ins>
                      </w:p>
                    </w:tc>
                    <w:tc>
                      <w:tcPr>
                        <w:tcW w:w="1500" w:type="dxa"/>
                        <w:hideMark/>
                      </w:tcPr>
                      <w:p w14:paraId="717FBD0F" w14:textId="77777777" w:rsidR="001555C3" w:rsidRPr="00A25D4D" w:rsidRDefault="001555C3" w:rsidP="001555C3">
                        <w:pPr>
                          <w:jc w:val="left"/>
                          <w:rPr>
                            <w:ins w:id="190" w:author="Paul Janssen" w:date="2020-06-10T17:29:00Z"/>
                          </w:rPr>
                        </w:pPr>
                        <w:ins w:id="191"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92" w:author="Paul Janssen" w:date="2020-06-10T17:29:00Z"/>
                            <w:rFonts w:ascii="Calibri" w:hAnsi="Calibri" w:cs="Calibri"/>
                            <w:sz w:val="20"/>
                            <w:szCs w:val="20"/>
                          </w:rPr>
                        </w:pPr>
                        <w:proofErr w:type="spellStart"/>
                        <w:ins w:id="193"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94" w:author="Paul Janssen" w:date="2020-06-10T17:29:00Z"/>
                            <w:rFonts w:ascii="Calibri" w:hAnsi="Calibri" w:cs="Calibri"/>
                            <w:sz w:val="20"/>
                            <w:szCs w:val="20"/>
                          </w:rPr>
                        </w:pPr>
                        <w:ins w:id="195"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96" w:author="Paul Janssen" w:date="2020-06-10T17:29:00Z"/>
                            <w:rFonts w:ascii="Calibri" w:hAnsi="Calibri" w:cs="Calibri"/>
                            <w:sz w:val="20"/>
                            <w:szCs w:val="20"/>
                          </w:rPr>
                        </w:pPr>
                        <w:ins w:id="197"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98" w:author="Paul Janssen" w:date="2020-06-10T17:29:00Z"/>
                            <w:rFonts w:ascii="Calibri" w:hAnsi="Calibri" w:cs="Calibri"/>
                            <w:sz w:val="20"/>
                            <w:szCs w:val="20"/>
                          </w:rPr>
                        </w:pPr>
                        <w:proofErr w:type="spellStart"/>
                        <w:ins w:id="199"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200" w:author="Paul Janssen" w:date="2020-06-10T17:29:00Z"/>
                          </w:rPr>
                        </w:pPr>
                        <w:proofErr w:type="spellStart"/>
                        <w:ins w:id="201"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202" w:author="Paul Janssen" w:date="2020-06-10T17:29:00Z"/>
                    </w:rPr>
                  </w:pPr>
                </w:p>
              </w:tc>
            </w:tr>
          </w:tbl>
          <w:p w14:paraId="6271DA60" w14:textId="77777777" w:rsidR="001555C3" w:rsidRPr="00A25D4D" w:rsidRDefault="001555C3" w:rsidP="008F13CC">
            <w:pPr>
              <w:jc w:val="left"/>
              <w:rPr>
                <w:ins w:id="203"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lastRenderedPageBreak/>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204"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204"/>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205"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206" w:author="Paul Janssen" w:date="2020-06-10T18:25:00Z"/>
              </w:rPr>
            </w:pPr>
            <w:proofErr w:type="spellStart"/>
            <w:ins w:id="207"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208" w:author="Paul Janssen" w:date="2020-06-10T18:25:00Z"/>
              </w:trPr>
              <w:tc>
                <w:tcPr>
                  <w:tcW w:w="360" w:type="dxa"/>
                  <w:hideMark/>
                </w:tcPr>
                <w:p w14:paraId="6C08EACF" w14:textId="77777777" w:rsidR="00115446" w:rsidRPr="00A25D4D" w:rsidRDefault="00115446" w:rsidP="00115446">
                  <w:pPr>
                    <w:jc w:val="left"/>
                    <w:rPr>
                      <w:ins w:id="209" w:author="Paul Janssen" w:date="2020-06-10T18:25:00Z"/>
                    </w:rPr>
                  </w:pPr>
                  <w:ins w:id="210" w:author="Paul Janssen" w:date="2020-06-10T18:25:00Z">
                    <w:r w:rsidRPr="00A25D4D">
                      <w:t> </w:t>
                    </w:r>
                  </w:ins>
                </w:p>
              </w:tc>
              <w:tc>
                <w:tcPr>
                  <w:tcW w:w="1500" w:type="dxa"/>
                  <w:hideMark/>
                </w:tcPr>
                <w:p w14:paraId="2D24E8E8" w14:textId="77777777" w:rsidR="00115446" w:rsidRPr="00A25D4D" w:rsidRDefault="00115446" w:rsidP="00115446">
                  <w:pPr>
                    <w:jc w:val="left"/>
                    <w:rPr>
                      <w:ins w:id="211" w:author="Paul Janssen" w:date="2020-06-10T18:25:00Z"/>
                    </w:rPr>
                  </w:pPr>
                  <w:ins w:id="212"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213" w:author="Paul Janssen" w:date="2020-06-10T18:25:00Z"/>
                    </w:rPr>
                  </w:pPr>
                  <w:ins w:id="214" w:author="Paul Janssen" w:date="2020-06-10T18:25:00Z">
                    <w:r>
                      <w:t>hoort bij maximaal 1 utiliteitsnet</w:t>
                    </w:r>
                  </w:ins>
                </w:p>
              </w:tc>
            </w:tr>
            <w:tr w:rsidR="00115446" w:rsidRPr="00A25D4D" w14:paraId="651854E3" w14:textId="77777777" w:rsidTr="00B50B58">
              <w:trPr>
                <w:tblHeader/>
                <w:tblCellSpacing w:w="0" w:type="dxa"/>
                <w:ins w:id="215" w:author="Paul Janssen" w:date="2020-06-10T18:25:00Z"/>
              </w:trPr>
              <w:tc>
                <w:tcPr>
                  <w:tcW w:w="360" w:type="dxa"/>
                  <w:hideMark/>
                </w:tcPr>
                <w:p w14:paraId="5540563C" w14:textId="77777777" w:rsidR="00115446" w:rsidRPr="00A25D4D" w:rsidRDefault="00115446" w:rsidP="00115446">
                  <w:pPr>
                    <w:jc w:val="left"/>
                    <w:rPr>
                      <w:ins w:id="216" w:author="Paul Janssen" w:date="2020-06-10T18:25:00Z"/>
                    </w:rPr>
                  </w:pPr>
                  <w:ins w:id="217" w:author="Paul Janssen" w:date="2020-06-10T18:25:00Z">
                    <w:r w:rsidRPr="00A25D4D">
                      <w:t> </w:t>
                    </w:r>
                  </w:ins>
                </w:p>
              </w:tc>
              <w:tc>
                <w:tcPr>
                  <w:tcW w:w="1500" w:type="dxa"/>
                  <w:hideMark/>
                </w:tcPr>
                <w:p w14:paraId="2039235A" w14:textId="77777777" w:rsidR="00115446" w:rsidRPr="00A25D4D" w:rsidRDefault="00115446" w:rsidP="00115446">
                  <w:pPr>
                    <w:jc w:val="left"/>
                    <w:rPr>
                      <w:ins w:id="218" w:author="Paul Janssen" w:date="2020-06-10T18:25:00Z"/>
                    </w:rPr>
                  </w:pPr>
                  <w:ins w:id="219"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220" w:author="Paul Janssen" w:date="2020-06-10T18:25:00Z"/>
                      <w:rFonts w:ascii="Calibri" w:hAnsi="Calibri" w:cs="Calibri"/>
                      <w:sz w:val="20"/>
                      <w:szCs w:val="20"/>
                    </w:rPr>
                  </w:pPr>
                  <w:proofErr w:type="spellStart"/>
                  <w:ins w:id="221"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222" w:author="Paul Janssen" w:date="2020-06-10T18:25:00Z"/>
                      <w:rFonts w:ascii="Calibri" w:hAnsi="Calibri" w:cs="Calibri"/>
                      <w:sz w:val="20"/>
                      <w:szCs w:val="20"/>
                    </w:rPr>
                  </w:pPr>
                  <w:proofErr w:type="spellStart"/>
                  <w:ins w:id="223"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224"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225" w:author="Paul Janssen" w:date="2020-06-10T16:07:00Z">
                    <w:r w:rsidRPr="00A25D4D" w:rsidDel="00135FA7">
                      <w:delText>WION</w:delText>
                    </w:r>
                  </w:del>
                  <w:ins w:id="226"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lastRenderedPageBreak/>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227" w:author="Paul Janssen" w:date="2020-06-10T16:08:00Z">
              <w:r w:rsidRPr="00A25D4D" w:rsidDel="00135FA7">
                <w:rPr>
                  <w:b/>
                  <w:bCs/>
                </w:rPr>
                <w:delText>Wion</w:delText>
              </w:r>
            </w:del>
            <w:proofErr w:type="spellStart"/>
            <w:ins w:id="228"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229" w:author="Paul Janssen" w:date="2020-06-10T16:08:00Z">
                    <w:r w:rsidRPr="00A25D4D" w:rsidDel="00135FA7">
                      <w:delText>WION</w:delText>
                    </w:r>
                  </w:del>
                  <w:ins w:id="230"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652AC456" w:rsidR="00C0190C" w:rsidRDefault="00C0190C" w:rsidP="008F13CC">
                  <w:pPr>
                    <w:jc w:val="left"/>
                    <w:rPr>
                      <w:ins w:id="231" w:author="Paul Janssen" w:date="2020-08-27T14:53:00Z"/>
                    </w:rPr>
                  </w:pPr>
                  <w:proofErr w:type="spellStart"/>
                  <w:r w:rsidRPr="00A25D4D">
                    <w:t>Inv</w:t>
                  </w:r>
                  <w:proofErr w:type="spellEnd"/>
                  <w:r w:rsidRPr="00A25D4D">
                    <w:t xml:space="preserve">: </w:t>
                  </w:r>
                  <w:proofErr w:type="spellStart"/>
                  <w:r w:rsidRPr="00A25D4D">
                    <w:t>self.diepte</w:t>
                  </w:r>
                  <w:ins w:id="232" w:author="Paul Janssen" w:date="2020-09-01T12:15:00Z">
                    <w:r w:rsidR="00930257">
                      <w:t>Peil</w:t>
                    </w:r>
                  </w:ins>
                  <w:del w:id="233" w:author="Paul Janssen" w:date="2020-09-01T12:15:00Z">
                    <w:r w:rsidRPr="00A25D4D" w:rsidDel="00930257">
                      <w:delText>pijl</w:delText>
                    </w:r>
                  </w:del>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ins w:id="234"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235"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236" w:author="Paul Janssen" w:date="2020-06-10T18:06:00Z"/>
              </w:rPr>
            </w:pPr>
            <w:proofErr w:type="spellStart"/>
            <w:ins w:id="237"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238" w:author="Paul Janssen" w:date="2020-06-10T18:06:00Z"/>
              </w:trPr>
              <w:tc>
                <w:tcPr>
                  <w:tcW w:w="360" w:type="dxa"/>
                  <w:hideMark/>
                </w:tcPr>
                <w:p w14:paraId="1C029A5E" w14:textId="77777777" w:rsidR="00EF6C54" w:rsidRPr="00A25D4D" w:rsidRDefault="00EF6C54" w:rsidP="00EF6C54">
                  <w:pPr>
                    <w:jc w:val="left"/>
                    <w:rPr>
                      <w:ins w:id="239" w:author="Paul Janssen" w:date="2020-06-10T18:06:00Z"/>
                    </w:rPr>
                  </w:pPr>
                  <w:ins w:id="240" w:author="Paul Janssen" w:date="2020-06-10T18:06:00Z">
                    <w:r w:rsidRPr="00A25D4D">
                      <w:t> </w:t>
                    </w:r>
                  </w:ins>
                </w:p>
              </w:tc>
              <w:tc>
                <w:tcPr>
                  <w:tcW w:w="1500" w:type="dxa"/>
                  <w:hideMark/>
                </w:tcPr>
                <w:p w14:paraId="2AE8BCE6" w14:textId="77777777" w:rsidR="00EF6C54" w:rsidRPr="00A25D4D" w:rsidRDefault="00EF6C54" w:rsidP="00EF6C54">
                  <w:pPr>
                    <w:jc w:val="left"/>
                    <w:rPr>
                      <w:ins w:id="241" w:author="Paul Janssen" w:date="2020-06-10T18:06:00Z"/>
                    </w:rPr>
                  </w:pPr>
                  <w:ins w:id="242"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243" w:author="Paul Janssen" w:date="2020-06-10T18:06:00Z"/>
                    </w:rPr>
                  </w:pPr>
                  <w:ins w:id="244" w:author="Paul Janssen" w:date="2020-06-10T18:06:00Z">
                    <w:r>
                      <w:t>hoort bij maximaal 1 utiliteitsnet</w:t>
                    </w:r>
                  </w:ins>
                </w:p>
              </w:tc>
            </w:tr>
            <w:tr w:rsidR="00EF6C54" w:rsidRPr="00A25D4D" w14:paraId="1CF878C4" w14:textId="77777777" w:rsidTr="00B50B58">
              <w:trPr>
                <w:tblHeader/>
                <w:tblCellSpacing w:w="0" w:type="dxa"/>
                <w:ins w:id="245" w:author="Paul Janssen" w:date="2020-06-10T18:06:00Z"/>
              </w:trPr>
              <w:tc>
                <w:tcPr>
                  <w:tcW w:w="360" w:type="dxa"/>
                  <w:hideMark/>
                </w:tcPr>
                <w:p w14:paraId="5C3F392C" w14:textId="77777777" w:rsidR="00EF6C54" w:rsidRPr="00A25D4D" w:rsidRDefault="00EF6C54" w:rsidP="00EF6C54">
                  <w:pPr>
                    <w:jc w:val="left"/>
                    <w:rPr>
                      <w:ins w:id="246" w:author="Paul Janssen" w:date="2020-06-10T18:06:00Z"/>
                    </w:rPr>
                  </w:pPr>
                  <w:ins w:id="247" w:author="Paul Janssen" w:date="2020-06-10T18:06:00Z">
                    <w:r w:rsidRPr="00A25D4D">
                      <w:t> </w:t>
                    </w:r>
                  </w:ins>
                </w:p>
              </w:tc>
              <w:tc>
                <w:tcPr>
                  <w:tcW w:w="1500" w:type="dxa"/>
                  <w:hideMark/>
                </w:tcPr>
                <w:p w14:paraId="0081299A" w14:textId="77777777" w:rsidR="00EF6C54" w:rsidRPr="00A25D4D" w:rsidRDefault="00EF6C54" w:rsidP="00EF6C54">
                  <w:pPr>
                    <w:jc w:val="left"/>
                    <w:rPr>
                      <w:ins w:id="248" w:author="Paul Janssen" w:date="2020-06-10T18:06:00Z"/>
                    </w:rPr>
                  </w:pPr>
                  <w:ins w:id="249"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50" w:author="Paul Janssen" w:date="2020-06-10T18:06:00Z"/>
                      <w:rFonts w:ascii="Calibri" w:hAnsi="Calibri" w:cs="Calibri"/>
                      <w:sz w:val="20"/>
                      <w:szCs w:val="20"/>
                    </w:rPr>
                  </w:pPr>
                  <w:proofErr w:type="spellStart"/>
                  <w:ins w:id="251"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52" w:author="Paul Janssen" w:date="2020-06-10T18:06:00Z"/>
                      <w:rFonts w:ascii="Calibri" w:hAnsi="Calibri" w:cs="Calibri"/>
                      <w:sz w:val="20"/>
                      <w:szCs w:val="20"/>
                    </w:rPr>
                  </w:pPr>
                  <w:proofErr w:type="spellStart"/>
                  <w:ins w:id="253"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54"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lastRenderedPageBreak/>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55" w:author="Paul Janssen" w:date="2020-06-10T16:08:00Z">
                    <w:r w:rsidRPr="00A25D4D" w:rsidDel="00135FA7">
                      <w:delText>WION</w:delText>
                    </w:r>
                  </w:del>
                  <w:ins w:id="256"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57" w:author="Paul Janssen" w:date="2020-06-10T16:08:00Z">
                    <w:r w:rsidRPr="00A25D4D" w:rsidDel="00135FA7">
                      <w:delText>WION</w:delText>
                    </w:r>
                  </w:del>
                  <w:ins w:id="258"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59" w:author="Paul Janssen" w:date="2020-08-27T14:53:00Z"/>
                    </w:rPr>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ins w:id="260"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lastRenderedPageBreak/>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61"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62" w:author="Paul Janssen" w:date="2020-06-10T18:06:00Z"/>
              </w:rPr>
            </w:pPr>
            <w:proofErr w:type="spellStart"/>
            <w:ins w:id="263"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64" w:author="Paul Janssen" w:date="2020-06-10T18:06:00Z"/>
              </w:trPr>
              <w:tc>
                <w:tcPr>
                  <w:tcW w:w="360" w:type="dxa"/>
                  <w:hideMark/>
                </w:tcPr>
                <w:p w14:paraId="5568E237" w14:textId="77777777" w:rsidR="00EF6C54" w:rsidRPr="00A25D4D" w:rsidRDefault="00EF6C54" w:rsidP="00EF6C54">
                  <w:pPr>
                    <w:jc w:val="left"/>
                    <w:rPr>
                      <w:ins w:id="265" w:author="Paul Janssen" w:date="2020-06-10T18:06:00Z"/>
                    </w:rPr>
                  </w:pPr>
                  <w:ins w:id="266" w:author="Paul Janssen" w:date="2020-06-10T18:06:00Z">
                    <w:r w:rsidRPr="00A25D4D">
                      <w:t> </w:t>
                    </w:r>
                  </w:ins>
                </w:p>
              </w:tc>
              <w:tc>
                <w:tcPr>
                  <w:tcW w:w="1500" w:type="dxa"/>
                  <w:hideMark/>
                </w:tcPr>
                <w:p w14:paraId="33BB441A" w14:textId="77777777" w:rsidR="00EF6C54" w:rsidRPr="00A25D4D" w:rsidRDefault="00EF6C54" w:rsidP="00EF6C54">
                  <w:pPr>
                    <w:jc w:val="left"/>
                    <w:rPr>
                      <w:ins w:id="267" w:author="Paul Janssen" w:date="2020-06-10T18:06:00Z"/>
                    </w:rPr>
                  </w:pPr>
                  <w:ins w:id="268"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69" w:author="Paul Janssen" w:date="2020-06-10T18:06:00Z"/>
                    </w:rPr>
                  </w:pPr>
                  <w:ins w:id="270" w:author="Paul Janssen" w:date="2020-06-10T18:06:00Z">
                    <w:r>
                      <w:t>hoort bij maximaal 1 utiliteitsnet</w:t>
                    </w:r>
                  </w:ins>
                </w:p>
              </w:tc>
            </w:tr>
            <w:tr w:rsidR="00EF6C54" w:rsidRPr="00A25D4D" w14:paraId="729BE2DE" w14:textId="77777777" w:rsidTr="00B50B58">
              <w:trPr>
                <w:tblHeader/>
                <w:tblCellSpacing w:w="0" w:type="dxa"/>
                <w:ins w:id="271" w:author="Paul Janssen" w:date="2020-06-10T18:06:00Z"/>
              </w:trPr>
              <w:tc>
                <w:tcPr>
                  <w:tcW w:w="360" w:type="dxa"/>
                  <w:hideMark/>
                </w:tcPr>
                <w:p w14:paraId="2493B62E" w14:textId="77777777" w:rsidR="00EF6C54" w:rsidRPr="00A25D4D" w:rsidRDefault="00EF6C54" w:rsidP="00EF6C54">
                  <w:pPr>
                    <w:jc w:val="left"/>
                    <w:rPr>
                      <w:ins w:id="272" w:author="Paul Janssen" w:date="2020-06-10T18:06:00Z"/>
                    </w:rPr>
                  </w:pPr>
                  <w:ins w:id="273" w:author="Paul Janssen" w:date="2020-06-10T18:06:00Z">
                    <w:r w:rsidRPr="00A25D4D">
                      <w:t> </w:t>
                    </w:r>
                  </w:ins>
                </w:p>
              </w:tc>
              <w:tc>
                <w:tcPr>
                  <w:tcW w:w="1500" w:type="dxa"/>
                  <w:hideMark/>
                </w:tcPr>
                <w:p w14:paraId="51C0BF2D" w14:textId="77777777" w:rsidR="00EF6C54" w:rsidRPr="00A25D4D" w:rsidRDefault="00EF6C54" w:rsidP="00EF6C54">
                  <w:pPr>
                    <w:jc w:val="left"/>
                    <w:rPr>
                      <w:ins w:id="274" w:author="Paul Janssen" w:date="2020-06-10T18:06:00Z"/>
                    </w:rPr>
                  </w:pPr>
                  <w:ins w:id="275"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76" w:author="Paul Janssen" w:date="2020-06-10T18:06:00Z"/>
                      <w:rFonts w:ascii="Calibri" w:hAnsi="Calibri" w:cs="Calibri"/>
                      <w:sz w:val="20"/>
                      <w:szCs w:val="20"/>
                    </w:rPr>
                  </w:pPr>
                  <w:proofErr w:type="spellStart"/>
                  <w:ins w:id="277"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78" w:author="Paul Janssen" w:date="2020-06-10T18:06:00Z"/>
                      <w:rFonts w:ascii="Calibri" w:hAnsi="Calibri" w:cs="Calibri"/>
                      <w:sz w:val="20"/>
                      <w:szCs w:val="20"/>
                    </w:rPr>
                  </w:pPr>
                  <w:proofErr w:type="spellStart"/>
                  <w:ins w:id="279"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80"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lastRenderedPageBreak/>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lastRenderedPageBreak/>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lastRenderedPageBreak/>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proofErr w:type="spellStart"/>
            <w:r w:rsidRPr="00A25D4D">
              <w:rPr>
                <w:b/>
                <w:bCs/>
              </w:rPr>
              <w:t>Constraint</w:t>
            </w:r>
            <w:proofErr w:type="spellEnd"/>
            <w:r w:rsidRPr="00A25D4D">
              <w:rPr>
                <w:b/>
                <w:bCs/>
              </w:rPr>
              <w:t xml:space="preserve">: </w:t>
            </w:r>
            <w:del w:id="281" w:author="Paul Janssen" w:date="2020-08-27T14:20:00Z">
              <w:r w:rsidRPr="00A25D4D" w:rsidDel="00850629">
                <w:rPr>
                  <w:b/>
                  <w:bCs/>
                </w:rPr>
                <w:delText>GeometriePuntLijnVlakOfMultilijn</w:delText>
              </w:r>
            </w:del>
            <w:proofErr w:type="spellStart"/>
            <w:ins w:id="282"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proofErr w:type="spellStart"/>
                  <w:ins w:id="283" w:author="Paul Janssen" w:date="2020-08-27T14:20:00Z">
                    <w:r w:rsidR="00850629">
                      <w:t>multilijn</w:t>
                    </w:r>
                    <w:proofErr w:type="spellEnd"/>
                    <w:r w:rsidR="00850629">
                      <w:t xml:space="preserve">, </w:t>
                    </w:r>
                  </w:ins>
                  <w:r w:rsidRPr="00A25D4D">
                    <w:t xml:space="preserve">vlak of </w:t>
                  </w:r>
                  <w:del w:id="284" w:author="Paul Janssen" w:date="2020-08-27T14:20:00Z">
                    <w:r w:rsidRPr="00A25D4D" w:rsidDel="00850629">
                      <w:delText xml:space="preserve">multilijn </w:delText>
                    </w:r>
                  </w:del>
                  <w:proofErr w:type="spellStart"/>
                  <w:ins w:id="285" w:author="Paul Janssen" w:date="2020-08-27T14:20:00Z">
                    <w:r w:rsidR="00850629" w:rsidRPr="00A25D4D">
                      <w:t>multi</w:t>
                    </w:r>
                    <w:r w:rsidR="00850629">
                      <w:t>vlak</w:t>
                    </w:r>
                    <w:proofErr w:type="spellEnd"/>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86" w:author="Paul Janssen" w:date="2020-08-27T14:21:00Z"/>
                      <w:rFonts w:ascii="Calibri" w:hAnsi="Calibri" w:cs="Calibri"/>
                      <w:sz w:val="20"/>
                      <w:szCs w:val="20"/>
                    </w:rPr>
                  </w:pPr>
                  <w:proofErr w:type="spellStart"/>
                  <w:ins w:id="287" w:author="Paul Janssen" w:date="2020-08-27T14:21:00Z">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ins>
                </w:p>
                <w:p w14:paraId="74F0358D" w14:textId="77777777" w:rsidR="00850629" w:rsidRPr="00850629" w:rsidRDefault="00850629" w:rsidP="00850629">
                  <w:pPr>
                    <w:autoSpaceDE w:val="0"/>
                    <w:autoSpaceDN w:val="0"/>
                    <w:adjustRightInd w:val="0"/>
                    <w:spacing w:after="80" w:line="240" w:lineRule="auto"/>
                    <w:jc w:val="left"/>
                    <w:rPr>
                      <w:ins w:id="288" w:author="Paul Janssen" w:date="2020-08-27T14:21:00Z"/>
                      <w:rFonts w:ascii="Calibri" w:hAnsi="Calibri" w:cs="Calibri"/>
                      <w:sz w:val="20"/>
                      <w:szCs w:val="20"/>
                    </w:rPr>
                  </w:pPr>
                  <w:proofErr w:type="spellStart"/>
                  <w:ins w:id="289" w:author="Paul Janssen" w:date="2020-08-27T14:21:00Z">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ins>
                </w:p>
                <w:p w14:paraId="70E0745A" w14:textId="0B22A8DD" w:rsidR="00C0190C" w:rsidRPr="00A25D4D" w:rsidRDefault="00C0190C" w:rsidP="008F13CC">
                  <w:pPr>
                    <w:jc w:val="left"/>
                  </w:pPr>
                  <w:del w:id="290"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91"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92" w:author="Paul Janssen" w:date="2020-06-10T17:03:00Z">
                    <w:r w:rsidRPr="00A25D4D" w:rsidDel="00A32211">
                      <w:delText>Surface</w:delText>
                    </w:r>
                  </w:del>
                  <w:ins w:id="293"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lastRenderedPageBreak/>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lastRenderedPageBreak/>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94" w:author="Paul Janssen" w:date="2020-06-10T17:04:00Z">
                    <w:r w:rsidRPr="00A25D4D" w:rsidDel="00A32211">
                      <w:delText>Surface</w:delText>
                    </w:r>
                  </w:del>
                  <w:ins w:id="295"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96"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97"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98" w:author="Paul Janssen" w:date="2020-06-10T17:01:00Z"/>
                    </w:rPr>
                  </w:pPr>
                  <w:proofErr w:type="spellStart"/>
                  <w:ins w:id="299"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300" w:author="Paul Janssen" w:date="2020-06-10T17:01:00Z"/>
                    </w:trPr>
                    <w:tc>
                      <w:tcPr>
                        <w:tcW w:w="360" w:type="dxa"/>
                        <w:hideMark/>
                      </w:tcPr>
                      <w:p w14:paraId="5780DE3C" w14:textId="77777777" w:rsidR="00A32211" w:rsidRPr="00A25D4D" w:rsidRDefault="00A32211" w:rsidP="00A32211">
                        <w:pPr>
                          <w:jc w:val="left"/>
                          <w:rPr>
                            <w:ins w:id="301" w:author="Paul Janssen" w:date="2020-06-10T17:01:00Z"/>
                          </w:rPr>
                        </w:pPr>
                        <w:ins w:id="302" w:author="Paul Janssen" w:date="2020-06-10T17:01:00Z">
                          <w:r w:rsidRPr="00A25D4D">
                            <w:t> </w:t>
                          </w:r>
                        </w:ins>
                      </w:p>
                    </w:tc>
                    <w:tc>
                      <w:tcPr>
                        <w:tcW w:w="1500" w:type="dxa"/>
                        <w:hideMark/>
                      </w:tcPr>
                      <w:p w14:paraId="05DA776C" w14:textId="77777777" w:rsidR="00A32211" w:rsidRPr="00A25D4D" w:rsidRDefault="00A32211" w:rsidP="00A32211">
                        <w:pPr>
                          <w:jc w:val="left"/>
                          <w:rPr>
                            <w:ins w:id="303" w:author="Paul Janssen" w:date="2020-06-10T17:01:00Z"/>
                          </w:rPr>
                        </w:pPr>
                        <w:ins w:id="304"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305" w:author="Paul Janssen" w:date="2020-06-10T17:01:00Z"/>
                          </w:rPr>
                        </w:pPr>
                        <w:ins w:id="306"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307" w:author="Paul Janssen" w:date="2020-06-10T17:01:00Z"/>
                    </w:trPr>
                    <w:tc>
                      <w:tcPr>
                        <w:tcW w:w="360" w:type="dxa"/>
                        <w:hideMark/>
                      </w:tcPr>
                      <w:p w14:paraId="453406F4" w14:textId="77777777" w:rsidR="00A32211" w:rsidRPr="00A25D4D" w:rsidRDefault="00A32211" w:rsidP="00A32211">
                        <w:pPr>
                          <w:jc w:val="left"/>
                          <w:rPr>
                            <w:ins w:id="308" w:author="Paul Janssen" w:date="2020-06-10T17:01:00Z"/>
                          </w:rPr>
                        </w:pPr>
                        <w:ins w:id="309" w:author="Paul Janssen" w:date="2020-06-10T17:01:00Z">
                          <w:r w:rsidRPr="00A25D4D">
                            <w:t> </w:t>
                          </w:r>
                        </w:ins>
                      </w:p>
                    </w:tc>
                    <w:tc>
                      <w:tcPr>
                        <w:tcW w:w="1500" w:type="dxa"/>
                        <w:hideMark/>
                      </w:tcPr>
                      <w:p w14:paraId="77FBA224" w14:textId="77777777" w:rsidR="00A32211" w:rsidRPr="00A25D4D" w:rsidRDefault="00A32211" w:rsidP="00A32211">
                        <w:pPr>
                          <w:jc w:val="left"/>
                          <w:rPr>
                            <w:ins w:id="310" w:author="Paul Janssen" w:date="2020-06-10T17:01:00Z"/>
                          </w:rPr>
                        </w:pPr>
                        <w:ins w:id="311"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312" w:author="Paul Janssen" w:date="2020-06-10T17:02:00Z"/>
                            <w:rFonts w:ascii="Calibri" w:hAnsi="Calibri" w:cs="Calibri"/>
                            <w:sz w:val="20"/>
                            <w:szCs w:val="20"/>
                          </w:rPr>
                        </w:pPr>
                        <w:proofErr w:type="spellStart"/>
                        <w:ins w:id="313"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314" w:author="Paul Janssen" w:date="2020-06-10T17:01:00Z"/>
                            <w:rFonts w:ascii="Calibri" w:hAnsi="Calibri" w:cs="Calibri"/>
                            <w:sz w:val="20"/>
                            <w:szCs w:val="20"/>
                            <w:rPrChange w:id="315" w:author="Paul Janssen" w:date="2020-06-10T17:02:00Z">
                              <w:rPr>
                                <w:ins w:id="316" w:author="Paul Janssen" w:date="2020-06-10T17:01:00Z"/>
                              </w:rPr>
                            </w:rPrChange>
                          </w:rPr>
                          <w:pPrChange w:id="317" w:author="Paul Janssen" w:date="2020-06-10T17:02:00Z">
                            <w:pPr>
                              <w:jc w:val="left"/>
                            </w:pPr>
                          </w:pPrChange>
                        </w:pPr>
                        <w:proofErr w:type="spellStart"/>
                        <w:ins w:id="318"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319" w:author="Paul Janssen" w:date="2020-06-10T17:01:00Z"/>
                    </w:rPr>
                  </w:pPr>
                </w:p>
              </w:tc>
            </w:tr>
          </w:tbl>
          <w:p w14:paraId="58143EF7" w14:textId="77777777" w:rsidR="00A32211" w:rsidRPr="00A25D4D" w:rsidRDefault="00A32211" w:rsidP="008F13CC">
            <w:pPr>
              <w:jc w:val="left"/>
              <w:rPr>
                <w:ins w:id="320" w:author="Paul Janssen" w:date="2020-06-10T17:01:00Z"/>
                <w:b/>
                <w:bCs/>
              </w:rPr>
            </w:pPr>
          </w:p>
        </w:tc>
      </w:tr>
      <w:tr w:rsidR="00A32211" w:rsidRPr="00A25D4D" w14:paraId="4F7DA757" w14:textId="77777777" w:rsidTr="00C0190C">
        <w:trPr>
          <w:tblCellSpacing w:w="0" w:type="dxa"/>
          <w:ins w:id="321"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322"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323" w:author="Paul Janssen" w:date="2020-06-10T17:00:00Z"/>
                    </w:rPr>
                  </w:pPr>
                  <w:proofErr w:type="spellStart"/>
                  <w:ins w:id="324" w:author="Paul Janssen" w:date="2020-06-10T17:00:00Z">
                    <w:r w:rsidRPr="00A25D4D">
                      <w:rPr>
                        <w:b/>
                        <w:bCs/>
                      </w:rPr>
                      <w:t>Constraint</w:t>
                    </w:r>
                    <w:proofErr w:type="spellEnd"/>
                    <w:r w:rsidRPr="00A25D4D">
                      <w:rPr>
                        <w:b/>
                        <w:bCs/>
                      </w:rPr>
                      <w:t xml:space="preserve">: </w:t>
                    </w:r>
                  </w:ins>
                  <w:ins w:id="325"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326" w:author="Paul Janssen" w:date="2020-06-10T17:00:00Z"/>
                    </w:trPr>
                    <w:tc>
                      <w:tcPr>
                        <w:tcW w:w="360" w:type="dxa"/>
                        <w:hideMark/>
                      </w:tcPr>
                      <w:p w14:paraId="792F581C" w14:textId="77777777" w:rsidR="00A32211" w:rsidRPr="00A25D4D" w:rsidRDefault="00A32211" w:rsidP="00A32211">
                        <w:pPr>
                          <w:jc w:val="left"/>
                          <w:rPr>
                            <w:ins w:id="327" w:author="Paul Janssen" w:date="2020-06-10T17:00:00Z"/>
                          </w:rPr>
                        </w:pPr>
                        <w:ins w:id="328" w:author="Paul Janssen" w:date="2020-06-10T17:00:00Z">
                          <w:r w:rsidRPr="00A25D4D">
                            <w:t> </w:t>
                          </w:r>
                        </w:ins>
                      </w:p>
                    </w:tc>
                    <w:tc>
                      <w:tcPr>
                        <w:tcW w:w="1500" w:type="dxa"/>
                        <w:hideMark/>
                      </w:tcPr>
                      <w:p w14:paraId="28541565" w14:textId="77777777" w:rsidR="00A32211" w:rsidRPr="00A25D4D" w:rsidRDefault="00A32211" w:rsidP="00A32211">
                        <w:pPr>
                          <w:jc w:val="left"/>
                          <w:rPr>
                            <w:ins w:id="329" w:author="Paul Janssen" w:date="2020-06-10T17:00:00Z"/>
                          </w:rPr>
                        </w:pPr>
                        <w:ins w:id="330"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331" w:author="Paul Janssen" w:date="2020-06-10T17:00:00Z"/>
                          </w:rPr>
                        </w:pPr>
                        <w:ins w:id="332"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333" w:author="Paul Janssen" w:date="2020-06-10T17:00:00Z"/>
                    </w:trPr>
                    <w:tc>
                      <w:tcPr>
                        <w:tcW w:w="360" w:type="dxa"/>
                        <w:hideMark/>
                      </w:tcPr>
                      <w:p w14:paraId="20DBC098" w14:textId="77777777" w:rsidR="00A32211" w:rsidRPr="00A25D4D" w:rsidRDefault="00A32211" w:rsidP="00A32211">
                        <w:pPr>
                          <w:jc w:val="left"/>
                          <w:rPr>
                            <w:ins w:id="334" w:author="Paul Janssen" w:date="2020-06-10T17:00:00Z"/>
                          </w:rPr>
                        </w:pPr>
                        <w:ins w:id="335" w:author="Paul Janssen" w:date="2020-06-10T17:00:00Z">
                          <w:r w:rsidRPr="00A25D4D">
                            <w:t> </w:t>
                          </w:r>
                        </w:ins>
                      </w:p>
                    </w:tc>
                    <w:tc>
                      <w:tcPr>
                        <w:tcW w:w="1500" w:type="dxa"/>
                        <w:hideMark/>
                      </w:tcPr>
                      <w:p w14:paraId="297847F5" w14:textId="77777777" w:rsidR="00A32211" w:rsidRPr="00A25D4D" w:rsidRDefault="00A32211" w:rsidP="00A32211">
                        <w:pPr>
                          <w:jc w:val="left"/>
                          <w:rPr>
                            <w:ins w:id="336" w:author="Paul Janssen" w:date="2020-06-10T17:00:00Z"/>
                          </w:rPr>
                        </w:pPr>
                        <w:ins w:id="337"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338" w:author="Paul Janssen" w:date="2020-06-10T17:02:00Z"/>
                            <w:rFonts w:ascii="Calibri" w:hAnsi="Calibri" w:cs="Calibri"/>
                            <w:sz w:val="20"/>
                            <w:szCs w:val="20"/>
                          </w:rPr>
                        </w:pPr>
                        <w:proofErr w:type="spellStart"/>
                        <w:ins w:id="339"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340" w:author="Paul Janssen" w:date="2020-06-10T17:00:00Z"/>
                            <w:rFonts w:ascii="Calibri" w:hAnsi="Calibri" w:cs="Calibri"/>
                            <w:sz w:val="20"/>
                            <w:szCs w:val="20"/>
                            <w:rPrChange w:id="341" w:author="Paul Janssen" w:date="2020-06-10T17:02:00Z">
                              <w:rPr>
                                <w:ins w:id="342" w:author="Paul Janssen" w:date="2020-06-10T17:00:00Z"/>
                              </w:rPr>
                            </w:rPrChange>
                          </w:rPr>
                          <w:pPrChange w:id="343" w:author="Paul Janssen" w:date="2020-06-10T17:02:00Z">
                            <w:pPr>
                              <w:jc w:val="left"/>
                            </w:pPr>
                          </w:pPrChange>
                        </w:pPr>
                        <w:proofErr w:type="spellStart"/>
                        <w:ins w:id="344"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345" w:author="Paul Janssen" w:date="2020-06-10T17:00:00Z"/>
                    </w:rPr>
                  </w:pPr>
                </w:p>
              </w:tc>
            </w:tr>
            <w:tr w:rsidR="00137CC1" w:rsidRPr="00A25D4D" w14:paraId="626E809D" w14:textId="77777777" w:rsidTr="00B50B58">
              <w:trPr>
                <w:tblCellSpacing w:w="0" w:type="dxa"/>
                <w:ins w:id="346"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347" w:author="Paul Janssen" w:date="2020-07-06T12:54:00Z"/>
                    </w:rPr>
                  </w:pPr>
                  <w:proofErr w:type="spellStart"/>
                  <w:ins w:id="348"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349" w:author="Paul Janssen" w:date="2020-07-06T12:54:00Z"/>
                    </w:trPr>
                    <w:tc>
                      <w:tcPr>
                        <w:tcW w:w="360" w:type="dxa"/>
                        <w:hideMark/>
                      </w:tcPr>
                      <w:p w14:paraId="4C7785C3" w14:textId="77777777" w:rsidR="00137CC1" w:rsidRPr="00A25D4D" w:rsidRDefault="00137CC1" w:rsidP="00137CC1">
                        <w:pPr>
                          <w:jc w:val="left"/>
                          <w:rPr>
                            <w:ins w:id="350" w:author="Paul Janssen" w:date="2020-07-06T12:54:00Z"/>
                          </w:rPr>
                        </w:pPr>
                        <w:ins w:id="351" w:author="Paul Janssen" w:date="2020-07-06T12:54:00Z">
                          <w:r w:rsidRPr="00A25D4D">
                            <w:t> </w:t>
                          </w:r>
                        </w:ins>
                      </w:p>
                    </w:tc>
                    <w:tc>
                      <w:tcPr>
                        <w:tcW w:w="1500" w:type="dxa"/>
                        <w:hideMark/>
                      </w:tcPr>
                      <w:p w14:paraId="205355F8" w14:textId="77777777" w:rsidR="00137CC1" w:rsidRPr="00A25D4D" w:rsidRDefault="00137CC1" w:rsidP="00137CC1">
                        <w:pPr>
                          <w:jc w:val="left"/>
                          <w:rPr>
                            <w:ins w:id="352" w:author="Paul Janssen" w:date="2020-07-06T12:54:00Z"/>
                          </w:rPr>
                        </w:pPr>
                        <w:ins w:id="353"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54" w:author="Paul Janssen" w:date="2020-07-06T12:54:00Z"/>
                          </w:rPr>
                        </w:pPr>
                        <w:ins w:id="355" w:author="Paul Janssen" w:date="2020-07-06T12:54:00Z">
                          <w:r>
                            <w:t>hoort bij maximaal 1 utiliteitsnet</w:t>
                          </w:r>
                        </w:ins>
                      </w:p>
                    </w:tc>
                  </w:tr>
                  <w:tr w:rsidR="00137CC1" w:rsidRPr="00A25D4D" w14:paraId="49584F9F" w14:textId="77777777" w:rsidTr="00137CC1">
                    <w:trPr>
                      <w:tblHeader/>
                      <w:tblCellSpacing w:w="0" w:type="dxa"/>
                      <w:ins w:id="356" w:author="Paul Janssen" w:date="2020-07-06T12:54:00Z"/>
                    </w:trPr>
                    <w:tc>
                      <w:tcPr>
                        <w:tcW w:w="360" w:type="dxa"/>
                        <w:hideMark/>
                      </w:tcPr>
                      <w:p w14:paraId="128AC8E5" w14:textId="77777777" w:rsidR="00137CC1" w:rsidRPr="00A25D4D" w:rsidRDefault="00137CC1" w:rsidP="00137CC1">
                        <w:pPr>
                          <w:jc w:val="left"/>
                          <w:rPr>
                            <w:ins w:id="357" w:author="Paul Janssen" w:date="2020-07-06T12:54:00Z"/>
                          </w:rPr>
                        </w:pPr>
                        <w:ins w:id="358" w:author="Paul Janssen" w:date="2020-07-06T12:54:00Z">
                          <w:r w:rsidRPr="00A25D4D">
                            <w:t> </w:t>
                          </w:r>
                        </w:ins>
                      </w:p>
                    </w:tc>
                    <w:tc>
                      <w:tcPr>
                        <w:tcW w:w="1500" w:type="dxa"/>
                        <w:hideMark/>
                      </w:tcPr>
                      <w:p w14:paraId="7149BD39" w14:textId="77777777" w:rsidR="00137CC1" w:rsidRPr="00A25D4D" w:rsidRDefault="00137CC1" w:rsidP="00137CC1">
                        <w:pPr>
                          <w:jc w:val="left"/>
                          <w:rPr>
                            <w:ins w:id="359" w:author="Paul Janssen" w:date="2020-07-06T12:54:00Z"/>
                          </w:rPr>
                        </w:pPr>
                        <w:ins w:id="360"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61" w:author="Paul Janssen" w:date="2020-07-06T12:54:00Z"/>
                            <w:rFonts w:ascii="Calibri" w:hAnsi="Calibri" w:cs="Calibri"/>
                            <w:sz w:val="20"/>
                            <w:szCs w:val="20"/>
                          </w:rPr>
                        </w:pPr>
                        <w:proofErr w:type="spellStart"/>
                        <w:ins w:id="362"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63" w:author="Paul Janssen" w:date="2020-07-06T12:54:00Z"/>
                            <w:rFonts w:ascii="Calibri" w:hAnsi="Calibri" w:cs="Calibri"/>
                            <w:sz w:val="20"/>
                            <w:szCs w:val="20"/>
                          </w:rPr>
                        </w:pPr>
                        <w:proofErr w:type="spellStart"/>
                        <w:ins w:id="364"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65" w:author="Paul Janssen" w:date="2020-07-06T12:53:00Z"/>
                      <w:b/>
                      <w:bCs/>
                    </w:rPr>
                  </w:pPr>
                </w:p>
              </w:tc>
            </w:tr>
          </w:tbl>
          <w:p w14:paraId="39FA3986" w14:textId="77777777" w:rsidR="00A32211" w:rsidRPr="00A25D4D" w:rsidRDefault="00A32211" w:rsidP="008F13CC">
            <w:pPr>
              <w:jc w:val="left"/>
              <w:rPr>
                <w:ins w:id="366"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lastRenderedPageBreak/>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lastRenderedPageBreak/>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67"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68" w:author="Paul Janssen" w:date="2020-06-10T17:54:00Z"/>
              </w:rPr>
            </w:pPr>
            <w:proofErr w:type="spellStart"/>
            <w:ins w:id="369"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70" w:author="Paul Janssen" w:date="2020-06-10T17:54:00Z"/>
              </w:trPr>
              <w:tc>
                <w:tcPr>
                  <w:tcW w:w="360" w:type="dxa"/>
                  <w:hideMark/>
                </w:tcPr>
                <w:p w14:paraId="54DAEF42" w14:textId="77777777" w:rsidR="00A92388" w:rsidRPr="00A25D4D" w:rsidRDefault="00A92388" w:rsidP="00A92388">
                  <w:pPr>
                    <w:jc w:val="left"/>
                    <w:rPr>
                      <w:ins w:id="371" w:author="Paul Janssen" w:date="2020-06-10T17:54:00Z"/>
                    </w:rPr>
                  </w:pPr>
                  <w:ins w:id="372" w:author="Paul Janssen" w:date="2020-06-10T17:54:00Z">
                    <w:r w:rsidRPr="00A25D4D">
                      <w:t> </w:t>
                    </w:r>
                  </w:ins>
                </w:p>
              </w:tc>
              <w:tc>
                <w:tcPr>
                  <w:tcW w:w="1500" w:type="dxa"/>
                  <w:hideMark/>
                </w:tcPr>
                <w:p w14:paraId="6E199E60" w14:textId="77777777" w:rsidR="00A92388" w:rsidRPr="00A25D4D" w:rsidRDefault="00A92388" w:rsidP="00A92388">
                  <w:pPr>
                    <w:jc w:val="left"/>
                    <w:rPr>
                      <w:ins w:id="373" w:author="Paul Janssen" w:date="2020-06-10T17:54:00Z"/>
                    </w:rPr>
                  </w:pPr>
                  <w:ins w:id="374"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75" w:author="Paul Janssen" w:date="2020-06-10T17:54:00Z"/>
                    </w:rPr>
                  </w:pPr>
                  <w:ins w:id="376" w:author="Paul Janssen" w:date="2020-06-10T17:54:00Z">
                    <w:r>
                      <w:t>hoort bij maximaal 1 utiliteitsnet</w:t>
                    </w:r>
                  </w:ins>
                </w:p>
              </w:tc>
            </w:tr>
            <w:tr w:rsidR="00A92388" w:rsidRPr="00A25D4D" w14:paraId="6FFB7D6D" w14:textId="77777777" w:rsidTr="00B50B58">
              <w:trPr>
                <w:tblHeader/>
                <w:tblCellSpacing w:w="0" w:type="dxa"/>
                <w:ins w:id="377" w:author="Paul Janssen" w:date="2020-06-10T17:54:00Z"/>
              </w:trPr>
              <w:tc>
                <w:tcPr>
                  <w:tcW w:w="360" w:type="dxa"/>
                  <w:hideMark/>
                </w:tcPr>
                <w:p w14:paraId="730AEC40" w14:textId="77777777" w:rsidR="00A92388" w:rsidRPr="00A25D4D" w:rsidRDefault="00A92388" w:rsidP="00A92388">
                  <w:pPr>
                    <w:jc w:val="left"/>
                    <w:rPr>
                      <w:ins w:id="378" w:author="Paul Janssen" w:date="2020-06-10T17:54:00Z"/>
                    </w:rPr>
                  </w:pPr>
                  <w:ins w:id="379" w:author="Paul Janssen" w:date="2020-06-10T17:54:00Z">
                    <w:r w:rsidRPr="00A25D4D">
                      <w:t> </w:t>
                    </w:r>
                  </w:ins>
                </w:p>
              </w:tc>
              <w:tc>
                <w:tcPr>
                  <w:tcW w:w="1500" w:type="dxa"/>
                  <w:hideMark/>
                </w:tcPr>
                <w:p w14:paraId="05165002" w14:textId="77777777" w:rsidR="00A92388" w:rsidRPr="00A25D4D" w:rsidRDefault="00A92388" w:rsidP="00A92388">
                  <w:pPr>
                    <w:jc w:val="left"/>
                    <w:rPr>
                      <w:ins w:id="380" w:author="Paul Janssen" w:date="2020-06-10T17:54:00Z"/>
                    </w:rPr>
                  </w:pPr>
                  <w:ins w:id="381"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82" w:author="Paul Janssen" w:date="2020-06-10T17:54:00Z"/>
                      <w:rFonts w:ascii="Calibri" w:hAnsi="Calibri" w:cs="Calibri"/>
                      <w:sz w:val="20"/>
                      <w:szCs w:val="20"/>
                    </w:rPr>
                  </w:pPr>
                  <w:proofErr w:type="spellStart"/>
                  <w:ins w:id="383"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84" w:author="Paul Janssen" w:date="2020-06-10T17:54:00Z"/>
                      <w:rFonts w:ascii="Calibri" w:hAnsi="Calibri" w:cs="Calibri"/>
                      <w:sz w:val="20"/>
                      <w:szCs w:val="20"/>
                    </w:rPr>
                  </w:pPr>
                  <w:proofErr w:type="spellStart"/>
                  <w:ins w:id="385"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86"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del w:id="387" w:author="Paul Janssen" w:date="2020-09-30T16:28:00Z">
                    <w:r w:rsidRPr="00A25D4D" w:rsidDel="001C7DDD">
                      <w:delText>0..</w:delText>
                    </w:r>
                  </w:del>
                  <w:r w:rsidRPr="00A25D4D">
                    <w:t>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lastRenderedPageBreak/>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88"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89" w:author="Paul Janssen" w:date="2020-06-10T17:16:00Z"/>
              </w:rPr>
            </w:pPr>
            <w:ins w:id="390"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91" w:author="Paul Janssen" w:date="2020-06-10T17:16:00Z"/>
              </w:trPr>
              <w:tc>
                <w:tcPr>
                  <w:tcW w:w="360" w:type="dxa"/>
                  <w:hideMark/>
                </w:tcPr>
                <w:p w14:paraId="7A327809" w14:textId="77777777" w:rsidR="006B3319" w:rsidRPr="00A25D4D" w:rsidRDefault="006B3319" w:rsidP="006B3319">
                  <w:pPr>
                    <w:jc w:val="left"/>
                    <w:rPr>
                      <w:ins w:id="392" w:author="Paul Janssen" w:date="2020-06-10T17:16:00Z"/>
                    </w:rPr>
                  </w:pPr>
                  <w:ins w:id="393" w:author="Paul Janssen" w:date="2020-06-10T17:16:00Z">
                    <w:r w:rsidRPr="00A25D4D">
                      <w:t> </w:t>
                    </w:r>
                  </w:ins>
                </w:p>
              </w:tc>
              <w:tc>
                <w:tcPr>
                  <w:tcW w:w="1500" w:type="dxa"/>
                  <w:hideMark/>
                </w:tcPr>
                <w:p w14:paraId="7D33EC60" w14:textId="77777777" w:rsidR="006B3319" w:rsidRPr="00A25D4D" w:rsidRDefault="006B3319" w:rsidP="006B3319">
                  <w:pPr>
                    <w:jc w:val="left"/>
                    <w:rPr>
                      <w:ins w:id="394" w:author="Paul Janssen" w:date="2020-06-10T17:16:00Z"/>
                    </w:rPr>
                  </w:pPr>
                  <w:ins w:id="395" w:author="Paul Janssen" w:date="2020-06-10T17:16:00Z">
                    <w:r w:rsidRPr="00A25D4D">
                      <w:t>Type:</w:t>
                    </w:r>
                  </w:ins>
                </w:p>
              </w:tc>
              <w:tc>
                <w:tcPr>
                  <w:tcW w:w="0" w:type="auto"/>
                  <w:hideMark/>
                </w:tcPr>
                <w:p w14:paraId="4C00097F" w14:textId="47723A1A" w:rsidR="006B3319" w:rsidRPr="00A25D4D" w:rsidRDefault="006B3319" w:rsidP="006B3319">
                  <w:pPr>
                    <w:jc w:val="left"/>
                    <w:rPr>
                      <w:ins w:id="396" w:author="Paul Janssen" w:date="2020-06-10T17:16:00Z"/>
                    </w:rPr>
                  </w:pPr>
                  <w:proofErr w:type="spellStart"/>
                  <w:ins w:id="397" w:author="Paul Janssen" w:date="2020-06-10T17:17:00Z">
                    <w:r>
                      <w:t>Boolean</w:t>
                    </w:r>
                  </w:ins>
                  <w:proofErr w:type="spellEnd"/>
                </w:p>
              </w:tc>
            </w:tr>
            <w:tr w:rsidR="006B3319" w:rsidRPr="00A25D4D" w14:paraId="1778FCD6" w14:textId="77777777" w:rsidTr="00B50B58">
              <w:trPr>
                <w:tblHeader/>
                <w:tblCellSpacing w:w="0" w:type="dxa"/>
                <w:ins w:id="398" w:author="Paul Janssen" w:date="2020-06-10T17:16:00Z"/>
              </w:trPr>
              <w:tc>
                <w:tcPr>
                  <w:tcW w:w="360" w:type="dxa"/>
                  <w:hideMark/>
                </w:tcPr>
                <w:p w14:paraId="1D9676F0" w14:textId="77777777" w:rsidR="006B3319" w:rsidRPr="00A25D4D" w:rsidRDefault="006B3319" w:rsidP="006B3319">
                  <w:pPr>
                    <w:jc w:val="left"/>
                    <w:rPr>
                      <w:ins w:id="399" w:author="Paul Janssen" w:date="2020-06-10T17:16:00Z"/>
                    </w:rPr>
                  </w:pPr>
                  <w:ins w:id="400" w:author="Paul Janssen" w:date="2020-06-10T17:16:00Z">
                    <w:r w:rsidRPr="00A25D4D">
                      <w:t> </w:t>
                    </w:r>
                  </w:ins>
                </w:p>
              </w:tc>
              <w:tc>
                <w:tcPr>
                  <w:tcW w:w="1500" w:type="dxa"/>
                  <w:hideMark/>
                </w:tcPr>
                <w:p w14:paraId="305DA67C" w14:textId="77777777" w:rsidR="006B3319" w:rsidRPr="00A25D4D" w:rsidRDefault="006B3319" w:rsidP="006B3319">
                  <w:pPr>
                    <w:jc w:val="left"/>
                    <w:rPr>
                      <w:ins w:id="401" w:author="Paul Janssen" w:date="2020-06-10T17:16:00Z"/>
                    </w:rPr>
                  </w:pPr>
                  <w:ins w:id="402" w:author="Paul Janssen" w:date="2020-06-10T17:16:00Z">
                    <w:r w:rsidRPr="00A25D4D">
                      <w:t>Naam</w:t>
                    </w:r>
                  </w:ins>
                </w:p>
              </w:tc>
              <w:tc>
                <w:tcPr>
                  <w:tcW w:w="0" w:type="auto"/>
                  <w:hideMark/>
                </w:tcPr>
                <w:p w14:paraId="13C8BFF6" w14:textId="77777777" w:rsidR="006B3319" w:rsidRPr="00A25D4D" w:rsidRDefault="006B3319" w:rsidP="006B3319">
                  <w:pPr>
                    <w:jc w:val="left"/>
                    <w:rPr>
                      <w:ins w:id="403" w:author="Paul Janssen" w:date="2020-06-10T17:16:00Z"/>
                    </w:rPr>
                  </w:pPr>
                </w:p>
              </w:tc>
            </w:tr>
            <w:tr w:rsidR="006B3319" w:rsidRPr="00A25D4D" w14:paraId="36943E52" w14:textId="77777777" w:rsidTr="00B50B58">
              <w:trPr>
                <w:tblHeader/>
                <w:tblCellSpacing w:w="0" w:type="dxa"/>
                <w:ins w:id="404" w:author="Paul Janssen" w:date="2020-06-10T17:16:00Z"/>
              </w:trPr>
              <w:tc>
                <w:tcPr>
                  <w:tcW w:w="360" w:type="dxa"/>
                  <w:hideMark/>
                </w:tcPr>
                <w:p w14:paraId="178867A0" w14:textId="77777777" w:rsidR="006B3319" w:rsidRPr="00A25D4D" w:rsidRDefault="006B3319" w:rsidP="006B3319">
                  <w:pPr>
                    <w:jc w:val="left"/>
                    <w:rPr>
                      <w:ins w:id="405" w:author="Paul Janssen" w:date="2020-06-10T17:16:00Z"/>
                    </w:rPr>
                  </w:pPr>
                  <w:ins w:id="406" w:author="Paul Janssen" w:date="2020-06-10T17:16:00Z">
                    <w:r w:rsidRPr="00A25D4D">
                      <w:t> </w:t>
                    </w:r>
                  </w:ins>
                </w:p>
              </w:tc>
              <w:tc>
                <w:tcPr>
                  <w:tcW w:w="1500" w:type="dxa"/>
                  <w:hideMark/>
                </w:tcPr>
                <w:p w14:paraId="66FC1C58" w14:textId="77777777" w:rsidR="006B3319" w:rsidRPr="00A25D4D" w:rsidRDefault="006B3319" w:rsidP="006B3319">
                  <w:pPr>
                    <w:jc w:val="left"/>
                    <w:rPr>
                      <w:ins w:id="407" w:author="Paul Janssen" w:date="2020-06-10T17:16:00Z"/>
                    </w:rPr>
                  </w:pPr>
                  <w:ins w:id="408"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409" w:author="Paul Janssen" w:date="2020-06-10T17:16:00Z"/>
                      <w:rFonts w:ascii="Calibri" w:hAnsi="Calibri" w:cs="Calibri"/>
                      <w:sz w:val="20"/>
                      <w:szCs w:val="20"/>
                      <w:rPrChange w:id="410" w:author="Paul Janssen" w:date="2020-06-10T17:18:00Z">
                        <w:rPr>
                          <w:ins w:id="411" w:author="Paul Janssen" w:date="2020-06-10T17:16:00Z"/>
                        </w:rPr>
                      </w:rPrChange>
                    </w:rPr>
                    <w:pPrChange w:id="412" w:author="Paul Janssen" w:date="2020-06-10T17:18:00Z">
                      <w:pPr>
                        <w:jc w:val="left"/>
                      </w:pPr>
                    </w:pPrChange>
                  </w:pPr>
                  <w:ins w:id="413"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414" w:author="Paul Janssen" w:date="2020-06-10T17:16:00Z"/>
              </w:trPr>
              <w:tc>
                <w:tcPr>
                  <w:tcW w:w="360" w:type="dxa"/>
                  <w:hideMark/>
                </w:tcPr>
                <w:p w14:paraId="7027B0D2" w14:textId="77777777" w:rsidR="006B3319" w:rsidRPr="00A25D4D" w:rsidRDefault="006B3319" w:rsidP="006B3319">
                  <w:pPr>
                    <w:jc w:val="left"/>
                    <w:rPr>
                      <w:ins w:id="415" w:author="Paul Janssen" w:date="2020-06-10T17:16:00Z"/>
                    </w:rPr>
                  </w:pPr>
                  <w:ins w:id="416" w:author="Paul Janssen" w:date="2020-06-10T17:16:00Z">
                    <w:r w:rsidRPr="00A25D4D">
                      <w:t> </w:t>
                    </w:r>
                  </w:ins>
                </w:p>
              </w:tc>
              <w:tc>
                <w:tcPr>
                  <w:tcW w:w="1500" w:type="dxa"/>
                  <w:hideMark/>
                </w:tcPr>
                <w:p w14:paraId="3DB74ABF" w14:textId="77777777" w:rsidR="006B3319" w:rsidRPr="00A25D4D" w:rsidRDefault="006B3319" w:rsidP="006B3319">
                  <w:pPr>
                    <w:jc w:val="left"/>
                    <w:rPr>
                      <w:ins w:id="417" w:author="Paul Janssen" w:date="2020-06-10T17:16:00Z"/>
                    </w:rPr>
                  </w:pPr>
                  <w:proofErr w:type="spellStart"/>
                  <w:ins w:id="418"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419" w:author="Paul Janssen" w:date="2020-06-10T17:16:00Z"/>
                    </w:rPr>
                  </w:pPr>
                  <w:ins w:id="420" w:author="Paul Janssen" w:date="2020-06-10T17:17:00Z">
                    <w:r>
                      <w:t>0..</w:t>
                    </w:r>
                  </w:ins>
                  <w:ins w:id="421" w:author="Paul Janssen" w:date="2020-06-10T17:16:00Z">
                    <w:r w:rsidRPr="00A25D4D">
                      <w:t>1</w:t>
                    </w:r>
                  </w:ins>
                </w:p>
              </w:tc>
            </w:tr>
          </w:tbl>
          <w:p w14:paraId="1E4B92F2" w14:textId="77777777" w:rsidR="006B3319" w:rsidRPr="00A25D4D" w:rsidRDefault="006B3319" w:rsidP="008F13CC">
            <w:pPr>
              <w:jc w:val="left"/>
              <w:rPr>
                <w:ins w:id="422" w:author="Paul Janssen" w:date="2020-06-10T17:16:00Z"/>
                <w:b/>
                <w:bCs/>
              </w:rPr>
            </w:pPr>
          </w:p>
        </w:tc>
      </w:tr>
      <w:tr w:rsidR="006B3319" w:rsidRPr="00A25D4D" w14:paraId="6C4BAE2E" w14:textId="77777777" w:rsidTr="00C0190C">
        <w:trPr>
          <w:tblCellSpacing w:w="0" w:type="dxa"/>
          <w:ins w:id="423"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424" w:author="Paul Janssen" w:date="2020-06-10T17:16:00Z"/>
              </w:rPr>
            </w:pPr>
            <w:ins w:id="425"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426" w:author="Paul Janssen" w:date="2020-06-10T17:16:00Z"/>
              </w:trPr>
              <w:tc>
                <w:tcPr>
                  <w:tcW w:w="360" w:type="dxa"/>
                  <w:hideMark/>
                </w:tcPr>
                <w:p w14:paraId="1BD45540" w14:textId="77777777" w:rsidR="006B3319" w:rsidRPr="00A25D4D" w:rsidRDefault="006B3319" w:rsidP="006B3319">
                  <w:pPr>
                    <w:jc w:val="left"/>
                    <w:rPr>
                      <w:ins w:id="427" w:author="Paul Janssen" w:date="2020-06-10T17:16:00Z"/>
                    </w:rPr>
                  </w:pPr>
                  <w:ins w:id="428" w:author="Paul Janssen" w:date="2020-06-10T17:16:00Z">
                    <w:r w:rsidRPr="00A25D4D">
                      <w:t> </w:t>
                    </w:r>
                  </w:ins>
                </w:p>
              </w:tc>
              <w:tc>
                <w:tcPr>
                  <w:tcW w:w="1500" w:type="dxa"/>
                  <w:hideMark/>
                </w:tcPr>
                <w:p w14:paraId="3BD747D3" w14:textId="77777777" w:rsidR="006B3319" w:rsidRPr="00A25D4D" w:rsidRDefault="006B3319" w:rsidP="006B3319">
                  <w:pPr>
                    <w:jc w:val="left"/>
                    <w:rPr>
                      <w:ins w:id="429" w:author="Paul Janssen" w:date="2020-06-10T17:16:00Z"/>
                    </w:rPr>
                  </w:pPr>
                  <w:ins w:id="430" w:author="Paul Janssen" w:date="2020-06-10T17:16:00Z">
                    <w:r w:rsidRPr="00A25D4D">
                      <w:t>Type:</w:t>
                    </w:r>
                  </w:ins>
                </w:p>
              </w:tc>
              <w:tc>
                <w:tcPr>
                  <w:tcW w:w="0" w:type="auto"/>
                  <w:hideMark/>
                </w:tcPr>
                <w:p w14:paraId="4CEB3FBF" w14:textId="20E562CC" w:rsidR="006B3319" w:rsidRPr="00A25D4D" w:rsidRDefault="006B3319" w:rsidP="006B3319">
                  <w:pPr>
                    <w:jc w:val="left"/>
                    <w:rPr>
                      <w:ins w:id="431" w:author="Paul Janssen" w:date="2020-06-10T17:16:00Z"/>
                    </w:rPr>
                  </w:pPr>
                  <w:proofErr w:type="spellStart"/>
                  <w:ins w:id="432" w:author="Paul Janssen" w:date="2020-06-10T17:17:00Z">
                    <w:r>
                      <w:t>Boolean</w:t>
                    </w:r>
                  </w:ins>
                  <w:proofErr w:type="spellEnd"/>
                </w:p>
              </w:tc>
            </w:tr>
            <w:tr w:rsidR="006B3319" w:rsidRPr="00A25D4D" w14:paraId="00AB513A" w14:textId="77777777" w:rsidTr="00B50B58">
              <w:trPr>
                <w:tblHeader/>
                <w:tblCellSpacing w:w="0" w:type="dxa"/>
                <w:ins w:id="433" w:author="Paul Janssen" w:date="2020-06-10T17:16:00Z"/>
              </w:trPr>
              <w:tc>
                <w:tcPr>
                  <w:tcW w:w="360" w:type="dxa"/>
                  <w:hideMark/>
                </w:tcPr>
                <w:p w14:paraId="32A1E246" w14:textId="77777777" w:rsidR="006B3319" w:rsidRPr="00A25D4D" w:rsidRDefault="006B3319" w:rsidP="006B3319">
                  <w:pPr>
                    <w:jc w:val="left"/>
                    <w:rPr>
                      <w:ins w:id="434" w:author="Paul Janssen" w:date="2020-06-10T17:16:00Z"/>
                    </w:rPr>
                  </w:pPr>
                  <w:ins w:id="435" w:author="Paul Janssen" w:date="2020-06-10T17:16:00Z">
                    <w:r w:rsidRPr="00A25D4D">
                      <w:t> </w:t>
                    </w:r>
                  </w:ins>
                </w:p>
              </w:tc>
              <w:tc>
                <w:tcPr>
                  <w:tcW w:w="1500" w:type="dxa"/>
                  <w:hideMark/>
                </w:tcPr>
                <w:p w14:paraId="07725300" w14:textId="77777777" w:rsidR="006B3319" w:rsidRPr="00A25D4D" w:rsidRDefault="006B3319" w:rsidP="006B3319">
                  <w:pPr>
                    <w:jc w:val="left"/>
                    <w:rPr>
                      <w:ins w:id="436" w:author="Paul Janssen" w:date="2020-06-10T17:16:00Z"/>
                    </w:rPr>
                  </w:pPr>
                  <w:ins w:id="437" w:author="Paul Janssen" w:date="2020-06-10T17:16:00Z">
                    <w:r w:rsidRPr="00A25D4D">
                      <w:t>Naam</w:t>
                    </w:r>
                  </w:ins>
                </w:p>
              </w:tc>
              <w:tc>
                <w:tcPr>
                  <w:tcW w:w="0" w:type="auto"/>
                  <w:hideMark/>
                </w:tcPr>
                <w:p w14:paraId="47E6E9FC" w14:textId="77777777" w:rsidR="006B3319" w:rsidRPr="00A25D4D" w:rsidRDefault="006B3319" w:rsidP="006B3319">
                  <w:pPr>
                    <w:jc w:val="left"/>
                    <w:rPr>
                      <w:ins w:id="438" w:author="Paul Janssen" w:date="2020-06-10T17:16:00Z"/>
                    </w:rPr>
                  </w:pPr>
                </w:p>
              </w:tc>
            </w:tr>
            <w:tr w:rsidR="006B3319" w:rsidRPr="00A25D4D" w14:paraId="7BD9B5CB" w14:textId="77777777" w:rsidTr="00B50B58">
              <w:trPr>
                <w:tblHeader/>
                <w:tblCellSpacing w:w="0" w:type="dxa"/>
                <w:ins w:id="439" w:author="Paul Janssen" w:date="2020-06-10T17:16:00Z"/>
              </w:trPr>
              <w:tc>
                <w:tcPr>
                  <w:tcW w:w="360" w:type="dxa"/>
                  <w:hideMark/>
                </w:tcPr>
                <w:p w14:paraId="4757C808" w14:textId="77777777" w:rsidR="006B3319" w:rsidRPr="00A25D4D" w:rsidRDefault="006B3319" w:rsidP="006B3319">
                  <w:pPr>
                    <w:jc w:val="left"/>
                    <w:rPr>
                      <w:ins w:id="440" w:author="Paul Janssen" w:date="2020-06-10T17:16:00Z"/>
                    </w:rPr>
                  </w:pPr>
                  <w:ins w:id="441" w:author="Paul Janssen" w:date="2020-06-10T17:16:00Z">
                    <w:r w:rsidRPr="00A25D4D">
                      <w:t> </w:t>
                    </w:r>
                  </w:ins>
                </w:p>
              </w:tc>
              <w:tc>
                <w:tcPr>
                  <w:tcW w:w="1500" w:type="dxa"/>
                  <w:hideMark/>
                </w:tcPr>
                <w:p w14:paraId="0DA1A9F6" w14:textId="77777777" w:rsidR="006B3319" w:rsidRPr="00A25D4D" w:rsidRDefault="006B3319" w:rsidP="006B3319">
                  <w:pPr>
                    <w:jc w:val="left"/>
                    <w:rPr>
                      <w:ins w:id="442" w:author="Paul Janssen" w:date="2020-06-10T17:16:00Z"/>
                    </w:rPr>
                  </w:pPr>
                  <w:ins w:id="443"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444" w:author="Paul Janssen" w:date="2020-06-10T17:16:00Z"/>
                      <w:rFonts w:ascii="Calibri" w:hAnsi="Calibri" w:cs="Calibri"/>
                      <w:sz w:val="20"/>
                      <w:szCs w:val="20"/>
                      <w:rPrChange w:id="445" w:author="Paul Janssen" w:date="2020-06-10T17:18:00Z">
                        <w:rPr>
                          <w:ins w:id="446" w:author="Paul Janssen" w:date="2020-06-10T17:16:00Z"/>
                        </w:rPr>
                      </w:rPrChange>
                    </w:rPr>
                    <w:pPrChange w:id="447" w:author="Paul Janssen" w:date="2020-06-10T17:18:00Z">
                      <w:pPr>
                        <w:jc w:val="left"/>
                      </w:pPr>
                    </w:pPrChange>
                  </w:pPr>
                  <w:ins w:id="448"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449" w:author="Paul Janssen" w:date="2020-06-10T17:16:00Z"/>
              </w:trPr>
              <w:tc>
                <w:tcPr>
                  <w:tcW w:w="360" w:type="dxa"/>
                  <w:hideMark/>
                </w:tcPr>
                <w:p w14:paraId="6A202767" w14:textId="77777777" w:rsidR="006B3319" w:rsidRPr="00A25D4D" w:rsidRDefault="006B3319" w:rsidP="006B3319">
                  <w:pPr>
                    <w:jc w:val="left"/>
                    <w:rPr>
                      <w:ins w:id="450" w:author="Paul Janssen" w:date="2020-06-10T17:16:00Z"/>
                    </w:rPr>
                  </w:pPr>
                  <w:ins w:id="451" w:author="Paul Janssen" w:date="2020-06-10T17:16:00Z">
                    <w:r w:rsidRPr="00A25D4D">
                      <w:t> </w:t>
                    </w:r>
                  </w:ins>
                </w:p>
              </w:tc>
              <w:tc>
                <w:tcPr>
                  <w:tcW w:w="1500" w:type="dxa"/>
                  <w:hideMark/>
                </w:tcPr>
                <w:p w14:paraId="6E948197" w14:textId="77777777" w:rsidR="006B3319" w:rsidRPr="00A25D4D" w:rsidRDefault="006B3319" w:rsidP="006B3319">
                  <w:pPr>
                    <w:jc w:val="left"/>
                    <w:rPr>
                      <w:ins w:id="452" w:author="Paul Janssen" w:date="2020-06-10T17:16:00Z"/>
                    </w:rPr>
                  </w:pPr>
                  <w:proofErr w:type="spellStart"/>
                  <w:ins w:id="453"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454" w:author="Paul Janssen" w:date="2020-06-10T17:16:00Z"/>
                    </w:rPr>
                  </w:pPr>
                  <w:ins w:id="455" w:author="Paul Janssen" w:date="2020-06-10T17:17:00Z">
                    <w:r>
                      <w:t>0..</w:t>
                    </w:r>
                  </w:ins>
                  <w:ins w:id="456" w:author="Paul Janssen" w:date="2020-06-10T17:16:00Z">
                    <w:r w:rsidRPr="00A25D4D">
                      <w:t>1</w:t>
                    </w:r>
                  </w:ins>
                </w:p>
              </w:tc>
            </w:tr>
          </w:tbl>
          <w:p w14:paraId="0CEFF30B" w14:textId="77777777" w:rsidR="006B3319" w:rsidRPr="00A25D4D" w:rsidRDefault="006B3319" w:rsidP="008F13CC">
            <w:pPr>
              <w:jc w:val="left"/>
              <w:rPr>
                <w:ins w:id="457"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De datumtijd waarop de gebiedsinformatie-aanvraag is aangevraagd.</w:t>
                  </w:r>
                  <w:del w:id="458" w:author="Paul Janssen" w:date="2020-09-24T10:55:00Z">
                    <w:r w:rsidRPr="00A25D4D" w:rsidDel="007C67BF">
                      <w:delText xml:space="preserve">- </w:delText>
                    </w:r>
                  </w:del>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59" w:author="Paul Janssen" w:date="2020-06-10T17:12:00Z">
                    <w:r w:rsidRPr="00A25D4D" w:rsidDel="006B3319">
                      <w:delText>CharacterString</w:delText>
                    </w:r>
                  </w:del>
                  <w:ins w:id="460"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61" w:author="Paul Janssen" w:date="2020-06-10T17:13:00Z">
                    <w:r>
                      <w:t>Het adres of dichtstbijzijnd adres van de locatie van de werkzaamheden waar de gebiedsinformatie-aanvraag voor is ingediend.</w:t>
                    </w:r>
                  </w:ins>
                  <w:del w:id="462"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63"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64" w:author="Paul Janssen" w:date="2020-06-10T17:14:00Z"/>
              </w:rPr>
            </w:pPr>
            <w:ins w:id="465"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66" w:author="Paul Janssen" w:date="2020-06-10T17:14:00Z"/>
              </w:trPr>
              <w:tc>
                <w:tcPr>
                  <w:tcW w:w="360" w:type="dxa"/>
                  <w:hideMark/>
                </w:tcPr>
                <w:p w14:paraId="115FB888" w14:textId="77777777" w:rsidR="006B3319" w:rsidRPr="00A25D4D" w:rsidRDefault="006B3319" w:rsidP="006B3319">
                  <w:pPr>
                    <w:jc w:val="left"/>
                    <w:rPr>
                      <w:ins w:id="467" w:author="Paul Janssen" w:date="2020-06-10T17:14:00Z"/>
                    </w:rPr>
                  </w:pPr>
                  <w:ins w:id="468" w:author="Paul Janssen" w:date="2020-06-10T17:14:00Z">
                    <w:r w:rsidRPr="00A25D4D">
                      <w:t> </w:t>
                    </w:r>
                  </w:ins>
                </w:p>
              </w:tc>
              <w:tc>
                <w:tcPr>
                  <w:tcW w:w="1500" w:type="dxa"/>
                  <w:hideMark/>
                </w:tcPr>
                <w:p w14:paraId="2036E431" w14:textId="77777777" w:rsidR="006B3319" w:rsidRPr="00A25D4D" w:rsidRDefault="006B3319" w:rsidP="006B3319">
                  <w:pPr>
                    <w:jc w:val="left"/>
                    <w:rPr>
                      <w:ins w:id="469" w:author="Paul Janssen" w:date="2020-06-10T17:14:00Z"/>
                    </w:rPr>
                  </w:pPr>
                  <w:ins w:id="470" w:author="Paul Janssen" w:date="2020-06-10T17:14:00Z">
                    <w:r w:rsidRPr="00A25D4D">
                      <w:t>Type:</w:t>
                    </w:r>
                  </w:ins>
                </w:p>
              </w:tc>
              <w:tc>
                <w:tcPr>
                  <w:tcW w:w="0" w:type="auto"/>
                  <w:hideMark/>
                </w:tcPr>
                <w:p w14:paraId="74DCFAC6" w14:textId="77777777" w:rsidR="006B3319" w:rsidRPr="00A25D4D" w:rsidRDefault="006B3319" w:rsidP="006B3319">
                  <w:pPr>
                    <w:jc w:val="left"/>
                    <w:rPr>
                      <w:ins w:id="471" w:author="Paul Janssen" w:date="2020-06-10T17:14:00Z"/>
                    </w:rPr>
                  </w:pPr>
                  <w:ins w:id="472" w:author="Paul Janssen" w:date="2020-06-10T17:14:00Z">
                    <w:r>
                      <w:t>Adres</w:t>
                    </w:r>
                  </w:ins>
                </w:p>
              </w:tc>
            </w:tr>
            <w:tr w:rsidR="006B3319" w:rsidRPr="00A25D4D" w14:paraId="58F7089A" w14:textId="77777777" w:rsidTr="00B50B58">
              <w:trPr>
                <w:tblHeader/>
                <w:tblCellSpacing w:w="0" w:type="dxa"/>
                <w:ins w:id="473" w:author="Paul Janssen" w:date="2020-06-10T17:14:00Z"/>
              </w:trPr>
              <w:tc>
                <w:tcPr>
                  <w:tcW w:w="360" w:type="dxa"/>
                  <w:hideMark/>
                </w:tcPr>
                <w:p w14:paraId="38021492" w14:textId="77777777" w:rsidR="006B3319" w:rsidRPr="00A25D4D" w:rsidRDefault="006B3319" w:rsidP="006B3319">
                  <w:pPr>
                    <w:jc w:val="left"/>
                    <w:rPr>
                      <w:ins w:id="474" w:author="Paul Janssen" w:date="2020-06-10T17:14:00Z"/>
                    </w:rPr>
                  </w:pPr>
                  <w:ins w:id="475" w:author="Paul Janssen" w:date="2020-06-10T17:14:00Z">
                    <w:r w:rsidRPr="00A25D4D">
                      <w:t> </w:t>
                    </w:r>
                  </w:ins>
                </w:p>
              </w:tc>
              <w:tc>
                <w:tcPr>
                  <w:tcW w:w="1500" w:type="dxa"/>
                  <w:hideMark/>
                </w:tcPr>
                <w:p w14:paraId="42DBEA46" w14:textId="77777777" w:rsidR="006B3319" w:rsidRPr="00A25D4D" w:rsidRDefault="006B3319" w:rsidP="006B3319">
                  <w:pPr>
                    <w:jc w:val="left"/>
                    <w:rPr>
                      <w:ins w:id="476" w:author="Paul Janssen" w:date="2020-06-10T17:14:00Z"/>
                    </w:rPr>
                  </w:pPr>
                  <w:ins w:id="477" w:author="Paul Janssen" w:date="2020-06-10T17:14:00Z">
                    <w:r w:rsidRPr="00A25D4D">
                      <w:t>Naam</w:t>
                    </w:r>
                  </w:ins>
                </w:p>
              </w:tc>
              <w:tc>
                <w:tcPr>
                  <w:tcW w:w="0" w:type="auto"/>
                  <w:hideMark/>
                </w:tcPr>
                <w:p w14:paraId="09B752FA" w14:textId="77777777" w:rsidR="006B3319" w:rsidRPr="00A25D4D" w:rsidRDefault="006B3319" w:rsidP="006B3319">
                  <w:pPr>
                    <w:jc w:val="left"/>
                    <w:rPr>
                      <w:ins w:id="478" w:author="Paul Janssen" w:date="2020-06-10T17:14:00Z"/>
                    </w:rPr>
                  </w:pPr>
                </w:p>
              </w:tc>
            </w:tr>
            <w:tr w:rsidR="006B3319" w:rsidRPr="00A25D4D" w14:paraId="720051D1" w14:textId="77777777" w:rsidTr="00B50B58">
              <w:trPr>
                <w:tblHeader/>
                <w:tblCellSpacing w:w="0" w:type="dxa"/>
                <w:ins w:id="479" w:author="Paul Janssen" w:date="2020-06-10T17:14:00Z"/>
              </w:trPr>
              <w:tc>
                <w:tcPr>
                  <w:tcW w:w="360" w:type="dxa"/>
                  <w:hideMark/>
                </w:tcPr>
                <w:p w14:paraId="1811D63D" w14:textId="77777777" w:rsidR="006B3319" w:rsidRPr="00A25D4D" w:rsidRDefault="006B3319" w:rsidP="006B3319">
                  <w:pPr>
                    <w:jc w:val="left"/>
                    <w:rPr>
                      <w:ins w:id="480" w:author="Paul Janssen" w:date="2020-06-10T17:14:00Z"/>
                    </w:rPr>
                  </w:pPr>
                  <w:ins w:id="481" w:author="Paul Janssen" w:date="2020-06-10T17:14:00Z">
                    <w:r w:rsidRPr="00A25D4D">
                      <w:lastRenderedPageBreak/>
                      <w:t> </w:t>
                    </w:r>
                  </w:ins>
                </w:p>
              </w:tc>
              <w:tc>
                <w:tcPr>
                  <w:tcW w:w="1500" w:type="dxa"/>
                  <w:hideMark/>
                </w:tcPr>
                <w:p w14:paraId="7F5490E9" w14:textId="77777777" w:rsidR="006B3319" w:rsidRPr="00A25D4D" w:rsidRDefault="006B3319" w:rsidP="006B3319">
                  <w:pPr>
                    <w:jc w:val="left"/>
                    <w:rPr>
                      <w:ins w:id="482" w:author="Paul Janssen" w:date="2020-06-10T17:14:00Z"/>
                    </w:rPr>
                  </w:pPr>
                  <w:ins w:id="483" w:author="Paul Janssen" w:date="2020-06-10T17:14:00Z">
                    <w:r w:rsidRPr="00A25D4D">
                      <w:t>Definitie:</w:t>
                    </w:r>
                  </w:ins>
                </w:p>
              </w:tc>
              <w:tc>
                <w:tcPr>
                  <w:tcW w:w="0" w:type="auto"/>
                  <w:hideMark/>
                </w:tcPr>
                <w:p w14:paraId="6A484808" w14:textId="45BEEC28" w:rsidR="006B3319" w:rsidRPr="00A25D4D" w:rsidRDefault="006B3319" w:rsidP="006B3319">
                  <w:pPr>
                    <w:jc w:val="left"/>
                    <w:rPr>
                      <w:ins w:id="484" w:author="Paul Janssen" w:date="2020-06-10T17:14:00Z"/>
                    </w:rPr>
                  </w:pPr>
                  <w:ins w:id="485"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86" w:author="Paul Janssen" w:date="2020-06-10T17:14:00Z"/>
              </w:trPr>
              <w:tc>
                <w:tcPr>
                  <w:tcW w:w="360" w:type="dxa"/>
                  <w:hideMark/>
                </w:tcPr>
                <w:p w14:paraId="114FA2E2" w14:textId="77777777" w:rsidR="006B3319" w:rsidRPr="00A25D4D" w:rsidRDefault="006B3319" w:rsidP="006B3319">
                  <w:pPr>
                    <w:jc w:val="left"/>
                    <w:rPr>
                      <w:ins w:id="487" w:author="Paul Janssen" w:date="2020-06-10T17:14:00Z"/>
                    </w:rPr>
                  </w:pPr>
                  <w:ins w:id="488" w:author="Paul Janssen" w:date="2020-06-10T17:14:00Z">
                    <w:r w:rsidRPr="00A25D4D">
                      <w:t> </w:t>
                    </w:r>
                  </w:ins>
                </w:p>
              </w:tc>
              <w:tc>
                <w:tcPr>
                  <w:tcW w:w="1500" w:type="dxa"/>
                  <w:hideMark/>
                </w:tcPr>
                <w:p w14:paraId="37287791" w14:textId="77777777" w:rsidR="006B3319" w:rsidRPr="00A25D4D" w:rsidRDefault="006B3319" w:rsidP="006B3319">
                  <w:pPr>
                    <w:jc w:val="left"/>
                    <w:rPr>
                      <w:ins w:id="489" w:author="Paul Janssen" w:date="2020-06-10T17:14:00Z"/>
                    </w:rPr>
                  </w:pPr>
                  <w:proofErr w:type="spellStart"/>
                  <w:ins w:id="490"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91" w:author="Paul Janssen" w:date="2020-06-10T17:14:00Z"/>
                    </w:rPr>
                  </w:pPr>
                  <w:ins w:id="492" w:author="Paul Janssen" w:date="2020-06-10T17:15:00Z">
                    <w:r>
                      <w:t>0..</w:t>
                    </w:r>
                  </w:ins>
                  <w:ins w:id="493" w:author="Paul Janssen" w:date="2020-06-10T17:14:00Z">
                    <w:r w:rsidRPr="00A25D4D">
                      <w:t>1</w:t>
                    </w:r>
                  </w:ins>
                </w:p>
              </w:tc>
            </w:tr>
          </w:tbl>
          <w:p w14:paraId="20123F84" w14:textId="77777777" w:rsidR="006B3319" w:rsidRPr="00A25D4D" w:rsidRDefault="006B3319" w:rsidP="008F13CC">
            <w:pPr>
              <w:jc w:val="left"/>
              <w:rPr>
                <w:ins w:id="494"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lastRenderedPageBreak/>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ins w:id="495" w:author="Paul Janssen" w:date="2020-09-22T11:47:00Z"/>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rPr>
                <w:ins w:id="496" w:author="Paul Janssen" w:date="2020-09-22T11:47:00Z"/>
              </w:rPr>
            </w:pPr>
            <w:proofErr w:type="spellStart"/>
            <w:ins w:id="497" w:author="Paul Janssen" w:date="2020-09-22T11:47:00Z">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D32671">
              <w:trPr>
                <w:tblHeader/>
                <w:tblCellSpacing w:w="0" w:type="dxa"/>
                <w:ins w:id="498" w:author="Paul Janssen" w:date="2020-09-22T11:47:00Z"/>
              </w:trPr>
              <w:tc>
                <w:tcPr>
                  <w:tcW w:w="360" w:type="dxa"/>
                  <w:hideMark/>
                </w:tcPr>
                <w:p w14:paraId="01C07C14" w14:textId="77777777" w:rsidR="008A40BE" w:rsidRPr="00422E39" w:rsidRDefault="008A40BE" w:rsidP="008A40BE">
                  <w:pPr>
                    <w:jc w:val="left"/>
                    <w:rPr>
                      <w:ins w:id="499" w:author="Paul Janssen" w:date="2020-09-22T11:47:00Z"/>
                    </w:rPr>
                  </w:pPr>
                  <w:ins w:id="500" w:author="Paul Janssen" w:date="2020-09-22T11:47:00Z">
                    <w:r w:rsidRPr="00422E39">
                      <w:t> </w:t>
                    </w:r>
                  </w:ins>
                </w:p>
              </w:tc>
              <w:tc>
                <w:tcPr>
                  <w:tcW w:w="1500" w:type="dxa"/>
                  <w:hideMark/>
                </w:tcPr>
                <w:p w14:paraId="5064ADBB" w14:textId="77777777" w:rsidR="008A40BE" w:rsidRPr="00422E39" w:rsidRDefault="008A40BE" w:rsidP="008A40BE">
                  <w:pPr>
                    <w:jc w:val="left"/>
                    <w:rPr>
                      <w:ins w:id="501" w:author="Paul Janssen" w:date="2020-09-22T11:47:00Z"/>
                    </w:rPr>
                  </w:pPr>
                  <w:ins w:id="502" w:author="Paul Janssen" w:date="2020-09-22T11:47:00Z">
                    <w:r w:rsidRPr="00422E39">
                      <w:t>Natuurlijke taal:</w:t>
                    </w:r>
                  </w:ins>
                </w:p>
              </w:tc>
              <w:tc>
                <w:tcPr>
                  <w:tcW w:w="0" w:type="auto"/>
                  <w:hideMark/>
                </w:tcPr>
                <w:p w14:paraId="4169CE0E" w14:textId="5FDA5D1A" w:rsidR="008A40BE" w:rsidRPr="00422E39" w:rsidRDefault="008A40BE" w:rsidP="008A40BE">
                  <w:pPr>
                    <w:jc w:val="left"/>
                    <w:rPr>
                      <w:ins w:id="503" w:author="Paul Janssen" w:date="2020-09-22T11:47:00Z"/>
                    </w:rPr>
                  </w:pPr>
                  <w:ins w:id="504" w:author="Paul Janssen" w:date="2020-09-22T11:48:00Z">
                    <w:r>
                      <w:t>Coördinatie of Medegebruik alleen optioneel bij Oriëntatieverzoek</w:t>
                    </w:r>
                  </w:ins>
                </w:p>
              </w:tc>
            </w:tr>
            <w:tr w:rsidR="008A40BE" w:rsidRPr="00422E39" w14:paraId="19CC5BCD" w14:textId="77777777" w:rsidTr="00D32671">
              <w:trPr>
                <w:tblHeader/>
                <w:tblCellSpacing w:w="0" w:type="dxa"/>
                <w:ins w:id="505" w:author="Paul Janssen" w:date="2020-09-22T11:47:00Z"/>
              </w:trPr>
              <w:tc>
                <w:tcPr>
                  <w:tcW w:w="360" w:type="dxa"/>
                  <w:hideMark/>
                </w:tcPr>
                <w:p w14:paraId="528ABF94" w14:textId="77777777" w:rsidR="008A40BE" w:rsidRPr="00422E39" w:rsidRDefault="008A40BE" w:rsidP="008A40BE">
                  <w:pPr>
                    <w:jc w:val="left"/>
                    <w:rPr>
                      <w:ins w:id="506" w:author="Paul Janssen" w:date="2020-09-22T11:47:00Z"/>
                    </w:rPr>
                  </w:pPr>
                  <w:ins w:id="507" w:author="Paul Janssen" w:date="2020-09-22T11:47:00Z">
                    <w:r w:rsidRPr="00422E39">
                      <w:t> </w:t>
                    </w:r>
                  </w:ins>
                </w:p>
              </w:tc>
              <w:tc>
                <w:tcPr>
                  <w:tcW w:w="1500" w:type="dxa"/>
                  <w:hideMark/>
                </w:tcPr>
                <w:p w14:paraId="2FE47D7D" w14:textId="77777777" w:rsidR="008A40BE" w:rsidRPr="00422E39" w:rsidRDefault="008A40BE" w:rsidP="008A40BE">
                  <w:pPr>
                    <w:jc w:val="left"/>
                    <w:rPr>
                      <w:ins w:id="508" w:author="Paul Janssen" w:date="2020-09-22T11:47:00Z"/>
                    </w:rPr>
                  </w:pPr>
                  <w:ins w:id="509" w:author="Paul Janssen" w:date="2020-09-22T11:47:00Z">
                    <w:r w:rsidRPr="00422E39">
                      <w:t>OCL:</w:t>
                    </w:r>
                  </w:ins>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ins w:id="510" w:author="Paul Janssen" w:date="2020-09-22T11:48:00Z"/>
                      <w:rFonts w:ascii="Calibri" w:hAnsi="Calibri" w:cs="Calibri"/>
                      <w:sz w:val="20"/>
                      <w:szCs w:val="20"/>
                    </w:rPr>
                  </w:pPr>
                  <w:proofErr w:type="spellStart"/>
                  <w:ins w:id="511"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ins>
                </w:p>
                <w:p w14:paraId="59B239D5" w14:textId="77777777" w:rsidR="008A40BE" w:rsidRPr="008A40BE" w:rsidRDefault="008A40BE" w:rsidP="008A40BE">
                  <w:pPr>
                    <w:autoSpaceDE w:val="0"/>
                    <w:autoSpaceDN w:val="0"/>
                    <w:adjustRightInd w:val="0"/>
                    <w:spacing w:after="80" w:line="240" w:lineRule="auto"/>
                    <w:jc w:val="left"/>
                    <w:rPr>
                      <w:ins w:id="512" w:author="Paul Janssen" w:date="2020-09-22T11:48:00Z"/>
                      <w:rFonts w:ascii="Calibri" w:hAnsi="Calibri" w:cs="Calibri"/>
                      <w:sz w:val="20"/>
                      <w:szCs w:val="20"/>
                    </w:rPr>
                  </w:pPr>
                  <w:proofErr w:type="spellStart"/>
                  <w:ins w:id="513" w:author="Paul Janssen" w:date="2020-09-22T11:48:00Z">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ins>
                </w:p>
                <w:p w14:paraId="25617D71" w14:textId="77777777" w:rsidR="008A40BE" w:rsidRPr="008A40BE" w:rsidRDefault="008A40BE" w:rsidP="008A40BE">
                  <w:pPr>
                    <w:autoSpaceDE w:val="0"/>
                    <w:autoSpaceDN w:val="0"/>
                    <w:adjustRightInd w:val="0"/>
                    <w:spacing w:after="80" w:line="240" w:lineRule="auto"/>
                    <w:jc w:val="left"/>
                    <w:rPr>
                      <w:ins w:id="514" w:author="Paul Janssen" w:date="2020-09-22T11:48:00Z"/>
                      <w:rFonts w:ascii="Calibri" w:hAnsi="Calibri" w:cs="Calibri"/>
                      <w:sz w:val="20"/>
                      <w:szCs w:val="20"/>
                    </w:rPr>
                  </w:pPr>
                  <w:proofErr w:type="spellStart"/>
                  <w:ins w:id="515" w:author="Paul Janssen" w:date="2020-09-22T11:48:00Z">
                    <w:r w:rsidRPr="008A40BE">
                      <w:rPr>
                        <w:rFonts w:ascii="Calibri" w:hAnsi="Calibri" w:cs="Calibri"/>
                        <w:sz w:val="20"/>
                        <w:szCs w:val="20"/>
                      </w:rPr>
                      <w:t>then</w:t>
                    </w:r>
                    <w:proofErr w:type="spellEnd"/>
                  </w:ins>
                </w:p>
                <w:p w14:paraId="28162275" w14:textId="77777777" w:rsidR="008A40BE" w:rsidRPr="008A40BE" w:rsidRDefault="008A40BE" w:rsidP="008A40BE">
                  <w:pPr>
                    <w:autoSpaceDE w:val="0"/>
                    <w:autoSpaceDN w:val="0"/>
                    <w:adjustRightInd w:val="0"/>
                    <w:spacing w:after="80" w:line="240" w:lineRule="auto"/>
                    <w:jc w:val="left"/>
                    <w:rPr>
                      <w:ins w:id="516" w:author="Paul Janssen" w:date="2020-09-22T11:48:00Z"/>
                      <w:rFonts w:ascii="Calibri" w:hAnsi="Calibri" w:cs="Calibri"/>
                      <w:sz w:val="20"/>
                      <w:szCs w:val="20"/>
                    </w:rPr>
                  </w:pPr>
                  <w:ins w:id="517"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7434A423" w14:textId="77777777" w:rsidR="008A40BE" w:rsidRPr="008A40BE" w:rsidRDefault="008A40BE" w:rsidP="008A40BE">
                  <w:pPr>
                    <w:autoSpaceDE w:val="0"/>
                    <w:autoSpaceDN w:val="0"/>
                    <w:adjustRightInd w:val="0"/>
                    <w:spacing w:after="80" w:line="240" w:lineRule="auto"/>
                    <w:jc w:val="left"/>
                    <w:rPr>
                      <w:ins w:id="518" w:author="Paul Janssen" w:date="2020-09-22T11:48:00Z"/>
                      <w:rFonts w:ascii="Calibri" w:hAnsi="Calibri" w:cs="Calibri"/>
                      <w:sz w:val="20"/>
                      <w:szCs w:val="20"/>
                    </w:rPr>
                  </w:pPr>
                  <w:proofErr w:type="spellStart"/>
                  <w:ins w:id="519"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p w14:paraId="2289D76A" w14:textId="77777777" w:rsidR="008A40BE" w:rsidRPr="008A40BE" w:rsidRDefault="008A40BE" w:rsidP="008A40BE">
                  <w:pPr>
                    <w:autoSpaceDE w:val="0"/>
                    <w:autoSpaceDN w:val="0"/>
                    <w:adjustRightInd w:val="0"/>
                    <w:spacing w:after="80" w:line="240" w:lineRule="auto"/>
                    <w:jc w:val="left"/>
                    <w:rPr>
                      <w:ins w:id="520" w:author="Paul Janssen" w:date="2020-09-22T11:48:00Z"/>
                      <w:rFonts w:ascii="Calibri" w:hAnsi="Calibri" w:cs="Calibri"/>
                      <w:sz w:val="20"/>
                      <w:szCs w:val="20"/>
                    </w:rPr>
                  </w:pPr>
                  <w:proofErr w:type="spellStart"/>
                  <w:ins w:id="521" w:author="Paul Janssen" w:date="2020-09-22T11:48:00Z">
                    <w:r w:rsidRPr="008A40BE">
                      <w:rPr>
                        <w:rFonts w:ascii="Calibri" w:hAnsi="Calibri" w:cs="Calibri"/>
                        <w:sz w:val="20"/>
                        <w:szCs w:val="20"/>
                      </w:rPr>
                      <w:t>else</w:t>
                    </w:r>
                    <w:proofErr w:type="spellEnd"/>
                  </w:ins>
                </w:p>
                <w:p w14:paraId="1D19CB5C" w14:textId="77777777" w:rsidR="008A40BE" w:rsidRPr="008A40BE" w:rsidRDefault="008A40BE" w:rsidP="008A40BE">
                  <w:pPr>
                    <w:autoSpaceDE w:val="0"/>
                    <w:autoSpaceDN w:val="0"/>
                    <w:adjustRightInd w:val="0"/>
                    <w:spacing w:after="80" w:line="240" w:lineRule="auto"/>
                    <w:jc w:val="left"/>
                    <w:rPr>
                      <w:ins w:id="522" w:author="Paul Janssen" w:date="2020-09-22T11:48:00Z"/>
                      <w:rFonts w:ascii="Calibri" w:hAnsi="Calibri" w:cs="Calibri"/>
                      <w:sz w:val="20"/>
                      <w:szCs w:val="20"/>
                    </w:rPr>
                  </w:pPr>
                  <w:ins w:id="523"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30D5EC05" w14:textId="019B57B3" w:rsidR="008A40BE" w:rsidRPr="00422E39" w:rsidRDefault="008A40BE" w:rsidP="008A40BE">
                  <w:pPr>
                    <w:autoSpaceDE w:val="0"/>
                    <w:autoSpaceDN w:val="0"/>
                    <w:adjustRightInd w:val="0"/>
                    <w:spacing w:after="80" w:line="240" w:lineRule="auto"/>
                    <w:jc w:val="left"/>
                    <w:rPr>
                      <w:ins w:id="524" w:author="Paul Janssen" w:date="2020-09-22T11:47:00Z"/>
                      <w:rFonts w:cs="Calibri"/>
                    </w:rPr>
                  </w:pPr>
                  <w:proofErr w:type="spellStart"/>
                  <w:ins w:id="525"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ins>
                </w:p>
              </w:tc>
            </w:tr>
          </w:tbl>
          <w:p w14:paraId="09A7880B" w14:textId="77777777" w:rsidR="008A40BE" w:rsidRPr="00A25D4D" w:rsidRDefault="008A40BE" w:rsidP="008F13CC">
            <w:pPr>
              <w:jc w:val="left"/>
              <w:rPr>
                <w:ins w:id="526" w:author="Paul Janssen" w:date="2020-09-22T11:47:00Z"/>
                <w:b/>
                <w:bCs/>
              </w:rPr>
            </w:pPr>
          </w:p>
        </w:tc>
      </w:tr>
      <w:tr w:rsidR="008A40BE" w:rsidRPr="00A25D4D" w14:paraId="31E20365" w14:textId="77777777" w:rsidTr="00C0190C">
        <w:trPr>
          <w:tblCellSpacing w:w="0" w:type="dxa"/>
          <w:ins w:id="527" w:author="Paul Janssen" w:date="2020-09-22T11:46:00Z"/>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rPr>
                <w:ins w:id="528" w:author="Paul Janssen" w:date="2020-09-22T11:47:00Z"/>
              </w:rPr>
            </w:pPr>
            <w:proofErr w:type="spellStart"/>
            <w:ins w:id="529" w:author="Paul Janssen" w:date="2020-09-22T11:47:00Z">
              <w:r w:rsidRPr="00422E39">
                <w:rPr>
                  <w:b/>
                  <w:bCs/>
                </w:rPr>
                <w:t>Constraint</w:t>
              </w:r>
              <w:proofErr w:type="spellEnd"/>
              <w:r w:rsidRPr="00422E39">
                <w:rPr>
                  <w:b/>
                  <w:bCs/>
                </w:rPr>
                <w:t xml:space="preserve">: </w:t>
              </w:r>
            </w:ins>
            <w:proofErr w:type="spellStart"/>
            <w:ins w:id="530" w:author="Paul Janssen" w:date="2020-09-22T11:48:00Z">
              <w:r w:rsidRPr="008A40BE">
                <w:rPr>
                  <w:b/>
                  <w:bCs/>
                </w:rPr>
                <w:t>CoordinatieOfMedegebruikGeenSoortWerkzaamheden</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D32671">
              <w:trPr>
                <w:tblHeader/>
                <w:tblCellSpacing w:w="0" w:type="dxa"/>
                <w:ins w:id="531" w:author="Paul Janssen" w:date="2020-09-22T11:47:00Z"/>
              </w:trPr>
              <w:tc>
                <w:tcPr>
                  <w:tcW w:w="360" w:type="dxa"/>
                  <w:hideMark/>
                </w:tcPr>
                <w:p w14:paraId="7528D27D" w14:textId="77777777" w:rsidR="008A40BE" w:rsidRPr="00422E39" w:rsidRDefault="008A40BE" w:rsidP="008A40BE">
                  <w:pPr>
                    <w:jc w:val="left"/>
                    <w:rPr>
                      <w:ins w:id="532" w:author="Paul Janssen" w:date="2020-09-22T11:47:00Z"/>
                    </w:rPr>
                  </w:pPr>
                  <w:ins w:id="533" w:author="Paul Janssen" w:date="2020-09-22T11:47:00Z">
                    <w:r w:rsidRPr="00422E39">
                      <w:lastRenderedPageBreak/>
                      <w:t> </w:t>
                    </w:r>
                  </w:ins>
                </w:p>
              </w:tc>
              <w:tc>
                <w:tcPr>
                  <w:tcW w:w="1500" w:type="dxa"/>
                  <w:hideMark/>
                </w:tcPr>
                <w:p w14:paraId="3A1FEA1D" w14:textId="77777777" w:rsidR="008A40BE" w:rsidRPr="00422E39" w:rsidRDefault="008A40BE" w:rsidP="008A40BE">
                  <w:pPr>
                    <w:jc w:val="left"/>
                    <w:rPr>
                      <w:ins w:id="534" w:author="Paul Janssen" w:date="2020-09-22T11:47:00Z"/>
                    </w:rPr>
                  </w:pPr>
                  <w:ins w:id="535" w:author="Paul Janssen" w:date="2020-09-22T11:47:00Z">
                    <w:r w:rsidRPr="00422E39">
                      <w:t>Natuurlijke taal:</w:t>
                    </w:r>
                  </w:ins>
                </w:p>
              </w:tc>
              <w:tc>
                <w:tcPr>
                  <w:tcW w:w="0" w:type="auto"/>
                  <w:hideMark/>
                </w:tcPr>
                <w:p w14:paraId="7565392B" w14:textId="3567969E" w:rsidR="008A40BE" w:rsidRPr="00422E39" w:rsidRDefault="008A40BE" w:rsidP="008A40BE">
                  <w:pPr>
                    <w:jc w:val="left"/>
                    <w:rPr>
                      <w:ins w:id="536" w:author="Paul Janssen" w:date="2020-09-22T11:47:00Z"/>
                    </w:rPr>
                  </w:pPr>
                  <w:ins w:id="537" w:author="Paul Janssen" w:date="2020-09-22T11:49:00Z">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ins>
                </w:p>
              </w:tc>
            </w:tr>
            <w:tr w:rsidR="008A40BE" w:rsidRPr="00422E39" w14:paraId="6594DE3E" w14:textId="77777777" w:rsidTr="00D32671">
              <w:trPr>
                <w:tblHeader/>
                <w:tblCellSpacing w:w="0" w:type="dxa"/>
                <w:ins w:id="538" w:author="Paul Janssen" w:date="2020-09-22T11:47:00Z"/>
              </w:trPr>
              <w:tc>
                <w:tcPr>
                  <w:tcW w:w="360" w:type="dxa"/>
                  <w:hideMark/>
                </w:tcPr>
                <w:p w14:paraId="3F300567" w14:textId="77777777" w:rsidR="008A40BE" w:rsidRPr="00422E39" w:rsidRDefault="008A40BE" w:rsidP="008A40BE">
                  <w:pPr>
                    <w:jc w:val="left"/>
                    <w:rPr>
                      <w:ins w:id="539" w:author="Paul Janssen" w:date="2020-09-22T11:47:00Z"/>
                    </w:rPr>
                  </w:pPr>
                  <w:ins w:id="540" w:author="Paul Janssen" w:date="2020-09-22T11:47:00Z">
                    <w:r w:rsidRPr="00422E39">
                      <w:t> </w:t>
                    </w:r>
                  </w:ins>
                </w:p>
              </w:tc>
              <w:tc>
                <w:tcPr>
                  <w:tcW w:w="1500" w:type="dxa"/>
                  <w:hideMark/>
                </w:tcPr>
                <w:p w14:paraId="304C0E32" w14:textId="77777777" w:rsidR="008A40BE" w:rsidRPr="00422E39" w:rsidRDefault="008A40BE" w:rsidP="008A40BE">
                  <w:pPr>
                    <w:jc w:val="left"/>
                    <w:rPr>
                      <w:ins w:id="541" w:author="Paul Janssen" w:date="2020-09-22T11:47:00Z"/>
                    </w:rPr>
                  </w:pPr>
                  <w:ins w:id="542" w:author="Paul Janssen" w:date="2020-09-22T11:47:00Z">
                    <w:r w:rsidRPr="00422E39">
                      <w:t>OCL:</w:t>
                    </w:r>
                  </w:ins>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ins w:id="543" w:author="Paul Janssen" w:date="2020-09-22T11:48:00Z"/>
                      <w:rFonts w:ascii="Calibri" w:hAnsi="Calibri" w:cs="Calibri"/>
                      <w:sz w:val="20"/>
                      <w:szCs w:val="20"/>
                    </w:rPr>
                  </w:pPr>
                  <w:proofErr w:type="spellStart"/>
                  <w:ins w:id="544"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ins>
                </w:p>
                <w:p w14:paraId="3CAD587F" w14:textId="77777777" w:rsidR="008A40BE" w:rsidRPr="008A40BE" w:rsidRDefault="008A40BE" w:rsidP="008A40BE">
                  <w:pPr>
                    <w:autoSpaceDE w:val="0"/>
                    <w:autoSpaceDN w:val="0"/>
                    <w:adjustRightInd w:val="0"/>
                    <w:spacing w:after="80" w:line="240" w:lineRule="auto"/>
                    <w:jc w:val="left"/>
                    <w:rPr>
                      <w:ins w:id="545" w:author="Paul Janssen" w:date="2020-09-22T11:48:00Z"/>
                      <w:rFonts w:ascii="Calibri" w:hAnsi="Calibri" w:cs="Calibri"/>
                      <w:sz w:val="20"/>
                      <w:szCs w:val="20"/>
                    </w:rPr>
                  </w:pPr>
                  <w:proofErr w:type="spellStart"/>
                  <w:ins w:id="546" w:author="Paul Janssen" w:date="2020-09-22T11:48:00Z">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ins>
                </w:p>
                <w:p w14:paraId="6128C4FE" w14:textId="77777777" w:rsidR="008A40BE" w:rsidRPr="008A40BE" w:rsidRDefault="008A40BE" w:rsidP="008A40BE">
                  <w:pPr>
                    <w:autoSpaceDE w:val="0"/>
                    <w:autoSpaceDN w:val="0"/>
                    <w:adjustRightInd w:val="0"/>
                    <w:spacing w:after="80" w:line="240" w:lineRule="auto"/>
                    <w:jc w:val="left"/>
                    <w:rPr>
                      <w:ins w:id="547" w:author="Paul Janssen" w:date="2020-09-22T11:48:00Z"/>
                      <w:rFonts w:ascii="Calibri" w:hAnsi="Calibri" w:cs="Calibri"/>
                      <w:sz w:val="20"/>
                      <w:szCs w:val="20"/>
                    </w:rPr>
                  </w:pPr>
                  <w:proofErr w:type="spellStart"/>
                  <w:ins w:id="548"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ins>
                </w:p>
                <w:p w14:paraId="77ED4C4B" w14:textId="4EB92A5A" w:rsidR="008A40BE" w:rsidRPr="008A40BE" w:rsidRDefault="008A40BE" w:rsidP="008A40BE">
                  <w:pPr>
                    <w:autoSpaceDE w:val="0"/>
                    <w:autoSpaceDN w:val="0"/>
                    <w:adjustRightInd w:val="0"/>
                    <w:spacing w:after="80" w:line="240" w:lineRule="auto"/>
                    <w:jc w:val="left"/>
                    <w:rPr>
                      <w:ins w:id="549" w:author="Paul Janssen" w:date="2020-09-22T11:47:00Z"/>
                      <w:rFonts w:ascii="Calibri" w:hAnsi="Calibri" w:cs="Calibri"/>
                      <w:sz w:val="20"/>
                      <w:szCs w:val="20"/>
                      <w:rPrChange w:id="550" w:author="Paul Janssen" w:date="2020-09-22T11:49:00Z">
                        <w:rPr>
                          <w:ins w:id="551" w:author="Paul Janssen" w:date="2020-09-22T11:47:00Z"/>
                          <w:rFonts w:cs="Calibri"/>
                        </w:rPr>
                      </w:rPrChange>
                    </w:rPr>
                  </w:pPr>
                  <w:proofErr w:type="spellStart"/>
                  <w:ins w:id="552" w:author="Paul Janssen" w:date="2020-09-22T11:48:00Z">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tc>
            </w:tr>
          </w:tbl>
          <w:p w14:paraId="417B4A66" w14:textId="77777777" w:rsidR="008A40BE" w:rsidRPr="00A25D4D" w:rsidRDefault="008A40BE" w:rsidP="008F13CC">
            <w:pPr>
              <w:jc w:val="left"/>
              <w:rPr>
                <w:ins w:id="553" w:author="Paul Janssen" w:date="2020-09-22T11:46:00Z"/>
                <w:b/>
                <w:bCs/>
              </w:rPr>
            </w:pPr>
          </w:p>
        </w:tc>
      </w:tr>
      <w:tr w:rsidR="00422E39" w:rsidRPr="00A25D4D" w14:paraId="0AE439B3" w14:textId="77777777" w:rsidTr="00C0190C">
        <w:trPr>
          <w:tblCellSpacing w:w="0" w:type="dxa"/>
          <w:ins w:id="554"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555" w:author="Paul Janssen" w:date="2020-07-06T12:26:00Z"/>
              </w:rPr>
            </w:pPr>
            <w:proofErr w:type="spellStart"/>
            <w:ins w:id="556" w:author="Paul Janssen" w:date="2020-07-06T12:26:00Z">
              <w:r w:rsidRPr="00422E39">
                <w:rPr>
                  <w:b/>
                  <w:bCs/>
                </w:rPr>
                <w:lastRenderedPageBreak/>
                <w:t>Constraint</w:t>
              </w:r>
              <w:proofErr w:type="spellEnd"/>
              <w:r w:rsidRPr="00422E39">
                <w:rPr>
                  <w:b/>
                  <w:bCs/>
                </w:rPr>
                <w:t xml:space="preserve">: </w:t>
              </w:r>
            </w:ins>
            <w:ins w:id="557"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558" w:author="Paul Janssen" w:date="2020-07-06T12:26:00Z"/>
              </w:trPr>
              <w:tc>
                <w:tcPr>
                  <w:tcW w:w="360" w:type="dxa"/>
                  <w:hideMark/>
                </w:tcPr>
                <w:p w14:paraId="54DE9E34" w14:textId="77777777" w:rsidR="00422E39" w:rsidRPr="00422E39" w:rsidRDefault="00422E39" w:rsidP="00422E39">
                  <w:pPr>
                    <w:jc w:val="left"/>
                    <w:rPr>
                      <w:ins w:id="559" w:author="Paul Janssen" w:date="2020-07-06T12:26:00Z"/>
                    </w:rPr>
                  </w:pPr>
                  <w:ins w:id="560" w:author="Paul Janssen" w:date="2020-07-06T12:26:00Z">
                    <w:r w:rsidRPr="00422E39">
                      <w:t> </w:t>
                    </w:r>
                  </w:ins>
                </w:p>
              </w:tc>
              <w:tc>
                <w:tcPr>
                  <w:tcW w:w="1500" w:type="dxa"/>
                  <w:hideMark/>
                </w:tcPr>
                <w:p w14:paraId="7B680FD2" w14:textId="77777777" w:rsidR="00422E39" w:rsidRPr="00422E39" w:rsidRDefault="00422E39" w:rsidP="00422E39">
                  <w:pPr>
                    <w:jc w:val="left"/>
                    <w:rPr>
                      <w:ins w:id="561" w:author="Paul Janssen" w:date="2020-07-06T12:26:00Z"/>
                    </w:rPr>
                  </w:pPr>
                  <w:ins w:id="562"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563" w:author="Paul Janssen" w:date="2020-07-06T12:26:00Z"/>
                    </w:rPr>
                  </w:pPr>
                  <w:proofErr w:type="spellStart"/>
                  <w:ins w:id="564"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565" w:author="Paul Janssen" w:date="2020-07-06T12:26:00Z"/>
              </w:trPr>
              <w:tc>
                <w:tcPr>
                  <w:tcW w:w="360" w:type="dxa"/>
                  <w:hideMark/>
                </w:tcPr>
                <w:p w14:paraId="040396C9" w14:textId="77777777" w:rsidR="00422E39" w:rsidRPr="00422E39" w:rsidRDefault="00422E39" w:rsidP="00422E39">
                  <w:pPr>
                    <w:jc w:val="left"/>
                    <w:rPr>
                      <w:ins w:id="566" w:author="Paul Janssen" w:date="2020-07-06T12:26:00Z"/>
                    </w:rPr>
                  </w:pPr>
                  <w:ins w:id="567" w:author="Paul Janssen" w:date="2020-07-06T12:26:00Z">
                    <w:r w:rsidRPr="00422E39">
                      <w:t> </w:t>
                    </w:r>
                  </w:ins>
                </w:p>
              </w:tc>
              <w:tc>
                <w:tcPr>
                  <w:tcW w:w="1500" w:type="dxa"/>
                  <w:hideMark/>
                </w:tcPr>
                <w:p w14:paraId="18BC5764" w14:textId="77777777" w:rsidR="00422E39" w:rsidRPr="00422E39" w:rsidRDefault="00422E39" w:rsidP="00422E39">
                  <w:pPr>
                    <w:jc w:val="left"/>
                    <w:rPr>
                      <w:ins w:id="568" w:author="Paul Janssen" w:date="2020-07-06T12:26:00Z"/>
                    </w:rPr>
                  </w:pPr>
                  <w:ins w:id="569"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570" w:author="Paul Janssen" w:date="2020-07-06T12:27:00Z"/>
                      <w:rFonts w:cs="Calibri"/>
                      <w:rPrChange w:id="571" w:author="Paul Janssen" w:date="2020-07-06T12:28:00Z">
                        <w:rPr>
                          <w:ins w:id="572" w:author="Paul Janssen" w:date="2020-07-06T12:27:00Z"/>
                          <w:rFonts w:ascii="Calibri" w:hAnsi="Calibri" w:cs="Calibri"/>
                          <w:sz w:val="20"/>
                          <w:szCs w:val="20"/>
                        </w:rPr>
                      </w:rPrChange>
                    </w:rPr>
                  </w:pPr>
                  <w:proofErr w:type="spellStart"/>
                  <w:ins w:id="573" w:author="Paul Janssen" w:date="2020-07-06T12:27:00Z">
                    <w:r w:rsidRPr="00422E39">
                      <w:rPr>
                        <w:rFonts w:cs="Calibri"/>
                        <w:rPrChange w:id="574" w:author="Paul Janssen" w:date="2020-07-06T12:28:00Z">
                          <w:rPr>
                            <w:rFonts w:ascii="Calibri" w:hAnsi="Calibri" w:cs="Calibri"/>
                            <w:sz w:val="20"/>
                            <w:szCs w:val="20"/>
                          </w:rPr>
                        </w:rPrChange>
                      </w:rPr>
                      <w:t>Inv</w:t>
                    </w:r>
                    <w:proofErr w:type="spellEnd"/>
                    <w:r w:rsidRPr="00422E39">
                      <w:rPr>
                        <w:rFonts w:cs="Calibri"/>
                        <w:rPrChange w:id="575"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576" w:author="Paul Janssen" w:date="2020-07-06T12:26:00Z"/>
                      <w:rFonts w:cs="Calibri"/>
                    </w:rPr>
                    <w:pPrChange w:id="577" w:author="Paul Janssen" w:date="2020-07-06T12:27:00Z">
                      <w:pPr>
                        <w:jc w:val="left"/>
                      </w:pPr>
                    </w:pPrChange>
                  </w:pPr>
                  <w:proofErr w:type="spellStart"/>
                  <w:ins w:id="578" w:author="Paul Janssen" w:date="2020-07-06T12:27:00Z">
                    <w:r w:rsidRPr="00422E39">
                      <w:rPr>
                        <w:rFonts w:cs="Calibri"/>
                        <w:rPrChange w:id="579" w:author="Paul Janssen" w:date="2020-07-06T12:28:00Z">
                          <w:rPr>
                            <w:rFonts w:ascii="Calibri" w:hAnsi="Calibri" w:cs="Calibri"/>
                            <w:sz w:val="20"/>
                            <w:szCs w:val="20"/>
                          </w:rPr>
                        </w:rPrChange>
                      </w:rPr>
                      <w:t>self.</w:t>
                    </w:r>
                  </w:ins>
                  <w:ins w:id="580" w:author="Paul Janssen" w:date="2020-07-06T12:28:00Z">
                    <w:r>
                      <w:rPr>
                        <w:rFonts w:cs="Calibri"/>
                      </w:rPr>
                      <w:t>locatieOmschrijving</w:t>
                    </w:r>
                  </w:ins>
                  <w:ins w:id="581" w:author="Paul Janssen" w:date="2020-07-06T12:27:00Z">
                    <w:r w:rsidRPr="00422E39">
                      <w:rPr>
                        <w:rFonts w:cs="Calibri"/>
                        <w:rPrChange w:id="582" w:author="Paul Janssen" w:date="2020-07-06T12:28:00Z">
                          <w:rPr>
                            <w:rFonts w:ascii="Calibri" w:hAnsi="Calibri" w:cs="Calibri"/>
                            <w:sz w:val="20"/>
                            <w:szCs w:val="20"/>
                          </w:rPr>
                        </w:rPrChange>
                      </w:rPr>
                      <w:t>.size</w:t>
                    </w:r>
                    <w:proofErr w:type="spellEnd"/>
                    <w:r w:rsidRPr="00422E39">
                      <w:rPr>
                        <w:rFonts w:cs="Calibri"/>
                        <w:rPrChange w:id="583" w:author="Paul Janssen" w:date="2020-07-06T12:28:00Z">
                          <w:rPr>
                            <w:rFonts w:ascii="Calibri" w:hAnsi="Calibri" w:cs="Calibri"/>
                            <w:sz w:val="20"/>
                            <w:szCs w:val="20"/>
                          </w:rPr>
                        </w:rPrChange>
                      </w:rPr>
                      <w:t xml:space="preserve">() </w:t>
                    </w:r>
                  </w:ins>
                  <w:ins w:id="584" w:author="Paul Janssen" w:date="2020-07-06T12:31:00Z">
                    <w:r>
                      <w:rPr>
                        <w:rFonts w:cs="Calibri"/>
                      </w:rPr>
                      <w:t>&lt;</w:t>
                    </w:r>
                  </w:ins>
                  <w:ins w:id="585" w:author="Paul Janssen" w:date="2020-07-06T12:27:00Z">
                    <w:r w:rsidRPr="00422E39">
                      <w:rPr>
                        <w:rFonts w:cs="Calibri"/>
                        <w:rPrChange w:id="586"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587"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8"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89">
          <w:tblGrid>
            <w:gridCol w:w="165"/>
            <w:gridCol w:w="8967"/>
            <w:gridCol w:w="165"/>
          </w:tblGrid>
        </w:tblGridChange>
      </w:tblGrid>
      <w:tr w:rsidR="00C0190C" w:rsidRPr="00A25D4D" w14:paraId="4FED59B6" w14:textId="77777777" w:rsidTr="00EF6C54">
        <w:trPr>
          <w:trHeight w:val="225"/>
          <w:tblHeader/>
          <w:tblCellSpacing w:w="0" w:type="dxa"/>
          <w:trPrChange w:id="590"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1"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59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59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59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59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60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lastRenderedPageBreak/>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60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lastRenderedPageBreak/>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60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60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608" w:author="Paul Janssen" w:date="2020-06-10T17:25:00Z">
                    <w:r w:rsidR="001555C3">
                      <w:t xml:space="preserve"> </w:t>
                    </w:r>
                    <w:proofErr w:type="spellStart"/>
                    <w:r w:rsidR="001555C3">
                      <w:t>belanghebbende</w:t>
                    </w:r>
                  </w:ins>
                  <w:del w:id="609"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610" w:author="Paul Janssen" w:date="2020-06-10T17:25:00Z">
                    <w:r w:rsidR="001555C3">
                      <w:t xml:space="preserve"> belanghebbende</w:t>
                    </w:r>
                  </w:ins>
                  <w:del w:id="611"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612" w:author="Paul Janssen" w:date="2020-06-10T17:25:00Z">
                    <w:r w:rsidR="001555C3">
                      <w:t xml:space="preserve"> </w:t>
                    </w:r>
                    <w:proofErr w:type="spellStart"/>
                    <w:r w:rsidR="001555C3">
                      <w:t>belanghebbende</w:t>
                    </w:r>
                  </w:ins>
                  <w:del w:id="613"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614" w:author="Paul Janssen" w:date="2020-06-10T17:25:00Z">
                    <w:r w:rsidR="001555C3">
                      <w:t xml:space="preserve"> belanghebbende</w:t>
                    </w:r>
                  </w:ins>
                  <w:del w:id="615"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616" w:author="Paul Janssen" w:date="2020-06-10T17:25:00Z">
                    <w:r w:rsidR="001555C3">
                      <w:t xml:space="preserve"> </w:t>
                    </w:r>
                    <w:proofErr w:type="spellStart"/>
                    <w:r w:rsidR="001555C3">
                      <w:t>belanghebbende</w:t>
                    </w:r>
                  </w:ins>
                  <w:del w:id="617"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618" w:author="Paul Janssen" w:date="2020-06-10T17:25:00Z">
                    <w:r w:rsidRPr="00A25D4D" w:rsidDel="001555C3">
                      <w:delText>beheerdersinformatie</w:delText>
                    </w:r>
                  </w:del>
                  <w:ins w:id="619"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62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2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622"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623"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624" w:author="Paul Janssen" w:date="2020-08-27T14:01:00Z"/>
                      <w:b/>
                      <w:bCs/>
                      <w:rPrChange w:id="625" w:author="Paul Janssen" w:date="2020-08-27T14:03:00Z">
                        <w:rPr>
                          <w:ins w:id="626" w:author="Paul Janssen" w:date="2020-08-27T14:01:00Z"/>
                        </w:rPr>
                      </w:rPrChange>
                    </w:rPr>
                  </w:pPr>
                  <w:proofErr w:type="spellStart"/>
                  <w:ins w:id="627" w:author="Paul Janssen" w:date="2020-08-27T14:01:00Z">
                    <w:r w:rsidRPr="00227B65">
                      <w:rPr>
                        <w:b/>
                        <w:bCs/>
                      </w:rPr>
                      <w:t>Constraint</w:t>
                    </w:r>
                    <w:proofErr w:type="spellEnd"/>
                    <w:r w:rsidRPr="00227B65">
                      <w:rPr>
                        <w:b/>
                        <w:bCs/>
                      </w:rPr>
                      <w:t xml:space="preserve">: </w:t>
                    </w:r>
                  </w:ins>
                  <w:proofErr w:type="spellStart"/>
                  <w:ins w:id="628" w:author="Paul Janssen" w:date="2020-08-27T14:02:00Z">
                    <w:r w:rsidRPr="00B661E3">
                      <w:rPr>
                        <w:rFonts w:ascii="Calibri" w:hAnsi="Calibri" w:cs="Calibri"/>
                        <w:b/>
                        <w:bCs/>
                        <w:sz w:val="20"/>
                        <w:szCs w:val="20"/>
                        <w:rPrChange w:id="629" w:author="Paul Janssen" w:date="2020-09-16T16:48:00Z">
                          <w:rPr>
                            <w:rFonts w:ascii="Calibri" w:hAnsi="Calibri" w:cs="Calibri"/>
                            <w:sz w:val="20"/>
                            <w:szCs w:val="20"/>
                          </w:rPr>
                        </w:rPrChange>
                      </w:rPr>
                      <w:t>KaartBGTrasterIsVe</w:t>
                    </w:r>
                  </w:ins>
                  <w:ins w:id="630" w:author="Paul Janssen" w:date="2020-08-27T17:23:00Z">
                    <w:r w:rsidR="00FF7AEA" w:rsidRPr="00B661E3">
                      <w:rPr>
                        <w:rFonts w:ascii="Calibri" w:hAnsi="Calibri" w:cs="Calibri"/>
                        <w:b/>
                        <w:bCs/>
                        <w:sz w:val="20"/>
                        <w:szCs w:val="20"/>
                      </w:rPr>
                      <w:t>r</w:t>
                    </w:r>
                  </w:ins>
                  <w:ins w:id="631" w:author="Paul Janssen" w:date="2020-08-27T14:02:00Z">
                    <w:r w:rsidRPr="00B661E3">
                      <w:rPr>
                        <w:rFonts w:ascii="Calibri" w:hAnsi="Calibri" w:cs="Calibri"/>
                        <w:b/>
                        <w:bCs/>
                        <w:sz w:val="20"/>
                        <w:szCs w:val="20"/>
                        <w:rPrChange w:id="632" w:author="Paul Janssen" w:date="2020-09-16T16:48:00Z">
                          <w:rPr>
                            <w:rFonts w:ascii="Calibri" w:hAnsi="Calibri" w:cs="Calibri"/>
                            <w:sz w:val="20"/>
                            <w:szCs w:val="20"/>
                          </w:rPr>
                        </w:rPrChange>
                      </w:rPr>
                      <w:t>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633" w:author="Paul Janssen" w:date="2020-08-27T14:01:00Z"/>
                    </w:trPr>
                    <w:tc>
                      <w:tcPr>
                        <w:tcW w:w="360" w:type="dxa"/>
                        <w:hideMark/>
                      </w:tcPr>
                      <w:p w14:paraId="01365366" w14:textId="77777777" w:rsidR="00227B65" w:rsidRPr="00A25D4D" w:rsidRDefault="00227B65" w:rsidP="00227B65">
                        <w:pPr>
                          <w:jc w:val="left"/>
                          <w:rPr>
                            <w:ins w:id="634" w:author="Paul Janssen" w:date="2020-08-27T14:01:00Z"/>
                          </w:rPr>
                        </w:pPr>
                        <w:ins w:id="635" w:author="Paul Janssen" w:date="2020-08-27T14:01:00Z">
                          <w:r w:rsidRPr="00A25D4D">
                            <w:t> </w:t>
                          </w:r>
                        </w:ins>
                      </w:p>
                    </w:tc>
                    <w:tc>
                      <w:tcPr>
                        <w:tcW w:w="1500" w:type="dxa"/>
                        <w:hideMark/>
                      </w:tcPr>
                      <w:p w14:paraId="1C2A1A9E" w14:textId="77777777" w:rsidR="00227B65" w:rsidRPr="00A25D4D" w:rsidRDefault="00227B65" w:rsidP="00227B65">
                        <w:pPr>
                          <w:jc w:val="left"/>
                          <w:rPr>
                            <w:ins w:id="636" w:author="Paul Janssen" w:date="2020-08-27T14:01:00Z"/>
                          </w:rPr>
                        </w:pPr>
                        <w:ins w:id="637"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638" w:author="Paul Janssen" w:date="2020-08-27T14:01:00Z"/>
                          </w:rPr>
                        </w:pPr>
                        <w:ins w:id="639" w:author="Paul Janssen" w:date="2020-08-27T14:04:00Z">
                          <w:r>
                            <w:t xml:space="preserve">Kaart </w:t>
                          </w:r>
                          <w:proofErr w:type="spellStart"/>
                          <w:r>
                            <w:t>BGTraster</w:t>
                          </w:r>
                          <w:proofErr w:type="spellEnd"/>
                          <w:r>
                            <w:t xml:space="preserve"> is ve</w:t>
                          </w:r>
                        </w:ins>
                        <w:ins w:id="640" w:author="Paul Janssen" w:date="2020-08-27T17:23:00Z">
                          <w:r w:rsidR="00FF7AEA">
                            <w:t>r</w:t>
                          </w:r>
                        </w:ins>
                        <w:ins w:id="641" w:author="Paul Janssen" w:date="2020-08-27T14:04:00Z">
                          <w:r>
                            <w:t>plicht</w:t>
                          </w:r>
                        </w:ins>
                      </w:p>
                    </w:tc>
                  </w:tr>
                  <w:tr w:rsidR="00227B65" w:rsidRPr="00A25D4D" w14:paraId="66AF4FFE" w14:textId="77777777" w:rsidTr="00227B65">
                    <w:trPr>
                      <w:tblHeader/>
                      <w:tblCellSpacing w:w="0" w:type="dxa"/>
                      <w:ins w:id="642" w:author="Paul Janssen" w:date="2020-08-27T14:01:00Z"/>
                    </w:trPr>
                    <w:tc>
                      <w:tcPr>
                        <w:tcW w:w="360" w:type="dxa"/>
                        <w:hideMark/>
                      </w:tcPr>
                      <w:p w14:paraId="711A2146" w14:textId="77777777" w:rsidR="00227B65" w:rsidRPr="00A25D4D" w:rsidRDefault="00227B65" w:rsidP="00227B65">
                        <w:pPr>
                          <w:jc w:val="left"/>
                          <w:rPr>
                            <w:ins w:id="643" w:author="Paul Janssen" w:date="2020-08-27T14:01:00Z"/>
                          </w:rPr>
                        </w:pPr>
                        <w:ins w:id="644" w:author="Paul Janssen" w:date="2020-08-27T14:01:00Z">
                          <w:r w:rsidRPr="00A25D4D">
                            <w:t> </w:t>
                          </w:r>
                        </w:ins>
                      </w:p>
                    </w:tc>
                    <w:tc>
                      <w:tcPr>
                        <w:tcW w:w="1500" w:type="dxa"/>
                        <w:hideMark/>
                      </w:tcPr>
                      <w:p w14:paraId="127B6A27" w14:textId="77777777" w:rsidR="00227B65" w:rsidRPr="00A25D4D" w:rsidRDefault="00227B65" w:rsidP="00227B65">
                        <w:pPr>
                          <w:jc w:val="left"/>
                          <w:rPr>
                            <w:ins w:id="645" w:author="Paul Janssen" w:date="2020-08-27T14:01:00Z"/>
                          </w:rPr>
                        </w:pPr>
                        <w:ins w:id="646"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647" w:author="Paul Janssen" w:date="2020-08-27T14:02:00Z"/>
                            <w:rFonts w:ascii="Calibri" w:hAnsi="Calibri" w:cs="Calibri"/>
                            <w:sz w:val="20"/>
                            <w:szCs w:val="20"/>
                          </w:rPr>
                        </w:pPr>
                        <w:proofErr w:type="spellStart"/>
                        <w:ins w:id="648" w:author="Paul Janssen" w:date="2020-08-27T14:02:00Z">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ins>
                        <w:ins w:id="649" w:author="Paul Janssen" w:date="2020-08-27T17:23:00Z">
                          <w:r w:rsidR="00FF7AEA">
                            <w:rPr>
                              <w:rFonts w:ascii="Calibri" w:hAnsi="Calibri" w:cs="Calibri"/>
                              <w:sz w:val="20"/>
                              <w:szCs w:val="20"/>
                            </w:rPr>
                            <w:t>r</w:t>
                          </w:r>
                        </w:ins>
                        <w:ins w:id="650" w:author="Paul Janssen" w:date="2020-08-27T14:02:00Z">
                          <w:r w:rsidRPr="00227B65">
                            <w:rPr>
                              <w:rFonts w:ascii="Calibri" w:hAnsi="Calibri" w:cs="Calibri"/>
                              <w:sz w:val="20"/>
                              <w:szCs w:val="20"/>
                            </w:rPr>
                            <w:t>plicht</w:t>
                          </w:r>
                          <w:proofErr w:type="spellEnd"/>
                          <w:r w:rsidRPr="00227B65">
                            <w:rPr>
                              <w:rFonts w:ascii="Calibri" w:hAnsi="Calibri" w:cs="Calibri"/>
                              <w:sz w:val="20"/>
                              <w:szCs w:val="20"/>
                            </w:rPr>
                            <w:t>:</w:t>
                          </w:r>
                        </w:ins>
                      </w:p>
                      <w:p w14:paraId="35855FEB" w14:textId="268799F6" w:rsidR="00227B65" w:rsidRPr="00227B65" w:rsidRDefault="00227B65" w:rsidP="00227B65">
                        <w:pPr>
                          <w:autoSpaceDE w:val="0"/>
                          <w:autoSpaceDN w:val="0"/>
                          <w:adjustRightInd w:val="0"/>
                          <w:spacing w:after="80" w:line="240" w:lineRule="auto"/>
                          <w:jc w:val="left"/>
                          <w:rPr>
                            <w:ins w:id="651" w:author="Paul Janssen" w:date="2020-08-27T14:01:00Z"/>
                            <w:rFonts w:cs="Calibri"/>
                            <w:color w:val="000000"/>
                            <w:szCs w:val="24"/>
                          </w:rPr>
                        </w:pPr>
                        <w:proofErr w:type="spellStart"/>
                        <w:ins w:id="652" w:author="Paul Janssen" w:date="2020-08-27T14:02:00Z">
                          <w:r>
                            <w:rPr>
                              <w:rFonts w:cs="Verdana"/>
                              <w:color w:val="000000"/>
                            </w:rPr>
                            <w:t>def:</w:t>
                          </w:r>
                        </w:ins>
                        <w:ins w:id="653" w:author="Paul Janssen" w:date="2020-08-27T14:01:00Z">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ins>
                      </w:p>
                      <w:p w14:paraId="23A4070D" w14:textId="58BD8573" w:rsidR="00227B65" w:rsidRPr="00A25D4D" w:rsidRDefault="00227B65" w:rsidP="00227B65">
                        <w:pPr>
                          <w:jc w:val="left"/>
                          <w:rPr>
                            <w:ins w:id="654" w:author="Paul Janssen" w:date="2020-08-27T14:01:00Z"/>
                          </w:rPr>
                        </w:pPr>
                        <w:proofErr w:type="spellStart"/>
                        <w:ins w:id="655" w:author="Paul Janssen" w:date="2020-08-27T14:01:00Z">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ins>
                      </w:p>
                    </w:tc>
                  </w:tr>
                </w:tbl>
                <w:p w14:paraId="6E9CAE0B" w14:textId="77777777" w:rsidR="00227B65" w:rsidRPr="00A25D4D" w:rsidRDefault="00227B65" w:rsidP="00227B65">
                  <w:pPr>
                    <w:jc w:val="left"/>
                    <w:rPr>
                      <w:ins w:id="656" w:author="Paul Janssen" w:date="2020-08-27T14:01:00Z"/>
                    </w:rPr>
                  </w:pPr>
                </w:p>
              </w:tc>
            </w:tr>
          </w:tbl>
          <w:p w14:paraId="68C7747A" w14:textId="77777777" w:rsidR="00227B65" w:rsidRPr="00A25D4D" w:rsidRDefault="00227B65" w:rsidP="008F13CC">
            <w:pPr>
              <w:jc w:val="left"/>
              <w:rPr>
                <w:ins w:id="657"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658" w:author="Paul Janssen" w:date="2020-06-10T16:08:00Z">
                    <w:r w:rsidRPr="00A25D4D" w:rsidDel="00135FA7">
                      <w:delText>WION</w:delText>
                    </w:r>
                  </w:del>
                  <w:ins w:id="659"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lastRenderedPageBreak/>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lastRenderedPageBreak/>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660"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661" w:author="Paul Janssen" w:date="2020-06-10T18:19:00Z"/>
              </w:trPr>
              <w:tc>
                <w:tcPr>
                  <w:tcW w:w="360" w:type="dxa"/>
                </w:tcPr>
                <w:p w14:paraId="79C708B7" w14:textId="77777777" w:rsidR="005C5480" w:rsidRPr="00A25D4D" w:rsidRDefault="005C5480" w:rsidP="008F13CC">
                  <w:pPr>
                    <w:jc w:val="left"/>
                    <w:rPr>
                      <w:ins w:id="662" w:author="Paul Janssen" w:date="2020-06-10T18:19:00Z"/>
                    </w:rPr>
                  </w:pPr>
                </w:p>
              </w:tc>
              <w:tc>
                <w:tcPr>
                  <w:tcW w:w="1500" w:type="dxa"/>
                </w:tcPr>
                <w:p w14:paraId="63A64B8A" w14:textId="2CABA571" w:rsidR="005C5480" w:rsidRPr="00A25D4D" w:rsidRDefault="005C5480" w:rsidP="008F13CC">
                  <w:pPr>
                    <w:jc w:val="left"/>
                    <w:rPr>
                      <w:ins w:id="663" w:author="Paul Janssen" w:date="2020-06-10T18:19:00Z"/>
                    </w:rPr>
                  </w:pPr>
                  <w:ins w:id="664"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665" w:author="Paul Janssen" w:date="2020-06-10T18:19:00Z"/>
                    </w:rPr>
                    <w:pPrChange w:id="666" w:author="Paul Janssen" w:date="2020-06-10T18:19:00Z">
                      <w:pPr>
                        <w:jc w:val="left"/>
                      </w:pPr>
                    </w:pPrChange>
                  </w:pPr>
                  <w:ins w:id="667"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668"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lastRenderedPageBreak/>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lastRenderedPageBreak/>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669"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670"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671"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672"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673"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674" w:author="Paul Janssen" w:date="2020-06-10T16:15:00Z">
                    <w:r w:rsidRPr="00A25D4D" w:rsidDel="007252B2">
                      <w:delText>1</w:delText>
                    </w:r>
                  </w:del>
                  <w:ins w:id="675"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676"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677" w:author="Paul Janssen" w:date="2020-06-10T16:16:00Z"/>
              </w:rPr>
            </w:pPr>
            <w:proofErr w:type="spellStart"/>
            <w:ins w:id="678" w:author="Paul Janssen" w:date="2020-06-10T16:16:00Z">
              <w:r w:rsidRPr="00A25D4D">
                <w:rPr>
                  <w:b/>
                  <w:bCs/>
                </w:rPr>
                <w:t>Constraint</w:t>
              </w:r>
              <w:proofErr w:type="spellEnd"/>
              <w:r w:rsidRPr="00A25D4D">
                <w:rPr>
                  <w:b/>
                  <w:bCs/>
                </w:rPr>
                <w:t xml:space="preserve">: </w:t>
              </w:r>
            </w:ins>
            <w:proofErr w:type="spellStart"/>
            <w:ins w:id="679"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680" w:author="Paul Janssen" w:date="2020-06-10T16:16:00Z"/>
              </w:trPr>
              <w:tc>
                <w:tcPr>
                  <w:tcW w:w="360" w:type="dxa"/>
                  <w:hideMark/>
                </w:tcPr>
                <w:p w14:paraId="7B9E3DB8" w14:textId="77777777" w:rsidR="007252B2" w:rsidRPr="00A25D4D" w:rsidRDefault="007252B2" w:rsidP="007252B2">
                  <w:pPr>
                    <w:jc w:val="left"/>
                    <w:rPr>
                      <w:ins w:id="681" w:author="Paul Janssen" w:date="2020-06-10T16:16:00Z"/>
                    </w:rPr>
                  </w:pPr>
                  <w:ins w:id="682" w:author="Paul Janssen" w:date="2020-06-10T16:16:00Z">
                    <w:r w:rsidRPr="00A25D4D">
                      <w:t> </w:t>
                    </w:r>
                  </w:ins>
                </w:p>
              </w:tc>
              <w:tc>
                <w:tcPr>
                  <w:tcW w:w="1500" w:type="dxa"/>
                  <w:hideMark/>
                </w:tcPr>
                <w:p w14:paraId="00B2BFCC" w14:textId="77777777" w:rsidR="007252B2" w:rsidRPr="00A25D4D" w:rsidRDefault="007252B2" w:rsidP="007252B2">
                  <w:pPr>
                    <w:jc w:val="left"/>
                    <w:rPr>
                      <w:ins w:id="683" w:author="Paul Janssen" w:date="2020-06-10T16:16:00Z"/>
                    </w:rPr>
                  </w:pPr>
                  <w:ins w:id="684"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685" w:author="Paul Janssen" w:date="2020-06-10T16:16:00Z"/>
                    </w:rPr>
                  </w:pPr>
                  <w:ins w:id="686"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687" w:author="Paul Janssen" w:date="2020-06-10T16:16:00Z"/>
              </w:trPr>
              <w:tc>
                <w:tcPr>
                  <w:tcW w:w="360" w:type="dxa"/>
                  <w:hideMark/>
                </w:tcPr>
                <w:p w14:paraId="1DA66754" w14:textId="77777777" w:rsidR="007252B2" w:rsidRPr="00A25D4D" w:rsidRDefault="007252B2" w:rsidP="007252B2">
                  <w:pPr>
                    <w:jc w:val="left"/>
                    <w:rPr>
                      <w:ins w:id="688" w:author="Paul Janssen" w:date="2020-06-10T16:16:00Z"/>
                    </w:rPr>
                  </w:pPr>
                  <w:ins w:id="689" w:author="Paul Janssen" w:date="2020-06-10T16:16:00Z">
                    <w:r w:rsidRPr="00A25D4D">
                      <w:t> </w:t>
                    </w:r>
                  </w:ins>
                </w:p>
              </w:tc>
              <w:tc>
                <w:tcPr>
                  <w:tcW w:w="1500" w:type="dxa"/>
                  <w:hideMark/>
                </w:tcPr>
                <w:p w14:paraId="13D6D55D" w14:textId="77777777" w:rsidR="007252B2" w:rsidRPr="00A25D4D" w:rsidRDefault="007252B2" w:rsidP="007252B2">
                  <w:pPr>
                    <w:jc w:val="left"/>
                    <w:rPr>
                      <w:ins w:id="690" w:author="Paul Janssen" w:date="2020-06-10T16:16:00Z"/>
                    </w:rPr>
                  </w:pPr>
                  <w:ins w:id="691"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692" w:author="Paul Janssen" w:date="2020-06-10T16:18:00Z"/>
                      <w:rFonts w:ascii="Calibri" w:hAnsi="Calibri" w:cs="Calibri"/>
                      <w:sz w:val="20"/>
                      <w:szCs w:val="20"/>
                    </w:rPr>
                  </w:pPr>
                  <w:proofErr w:type="spellStart"/>
                  <w:ins w:id="693"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694" w:author="Paul Janssen" w:date="2020-06-10T16:16:00Z"/>
                    </w:rPr>
                  </w:pPr>
                  <w:proofErr w:type="spellStart"/>
                  <w:ins w:id="695"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696"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lastRenderedPageBreak/>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697" w:author="Paul Janssen" w:date="2020-06-10T16:08:00Z">
                    <w:r w:rsidRPr="00A25D4D" w:rsidDel="00135FA7">
                      <w:delText>WION</w:delText>
                    </w:r>
                  </w:del>
                  <w:ins w:id="698"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ins w:id="699" w:author="Paul Janssen" w:date="2020-09-17T09:48:00Z"/>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rPr>
                <w:ins w:id="700" w:author="Paul Janssen" w:date="2020-09-17T09:48:00Z"/>
              </w:rPr>
            </w:pPr>
            <w:ins w:id="701" w:author="Paul Janssen" w:date="2020-09-17T09:48: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ins w:id="702" w:author="Paul Janssen" w:date="2020-09-17T09:48:00Z"/>
              </w:trPr>
              <w:tc>
                <w:tcPr>
                  <w:tcW w:w="360" w:type="dxa"/>
                  <w:hideMark/>
                </w:tcPr>
                <w:p w14:paraId="7521030A" w14:textId="77777777" w:rsidR="004707A8" w:rsidRPr="00A25D4D" w:rsidRDefault="004707A8" w:rsidP="004707A8">
                  <w:pPr>
                    <w:jc w:val="left"/>
                    <w:rPr>
                      <w:ins w:id="703" w:author="Paul Janssen" w:date="2020-09-17T09:48:00Z"/>
                    </w:rPr>
                  </w:pPr>
                  <w:ins w:id="704" w:author="Paul Janssen" w:date="2020-09-17T09:48:00Z">
                    <w:r w:rsidRPr="00A25D4D">
                      <w:t> </w:t>
                    </w:r>
                  </w:ins>
                </w:p>
              </w:tc>
              <w:tc>
                <w:tcPr>
                  <w:tcW w:w="1500" w:type="dxa"/>
                  <w:hideMark/>
                </w:tcPr>
                <w:p w14:paraId="0E7E9C88" w14:textId="77777777" w:rsidR="004707A8" w:rsidRPr="00A25D4D" w:rsidRDefault="004707A8" w:rsidP="004707A8">
                  <w:pPr>
                    <w:jc w:val="left"/>
                    <w:rPr>
                      <w:ins w:id="705" w:author="Paul Janssen" w:date="2020-09-17T09:48:00Z"/>
                    </w:rPr>
                  </w:pPr>
                  <w:ins w:id="706" w:author="Paul Janssen" w:date="2020-09-17T09:48:00Z">
                    <w:r w:rsidRPr="00A25D4D">
                      <w:t>Type:</w:t>
                    </w:r>
                  </w:ins>
                </w:p>
              </w:tc>
              <w:tc>
                <w:tcPr>
                  <w:tcW w:w="0" w:type="auto"/>
                  <w:hideMark/>
                </w:tcPr>
                <w:p w14:paraId="2A47D7A9" w14:textId="77777777" w:rsidR="004707A8" w:rsidRPr="00A25D4D" w:rsidRDefault="004707A8" w:rsidP="004707A8">
                  <w:pPr>
                    <w:jc w:val="left"/>
                    <w:rPr>
                      <w:ins w:id="707" w:author="Paul Janssen" w:date="2020-09-17T09:48:00Z"/>
                    </w:rPr>
                  </w:pPr>
                  <w:ins w:id="708" w:author="Paul Janssen" w:date="2020-09-17T09:48:00Z">
                    <w:r w:rsidRPr="00A25D4D">
                      <w:t>NEN3610ID</w:t>
                    </w:r>
                  </w:ins>
                </w:p>
              </w:tc>
            </w:tr>
            <w:tr w:rsidR="004707A8" w:rsidRPr="00A25D4D" w14:paraId="287AF1CA" w14:textId="77777777" w:rsidTr="004707A8">
              <w:trPr>
                <w:tblHeader/>
                <w:tblCellSpacing w:w="0" w:type="dxa"/>
                <w:ins w:id="709" w:author="Paul Janssen" w:date="2020-09-17T09:48:00Z"/>
              </w:trPr>
              <w:tc>
                <w:tcPr>
                  <w:tcW w:w="360" w:type="dxa"/>
                  <w:hideMark/>
                </w:tcPr>
                <w:p w14:paraId="47CD9715" w14:textId="77777777" w:rsidR="004707A8" w:rsidRPr="00A25D4D" w:rsidRDefault="004707A8" w:rsidP="004707A8">
                  <w:pPr>
                    <w:jc w:val="left"/>
                    <w:rPr>
                      <w:ins w:id="710" w:author="Paul Janssen" w:date="2020-09-17T09:48:00Z"/>
                    </w:rPr>
                  </w:pPr>
                  <w:ins w:id="711" w:author="Paul Janssen" w:date="2020-09-17T09:48:00Z">
                    <w:r w:rsidRPr="00A25D4D">
                      <w:t> </w:t>
                    </w:r>
                  </w:ins>
                </w:p>
              </w:tc>
              <w:tc>
                <w:tcPr>
                  <w:tcW w:w="1500" w:type="dxa"/>
                  <w:hideMark/>
                </w:tcPr>
                <w:p w14:paraId="3529CDA8" w14:textId="77777777" w:rsidR="004707A8" w:rsidRPr="00A25D4D" w:rsidRDefault="004707A8" w:rsidP="004707A8">
                  <w:pPr>
                    <w:jc w:val="left"/>
                    <w:rPr>
                      <w:ins w:id="712" w:author="Paul Janssen" w:date="2020-09-17T09:48:00Z"/>
                    </w:rPr>
                  </w:pPr>
                  <w:ins w:id="713" w:author="Paul Janssen" w:date="2020-09-17T09:48:00Z">
                    <w:r w:rsidRPr="00A25D4D">
                      <w:t>Naam</w:t>
                    </w:r>
                  </w:ins>
                </w:p>
              </w:tc>
              <w:tc>
                <w:tcPr>
                  <w:tcW w:w="0" w:type="auto"/>
                  <w:hideMark/>
                </w:tcPr>
                <w:p w14:paraId="1FC37562" w14:textId="77777777" w:rsidR="004707A8" w:rsidRPr="00A25D4D" w:rsidRDefault="004707A8" w:rsidP="004707A8">
                  <w:pPr>
                    <w:jc w:val="left"/>
                    <w:rPr>
                      <w:ins w:id="714" w:author="Paul Janssen" w:date="2020-09-17T09:48:00Z"/>
                    </w:rPr>
                  </w:pPr>
                </w:p>
              </w:tc>
            </w:tr>
            <w:tr w:rsidR="004707A8" w:rsidRPr="00A25D4D" w14:paraId="47E6838D" w14:textId="77777777" w:rsidTr="004707A8">
              <w:trPr>
                <w:tblHeader/>
                <w:tblCellSpacing w:w="0" w:type="dxa"/>
                <w:ins w:id="715" w:author="Paul Janssen" w:date="2020-09-17T09:48:00Z"/>
              </w:trPr>
              <w:tc>
                <w:tcPr>
                  <w:tcW w:w="360" w:type="dxa"/>
                  <w:hideMark/>
                </w:tcPr>
                <w:p w14:paraId="0F9AAD46" w14:textId="77777777" w:rsidR="004707A8" w:rsidRPr="00A25D4D" w:rsidRDefault="004707A8" w:rsidP="004707A8">
                  <w:pPr>
                    <w:jc w:val="left"/>
                    <w:rPr>
                      <w:ins w:id="716" w:author="Paul Janssen" w:date="2020-09-17T09:48:00Z"/>
                    </w:rPr>
                  </w:pPr>
                  <w:ins w:id="717" w:author="Paul Janssen" w:date="2020-09-17T09:48:00Z">
                    <w:r w:rsidRPr="00A25D4D">
                      <w:t> </w:t>
                    </w:r>
                  </w:ins>
                </w:p>
              </w:tc>
              <w:tc>
                <w:tcPr>
                  <w:tcW w:w="1500" w:type="dxa"/>
                  <w:hideMark/>
                </w:tcPr>
                <w:p w14:paraId="3BF61692" w14:textId="77777777" w:rsidR="004707A8" w:rsidRPr="00A25D4D" w:rsidRDefault="004707A8" w:rsidP="004707A8">
                  <w:pPr>
                    <w:jc w:val="left"/>
                    <w:rPr>
                      <w:ins w:id="718" w:author="Paul Janssen" w:date="2020-09-17T09:48:00Z"/>
                    </w:rPr>
                  </w:pPr>
                  <w:ins w:id="719" w:author="Paul Janssen" w:date="2020-09-17T09:48:00Z">
                    <w:r w:rsidRPr="00A25D4D">
                      <w:t>Definitie:</w:t>
                    </w:r>
                  </w:ins>
                </w:p>
              </w:tc>
              <w:tc>
                <w:tcPr>
                  <w:tcW w:w="0" w:type="auto"/>
                  <w:hideMark/>
                </w:tcPr>
                <w:p w14:paraId="6ACCA518" w14:textId="77777777" w:rsidR="004707A8" w:rsidRPr="00A25D4D" w:rsidRDefault="004707A8" w:rsidP="004707A8">
                  <w:pPr>
                    <w:jc w:val="left"/>
                    <w:rPr>
                      <w:ins w:id="720" w:author="Paul Janssen" w:date="2020-09-17T09:48:00Z"/>
                    </w:rPr>
                  </w:pPr>
                  <w:ins w:id="721" w:author="Paul Janssen" w:date="2020-09-17T09:48: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3BBFBA27" w14:textId="77777777" w:rsidTr="004707A8">
              <w:trPr>
                <w:tblHeader/>
                <w:tblCellSpacing w:w="0" w:type="dxa"/>
                <w:ins w:id="722" w:author="Paul Janssen" w:date="2020-09-17T09:48:00Z"/>
              </w:trPr>
              <w:tc>
                <w:tcPr>
                  <w:tcW w:w="360" w:type="dxa"/>
                  <w:hideMark/>
                </w:tcPr>
                <w:p w14:paraId="71519F8C" w14:textId="77777777" w:rsidR="004707A8" w:rsidRPr="00A25D4D" w:rsidRDefault="004707A8" w:rsidP="004707A8">
                  <w:pPr>
                    <w:jc w:val="left"/>
                    <w:rPr>
                      <w:ins w:id="723" w:author="Paul Janssen" w:date="2020-09-17T09:48:00Z"/>
                    </w:rPr>
                  </w:pPr>
                  <w:ins w:id="724" w:author="Paul Janssen" w:date="2020-09-17T09:48:00Z">
                    <w:r w:rsidRPr="00A25D4D">
                      <w:t> </w:t>
                    </w:r>
                  </w:ins>
                </w:p>
              </w:tc>
              <w:tc>
                <w:tcPr>
                  <w:tcW w:w="1500" w:type="dxa"/>
                  <w:hideMark/>
                </w:tcPr>
                <w:p w14:paraId="6362AA34" w14:textId="77777777" w:rsidR="004707A8" w:rsidRPr="00A25D4D" w:rsidRDefault="004707A8" w:rsidP="004707A8">
                  <w:pPr>
                    <w:jc w:val="left"/>
                    <w:rPr>
                      <w:ins w:id="725" w:author="Paul Janssen" w:date="2020-09-17T09:48:00Z"/>
                    </w:rPr>
                  </w:pPr>
                  <w:proofErr w:type="spellStart"/>
                  <w:ins w:id="726" w:author="Paul Janssen" w:date="2020-09-17T09:48:00Z">
                    <w:r w:rsidRPr="00A25D4D">
                      <w:t>Multipliciteit</w:t>
                    </w:r>
                    <w:proofErr w:type="spellEnd"/>
                    <w:r w:rsidRPr="00A25D4D">
                      <w:t>:</w:t>
                    </w:r>
                  </w:ins>
                </w:p>
              </w:tc>
              <w:tc>
                <w:tcPr>
                  <w:tcW w:w="0" w:type="auto"/>
                  <w:hideMark/>
                </w:tcPr>
                <w:p w14:paraId="5B287FE7" w14:textId="77777777" w:rsidR="004707A8" w:rsidRPr="00A25D4D" w:rsidRDefault="004707A8" w:rsidP="004707A8">
                  <w:pPr>
                    <w:jc w:val="left"/>
                    <w:rPr>
                      <w:ins w:id="727" w:author="Paul Janssen" w:date="2020-09-17T09:48:00Z"/>
                    </w:rPr>
                  </w:pPr>
                  <w:ins w:id="728" w:author="Paul Janssen" w:date="2020-09-17T09:48:00Z">
                    <w:r w:rsidRPr="00A25D4D">
                      <w:t>0..1</w:t>
                    </w:r>
                  </w:ins>
                </w:p>
              </w:tc>
            </w:tr>
          </w:tbl>
          <w:p w14:paraId="45553FF6" w14:textId="77777777" w:rsidR="004707A8" w:rsidRPr="00A25D4D" w:rsidRDefault="004707A8" w:rsidP="004707A8">
            <w:pPr>
              <w:jc w:val="left"/>
              <w:rPr>
                <w:ins w:id="729" w:author="Paul Janssen" w:date="2020-09-17T09:48:00Z"/>
              </w:rPr>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ins w:id="730"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731" w:author="Paul Janssen" w:date="2020-06-10T17:52:00Z"/>
              </w:rPr>
            </w:pPr>
            <w:proofErr w:type="spellStart"/>
            <w:ins w:id="732"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733" w:author="Paul Janssen" w:date="2020-06-10T17:52:00Z"/>
              </w:trPr>
              <w:tc>
                <w:tcPr>
                  <w:tcW w:w="360" w:type="dxa"/>
                  <w:hideMark/>
                </w:tcPr>
                <w:p w14:paraId="1A6A83DA" w14:textId="77777777" w:rsidR="00A92388" w:rsidRPr="00A25D4D" w:rsidRDefault="00A92388" w:rsidP="00A92388">
                  <w:pPr>
                    <w:jc w:val="left"/>
                    <w:rPr>
                      <w:ins w:id="734" w:author="Paul Janssen" w:date="2020-06-10T17:52:00Z"/>
                    </w:rPr>
                  </w:pPr>
                  <w:ins w:id="735" w:author="Paul Janssen" w:date="2020-06-10T17:52:00Z">
                    <w:r w:rsidRPr="00A25D4D">
                      <w:t> </w:t>
                    </w:r>
                  </w:ins>
                </w:p>
              </w:tc>
              <w:tc>
                <w:tcPr>
                  <w:tcW w:w="1500" w:type="dxa"/>
                  <w:hideMark/>
                </w:tcPr>
                <w:p w14:paraId="0351002A" w14:textId="77777777" w:rsidR="00A92388" w:rsidRPr="00A25D4D" w:rsidRDefault="00A92388" w:rsidP="00A92388">
                  <w:pPr>
                    <w:jc w:val="left"/>
                    <w:rPr>
                      <w:ins w:id="736" w:author="Paul Janssen" w:date="2020-06-10T17:52:00Z"/>
                    </w:rPr>
                  </w:pPr>
                  <w:ins w:id="737"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738" w:author="Paul Janssen" w:date="2020-06-10T17:52:00Z"/>
                    </w:rPr>
                  </w:pPr>
                  <w:ins w:id="739" w:author="Paul Janssen" w:date="2020-06-10T17:52:00Z">
                    <w:r>
                      <w:t>hoort bij maximaal 1 utiliteitsnet</w:t>
                    </w:r>
                  </w:ins>
                </w:p>
              </w:tc>
            </w:tr>
            <w:tr w:rsidR="00A92388" w:rsidRPr="00A25D4D" w14:paraId="7E910C3E" w14:textId="77777777" w:rsidTr="00B50B58">
              <w:trPr>
                <w:tblHeader/>
                <w:tblCellSpacing w:w="0" w:type="dxa"/>
                <w:ins w:id="740" w:author="Paul Janssen" w:date="2020-06-10T17:52:00Z"/>
              </w:trPr>
              <w:tc>
                <w:tcPr>
                  <w:tcW w:w="360" w:type="dxa"/>
                  <w:hideMark/>
                </w:tcPr>
                <w:p w14:paraId="01305B5B" w14:textId="77777777" w:rsidR="00A92388" w:rsidRPr="00A25D4D" w:rsidRDefault="00A92388" w:rsidP="00A92388">
                  <w:pPr>
                    <w:jc w:val="left"/>
                    <w:rPr>
                      <w:ins w:id="741" w:author="Paul Janssen" w:date="2020-06-10T17:52:00Z"/>
                    </w:rPr>
                  </w:pPr>
                  <w:ins w:id="742" w:author="Paul Janssen" w:date="2020-06-10T17:52:00Z">
                    <w:r w:rsidRPr="00A25D4D">
                      <w:t> </w:t>
                    </w:r>
                  </w:ins>
                </w:p>
              </w:tc>
              <w:tc>
                <w:tcPr>
                  <w:tcW w:w="1500" w:type="dxa"/>
                  <w:hideMark/>
                </w:tcPr>
                <w:p w14:paraId="372D5414" w14:textId="77777777" w:rsidR="00A92388" w:rsidRPr="00A25D4D" w:rsidRDefault="00A92388" w:rsidP="00A92388">
                  <w:pPr>
                    <w:jc w:val="left"/>
                    <w:rPr>
                      <w:ins w:id="743" w:author="Paul Janssen" w:date="2020-06-10T17:52:00Z"/>
                    </w:rPr>
                  </w:pPr>
                  <w:ins w:id="744"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745" w:author="Paul Janssen" w:date="2020-06-10T17:52:00Z"/>
                      <w:rFonts w:ascii="Calibri" w:hAnsi="Calibri" w:cs="Calibri"/>
                      <w:sz w:val="20"/>
                      <w:szCs w:val="20"/>
                    </w:rPr>
                  </w:pPr>
                  <w:proofErr w:type="spellStart"/>
                  <w:ins w:id="746"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747" w:author="Paul Janssen" w:date="2020-06-10T17:52:00Z"/>
                      <w:rFonts w:ascii="Calibri" w:hAnsi="Calibri" w:cs="Calibri"/>
                      <w:sz w:val="20"/>
                      <w:szCs w:val="20"/>
                    </w:rPr>
                  </w:pPr>
                  <w:proofErr w:type="spellStart"/>
                  <w:ins w:id="748"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749"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lastRenderedPageBreak/>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750" w:author="Paul Janssen" w:date="2020-06-10T16:08:00Z">
                    <w:r w:rsidRPr="00A25D4D" w:rsidDel="00135FA7">
                      <w:delText>WION</w:delText>
                    </w:r>
                  </w:del>
                  <w:ins w:id="751"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752"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753" w:author="Paul Janssen" w:date="2020-06-10T17:50:00Z"/>
              </w:rPr>
            </w:pPr>
            <w:proofErr w:type="spellStart"/>
            <w:ins w:id="754"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755" w:author="Paul Janssen" w:date="2020-06-10T17:50:00Z"/>
              </w:trPr>
              <w:tc>
                <w:tcPr>
                  <w:tcW w:w="360" w:type="dxa"/>
                  <w:hideMark/>
                </w:tcPr>
                <w:p w14:paraId="1E759F95" w14:textId="77777777" w:rsidR="00924D70" w:rsidRPr="00A25D4D" w:rsidRDefault="00924D70" w:rsidP="00924D70">
                  <w:pPr>
                    <w:jc w:val="left"/>
                    <w:rPr>
                      <w:ins w:id="756" w:author="Paul Janssen" w:date="2020-06-10T17:50:00Z"/>
                    </w:rPr>
                  </w:pPr>
                  <w:ins w:id="757" w:author="Paul Janssen" w:date="2020-06-10T17:50:00Z">
                    <w:r w:rsidRPr="00A25D4D">
                      <w:t> </w:t>
                    </w:r>
                  </w:ins>
                </w:p>
              </w:tc>
              <w:tc>
                <w:tcPr>
                  <w:tcW w:w="1500" w:type="dxa"/>
                  <w:hideMark/>
                </w:tcPr>
                <w:p w14:paraId="2177EA27" w14:textId="77777777" w:rsidR="00924D70" w:rsidRPr="00A25D4D" w:rsidRDefault="00924D70" w:rsidP="00924D70">
                  <w:pPr>
                    <w:jc w:val="left"/>
                    <w:rPr>
                      <w:ins w:id="758" w:author="Paul Janssen" w:date="2020-06-10T17:50:00Z"/>
                    </w:rPr>
                  </w:pPr>
                  <w:ins w:id="759"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760" w:author="Paul Janssen" w:date="2020-06-10T17:50:00Z"/>
                    </w:rPr>
                  </w:pPr>
                  <w:ins w:id="761" w:author="Paul Janssen" w:date="2020-06-10T17:51:00Z">
                    <w:r>
                      <w:t>hoort bij maximaal 1 utiliteitsnet</w:t>
                    </w:r>
                  </w:ins>
                </w:p>
              </w:tc>
            </w:tr>
            <w:tr w:rsidR="00924D70" w:rsidRPr="00A25D4D" w14:paraId="219101E6" w14:textId="77777777" w:rsidTr="00B50B58">
              <w:trPr>
                <w:tblHeader/>
                <w:tblCellSpacing w:w="0" w:type="dxa"/>
                <w:ins w:id="762" w:author="Paul Janssen" w:date="2020-06-10T17:50:00Z"/>
              </w:trPr>
              <w:tc>
                <w:tcPr>
                  <w:tcW w:w="360" w:type="dxa"/>
                  <w:hideMark/>
                </w:tcPr>
                <w:p w14:paraId="420E2DFE" w14:textId="77777777" w:rsidR="00924D70" w:rsidRPr="00A25D4D" w:rsidRDefault="00924D70" w:rsidP="00924D70">
                  <w:pPr>
                    <w:jc w:val="left"/>
                    <w:rPr>
                      <w:ins w:id="763" w:author="Paul Janssen" w:date="2020-06-10T17:50:00Z"/>
                    </w:rPr>
                  </w:pPr>
                  <w:ins w:id="764" w:author="Paul Janssen" w:date="2020-06-10T17:50:00Z">
                    <w:r w:rsidRPr="00A25D4D">
                      <w:t> </w:t>
                    </w:r>
                  </w:ins>
                </w:p>
              </w:tc>
              <w:tc>
                <w:tcPr>
                  <w:tcW w:w="1500" w:type="dxa"/>
                  <w:hideMark/>
                </w:tcPr>
                <w:p w14:paraId="35074297" w14:textId="77777777" w:rsidR="00924D70" w:rsidRPr="00A25D4D" w:rsidRDefault="00924D70" w:rsidP="00924D70">
                  <w:pPr>
                    <w:jc w:val="left"/>
                    <w:rPr>
                      <w:ins w:id="765" w:author="Paul Janssen" w:date="2020-06-10T17:50:00Z"/>
                    </w:rPr>
                  </w:pPr>
                  <w:ins w:id="766"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767" w:author="Paul Janssen" w:date="2020-06-10T17:51:00Z"/>
                      <w:rFonts w:ascii="Calibri" w:hAnsi="Calibri" w:cs="Calibri"/>
                      <w:sz w:val="20"/>
                      <w:szCs w:val="20"/>
                    </w:rPr>
                  </w:pPr>
                  <w:proofErr w:type="spellStart"/>
                  <w:ins w:id="768"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769" w:author="Paul Janssen" w:date="2020-06-10T17:50:00Z"/>
                      <w:rFonts w:ascii="Calibri" w:hAnsi="Calibri" w:cs="Calibri"/>
                      <w:sz w:val="20"/>
                      <w:szCs w:val="20"/>
                      <w:rPrChange w:id="770" w:author="Paul Janssen" w:date="2020-06-10T17:51:00Z">
                        <w:rPr>
                          <w:ins w:id="771" w:author="Paul Janssen" w:date="2020-06-10T17:50:00Z"/>
                        </w:rPr>
                      </w:rPrChange>
                    </w:rPr>
                    <w:pPrChange w:id="772" w:author="Paul Janssen" w:date="2020-06-10T17:51:00Z">
                      <w:pPr>
                        <w:jc w:val="left"/>
                      </w:pPr>
                    </w:pPrChange>
                  </w:pPr>
                  <w:proofErr w:type="spellStart"/>
                  <w:ins w:id="773"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774"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lastRenderedPageBreak/>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lastRenderedPageBreak/>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5"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76">
          <w:tblGrid>
            <w:gridCol w:w="9132"/>
          </w:tblGrid>
        </w:tblGridChange>
      </w:tblGrid>
      <w:tr w:rsidR="00C0190C" w:rsidRPr="00A25D4D" w14:paraId="771055ED" w14:textId="77777777" w:rsidTr="00EF6C54">
        <w:trPr>
          <w:trHeight w:val="225"/>
          <w:tblHeader/>
          <w:tblCellSpacing w:w="0" w:type="dxa"/>
          <w:trPrChange w:id="777"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8"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779"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80"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781" w:author="Paul Janssen" w:date="2020-06-10T18:04:00Z"/>
          <w:trPrChange w:id="782"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83"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784" w:author="Paul Janssen" w:date="2020-06-10T18:04:00Z"/>
              </w:rPr>
            </w:pPr>
            <w:proofErr w:type="spellStart"/>
            <w:ins w:id="785"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786" w:author="Paul Janssen" w:date="2020-06-10T18:04:00Z"/>
              </w:trPr>
              <w:tc>
                <w:tcPr>
                  <w:tcW w:w="360" w:type="dxa"/>
                  <w:hideMark/>
                </w:tcPr>
                <w:p w14:paraId="38C5C8E9" w14:textId="77777777" w:rsidR="00EF6C54" w:rsidRPr="00A25D4D" w:rsidRDefault="00EF6C54" w:rsidP="00EF6C54">
                  <w:pPr>
                    <w:jc w:val="left"/>
                    <w:rPr>
                      <w:ins w:id="787" w:author="Paul Janssen" w:date="2020-06-10T18:04:00Z"/>
                    </w:rPr>
                  </w:pPr>
                  <w:ins w:id="788" w:author="Paul Janssen" w:date="2020-06-10T18:04:00Z">
                    <w:r w:rsidRPr="00A25D4D">
                      <w:t> </w:t>
                    </w:r>
                  </w:ins>
                </w:p>
              </w:tc>
              <w:tc>
                <w:tcPr>
                  <w:tcW w:w="1500" w:type="dxa"/>
                  <w:hideMark/>
                </w:tcPr>
                <w:p w14:paraId="16B95EC6" w14:textId="77777777" w:rsidR="00EF6C54" w:rsidRPr="00A25D4D" w:rsidRDefault="00EF6C54" w:rsidP="00EF6C54">
                  <w:pPr>
                    <w:jc w:val="left"/>
                    <w:rPr>
                      <w:ins w:id="789" w:author="Paul Janssen" w:date="2020-06-10T18:04:00Z"/>
                    </w:rPr>
                  </w:pPr>
                  <w:ins w:id="790"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791" w:author="Paul Janssen" w:date="2020-06-10T18:04:00Z"/>
                    </w:rPr>
                  </w:pPr>
                  <w:ins w:id="792" w:author="Paul Janssen" w:date="2020-06-10T18:04:00Z">
                    <w:r>
                      <w:t>hoort bij maximaal 1 utiliteitsnet</w:t>
                    </w:r>
                  </w:ins>
                </w:p>
              </w:tc>
            </w:tr>
            <w:tr w:rsidR="00EF6C54" w:rsidRPr="00A25D4D" w14:paraId="64DE32F2" w14:textId="77777777" w:rsidTr="00B50B58">
              <w:trPr>
                <w:tblHeader/>
                <w:tblCellSpacing w:w="0" w:type="dxa"/>
                <w:ins w:id="793" w:author="Paul Janssen" w:date="2020-06-10T18:04:00Z"/>
              </w:trPr>
              <w:tc>
                <w:tcPr>
                  <w:tcW w:w="360" w:type="dxa"/>
                  <w:hideMark/>
                </w:tcPr>
                <w:p w14:paraId="0333E4EB" w14:textId="77777777" w:rsidR="00EF6C54" w:rsidRPr="00A25D4D" w:rsidRDefault="00EF6C54" w:rsidP="00EF6C54">
                  <w:pPr>
                    <w:jc w:val="left"/>
                    <w:rPr>
                      <w:ins w:id="794" w:author="Paul Janssen" w:date="2020-06-10T18:04:00Z"/>
                    </w:rPr>
                  </w:pPr>
                  <w:ins w:id="795" w:author="Paul Janssen" w:date="2020-06-10T18:04:00Z">
                    <w:r w:rsidRPr="00A25D4D">
                      <w:t> </w:t>
                    </w:r>
                  </w:ins>
                </w:p>
              </w:tc>
              <w:tc>
                <w:tcPr>
                  <w:tcW w:w="1500" w:type="dxa"/>
                  <w:hideMark/>
                </w:tcPr>
                <w:p w14:paraId="78E1CF67" w14:textId="77777777" w:rsidR="00EF6C54" w:rsidRPr="00A25D4D" w:rsidRDefault="00EF6C54" w:rsidP="00EF6C54">
                  <w:pPr>
                    <w:jc w:val="left"/>
                    <w:rPr>
                      <w:ins w:id="796" w:author="Paul Janssen" w:date="2020-06-10T18:04:00Z"/>
                    </w:rPr>
                  </w:pPr>
                  <w:ins w:id="797"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798" w:author="Paul Janssen" w:date="2020-06-10T18:04:00Z"/>
                      <w:rFonts w:ascii="Calibri" w:hAnsi="Calibri" w:cs="Calibri"/>
                      <w:sz w:val="20"/>
                      <w:szCs w:val="20"/>
                    </w:rPr>
                  </w:pPr>
                  <w:proofErr w:type="spellStart"/>
                  <w:ins w:id="799"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800" w:author="Paul Janssen" w:date="2020-06-10T18:04:00Z"/>
                      <w:rFonts w:ascii="Calibri" w:hAnsi="Calibri" w:cs="Calibri"/>
                      <w:sz w:val="20"/>
                      <w:szCs w:val="20"/>
                    </w:rPr>
                  </w:pPr>
                  <w:proofErr w:type="spellStart"/>
                  <w:ins w:id="801"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802"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803"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804" w:author="Paul Janssen" w:date="2020-06-10T17:10:00Z"/>
              </w:rPr>
            </w:pPr>
            <w:proofErr w:type="spellStart"/>
            <w:ins w:id="805"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806" w:author="Paul Janssen" w:date="2020-06-10T17:10:00Z"/>
              </w:trPr>
              <w:tc>
                <w:tcPr>
                  <w:tcW w:w="360" w:type="dxa"/>
                  <w:hideMark/>
                </w:tcPr>
                <w:p w14:paraId="550674FA" w14:textId="77777777" w:rsidR="006B3319" w:rsidRPr="00A25D4D" w:rsidRDefault="006B3319" w:rsidP="006B3319">
                  <w:pPr>
                    <w:jc w:val="left"/>
                    <w:rPr>
                      <w:ins w:id="807" w:author="Paul Janssen" w:date="2020-06-10T17:10:00Z"/>
                    </w:rPr>
                  </w:pPr>
                  <w:ins w:id="808" w:author="Paul Janssen" w:date="2020-06-10T17:10:00Z">
                    <w:r w:rsidRPr="00A25D4D">
                      <w:t> </w:t>
                    </w:r>
                  </w:ins>
                </w:p>
              </w:tc>
              <w:tc>
                <w:tcPr>
                  <w:tcW w:w="1500" w:type="dxa"/>
                  <w:hideMark/>
                </w:tcPr>
                <w:p w14:paraId="73C27C60" w14:textId="77777777" w:rsidR="006B3319" w:rsidRPr="00A25D4D" w:rsidRDefault="006B3319" w:rsidP="006B3319">
                  <w:pPr>
                    <w:jc w:val="left"/>
                    <w:rPr>
                      <w:ins w:id="809" w:author="Paul Janssen" w:date="2020-06-10T17:10:00Z"/>
                    </w:rPr>
                  </w:pPr>
                  <w:ins w:id="810"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811" w:author="Paul Janssen" w:date="2020-06-10T17:10:00Z"/>
                    </w:rPr>
                  </w:pPr>
                  <w:ins w:id="812" w:author="Paul Janssen" w:date="2020-06-10T17:11:00Z">
                    <w:r>
                      <w:t>Label heeft maximaal 40 karakters</w:t>
                    </w:r>
                  </w:ins>
                </w:p>
              </w:tc>
            </w:tr>
            <w:tr w:rsidR="006B3319" w:rsidRPr="00A25D4D" w14:paraId="2A5F2626" w14:textId="77777777" w:rsidTr="00B50B58">
              <w:trPr>
                <w:tblHeader/>
                <w:tblCellSpacing w:w="0" w:type="dxa"/>
                <w:ins w:id="813" w:author="Paul Janssen" w:date="2020-06-10T17:10:00Z"/>
              </w:trPr>
              <w:tc>
                <w:tcPr>
                  <w:tcW w:w="360" w:type="dxa"/>
                  <w:hideMark/>
                </w:tcPr>
                <w:p w14:paraId="6B1FAFA7" w14:textId="77777777" w:rsidR="006B3319" w:rsidRPr="00A25D4D" w:rsidRDefault="006B3319" w:rsidP="006B3319">
                  <w:pPr>
                    <w:jc w:val="left"/>
                    <w:rPr>
                      <w:ins w:id="814" w:author="Paul Janssen" w:date="2020-06-10T17:10:00Z"/>
                    </w:rPr>
                  </w:pPr>
                  <w:ins w:id="815" w:author="Paul Janssen" w:date="2020-06-10T17:10:00Z">
                    <w:r w:rsidRPr="00A25D4D">
                      <w:lastRenderedPageBreak/>
                      <w:t> </w:t>
                    </w:r>
                  </w:ins>
                </w:p>
              </w:tc>
              <w:tc>
                <w:tcPr>
                  <w:tcW w:w="1500" w:type="dxa"/>
                  <w:hideMark/>
                </w:tcPr>
                <w:p w14:paraId="39A29C92" w14:textId="77777777" w:rsidR="006B3319" w:rsidRPr="00A25D4D" w:rsidRDefault="006B3319" w:rsidP="006B3319">
                  <w:pPr>
                    <w:jc w:val="left"/>
                    <w:rPr>
                      <w:ins w:id="816" w:author="Paul Janssen" w:date="2020-06-10T17:10:00Z"/>
                    </w:rPr>
                  </w:pPr>
                  <w:ins w:id="817"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818" w:author="Paul Janssen" w:date="2020-06-10T17:11:00Z"/>
                      <w:rFonts w:ascii="Calibri" w:hAnsi="Calibri" w:cs="Calibri"/>
                      <w:sz w:val="20"/>
                      <w:szCs w:val="20"/>
                    </w:rPr>
                  </w:pPr>
                  <w:proofErr w:type="spellStart"/>
                  <w:ins w:id="819"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820" w:author="Paul Janssen" w:date="2020-06-10T17:10:00Z"/>
                    </w:rPr>
                  </w:pPr>
                  <w:proofErr w:type="spellStart"/>
                  <w:ins w:id="821"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822" w:author="Paul Janssen" w:date="2020-07-06T12:32:00Z">
                    <w:r w:rsidR="00422E39">
                      <w:rPr>
                        <w:rFonts w:ascii="Calibri" w:hAnsi="Calibri" w:cs="Calibri"/>
                        <w:sz w:val="20"/>
                        <w:szCs w:val="20"/>
                      </w:rPr>
                      <w:t>&lt;</w:t>
                    </w:r>
                  </w:ins>
                  <w:ins w:id="823"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824"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lastRenderedPageBreak/>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825" w:author="Paul Janssen" w:date="2020-06-10T18:21:00Z"/>
                      <w:rFonts w:ascii="Calibri" w:hAnsi="Calibri" w:cs="Calibri"/>
                      <w:sz w:val="20"/>
                      <w:szCs w:val="20"/>
                    </w:rPr>
                  </w:pPr>
                  <w:ins w:id="826"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827" w:author="Paul Janssen" w:date="2020-06-10T18:21:00Z"/>
                      <w:rFonts w:ascii="Calibri" w:hAnsi="Calibri" w:cs="Calibri"/>
                      <w:sz w:val="20"/>
                      <w:szCs w:val="20"/>
                    </w:rPr>
                  </w:pPr>
                  <w:ins w:id="828"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829" w:author="Paul Janssen" w:date="2020-06-10T18:21:00Z"/>
                      <w:rFonts w:ascii="Calibri" w:hAnsi="Calibri" w:cs="Calibri"/>
                      <w:sz w:val="20"/>
                      <w:szCs w:val="20"/>
                    </w:rPr>
                  </w:pPr>
                  <w:ins w:id="830"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831"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832" w:author="Paul Janssen" w:date="2020-06-10T16:08:00Z">
                    <w:r w:rsidRPr="00A25D4D" w:rsidDel="00135FA7">
                      <w:delText>WION</w:delText>
                    </w:r>
                  </w:del>
                  <w:del w:id="833"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834" w:author="Paul Janssen" w:date="2020-06-10T16:08:00Z">
                    <w:r w:rsidRPr="00A25D4D" w:rsidDel="00135FA7">
                      <w:delText>WION</w:delText>
                    </w:r>
                  </w:del>
                  <w:ins w:id="835"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ins w:id="836" w:author="Paul Janssen" w:date="2020-09-17T09:50:00Z"/>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rPr>
                <w:ins w:id="837" w:author="Paul Janssen" w:date="2020-09-17T09:50:00Z"/>
              </w:rPr>
            </w:pPr>
            <w:ins w:id="838" w:author="Paul Janssen" w:date="2020-09-17T09:50: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ins w:id="839" w:author="Paul Janssen" w:date="2020-09-17T09:50:00Z"/>
              </w:trPr>
              <w:tc>
                <w:tcPr>
                  <w:tcW w:w="360" w:type="dxa"/>
                  <w:hideMark/>
                </w:tcPr>
                <w:p w14:paraId="7CD01E34" w14:textId="77777777" w:rsidR="004707A8" w:rsidRPr="00A25D4D" w:rsidRDefault="004707A8" w:rsidP="004707A8">
                  <w:pPr>
                    <w:jc w:val="left"/>
                    <w:rPr>
                      <w:ins w:id="840" w:author="Paul Janssen" w:date="2020-09-17T09:50:00Z"/>
                    </w:rPr>
                  </w:pPr>
                  <w:ins w:id="841" w:author="Paul Janssen" w:date="2020-09-17T09:50:00Z">
                    <w:r w:rsidRPr="00A25D4D">
                      <w:t> </w:t>
                    </w:r>
                  </w:ins>
                </w:p>
              </w:tc>
              <w:tc>
                <w:tcPr>
                  <w:tcW w:w="1500" w:type="dxa"/>
                  <w:hideMark/>
                </w:tcPr>
                <w:p w14:paraId="5723B331" w14:textId="77777777" w:rsidR="004707A8" w:rsidRPr="00A25D4D" w:rsidRDefault="004707A8" w:rsidP="004707A8">
                  <w:pPr>
                    <w:jc w:val="left"/>
                    <w:rPr>
                      <w:ins w:id="842" w:author="Paul Janssen" w:date="2020-09-17T09:50:00Z"/>
                    </w:rPr>
                  </w:pPr>
                  <w:ins w:id="843" w:author="Paul Janssen" w:date="2020-09-17T09:50:00Z">
                    <w:r w:rsidRPr="00A25D4D">
                      <w:t>Type:</w:t>
                    </w:r>
                  </w:ins>
                </w:p>
              </w:tc>
              <w:tc>
                <w:tcPr>
                  <w:tcW w:w="0" w:type="auto"/>
                  <w:hideMark/>
                </w:tcPr>
                <w:p w14:paraId="0F9E33D9" w14:textId="77777777" w:rsidR="004707A8" w:rsidRPr="00A25D4D" w:rsidRDefault="004707A8" w:rsidP="004707A8">
                  <w:pPr>
                    <w:jc w:val="left"/>
                    <w:rPr>
                      <w:ins w:id="844" w:author="Paul Janssen" w:date="2020-09-17T09:50:00Z"/>
                    </w:rPr>
                  </w:pPr>
                  <w:ins w:id="845" w:author="Paul Janssen" w:date="2020-09-17T09:50:00Z">
                    <w:r w:rsidRPr="00A25D4D">
                      <w:t>NEN3610ID</w:t>
                    </w:r>
                  </w:ins>
                </w:p>
              </w:tc>
            </w:tr>
            <w:tr w:rsidR="004707A8" w:rsidRPr="00A25D4D" w14:paraId="0E561AD3" w14:textId="77777777" w:rsidTr="004707A8">
              <w:trPr>
                <w:tblHeader/>
                <w:tblCellSpacing w:w="0" w:type="dxa"/>
                <w:ins w:id="846" w:author="Paul Janssen" w:date="2020-09-17T09:50:00Z"/>
              </w:trPr>
              <w:tc>
                <w:tcPr>
                  <w:tcW w:w="360" w:type="dxa"/>
                  <w:hideMark/>
                </w:tcPr>
                <w:p w14:paraId="4DA1A0A3" w14:textId="77777777" w:rsidR="004707A8" w:rsidRPr="00A25D4D" w:rsidRDefault="004707A8" w:rsidP="004707A8">
                  <w:pPr>
                    <w:jc w:val="left"/>
                    <w:rPr>
                      <w:ins w:id="847" w:author="Paul Janssen" w:date="2020-09-17T09:50:00Z"/>
                    </w:rPr>
                  </w:pPr>
                  <w:ins w:id="848" w:author="Paul Janssen" w:date="2020-09-17T09:50:00Z">
                    <w:r w:rsidRPr="00A25D4D">
                      <w:t> </w:t>
                    </w:r>
                  </w:ins>
                </w:p>
              </w:tc>
              <w:tc>
                <w:tcPr>
                  <w:tcW w:w="1500" w:type="dxa"/>
                  <w:hideMark/>
                </w:tcPr>
                <w:p w14:paraId="4C9C69D3" w14:textId="77777777" w:rsidR="004707A8" w:rsidRPr="00A25D4D" w:rsidRDefault="004707A8" w:rsidP="004707A8">
                  <w:pPr>
                    <w:jc w:val="left"/>
                    <w:rPr>
                      <w:ins w:id="849" w:author="Paul Janssen" w:date="2020-09-17T09:50:00Z"/>
                    </w:rPr>
                  </w:pPr>
                  <w:ins w:id="850" w:author="Paul Janssen" w:date="2020-09-17T09:50:00Z">
                    <w:r w:rsidRPr="00A25D4D">
                      <w:t>Naam</w:t>
                    </w:r>
                  </w:ins>
                </w:p>
              </w:tc>
              <w:tc>
                <w:tcPr>
                  <w:tcW w:w="0" w:type="auto"/>
                  <w:hideMark/>
                </w:tcPr>
                <w:p w14:paraId="2794B0F9" w14:textId="77777777" w:rsidR="004707A8" w:rsidRPr="00A25D4D" w:rsidRDefault="004707A8" w:rsidP="004707A8">
                  <w:pPr>
                    <w:jc w:val="left"/>
                    <w:rPr>
                      <w:ins w:id="851" w:author="Paul Janssen" w:date="2020-09-17T09:50:00Z"/>
                    </w:rPr>
                  </w:pPr>
                </w:p>
              </w:tc>
            </w:tr>
            <w:tr w:rsidR="004707A8" w:rsidRPr="00A25D4D" w14:paraId="371A3E54" w14:textId="77777777" w:rsidTr="004707A8">
              <w:trPr>
                <w:tblHeader/>
                <w:tblCellSpacing w:w="0" w:type="dxa"/>
                <w:ins w:id="852" w:author="Paul Janssen" w:date="2020-09-17T09:50:00Z"/>
              </w:trPr>
              <w:tc>
                <w:tcPr>
                  <w:tcW w:w="360" w:type="dxa"/>
                  <w:hideMark/>
                </w:tcPr>
                <w:p w14:paraId="184FC661" w14:textId="77777777" w:rsidR="004707A8" w:rsidRPr="00A25D4D" w:rsidRDefault="004707A8" w:rsidP="004707A8">
                  <w:pPr>
                    <w:jc w:val="left"/>
                    <w:rPr>
                      <w:ins w:id="853" w:author="Paul Janssen" w:date="2020-09-17T09:50:00Z"/>
                    </w:rPr>
                  </w:pPr>
                  <w:ins w:id="854" w:author="Paul Janssen" w:date="2020-09-17T09:50:00Z">
                    <w:r w:rsidRPr="00A25D4D">
                      <w:t> </w:t>
                    </w:r>
                  </w:ins>
                </w:p>
              </w:tc>
              <w:tc>
                <w:tcPr>
                  <w:tcW w:w="1500" w:type="dxa"/>
                  <w:hideMark/>
                </w:tcPr>
                <w:p w14:paraId="477A33C8" w14:textId="77777777" w:rsidR="004707A8" w:rsidRPr="00A25D4D" w:rsidRDefault="004707A8" w:rsidP="004707A8">
                  <w:pPr>
                    <w:jc w:val="left"/>
                    <w:rPr>
                      <w:ins w:id="855" w:author="Paul Janssen" w:date="2020-09-17T09:50:00Z"/>
                    </w:rPr>
                  </w:pPr>
                  <w:ins w:id="856" w:author="Paul Janssen" w:date="2020-09-17T09:50:00Z">
                    <w:r w:rsidRPr="00A25D4D">
                      <w:t>Definitie:</w:t>
                    </w:r>
                  </w:ins>
                </w:p>
              </w:tc>
              <w:tc>
                <w:tcPr>
                  <w:tcW w:w="0" w:type="auto"/>
                  <w:hideMark/>
                </w:tcPr>
                <w:p w14:paraId="36215081" w14:textId="77777777" w:rsidR="004707A8" w:rsidRPr="00A25D4D" w:rsidRDefault="004707A8" w:rsidP="004707A8">
                  <w:pPr>
                    <w:jc w:val="left"/>
                    <w:rPr>
                      <w:ins w:id="857" w:author="Paul Janssen" w:date="2020-09-17T09:50:00Z"/>
                    </w:rPr>
                  </w:pPr>
                  <w:ins w:id="858" w:author="Paul Janssen" w:date="2020-09-17T09:50: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1B57B6CF" w14:textId="77777777" w:rsidTr="004707A8">
              <w:trPr>
                <w:tblHeader/>
                <w:tblCellSpacing w:w="0" w:type="dxa"/>
                <w:ins w:id="859" w:author="Paul Janssen" w:date="2020-09-17T09:50:00Z"/>
              </w:trPr>
              <w:tc>
                <w:tcPr>
                  <w:tcW w:w="360" w:type="dxa"/>
                  <w:hideMark/>
                </w:tcPr>
                <w:p w14:paraId="04D5F1B7" w14:textId="77777777" w:rsidR="004707A8" w:rsidRPr="00A25D4D" w:rsidRDefault="004707A8" w:rsidP="004707A8">
                  <w:pPr>
                    <w:jc w:val="left"/>
                    <w:rPr>
                      <w:ins w:id="860" w:author="Paul Janssen" w:date="2020-09-17T09:50:00Z"/>
                    </w:rPr>
                  </w:pPr>
                  <w:ins w:id="861" w:author="Paul Janssen" w:date="2020-09-17T09:50:00Z">
                    <w:r w:rsidRPr="00A25D4D">
                      <w:lastRenderedPageBreak/>
                      <w:t> </w:t>
                    </w:r>
                  </w:ins>
                </w:p>
              </w:tc>
              <w:tc>
                <w:tcPr>
                  <w:tcW w:w="1500" w:type="dxa"/>
                  <w:hideMark/>
                </w:tcPr>
                <w:p w14:paraId="1EA69AC0" w14:textId="77777777" w:rsidR="004707A8" w:rsidRPr="00A25D4D" w:rsidRDefault="004707A8" w:rsidP="004707A8">
                  <w:pPr>
                    <w:jc w:val="left"/>
                    <w:rPr>
                      <w:ins w:id="862" w:author="Paul Janssen" w:date="2020-09-17T09:50:00Z"/>
                    </w:rPr>
                  </w:pPr>
                  <w:proofErr w:type="spellStart"/>
                  <w:ins w:id="863" w:author="Paul Janssen" w:date="2020-09-17T09:50:00Z">
                    <w:r w:rsidRPr="00A25D4D">
                      <w:t>Multipliciteit</w:t>
                    </w:r>
                    <w:proofErr w:type="spellEnd"/>
                    <w:r w:rsidRPr="00A25D4D">
                      <w:t>:</w:t>
                    </w:r>
                  </w:ins>
                </w:p>
              </w:tc>
              <w:tc>
                <w:tcPr>
                  <w:tcW w:w="0" w:type="auto"/>
                  <w:hideMark/>
                </w:tcPr>
                <w:p w14:paraId="788B8419" w14:textId="77777777" w:rsidR="004707A8" w:rsidRPr="00A25D4D" w:rsidRDefault="004707A8" w:rsidP="004707A8">
                  <w:pPr>
                    <w:jc w:val="left"/>
                    <w:rPr>
                      <w:ins w:id="864" w:author="Paul Janssen" w:date="2020-09-17T09:50:00Z"/>
                    </w:rPr>
                  </w:pPr>
                  <w:ins w:id="865" w:author="Paul Janssen" w:date="2020-09-17T09:50:00Z">
                    <w:r w:rsidRPr="00A25D4D">
                      <w:t>0..1</w:t>
                    </w:r>
                  </w:ins>
                </w:p>
              </w:tc>
            </w:tr>
          </w:tbl>
          <w:p w14:paraId="0F0CE344" w14:textId="77777777" w:rsidR="004707A8" w:rsidRPr="00A25D4D" w:rsidRDefault="004707A8" w:rsidP="004707A8">
            <w:pPr>
              <w:jc w:val="left"/>
              <w:rPr>
                <w:ins w:id="866" w:author="Paul Janssen" w:date="2020-09-17T09:50:00Z"/>
              </w:rPr>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ins w:id="867"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868" w:author="Paul Janssen" w:date="2020-06-10T17:37:00Z"/>
              </w:rPr>
            </w:pPr>
            <w:proofErr w:type="spellStart"/>
            <w:ins w:id="869" w:author="Paul Janssen" w:date="2020-06-10T17:37:00Z">
              <w:r w:rsidRPr="00A25D4D">
                <w:rPr>
                  <w:b/>
                  <w:bCs/>
                </w:rPr>
                <w:t>Constraint</w:t>
              </w:r>
              <w:proofErr w:type="spellEnd"/>
              <w:r w:rsidRPr="00A25D4D">
                <w:rPr>
                  <w:b/>
                  <w:bCs/>
                </w:rPr>
                <w:t xml:space="preserve">: </w:t>
              </w:r>
            </w:ins>
            <w:proofErr w:type="spellStart"/>
            <w:ins w:id="870"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871" w:author="Paul Janssen" w:date="2020-06-10T17:37:00Z"/>
              </w:trPr>
              <w:tc>
                <w:tcPr>
                  <w:tcW w:w="360" w:type="dxa"/>
                  <w:hideMark/>
                </w:tcPr>
                <w:p w14:paraId="357172EC" w14:textId="77777777" w:rsidR="003D6A25" w:rsidRPr="00A25D4D" w:rsidRDefault="003D6A25" w:rsidP="003D6A25">
                  <w:pPr>
                    <w:jc w:val="left"/>
                    <w:rPr>
                      <w:ins w:id="872" w:author="Paul Janssen" w:date="2020-06-10T17:37:00Z"/>
                    </w:rPr>
                  </w:pPr>
                  <w:ins w:id="873" w:author="Paul Janssen" w:date="2020-06-10T17:37:00Z">
                    <w:r w:rsidRPr="00A25D4D">
                      <w:t> </w:t>
                    </w:r>
                  </w:ins>
                </w:p>
              </w:tc>
              <w:tc>
                <w:tcPr>
                  <w:tcW w:w="1500" w:type="dxa"/>
                  <w:hideMark/>
                </w:tcPr>
                <w:p w14:paraId="5C52A817" w14:textId="77777777" w:rsidR="003D6A25" w:rsidRPr="00A25D4D" w:rsidRDefault="003D6A25" w:rsidP="003D6A25">
                  <w:pPr>
                    <w:jc w:val="left"/>
                    <w:rPr>
                      <w:ins w:id="874" w:author="Paul Janssen" w:date="2020-06-10T17:37:00Z"/>
                    </w:rPr>
                  </w:pPr>
                  <w:ins w:id="875" w:author="Paul Janssen" w:date="2020-06-10T17:37:00Z">
                    <w:r w:rsidRPr="00A25D4D">
                      <w:t>Natuurlijke taal:</w:t>
                    </w:r>
                  </w:ins>
                </w:p>
              </w:tc>
              <w:tc>
                <w:tcPr>
                  <w:tcW w:w="0" w:type="auto"/>
                  <w:hideMark/>
                </w:tcPr>
                <w:p w14:paraId="530D223F" w14:textId="77777777" w:rsidR="003D6A25" w:rsidRDefault="003D6A25" w:rsidP="003D6A25">
                  <w:pPr>
                    <w:jc w:val="left"/>
                    <w:rPr>
                      <w:ins w:id="876" w:author="Paul Janssen" w:date="2020-06-10T17:39:00Z"/>
                    </w:rPr>
                  </w:pPr>
                  <w:ins w:id="877"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878" w:author="Paul Janssen" w:date="2020-06-10T17:40:00Z"/>
                      <w:rFonts w:ascii="Calibri" w:hAnsi="Calibri" w:cs="Calibri"/>
                      <w:sz w:val="20"/>
                      <w:szCs w:val="20"/>
                    </w:rPr>
                  </w:pPr>
                  <w:ins w:id="879"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880" w:author="Paul Janssen" w:date="2020-06-10T17:38:00Z"/>
                      <w:rFonts w:ascii="Calibri" w:hAnsi="Calibri" w:cs="Calibri"/>
                      <w:sz w:val="20"/>
                      <w:szCs w:val="20"/>
                    </w:rPr>
                    <w:pPrChange w:id="881" w:author="Paul Janssen" w:date="2020-06-10T17:39:00Z">
                      <w:pPr>
                        <w:autoSpaceDE w:val="0"/>
                        <w:autoSpaceDN w:val="0"/>
                        <w:adjustRightInd w:val="0"/>
                        <w:spacing w:after="80" w:line="240" w:lineRule="auto"/>
                        <w:jc w:val="left"/>
                      </w:pPr>
                    </w:pPrChange>
                  </w:pPr>
                  <w:proofErr w:type="spellStart"/>
                  <w:ins w:id="882"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883" w:author="Paul Janssen" w:date="2020-06-10T17:38:00Z"/>
                      <w:rFonts w:ascii="Calibri" w:hAnsi="Calibri" w:cs="Calibri"/>
                      <w:sz w:val="20"/>
                      <w:szCs w:val="20"/>
                    </w:rPr>
                  </w:pPr>
                  <w:proofErr w:type="spellStart"/>
                  <w:ins w:id="884"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885" w:author="Paul Janssen" w:date="2020-06-10T17:38:00Z"/>
                      <w:rFonts w:ascii="Calibri" w:hAnsi="Calibri" w:cs="Calibri"/>
                      <w:sz w:val="20"/>
                      <w:szCs w:val="20"/>
                    </w:rPr>
                  </w:pPr>
                  <w:proofErr w:type="spellStart"/>
                  <w:ins w:id="886"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887" w:author="Paul Janssen" w:date="2020-06-10T17:38:00Z"/>
                      <w:rFonts w:ascii="Calibri" w:hAnsi="Calibri" w:cs="Calibri"/>
                      <w:sz w:val="20"/>
                      <w:szCs w:val="20"/>
                    </w:rPr>
                  </w:pPr>
                  <w:proofErr w:type="spellStart"/>
                  <w:ins w:id="888"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889" w:author="Paul Janssen" w:date="2020-06-10T17:38:00Z"/>
                      <w:rFonts w:ascii="Calibri" w:hAnsi="Calibri" w:cs="Calibri"/>
                      <w:sz w:val="20"/>
                      <w:szCs w:val="20"/>
                    </w:rPr>
                  </w:pPr>
                  <w:proofErr w:type="spellStart"/>
                  <w:ins w:id="890"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891" w:author="Paul Janssen" w:date="2020-06-10T17:38:00Z"/>
                      <w:rFonts w:ascii="Calibri" w:hAnsi="Calibri" w:cs="Calibri"/>
                      <w:sz w:val="20"/>
                      <w:szCs w:val="20"/>
                    </w:rPr>
                  </w:pPr>
                  <w:proofErr w:type="spellStart"/>
                  <w:ins w:id="892"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893" w:author="Paul Janssen" w:date="2020-06-10T17:37:00Z"/>
                    </w:rPr>
                  </w:pPr>
                </w:p>
              </w:tc>
            </w:tr>
            <w:tr w:rsidR="003D6A25" w:rsidRPr="00A25D4D" w14:paraId="3C988D0A" w14:textId="77777777" w:rsidTr="00B50B58">
              <w:trPr>
                <w:tblHeader/>
                <w:tblCellSpacing w:w="0" w:type="dxa"/>
                <w:ins w:id="894" w:author="Paul Janssen" w:date="2020-06-10T17:37:00Z"/>
              </w:trPr>
              <w:tc>
                <w:tcPr>
                  <w:tcW w:w="360" w:type="dxa"/>
                  <w:hideMark/>
                </w:tcPr>
                <w:p w14:paraId="611D7D1C" w14:textId="77777777" w:rsidR="003D6A25" w:rsidRPr="00A25D4D" w:rsidRDefault="003D6A25" w:rsidP="003D6A25">
                  <w:pPr>
                    <w:jc w:val="left"/>
                    <w:rPr>
                      <w:ins w:id="895" w:author="Paul Janssen" w:date="2020-06-10T17:37:00Z"/>
                    </w:rPr>
                  </w:pPr>
                  <w:ins w:id="896" w:author="Paul Janssen" w:date="2020-06-10T17:37:00Z">
                    <w:r w:rsidRPr="00A25D4D">
                      <w:t> </w:t>
                    </w:r>
                  </w:ins>
                </w:p>
              </w:tc>
              <w:tc>
                <w:tcPr>
                  <w:tcW w:w="1500" w:type="dxa"/>
                  <w:hideMark/>
                </w:tcPr>
                <w:p w14:paraId="43558DD0" w14:textId="77777777" w:rsidR="003D6A25" w:rsidRPr="00A25D4D" w:rsidRDefault="003D6A25" w:rsidP="003D6A25">
                  <w:pPr>
                    <w:jc w:val="left"/>
                    <w:rPr>
                      <w:ins w:id="897" w:author="Paul Janssen" w:date="2020-06-10T17:37:00Z"/>
                    </w:rPr>
                  </w:pPr>
                  <w:ins w:id="898"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899" w:author="Paul Janssen" w:date="2020-06-10T17:37:00Z"/>
                    </w:rPr>
                    <w:pPrChange w:id="900" w:author="Paul Janssen" w:date="2020-06-10T17:39:00Z">
                      <w:pPr>
                        <w:jc w:val="left"/>
                      </w:pPr>
                    </w:pPrChange>
                  </w:pPr>
                  <w:ins w:id="901"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902"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lastRenderedPageBreak/>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lastRenderedPageBreak/>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03"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04">
          <w:tblGrid>
            <w:gridCol w:w="9132"/>
          </w:tblGrid>
        </w:tblGridChange>
      </w:tblGrid>
      <w:tr w:rsidR="00C0190C" w:rsidRPr="00A25D4D" w14:paraId="30872283" w14:textId="77777777" w:rsidTr="00EF6C54">
        <w:trPr>
          <w:trHeight w:val="225"/>
          <w:tblHeader/>
          <w:tblCellSpacing w:w="0" w:type="dxa"/>
          <w:trPrChange w:id="905"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06"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907"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08"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909" w:author="Paul Janssen" w:date="2020-06-10T18:03:00Z"/>
          <w:trPrChange w:id="910"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11"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912" w:author="Paul Janssen" w:date="2020-06-10T18:03:00Z"/>
              </w:rPr>
            </w:pPr>
            <w:proofErr w:type="spellStart"/>
            <w:ins w:id="913"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914" w:author="Paul Janssen" w:date="2020-06-10T18:03:00Z"/>
              </w:trPr>
              <w:tc>
                <w:tcPr>
                  <w:tcW w:w="360" w:type="dxa"/>
                  <w:hideMark/>
                </w:tcPr>
                <w:p w14:paraId="36303E65" w14:textId="77777777" w:rsidR="00EF6C54" w:rsidRPr="00A25D4D" w:rsidRDefault="00EF6C54" w:rsidP="00EF6C54">
                  <w:pPr>
                    <w:jc w:val="left"/>
                    <w:rPr>
                      <w:ins w:id="915" w:author="Paul Janssen" w:date="2020-06-10T18:03:00Z"/>
                    </w:rPr>
                  </w:pPr>
                  <w:ins w:id="916" w:author="Paul Janssen" w:date="2020-06-10T18:03:00Z">
                    <w:r w:rsidRPr="00A25D4D">
                      <w:t> </w:t>
                    </w:r>
                  </w:ins>
                </w:p>
              </w:tc>
              <w:tc>
                <w:tcPr>
                  <w:tcW w:w="1500" w:type="dxa"/>
                  <w:hideMark/>
                </w:tcPr>
                <w:p w14:paraId="73D67591" w14:textId="77777777" w:rsidR="00EF6C54" w:rsidRPr="00A25D4D" w:rsidRDefault="00EF6C54" w:rsidP="00EF6C54">
                  <w:pPr>
                    <w:jc w:val="left"/>
                    <w:rPr>
                      <w:ins w:id="917" w:author="Paul Janssen" w:date="2020-06-10T18:03:00Z"/>
                    </w:rPr>
                  </w:pPr>
                  <w:ins w:id="918"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919" w:author="Paul Janssen" w:date="2020-06-10T18:03:00Z"/>
                    </w:rPr>
                  </w:pPr>
                  <w:ins w:id="920" w:author="Paul Janssen" w:date="2020-06-10T18:03:00Z">
                    <w:r>
                      <w:t>hoort bij maximaal 1 utiliteitsnet</w:t>
                    </w:r>
                  </w:ins>
                </w:p>
              </w:tc>
            </w:tr>
            <w:tr w:rsidR="00EF6C54" w:rsidRPr="00A25D4D" w14:paraId="15E5ABD1" w14:textId="77777777" w:rsidTr="00B50B58">
              <w:trPr>
                <w:tblHeader/>
                <w:tblCellSpacing w:w="0" w:type="dxa"/>
                <w:ins w:id="921" w:author="Paul Janssen" w:date="2020-06-10T18:03:00Z"/>
              </w:trPr>
              <w:tc>
                <w:tcPr>
                  <w:tcW w:w="360" w:type="dxa"/>
                  <w:hideMark/>
                </w:tcPr>
                <w:p w14:paraId="6AE0B50C" w14:textId="77777777" w:rsidR="00EF6C54" w:rsidRPr="00A25D4D" w:rsidRDefault="00EF6C54" w:rsidP="00EF6C54">
                  <w:pPr>
                    <w:jc w:val="left"/>
                    <w:rPr>
                      <w:ins w:id="922" w:author="Paul Janssen" w:date="2020-06-10T18:03:00Z"/>
                    </w:rPr>
                  </w:pPr>
                  <w:ins w:id="923" w:author="Paul Janssen" w:date="2020-06-10T18:03:00Z">
                    <w:r w:rsidRPr="00A25D4D">
                      <w:t> </w:t>
                    </w:r>
                  </w:ins>
                </w:p>
              </w:tc>
              <w:tc>
                <w:tcPr>
                  <w:tcW w:w="1500" w:type="dxa"/>
                  <w:hideMark/>
                </w:tcPr>
                <w:p w14:paraId="498E76C9" w14:textId="77777777" w:rsidR="00EF6C54" w:rsidRPr="00A25D4D" w:rsidRDefault="00EF6C54" w:rsidP="00EF6C54">
                  <w:pPr>
                    <w:jc w:val="left"/>
                    <w:rPr>
                      <w:ins w:id="924" w:author="Paul Janssen" w:date="2020-06-10T18:03:00Z"/>
                    </w:rPr>
                  </w:pPr>
                  <w:ins w:id="925"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926" w:author="Paul Janssen" w:date="2020-06-10T18:03:00Z"/>
                      <w:rFonts w:ascii="Calibri" w:hAnsi="Calibri" w:cs="Calibri"/>
                      <w:sz w:val="20"/>
                      <w:szCs w:val="20"/>
                    </w:rPr>
                  </w:pPr>
                  <w:proofErr w:type="spellStart"/>
                  <w:ins w:id="927"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928" w:author="Paul Janssen" w:date="2020-06-10T18:03:00Z"/>
                      <w:rFonts w:ascii="Calibri" w:hAnsi="Calibri" w:cs="Calibri"/>
                      <w:sz w:val="20"/>
                      <w:szCs w:val="20"/>
                    </w:rPr>
                  </w:pPr>
                  <w:proofErr w:type="spellStart"/>
                  <w:ins w:id="929"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930"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31"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32">
          <w:tblGrid>
            <w:gridCol w:w="9132"/>
          </w:tblGrid>
        </w:tblGridChange>
      </w:tblGrid>
      <w:tr w:rsidR="00C0190C" w:rsidRPr="00A25D4D" w14:paraId="7ECE5E85" w14:textId="77777777" w:rsidTr="00EF6C54">
        <w:trPr>
          <w:trHeight w:val="225"/>
          <w:tblHeader/>
          <w:tblCellSpacing w:w="0" w:type="dxa"/>
          <w:trPrChange w:id="933"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34"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935"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6"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lastRenderedPageBreak/>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937" w:author="Paul Janssen" w:date="2020-06-10T18:02:00Z"/>
          <w:trPrChange w:id="938"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39"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940" w:author="Paul Janssen" w:date="2020-06-10T18:02:00Z"/>
              </w:rPr>
            </w:pPr>
            <w:proofErr w:type="spellStart"/>
            <w:ins w:id="941" w:author="Paul Janssen" w:date="2020-06-10T18:02: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942" w:author="Paul Janssen" w:date="2020-06-10T18:02:00Z"/>
              </w:trPr>
              <w:tc>
                <w:tcPr>
                  <w:tcW w:w="360" w:type="dxa"/>
                  <w:hideMark/>
                </w:tcPr>
                <w:p w14:paraId="74A78446" w14:textId="77777777" w:rsidR="00EF6C54" w:rsidRPr="00A25D4D" w:rsidRDefault="00EF6C54" w:rsidP="00EF6C54">
                  <w:pPr>
                    <w:jc w:val="left"/>
                    <w:rPr>
                      <w:ins w:id="943" w:author="Paul Janssen" w:date="2020-06-10T18:02:00Z"/>
                    </w:rPr>
                  </w:pPr>
                  <w:ins w:id="944" w:author="Paul Janssen" w:date="2020-06-10T18:02:00Z">
                    <w:r w:rsidRPr="00A25D4D">
                      <w:t> </w:t>
                    </w:r>
                  </w:ins>
                </w:p>
              </w:tc>
              <w:tc>
                <w:tcPr>
                  <w:tcW w:w="1500" w:type="dxa"/>
                  <w:hideMark/>
                </w:tcPr>
                <w:p w14:paraId="598A7800" w14:textId="77777777" w:rsidR="00EF6C54" w:rsidRPr="00A25D4D" w:rsidRDefault="00EF6C54" w:rsidP="00EF6C54">
                  <w:pPr>
                    <w:jc w:val="left"/>
                    <w:rPr>
                      <w:ins w:id="945" w:author="Paul Janssen" w:date="2020-06-10T18:02:00Z"/>
                    </w:rPr>
                  </w:pPr>
                  <w:ins w:id="946"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947" w:author="Paul Janssen" w:date="2020-06-10T18:02:00Z"/>
                    </w:rPr>
                  </w:pPr>
                  <w:ins w:id="948" w:author="Paul Janssen" w:date="2020-06-10T18:02:00Z">
                    <w:r>
                      <w:t>hoort bij maximaal 1 utiliteitsnet</w:t>
                    </w:r>
                  </w:ins>
                </w:p>
              </w:tc>
            </w:tr>
            <w:tr w:rsidR="00EF6C54" w:rsidRPr="00A25D4D" w14:paraId="1A90E829" w14:textId="77777777" w:rsidTr="00B50B58">
              <w:trPr>
                <w:tblHeader/>
                <w:tblCellSpacing w:w="0" w:type="dxa"/>
                <w:ins w:id="949" w:author="Paul Janssen" w:date="2020-06-10T18:02:00Z"/>
              </w:trPr>
              <w:tc>
                <w:tcPr>
                  <w:tcW w:w="360" w:type="dxa"/>
                  <w:hideMark/>
                </w:tcPr>
                <w:p w14:paraId="1784A501" w14:textId="77777777" w:rsidR="00EF6C54" w:rsidRPr="00A25D4D" w:rsidRDefault="00EF6C54" w:rsidP="00EF6C54">
                  <w:pPr>
                    <w:jc w:val="left"/>
                    <w:rPr>
                      <w:ins w:id="950" w:author="Paul Janssen" w:date="2020-06-10T18:02:00Z"/>
                    </w:rPr>
                  </w:pPr>
                  <w:ins w:id="951" w:author="Paul Janssen" w:date="2020-06-10T18:02:00Z">
                    <w:r w:rsidRPr="00A25D4D">
                      <w:t> </w:t>
                    </w:r>
                  </w:ins>
                </w:p>
              </w:tc>
              <w:tc>
                <w:tcPr>
                  <w:tcW w:w="1500" w:type="dxa"/>
                  <w:hideMark/>
                </w:tcPr>
                <w:p w14:paraId="56BAC452" w14:textId="77777777" w:rsidR="00EF6C54" w:rsidRPr="00A25D4D" w:rsidRDefault="00EF6C54" w:rsidP="00EF6C54">
                  <w:pPr>
                    <w:jc w:val="left"/>
                    <w:rPr>
                      <w:ins w:id="952" w:author="Paul Janssen" w:date="2020-06-10T18:02:00Z"/>
                    </w:rPr>
                  </w:pPr>
                  <w:ins w:id="953"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954" w:author="Paul Janssen" w:date="2020-06-10T18:02:00Z"/>
                      <w:rFonts w:ascii="Calibri" w:hAnsi="Calibri" w:cs="Calibri"/>
                      <w:sz w:val="20"/>
                      <w:szCs w:val="20"/>
                    </w:rPr>
                  </w:pPr>
                  <w:proofErr w:type="spellStart"/>
                  <w:ins w:id="955"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956" w:author="Paul Janssen" w:date="2020-06-10T18:02:00Z"/>
                      <w:rFonts w:ascii="Calibri" w:hAnsi="Calibri" w:cs="Calibri"/>
                      <w:sz w:val="20"/>
                      <w:szCs w:val="20"/>
                    </w:rPr>
                  </w:pPr>
                  <w:proofErr w:type="spellStart"/>
                  <w:ins w:id="957"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958"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959"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960"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lastRenderedPageBreak/>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7C67BF" w:rsidRPr="00A25D4D" w14:paraId="56B3E613" w14:textId="77777777" w:rsidTr="00C0190C">
              <w:trPr>
                <w:tblHeader/>
                <w:tblCellSpacing w:w="0" w:type="dxa"/>
                <w:ins w:id="961" w:author="Paul Janssen" w:date="2020-09-24T10:50:00Z"/>
              </w:trPr>
              <w:tc>
                <w:tcPr>
                  <w:tcW w:w="360" w:type="dxa"/>
                </w:tcPr>
                <w:p w14:paraId="6D6D4485" w14:textId="77777777" w:rsidR="007C67BF" w:rsidRPr="00A25D4D" w:rsidRDefault="007C67BF" w:rsidP="008F13CC">
                  <w:pPr>
                    <w:jc w:val="left"/>
                    <w:rPr>
                      <w:ins w:id="962" w:author="Paul Janssen" w:date="2020-09-24T10:50:00Z"/>
                    </w:rPr>
                  </w:pPr>
                </w:p>
              </w:tc>
              <w:tc>
                <w:tcPr>
                  <w:tcW w:w="1500" w:type="dxa"/>
                </w:tcPr>
                <w:p w14:paraId="13EA8C91" w14:textId="712C0572" w:rsidR="007C67BF" w:rsidRPr="00A25D4D" w:rsidRDefault="007C67BF" w:rsidP="008F13CC">
                  <w:pPr>
                    <w:jc w:val="left"/>
                    <w:rPr>
                      <w:ins w:id="963" w:author="Paul Janssen" w:date="2020-09-24T10:50:00Z"/>
                    </w:rPr>
                  </w:pPr>
                  <w:ins w:id="964" w:author="Paul Janssen" w:date="2020-09-24T10:50:00Z">
                    <w:r>
                      <w:t>Definitie:</w:t>
                    </w:r>
                  </w:ins>
                </w:p>
              </w:tc>
              <w:tc>
                <w:tcPr>
                  <w:tcW w:w="0" w:type="auto"/>
                </w:tcPr>
                <w:p w14:paraId="281F6008" w14:textId="22A8CBD7" w:rsidR="007C67BF" w:rsidRPr="007C67BF" w:rsidRDefault="007C67BF">
                  <w:pPr>
                    <w:autoSpaceDE w:val="0"/>
                    <w:autoSpaceDN w:val="0"/>
                    <w:adjustRightInd w:val="0"/>
                    <w:spacing w:after="80" w:line="240" w:lineRule="auto"/>
                    <w:jc w:val="left"/>
                    <w:rPr>
                      <w:ins w:id="965" w:author="Paul Janssen" w:date="2020-09-24T10:50:00Z"/>
                    </w:rPr>
                    <w:pPrChange w:id="966" w:author="Paul Janssen" w:date="2020-09-24T10:50:00Z">
                      <w:pPr>
                        <w:jc w:val="left"/>
                      </w:pPr>
                    </w:pPrChange>
                  </w:pPr>
                  <w:ins w:id="967" w:author="Paul Janssen" w:date="2020-09-24T10:50:00Z">
                    <w:r w:rsidRPr="007C67BF">
                      <w:rPr>
                        <w:rPrChange w:id="968" w:author="Paul Janssen" w:date="2020-09-24T10:50:00Z">
                          <w:rPr>
                            <w:rFonts w:ascii="Calibri" w:hAnsi="Calibri" w:cs="Calibri"/>
                            <w:sz w:val="20"/>
                            <w:szCs w:val="20"/>
                          </w:rPr>
                        </w:rPrChange>
                      </w:rPr>
                      <w:t>Het type product dat wordt getransporteerd.</w:t>
                    </w:r>
                  </w:ins>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lastRenderedPageBreak/>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lastRenderedPageBreak/>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69"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70">
          <w:tblGrid>
            <w:gridCol w:w="9132"/>
          </w:tblGrid>
        </w:tblGridChange>
      </w:tblGrid>
      <w:tr w:rsidR="00C0190C" w:rsidRPr="00A25D4D" w14:paraId="05ADE9E8" w14:textId="77777777" w:rsidTr="00EF6C54">
        <w:trPr>
          <w:trHeight w:val="225"/>
          <w:tblHeader/>
          <w:tblCellSpacing w:w="0" w:type="dxa"/>
          <w:trPrChange w:id="971"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72"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973"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4"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975" w:author="Paul Janssen" w:date="2020-06-10T18:05:00Z"/>
          <w:trPrChange w:id="97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77"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978" w:author="Paul Janssen" w:date="2020-06-10T18:05:00Z"/>
              </w:rPr>
            </w:pPr>
            <w:proofErr w:type="spellStart"/>
            <w:ins w:id="979" w:author="Paul Janssen" w:date="2020-06-10T18:05: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980" w:author="Paul Janssen" w:date="2020-06-10T18:05:00Z"/>
              </w:trPr>
              <w:tc>
                <w:tcPr>
                  <w:tcW w:w="360" w:type="dxa"/>
                  <w:hideMark/>
                </w:tcPr>
                <w:p w14:paraId="37F5F722" w14:textId="77777777" w:rsidR="00EF6C54" w:rsidRPr="00A25D4D" w:rsidRDefault="00EF6C54" w:rsidP="00EF6C54">
                  <w:pPr>
                    <w:jc w:val="left"/>
                    <w:rPr>
                      <w:ins w:id="981" w:author="Paul Janssen" w:date="2020-06-10T18:05:00Z"/>
                    </w:rPr>
                  </w:pPr>
                  <w:ins w:id="982" w:author="Paul Janssen" w:date="2020-06-10T18:05:00Z">
                    <w:r w:rsidRPr="00A25D4D">
                      <w:t> </w:t>
                    </w:r>
                  </w:ins>
                </w:p>
              </w:tc>
              <w:tc>
                <w:tcPr>
                  <w:tcW w:w="1500" w:type="dxa"/>
                  <w:hideMark/>
                </w:tcPr>
                <w:p w14:paraId="72169CC7" w14:textId="77777777" w:rsidR="00EF6C54" w:rsidRPr="00A25D4D" w:rsidRDefault="00EF6C54" w:rsidP="00EF6C54">
                  <w:pPr>
                    <w:jc w:val="left"/>
                    <w:rPr>
                      <w:ins w:id="983" w:author="Paul Janssen" w:date="2020-06-10T18:05:00Z"/>
                    </w:rPr>
                  </w:pPr>
                  <w:ins w:id="984"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985" w:author="Paul Janssen" w:date="2020-06-10T18:05:00Z"/>
                    </w:rPr>
                  </w:pPr>
                  <w:ins w:id="986" w:author="Paul Janssen" w:date="2020-06-10T18:05:00Z">
                    <w:r>
                      <w:t>hoort bij maximaal 1 utiliteitsnet</w:t>
                    </w:r>
                  </w:ins>
                </w:p>
              </w:tc>
            </w:tr>
            <w:tr w:rsidR="00EF6C54" w:rsidRPr="00A25D4D" w14:paraId="410F22A9" w14:textId="77777777" w:rsidTr="00B50B58">
              <w:trPr>
                <w:tblHeader/>
                <w:tblCellSpacing w:w="0" w:type="dxa"/>
                <w:ins w:id="987" w:author="Paul Janssen" w:date="2020-06-10T18:05:00Z"/>
              </w:trPr>
              <w:tc>
                <w:tcPr>
                  <w:tcW w:w="360" w:type="dxa"/>
                  <w:hideMark/>
                </w:tcPr>
                <w:p w14:paraId="010A2907" w14:textId="77777777" w:rsidR="00EF6C54" w:rsidRPr="00A25D4D" w:rsidRDefault="00EF6C54" w:rsidP="00EF6C54">
                  <w:pPr>
                    <w:jc w:val="left"/>
                    <w:rPr>
                      <w:ins w:id="988" w:author="Paul Janssen" w:date="2020-06-10T18:05:00Z"/>
                    </w:rPr>
                  </w:pPr>
                  <w:ins w:id="989" w:author="Paul Janssen" w:date="2020-06-10T18:05:00Z">
                    <w:r w:rsidRPr="00A25D4D">
                      <w:t> </w:t>
                    </w:r>
                  </w:ins>
                </w:p>
              </w:tc>
              <w:tc>
                <w:tcPr>
                  <w:tcW w:w="1500" w:type="dxa"/>
                  <w:hideMark/>
                </w:tcPr>
                <w:p w14:paraId="7DD496EE" w14:textId="77777777" w:rsidR="00EF6C54" w:rsidRPr="00A25D4D" w:rsidRDefault="00EF6C54" w:rsidP="00EF6C54">
                  <w:pPr>
                    <w:jc w:val="left"/>
                    <w:rPr>
                      <w:ins w:id="990" w:author="Paul Janssen" w:date="2020-06-10T18:05:00Z"/>
                    </w:rPr>
                  </w:pPr>
                  <w:ins w:id="991"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992" w:author="Paul Janssen" w:date="2020-06-10T18:05:00Z"/>
                      <w:rFonts w:ascii="Calibri" w:hAnsi="Calibri" w:cs="Calibri"/>
                      <w:sz w:val="20"/>
                      <w:szCs w:val="20"/>
                    </w:rPr>
                  </w:pPr>
                  <w:proofErr w:type="spellStart"/>
                  <w:ins w:id="993"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994" w:author="Paul Janssen" w:date="2020-06-10T18:05:00Z"/>
                      <w:rFonts w:ascii="Calibri" w:hAnsi="Calibri" w:cs="Calibri"/>
                      <w:sz w:val="20"/>
                      <w:szCs w:val="20"/>
                    </w:rPr>
                  </w:pPr>
                  <w:proofErr w:type="spellStart"/>
                  <w:ins w:id="995"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996"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97"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98">
          <w:tblGrid>
            <w:gridCol w:w="9132"/>
          </w:tblGrid>
        </w:tblGridChange>
      </w:tblGrid>
      <w:tr w:rsidR="00C0190C" w:rsidRPr="00A25D4D" w14:paraId="470EC403" w14:textId="77777777" w:rsidTr="00A92388">
        <w:trPr>
          <w:trHeight w:val="225"/>
          <w:tblHeader/>
          <w:tblCellSpacing w:w="0" w:type="dxa"/>
          <w:trPrChange w:id="999"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00"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1001"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02"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1003" w:author="Paul Janssen" w:date="2020-06-10T18:01:00Z"/>
          <w:trPrChange w:id="100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1005"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1006" w:author="Paul Janssen" w:date="2020-06-10T18:01:00Z"/>
              </w:rPr>
            </w:pPr>
            <w:proofErr w:type="spellStart"/>
            <w:ins w:id="1007" w:author="Paul Janssen" w:date="2020-06-10T18:01: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1008" w:author="Paul Janssen" w:date="2020-06-10T18:01:00Z"/>
              </w:trPr>
              <w:tc>
                <w:tcPr>
                  <w:tcW w:w="360" w:type="dxa"/>
                  <w:hideMark/>
                </w:tcPr>
                <w:p w14:paraId="3E72C73D" w14:textId="77777777" w:rsidR="00A92388" w:rsidRPr="00A25D4D" w:rsidRDefault="00A92388" w:rsidP="00A92388">
                  <w:pPr>
                    <w:jc w:val="left"/>
                    <w:rPr>
                      <w:ins w:id="1009" w:author="Paul Janssen" w:date="2020-06-10T18:01:00Z"/>
                    </w:rPr>
                  </w:pPr>
                  <w:ins w:id="1010" w:author="Paul Janssen" w:date="2020-06-10T18:01:00Z">
                    <w:r w:rsidRPr="00A25D4D">
                      <w:t> </w:t>
                    </w:r>
                  </w:ins>
                </w:p>
              </w:tc>
              <w:tc>
                <w:tcPr>
                  <w:tcW w:w="1500" w:type="dxa"/>
                  <w:hideMark/>
                </w:tcPr>
                <w:p w14:paraId="545255F6" w14:textId="77777777" w:rsidR="00A92388" w:rsidRPr="00A25D4D" w:rsidRDefault="00A92388" w:rsidP="00A92388">
                  <w:pPr>
                    <w:jc w:val="left"/>
                    <w:rPr>
                      <w:ins w:id="1011" w:author="Paul Janssen" w:date="2020-06-10T18:01:00Z"/>
                    </w:rPr>
                  </w:pPr>
                  <w:ins w:id="1012"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1013" w:author="Paul Janssen" w:date="2020-06-10T18:01:00Z"/>
                    </w:rPr>
                  </w:pPr>
                  <w:ins w:id="1014" w:author="Paul Janssen" w:date="2020-06-10T18:01:00Z">
                    <w:r>
                      <w:t>hoort bij maximaal 1 utiliteitsnet</w:t>
                    </w:r>
                  </w:ins>
                </w:p>
              </w:tc>
            </w:tr>
            <w:tr w:rsidR="00A92388" w:rsidRPr="00A25D4D" w14:paraId="7010B4D7" w14:textId="77777777" w:rsidTr="00B50B58">
              <w:trPr>
                <w:tblHeader/>
                <w:tblCellSpacing w:w="0" w:type="dxa"/>
                <w:ins w:id="1015" w:author="Paul Janssen" w:date="2020-06-10T18:01:00Z"/>
              </w:trPr>
              <w:tc>
                <w:tcPr>
                  <w:tcW w:w="360" w:type="dxa"/>
                  <w:hideMark/>
                </w:tcPr>
                <w:p w14:paraId="2A62DBD5" w14:textId="77777777" w:rsidR="00A92388" w:rsidRPr="00A25D4D" w:rsidRDefault="00A92388" w:rsidP="00A92388">
                  <w:pPr>
                    <w:jc w:val="left"/>
                    <w:rPr>
                      <w:ins w:id="1016" w:author="Paul Janssen" w:date="2020-06-10T18:01:00Z"/>
                    </w:rPr>
                  </w:pPr>
                  <w:ins w:id="1017" w:author="Paul Janssen" w:date="2020-06-10T18:01:00Z">
                    <w:r w:rsidRPr="00A25D4D">
                      <w:t> </w:t>
                    </w:r>
                  </w:ins>
                </w:p>
              </w:tc>
              <w:tc>
                <w:tcPr>
                  <w:tcW w:w="1500" w:type="dxa"/>
                  <w:hideMark/>
                </w:tcPr>
                <w:p w14:paraId="2D983247" w14:textId="77777777" w:rsidR="00A92388" w:rsidRPr="00A25D4D" w:rsidRDefault="00A92388" w:rsidP="00A92388">
                  <w:pPr>
                    <w:jc w:val="left"/>
                    <w:rPr>
                      <w:ins w:id="1018" w:author="Paul Janssen" w:date="2020-06-10T18:01:00Z"/>
                    </w:rPr>
                  </w:pPr>
                  <w:ins w:id="1019"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1020" w:author="Paul Janssen" w:date="2020-06-10T18:01:00Z"/>
                      <w:rFonts w:ascii="Calibri" w:hAnsi="Calibri" w:cs="Calibri"/>
                      <w:sz w:val="20"/>
                      <w:szCs w:val="20"/>
                    </w:rPr>
                  </w:pPr>
                  <w:proofErr w:type="spellStart"/>
                  <w:ins w:id="1021"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1022" w:author="Paul Janssen" w:date="2020-06-10T18:01:00Z"/>
                      <w:rFonts w:ascii="Calibri" w:hAnsi="Calibri" w:cs="Calibri"/>
                      <w:sz w:val="20"/>
                      <w:szCs w:val="20"/>
                    </w:rPr>
                  </w:pPr>
                  <w:proofErr w:type="spellStart"/>
                  <w:ins w:id="1023"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1024"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lastRenderedPageBreak/>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lastRenderedPageBreak/>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lastRenderedPageBreak/>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lastRenderedPageBreak/>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025" w:author="Paul Janssen" w:date="2020-06-10T16:08:00Z">
                    <w:r w:rsidRPr="00A25D4D" w:rsidDel="00135FA7">
                      <w:delText>WION</w:delText>
                    </w:r>
                  </w:del>
                  <w:ins w:id="1026"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1027" w:author="Paul Janssen" w:date="2020-06-10T16:08:00Z">
              <w:r w:rsidRPr="00A25D4D" w:rsidDel="00135FA7">
                <w:rPr>
                  <w:b/>
                  <w:bCs/>
                </w:rPr>
                <w:delText>Wion</w:delText>
              </w:r>
            </w:del>
            <w:proofErr w:type="spellStart"/>
            <w:ins w:id="1028"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1029" w:author="Paul Janssen" w:date="2020-06-10T16:08:00Z">
                    <w:r w:rsidRPr="00A25D4D" w:rsidDel="00135FA7">
                      <w:delText>WION</w:delText>
                    </w:r>
                  </w:del>
                  <w:ins w:id="1030"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1031" w:author="Paul Janssen" w:date="2020-08-27T14:53:00Z"/>
                    </w:rPr>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ins w:id="1032"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lastRenderedPageBreak/>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1033" w:author="Paul Janssen" w:date="2020-06-10T16:08:00Z">
                    <w:r w:rsidRPr="00A25D4D" w:rsidDel="00135FA7">
                      <w:delText>WION</w:delText>
                    </w:r>
                  </w:del>
                  <w:ins w:id="1034"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1035" w:name="_Toc487109309"/>
      <w:r w:rsidRPr="00A25D4D">
        <w:t>Data types</w:t>
      </w:r>
      <w:bookmarkEnd w:id="1035"/>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lastRenderedPageBreak/>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1036" w:author="Paul Janssen" w:date="2020-07-03T10:59:00Z">
              <w:r w:rsidRPr="00A25D4D" w:rsidDel="00B50B58">
                <w:rPr>
                  <w:b/>
                  <w:bCs/>
                </w:rPr>
                <w:delText>extraEmail</w:delText>
              </w:r>
            </w:del>
            <w:proofErr w:type="spellStart"/>
            <w:ins w:id="1037" w:author="Paul Janssen" w:date="2020-07-03T10:59:00Z">
              <w:r w:rsidR="00B50B58" w:rsidRPr="00A25D4D">
                <w:rPr>
                  <w:b/>
                  <w:bCs/>
                </w:rPr>
                <w:t>extra</w:t>
              </w:r>
              <w:r w:rsidR="00B50B58">
                <w:rPr>
                  <w:b/>
                  <w:bCs/>
                </w:rPr>
                <w:t>Conta</w:t>
              </w:r>
            </w:ins>
            <w:ins w:id="1038"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1039" w:author="Paul Janssen" w:date="2020-07-03T11:00:00Z"/>
                      <w:rFonts w:cs="Calibri"/>
                      <w:rPrChange w:id="1040" w:author="Paul Janssen" w:date="2020-07-03T11:01:00Z">
                        <w:rPr>
                          <w:ins w:id="1041" w:author="Paul Janssen" w:date="2020-07-03T11:00:00Z"/>
                          <w:rFonts w:ascii="Calibri" w:hAnsi="Calibri" w:cs="Calibri"/>
                          <w:sz w:val="20"/>
                          <w:szCs w:val="20"/>
                        </w:rPr>
                      </w:rPrChange>
                    </w:rPr>
                  </w:pPr>
                  <w:del w:id="1042" w:author="Paul Janssen" w:date="2020-07-03T11:00:00Z">
                    <w:r w:rsidRPr="00A25D4D" w:rsidDel="00B50B58">
                      <w:delText>Ex</w:delText>
                    </w:r>
                  </w:del>
                  <w:ins w:id="1043" w:author="Paul Janssen" w:date="2020-07-03T11:00:00Z">
                    <w:r w:rsidR="00B50B58" w:rsidRPr="00B50B58">
                      <w:rPr>
                        <w:rFonts w:cs="Calibri"/>
                        <w:rPrChange w:id="1044"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1045"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lastRenderedPageBreak/>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lastRenderedPageBreak/>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1046"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1047">
          <w:tblGrid>
            <w:gridCol w:w="9132"/>
          </w:tblGrid>
        </w:tblGridChange>
      </w:tblGrid>
      <w:tr w:rsidR="00C0190C" w:rsidRPr="00A25D4D" w14:paraId="02027354" w14:textId="77777777" w:rsidTr="00924D70">
        <w:trPr>
          <w:trHeight w:val="225"/>
          <w:tblHeader/>
          <w:tblCellSpacing w:w="0" w:type="dxa"/>
          <w:trPrChange w:id="1048"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49"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105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5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1052" w:author="Paul Janssen" w:date="2020-06-10T17:46:00Z"/>
          <w:trPrChange w:id="105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1054"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1055" w:author="Paul Janssen" w:date="2020-06-10T17:47:00Z"/>
              </w:rPr>
            </w:pPr>
            <w:ins w:id="1056"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1057" w:author="Paul Janssen" w:date="2020-06-10T17:47:00Z"/>
              </w:trPr>
              <w:tc>
                <w:tcPr>
                  <w:tcW w:w="360" w:type="dxa"/>
                  <w:hideMark/>
                </w:tcPr>
                <w:p w14:paraId="453D1200" w14:textId="77777777" w:rsidR="00924D70" w:rsidRPr="00A25D4D" w:rsidRDefault="00924D70" w:rsidP="00924D70">
                  <w:pPr>
                    <w:jc w:val="left"/>
                    <w:rPr>
                      <w:ins w:id="1058" w:author="Paul Janssen" w:date="2020-06-10T17:47:00Z"/>
                    </w:rPr>
                  </w:pPr>
                  <w:ins w:id="1059" w:author="Paul Janssen" w:date="2020-06-10T17:47:00Z">
                    <w:r w:rsidRPr="00A25D4D">
                      <w:t> </w:t>
                    </w:r>
                  </w:ins>
                </w:p>
              </w:tc>
              <w:tc>
                <w:tcPr>
                  <w:tcW w:w="1500" w:type="dxa"/>
                  <w:hideMark/>
                </w:tcPr>
                <w:p w14:paraId="52E86004" w14:textId="77777777" w:rsidR="00924D70" w:rsidRPr="00A25D4D" w:rsidRDefault="00924D70" w:rsidP="00924D70">
                  <w:pPr>
                    <w:jc w:val="left"/>
                    <w:rPr>
                      <w:ins w:id="1060" w:author="Paul Janssen" w:date="2020-06-10T17:47:00Z"/>
                    </w:rPr>
                  </w:pPr>
                  <w:ins w:id="1061" w:author="Paul Janssen" w:date="2020-06-10T17:47:00Z">
                    <w:r w:rsidRPr="00A25D4D">
                      <w:t>Type:</w:t>
                    </w:r>
                  </w:ins>
                </w:p>
              </w:tc>
              <w:tc>
                <w:tcPr>
                  <w:tcW w:w="0" w:type="auto"/>
                  <w:hideMark/>
                </w:tcPr>
                <w:p w14:paraId="37B86760" w14:textId="77777777" w:rsidR="00924D70" w:rsidRPr="00A25D4D" w:rsidRDefault="00924D70" w:rsidP="00924D70">
                  <w:pPr>
                    <w:jc w:val="left"/>
                    <w:rPr>
                      <w:ins w:id="1062" w:author="Paul Janssen" w:date="2020-06-10T17:47:00Z"/>
                    </w:rPr>
                  </w:pPr>
                  <w:proofErr w:type="spellStart"/>
                  <w:ins w:id="1063" w:author="Paul Janssen" w:date="2020-06-10T17:47:00Z">
                    <w:r w:rsidRPr="00A25D4D">
                      <w:t>CharacterString</w:t>
                    </w:r>
                    <w:proofErr w:type="spellEnd"/>
                  </w:ins>
                </w:p>
              </w:tc>
            </w:tr>
            <w:tr w:rsidR="00924D70" w:rsidRPr="00A25D4D" w14:paraId="4334305D" w14:textId="77777777" w:rsidTr="00B50B58">
              <w:trPr>
                <w:tblHeader/>
                <w:tblCellSpacing w:w="0" w:type="dxa"/>
                <w:ins w:id="1064" w:author="Paul Janssen" w:date="2020-06-10T17:47:00Z"/>
              </w:trPr>
              <w:tc>
                <w:tcPr>
                  <w:tcW w:w="360" w:type="dxa"/>
                  <w:hideMark/>
                </w:tcPr>
                <w:p w14:paraId="38B82C76" w14:textId="77777777" w:rsidR="00924D70" w:rsidRPr="00A25D4D" w:rsidRDefault="00924D70" w:rsidP="00924D70">
                  <w:pPr>
                    <w:jc w:val="left"/>
                    <w:rPr>
                      <w:ins w:id="1065" w:author="Paul Janssen" w:date="2020-06-10T17:47:00Z"/>
                    </w:rPr>
                  </w:pPr>
                  <w:ins w:id="1066" w:author="Paul Janssen" w:date="2020-06-10T17:47:00Z">
                    <w:r w:rsidRPr="00A25D4D">
                      <w:t> </w:t>
                    </w:r>
                  </w:ins>
                </w:p>
              </w:tc>
              <w:tc>
                <w:tcPr>
                  <w:tcW w:w="1500" w:type="dxa"/>
                  <w:hideMark/>
                </w:tcPr>
                <w:p w14:paraId="0C8E6A69" w14:textId="77777777" w:rsidR="00924D70" w:rsidRPr="00A25D4D" w:rsidRDefault="00924D70" w:rsidP="00924D70">
                  <w:pPr>
                    <w:jc w:val="left"/>
                    <w:rPr>
                      <w:ins w:id="1067" w:author="Paul Janssen" w:date="2020-06-10T17:47:00Z"/>
                    </w:rPr>
                  </w:pPr>
                  <w:ins w:id="1068" w:author="Paul Janssen" w:date="2020-06-10T17:47:00Z">
                    <w:r w:rsidRPr="00A25D4D">
                      <w:t>Naam</w:t>
                    </w:r>
                  </w:ins>
                </w:p>
              </w:tc>
              <w:tc>
                <w:tcPr>
                  <w:tcW w:w="0" w:type="auto"/>
                  <w:hideMark/>
                </w:tcPr>
                <w:p w14:paraId="4E94F2D2" w14:textId="77777777" w:rsidR="00924D70" w:rsidRPr="00A25D4D" w:rsidRDefault="00924D70" w:rsidP="00924D70">
                  <w:pPr>
                    <w:jc w:val="left"/>
                    <w:rPr>
                      <w:ins w:id="1069" w:author="Paul Janssen" w:date="2020-06-10T17:47:00Z"/>
                    </w:rPr>
                  </w:pPr>
                  <w:proofErr w:type="spellStart"/>
                  <w:ins w:id="1070"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1071" w:author="Paul Janssen" w:date="2020-06-10T17:47:00Z"/>
              </w:trPr>
              <w:tc>
                <w:tcPr>
                  <w:tcW w:w="360" w:type="dxa"/>
                  <w:hideMark/>
                </w:tcPr>
                <w:p w14:paraId="443043F7" w14:textId="77777777" w:rsidR="00924D70" w:rsidRPr="00A25D4D" w:rsidRDefault="00924D70" w:rsidP="00924D70">
                  <w:pPr>
                    <w:jc w:val="left"/>
                    <w:rPr>
                      <w:ins w:id="1072" w:author="Paul Janssen" w:date="2020-06-10T17:47:00Z"/>
                    </w:rPr>
                  </w:pPr>
                  <w:ins w:id="1073" w:author="Paul Janssen" w:date="2020-06-10T17:47:00Z">
                    <w:r w:rsidRPr="00A25D4D">
                      <w:t> </w:t>
                    </w:r>
                  </w:ins>
                </w:p>
              </w:tc>
              <w:tc>
                <w:tcPr>
                  <w:tcW w:w="1500" w:type="dxa"/>
                  <w:hideMark/>
                </w:tcPr>
                <w:p w14:paraId="0AAC2EF4" w14:textId="77777777" w:rsidR="00924D70" w:rsidRPr="00A25D4D" w:rsidRDefault="00924D70" w:rsidP="00924D70">
                  <w:pPr>
                    <w:jc w:val="left"/>
                    <w:rPr>
                      <w:ins w:id="1074" w:author="Paul Janssen" w:date="2020-06-10T17:47:00Z"/>
                    </w:rPr>
                  </w:pPr>
                  <w:ins w:id="1075" w:author="Paul Janssen" w:date="2020-06-10T17:47:00Z">
                    <w:r w:rsidRPr="00A25D4D">
                      <w:t>Definitie:</w:t>
                    </w:r>
                  </w:ins>
                </w:p>
              </w:tc>
              <w:tc>
                <w:tcPr>
                  <w:tcW w:w="0" w:type="auto"/>
                  <w:hideMark/>
                </w:tcPr>
                <w:p w14:paraId="0A92006A" w14:textId="77777777" w:rsidR="00924D70" w:rsidRPr="00A25D4D" w:rsidRDefault="00924D70" w:rsidP="00924D70">
                  <w:pPr>
                    <w:jc w:val="left"/>
                    <w:rPr>
                      <w:ins w:id="1076" w:author="Paul Janssen" w:date="2020-06-10T17:47:00Z"/>
                    </w:rPr>
                  </w:pPr>
                  <w:ins w:id="1077"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1078" w:author="Paul Janssen" w:date="2020-06-10T17:47:00Z"/>
              </w:trPr>
              <w:tc>
                <w:tcPr>
                  <w:tcW w:w="360" w:type="dxa"/>
                  <w:hideMark/>
                </w:tcPr>
                <w:p w14:paraId="4996D33E" w14:textId="77777777" w:rsidR="00924D70" w:rsidRPr="00A25D4D" w:rsidRDefault="00924D70" w:rsidP="00924D70">
                  <w:pPr>
                    <w:jc w:val="left"/>
                    <w:rPr>
                      <w:ins w:id="1079" w:author="Paul Janssen" w:date="2020-06-10T17:47:00Z"/>
                    </w:rPr>
                  </w:pPr>
                  <w:ins w:id="1080" w:author="Paul Janssen" w:date="2020-06-10T17:47:00Z">
                    <w:r w:rsidRPr="00A25D4D">
                      <w:t> </w:t>
                    </w:r>
                  </w:ins>
                </w:p>
              </w:tc>
              <w:tc>
                <w:tcPr>
                  <w:tcW w:w="1500" w:type="dxa"/>
                  <w:hideMark/>
                </w:tcPr>
                <w:p w14:paraId="3A32DF38" w14:textId="77777777" w:rsidR="00924D70" w:rsidRPr="00A25D4D" w:rsidRDefault="00924D70" w:rsidP="00924D70">
                  <w:pPr>
                    <w:jc w:val="left"/>
                    <w:rPr>
                      <w:ins w:id="1081" w:author="Paul Janssen" w:date="2020-06-10T17:47:00Z"/>
                    </w:rPr>
                  </w:pPr>
                  <w:ins w:id="1082" w:author="Paul Janssen" w:date="2020-06-10T17:47:00Z">
                    <w:r w:rsidRPr="00A25D4D">
                      <w:t>Omschrijving:</w:t>
                    </w:r>
                  </w:ins>
                </w:p>
              </w:tc>
              <w:tc>
                <w:tcPr>
                  <w:tcW w:w="0" w:type="auto"/>
                  <w:hideMark/>
                </w:tcPr>
                <w:p w14:paraId="4CAA3E2F" w14:textId="77777777" w:rsidR="00924D70" w:rsidRPr="00A25D4D" w:rsidRDefault="00924D70" w:rsidP="00924D70">
                  <w:pPr>
                    <w:jc w:val="left"/>
                    <w:rPr>
                      <w:ins w:id="1083" w:author="Paul Janssen" w:date="2020-06-10T17:47:00Z"/>
                    </w:rPr>
                  </w:pPr>
                  <w:ins w:id="1084"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1085" w:author="Paul Janssen" w:date="2020-06-10T17:47:00Z"/>
              </w:trPr>
              <w:tc>
                <w:tcPr>
                  <w:tcW w:w="360" w:type="dxa"/>
                  <w:hideMark/>
                </w:tcPr>
                <w:p w14:paraId="0BB1E227" w14:textId="77777777" w:rsidR="00924D70" w:rsidRPr="00A25D4D" w:rsidRDefault="00924D70" w:rsidP="00924D70">
                  <w:pPr>
                    <w:jc w:val="left"/>
                    <w:rPr>
                      <w:ins w:id="1086" w:author="Paul Janssen" w:date="2020-06-10T17:47:00Z"/>
                    </w:rPr>
                  </w:pPr>
                  <w:ins w:id="1087" w:author="Paul Janssen" w:date="2020-06-10T17:47:00Z">
                    <w:r w:rsidRPr="00A25D4D">
                      <w:t> </w:t>
                    </w:r>
                  </w:ins>
                </w:p>
              </w:tc>
              <w:tc>
                <w:tcPr>
                  <w:tcW w:w="1500" w:type="dxa"/>
                  <w:hideMark/>
                </w:tcPr>
                <w:p w14:paraId="423DB168" w14:textId="77777777" w:rsidR="00924D70" w:rsidRPr="00A25D4D" w:rsidRDefault="00924D70" w:rsidP="00924D70">
                  <w:pPr>
                    <w:jc w:val="left"/>
                    <w:rPr>
                      <w:ins w:id="1088" w:author="Paul Janssen" w:date="2020-06-10T17:47:00Z"/>
                    </w:rPr>
                  </w:pPr>
                  <w:proofErr w:type="spellStart"/>
                  <w:ins w:id="1089"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1090" w:author="Paul Janssen" w:date="2020-06-10T17:47:00Z"/>
                    </w:rPr>
                  </w:pPr>
                  <w:ins w:id="1091" w:author="Paul Janssen" w:date="2020-06-10T17:47:00Z">
                    <w:r w:rsidRPr="00A25D4D">
                      <w:t>0..1</w:t>
                    </w:r>
                  </w:ins>
                </w:p>
              </w:tc>
            </w:tr>
          </w:tbl>
          <w:p w14:paraId="0C2A60D8" w14:textId="77777777" w:rsidR="00924D70" w:rsidRPr="00A25D4D" w:rsidRDefault="00924D70" w:rsidP="008F13CC">
            <w:pPr>
              <w:jc w:val="left"/>
              <w:rPr>
                <w:ins w:id="1092" w:author="Paul Janssen" w:date="2020-06-10T17:46:00Z"/>
                <w:b/>
                <w:bCs/>
              </w:rPr>
            </w:pPr>
          </w:p>
        </w:tc>
      </w:tr>
      <w:tr w:rsidR="00C0190C" w:rsidRPr="00A25D4D" w14:paraId="5794CA8D" w14:textId="77777777" w:rsidTr="00924D70">
        <w:trPr>
          <w:tblCellSpacing w:w="0" w:type="dxa"/>
          <w:trPrChange w:id="109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109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109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109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110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lastRenderedPageBreak/>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110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lastRenderedPageBreak/>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1105"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110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612A3DA5" w:rsidR="00C0190C" w:rsidRPr="00A25D4D" w:rsidRDefault="00C0190C" w:rsidP="008F13CC">
                  <w:pPr>
                    <w:jc w:val="left"/>
                  </w:pPr>
                  <w:del w:id="1108" w:author="Paul Janssen" w:date="2020-09-23T16:13:00Z">
                    <w:r w:rsidRPr="00A25D4D" w:rsidDel="00D71849">
                      <w:delText>CharacterString</w:delText>
                    </w:r>
                  </w:del>
                  <w:proofErr w:type="spellStart"/>
                  <w:ins w:id="1109" w:author="Paul Janssen" w:date="2020-09-23T16:13:00Z">
                    <w:r w:rsidR="00D71849">
                      <w:t>LandcodeValue</w:t>
                    </w:r>
                  </w:ins>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41C2A112" w:rsidR="00C0190C" w:rsidRPr="00A25D4D" w:rsidRDefault="00D71849" w:rsidP="008F13CC">
                  <w:pPr>
                    <w:jc w:val="left"/>
                  </w:pPr>
                  <w:ins w:id="1110" w:author="Paul Janssen" w:date="2020-09-23T16:11:00Z">
                    <w:r>
                      <w:t>Dr</w:t>
                    </w:r>
                  </w:ins>
                  <w:ins w:id="1111" w:author="Paul Janssen" w:date="2020-09-23T16:12:00Z">
                    <w:r>
                      <w:t>ie</w:t>
                    </w:r>
                  </w:ins>
                  <w:del w:id="1112" w:author="Paul Janssen" w:date="2020-09-23T16:11:00Z">
                    <w:r w:rsidR="00C0190C" w:rsidRPr="00A25D4D" w:rsidDel="00D71849">
                      <w:delText>Twee</w:delText>
                    </w:r>
                  </w:del>
                  <w:r w:rsidR="00C0190C" w:rsidRPr="00A25D4D">
                    <w:t xml:space="preserv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1113" w:author="Paul Janssen" w:date="2020-06-10T17:47:00Z"/>
          <w:trPrChange w:id="111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1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1116" w:author="Paul Janssen" w:date="2020-06-10T17:47:00Z"/>
              </w:rPr>
            </w:pPr>
            <w:del w:id="1117" w:author="Paul Janssen" w:date="2020-06-10T17:47:00Z">
              <w:r w:rsidRPr="00A25D4D" w:rsidDel="00924D70">
                <w:rPr>
                  <w:b/>
                  <w:bCs/>
                </w:rPr>
                <w:delText>Attribuut: BAGid</w:delText>
              </w:r>
            </w:del>
            <w:del w:id="1118"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1119" w:author="Paul Janssen" w:date="2020-06-10T17:47:00Z"/>
              </w:trPr>
              <w:tc>
                <w:tcPr>
                  <w:tcW w:w="360" w:type="dxa"/>
                  <w:hideMark/>
                </w:tcPr>
                <w:p w14:paraId="0287F22A" w14:textId="40E11D9C" w:rsidR="00C0190C" w:rsidRPr="00A25D4D" w:rsidDel="00924D70" w:rsidRDefault="00C0190C" w:rsidP="008F13CC">
                  <w:pPr>
                    <w:jc w:val="left"/>
                    <w:rPr>
                      <w:del w:id="1120" w:author="Paul Janssen" w:date="2020-06-10T17:47:00Z"/>
                    </w:rPr>
                  </w:pPr>
                  <w:del w:id="1121"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1122" w:author="Paul Janssen" w:date="2020-06-10T17:47:00Z"/>
                    </w:rPr>
                  </w:pPr>
                  <w:del w:id="1123"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1124" w:author="Paul Janssen" w:date="2020-06-10T17:47:00Z"/>
                    </w:rPr>
                  </w:pPr>
                  <w:del w:id="1125"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1126" w:author="Paul Janssen" w:date="2020-06-10T17:47:00Z"/>
              </w:trPr>
              <w:tc>
                <w:tcPr>
                  <w:tcW w:w="360" w:type="dxa"/>
                  <w:hideMark/>
                </w:tcPr>
                <w:p w14:paraId="79E2B7D3" w14:textId="4C1C0049" w:rsidR="00C0190C" w:rsidRPr="00A25D4D" w:rsidDel="00924D70" w:rsidRDefault="00C0190C" w:rsidP="008F13CC">
                  <w:pPr>
                    <w:jc w:val="left"/>
                    <w:rPr>
                      <w:del w:id="1127" w:author="Paul Janssen" w:date="2020-06-10T17:47:00Z"/>
                    </w:rPr>
                  </w:pPr>
                  <w:del w:id="1128"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1129" w:author="Paul Janssen" w:date="2020-06-10T17:47:00Z"/>
                    </w:rPr>
                  </w:pPr>
                  <w:del w:id="1130"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1131" w:author="Paul Janssen" w:date="2020-06-10T17:47:00Z"/>
                    </w:rPr>
                  </w:pPr>
                  <w:del w:id="1132" w:author="Paul Janssen" w:date="2020-06-10T17:47:00Z">
                    <w:r w:rsidRPr="00A25D4D" w:rsidDel="00924D70">
                      <w:delText>BAGid</w:delText>
                    </w:r>
                  </w:del>
                  <w:del w:id="1133" w:author="Paul Janssen" w:date="2020-06-10T17:45:00Z">
                    <w:r w:rsidRPr="00A25D4D" w:rsidDel="00924D70">
                      <w:delText>AdresseerbaarObject</w:delText>
                    </w:r>
                  </w:del>
                  <w:del w:id="1134"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1135" w:author="Paul Janssen" w:date="2020-06-10T17:47:00Z"/>
              </w:trPr>
              <w:tc>
                <w:tcPr>
                  <w:tcW w:w="360" w:type="dxa"/>
                  <w:hideMark/>
                </w:tcPr>
                <w:p w14:paraId="0DF8F3F6" w14:textId="70D7B6A3" w:rsidR="00C0190C" w:rsidRPr="00A25D4D" w:rsidDel="00924D70" w:rsidRDefault="00C0190C" w:rsidP="008F13CC">
                  <w:pPr>
                    <w:jc w:val="left"/>
                    <w:rPr>
                      <w:del w:id="1136" w:author="Paul Janssen" w:date="2020-06-10T17:47:00Z"/>
                    </w:rPr>
                  </w:pPr>
                  <w:del w:id="1137"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1138" w:author="Paul Janssen" w:date="2020-06-10T17:47:00Z"/>
                    </w:rPr>
                  </w:pPr>
                  <w:del w:id="1139"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1140" w:author="Paul Janssen" w:date="2020-06-10T17:47:00Z"/>
                    </w:rPr>
                  </w:pPr>
                  <w:del w:id="1141"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1142" w:author="Paul Janssen" w:date="2020-06-10T17:47:00Z"/>
              </w:trPr>
              <w:tc>
                <w:tcPr>
                  <w:tcW w:w="360" w:type="dxa"/>
                  <w:hideMark/>
                </w:tcPr>
                <w:p w14:paraId="4F301E99" w14:textId="0FDB0923" w:rsidR="00C0190C" w:rsidRPr="00A25D4D" w:rsidDel="00924D70" w:rsidRDefault="00C0190C" w:rsidP="008F13CC">
                  <w:pPr>
                    <w:jc w:val="left"/>
                    <w:rPr>
                      <w:del w:id="1143" w:author="Paul Janssen" w:date="2020-06-10T17:47:00Z"/>
                    </w:rPr>
                  </w:pPr>
                  <w:del w:id="1144"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1145" w:author="Paul Janssen" w:date="2020-06-10T17:47:00Z"/>
                    </w:rPr>
                  </w:pPr>
                  <w:del w:id="1146"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1147" w:author="Paul Janssen" w:date="2020-06-10T17:47:00Z"/>
                    </w:rPr>
                  </w:pPr>
                  <w:del w:id="1148"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1149" w:author="Paul Janssen" w:date="2020-06-10T17:47:00Z"/>
              </w:trPr>
              <w:tc>
                <w:tcPr>
                  <w:tcW w:w="360" w:type="dxa"/>
                  <w:hideMark/>
                </w:tcPr>
                <w:p w14:paraId="61B01497" w14:textId="1DD81CF6" w:rsidR="00C0190C" w:rsidRPr="00A25D4D" w:rsidDel="00924D70" w:rsidRDefault="00C0190C" w:rsidP="008F13CC">
                  <w:pPr>
                    <w:jc w:val="left"/>
                    <w:rPr>
                      <w:del w:id="1150" w:author="Paul Janssen" w:date="2020-06-10T17:47:00Z"/>
                    </w:rPr>
                  </w:pPr>
                  <w:del w:id="1151"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1152" w:author="Paul Janssen" w:date="2020-06-10T17:47:00Z"/>
                    </w:rPr>
                  </w:pPr>
                  <w:del w:id="1153"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1154" w:author="Paul Janssen" w:date="2020-06-10T17:47:00Z"/>
                    </w:rPr>
                  </w:pPr>
                  <w:del w:id="1155" w:author="Paul Janssen" w:date="2020-06-10T17:47:00Z">
                    <w:r w:rsidRPr="00A25D4D" w:rsidDel="00924D70">
                      <w:delText>0..1</w:delText>
                    </w:r>
                  </w:del>
                </w:p>
              </w:tc>
            </w:tr>
          </w:tbl>
          <w:p w14:paraId="75C35208" w14:textId="2F47339C" w:rsidR="00C0190C" w:rsidRPr="00A25D4D" w:rsidDel="00924D70" w:rsidRDefault="00C0190C" w:rsidP="008F13CC">
            <w:pPr>
              <w:jc w:val="left"/>
              <w:rPr>
                <w:del w:id="1156"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3C6783F3" w:rsidR="00C0190C" w:rsidRPr="00A25D4D" w:rsidRDefault="00C0190C" w:rsidP="008F13CC">
                  <w:pPr>
                    <w:jc w:val="left"/>
                  </w:pPr>
                  <w:del w:id="1157" w:author="Paul Janssen" w:date="2020-09-16T11:21:00Z">
                    <w:r w:rsidRPr="00A25D4D" w:rsidDel="00AF3C6A">
                      <w:delText>Het contactadres (meldadres) bij de netbeheerder waar de grondroerder contact mee kan opnemen voor informatie over (het) geraakte belang(en).</w:delText>
                    </w:r>
                  </w:del>
                  <w:ins w:id="1158" w:author="Paul Janssen" w:date="2020-09-16T11:21:00Z">
                    <w:r w:rsidR="00AF3C6A">
                      <w:t>Contactgegevens.</w:t>
                    </w:r>
                  </w:ins>
                  <w:r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lastRenderedPageBreak/>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lastRenderedPageBreak/>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lastRenderedPageBreak/>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lastRenderedPageBreak/>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1159" w:author="Paul Janssen" w:date="2020-06-10T17:05:00Z">
                    <w:r w:rsidRPr="00A25D4D" w:rsidDel="00A32211">
                      <w:delText>2</w:delText>
                    </w:r>
                  </w:del>
                  <w:ins w:id="1160"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lastRenderedPageBreak/>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FBE3165" w:rsidR="00C0190C" w:rsidRPr="00A25D4D" w:rsidRDefault="00C0190C" w:rsidP="008F13CC">
                  <w:pPr>
                    <w:jc w:val="left"/>
                  </w:pPr>
                  <w:del w:id="1161" w:author="Paul Janssen" w:date="2020-09-23T16:13:00Z">
                    <w:r w:rsidRPr="00A25D4D" w:rsidDel="00D71849">
                      <w:delText>CharacterString</w:delText>
                    </w:r>
                  </w:del>
                  <w:proofErr w:type="spellStart"/>
                  <w:ins w:id="1162" w:author="Paul Janssen" w:date="2020-09-23T16:13:00Z">
                    <w:r w:rsidR="00D71849">
                      <w:t>LandcodeValue</w:t>
                    </w:r>
                  </w:ins>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FC70037" w:rsidR="00C0190C" w:rsidRPr="00A25D4D" w:rsidRDefault="00D71849" w:rsidP="008F13CC">
                  <w:pPr>
                    <w:jc w:val="left"/>
                  </w:pPr>
                  <w:ins w:id="1163" w:author="Paul Janssen" w:date="2020-09-23T16:12:00Z">
                    <w:r w:rsidRPr="00D71849">
                      <w:t>Drieletterige afkorting van de landsnaam conform ISO 3166 - Country codes</w:t>
                    </w:r>
                    <w:r>
                      <w:t>.</w:t>
                    </w:r>
                  </w:ins>
                  <w:del w:id="1164" w:author="Paul Janssen" w:date="2020-09-23T16:16:00Z">
                    <w:r w:rsidR="00C0190C" w:rsidRPr="00A25D4D" w:rsidDel="00D71849">
                      <w:delText>Landcode van het postbusadres (zie codelijst).</w:delText>
                    </w:r>
                  </w:del>
                  <w:r w:rsidR="00C0190C" w:rsidRPr="00A25D4D">
                    <w:t xml:space="preserve">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1165" w:name="_Toc487109310"/>
      <w:r w:rsidRPr="00A25D4D">
        <w:t>Enumeraties en codelijsten</w:t>
      </w:r>
      <w:bookmarkEnd w:id="1165"/>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lastRenderedPageBreak/>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lastRenderedPageBreak/>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2FBE8322" w14:textId="646FE746" w:rsidR="003309DB" w:rsidRDefault="003309DB" w:rsidP="008F13CC">
      <w:pPr>
        <w:pStyle w:val="Kop5"/>
        <w:jc w:val="left"/>
        <w:rPr>
          <w:ins w:id="1166" w:author="Paul Janssen" w:date="2020-09-23T16:22:00Z"/>
          <w:sz w:val="16"/>
          <w:szCs w:val="16"/>
        </w:rPr>
      </w:pPr>
      <w:proofErr w:type="spellStart"/>
      <w:ins w:id="1167" w:author="Paul Janssen" w:date="2020-09-23T16:22:00Z">
        <w:r>
          <w:rPr>
            <w:sz w:val="16"/>
            <w:szCs w:val="16"/>
          </w:rPr>
          <w:t>LandcodeValue</w:t>
        </w:r>
        <w:proofErr w:type="spellEnd"/>
      </w:ins>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3309DB" w:rsidRPr="00A25D4D" w14:paraId="0BBFF0BA" w14:textId="77777777" w:rsidTr="00D32671">
        <w:trPr>
          <w:trHeight w:val="225"/>
          <w:tblHeader/>
          <w:tblCellSpacing w:w="0" w:type="dxa"/>
          <w:ins w:id="1168" w:author="Paul Janssen" w:date="2020-09-23T16:23: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77A348" w14:textId="18D2E1C2" w:rsidR="003309DB" w:rsidRPr="00A25D4D" w:rsidRDefault="003309DB" w:rsidP="00D32671">
            <w:pPr>
              <w:jc w:val="left"/>
              <w:rPr>
                <w:ins w:id="1169" w:author="Paul Janssen" w:date="2020-09-23T16:23:00Z"/>
              </w:rPr>
            </w:pPr>
            <w:proofErr w:type="spellStart"/>
            <w:ins w:id="1170" w:author="Paul Janssen" w:date="2020-09-23T16:23:00Z">
              <w:r w:rsidRPr="00A25D4D">
                <w:rPr>
                  <w:b/>
                  <w:bCs/>
                </w:rPr>
                <w:t>L</w:t>
              </w:r>
              <w:r>
                <w:rPr>
                  <w:b/>
                  <w:bCs/>
                </w:rPr>
                <w:t>andcodeValue</w:t>
              </w:r>
              <w:proofErr w:type="spellEnd"/>
            </w:ins>
          </w:p>
        </w:tc>
      </w:tr>
      <w:tr w:rsidR="003309DB" w:rsidRPr="00A25D4D" w14:paraId="24915DD6" w14:textId="77777777" w:rsidTr="00D32671">
        <w:trPr>
          <w:tblCellSpacing w:w="0" w:type="dxa"/>
          <w:ins w:id="1171" w:author="Paul Janssen" w:date="2020-09-23T16:23: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309DB" w:rsidRPr="00A25D4D" w14:paraId="32A6AB0B" w14:textId="77777777" w:rsidTr="00D32671">
              <w:trPr>
                <w:tblHeader/>
                <w:tblCellSpacing w:w="0" w:type="dxa"/>
                <w:ins w:id="1172" w:author="Paul Janssen" w:date="2020-09-23T16:23:00Z"/>
              </w:trPr>
              <w:tc>
                <w:tcPr>
                  <w:tcW w:w="360" w:type="dxa"/>
                  <w:hideMark/>
                </w:tcPr>
                <w:p w14:paraId="5D82D4CD" w14:textId="77777777" w:rsidR="003309DB" w:rsidRPr="00A25D4D" w:rsidRDefault="003309DB" w:rsidP="00D32671">
                  <w:pPr>
                    <w:jc w:val="left"/>
                    <w:rPr>
                      <w:ins w:id="1173" w:author="Paul Janssen" w:date="2020-09-23T16:23:00Z"/>
                    </w:rPr>
                  </w:pPr>
                  <w:ins w:id="1174" w:author="Paul Janssen" w:date="2020-09-23T16:23:00Z">
                    <w:r w:rsidRPr="00A25D4D">
                      <w:t> </w:t>
                    </w:r>
                  </w:ins>
                </w:p>
              </w:tc>
              <w:tc>
                <w:tcPr>
                  <w:tcW w:w="1500" w:type="dxa"/>
                  <w:hideMark/>
                </w:tcPr>
                <w:p w14:paraId="7F2AB661" w14:textId="77777777" w:rsidR="003309DB" w:rsidRPr="00A25D4D" w:rsidRDefault="003309DB" w:rsidP="00D32671">
                  <w:pPr>
                    <w:jc w:val="left"/>
                    <w:rPr>
                      <w:ins w:id="1175" w:author="Paul Janssen" w:date="2020-09-23T16:23:00Z"/>
                    </w:rPr>
                  </w:pPr>
                  <w:ins w:id="1176" w:author="Paul Janssen" w:date="2020-09-23T16:23:00Z">
                    <w:r w:rsidRPr="00A25D4D">
                      <w:t>Naam</w:t>
                    </w:r>
                  </w:ins>
                </w:p>
              </w:tc>
              <w:tc>
                <w:tcPr>
                  <w:tcW w:w="0" w:type="auto"/>
                  <w:hideMark/>
                </w:tcPr>
                <w:p w14:paraId="24A39563" w14:textId="77777777" w:rsidR="003309DB" w:rsidRPr="00A25D4D" w:rsidRDefault="003309DB" w:rsidP="00D32671">
                  <w:pPr>
                    <w:jc w:val="left"/>
                    <w:rPr>
                      <w:ins w:id="1177" w:author="Paul Janssen" w:date="2020-09-23T16:23:00Z"/>
                    </w:rPr>
                  </w:pPr>
                </w:p>
              </w:tc>
            </w:tr>
            <w:tr w:rsidR="003309DB" w:rsidRPr="00A25D4D" w14:paraId="5C9FA6E7" w14:textId="77777777" w:rsidTr="00D32671">
              <w:trPr>
                <w:tblHeader/>
                <w:tblCellSpacing w:w="0" w:type="dxa"/>
                <w:ins w:id="1178" w:author="Paul Janssen" w:date="2020-09-23T16:23:00Z"/>
              </w:trPr>
              <w:tc>
                <w:tcPr>
                  <w:tcW w:w="360" w:type="dxa"/>
                  <w:hideMark/>
                </w:tcPr>
                <w:p w14:paraId="3EFC81B0" w14:textId="77777777" w:rsidR="003309DB" w:rsidRPr="00A25D4D" w:rsidRDefault="003309DB" w:rsidP="00D32671">
                  <w:pPr>
                    <w:jc w:val="left"/>
                    <w:rPr>
                      <w:ins w:id="1179" w:author="Paul Janssen" w:date="2020-09-23T16:23:00Z"/>
                    </w:rPr>
                  </w:pPr>
                  <w:ins w:id="1180" w:author="Paul Janssen" w:date="2020-09-23T16:23:00Z">
                    <w:r w:rsidRPr="00A25D4D">
                      <w:t> </w:t>
                    </w:r>
                  </w:ins>
                </w:p>
              </w:tc>
              <w:tc>
                <w:tcPr>
                  <w:tcW w:w="1500" w:type="dxa"/>
                  <w:hideMark/>
                </w:tcPr>
                <w:p w14:paraId="78081BB8" w14:textId="77777777" w:rsidR="003309DB" w:rsidRPr="00A25D4D" w:rsidRDefault="003309DB" w:rsidP="00D32671">
                  <w:pPr>
                    <w:jc w:val="left"/>
                    <w:rPr>
                      <w:ins w:id="1181" w:author="Paul Janssen" w:date="2020-09-23T16:23:00Z"/>
                    </w:rPr>
                  </w:pPr>
                  <w:ins w:id="1182" w:author="Paul Janssen" w:date="2020-09-23T16:23:00Z">
                    <w:r w:rsidRPr="00A25D4D">
                      <w:t>Definitie:</w:t>
                    </w:r>
                  </w:ins>
                </w:p>
              </w:tc>
              <w:tc>
                <w:tcPr>
                  <w:tcW w:w="0" w:type="auto"/>
                  <w:hideMark/>
                </w:tcPr>
                <w:p w14:paraId="6A1C596D" w14:textId="38B3432B" w:rsidR="003309DB" w:rsidRPr="00A25D4D" w:rsidRDefault="003309DB" w:rsidP="00D32671">
                  <w:pPr>
                    <w:jc w:val="left"/>
                    <w:rPr>
                      <w:ins w:id="1183" w:author="Paul Janssen" w:date="2020-09-23T16:23:00Z"/>
                    </w:rPr>
                  </w:pPr>
                  <w:ins w:id="1184" w:author="Paul Janssen" w:date="2020-09-23T16:24:00Z">
                    <w:r>
                      <w:t>Drieletterige afkorting van de landsnaam conform ISO 3166 - Country codes.</w:t>
                    </w:r>
                  </w:ins>
                </w:p>
              </w:tc>
            </w:tr>
            <w:tr w:rsidR="003309DB" w:rsidRPr="00A25D4D" w14:paraId="1BDE5BD2" w14:textId="77777777" w:rsidTr="00D32671">
              <w:trPr>
                <w:tblHeader/>
                <w:tblCellSpacing w:w="0" w:type="dxa"/>
                <w:ins w:id="1185" w:author="Paul Janssen" w:date="2020-09-23T16:23:00Z"/>
              </w:trPr>
              <w:tc>
                <w:tcPr>
                  <w:tcW w:w="360" w:type="dxa"/>
                  <w:hideMark/>
                </w:tcPr>
                <w:p w14:paraId="73D2D2DE" w14:textId="77777777" w:rsidR="003309DB" w:rsidRPr="00A25D4D" w:rsidRDefault="003309DB" w:rsidP="00D32671">
                  <w:pPr>
                    <w:jc w:val="left"/>
                    <w:rPr>
                      <w:ins w:id="1186" w:author="Paul Janssen" w:date="2020-09-23T16:23:00Z"/>
                    </w:rPr>
                  </w:pPr>
                  <w:ins w:id="1187" w:author="Paul Janssen" w:date="2020-09-23T16:23:00Z">
                    <w:r w:rsidRPr="00A25D4D">
                      <w:t> </w:t>
                    </w:r>
                  </w:ins>
                </w:p>
              </w:tc>
              <w:tc>
                <w:tcPr>
                  <w:tcW w:w="1500" w:type="dxa"/>
                  <w:hideMark/>
                </w:tcPr>
                <w:p w14:paraId="79F07E83" w14:textId="77777777" w:rsidR="003309DB" w:rsidRPr="00A25D4D" w:rsidRDefault="003309DB" w:rsidP="00D32671">
                  <w:pPr>
                    <w:jc w:val="left"/>
                    <w:rPr>
                      <w:ins w:id="1188" w:author="Paul Janssen" w:date="2020-09-23T16:23:00Z"/>
                    </w:rPr>
                  </w:pPr>
                  <w:ins w:id="1189" w:author="Paul Janssen" w:date="2020-09-23T16:23:00Z">
                    <w:r w:rsidRPr="00A25D4D">
                      <w:t>Herkomst:</w:t>
                    </w:r>
                  </w:ins>
                </w:p>
              </w:tc>
              <w:tc>
                <w:tcPr>
                  <w:tcW w:w="0" w:type="auto"/>
                  <w:hideMark/>
                </w:tcPr>
                <w:p w14:paraId="1A326F23" w14:textId="77777777" w:rsidR="003309DB" w:rsidRPr="00A25D4D" w:rsidRDefault="003309DB" w:rsidP="00D32671">
                  <w:pPr>
                    <w:jc w:val="left"/>
                    <w:rPr>
                      <w:ins w:id="1190" w:author="Paul Janssen" w:date="2020-09-23T16:23:00Z"/>
                    </w:rPr>
                  </w:pPr>
                  <w:ins w:id="1191" w:author="Paul Janssen" w:date="2020-09-23T16:23:00Z">
                    <w:r w:rsidRPr="00A25D4D">
                      <w:t>IMKL</w:t>
                    </w:r>
                  </w:ins>
                </w:p>
              </w:tc>
            </w:tr>
            <w:tr w:rsidR="003309DB" w:rsidRPr="00A25D4D" w14:paraId="76FF9449" w14:textId="77777777" w:rsidTr="00D32671">
              <w:trPr>
                <w:tblHeader/>
                <w:tblCellSpacing w:w="0" w:type="dxa"/>
                <w:ins w:id="1192" w:author="Paul Janssen" w:date="2020-09-23T16:23:00Z"/>
              </w:trPr>
              <w:tc>
                <w:tcPr>
                  <w:tcW w:w="360" w:type="dxa"/>
                  <w:hideMark/>
                </w:tcPr>
                <w:p w14:paraId="3C75536B" w14:textId="77777777" w:rsidR="003309DB" w:rsidRPr="00A25D4D" w:rsidRDefault="003309DB" w:rsidP="00D32671">
                  <w:pPr>
                    <w:jc w:val="left"/>
                    <w:rPr>
                      <w:ins w:id="1193" w:author="Paul Janssen" w:date="2020-09-23T16:23:00Z"/>
                    </w:rPr>
                  </w:pPr>
                  <w:ins w:id="1194" w:author="Paul Janssen" w:date="2020-09-23T16:23:00Z">
                    <w:r w:rsidRPr="00A25D4D">
                      <w:t> </w:t>
                    </w:r>
                  </w:ins>
                </w:p>
              </w:tc>
              <w:tc>
                <w:tcPr>
                  <w:tcW w:w="1500" w:type="dxa"/>
                  <w:hideMark/>
                </w:tcPr>
                <w:p w14:paraId="7C0DF853" w14:textId="77777777" w:rsidR="003309DB" w:rsidRPr="00A25D4D" w:rsidRDefault="003309DB" w:rsidP="00D32671">
                  <w:pPr>
                    <w:jc w:val="left"/>
                    <w:rPr>
                      <w:ins w:id="1195" w:author="Paul Janssen" w:date="2020-09-23T16:23:00Z"/>
                    </w:rPr>
                  </w:pPr>
                  <w:ins w:id="1196" w:author="Paul Janssen" w:date="2020-09-23T16:23:00Z">
                    <w:r w:rsidRPr="00A25D4D">
                      <w:t>Stereotypes:</w:t>
                    </w:r>
                  </w:ins>
                </w:p>
              </w:tc>
              <w:tc>
                <w:tcPr>
                  <w:tcW w:w="0" w:type="auto"/>
                  <w:hideMark/>
                </w:tcPr>
                <w:p w14:paraId="3EFC7ACB" w14:textId="77777777" w:rsidR="003309DB" w:rsidRPr="00A25D4D" w:rsidRDefault="003309DB" w:rsidP="00D32671">
                  <w:pPr>
                    <w:jc w:val="left"/>
                    <w:rPr>
                      <w:ins w:id="1197" w:author="Paul Janssen" w:date="2020-09-23T16:23:00Z"/>
                    </w:rPr>
                  </w:pPr>
                  <w:ins w:id="1198" w:author="Paul Janssen" w:date="2020-09-23T16:23:00Z">
                    <w:r w:rsidRPr="00A25D4D">
                      <w:t>«</w:t>
                    </w:r>
                    <w:proofErr w:type="spellStart"/>
                    <w:r w:rsidRPr="00A25D4D">
                      <w:t>codeList</w:t>
                    </w:r>
                    <w:proofErr w:type="spellEnd"/>
                    <w:r w:rsidRPr="00A25D4D">
                      <w:t>»</w:t>
                    </w:r>
                  </w:ins>
                </w:p>
              </w:tc>
            </w:tr>
            <w:tr w:rsidR="003309DB" w:rsidRPr="00A25D4D" w14:paraId="23A439B5" w14:textId="77777777" w:rsidTr="00D32671">
              <w:trPr>
                <w:tblHeader/>
                <w:tblCellSpacing w:w="0" w:type="dxa"/>
                <w:ins w:id="1199" w:author="Paul Janssen" w:date="2020-09-23T16:23:00Z"/>
              </w:trPr>
              <w:tc>
                <w:tcPr>
                  <w:tcW w:w="360" w:type="dxa"/>
                  <w:hideMark/>
                </w:tcPr>
                <w:p w14:paraId="45E8ACDB" w14:textId="77777777" w:rsidR="003309DB" w:rsidRPr="00A25D4D" w:rsidRDefault="003309DB" w:rsidP="00D32671">
                  <w:pPr>
                    <w:jc w:val="left"/>
                    <w:rPr>
                      <w:ins w:id="1200" w:author="Paul Janssen" w:date="2020-09-23T16:23:00Z"/>
                    </w:rPr>
                  </w:pPr>
                  <w:ins w:id="1201" w:author="Paul Janssen" w:date="2020-09-23T16:23:00Z">
                    <w:r w:rsidRPr="00A25D4D">
                      <w:t> </w:t>
                    </w:r>
                  </w:ins>
                </w:p>
              </w:tc>
              <w:tc>
                <w:tcPr>
                  <w:tcW w:w="1500" w:type="dxa"/>
                  <w:hideMark/>
                </w:tcPr>
                <w:p w14:paraId="0A3C1C9D" w14:textId="77777777" w:rsidR="003309DB" w:rsidRPr="00A25D4D" w:rsidRDefault="003309DB" w:rsidP="00D32671">
                  <w:pPr>
                    <w:jc w:val="left"/>
                    <w:rPr>
                      <w:ins w:id="1202" w:author="Paul Janssen" w:date="2020-09-23T16:23:00Z"/>
                    </w:rPr>
                  </w:pPr>
                  <w:proofErr w:type="spellStart"/>
                  <w:ins w:id="1203" w:author="Paul Janssen" w:date="2020-09-23T16:23:00Z">
                    <w:r w:rsidRPr="00A25D4D">
                      <w:t>Governance</w:t>
                    </w:r>
                    <w:proofErr w:type="spellEnd"/>
                    <w:r w:rsidRPr="00A25D4D">
                      <w:t>:</w:t>
                    </w:r>
                  </w:ins>
                </w:p>
              </w:tc>
              <w:tc>
                <w:tcPr>
                  <w:tcW w:w="0" w:type="auto"/>
                  <w:hideMark/>
                </w:tcPr>
                <w:p w14:paraId="3F22585A" w14:textId="77777777" w:rsidR="003309DB" w:rsidRPr="00A25D4D" w:rsidRDefault="003309DB" w:rsidP="00D32671">
                  <w:pPr>
                    <w:jc w:val="left"/>
                    <w:rPr>
                      <w:ins w:id="1204" w:author="Paul Janssen" w:date="2020-09-23T16:23:00Z"/>
                    </w:rPr>
                  </w:pPr>
                  <w:proofErr w:type="spellStart"/>
                  <w:ins w:id="1205" w:author="Paul Janssen" w:date="2020-09-23T16:23:00Z">
                    <w:r w:rsidRPr="00A25D4D">
                      <w:t>Uitbreidbaar</w:t>
                    </w:r>
                    <w:proofErr w:type="spellEnd"/>
                  </w:ins>
                </w:p>
              </w:tc>
            </w:tr>
          </w:tbl>
          <w:p w14:paraId="6E469364" w14:textId="77777777" w:rsidR="003309DB" w:rsidRPr="00A25D4D" w:rsidRDefault="003309DB" w:rsidP="00D32671">
            <w:pPr>
              <w:jc w:val="left"/>
              <w:rPr>
                <w:ins w:id="1206" w:author="Paul Janssen" w:date="2020-09-23T16:23:00Z"/>
              </w:rPr>
            </w:pPr>
          </w:p>
        </w:tc>
      </w:tr>
    </w:tbl>
    <w:p w14:paraId="76CEBCA4" w14:textId="77777777" w:rsidR="003309DB" w:rsidRDefault="003309DB" w:rsidP="008F13CC">
      <w:pPr>
        <w:pStyle w:val="Kop5"/>
        <w:jc w:val="left"/>
        <w:rPr>
          <w:ins w:id="1207" w:author="Paul Janssen" w:date="2020-09-23T16:22:00Z"/>
          <w:sz w:val="16"/>
          <w:szCs w:val="16"/>
        </w:rPr>
      </w:pPr>
    </w:p>
    <w:p w14:paraId="34F2592C" w14:textId="77777777" w:rsidR="003309DB" w:rsidRDefault="003309DB" w:rsidP="008F13CC">
      <w:pPr>
        <w:pStyle w:val="Kop5"/>
        <w:jc w:val="left"/>
        <w:rPr>
          <w:ins w:id="1208" w:author="Paul Janssen" w:date="2020-09-23T16:22:00Z"/>
          <w:sz w:val="16"/>
          <w:szCs w:val="16"/>
        </w:rPr>
      </w:pPr>
    </w:p>
    <w:p w14:paraId="359585A4" w14:textId="77777777" w:rsidR="003309DB" w:rsidRDefault="003309DB" w:rsidP="008F13CC">
      <w:pPr>
        <w:pStyle w:val="Kop5"/>
        <w:jc w:val="left"/>
        <w:rPr>
          <w:ins w:id="1209" w:author="Paul Janssen" w:date="2020-09-23T16:22:00Z"/>
          <w:sz w:val="16"/>
          <w:szCs w:val="16"/>
        </w:rPr>
      </w:pPr>
    </w:p>
    <w:p w14:paraId="19AF8D37" w14:textId="5053B00B"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lastRenderedPageBreak/>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1210" w:author="Paul Janssen" w:date="2020-06-10T18:30:00Z"/>
          <w:sz w:val="16"/>
          <w:szCs w:val="16"/>
        </w:rPr>
      </w:pPr>
      <w:proofErr w:type="spellStart"/>
      <w:ins w:id="1211"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1212"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1213" w:author="Paul Janssen" w:date="2020-06-10T18:30:00Z"/>
              </w:rPr>
            </w:pPr>
            <w:proofErr w:type="spellStart"/>
            <w:ins w:id="1214" w:author="Paul Janssen" w:date="2020-06-10T18:33:00Z">
              <w:r>
                <w:rPr>
                  <w:b/>
                  <w:bCs/>
                </w:rPr>
                <w:t>OverigAppurtenanceType</w:t>
              </w:r>
            </w:ins>
            <w:ins w:id="1215"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1216"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1217"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1218">
                <w:tblGrid>
                  <w:gridCol w:w="360"/>
                  <w:gridCol w:w="1500"/>
                  <w:gridCol w:w="6316"/>
                </w:tblGrid>
              </w:tblGridChange>
            </w:tblGrid>
            <w:tr w:rsidR="00115446" w:rsidRPr="00A25D4D" w14:paraId="7F06008E" w14:textId="77777777" w:rsidTr="00115446">
              <w:trPr>
                <w:tblHeader/>
                <w:tblCellSpacing w:w="0" w:type="dxa"/>
                <w:ins w:id="1219" w:author="Paul Janssen" w:date="2020-06-10T18:30:00Z"/>
                <w:trPrChange w:id="1220" w:author="Paul Janssen" w:date="2020-06-10T18:32:00Z">
                  <w:trPr>
                    <w:tblHeader/>
                    <w:tblCellSpacing w:w="0" w:type="dxa"/>
                  </w:trPr>
                </w:trPrChange>
              </w:trPr>
              <w:tc>
                <w:tcPr>
                  <w:tcW w:w="360" w:type="dxa"/>
                  <w:hideMark/>
                  <w:tcPrChange w:id="1221" w:author="Paul Janssen" w:date="2020-06-10T18:32:00Z">
                    <w:tcPr>
                      <w:tcW w:w="360" w:type="dxa"/>
                      <w:hideMark/>
                    </w:tcPr>
                  </w:tcPrChange>
                </w:tcPr>
                <w:p w14:paraId="07ED45EA" w14:textId="77777777" w:rsidR="00115446" w:rsidRPr="00A25D4D" w:rsidRDefault="00115446" w:rsidP="00B50B58">
                  <w:pPr>
                    <w:jc w:val="left"/>
                    <w:rPr>
                      <w:ins w:id="1222" w:author="Paul Janssen" w:date="2020-06-10T18:30:00Z"/>
                    </w:rPr>
                  </w:pPr>
                  <w:ins w:id="1223" w:author="Paul Janssen" w:date="2020-06-10T18:30:00Z">
                    <w:r w:rsidRPr="00A25D4D">
                      <w:t> </w:t>
                    </w:r>
                  </w:ins>
                </w:p>
              </w:tc>
              <w:tc>
                <w:tcPr>
                  <w:tcW w:w="1500" w:type="dxa"/>
                  <w:hideMark/>
                  <w:tcPrChange w:id="1224" w:author="Paul Janssen" w:date="2020-06-10T18:32:00Z">
                    <w:tcPr>
                      <w:tcW w:w="1500" w:type="dxa"/>
                      <w:hideMark/>
                    </w:tcPr>
                  </w:tcPrChange>
                </w:tcPr>
                <w:p w14:paraId="349FD077" w14:textId="77777777" w:rsidR="00115446" w:rsidRPr="00A25D4D" w:rsidRDefault="00115446" w:rsidP="00B50B58">
                  <w:pPr>
                    <w:jc w:val="left"/>
                    <w:rPr>
                      <w:ins w:id="1225" w:author="Paul Janssen" w:date="2020-06-10T18:30:00Z"/>
                    </w:rPr>
                  </w:pPr>
                  <w:ins w:id="1226" w:author="Paul Janssen" w:date="2020-06-10T18:30:00Z">
                    <w:r w:rsidRPr="00A25D4D">
                      <w:t>Naam</w:t>
                    </w:r>
                  </w:ins>
                </w:p>
              </w:tc>
              <w:tc>
                <w:tcPr>
                  <w:tcW w:w="6787" w:type="dxa"/>
                  <w:hideMark/>
                  <w:tcPrChange w:id="1227" w:author="Paul Janssen" w:date="2020-06-10T18:32:00Z">
                    <w:tcPr>
                      <w:tcW w:w="0" w:type="auto"/>
                      <w:hideMark/>
                    </w:tcPr>
                  </w:tcPrChange>
                </w:tcPr>
                <w:p w14:paraId="720D3061" w14:textId="77777777" w:rsidR="00115446" w:rsidRPr="00A25D4D" w:rsidRDefault="00115446" w:rsidP="00B50B58">
                  <w:pPr>
                    <w:jc w:val="left"/>
                    <w:rPr>
                      <w:ins w:id="1228" w:author="Paul Janssen" w:date="2020-06-10T18:30:00Z"/>
                    </w:rPr>
                  </w:pPr>
                </w:p>
              </w:tc>
            </w:tr>
            <w:tr w:rsidR="00115446" w:rsidRPr="00A25D4D" w14:paraId="24C0614E" w14:textId="77777777" w:rsidTr="00115446">
              <w:trPr>
                <w:tblHeader/>
                <w:tblCellSpacing w:w="0" w:type="dxa"/>
                <w:ins w:id="1229" w:author="Paul Janssen" w:date="2020-06-10T18:30:00Z"/>
                <w:trPrChange w:id="1230" w:author="Paul Janssen" w:date="2020-06-10T18:32:00Z">
                  <w:trPr>
                    <w:tblHeader/>
                    <w:tblCellSpacing w:w="0" w:type="dxa"/>
                  </w:trPr>
                </w:trPrChange>
              </w:trPr>
              <w:tc>
                <w:tcPr>
                  <w:tcW w:w="360" w:type="dxa"/>
                  <w:hideMark/>
                  <w:tcPrChange w:id="1231" w:author="Paul Janssen" w:date="2020-06-10T18:32:00Z">
                    <w:tcPr>
                      <w:tcW w:w="360" w:type="dxa"/>
                      <w:hideMark/>
                    </w:tcPr>
                  </w:tcPrChange>
                </w:tcPr>
                <w:p w14:paraId="24504997" w14:textId="77777777" w:rsidR="00115446" w:rsidRPr="00A25D4D" w:rsidRDefault="00115446" w:rsidP="00B50B58">
                  <w:pPr>
                    <w:jc w:val="left"/>
                    <w:rPr>
                      <w:ins w:id="1232" w:author="Paul Janssen" w:date="2020-06-10T18:30:00Z"/>
                    </w:rPr>
                  </w:pPr>
                  <w:ins w:id="1233" w:author="Paul Janssen" w:date="2020-06-10T18:30:00Z">
                    <w:r w:rsidRPr="00A25D4D">
                      <w:t> </w:t>
                    </w:r>
                  </w:ins>
                </w:p>
              </w:tc>
              <w:tc>
                <w:tcPr>
                  <w:tcW w:w="1500" w:type="dxa"/>
                  <w:hideMark/>
                  <w:tcPrChange w:id="1234" w:author="Paul Janssen" w:date="2020-06-10T18:32:00Z">
                    <w:tcPr>
                      <w:tcW w:w="1500" w:type="dxa"/>
                      <w:hideMark/>
                    </w:tcPr>
                  </w:tcPrChange>
                </w:tcPr>
                <w:p w14:paraId="3723DF07" w14:textId="77777777" w:rsidR="00115446" w:rsidRPr="00A25D4D" w:rsidRDefault="00115446" w:rsidP="00B50B58">
                  <w:pPr>
                    <w:jc w:val="left"/>
                    <w:rPr>
                      <w:ins w:id="1235" w:author="Paul Janssen" w:date="2020-06-10T18:30:00Z"/>
                    </w:rPr>
                  </w:pPr>
                  <w:ins w:id="1236" w:author="Paul Janssen" w:date="2020-06-10T18:30:00Z">
                    <w:r w:rsidRPr="00A25D4D">
                      <w:t>Definitie:</w:t>
                    </w:r>
                  </w:ins>
                </w:p>
              </w:tc>
              <w:tc>
                <w:tcPr>
                  <w:tcW w:w="6787" w:type="dxa"/>
                  <w:hideMark/>
                  <w:tcPrChange w:id="1237"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1238" w:author="Paul Janssen" w:date="2020-06-10T18:30:00Z"/>
                      <w:rFonts w:ascii="Calibri" w:hAnsi="Calibri" w:cs="Calibri"/>
                      <w:sz w:val="20"/>
                      <w:szCs w:val="20"/>
                      <w:rPrChange w:id="1239" w:author="Paul Janssen" w:date="2020-06-10T18:32:00Z">
                        <w:rPr>
                          <w:ins w:id="1240" w:author="Paul Janssen" w:date="2020-06-10T18:30:00Z"/>
                        </w:rPr>
                      </w:rPrChange>
                    </w:rPr>
                    <w:pPrChange w:id="1241" w:author="Paul Janssen" w:date="2020-06-10T18:32:00Z">
                      <w:pPr>
                        <w:jc w:val="left"/>
                      </w:pPr>
                    </w:pPrChange>
                  </w:pPr>
                  <w:ins w:id="1242"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1243" w:author="Paul Janssen" w:date="2020-06-10T18:30:00Z"/>
                <w:trPrChange w:id="1244" w:author="Paul Janssen" w:date="2020-06-10T18:32:00Z">
                  <w:trPr>
                    <w:tblHeader/>
                    <w:tblCellSpacing w:w="0" w:type="dxa"/>
                  </w:trPr>
                </w:trPrChange>
              </w:trPr>
              <w:tc>
                <w:tcPr>
                  <w:tcW w:w="360" w:type="dxa"/>
                  <w:hideMark/>
                  <w:tcPrChange w:id="1245" w:author="Paul Janssen" w:date="2020-06-10T18:32:00Z">
                    <w:tcPr>
                      <w:tcW w:w="360" w:type="dxa"/>
                      <w:hideMark/>
                    </w:tcPr>
                  </w:tcPrChange>
                </w:tcPr>
                <w:p w14:paraId="0361B1C0" w14:textId="77777777" w:rsidR="00115446" w:rsidRPr="00A25D4D" w:rsidRDefault="00115446" w:rsidP="00B50B58">
                  <w:pPr>
                    <w:jc w:val="left"/>
                    <w:rPr>
                      <w:ins w:id="1246" w:author="Paul Janssen" w:date="2020-06-10T18:30:00Z"/>
                    </w:rPr>
                  </w:pPr>
                  <w:ins w:id="1247" w:author="Paul Janssen" w:date="2020-06-10T18:30:00Z">
                    <w:r w:rsidRPr="00A25D4D">
                      <w:t> </w:t>
                    </w:r>
                  </w:ins>
                </w:p>
              </w:tc>
              <w:tc>
                <w:tcPr>
                  <w:tcW w:w="1500" w:type="dxa"/>
                  <w:hideMark/>
                  <w:tcPrChange w:id="1248" w:author="Paul Janssen" w:date="2020-06-10T18:32:00Z">
                    <w:tcPr>
                      <w:tcW w:w="1500" w:type="dxa"/>
                      <w:hideMark/>
                    </w:tcPr>
                  </w:tcPrChange>
                </w:tcPr>
                <w:p w14:paraId="55ECC001" w14:textId="77777777" w:rsidR="00115446" w:rsidRPr="00A25D4D" w:rsidRDefault="00115446" w:rsidP="00B50B58">
                  <w:pPr>
                    <w:jc w:val="left"/>
                    <w:rPr>
                      <w:ins w:id="1249" w:author="Paul Janssen" w:date="2020-06-10T18:30:00Z"/>
                    </w:rPr>
                  </w:pPr>
                  <w:ins w:id="1250" w:author="Paul Janssen" w:date="2020-06-10T18:30:00Z">
                    <w:r w:rsidRPr="00A25D4D">
                      <w:t>Subtype van:</w:t>
                    </w:r>
                  </w:ins>
                </w:p>
              </w:tc>
              <w:tc>
                <w:tcPr>
                  <w:tcW w:w="6787" w:type="dxa"/>
                  <w:hideMark/>
                  <w:tcPrChange w:id="1251" w:author="Paul Janssen" w:date="2020-06-10T18:32:00Z">
                    <w:tcPr>
                      <w:tcW w:w="0" w:type="auto"/>
                      <w:hideMark/>
                    </w:tcPr>
                  </w:tcPrChange>
                </w:tcPr>
                <w:p w14:paraId="768EDB79" w14:textId="1C6ED85D" w:rsidR="00115446" w:rsidRPr="00A25D4D" w:rsidRDefault="00115446" w:rsidP="00B50B58">
                  <w:pPr>
                    <w:jc w:val="left"/>
                    <w:rPr>
                      <w:ins w:id="1252" w:author="Paul Janssen" w:date="2020-06-10T18:30:00Z"/>
                    </w:rPr>
                  </w:pPr>
                  <w:proofErr w:type="spellStart"/>
                  <w:ins w:id="1253" w:author="Paul Janssen" w:date="2020-06-10T18:32:00Z">
                    <w:r>
                      <w:t>Appu</w:t>
                    </w:r>
                    <w:r w:rsidR="00D85B48">
                      <w:t>rtenanceType</w:t>
                    </w:r>
                  </w:ins>
                  <w:ins w:id="1254" w:author="Paul Janssen" w:date="2020-06-10T18:33:00Z">
                    <w:r w:rsidR="00D85B48">
                      <w:t>Value</w:t>
                    </w:r>
                  </w:ins>
                  <w:proofErr w:type="spellEnd"/>
                </w:p>
              </w:tc>
            </w:tr>
            <w:tr w:rsidR="00115446" w:rsidRPr="00A25D4D" w14:paraId="4401D77F" w14:textId="77777777" w:rsidTr="00115446">
              <w:trPr>
                <w:tblHeader/>
                <w:tblCellSpacing w:w="0" w:type="dxa"/>
                <w:ins w:id="1255" w:author="Paul Janssen" w:date="2020-06-10T18:30:00Z"/>
                <w:trPrChange w:id="1256" w:author="Paul Janssen" w:date="2020-06-10T18:32:00Z">
                  <w:trPr>
                    <w:tblHeader/>
                    <w:tblCellSpacing w:w="0" w:type="dxa"/>
                  </w:trPr>
                </w:trPrChange>
              </w:trPr>
              <w:tc>
                <w:tcPr>
                  <w:tcW w:w="360" w:type="dxa"/>
                  <w:hideMark/>
                  <w:tcPrChange w:id="1257" w:author="Paul Janssen" w:date="2020-06-10T18:32:00Z">
                    <w:tcPr>
                      <w:tcW w:w="360" w:type="dxa"/>
                      <w:hideMark/>
                    </w:tcPr>
                  </w:tcPrChange>
                </w:tcPr>
                <w:p w14:paraId="06BA6A0F" w14:textId="77777777" w:rsidR="00115446" w:rsidRPr="00A25D4D" w:rsidRDefault="00115446" w:rsidP="00B50B58">
                  <w:pPr>
                    <w:jc w:val="left"/>
                    <w:rPr>
                      <w:ins w:id="1258" w:author="Paul Janssen" w:date="2020-06-10T18:30:00Z"/>
                    </w:rPr>
                  </w:pPr>
                  <w:ins w:id="1259" w:author="Paul Janssen" w:date="2020-06-10T18:30:00Z">
                    <w:r w:rsidRPr="00A25D4D">
                      <w:t> </w:t>
                    </w:r>
                  </w:ins>
                </w:p>
              </w:tc>
              <w:tc>
                <w:tcPr>
                  <w:tcW w:w="1500" w:type="dxa"/>
                  <w:hideMark/>
                  <w:tcPrChange w:id="1260" w:author="Paul Janssen" w:date="2020-06-10T18:32:00Z">
                    <w:tcPr>
                      <w:tcW w:w="1500" w:type="dxa"/>
                      <w:hideMark/>
                    </w:tcPr>
                  </w:tcPrChange>
                </w:tcPr>
                <w:p w14:paraId="3883662A" w14:textId="77777777" w:rsidR="00115446" w:rsidRPr="00A25D4D" w:rsidRDefault="00115446" w:rsidP="00B50B58">
                  <w:pPr>
                    <w:jc w:val="left"/>
                    <w:rPr>
                      <w:ins w:id="1261" w:author="Paul Janssen" w:date="2020-06-10T18:30:00Z"/>
                    </w:rPr>
                  </w:pPr>
                  <w:ins w:id="1262" w:author="Paul Janssen" w:date="2020-06-10T18:30:00Z">
                    <w:r w:rsidRPr="00A25D4D">
                      <w:t>Omschrijving:</w:t>
                    </w:r>
                  </w:ins>
                </w:p>
              </w:tc>
              <w:tc>
                <w:tcPr>
                  <w:tcW w:w="6787" w:type="dxa"/>
                  <w:hideMark/>
                  <w:tcPrChange w:id="1263" w:author="Paul Janssen" w:date="2020-06-10T18:32:00Z">
                    <w:tcPr>
                      <w:tcW w:w="0" w:type="auto"/>
                      <w:hideMark/>
                    </w:tcPr>
                  </w:tcPrChange>
                </w:tcPr>
                <w:p w14:paraId="23F33340" w14:textId="77777777" w:rsidR="00115446" w:rsidRPr="00A25D4D" w:rsidRDefault="00115446" w:rsidP="00B50B58">
                  <w:pPr>
                    <w:jc w:val="left"/>
                    <w:rPr>
                      <w:ins w:id="1264" w:author="Paul Janssen" w:date="2020-06-10T18:30:00Z"/>
                    </w:rPr>
                  </w:pPr>
                  <w:ins w:id="1265"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1266" w:author="Paul Janssen" w:date="2020-06-10T18:30:00Z"/>
                <w:trPrChange w:id="1267" w:author="Paul Janssen" w:date="2020-06-10T18:32:00Z">
                  <w:trPr>
                    <w:tblHeader/>
                    <w:tblCellSpacing w:w="0" w:type="dxa"/>
                  </w:trPr>
                </w:trPrChange>
              </w:trPr>
              <w:tc>
                <w:tcPr>
                  <w:tcW w:w="360" w:type="dxa"/>
                  <w:hideMark/>
                  <w:tcPrChange w:id="1268" w:author="Paul Janssen" w:date="2020-06-10T18:32:00Z">
                    <w:tcPr>
                      <w:tcW w:w="360" w:type="dxa"/>
                      <w:hideMark/>
                    </w:tcPr>
                  </w:tcPrChange>
                </w:tcPr>
                <w:p w14:paraId="15B4F449" w14:textId="77777777" w:rsidR="00115446" w:rsidRPr="00A25D4D" w:rsidRDefault="00115446" w:rsidP="00B50B58">
                  <w:pPr>
                    <w:jc w:val="left"/>
                    <w:rPr>
                      <w:ins w:id="1269" w:author="Paul Janssen" w:date="2020-06-10T18:30:00Z"/>
                    </w:rPr>
                  </w:pPr>
                  <w:ins w:id="1270" w:author="Paul Janssen" w:date="2020-06-10T18:30:00Z">
                    <w:r w:rsidRPr="00A25D4D">
                      <w:t> </w:t>
                    </w:r>
                  </w:ins>
                </w:p>
              </w:tc>
              <w:tc>
                <w:tcPr>
                  <w:tcW w:w="1500" w:type="dxa"/>
                  <w:hideMark/>
                  <w:tcPrChange w:id="1271" w:author="Paul Janssen" w:date="2020-06-10T18:32:00Z">
                    <w:tcPr>
                      <w:tcW w:w="1500" w:type="dxa"/>
                      <w:hideMark/>
                    </w:tcPr>
                  </w:tcPrChange>
                </w:tcPr>
                <w:p w14:paraId="5A0C637E" w14:textId="77777777" w:rsidR="00115446" w:rsidRPr="00A25D4D" w:rsidRDefault="00115446" w:rsidP="00B50B58">
                  <w:pPr>
                    <w:jc w:val="left"/>
                    <w:rPr>
                      <w:ins w:id="1272" w:author="Paul Janssen" w:date="2020-06-10T18:30:00Z"/>
                    </w:rPr>
                  </w:pPr>
                  <w:ins w:id="1273" w:author="Paul Janssen" w:date="2020-06-10T18:30:00Z">
                    <w:r w:rsidRPr="00A25D4D">
                      <w:t>Stereotypes:</w:t>
                    </w:r>
                  </w:ins>
                </w:p>
              </w:tc>
              <w:tc>
                <w:tcPr>
                  <w:tcW w:w="6787" w:type="dxa"/>
                  <w:hideMark/>
                  <w:tcPrChange w:id="1274" w:author="Paul Janssen" w:date="2020-06-10T18:32:00Z">
                    <w:tcPr>
                      <w:tcW w:w="0" w:type="auto"/>
                      <w:hideMark/>
                    </w:tcPr>
                  </w:tcPrChange>
                </w:tcPr>
                <w:p w14:paraId="2851C3D9" w14:textId="77777777" w:rsidR="00115446" w:rsidRPr="00A25D4D" w:rsidRDefault="00115446" w:rsidP="00B50B58">
                  <w:pPr>
                    <w:jc w:val="left"/>
                    <w:rPr>
                      <w:ins w:id="1275" w:author="Paul Janssen" w:date="2020-06-10T18:30:00Z"/>
                    </w:rPr>
                  </w:pPr>
                  <w:ins w:id="1276"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1277" w:author="Paul Janssen" w:date="2020-06-10T18:30:00Z"/>
                <w:trPrChange w:id="1278" w:author="Paul Janssen" w:date="2020-06-10T18:32:00Z">
                  <w:trPr>
                    <w:tblHeader/>
                    <w:tblCellSpacing w:w="0" w:type="dxa"/>
                  </w:trPr>
                </w:trPrChange>
              </w:trPr>
              <w:tc>
                <w:tcPr>
                  <w:tcW w:w="360" w:type="dxa"/>
                  <w:hideMark/>
                  <w:tcPrChange w:id="1279" w:author="Paul Janssen" w:date="2020-06-10T18:32:00Z">
                    <w:tcPr>
                      <w:tcW w:w="360" w:type="dxa"/>
                      <w:hideMark/>
                    </w:tcPr>
                  </w:tcPrChange>
                </w:tcPr>
                <w:p w14:paraId="363DD5FF" w14:textId="77777777" w:rsidR="00115446" w:rsidRPr="00A25D4D" w:rsidRDefault="00115446" w:rsidP="00B50B58">
                  <w:pPr>
                    <w:jc w:val="left"/>
                    <w:rPr>
                      <w:ins w:id="1280" w:author="Paul Janssen" w:date="2020-06-10T18:30:00Z"/>
                    </w:rPr>
                  </w:pPr>
                  <w:ins w:id="1281" w:author="Paul Janssen" w:date="2020-06-10T18:30:00Z">
                    <w:r w:rsidRPr="00A25D4D">
                      <w:t> </w:t>
                    </w:r>
                  </w:ins>
                </w:p>
              </w:tc>
              <w:tc>
                <w:tcPr>
                  <w:tcW w:w="1500" w:type="dxa"/>
                  <w:hideMark/>
                  <w:tcPrChange w:id="1282" w:author="Paul Janssen" w:date="2020-06-10T18:32:00Z">
                    <w:tcPr>
                      <w:tcW w:w="1500" w:type="dxa"/>
                      <w:hideMark/>
                    </w:tcPr>
                  </w:tcPrChange>
                </w:tcPr>
                <w:p w14:paraId="7D476F4D" w14:textId="77777777" w:rsidR="00115446" w:rsidRPr="00A25D4D" w:rsidRDefault="00115446" w:rsidP="00B50B58">
                  <w:pPr>
                    <w:jc w:val="left"/>
                    <w:rPr>
                      <w:ins w:id="1283" w:author="Paul Janssen" w:date="2020-06-10T18:30:00Z"/>
                    </w:rPr>
                  </w:pPr>
                  <w:proofErr w:type="spellStart"/>
                  <w:ins w:id="1284" w:author="Paul Janssen" w:date="2020-06-10T18:30:00Z">
                    <w:r w:rsidRPr="00A25D4D">
                      <w:t>Governance</w:t>
                    </w:r>
                    <w:proofErr w:type="spellEnd"/>
                    <w:r w:rsidRPr="00A25D4D">
                      <w:t>:</w:t>
                    </w:r>
                  </w:ins>
                </w:p>
              </w:tc>
              <w:tc>
                <w:tcPr>
                  <w:tcW w:w="6787" w:type="dxa"/>
                  <w:hideMark/>
                  <w:tcPrChange w:id="1285" w:author="Paul Janssen" w:date="2020-06-10T18:32:00Z">
                    <w:tcPr>
                      <w:tcW w:w="0" w:type="auto"/>
                      <w:hideMark/>
                    </w:tcPr>
                  </w:tcPrChange>
                </w:tcPr>
                <w:p w14:paraId="3885CABE" w14:textId="77777777" w:rsidR="00115446" w:rsidRPr="00A25D4D" w:rsidRDefault="00115446" w:rsidP="00B50B58">
                  <w:pPr>
                    <w:jc w:val="left"/>
                    <w:rPr>
                      <w:ins w:id="1286" w:author="Paul Janssen" w:date="2020-06-10T18:30:00Z"/>
                    </w:rPr>
                  </w:pPr>
                  <w:proofErr w:type="spellStart"/>
                  <w:ins w:id="1287" w:author="Paul Janssen" w:date="2020-06-10T18:30:00Z">
                    <w:r w:rsidRPr="00A25D4D">
                      <w:t>Uitbreidbaar</w:t>
                    </w:r>
                    <w:proofErr w:type="spellEnd"/>
                  </w:ins>
                </w:p>
              </w:tc>
            </w:tr>
          </w:tbl>
          <w:p w14:paraId="79258CF8" w14:textId="77777777" w:rsidR="00115446" w:rsidRPr="00A25D4D" w:rsidRDefault="00115446" w:rsidP="00B50B58">
            <w:pPr>
              <w:jc w:val="left"/>
              <w:rPr>
                <w:ins w:id="1288"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lastRenderedPageBreak/>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289" w:name="_Toc487109311"/>
      <w:r w:rsidRPr="00A25D4D">
        <w:t xml:space="preserve">Kandidaat types en </w:t>
      </w:r>
      <w:proofErr w:type="spellStart"/>
      <w:r w:rsidRPr="00A25D4D">
        <w:t>placeholders</w:t>
      </w:r>
      <w:bookmarkEnd w:id="1289"/>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lastRenderedPageBreak/>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lastRenderedPageBreak/>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lastRenderedPageBreak/>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lastRenderedPageBreak/>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lastRenderedPageBreak/>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lastRenderedPageBreak/>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lastRenderedPageBreak/>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lastRenderedPageBreak/>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lastRenderedPageBreak/>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lastRenderedPageBreak/>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lastRenderedPageBreak/>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lastRenderedPageBreak/>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lastRenderedPageBreak/>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290" w:name="_Toc487109312"/>
      <w:r>
        <w:t>G</w:t>
      </w:r>
      <w:r w:rsidRPr="00A25D4D">
        <w:t>eïmporteerde types (informatief)</w:t>
      </w:r>
      <w:bookmarkEnd w:id="1290"/>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lastRenderedPageBreak/>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91" w:name="_Toc402785738"/>
    </w:p>
    <w:p w14:paraId="625F6269" w14:textId="11F5D105" w:rsidR="00D421C4" w:rsidRDefault="00D421C4" w:rsidP="000E0786">
      <w:pPr>
        <w:pStyle w:val="Hoofdstuktitel"/>
        <w:jc w:val="left"/>
      </w:pPr>
      <w:bookmarkStart w:id="1292" w:name="_Toc399786906"/>
      <w:bookmarkStart w:id="1293" w:name="_Toc487109313"/>
      <w:r>
        <w:t xml:space="preserve">Bijlage 4: Alle </w:t>
      </w:r>
      <w:r w:rsidR="00135FA7">
        <w:t>IMKL</w:t>
      </w:r>
      <w:r w:rsidR="00355231">
        <w:t xml:space="preserve"> </w:t>
      </w:r>
      <w:proofErr w:type="spellStart"/>
      <w:r w:rsidR="00C2546C">
        <w:t>waardelijsten</w:t>
      </w:r>
      <w:proofErr w:type="spellEnd"/>
      <w:r>
        <w:t xml:space="preserve"> samen</w:t>
      </w:r>
      <w:bookmarkEnd w:id="1292"/>
      <w:bookmarkEnd w:id="1293"/>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91"/>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E76D6" w14:textId="77777777" w:rsidR="00AF10C8" w:rsidRDefault="00AF10C8">
      <w:r>
        <w:separator/>
      </w:r>
    </w:p>
    <w:p w14:paraId="14D1D0A1" w14:textId="77777777" w:rsidR="00AF10C8" w:rsidRDefault="00AF10C8"/>
  </w:endnote>
  <w:endnote w:type="continuationSeparator" w:id="0">
    <w:p w14:paraId="5D64B595" w14:textId="77777777" w:rsidR="00AF10C8" w:rsidRDefault="00AF10C8">
      <w:r>
        <w:continuationSeparator/>
      </w:r>
    </w:p>
    <w:p w14:paraId="7B970691" w14:textId="77777777" w:rsidR="00AF10C8" w:rsidRDefault="00AF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7C67BF" w14:paraId="72796150" w14:textId="77777777">
      <w:tc>
        <w:tcPr>
          <w:tcW w:w="648" w:type="dxa"/>
        </w:tcPr>
        <w:p w14:paraId="76822A31" w14:textId="77777777" w:rsidR="007C67BF" w:rsidRPr="00E2691E" w:rsidRDefault="007C67BF"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7C67BF" w:rsidRDefault="007C67BF"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7C67BF" w:rsidRDefault="007C67BF" w:rsidP="00064FFB"/>
  <w:p w14:paraId="04DF9D3F" w14:textId="77777777" w:rsidR="007C67BF" w:rsidRDefault="007C67BF" w:rsidP="00064FFB"/>
  <w:p w14:paraId="11A03F93" w14:textId="77777777" w:rsidR="007C67BF" w:rsidRDefault="007C6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7C67BF" w:rsidRDefault="007C67BF"/>
  <w:p w14:paraId="32D5E7B1" w14:textId="77777777" w:rsidR="007C67BF" w:rsidRDefault="007C67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7C67BF" w14:paraId="425AA979" w14:textId="77777777">
      <w:trPr>
        <w:trHeight w:val="182"/>
      </w:trPr>
      <w:tc>
        <w:tcPr>
          <w:tcW w:w="540" w:type="dxa"/>
        </w:tcPr>
        <w:p w14:paraId="5290E4C9" w14:textId="77777777" w:rsidR="007C67BF" w:rsidRPr="007008A1" w:rsidRDefault="007C67B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7C67BF" w:rsidRPr="007008A1" w:rsidRDefault="007C67BF" w:rsidP="006B763D">
          <w:pPr>
            <w:rPr>
              <w:sz w:val="14"/>
              <w:szCs w:val="14"/>
            </w:rPr>
          </w:pPr>
          <w:r>
            <w:rPr>
              <w:sz w:val="14"/>
              <w:szCs w:val="14"/>
            </w:rPr>
            <w:t>Rapport IMKL - Objectcatalogus</w:t>
          </w:r>
        </w:p>
      </w:tc>
    </w:tr>
  </w:tbl>
  <w:p w14:paraId="2B2468E4" w14:textId="77777777" w:rsidR="007C67BF" w:rsidRDefault="007C67BF"/>
  <w:p w14:paraId="2ED8B5D1" w14:textId="77777777" w:rsidR="007C67BF" w:rsidRDefault="007C67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9A5B1" w14:textId="77777777" w:rsidR="00AF10C8" w:rsidRDefault="00AF10C8">
      <w:r>
        <w:separator/>
      </w:r>
    </w:p>
    <w:p w14:paraId="673624B5" w14:textId="77777777" w:rsidR="00AF10C8" w:rsidRDefault="00AF10C8"/>
  </w:footnote>
  <w:footnote w:type="continuationSeparator" w:id="0">
    <w:p w14:paraId="46229871" w14:textId="77777777" w:rsidR="00AF10C8" w:rsidRDefault="00AF10C8">
      <w:r>
        <w:continuationSeparator/>
      </w:r>
    </w:p>
    <w:p w14:paraId="383EF547" w14:textId="77777777" w:rsidR="00AF10C8" w:rsidRDefault="00AF10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7C67BF" w:rsidRDefault="007C67BF" w:rsidP="00064FFB">
    <w:pPr>
      <w:jc w:val="center"/>
    </w:pPr>
  </w:p>
  <w:p w14:paraId="455C12D4" w14:textId="77777777" w:rsidR="007C67BF" w:rsidRDefault="007C67BF">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7C67BF" w:rsidRDefault="007C67BF"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7C67BF" w:rsidRDefault="007C6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629A"/>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C7DDD"/>
    <w:rsid w:val="001D5DD0"/>
    <w:rsid w:val="001D6CAB"/>
    <w:rsid w:val="001E18AC"/>
    <w:rsid w:val="001E1E77"/>
    <w:rsid w:val="001E2E40"/>
    <w:rsid w:val="001E7394"/>
    <w:rsid w:val="002057A9"/>
    <w:rsid w:val="00214E17"/>
    <w:rsid w:val="00222829"/>
    <w:rsid w:val="002230F7"/>
    <w:rsid w:val="0022612C"/>
    <w:rsid w:val="00227B65"/>
    <w:rsid w:val="00233706"/>
    <w:rsid w:val="002457F0"/>
    <w:rsid w:val="00252379"/>
    <w:rsid w:val="00264C41"/>
    <w:rsid w:val="00277A65"/>
    <w:rsid w:val="00277D2C"/>
    <w:rsid w:val="002814E9"/>
    <w:rsid w:val="00291A96"/>
    <w:rsid w:val="00291DF3"/>
    <w:rsid w:val="00293035"/>
    <w:rsid w:val="00293472"/>
    <w:rsid w:val="002A75C8"/>
    <w:rsid w:val="002C5E27"/>
    <w:rsid w:val="002D6BA4"/>
    <w:rsid w:val="002E322F"/>
    <w:rsid w:val="002E546F"/>
    <w:rsid w:val="002E75E7"/>
    <w:rsid w:val="002E7A9A"/>
    <w:rsid w:val="003009BE"/>
    <w:rsid w:val="00302A9B"/>
    <w:rsid w:val="00302FC6"/>
    <w:rsid w:val="003119AB"/>
    <w:rsid w:val="003125A6"/>
    <w:rsid w:val="00313B47"/>
    <w:rsid w:val="00323307"/>
    <w:rsid w:val="003276EB"/>
    <w:rsid w:val="003309D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67BF"/>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10C8"/>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2671"/>
    <w:rsid w:val="00D33309"/>
    <w:rsid w:val="00D34018"/>
    <w:rsid w:val="00D421C4"/>
    <w:rsid w:val="00D667FE"/>
    <w:rsid w:val="00D71849"/>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D4A7D"/>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45</TotalTime>
  <Pages>74</Pages>
  <Words>21344</Words>
  <Characters>117393</Characters>
  <Application>Microsoft Office Word</Application>
  <DocSecurity>0</DocSecurity>
  <Lines>978</Lines>
  <Paragraphs>276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138461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7</cp:revision>
  <cp:lastPrinted>2017-07-06T11:02:00Z</cp:lastPrinted>
  <dcterms:created xsi:type="dcterms:W3CDTF">2020-09-23T14:18:00Z</dcterms:created>
  <dcterms:modified xsi:type="dcterms:W3CDTF">2020-09-30T14:28:00Z</dcterms:modified>
</cp:coreProperties>
</file>