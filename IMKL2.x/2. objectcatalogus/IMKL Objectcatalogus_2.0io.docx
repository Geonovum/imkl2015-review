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2DE71" w14:textId="77777777"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B50B58"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1026"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B50B58" w:rsidRDefault="00B50B58" w:rsidP="007911E4">
                  <w:pPr>
                    <w:spacing w:line="360" w:lineRule="auto"/>
                    <w:ind w:left="14" w:hanging="14"/>
                    <w:rPr>
                      <w:sz w:val="28"/>
                      <w:szCs w:val="28"/>
                    </w:rPr>
                  </w:pPr>
                  <w:r>
                    <w:rPr>
                      <w:sz w:val="28"/>
                      <w:szCs w:val="28"/>
                    </w:rPr>
                    <w:t>Rapport</w:t>
                  </w:r>
                </w:p>
                <w:p w14:paraId="26D8FBA2" w14:textId="1456DC13" w:rsidR="00B50B58" w:rsidRDefault="00B50B58" w:rsidP="00BB3722">
                  <w:pPr>
                    <w:spacing w:line="360" w:lineRule="auto"/>
                    <w:ind w:left="14" w:hanging="14"/>
                    <w:rPr>
                      <w:sz w:val="28"/>
                      <w:szCs w:val="28"/>
                    </w:rPr>
                  </w:pPr>
                  <w:r>
                    <w:rPr>
                      <w:sz w:val="28"/>
                      <w:szCs w:val="28"/>
                    </w:rPr>
                    <w:t>IMKL - Objectcatalogus</w:t>
                  </w:r>
                </w:p>
                <w:p w14:paraId="6D3A2F2B" w14:textId="4A219A37" w:rsidR="00B50B58" w:rsidRPr="00050D03" w:rsidRDefault="00B50B58">
                  <w:pPr>
                    <w:spacing w:line="360" w:lineRule="auto"/>
                    <w:ind w:left="14" w:hanging="14"/>
                    <w:jc w:val="left"/>
                    <w:rPr>
                      <w:sz w:val="20"/>
                      <w:szCs w:val="20"/>
                    </w:rPr>
                    <w:pPrChange w:id="0" w:author="Paul Janssen" w:date="2020-06-11T10:17:00Z">
                      <w:pPr>
                        <w:spacing w:line="360" w:lineRule="auto"/>
                        <w:ind w:left="14" w:hanging="14"/>
                      </w:pPr>
                    </w:pPrChange>
                  </w:pPr>
                  <w:r>
                    <w:rPr>
                      <w:sz w:val="20"/>
                      <w:szCs w:val="20"/>
                    </w:rPr>
                    <w:t xml:space="preserve">onderdeel van </w:t>
                  </w:r>
                  <w:ins w:id="1" w:author="Paul Janssen" w:date="2020-06-11T10:16:00Z">
                    <w:r>
                      <w:rPr>
                        <w:sz w:val="20"/>
                        <w:szCs w:val="20"/>
                      </w:rPr>
                      <w:t>Informatiemodel Kabels en Leidingen (IMKL)</w:t>
                    </w:r>
                  </w:ins>
                  <w:del w:id="2" w:author="Paul Janssen" w:date="2020-06-11T10:16:00Z">
                    <w:r w:rsidDel="00160954">
                      <w:rPr>
                        <w:sz w:val="20"/>
                        <w:szCs w:val="20"/>
                      </w:rPr>
                      <w:delText>IMKL – Dataspecificatie Utiliteitsnetten</w:delText>
                    </w:r>
                  </w:del>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29A89022" w:rsidR="00672722" w:rsidRPr="00BB3722" w:rsidRDefault="00447FC6"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sidR="00B50B58">
        <w:rPr>
          <w:noProof/>
        </w:rPr>
        <w:pict w14:anchorId="722D515B">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B50B58" w:rsidRPr="00672722" w:rsidRDefault="00B50B58" w:rsidP="00813CE2">
                  <w:pPr>
                    <w:rPr>
                      <w:b/>
                    </w:rPr>
                  </w:pPr>
                  <w:r>
                    <w:rPr>
                      <w:b/>
                    </w:rPr>
                    <w:t>rechtenbeleid</w:t>
                  </w:r>
                </w:p>
                <w:p w14:paraId="6A161A21" w14:textId="3F95E72C" w:rsidR="00B50B58" w:rsidRDefault="00B50B58" w:rsidP="00813CE2">
                  <w:pPr>
                    <w:ind w:left="709" w:firstLine="709"/>
                  </w:pPr>
                  <w:r w:rsidRPr="00D774FF">
                    <w:t xml:space="preserve">Naamsvermelding-GeenAfgeleideWerken </w:t>
                  </w:r>
                  <w:del w:id="3" w:author="Paul Janssen" w:date="2020-06-16T16:40:00Z">
                    <w:r w:rsidRPr="00D774FF" w:rsidDel="000955F0">
                      <w:delText>3</w:delText>
                    </w:r>
                  </w:del>
                  <w:ins w:id="4" w:author="Paul Janssen" w:date="2020-06-16T16:40:00Z">
                    <w:r>
                      <w:t>4</w:t>
                    </w:r>
                  </w:ins>
                  <w:r w:rsidRPr="00D774FF">
                    <w:t>.0 Nederland</w:t>
                  </w:r>
                </w:p>
                <w:p w14:paraId="6CF556ED" w14:textId="04595285" w:rsidR="00B50B58" w:rsidRDefault="00B50B58" w:rsidP="00813CE2">
                  <w:pPr>
                    <w:ind w:left="709" w:firstLine="709"/>
                  </w:pPr>
                  <w:r w:rsidRPr="00D774FF">
                    <w:t xml:space="preserve">(CC BY-ND </w:t>
                  </w:r>
                  <w:r>
                    <w:t>4</w:t>
                  </w:r>
                  <w:r w:rsidRPr="00D774FF">
                    <w:t>.0)</w:t>
                  </w:r>
                  <w:r>
                    <w:t xml:space="preserve"> </w:t>
                  </w:r>
                  <w:r>
                    <w:tab/>
                  </w:r>
                </w:p>
                <w:p w14:paraId="1B14B45E" w14:textId="77777777" w:rsidR="00B50B58" w:rsidRDefault="00B50B58" w:rsidP="00813CE2">
                  <w:pPr>
                    <w:ind w:left="709" w:firstLine="709"/>
                  </w:pPr>
                </w:p>
                <w:p w14:paraId="04582DC7" w14:textId="77777777" w:rsidR="00B50B58" w:rsidRPr="002564CF" w:rsidRDefault="00B50B58" w:rsidP="00813CE2">
                  <w:r w:rsidRPr="00D774FF" w:rsidDel="000A350C">
                    <w:t xml:space="preserve"> </w:t>
                  </w:r>
                </w:p>
              </w:txbxContent>
            </v:textbox>
            <w10:wrap type="square"/>
          </v:shape>
        </w:pict>
      </w:r>
      <w:r w:rsidR="00B50B58">
        <w:rPr>
          <w:noProof/>
        </w:rPr>
        <w:pict w14:anchorId="4F970ACA">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B50B58" w:rsidRPr="00672722" w:rsidRDefault="00B50B58" w:rsidP="00796267">
                  <w:pPr>
                    <w:rPr>
                      <w:b/>
                    </w:rPr>
                  </w:pPr>
                  <w:r w:rsidRPr="00672722">
                    <w:rPr>
                      <w:b/>
                    </w:rPr>
                    <w:t>versie</w:t>
                  </w:r>
                </w:p>
                <w:p w14:paraId="7103C021" w14:textId="281CBCBC" w:rsidR="00B50B58" w:rsidRPr="00870DA6" w:rsidRDefault="00B50B58" w:rsidP="00796267">
                  <w:r>
                    <w:t>2.0io</w:t>
                  </w:r>
                </w:p>
              </w:txbxContent>
            </v:textbox>
            <w10:wrap type="square"/>
          </v:shape>
        </w:pict>
      </w:r>
      <w:r w:rsidR="00B50B58">
        <w:rPr>
          <w:noProof/>
        </w:rPr>
        <w:pict w14:anchorId="7085D59A">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B50B58" w:rsidRDefault="00B50B58" w:rsidP="00672722">
                  <w:pPr>
                    <w:jc w:val="left"/>
                    <w:rPr>
                      <w:b/>
                    </w:rPr>
                  </w:pPr>
                  <w:r w:rsidRPr="00672722">
                    <w:rPr>
                      <w:b/>
                    </w:rPr>
                    <w:t>datum</w:t>
                  </w:r>
                </w:p>
                <w:p w14:paraId="67CDDD0C" w14:textId="418EF3C5" w:rsidR="00B50B58" w:rsidRPr="004419AB" w:rsidRDefault="00B50B58" w:rsidP="00672722">
                  <w:pPr>
                    <w:jc w:val="left"/>
                  </w:pPr>
                  <w:del w:id="5" w:author="Paul Janssen" w:date="2020-06-16T16:34:00Z">
                    <w:r w:rsidDel="00534EC4">
                      <w:delText xml:space="preserve">6 </w:delText>
                    </w:r>
                  </w:del>
                  <w:ins w:id="6" w:author="Paul Janssen" w:date="2020-06-16T16:34:00Z">
                    <w:r>
                      <w:t xml:space="preserve">16 </w:t>
                    </w:r>
                  </w:ins>
                  <w:r>
                    <w:t>juni 2020</w:t>
                  </w:r>
                </w:p>
              </w:txbxContent>
            </v:textbox>
            <w10:wrap type="square"/>
          </v:shape>
        </w:pict>
      </w:r>
      <w:r w:rsidR="00B50B58">
        <w:rPr>
          <w:noProof/>
        </w:rPr>
        <w:pict w14:anchorId="59605633">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B50B58" w:rsidRPr="00D761FB" w:rsidRDefault="00B50B58" w:rsidP="00796267">
                  <w:pPr>
                    <w:rPr>
                      <w:sz w:val="24"/>
                      <w:szCs w:val="24"/>
                    </w:rPr>
                  </w:pPr>
                  <w:bookmarkStart w:id="7" w:name="Opdrachtgever"/>
                  <w:r w:rsidRPr="00FD130F">
                    <w:rPr>
                      <w:sz w:val="24"/>
                      <w:szCs w:val="24"/>
                    </w:rPr>
                    <w:t>Geonovum</w:t>
                  </w:r>
                  <w:bookmarkEnd w:id="7"/>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77777777"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3982BEE7"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1B44CE">
          <w:rPr>
            <w:noProof/>
            <w:webHidden/>
          </w:rPr>
          <w:t>4</w:t>
        </w:r>
        <w:r w:rsidR="007060DF">
          <w:rPr>
            <w:noProof/>
            <w:webHidden/>
          </w:rPr>
          <w:fldChar w:fldCharType="end"/>
        </w:r>
      </w:hyperlink>
    </w:p>
    <w:p w14:paraId="67E26567"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1B44CE">
          <w:rPr>
            <w:noProof/>
            <w:webHidden/>
          </w:rPr>
          <w:t>7</w:t>
        </w:r>
        <w:r w:rsidR="007060DF">
          <w:rPr>
            <w:noProof/>
            <w:webHidden/>
          </w:rPr>
          <w:fldChar w:fldCharType="end"/>
        </w:r>
      </w:hyperlink>
    </w:p>
    <w:p w14:paraId="7359172D"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1B44CE">
          <w:rPr>
            <w:noProof/>
            <w:webHidden/>
          </w:rPr>
          <w:t>43</w:t>
        </w:r>
        <w:r w:rsidR="007060DF">
          <w:rPr>
            <w:noProof/>
            <w:webHidden/>
          </w:rPr>
          <w:fldChar w:fldCharType="end"/>
        </w:r>
      </w:hyperlink>
    </w:p>
    <w:p w14:paraId="3BDB15BB"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1B44CE">
          <w:rPr>
            <w:noProof/>
            <w:webHidden/>
          </w:rPr>
          <w:t>50</w:t>
        </w:r>
        <w:r w:rsidR="007060DF">
          <w:rPr>
            <w:noProof/>
            <w:webHidden/>
          </w:rPr>
          <w:fldChar w:fldCharType="end"/>
        </w:r>
      </w:hyperlink>
    </w:p>
    <w:p w14:paraId="5EDD6E7D"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1B44CE">
          <w:rPr>
            <w:noProof/>
            <w:webHidden/>
          </w:rPr>
          <w:t>55</w:t>
        </w:r>
        <w:r w:rsidR="007060DF">
          <w:rPr>
            <w:noProof/>
            <w:webHidden/>
          </w:rPr>
          <w:fldChar w:fldCharType="end"/>
        </w:r>
      </w:hyperlink>
    </w:p>
    <w:p w14:paraId="6FE49D28" w14:textId="77777777" w:rsidR="007060DF" w:rsidRDefault="00B50B58"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1B44CE">
          <w:rPr>
            <w:noProof/>
            <w:webHidden/>
          </w:rPr>
          <w:t>66</w:t>
        </w:r>
        <w:r w:rsidR="007060DF">
          <w:rPr>
            <w:noProof/>
            <w:webHidden/>
          </w:rPr>
          <w:fldChar w:fldCharType="end"/>
        </w:r>
      </w:hyperlink>
    </w:p>
    <w:p w14:paraId="306DE904" w14:textId="6B4BDE06" w:rsidR="007060DF" w:rsidRDefault="00B50B58"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1B44CE">
          <w:rPr>
            <w:webHidden/>
          </w:rPr>
          <w:t>70</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D85B48" w:rsidRPr="00BB3722" w14:paraId="268D4800" w14:textId="77777777" w:rsidTr="00CC1783">
        <w:trPr>
          <w:ins w:id="8" w:author="Paul Janssen" w:date="2020-06-10T18:37:00Z"/>
        </w:trPr>
        <w:tc>
          <w:tcPr>
            <w:tcW w:w="817" w:type="dxa"/>
          </w:tcPr>
          <w:p w14:paraId="5C7B683E" w14:textId="15F02E97" w:rsidR="00D85B48" w:rsidRDefault="00D85B48" w:rsidP="000E0786">
            <w:pPr>
              <w:jc w:val="left"/>
              <w:rPr>
                <w:ins w:id="9" w:author="Paul Janssen" w:date="2020-06-10T18:37:00Z"/>
              </w:rPr>
            </w:pPr>
            <w:ins w:id="10" w:author="Paul Janssen" w:date="2020-06-10T18:37:00Z">
              <w:r>
                <w:t>2.0io</w:t>
              </w:r>
            </w:ins>
          </w:p>
        </w:tc>
        <w:tc>
          <w:tcPr>
            <w:tcW w:w="1843" w:type="dxa"/>
          </w:tcPr>
          <w:p w14:paraId="055B0C5C" w14:textId="2CEFF8C3" w:rsidR="00D85B48" w:rsidRDefault="00D85B48" w:rsidP="000E0786">
            <w:pPr>
              <w:jc w:val="left"/>
              <w:rPr>
                <w:ins w:id="11" w:author="Paul Janssen" w:date="2020-06-10T18:37:00Z"/>
              </w:rPr>
            </w:pPr>
            <w:ins w:id="12" w:author="Paul Janssen" w:date="2020-06-10T18:37:00Z">
              <w:r>
                <w:t>20200610</w:t>
              </w:r>
            </w:ins>
          </w:p>
        </w:tc>
        <w:tc>
          <w:tcPr>
            <w:tcW w:w="992" w:type="dxa"/>
          </w:tcPr>
          <w:p w14:paraId="10F5E63D" w14:textId="77777777" w:rsidR="00D85B48" w:rsidRDefault="00D85B48" w:rsidP="000E0786">
            <w:pPr>
              <w:jc w:val="left"/>
              <w:rPr>
                <w:ins w:id="13" w:author="Paul Janssen" w:date="2020-06-10T18:37:00Z"/>
              </w:rPr>
            </w:pPr>
          </w:p>
        </w:tc>
        <w:tc>
          <w:tcPr>
            <w:tcW w:w="5226" w:type="dxa"/>
          </w:tcPr>
          <w:p w14:paraId="448E6A35" w14:textId="0B868A10" w:rsidR="00D85B48" w:rsidRDefault="00D85B48" w:rsidP="000E0786">
            <w:pPr>
              <w:jc w:val="left"/>
              <w:rPr>
                <w:ins w:id="14" w:author="Paul Janssen" w:date="2020-06-10T18:37:00Z"/>
              </w:rPr>
            </w:pPr>
            <w:ins w:id="15" w:author="Paul Janssen" w:date="2020-06-10T18:37:00Z">
              <w:r>
                <w:t>Update naar versie 2.0io</w:t>
              </w:r>
            </w:ins>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6" w:name="_Toc188091997"/>
    </w:p>
    <w:bookmarkEnd w:id="16"/>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17" w:name="_Toc402784787"/>
      <w:bookmarkEnd w:id="17"/>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77777777" w:rsidR="00533EF8" w:rsidRDefault="0022612C" w:rsidP="000E0786">
      <w:pPr>
        <w:pStyle w:val="Kop3"/>
        <w:jc w:val="left"/>
        <w:rPr>
          <w:lang w:val="fr-FR"/>
        </w:rPr>
      </w:pPr>
      <w:bookmarkStart w:id="18"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metadata</w:t>
      </w:r>
      <w:bookmarkEnd w:id="18"/>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77777777" w:rsidR="0053715C" w:rsidRPr="00211078" w:rsidRDefault="0053715C" w:rsidP="000E0786">
            <w:pPr>
              <w:jc w:val="left"/>
            </w:pPr>
            <w:r>
              <w:t>Objectcatalogus metadata:</w:t>
            </w:r>
            <w:r w:rsidDel="005D68B2">
              <w:t xml:space="preserve"> </w:t>
            </w:r>
            <w:bookmarkStart w:id="19" w:name="_Toc449098876"/>
            <w:r w:rsidRPr="00211078">
              <w:t>Naam van feature catalogus</w:t>
            </w:r>
          </w:p>
        </w:tc>
        <w:tc>
          <w:tcPr>
            <w:tcW w:w="0" w:type="auto"/>
            <w:tcBorders>
              <w:top w:val="outset" w:sz="6" w:space="0" w:color="auto"/>
              <w:left w:val="outset" w:sz="6" w:space="0" w:color="auto"/>
              <w:bottom w:val="outset" w:sz="6" w:space="0" w:color="auto"/>
              <w:right w:val="outset" w:sz="6" w:space="0" w:color="auto"/>
            </w:tcBorders>
            <w:hideMark/>
          </w:tcPr>
          <w:p w14:paraId="62655139" w14:textId="41D52B87" w:rsidR="0053715C" w:rsidRPr="00211078" w:rsidRDefault="00135FA7"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046A2F0F" w:rsidR="0053715C" w:rsidRPr="00211078" w:rsidRDefault="0053715C" w:rsidP="000E0786">
            <w:pPr>
              <w:jc w:val="left"/>
            </w:pPr>
            <w:r w:rsidRPr="00211078">
              <w:t xml:space="preserve">IMKL versie </w:t>
            </w:r>
            <w:r w:rsidR="00135FA7">
              <w:t>2.0io</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44CB3A56" w:rsidR="0053715C" w:rsidRPr="00211078" w:rsidRDefault="0053715C" w:rsidP="000E0786">
            <w:pPr>
              <w:jc w:val="left"/>
            </w:pPr>
            <w:r w:rsidRPr="00211078">
              <w:t>20</w:t>
            </w:r>
            <w:r w:rsidR="00135FA7">
              <w:t>20</w:t>
            </w:r>
            <w:r w:rsidRPr="00211078">
              <w:t>-0</w:t>
            </w:r>
            <w:r w:rsidR="00C0190C">
              <w:t>6</w:t>
            </w:r>
            <w:r w:rsidRPr="00211078">
              <w:t>-</w:t>
            </w:r>
            <w:r w:rsidR="00135FA7">
              <w:t>xx</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7777777" w:rsidR="00D128FB" w:rsidRDefault="0053715C" w:rsidP="000E0786">
      <w:pPr>
        <w:pStyle w:val="Kop3"/>
        <w:jc w:val="left"/>
      </w:pPr>
      <w:bookmarkStart w:id="20" w:name="_Toc487109307"/>
      <w:r w:rsidRPr="00F73526">
        <w:t xml:space="preserve">Types gedefinieerd in de </w:t>
      </w:r>
      <w:r>
        <w:t>object</w:t>
      </w:r>
      <w:r w:rsidRPr="00F73526">
        <w:t>catalogus</w:t>
      </w:r>
      <w:bookmarkEnd w:id="19"/>
      <w:r>
        <w:t>:</w:t>
      </w:r>
      <w:bookmarkEnd w:id="20"/>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0E0786" w:rsidRPr="006B0035" w:rsidRDefault="000E0786" w:rsidP="000E0786">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0E0786" w:rsidRPr="006B0035" w:rsidRDefault="000E0786" w:rsidP="000E0786">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0E0786" w:rsidRPr="006B0035" w:rsidRDefault="000E0786" w:rsidP="000E0786">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0E0786" w:rsidRPr="006B0035" w:rsidRDefault="000E0786" w:rsidP="000E0786">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0E0786" w:rsidRPr="006B0035" w:rsidRDefault="000E0786" w:rsidP="000E0786">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0E0786" w:rsidRPr="006B0035" w:rsidRDefault="000E0786" w:rsidP="000E0786">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0E0786" w:rsidRPr="006B0035" w:rsidRDefault="000E0786" w:rsidP="000E0786">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0E0786" w:rsidRPr="006B0035" w:rsidRDefault="000E0786" w:rsidP="000E0786">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0E0786" w:rsidRPr="006B0035" w:rsidRDefault="000E0786" w:rsidP="000E0786">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0E0786" w:rsidRPr="006B0035" w:rsidRDefault="000E0786" w:rsidP="000E0786">
            <w:pPr>
              <w:jc w:val="left"/>
            </w:pPr>
            <w:proofErr w:type="spellStart"/>
            <w:r w:rsidRPr="006B0035">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0E0786" w:rsidRPr="006B0035" w:rsidRDefault="000E0786" w:rsidP="000E0786">
            <w:pPr>
              <w:jc w:val="left"/>
            </w:pPr>
            <w:proofErr w:type="spellStart"/>
            <w:r w:rsidRPr="006B0035">
              <w:lastRenderedPageBreak/>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0E0786" w:rsidRPr="006B0035" w:rsidRDefault="000E0786" w:rsidP="000E0786">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0E0786" w:rsidRPr="006B0035" w:rsidRDefault="000E0786" w:rsidP="000E0786">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0E0786" w:rsidRPr="006B0035" w:rsidRDefault="000E0786" w:rsidP="000E0786">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0E0786" w:rsidRPr="006B0035" w:rsidRDefault="000E0786" w:rsidP="000E0786">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0E0786" w:rsidRPr="006B0035" w:rsidRDefault="000E0786" w:rsidP="000E0786">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D85B48" w:rsidRPr="006B0035" w14:paraId="3ABB22A7" w14:textId="77777777" w:rsidTr="000E0786">
        <w:trPr>
          <w:tblCellSpacing w:w="0" w:type="dxa"/>
          <w:ins w:id="21" w:author="Paul Janssen" w:date="2020-06-10T18:35:00Z"/>
        </w:trPr>
        <w:tc>
          <w:tcPr>
            <w:tcW w:w="0" w:type="auto"/>
            <w:tcBorders>
              <w:top w:val="outset" w:sz="6" w:space="0" w:color="auto"/>
              <w:left w:val="outset" w:sz="6" w:space="0" w:color="auto"/>
              <w:bottom w:val="outset" w:sz="6" w:space="0" w:color="auto"/>
              <w:right w:val="outset" w:sz="6" w:space="0" w:color="auto"/>
            </w:tcBorders>
          </w:tcPr>
          <w:p w14:paraId="443084C1" w14:textId="382D466C" w:rsidR="00D85B48" w:rsidRPr="006B0035" w:rsidRDefault="00D85B48" w:rsidP="00D85B48">
            <w:pPr>
              <w:jc w:val="left"/>
              <w:rPr>
                <w:ins w:id="22" w:author="Paul Janssen" w:date="2020-06-10T18:35:00Z"/>
              </w:rPr>
            </w:pPr>
            <w:proofErr w:type="spellStart"/>
            <w:ins w:id="23" w:author="Paul Janssen" w:date="2020-06-10T18:35:00Z">
              <w:r w:rsidRPr="00D85B48">
                <w:rPr>
                  <w:rPrChange w:id="24" w:author="Paul Janssen" w:date="2020-06-10T18:35:00Z">
                    <w:rPr>
                      <w:b/>
                      <w:bCs/>
                    </w:rPr>
                  </w:rPrChange>
                </w:rPr>
                <w:t>OverigAppurtenanceTypeIMKLValue</w:t>
              </w:r>
              <w:proofErr w:type="spellEnd"/>
            </w:ins>
          </w:p>
        </w:tc>
        <w:tc>
          <w:tcPr>
            <w:tcW w:w="0" w:type="auto"/>
            <w:tcBorders>
              <w:top w:val="outset" w:sz="6" w:space="0" w:color="auto"/>
              <w:left w:val="outset" w:sz="6" w:space="0" w:color="auto"/>
              <w:bottom w:val="outset" w:sz="6" w:space="0" w:color="auto"/>
              <w:right w:val="outset" w:sz="6" w:space="0" w:color="auto"/>
            </w:tcBorders>
          </w:tcPr>
          <w:p w14:paraId="1461C216" w14:textId="1F8452B9" w:rsidR="00D85B48" w:rsidRDefault="00D85B48" w:rsidP="00D85B48">
            <w:pPr>
              <w:jc w:val="left"/>
              <w:rPr>
                <w:ins w:id="25" w:author="Paul Janssen" w:date="2020-06-10T18:35:00Z"/>
              </w:rPr>
            </w:pPr>
            <w:ins w:id="26" w:author="Paul Janssen" w:date="2020-06-10T18:35:00Z">
              <w:r>
                <w:t>IMKL</w:t>
              </w:r>
            </w:ins>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D85B48" w:rsidRPr="006B0035" w:rsidRDefault="00D85B48" w:rsidP="00D85B48">
            <w:pPr>
              <w:jc w:val="left"/>
              <w:rPr>
                <w:ins w:id="27" w:author="Paul Janssen" w:date="2020-06-10T18:35:00Z"/>
              </w:rPr>
            </w:pPr>
            <w:ins w:id="28" w:author="Paul Janssen" w:date="2020-06-10T18:35:00Z">
              <w:r w:rsidRPr="006B0035">
                <w:t>«</w:t>
              </w:r>
              <w:proofErr w:type="spellStart"/>
              <w:r w:rsidRPr="006B0035">
                <w:t>codeList</w:t>
              </w:r>
              <w:proofErr w:type="spellEnd"/>
              <w:r w:rsidRPr="006B0035">
                <w:t>»</w:t>
              </w:r>
            </w:ins>
          </w:p>
        </w:tc>
      </w:tr>
      <w:tr w:rsidR="00D85B48"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D85B48" w:rsidRPr="006B0035" w:rsidRDefault="00D85B48" w:rsidP="00D85B48">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D85B48" w:rsidRPr="006B0035" w:rsidRDefault="00D85B48" w:rsidP="00D85B48">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D85B48" w:rsidRPr="006B0035" w:rsidRDefault="00D85B48" w:rsidP="00D85B48">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D85B48" w:rsidRPr="006B0035" w:rsidRDefault="00D85B48" w:rsidP="00D85B48">
            <w:pPr>
              <w:jc w:val="left"/>
            </w:pPr>
            <w:r w:rsidRPr="006B0035">
              <w:t>«</w:t>
            </w:r>
            <w:proofErr w:type="spellStart"/>
            <w:r w:rsidRPr="006B0035">
              <w:t>dataType</w:t>
            </w:r>
            <w:proofErr w:type="spellEnd"/>
            <w:r w:rsidRPr="006B0035">
              <w:t>»</w:t>
            </w:r>
          </w:p>
        </w:tc>
      </w:tr>
      <w:tr w:rsidR="00D85B48"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D85B48" w:rsidRPr="006B0035" w:rsidRDefault="00D85B48" w:rsidP="00D85B48">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D85B48" w:rsidRPr="006B0035" w:rsidRDefault="00D85B48" w:rsidP="00D85B48">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D85B48" w:rsidRPr="006B0035" w:rsidRDefault="00D85B48" w:rsidP="00D85B48">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D85B48" w:rsidRPr="006B0035" w:rsidRDefault="00D85B48" w:rsidP="00D85B48">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D85B48" w:rsidRPr="006B0035" w:rsidRDefault="00D85B48" w:rsidP="00D85B48">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D85B48" w:rsidRPr="006B0035" w:rsidRDefault="00D85B48" w:rsidP="00D85B48">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D85B48" w:rsidRPr="006B0035" w:rsidRDefault="00D85B48" w:rsidP="00D85B48">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D85B48" w:rsidRPr="006B0035" w:rsidRDefault="00D85B48" w:rsidP="00D85B48">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D85B48" w:rsidRPr="006B0035" w:rsidRDefault="00D85B48" w:rsidP="00D85B48">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D85B48" w:rsidRPr="006B0035" w:rsidRDefault="00D85B48" w:rsidP="00D85B48">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D85B48" w:rsidRPr="006B0035" w:rsidRDefault="00D85B48" w:rsidP="00D85B48">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D85B48" w:rsidRPr="006B0035" w:rsidRDefault="00D85B48" w:rsidP="00D85B48">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D85B48" w:rsidRPr="006B0035" w:rsidRDefault="00D85B48" w:rsidP="00D85B48">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D85B48" w:rsidRPr="006B0035" w:rsidRDefault="00D85B48" w:rsidP="00D85B48">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D85B48" w:rsidRPr="006B0035" w:rsidRDefault="00D85B48" w:rsidP="00D85B48">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D85B48" w:rsidRPr="006B0035" w:rsidRDefault="00D85B48" w:rsidP="00D85B48">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D85B48" w:rsidRPr="006B0035" w:rsidRDefault="00D85B48" w:rsidP="00D85B48">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D85B48" w:rsidRPr="006B0035" w:rsidRDefault="00D85B48" w:rsidP="00D85B48">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D85B48" w:rsidRPr="006B0035" w:rsidRDefault="00D85B48" w:rsidP="00D85B48">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D85B48" w:rsidRPr="006B0035" w:rsidRDefault="00D85B48" w:rsidP="00D85B48">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D85B48" w:rsidRPr="006B0035" w:rsidRDefault="00D85B48" w:rsidP="00D85B48">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D85B48" w:rsidRPr="006B0035" w:rsidRDefault="00D85B48" w:rsidP="00D85B48">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D85B48" w:rsidRPr="006B0035" w:rsidRDefault="00D85B48" w:rsidP="00D85B48">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D85B48" w:rsidRPr="006B0035" w:rsidRDefault="00D85B48" w:rsidP="00D85B48">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D85B48" w:rsidRPr="006B0035" w:rsidRDefault="00D85B48" w:rsidP="00D85B48">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D85B48" w:rsidRPr="006B0035" w:rsidRDefault="00D85B48" w:rsidP="00D85B48">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D85B48" w:rsidRPr="006B0035" w:rsidRDefault="00D85B48" w:rsidP="00D85B48">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D85B48" w:rsidRPr="006B0035" w:rsidRDefault="00D85B48" w:rsidP="00D85B48">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D85B48" w:rsidRPr="006B0035" w:rsidRDefault="00D85B48" w:rsidP="00D85B48">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D85B48" w:rsidRPr="006B0035" w:rsidRDefault="00D85B48" w:rsidP="00D85B48">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D85B48" w:rsidRPr="006B0035" w:rsidRDefault="00D85B48" w:rsidP="00D85B48">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D85B48" w:rsidRPr="006B0035" w:rsidRDefault="00D85B48" w:rsidP="00D85B48">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D85B48" w:rsidRPr="006B0035" w:rsidRDefault="00D85B48" w:rsidP="00D85B48">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D85B48" w:rsidRPr="006B0035" w:rsidRDefault="00D85B48" w:rsidP="00D85B48">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D85B48" w:rsidRPr="006B0035" w:rsidRDefault="00D85B48" w:rsidP="00D85B48">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D85B48" w:rsidRPr="006B0035" w:rsidRDefault="00D85B48" w:rsidP="00D85B48">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D85B48" w:rsidRPr="006B0035" w:rsidRDefault="00D85B48" w:rsidP="00D85B48">
            <w:pPr>
              <w:jc w:val="left"/>
            </w:pPr>
            <w:proofErr w:type="spellStart"/>
            <w:r w:rsidRPr="006B0035">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D85B48" w:rsidRPr="006B0035" w:rsidRDefault="00D85B48" w:rsidP="00D85B48">
            <w:pPr>
              <w:jc w:val="left"/>
            </w:pPr>
            <w:proofErr w:type="spellStart"/>
            <w:r w:rsidRPr="006B0035">
              <w:lastRenderedPageBreak/>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D85B48" w:rsidRPr="006B0035" w:rsidRDefault="00D85B48" w:rsidP="00D85B48">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D85B48" w:rsidRPr="006B0035" w:rsidRDefault="00D85B48" w:rsidP="00D85B48">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D85B48" w:rsidRPr="006B0035" w:rsidRDefault="00D85B48" w:rsidP="00D85B48">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D85B48" w:rsidRPr="006B0035" w:rsidRDefault="00D85B48" w:rsidP="00D85B48">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D85B48" w:rsidRPr="006B0035" w:rsidRDefault="00D85B48" w:rsidP="00D85B48">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D85B48" w:rsidRPr="006B0035" w:rsidRDefault="00D85B48" w:rsidP="00D85B48">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D85B48" w:rsidRPr="006B0035" w:rsidRDefault="00D85B48" w:rsidP="00D85B48">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D85B48" w:rsidRPr="006B0035" w:rsidRDefault="00D85B48" w:rsidP="00D85B48">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D85B48" w:rsidRPr="006B0035" w:rsidRDefault="00D85B48" w:rsidP="00D85B48">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D85B48" w:rsidRPr="006B0035" w:rsidRDefault="00D85B48" w:rsidP="00D85B48">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D85B48" w:rsidRPr="006B0035" w:rsidRDefault="00D85B48" w:rsidP="00D85B48">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D85B48" w:rsidRPr="006B0035" w:rsidRDefault="00D85B48" w:rsidP="00D85B48">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D85B48" w:rsidRPr="006B0035" w:rsidRDefault="00D85B48" w:rsidP="00D85B48">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D85B48" w:rsidRPr="006B0035" w:rsidRDefault="00D85B48" w:rsidP="00D85B48">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D85B48" w:rsidRPr="006B0035" w:rsidRDefault="00D85B48" w:rsidP="00D85B48">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D85B48" w:rsidRPr="006B0035" w:rsidRDefault="00D85B48" w:rsidP="00D85B48">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D85B48" w:rsidRPr="006B0035" w:rsidRDefault="00D85B48" w:rsidP="00D85B48">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D85B48" w:rsidRPr="006B0035" w:rsidRDefault="00D85B48" w:rsidP="00D85B48">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D85B48" w:rsidRPr="006B0035" w:rsidRDefault="00D85B48" w:rsidP="00D85B48">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D85B48" w:rsidRPr="006B0035" w:rsidRDefault="00D85B48" w:rsidP="00D85B48">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D85B48" w:rsidRPr="006B0035" w:rsidRDefault="00D85B48" w:rsidP="00D85B48">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D85B48" w:rsidRPr="006B0035" w:rsidRDefault="00D85B48" w:rsidP="00D85B48">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D85B48" w:rsidRPr="006B0035" w:rsidRDefault="00D85B48" w:rsidP="00D85B48">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D85B48" w:rsidRPr="006B0035" w:rsidRDefault="00D85B48" w:rsidP="00D85B48">
            <w:pPr>
              <w:jc w:val="left"/>
            </w:pPr>
            <w:r w:rsidRPr="006B0035">
              <w:t>«</w:t>
            </w:r>
            <w:proofErr w:type="spellStart"/>
            <w:r w:rsidRPr="006B0035">
              <w:t>featureType</w:t>
            </w:r>
            <w:proofErr w:type="spellEnd"/>
            <w:r w:rsidRPr="006B0035">
              <w:t>»</w:t>
            </w:r>
          </w:p>
        </w:tc>
      </w:tr>
      <w:tr w:rsidR="00D85B48"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D85B48" w:rsidRPr="006B0035" w:rsidRDefault="00D85B48" w:rsidP="00D85B48">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D85B48" w:rsidRPr="006B0035" w:rsidRDefault="00D85B48" w:rsidP="00D85B48">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D85B48" w:rsidRPr="006B0035" w:rsidRDefault="00D85B48" w:rsidP="00D85B48">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D85B48" w:rsidRPr="006B0035" w:rsidRDefault="00D85B48" w:rsidP="00D85B48">
            <w:pPr>
              <w:jc w:val="left"/>
            </w:pPr>
            <w:r w:rsidRPr="006B0035">
              <w:t>«</w:t>
            </w:r>
            <w:proofErr w:type="spellStart"/>
            <w:r w:rsidRPr="006B0035">
              <w:t>codeList</w:t>
            </w:r>
            <w:proofErr w:type="spellEnd"/>
            <w:r w:rsidRPr="006B0035">
              <w:t>»</w:t>
            </w:r>
          </w:p>
        </w:tc>
      </w:tr>
      <w:tr w:rsidR="00D85B48"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D85B48" w:rsidRPr="006B0035" w:rsidRDefault="00D85B48" w:rsidP="00D85B48">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D85B48" w:rsidRPr="006B0035" w:rsidRDefault="00D85B48" w:rsidP="00D85B48">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D85B48" w:rsidRPr="006B0035" w:rsidRDefault="00D85B48" w:rsidP="00D85B48">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29" w:name="_Toc487109308"/>
      <w:proofErr w:type="spellStart"/>
      <w:r w:rsidRPr="00A25D4D">
        <w:t>Geo</w:t>
      </w:r>
      <w:proofErr w:type="spellEnd"/>
      <w:r w:rsidRPr="00A25D4D">
        <w:t xml:space="preserve"> object types</w:t>
      </w:r>
      <w:bookmarkEnd w:id="29"/>
    </w:p>
    <w:p w14:paraId="494C42C4" w14:textId="77777777" w:rsidR="00C0190C" w:rsidRPr="00A25D4D" w:rsidRDefault="00C0190C" w:rsidP="008F13CC">
      <w:pPr>
        <w:pStyle w:val="Kop5"/>
        <w:jc w:val="left"/>
        <w:rPr>
          <w:sz w:val="16"/>
          <w:szCs w:val="16"/>
        </w:rPr>
      </w:pPr>
      <w:proofErr w:type="spellStart"/>
      <w:r w:rsidRPr="00A25D4D">
        <w:rPr>
          <w:sz w:val="16"/>
          <w:szCs w:val="16"/>
        </w:rPr>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lastRenderedPageBreak/>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lastRenderedPageBreak/>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0BF2722B" w:rsidR="00C0190C" w:rsidRPr="00A25D4D" w:rsidRDefault="00C0190C" w:rsidP="008F13CC">
                  <w:pPr>
                    <w:jc w:val="left"/>
                  </w:pPr>
                  <w:proofErr w:type="spellStart"/>
                  <w:r w:rsidRPr="00A25D4D">
                    <w:t>GM_</w:t>
                  </w:r>
                  <w:del w:id="30" w:author="Paul Janssen" w:date="2020-06-10T17:06:00Z">
                    <w:r w:rsidRPr="00A25D4D" w:rsidDel="00A32211">
                      <w:delText>Surface</w:delText>
                    </w:r>
                  </w:del>
                  <w:ins w:id="31" w:author="Paul Janssen" w:date="2020-06-10T17:06:00Z">
                    <w:r w:rsidR="00A32211">
                      <w:t>Object</w:t>
                    </w:r>
                  </w:ins>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77777777" w:rsidR="00C0190C" w:rsidRPr="00A25D4D" w:rsidRDefault="00C0190C" w:rsidP="008F13CC">
                  <w:pPr>
                    <w:jc w:val="left"/>
                  </w:pPr>
                  <w:r w:rsidRPr="00A25D4D">
                    <w:t xml:space="preserve">Geometrie die aangeeft op welk element een eis voorzorgsmaatregel van toepassing is en of een strook aangeeft waar de maatregel van toepassing is. </w:t>
                  </w:r>
                </w:p>
              </w:tc>
            </w:tr>
            <w:tr w:rsidR="00C0190C" w:rsidRPr="00A25D4D" w14:paraId="5BCC4239" w14:textId="77777777" w:rsidTr="00C0190C">
              <w:trPr>
                <w:tblHeader/>
                <w:tblCellSpacing w:w="0" w:type="dxa"/>
              </w:trPr>
              <w:tc>
                <w:tcPr>
                  <w:tcW w:w="360" w:type="dxa"/>
                  <w:hideMark/>
                </w:tcPr>
                <w:p w14:paraId="1C7E3710" w14:textId="77777777" w:rsidR="00C0190C" w:rsidRPr="00A25D4D" w:rsidRDefault="00C0190C" w:rsidP="008F13CC">
                  <w:pPr>
                    <w:jc w:val="left"/>
                  </w:pPr>
                  <w:r w:rsidRPr="00A25D4D">
                    <w:t> </w:t>
                  </w:r>
                </w:p>
              </w:tc>
              <w:tc>
                <w:tcPr>
                  <w:tcW w:w="1500" w:type="dxa"/>
                  <w:hideMark/>
                </w:tcPr>
                <w:p w14:paraId="311310B1" w14:textId="77777777" w:rsidR="00C0190C" w:rsidRPr="00A25D4D" w:rsidRDefault="00C0190C" w:rsidP="008F13CC">
                  <w:pPr>
                    <w:jc w:val="left"/>
                  </w:pPr>
                  <w:r w:rsidRPr="00A25D4D">
                    <w:t>Omschrijving:</w:t>
                  </w:r>
                </w:p>
              </w:tc>
              <w:tc>
                <w:tcPr>
                  <w:tcW w:w="0" w:type="auto"/>
                  <w:hideMark/>
                </w:tcPr>
                <w:p w14:paraId="437432C3" w14:textId="77777777" w:rsidR="00C0190C" w:rsidRPr="00A25D4D" w:rsidRDefault="00C0190C" w:rsidP="008F13CC">
                  <w:pPr>
                    <w:jc w:val="left"/>
                  </w:pPr>
                  <w:r w:rsidRPr="00A25D4D">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ins w:id="32" w:author="Paul Janssen" w:date="2020-06-10T17:07:00Z"/>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rPr>
                <w:ins w:id="33" w:author="Paul Janssen" w:date="2020-06-10T17:07:00Z"/>
              </w:rPr>
            </w:pPr>
            <w:proofErr w:type="spellStart"/>
            <w:ins w:id="34" w:author="Paul Janssen" w:date="2020-06-10T17:07:00Z">
              <w:r w:rsidRPr="00A25D4D">
                <w:rPr>
                  <w:b/>
                  <w:bCs/>
                </w:rPr>
                <w:t>Constraint</w:t>
              </w:r>
              <w:proofErr w:type="spellEnd"/>
              <w:r w:rsidRPr="00A25D4D">
                <w:rPr>
                  <w:b/>
                  <w:bCs/>
                </w:rPr>
                <w:t xml:space="preserve">: </w:t>
              </w:r>
            </w:ins>
            <w:proofErr w:type="spellStart"/>
            <w:ins w:id="35" w:author="Paul Janssen" w:date="2020-06-10T17:08:00Z">
              <w:r w:rsidRPr="00A32211">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ins w:id="36" w:author="Paul Janssen" w:date="2020-06-10T17:07:00Z"/>
              </w:trPr>
              <w:tc>
                <w:tcPr>
                  <w:tcW w:w="360" w:type="dxa"/>
                  <w:hideMark/>
                </w:tcPr>
                <w:p w14:paraId="5D88BA48" w14:textId="77777777" w:rsidR="00A32211" w:rsidRPr="00A25D4D" w:rsidRDefault="00A32211" w:rsidP="00A32211">
                  <w:pPr>
                    <w:jc w:val="left"/>
                    <w:rPr>
                      <w:ins w:id="37" w:author="Paul Janssen" w:date="2020-06-10T17:07:00Z"/>
                    </w:rPr>
                  </w:pPr>
                  <w:ins w:id="38" w:author="Paul Janssen" w:date="2020-06-10T17:07:00Z">
                    <w:r w:rsidRPr="00A25D4D">
                      <w:t> </w:t>
                    </w:r>
                  </w:ins>
                </w:p>
              </w:tc>
              <w:tc>
                <w:tcPr>
                  <w:tcW w:w="1500" w:type="dxa"/>
                  <w:hideMark/>
                </w:tcPr>
                <w:p w14:paraId="615F54CA" w14:textId="77777777" w:rsidR="00A32211" w:rsidRPr="00A25D4D" w:rsidRDefault="00A32211" w:rsidP="00A32211">
                  <w:pPr>
                    <w:jc w:val="left"/>
                    <w:rPr>
                      <w:ins w:id="39" w:author="Paul Janssen" w:date="2020-06-10T17:07:00Z"/>
                    </w:rPr>
                  </w:pPr>
                  <w:ins w:id="40" w:author="Paul Janssen" w:date="2020-06-10T17:07:00Z">
                    <w:r w:rsidRPr="00A25D4D">
                      <w:t>Natuurlijke taal:</w:t>
                    </w:r>
                  </w:ins>
                </w:p>
              </w:tc>
              <w:tc>
                <w:tcPr>
                  <w:tcW w:w="0" w:type="auto"/>
                  <w:hideMark/>
                </w:tcPr>
                <w:p w14:paraId="2144B428" w14:textId="46DDB072" w:rsidR="00A32211" w:rsidRPr="00A25D4D" w:rsidRDefault="00A32211" w:rsidP="00A32211">
                  <w:pPr>
                    <w:jc w:val="left"/>
                    <w:rPr>
                      <w:ins w:id="41" w:author="Paul Janssen" w:date="2020-06-10T17:07:00Z"/>
                    </w:rPr>
                  </w:pPr>
                  <w:ins w:id="42" w:author="Paul Janssen" w:date="2020-06-10T17:08:00Z">
                    <w:r>
                      <w:t xml:space="preserve">Geometrie is vlak of </w:t>
                    </w:r>
                    <w:proofErr w:type="spellStart"/>
                    <w:r>
                      <w:t>multivlak</w:t>
                    </w:r>
                  </w:ins>
                  <w:proofErr w:type="spellEnd"/>
                </w:p>
              </w:tc>
            </w:tr>
            <w:tr w:rsidR="00A32211" w:rsidRPr="00A25D4D" w14:paraId="1113EBB9" w14:textId="77777777" w:rsidTr="00B50B58">
              <w:trPr>
                <w:tblHeader/>
                <w:tblCellSpacing w:w="0" w:type="dxa"/>
                <w:ins w:id="43" w:author="Paul Janssen" w:date="2020-06-10T17:07:00Z"/>
              </w:trPr>
              <w:tc>
                <w:tcPr>
                  <w:tcW w:w="360" w:type="dxa"/>
                  <w:hideMark/>
                </w:tcPr>
                <w:p w14:paraId="5FEA44EA" w14:textId="77777777" w:rsidR="00A32211" w:rsidRPr="00A25D4D" w:rsidRDefault="00A32211" w:rsidP="00A32211">
                  <w:pPr>
                    <w:jc w:val="left"/>
                    <w:rPr>
                      <w:ins w:id="44" w:author="Paul Janssen" w:date="2020-06-10T17:07:00Z"/>
                    </w:rPr>
                  </w:pPr>
                  <w:ins w:id="45" w:author="Paul Janssen" w:date="2020-06-10T17:07:00Z">
                    <w:r w:rsidRPr="00A25D4D">
                      <w:t> </w:t>
                    </w:r>
                  </w:ins>
                </w:p>
              </w:tc>
              <w:tc>
                <w:tcPr>
                  <w:tcW w:w="1500" w:type="dxa"/>
                  <w:hideMark/>
                </w:tcPr>
                <w:p w14:paraId="3962C18A" w14:textId="77777777" w:rsidR="00A32211" w:rsidRPr="00A25D4D" w:rsidRDefault="00A32211" w:rsidP="00A32211">
                  <w:pPr>
                    <w:jc w:val="left"/>
                    <w:rPr>
                      <w:ins w:id="46" w:author="Paul Janssen" w:date="2020-06-10T17:07:00Z"/>
                    </w:rPr>
                  </w:pPr>
                  <w:ins w:id="47" w:author="Paul Janssen" w:date="2020-06-10T17:07:00Z">
                    <w:r w:rsidRPr="00A25D4D">
                      <w:t>OCL:</w:t>
                    </w:r>
                  </w:ins>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ins w:id="48" w:author="Paul Janssen" w:date="2020-06-10T17:08:00Z"/>
                      <w:rFonts w:ascii="Calibri" w:hAnsi="Calibri" w:cs="Calibri"/>
                      <w:sz w:val="20"/>
                      <w:szCs w:val="20"/>
                    </w:rPr>
                  </w:pPr>
                  <w:proofErr w:type="spellStart"/>
                  <w:ins w:id="49" w:author="Paul Janssen" w:date="2020-06-10T17:08:00Z">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ins>
                </w:p>
                <w:p w14:paraId="65C9FDA1" w14:textId="6A1BB7E3" w:rsidR="00A32211" w:rsidRPr="00A25D4D" w:rsidRDefault="00A32211">
                  <w:pPr>
                    <w:autoSpaceDE w:val="0"/>
                    <w:autoSpaceDN w:val="0"/>
                    <w:adjustRightInd w:val="0"/>
                    <w:spacing w:after="80" w:line="240" w:lineRule="auto"/>
                    <w:jc w:val="left"/>
                    <w:rPr>
                      <w:ins w:id="50" w:author="Paul Janssen" w:date="2020-06-10T17:07:00Z"/>
                    </w:rPr>
                    <w:pPrChange w:id="51" w:author="Paul Janssen" w:date="2020-06-10T17:09:00Z">
                      <w:pPr>
                        <w:jc w:val="left"/>
                      </w:pPr>
                    </w:pPrChange>
                  </w:pPr>
                  <w:proofErr w:type="spellStart"/>
                  <w:ins w:id="52" w:author="Paul Janssen" w:date="2020-06-10T17:08:00Z">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ins>
                  <w:proofErr w:type="spellEnd"/>
                </w:p>
              </w:tc>
            </w:tr>
          </w:tbl>
          <w:p w14:paraId="373EF5CA" w14:textId="77777777" w:rsidR="00A32211" w:rsidRPr="00A25D4D" w:rsidRDefault="00A32211" w:rsidP="008F13CC">
            <w:pPr>
              <w:jc w:val="left"/>
              <w:rPr>
                <w:ins w:id="53" w:author="Paul Janssen" w:date="2020-06-10T17:07:00Z"/>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lastRenderedPageBreak/>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lastRenderedPageBreak/>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lastRenderedPageBreak/>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454F03FF"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ins w:id="54" w:author="Paul Janssen" w:date="2020-06-10T18:16:00Z">
                    <w:r w:rsidR="005C5480">
                      <w:t>WIBON</w:t>
                    </w:r>
                  </w:ins>
                  <w:del w:id="55" w:author="Paul Janssen" w:date="2020-06-10T18:16:00Z">
                    <w:r w:rsidR="00135FA7" w:rsidDel="005C5480">
                      <w:delText>WIBON</w:delText>
                    </w:r>
                    <w:r w:rsidRPr="00A25D4D" w:rsidDel="005C5480">
                      <w:delText xml:space="preserve"> </w:delText>
                    </w:r>
                  </w:del>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lastRenderedPageBreak/>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lastRenderedPageBreak/>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6" w:author="Paul Janssen" w:date="2020-06-10T17:3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7">
          <w:tblGrid>
            <w:gridCol w:w="9132"/>
          </w:tblGrid>
        </w:tblGridChange>
      </w:tblGrid>
      <w:tr w:rsidR="00C0190C" w:rsidRPr="00A25D4D" w14:paraId="5DF81DB2" w14:textId="77777777" w:rsidTr="003D6A25">
        <w:trPr>
          <w:trHeight w:val="225"/>
          <w:tblHeader/>
          <w:tblCellSpacing w:w="0" w:type="dxa"/>
          <w:trPrChange w:id="58" w:author="Paul Janssen" w:date="2020-06-10T17:3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9" w:author="Paul Janssen" w:date="2020-06-10T17:3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3D6A25">
        <w:trPr>
          <w:tblCellSpacing w:w="0" w:type="dxa"/>
          <w:trPrChange w:id="60"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1"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3D6A25">
        <w:trPr>
          <w:tblCellSpacing w:w="0" w:type="dxa"/>
          <w:trPrChange w:id="62"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3D6A25">
        <w:trPr>
          <w:tblCellSpacing w:w="0" w:type="dxa"/>
          <w:trPrChange w:id="64"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3BAD56FA" w14:textId="77777777" w:rsidR="00C0190C" w:rsidRPr="00A25D4D" w:rsidRDefault="00C0190C" w:rsidP="008F13CC">
            <w:pPr>
              <w:jc w:val="left"/>
            </w:pPr>
            <w:r w:rsidRPr="00A25D4D">
              <w:rPr>
                <w:b/>
                <w:bCs/>
              </w:rPr>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rsidDel="003D6A25" w14:paraId="470B59DD" w14:textId="1CFD2B5C" w:rsidTr="003D6A25">
        <w:trPr>
          <w:tblCellSpacing w:w="0" w:type="dxa"/>
          <w:del w:id="66" w:author="Paul Janssen" w:date="2020-06-10T17:33:00Z"/>
          <w:trPrChange w:id="67"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087BFF36" w14:textId="163D6CE4" w:rsidR="00C0190C" w:rsidRPr="00A25D4D" w:rsidDel="003D6A25" w:rsidRDefault="00C0190C" w:rsidP="008F13CC">
            <w:pPr>
              <w:jc w:val="left"/>
              <w:rPr>
                <w:del w:id="69" w:author="Paul Janssen" w:date="2020-06-10T17:33:00Z"/>
              </w:rPr>
            </w:pPr>
            <w:del w:id="70" w:author="Paul Janssen" w:date="2020-06-10T17:33:00Z">
              <w:r w:rsidRPr="00A25D4D" w:rsidDel="003D6A25">
                <w:rPr>
                  <w:b/>
                  <w:bCs/>
                </w:rPr>
                <w:delText>Attribuut: contactStoring</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3D6A25" w14:paraId="30E1001E" w14:textId="73C004FB" w:rsidTr="00C0190C">
              <w:trPr>
                <w:tblHeader/>
                <w:tblCellSpacing w:w="0" w:type="dxa"/>
                <w:del w:id="71" w:author="Paul Janssen" w:date="2020-06-10T17:33:00Z"/>
              </w:trPr>
              <w:tc>
                <w:tcPr>
                  <w:tcW w:w="360" w:type="dxa"/>
                  <w:hideMark/>
                </w:tcPr>
                <w:p w14:paraId="17FA6D59" w14:textId="53D7EAB2" w:rsidR="00C0190C" w:rsidRPr="00A25D4D" w:rsidDel="003D6A25" w:rsidRDefault="00C0190C" w:rsidP="008F13CC">
                  <w:pPr>
                    <w:jc w:val="left"/>
                    <w:rPr>
                      <w:del w:id="72" w:author="Paul Janssen" w:date="2020-06-10T17:33:00Z"/>
                    </w:rPr>
                  </w:pPr>
                  <w:del w:id="73" w:author="Paul Janssen" w:date="2020-06-10T17:33:00Z">
                    <w:r w:rsidRPr="00A25D4D" w:rsidDel="003D6A25">
                      <w:delText> </w:delText>
                    </w:r>
                  </w:del>
                </w:p>
              </w:tc>
              <w:tc>
                <w:tcPr>
                  <w:tcW w:w="1500" w:type="dxa"/>
                  <w:hideMark/>
                </w:tcPr>
                <w:p w14:paraId="7D41A1AE" w14:textId="2A1E3DB9" w:rsidR="00C0190C" w:rsidRPr="00A25D4D" w:rsidDel="003D6A25" w:rsidRDefault="00C0190C" w:rsidP="008F13CC">
                  <w:pPr>
                    <w:jc w:val="left"/>
                    <w:rPr>
                      <w:del w:id="74" w:author="Paul Janssen" w:date="2020-06-10T17:33:00Z"/>
                    </w:rPr>
                  </w:pPr>
                  <w:del w:id="75" w:author="Paul Janssen" w:date="2020-06-10T17:33:00Z">
                    <w:r w:rsidRPr="00A25D4D" w:rsidDel="003D6A25">
                      <w:delText>Type:</w:delText>
                    </w:r>
                  </w:del>
                </w:p>
              </w:tc>
              <w:tc>
                <w:tcPr>
                  <w:tcW w:w="0" w:type="auto"/>
                  <w:hideMark/>
                </w:tcPr>
                <w:p w14:paraId="59E492CF" w14:textId="6687687A" w:rsidR="00C0190C" w:rsidRPr="00A25D4D" w:rsidDel="003D6A25" w:rsidRDefault="00C0190C" w:rsidP="008F13CC">
                  <w:pPr>
                    <w:jc w:val="left"/>
                    <w:rPr>
                      <w:del w:id="76" w:author="Paul Janssen" w:date="2020-06-10T17:33:00Z"/>
                    </w:rPr>
                  </w:pPr>
                  <w:del w:id="77" w:author="Paul Janssen" w:date="2020-06-10T17:33:00Z">
                    <w:r w:rsidRPr="00A25D4D" w:rsidDel="003D6A25">
                      <w:delText>Contact</w:delText>
                    </w:r>
                  </w:del>
                </w:p>
              </w:tc>
            </w:tr>
            <w:tr w:rsidR="00C0190C" w:rsidRPr="00A25D4D" w:rsidDel="003D6A25" w14:paraId="1578B384" w14:textId="5A23ED8B" w:rsidTr="00C0190C">
              <w:trPr>
                <w:tblHeader/>
                <w:tblCellSpacing w:w="0" w:type="dxa"/>
                <w:del w:id="78" w:author="Paul Janssen" w:date="2020-06-10T17:33:00Z"/>
              </w:trPr>
              <w:tc>
                <w:tcPr>
                  <w:tcW w:w="360" w:type="dxa"/>
                  <w:hideMark/>
                </w:tcPr>
                <w:p w14:paraId="42CE4E79" w14:textId="1F72C0ED" w:rsidR="00C0190C" w:rsidRPr="00A25D4D" w:rsidDel="003D6A25" w:rsidRDefault="00C0190C" w:rsidP="008F13CC">
                  <w:pPr>
                    <w:jc w:val="left"/>
                    <w:rPr>
                      <w:del w:id="79" w:author="Paul Janssen" w:date="2020-06-10T17:33:00Z"/>
                    </w:rPr>
                  </w:pPr>
                  <w:del w:id="80" w:author="Paul Janssen" w:date="2020-06-10T17:33:00Z">
                    <w:r w:rsidRPr="00A25D4D" w:rsidDel="003D6A25">
                      <w:delText> </w:delText>
                    </w:r>
                  </w:del>
                </w:p>
              </w:tc>
              <w:tc>
                <w:tcPr>
                  <w:tcW w:w="1500" w:type="dxa"/>
                  <w:hideMark/>
                </w:tcPr>
                <w:p w14:paraId="7FA54E0C" w14:textId="4DC62745" w:rsidR="00C0190C" w:rsidRPr="00A25D4D" w:rsidDel="003D6A25" w:rsidRDefault="00C0190C" w:rsidP="008F13CC">
                  <w:pPr>
                    <w:jc w:val="left"/>
                    <w:rPr>
                      <w:del w:id="81" w:author="Paul Janssen" w:date="2020-06-10T17:33:00Z"/>
                    </w:rPr>
                  </w:pPr>
                  <w:del w:id="82" w:author="Paul Janssen" w:date="2020-06-10T17:33:00Z">
                    <w:r w:rsidRPr="00A25D4D" w:rsidDel="003D6A25">
                      <w:delText>Naam</w:delText>
                    </w:r>
                  </w:del>
                </w:p>
              </w:tc>
              <w:tc>
                <w:tcPr>
                  <w:tcW w:w="0" w:type="auto"/>
                  <w:hideMark/>
                </w:tcPr>
                <w:p w14:paraId="03B01740" w14:textId="45DD6978" w:rsidR="00C0190C" w:rsidRPr="00A25D4D" w:rsidDel="003D6A25" w:rsidRDefault="00C0190C" w:rsidP="008F13CC">
                  <w:pPr>
                    <w:jc w:val="left"/>
                    <w:rPr>
                      <w:del w:id="83" w:author="Paul Janssen" w:date="2020-06-10T17:33:00Z"/>
                    </w:rPr>
                  </w:pPr>
                </w:p>
              </w:tc>
            </w:tr>
            <w:tr w:rsidR="00C0190C" w:rsidRPr="00A25D4D" w:rsidDel="003D6A25" w14:paraId="7A5C3D71" w14:textId="6923CACF" w:rsidTr="00C0190C">
              <w:trPr>
                <w:tblHeader/>
                <w:tblCellSpacing w:w="0" w:type="dxa"/>
                <w:del w:id="84" w:author="Paul Janssen" w:date="2020-06-10T17:33:00Z"/>
              </w:trPr>
              <w:tc>
                <w:tcPr>
                  <w:tcW w:w="360" w:type="dxa"/>
                  <w:hideMark/>
                </w:tcPr>
                <w:p w14:paraId="528B8A72" w14:textId="1879FBD6" w:rsidR="00C0190C" w:rsidRPr="00A25D4D" w:rsidDel="003D6A25" w:rsidRDefault="00C0190C" w:rsidP="008F13CC">
                  <w:pPr>
                    <w:jc w:val="left"/>
                    <w:rPr>
                      <w:del w:id="85" w:author="Paul Janssen" w:date="2020-06-10T17:33:00Z"/>
                    </w:rPr>
                  </w:pPr>
                  <w:del w:id="86" w:author="Paul Janssen" w:date="2020-06-10T17:33:00Z">
                    <w:r w:rsidRPr="00A25D4D" w:rsidDel="003D6A25">
                      <w:delText> </w:delText>
                    </w:r>
                  </w:del>
                </w:p>
              </w:tc>
              <w:tc>
                <w:tcPr>
                  <w:tcW w:w="1500" w:type="dxa"/>
                  <w:hideMark/>
                </w:tcPr>
                <w:p w14:paraId="4E4B19CB" w14:textId="2AC5B8DA" w:rsidR="00C0190C" w:rsidRPr="00A25D4D" w:rsidDel="003D6A25" w:rsidRDefault="00C0190C" w:rsidP="008F13CC">
                  <w:pPr>
                    <w:jc w:val="left"/>
                    <w:rPr>
                      <w:del w:id="87" w:author="Paul Janssen" w:date="2020-06-10T17:33:00Z"/>
                    </w:rPr>
                  </w:pPr>
                  <w:del w:id="88" w:author="Paul Janssen" w:date="2020-06-10T17:33:00Z">
                    <w:r w:rsidRPr="00A25D4D" w:rsidDel="003D6A25">
                      <w:delText>Definitie:</w:delText>
                    </w:r>
                  </w:del>
                </w:p>
              </w:tc>
              <w:tc>
                <w:tcPr>
                  <w:tcW w:w="0" w:type="auto"/>
                  <w:hideMark/>
                </w:tcPr>
                <w:p w14:paraId="32296D8B" w14:textId="128A9286" w:rsidR="00C0190C" w:rsidRPr="00A25D4D" w:rsidDel="003D6A25" w:rsidRDefault="00C0190C" w:rsidP="008F13CC">
                  <w:pPr>
                    <w:jc w:val="left"/>
                    <w:rPr>
                      <w:del w:id="89" w:author="Paul Janssen" w:date="2020-06-10T17:33:00Z"/>
                    </w:rPr>
                  </w:pPr>
                  <w:del w:id="90" w:author="Paul Janssen" w:date="2020-06-10T17:33:00Z">
                    <w:r w:rsidRPr="00A25D4D" w:rsidDel="003D6A25">
                      <w:delText xml:space="preserve">Contactinformatie bij optreden storing. </w:delText>
                    </w:r>
                  </w:del>
                </w:p>
              </w:tc>
            </w:tr>
            <w:tr w:rsidR="00C0190C" w:rsidRPr="00A25D4D" w:rsidDel="003D6A25" w14:paraId="3DBBECFC" w14:textId="47BA9039" w:rsidTr="00C0190C">
              <w:trPr>
                <w:tblHeader/>
                <w:tblCellSpacing w:w="0" w:type="dxa"/>
                <w:del w:id="91" w:author="Paul Janssen" w:date="2020-06-10T17:33:00Z"/>
              </w:trPr>
              <w:tc>
                <w:tcPr>
                  <w:tcW w:w="360" w:type="dxa"/>
                  <w:hideMark/>
                </w:tcPr>
                <w:p w14:paraId="3FAE10FC" w14:textId="31FF8CFF" w:rsidR="00C0190C" w:rsidRPr="00A25D4D" w:rsidDel="003D6A25" w:rsidRDefault="00C0190C" w:rsidP="008F13CC">
                  <w:pPr>
                    <w:jc w:val="left"/>
                    <w:rPr>
                      <w:del w:id="92" w:author="Paul Janssen" w:date="2020-06-10T17:33:00Z"/>
                    </w:rPr>
                  </w:pPr>
                  <w:del w:id="93" w:author="Paul Janssen" w:date="2020-06-10T17:33:00Z">
                    <w:r w:rsidRPr="00A25D4D" w:rsidDel="003D6A25">
                      <w:delText> </w:delText>
                    </w:r>
                  </w:del>
                </w:p>
              </w:tc>
              <w:tc>
                <w:tcPr>
                  <w:tcW w:w="1500" w:type="dxa"/>
                  <w:hideMark/>
                </w:tcPr>
                <w:p w14:paraId="13CE73FC" w14:textId="6F8E8731" w:rsidR="00C0190C" w:rsidRPr="00A25D4D" w:rsidDel="003D6A25" w:rsidRDefault="00C0190C" w:rsidP="008F13CC">
                  <w:pPr>
                    <w:jc w:val="left"/>
                    <w:rPr>
                      <w:del w:id="94" w:author="Paul Janssen" w:date="2020-06-10T17:33:00Z"/>
                    </w:rPr>
                  </w:pPr>
                  <w:del w:id="95" w:author="Paul Janssen" w:date="2020-06-10T17:33:00Z">
                    <w:r w:rsidRPr="00A25D4D" w:rsidDel="003D6A25">
                      <w:delText>Multipliciteit:</w:delText>
                    </w:r>
                  </w:del>
                </w:p>
              </w:tc>
              <w:tc>
                <w:tcPr>
                  <w:tcW w:w="0" w:type="auto"/>
                  <w:hideMark/>
                </w:tcPr>
                <w:p w14:paraId="72443541" w14:textId="7BE97F03" w:rsidR="00C0190C" w:rsidRPr="00A25D4D" w:rsidDel="003D6A25" w:rsidRDefault="00C0190C" w:rsidP="008F13CC">
                  <w:pPr>
                    <w:jc w:val="left"/>
                    <w:rPr>
                      <w:del w:id="96" w:author="Paul Janssen" w:date="2020-06-10T17:33:00Z"/>
                    </w:rPr>
                  </w:pPr>
                  <w:del w:id="97" w:author="Paul Janssen" w:date="2020-06-10T17:33:00Z">
                    <w:r w:rsidRPr="00A25D4D" w:rsidDel="003D6A25">
                      <w:delText>0..1</w:delText>
                    </w:r>
                  </w:del>
                </w:p>
              </w:tc>
            </w:tr>
          </w:tbl>
          <w:p w14:paraId="6D7F4873" w14:textId="5B3BB78B" w:rsidR="00C0190C" w:rsidRPr="00A25D4D" w:rsidDel="003D6A25" w:rsidRDefault="00C0190C" w:rsidP="008F13CC">
            <w:pPr>
              <w:jc w:val="left"/>
              <w:rPr>
                <w:del w:id="98" w:author="Paul Janssen" w:date="2020-06-10T17:33:00Z"/>
              </w:rPr>
            </w:pPr>
          </w:p>
        </w:tc>
      </w:tr>
      <w:tr w:rsidR="00C0190C" w:rsidRPr="00A25D4D" w14:paraId="354967F5" w14:textId="77777777" w:rsidTr="003D6A25">
        <w:trPr>
          <w:tblCellSpacing w:w="0" w:type="dxa"/>
          <w:trPrChange w:id="99"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0"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3D6A25">
        <w:trPr>
          <w:tblCellSpacing w:w="0" w:type="dxa"/>
          <w:trPrChange w:id="101"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2"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lastRenderedPageBreak/>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3D6A25">
        <w:trPr>
          <w:tblCellSpacing w:w="0" w:type="dxa"/>
          <w:trPrChange w:id="103" w:author="Paul Janssen" w:date="2020-06-10T17:3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104" w:author="Paul Janssen" w:date="2020-06-10T17:33:00Z">
              <w:tcPr>
                <w:tcW w:w="0" w:type="auto"/>
                <w:tcBorders>
                  <w:top w:val="outset" w:sz="6" w:space="0" w:color="auto"/>
                  <w:left w:val="outset" w:sz="6" w:space="0" w:color="auto"/>
                  <w:bottom w:val="outset" w:sz="6" w:space="0" w:color="auto"/>
                  <w:right w:val="outset" w:sz="6" w:space="0" w:color="auto"/>
                </w:tcBorders>
                <w:hideMark/>
              </w:tcPr>
            </w:tcPrChange>
          </w:tcPr>
          <w:p w14:paraId="4CCDDCC3"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lastRenderedPageBreak/>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746E9219" w:rsidR="00C0190C" w:rsidRPr="00A25D4D" w:rsidRDefault="00C0190C" w:rsidP="008F13CC">
            <w:pPr>
              <w:jc w:val="left"/>
            </w:pPr>
            <w:r w:rsidRPr="00A25D4D">
              <w:rPr>
                <w:b/>
                <w:bCs/>
              </w:rPr>
              <w:t xml:space="preserve">Attribuut: </w:t>
            </w:r>
            <w:proofErr w:type="spellStart"/>
            <w:ins w:id="105" w:author="Paul Janssen" w:date="2020-06-26T09:21:00Z">
              <w:r w:rsidR="00AC5F98">
                <w:rPr>
                  <w:b/>
                  <w:bCs/>
                </w:rPr>
                <w:t>IndicatieE</w:t>
              </w:r>
            </w:ins>
            <w:del w:id="106" w:author="Paul Janssen" w:date="2020-06-26T09:21:00Z">
              <w:r w:rsidRPr="00A25D4D" w:rsidDel="00AC5F98">
                <w:rPr>
                  <w:b/>
                  <w:bCs/>
                </w:rPr>
                <w:delText>e</w:delText>
              </w:r>
            </w:del>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lastRenderedPageBreak/>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lastRenderedPageBreak/>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ins w:id="107" w:author="Paul Janssen" w:date="2020-06-10T17:34:00Z"/>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rPr>
                <w:ins w:id="108" w:author="Paul Janssen" w:date="2020-06-10T17:34:00Z"/>
              </w:rPr>
            </w:pPr>
            <w:proofErr w:type="spellStart"/>
            <w:ins w:id="109" w:author="Paul Janssen" w:date="2020-06-10T17:34:00Z">
              <w:r w:rsidRPr="00A25D4D">
                <w:rPr>
                  <w:b/>
                  <w:bCs/>
                </w:rPr>
                <w:t>Constraint</w:t>
              </w:r>
              <w:proofErr w:type="spellEnd"/>
              <w:r w:rsidRPr="00A25D4D">
                <w:rPr>
                  <w:b/>
                  <w:bCs/>
                </w:rPr>
                <w:t xml:space="preserve">: </w:t>
              </w:r>
              <w:r w:rsidRPr="003D6A25">
                <w:rPr>
                  <w:b/>
                  <w:bCs/>
                </w:rPr>
                <w:t>Max1algemeneBijlage</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ins w:id="110" w:author="Paul Janssen" w:date="2020-06-10T17:34:00Z"/>
              </w:trPr>
              <w:tc>
                <w:tcPr>
                  <w:tcW w:w="360" w:type="dxa"/>
                  <w:hideMark/>
                </w:tcPr>
                <w:p w14:paraId="1406104C" w14:textId="77777777" w:rsidR="003D6A25" w:rsidRPr="00A25D4D" w:rsidRDefault="003D6A25" w:rsidP="003D6A25">
                  <w:pPr>
                    <w:jc w:val="left"/>
                    <w:rPr>
                      <w:ins w:id="111" w:author="Paul Janssen" w:date="2020-06-10T17:34:00Z"/>
                    </w:rPr>
                  </w:pPr>
                  <w:ins w:id="112" w:author="Paul Janssen" w:date="2020-06-10T17:34:00Z">
                    <w:r w:rsidRPr="00A25D4D">
                      <w:t> </w:t>
                    </w:r>
                  </w:ins>
                </w:p>
              </w:tc>
              <w:tc>
                <w:tcPr>
                  <w:tcW w:w="1500" w:type="dxa"/>
                  <w:hideMark/>
                </w:tcPr>
                <w:p w14:paraId="47ABF732" w14:textId="77777777" w:rsidR="003D6A25" w:rsidRPr="00A25D4D" w:rsidRDefault="003D6A25" w:rsidP="003D6A25">
                  <w:pPr>
                    <w:jc w:val="left"/>
                    <w:rPr>
                      <w:ins w:id="113" w:author="Paul Janssen" w:date="2020-06-10T17:34:00Z"/>
                    </w:rPr>
                  </w:pPr>
                  <w:ins w:id="114" w:author="Paul Janssen" w:date="2020-06-10T17:34:00Z">
                    <w:r w:rsidRPr="00A25D4D">
                      <w:t>Natuurlijke taal:</w:t>
                    </w:r>
                  </w:ins>
                </w:p>
              </w:tc>
              <w:tc>
                <w:tcPr>
                  <w:tcW w:w="0" w:type="auto"/>
                  <w:hideMark/>
                </w:tcPr>
                <w:p w14:paraId="2B370CDC" w14:textId="304A73FF" w:rsidR="003D6A25" w:rsidRPr="00A25D4D" w:rsidRDefault="003D6A25" w:rsidP="003D6A25">
                  <w:pPr>
                    <w:jc w:val="left"/>
                    <w:rPr>
                      <w:ins w:id="115" w:author="Paul Janssen" w:date="2020-06-10T17:34:00Z"/>
                    </w:rPr>
                  </w:pPr>
                  <w:ins w:id="116" w:author="Paul Janssen" w:date="2020-06-10T17:35:00Z">
                    <w:r>
                      <w:t>Max 1 algemene bijlage</w:t>
                    </w:r>
                  </w:ins>
                  <w:ins w:id="117" w:author="Paul Janssen" w:date="2020-06-10T17:36:00Z">
                    <w:r>
                      <w:t>.</w:t>
                    </w:r>
                  </w:ins>
                </w:p>
              </w:tc>
            </w:tr>
            <w:tr w:rsidR="003D6A25" w:rsidRPr="00A25D4D" w14:paraId="096D7F2B" w14:textId="77777777" w:rsidTr="00B50B58">
              <w:trPr>
                <w:tblHeader/>
                <w:tblCellSpacing w:w="0" w:type="dxa"/>
                <w:ins w:id="118" w:author="Paul Janssen" w:date="2020-06-10T17:34:00Z"/>
              </w:trPr>
              <w:tc>
                <w:tcPr>
                  <w:tcW w:w="360" w:type="dxa"/>
                  <w:hideMark/>
                </w:tcPr>
                <w:p w14:paraId="4D4B4AA0" w14:textId="77777777" w:rsidR="003D6A25" w:rsidRPr="00A25D4D" w:rsidRDefault="003D6A25" w:rsidP="003D6A25">
                  <w:pPr>
                    <w:jc w:val="left"/>
                    <w:rPr>
                      <w:ins w:id="119" w:author="Paul Janssen" w:date="2020-06-10T17:34:00Z"/>
                    </w:rPr>
                  </w:pPr>
                  <w:ins w:id="120" w:author="Paul Janssen" w:date="2020-06-10T17:34:00Z">
                    <w:r w:rsidRPr="00A25D4D">
                      <w:t> </w:t>
                    </w:r>
                  </w:ins>
                </w:p>
              </w:tc>
              <w:tc>
                <w:tcPr>
                  <w:tcW w:w="1500" w:type="dxa"/>
                  <w:hideMark/>
                </w:tcPr>
                <w:p w14:paraId="5C7AB211" w14:textId="77777777" w:rsidR="003D6A25" w:rsidRPr="00A25D4D" w:rsidRDefault="003D6A25" w:rsidP="003D6A25">
                  <w:pPr>
                    <w:jc w:val="left"/>
                    <w:rPr>
                      <w:ins w:id="121" w:author="Paul Janssen" w:date="2020-06-10T17:34:00Z"/>
                    </w:rPr>
                  </w:pPr>
                  <w:ins w:id="122" w:author="Paul Janssen" w:date="2020-06-10T17:34:00Z">
                    <w:r w:rsidRPr="00A25D4D">
                      <w:t>OCL:</w:t>
                    </w:r>
                  </w:ins>
                </w:p>
              </w:tc>
              <w:tc>
                <w:tcPr>
                  <w:tcW w:w="0" w:type="auto"/>
                  <w:hideMark/>
                </w:tcPr>
                <w:p w14:paraId="65D076E1" w14:textId="3CC0D383" w:rsidR="003D6A25" w:rsidRPr="00A25D4D" w:rsidRDefault="00924D70" w:rsidP="003D6A25">
                  <w:pPr>
                    <w:jc w:val="left"/>
                    <w:rPr>
                      <w:ins w:id="123" w:author="Paul Janssen" w:date="2020-06-10T17:34:00Z"/>
                    </w:rPr>
                  </w:pPr>
                  <w:ins w:id="124" w:author="Paul Janssen" w:date="2020-06-10T17:43:00Z">
                    <w:r>
                      <w:t>Wordt niet in OCL uitgedrukt</w:t>
                    </w:r>
                  </w:ins>
                </w:p>
              </w:tc>
            </w:tr>
          </w:tbl>
          <w:p w14:paraId="26B5AA72" w14:textId="77777777" w:rsidR="003D6A25" w:rsidRPr="00A25D4D" w:rsidRDefault="003D6A25" w:rsidP="008F13CC">
            <w:pPr>
              <w:jc w:val="left"/>
              <w:rPr>
                <w:ins w:id="125" w:author="Paul Janssen" w:date="2020-06-10T17:34:00Z"/>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lastRenderedPageBreak/>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ins w:id="126" w:author="Paul Janssen" w:date="2020-06-10T17:27:00Z">
                    <w:r>
                      <w:t>0..</w:t>
                    </w:r>
                  </w:ins>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ins w:id="127" w:author="Paul Janssen" w:date="2020-06-10T17:27:00Z">
                    <w:r>
                      <w:t>0..</w:t>
                    </w:r>
                  </w:ins>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ins w:id="128" w:author="Paul Janssen" w:date="2020-06-10T17:29: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ins w:id="129" w:author="Paul Janssen" w:date="2020-06-10T17:29:00Z"/>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rPr>
                      <w:ins w:id="130" w:author="Paul Janssen" w:date="2020-06-10T17:29:00Z"/>
                    </w:rPr>
                  </w:pPr>
                  <w:proofErr w:type="spellStart"/>
                  <w:ins w:id="131" w:author="Paul Janssen" w:date="2020-06-10T17:29:00Z">
                    <w:r w:rsidRPr="00A25D4D">
                      <w:rPr>
                        <w:b/>
                        <w:bCs/>
                      </w:rPr>
                      <w:t>Constraint</w:t>
                    </w:r>
                    <w:proofErr w:type="spellEnd"/>
                    <w:r w:rsidRPr="00A25D4D">
                      <w:rPr>
                        <w:b/>
                        <w:bCs/>
                      </w:rPr>
                      <w:t xml:space="preserve">: </w:t>
                    </w:r>
                    <w:r w:rsidRPr="001555C3">
                      <w:rPr>
                        <w:b/>
                        <w:bCs/>
                        <w:rPrChange w:id="132" w:author="Paul Janssen" w:date="2020-06-10T17:30:00Z">
                          <w:rPr/>
                        </w:rPrChange>
                      </w:rPr>
                      <w:t>Attributen verplicht bij uitlevering</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ins w:id="133" w:author="Paul Janssen" w:date="2020-06-10T17:29:00Z"/>
                    </w:trPr>
                    <w:tc>
                      <w:tcPr>
                        <w:tcW w:w="360" w:type="dxa"/>
                        <w:hideMark/>
                      </w:tcPr>
                      <w:p w14:paraId="17F28D5D" w14:textId="77777777" w:rsidR="001555C3" w:rsidRPr="00A25D4D" w:rsidRDefault="001555C3" w:rsidP="001555C3">
                        <w:pPr>
                          <w:jc w:val="left"/>
                          <w:rPr>
                            <w:ins w:id="134" w:author="Paul Janssen" w:date="2020-06-10T17:29:00Z"/>
                          </w:rPr>
                        </w:pPr>
                        <w:ins w:id="135" w:author="Paul Janssen" w:date="2020-06-10T17:29:00Z">
                          <w:r w:rsidRPr="00A25D4D">
                            <w:t> </w:t>
                          </w:r>
                        </w:ins>
                      </w:p>
                    </w:tc>
                    <w:tc>
                      <w:tcPr>
                        <w:tcW w:w="1500" w:type="dxa"/>
                        <w:hideMark/>
                      </w:tcPr>
                      <w:p w14:paraId="4F25F656" w14:textId="77777777" w:rsidR="001555C3" w:rsidRPr="00A25D4D" w:rsidRDefault="001555C3" w:rsidP="001555C3">
                        <w:pPr>
                          <w:jc w:val="left"/>
                          <w:rPr>
                            <w:ins w:id="136" w:author="Paul Janssen" w:date="2020-06-10T17:29:00Z"/>
                          </w:rPr>
                        </w:pPr>
                        <w:ins w:id="137" w:author="Paul Janssen" w:date="2020-06-10T17:29:00Z">
                          <w:r w:rsidRPr="00A25D4D">
                            <w:t>Natuurlijke taal:</w:t>
                          </w:r>
                        </w:ins>
                      </w:p>
                    </w:tc>
                    <w:tc>
                      <w:tcPr>
                        <w:tcW w:w="0" w:type="auto"/>
                        <w:hideMark/>
                      </w:tcPr>
                      <w:p w14:paraId="7E682681" w14:textId="77777777" w:rsidR="001555C3" w:rsidRPr="00A25D4D" w:rsidRDefault="001555C3" w:rsidP="001555C3">
                        <w:pPr>
                          <w:jc w:val="left"/>
                          <w:rPr>
                            <w:ins w:id="138" w:author="Paul Janssen" w:date="2020-06-10T17:29:00Z"/>
                          </w:rPr>
                        </w:pPr>
                        <w:ins w:id="139" w:author="Paul Janssen" w:date="2020-06-10T17:29:00Z">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ins>
                      </w:p>
                    </w:tc>
                  </w:tr>
                  <w:tr w:rsidR="001555C3" w:rsidRPr="00A25D4D" w14:paraId="7646506C" w14:textId="77777777" w:rsidTr="00B50B58">
                    <w:trPr>
                      <w:tblHeader/>
                      <w:tblCellSpacing w:w="0" w:type="dxa"/>
                      <w:ins w:id="140" w:author="Paul Janssen" w:date="2020-06-10T17:29:00Z"/>
                    </w:trPr>
                    <w:tc>
                      <w:tcPr>
                        <w:tcW w:w="360" w:type="dxa"/>
                        <w:hideMark/>
                      </w:tcPr>
                      <w:p w14:paraId="402BF5C1" w14:textId="77777777" w:rsidR="001555C3" w:rsidRPr="00A25D4D" w:rsidRDefault="001555C3" w:rsidP="001555C3">
                        <w:pPr>
                          <w:jc w:val="left"/>
                          <w:rPr>
                            <w:ins w:id="141" w:author="Paul Janssen" w:date="2020-06-10T17:29:00Z"/>
                          </w:rPr>
                        </w:pPr>
                        <w:ins w:id="142" w:author="Paul Janssen" w:date="2020-06-10T17:29:00Z">
                          <w:r w:rsidRPr="00A25D4D">
                            <w:t> </w:t>
                          </w:r>
                        </w:ins>
                      </w:p>
                    </w:tc>
                    <w:tc>
                      <w:tcPr>
                        <w:tcW w:w="1500" w:type="dxa"/>
                        <w:hideMark/>
                      </w:tcPr>
                      <w:p w14:paraId="717FBD0F" w14:textId="77777777" w:rsidR="001555C3" w:rsidRPr="00A25D4D" w:rsidRDefault="001555C3" w:rsidP="001555C3">
                        <w:pPr>
                          <w:jc w:val="left"/>
                          <w:rPr>
                            <w:ins w:id="143" w:author="Paul Janssen" w:date="2020-06-10T17:29:00Z"/>
                          </w:rPr>
                        </w:pPr>
                        <w:ins w:id="144" w:author="Paul Janssen" w:date="2020-06-10T17:29:00Z">
                          <w:r w:rsidRPr="00A25D4D">
                            <w:t>OCL:</w:t>
                          </w:r>
                        </w:ins>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ins w:id="145" w:author="Paul Janssen" w:date="2020-06-10T17:29:00Z"/>
                            <w:rFonts w:ascii="Calibri" w:hAnsi="Calibri" w:cs="Calibri"/>
                            <w:sz w:val="20"/>
                            <w:szCs w:val="20"/>
                          </w:rPr>
                        </w:pPr>
                        <w:proofErr w:type="spellStart"/>
                        <w:ins w:id="146" w:author="Paul Janssen" w:date="2020-06-10T17:29:00Z">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ins>
                      </w:p>
                      <w:p w14:paraId="0C3E84DD" w14:textId="77777777" w:rsidR="001555C3" w:rsidRPr="001555C3" w:rsidRDefault="001555C3" w:rsidP="001555C3">
                        <w:pPr>
                          <w:autoSpaceDE w:val="0"/>
                          <w:autoSpaceDN w:val="0"/>
                          <w:adjustRightInd w:val="0"/>
                          <w:spacing w:after="80" w:line="240" w:lineRule="auto"/>
                          <w:jc w:val="left"/>
                          <w:rPr>
                            <w:ins w:id="147" w:author="Paul Janssen" w:date="2020-06-10T17:29:00Z"/>
                            <w:rFonts w:ascii="Calibri" w:hAnsi="Calibri" w:cs="Calibri"/>
                            <w:sz w:val="20"/>
                            <w:szCs w:val="20"/>
                          </w:rPr>
                        </w:pPr>
                        <w:ins w:id="148" w:author="Paul Janssen" w:date="2020-06-10T17:29:00Z">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ins>
                      </w:p>
                      <w:p w14:paraId="557BB773" w14:textId="77777777" w:rsidR="001555C3" w:rsidRPr="001555C3" w:rsidRDefault="001555C3" w:rsidP="001555C3">
                        <w:pPr>
                          <w:autoSpaceDE w:val="0"/>
                          <w:autoSpaceDN w:val="0"/>
                          <w:adjustRightInd w:val="0"/>
                          <w:spacing w:after="80" w:line="240" w:lineRule="auto"/>
                          <w:jc w:val="left"/>
                          <w:rPr>
                            <w:ins w:id="149" w:author="Paul Janssen" w:date="2020-06-10T17:29:00Z"/>
                            <w:rFonts w:ascii="Calibri" w:hAnsi="Calibri" w:cs="Calibri"/>
                            <w:sz w:val="20"/>
                            <w:szCs w:val="20"/>
                          </w:rPr>
                        </w:pPr>
                        <w:ins w:id="150" w:author="Paul Janssen" w:date="2020-06-10T17:29:00Z">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p w14:paraId="06399437" w14:textId="77777777" w:rsidR="001555C3" w:rsidRPr="001555C3" w:rsidRDefault="001555C3" w:rsidP="001555C3">
                        <w:pPr>
                          <w:autoSpaceDE w:val="0"/>
                          <w:autoSpaceDN w:val="0"/>
                          <w:adjustRightInd w:val="0"/>
                          <w:spacing w:after="80" w:line="240" w:lineRule="auto"/>
                          <w:jc w:val="left"/>
                          <w:rPr>
                            <w:ins w:id="151" w:author="Paul Janssen" w:date="2020-06-10T17:29:00Z"/>
                            <w:rFonts w:ascii="Calibri" w:hAnsi="Calibri" w:cs="Calibri"/>
                            <w:sz w:val="20"/>
                            <w:szCs w:val="20"/>
                          </w:rPr>
                        </w:pPr>
                        <w:proofErr w:type="spellStart"/>
                        <w:ins w:id="152" w:author="Paul Janssen" w:date="2020-06-10T17:29:00Z">
                          <w:r w:rsidRPr="001555C3">
                            <w:rPr>
                              <w:rFonts w:ascii="Calibri" w:hAnsi="Calibri" w:cs="Calibri"/>
                              <w:sz w:val="20"/>
                              <w:szCs w:val="20"/>
                            </w:rPr>
                            <w:t>and</w:t>
                          </w:r>
                          <w:proofErr w:type="spellEnd"/>
                        </w:ins>
                      </w:p>
                      <w:p w14:paraId="267875A7" w14:textId="69F7C8DC" w:rsidR="001555C3" w:rsidRPr="00A25D4D" w:rsidRDefault="001555C3" w:rsidP="001555C3">
                        <w:pPr>
                          <w:jc w:val="left"/>
                          <w:rPr>
                            <w:ins w:id="153" w:author="Paul Janssen" w:date="2020-06-10T17:29:00Z"/>
                          </w:rPr>
                        </w:pPr>
                        <w:proofErr w:type="spellStart"/>
                        <w:ins w:id="154" w:author="Paul Janssen" w:date="2020-06-10T17:29:00Z">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ins>
                      </w:p>
                    </w:tc>
                  </w:tr>
                </w:tbl>
                <w:p w14:paraId="02882764" w14:textId="77777777" w:rsidR="001555C3" w:rsidRPr="00A25D4D" w:rsidRDefault="001555C3" w:rsidP="001555C3">
                  <w:pPr>
                    <w:jc w:val="left"/>
                    <w:rPr>
                      <w:ins w:id="155" w:author="Paul Janssen" w:date="2020-06-10T17:29:00Z"/>
                    </w:rPr>
                  </w:pPr>
                </w:p>
              </w:tc>
            </w:tr>
          </w:tbl>
          <w:p w14:paraId="6271DA60" w14:textId="77777777" w:rsidR="001555C3" w:rsidRPr="00A25D4D" w:rsidRDefault="001555C3" w:rsidP="008F13CC">
            <w:pPr>
              <w:jc w:val="left"/>
              <w:rPr>
                <w:ins w:id="156" w:author="Paul Janssen" w:date="2020-06-10T17:29:00Z"/>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lastRenderedPageBreak/>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lastRenderedPageBreak/>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lastRenderedPageBreak/>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ins w:id="157" w:author="Paul Janssen" w:date="2020-06-10T18:23:00Z"/>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rPr>
                <w:ins w:id="158" w:author="Paul Janssen" w:date="2020-06-10T18:25:00Z"/>
              </w:rPr>
            </w:pPr>
            <w:proofErr w:type="spellStart"/>
            <w:ins w:id="159" w:author="Paul Janssen" w:date="2020-06-10T18:2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ins w:id="160" w:author="Paul Janssen" w:date="2020-06-10T18:25:00Z"/>
              </w:trPr>
              <w:tc>
                <w:tcPr>
                  <w:tcW w:w="360" w:type="dxa"/>
                  <w:hideMark/>
                </w:tcPr>
                <w:p w14:paraId="6C08EACF" w14:textId="77777777" w:rsidR="00115446" w:rsidRPr="00A25D4D" w:rsidRDefault="00115446" w:rsidP="00115446">
                  <w:pPr>
                    <w:jc w:val="left"/>
                    <w:rPr>
                      <w:ins w:id="161" w:author="Paul Janssen" w:date="2020-06-10T18:25:00Z"/>
                    </w:rPr>
                  </w:pPr>
                  <w:ins w:id="162" w:author="Paul Janssen" w:date="2020-06-10T18:25:00Z">
                    <w:r w:rsidRPr="00A25D4D">
                      <w:t> </w:t>
                    </w:r>
                  </w:ins>
                </w:p>
              </w:tc>
              <w:tc>
                <w:tcPr>
                  <w:tcW w:w="1500" w:type="dxa"/>
                  <w:hideMark/>
                </w:tcPr>
                <w:p w14:paraId="2D24E8E8" w14:textId="77777777" w:rsidR="00115446" w:rsidRPr="00A25D4D" w:rsidRDefault="00115446" w:rsidP="00115446">
                  <w:pPr>
                    <w:jc w:val="left"/>
                    <w:rPr>
                      <w:ins w:id="163" w:author="Paul Janssen" w:date="2020-06-10T18:25:00Z"/>
                    </w:rPr>
                  </w:pPr>
                  <w:ins w:id="164" w:author="Paul Janssen" w:date="2020-06-10T18:25:00Z">
                    <w:r w:rsidRPr="00A25D4D">
                      <w:t>Natuurlijke taal:</w:t>
                    </w:r>
                  </w:ins>
                </w:p>
              </w:tc>
              <w:tc>
                <w:tcPr>
                  <w:tcW w:w="0" w:type="auto"/>
                  <w:hideMark/>
                </w:tcPr>
                <w:p w14:paraId="7C07E0B9" w14:textId="77777777" w:rsidR="00115446" w:rsidRPr="00A25D4D" w:rsidRDefault="00115446" w:rsidP="00115446">
                  <w:pPr>
                    <w:jc w:val="left"/>
                    <w:rPr>
                      <w:ins w:id="165" w:author="Paul Janssen" w:date="2020-06-10T18:25:00Z"/>
                    </w:rPr>
                  </w:pPr>
                  <w:ins w:id="166" w:author="Paul Janssen" w:date="2020-06-10T18:25:00Z">
                    <w:r>
                      <w:t>hoort bij maximaal 1 utiliteitsnet</w:t>
                    </w:r>
                  </w:ins>
                </w:p>
              </w:tc>
            </w:tr>
            <w:tr w:rsidR="00115446" w:rsidRPr="00A25D4D" w14:paraId="651854E3" w14:textId="77777777" w:rsidTr="00B50B58">
              <w:trPr>
                <w:tblHeader/>
                <w:tblCellSpacing w:w="0" w:type="dxa"/>
                <w:ins w:id="167" w:author="Paul Janssen" w:date="2020-06-10T18:25:00Z"/>
              </w:trPr>
              <w:tc>
                <w:tcPr>
                  <w:tcW w:w="360" w:type="dxa"/>
                  <w:hideMark/>
                </w:tcPr>
                <w:p w14:paraId="5540563C" w14:textId="77777777" w:rsidR="00115446" w:rsidRPr="00A25D4D" w:rsidRDefault="00115446" w:rsidP="00115446">
                  <w:pPr>
                    <w:jc w:val="left"/>
                    <w:rPr>
                      <w:ins w:id="168" w:author="Paul Janssen" w:date="2020-06-10T18:25:00Z"/>
                    </w:rPr>
                  </w:pPr>
                  <w:ins w:id="169" w:author="Paul Janssen" w:date="2020-06-10T18:25:00Z">
                    <w:r w:rsidRPr="00A25D4D">
                      <w:t> </w:t>
                    </w:r>
                  </w:ins>
                </w:p>
              </w:tc>
              <w:tc>
                <w:tcPr>
                  <w:tcW w:w="1500" w:type="dxa"/>
                  <w:hideMark/>
                </w:tcPr>
                <w:p w14:paraId="2039235A" w14:textId="77777777" w:rsidR="00115446" w:rsidRPr="00A25D4D" w:rsidRDefault="00115446" w:rsidP="00115446">
                  <w:pPr>
                    <w:jc w:val="left"/>
                    <w:rPr>
                      <w:ins w:id="170" w:author="Paul Janssen" w:date="2020-06-10T18:25:00Z"/>
                    </w:rPr>
                  </w:pPr>
                  <w:ins w:id="171" w:author="Paul Janssen" w:date="2020-06-10T18:25:00Z">
                    <w:r w:rsidRPr="00A25D4D">
                      <w:t>OCL:</w:t>
                    </w:r>
                  </w:ins>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ins w:id="172" w:author="Paul Janssen" w:date="2020-06-10T18:25:00Z"/>
                      <w:rFonts w:ascii="Calibri" w:hAnsi="Calibri" w:cs="Calibri"/>
                      <w:sz w:val="20"/>
                      <w:szCs w:val="20"/>
                    </w:rPr>
                  </w:pPr>
                  <w:proofErr w:type="spellStart"/>
                  <w:ins w:id="173" w:author="Paul Janssen" w:date="2020-06-10T18:25:00Z">
                    <w:r w:rsidRPr="00924D70">
                      <w:rPr>
                        <w:rFonts w:ascii="Calibri" w:hAnsi="Calibri" w:cs="Calibri"/>
                        <w:sz w:val="20"/>
                        <w:szCs w:val="20"/>
                      </w:rPr>
                      <w:t>inv</w:t>
                    </w:r>
                    <w:proofErr w:type="spellEnd"/>
                    <w:r w:rsidRPr="00924D70">
                      <w:rPr>
                        <w:rFonts w:ascii="Calibri" w:hAnsi="Calibri" w:cs="Calibri"/>
                        <w:sz w:val="20"/>
                        <w:szCs w:val="20"/>
                      </w:rPr>
                      <w:t>:</w:t>
                    </w:r>
                  </w:ins>
                </w:p>
                <w:p w14:paraId="6F9292D8" w14:textId="77777777" w:rsidR="00115446" w:rsidRPr="004C0A21" w:rsidRDefault="00115446" w:rsidP="00115446">
                  <w:pPr>
                    <w:autoSpaceDE w:val="0"/>
                    <w:autoSpaceDN w:val="0"/>
                    <w:adjustRightInd w:val="0"/>
                    <w:spacing w:after="80" w:line="240" w:lineRule="auto"/>
                    <w:jc w:val="left"/>
                    <w:rPr>
                      <w:ins w:id="174" w:author="Paul Janssen" w:date="2020-06-10T18:25:00Z"/>
                      <w:rFonts w:ascii="Calibri" w:hAnsi="Calibri" w:cs="Calibri"/>
                      <w:sz w:val="20"/>
                      <w:szCs w:val="20"/>
                    </w:rPr>
                  </w:pPr>
                  <w:proofErr w:type="spellStart"/>
                  <w:ins w:id="175" w:author="Paul Janssen" w:date="2020-06-10T18:2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EBE0919" w14:textId="77777777" w:rsidR="00115446" w:rsidRPr="00A25D4D" w:rsidRDefault="00115446" w:rsidP="008F13CC">
            <w:pPr>
              <w:jc w:val="left"/>
              <w:rPr>
                <w:ins w:id="176" w:author="Paul Janssen" w:date="2020-06-10T18:23:00Z"/>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2EE85A8C"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177" w:author="Paul Janssen" w:date="2020-06-10T16:07:00Z">
                    <w:r w:rsidRPr="00A25D4D" w:rsidDel="00135FA7">
                      <w:delText>WION</w:delText>
                    </w:r>
                  </w:del>
                  <w:ins w:id="178" w:author="Paul Janssen" w:date="2020-06-10T16:07:00Z">
                    <w:r w:rsidR="00135FA7">
                      <w:t>WIBON</w:t>
                    </w:r>
                  </w:ins>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lastRenderedPageBreak/>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lastRenderedPageBreak/>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2E934C8B" w:rsidR="00C0190C" w:rsidRPr="00A25D4D" w:rsidRDefault="00C0190C" w:rsidP="008F13CC">
            <w:pPr>
              <w:jc w:val="left"/>
            </w:pPr>
            <w:proofErr w:type="spellStart"/>
            <w:r w:rsidRPr="00A25D4D">
              <w:rPr>
                <w:b/>
                <w:bCs/>
              </w:rPr>
              <w:t>Constraint</w:t>
            </w:r>
            <w:proofErr w:type="spellEnd"/>
            <w:r w:rsidRPr="00A25D4D">
              <w:rPr>
                <w:b/>
                <w:bCs/>
              </w:rPr>
              <w:t xml:space="preserve">: </w:t>
            </w:r>
            <w:del w:id="179" w:author="Paul Janssen" w:date="2020-06-10T16:08:00Z">
              <w:r w:rsidRPr="00A25D4D" w:rsidDel="00135FA7">
                <w:rPr>
                  <w:b/>
                  <w:bCs/>
                </w:rPr>
                <w:delText>Wion</w:delText>
              </w:r>
            </w:del>
            <w:proofErr w:type="spellStart"/>
            <w:ins w:id="180"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654EBCE" w:rsidR="00C0190C" w:rsidRPr="00A25D4D" w:rsidRDefault="00C0190C" w:rsidP="008F13CC">
                  <w:pPr>
                    <w:jc w:val="left"/>
                  </w:pPr>
                  <w:r w:rsidRPr="00A25D4D">
                    <w:t xml:space="preserve">Voor </w:t>
                  </w:r>
                  <w:del w:id="181" w:author="Paul Janssen" w:date="2020-06-10T16:08:00Z">
                    <w:r w:rsidRPr="00A25D4D" w:rsidDel="00135FA7">
                      <w:delText>WION</w:delText>
                    </w:r>
                  </w:del>
                  <w:ins w:id="182" w:author="Paul Janssen" w:date="2020-06-10T16:08:00Z">
                    <w:r w:rsidR="00135FA7">
                      <w:t>WIBON</w:t>
                    </w:r>
                  </w:ins>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7C6C641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self.dieptepijl.Measure.uom</w:t>
                  </w:r>
                  <w:proofErr w:type="spellEnd"/>
                  <w:r w:rsidRPr="00A25D4D">
                    <w:t xml:space="preserve"> = '</w:t>
                  </w:r>
                  <w:proofErr w:type="spellStart"/>
                  <w:r w:rsidRPr="00A25D4D">
                    <w:t>urn:ogc:def:uom:OGC</w:t>
                  </w:r>
                  <w:proofErr w:type="spellEnd"/>
                  <w:r w:rsidRPr="00A25D4D">
                    <w:t xml:space="preserve">::m'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ins w:id="183"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rPr>
                <w:ins w:id="184" w:author="Paul Janssen" w:date="2020-06-10T18:06:00Z"/>
              </w:rPr>
            </w:pPr>
            <w:proofErr w:type="spellStart"/>
            <w:ins w:id="185" w:author="Paul Janssen" w:date="2020-06-10T18:06: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ins w:id="186" w:author="Paul Janssen" w:date="2020-06-10T18:06:00Z"/>
              </w:trPr>
              <w:tc>
                <w:tcPr>
                  <w:tcW w:w="360" w:type="dxa"/>
                  <w:hideMark/>
                </w:tcPr>
                <w:p w14:paraId="1C029A5E" w14:textId="77777777" w:rsidR="00EF6C54" w:rsidRPr="00A25D4D" w:rsidRDefault="00EF6C54" w:rsidP="00EF6C54">
                  <w:pPr>
                    <w:jc w:val="left"/>
                    <w:rPr>
                      <w:ins w:id="187" w:author="Paul Janssen" w:date="2020-06-10T18:06:00Z"/>
                    </w:rPr>
                  </w:pPr>
                  <w:ins w:id="188" w:author="Paul Janssen" w:date="2020-06-10T18:06:00Z">
                    <w:r w:rsidRPr="00A25D4D">
                      <w:t> </w:t>
                    </w:r>
                  </w:ins>
                </w:p>
              </w:tc>
              <w:tc>
                <w:tcPr>
                  <w:tcW w:w="1500" w:type="dxa"/>
                  <w:hideMark/>
                </w:tcPr>
                <w:p w14:paraId="2AE8BCE6" w14:textId="77777777" w:rsidR="00EF6C54" w:rsidRPr="00A25D4D" w:rsidRDefault="00EF6C54" w:rsidP="00EF6C54">
                  <w:pPr>
                    <w:jc w:val="left"/>
                    <w:rPr>
                      <w:ins w:id="189" w:author="Paul Janssen" w:date="2020-06-10T18:06:00Z"/>
                    </w:rPr>
                  </w:pPr>
                  <w:ins w:id="190" w:author="Paul Janssen" w:date="2020-06-10T18:06:00Z">
                    <w:r w:rsidRPr="00A25D4D">
                      <w:t>Natuurlijke taal:</w:t>
                    </w:r>
                  </w:ins>
                </w:p>
              </w:tc>
              <w:tc>
                <w:tcPr>
                  <w:tcW w:w="0" w:type="auto"/>
                  <w:hideMark/>
                </w:tcPr>
                <w:p w14:paraId="3DA39899" w14:textId="77777777" w:rsidR="00EF6C54" w:rsidRPr="00A25D4D" w:rsidRDefault="00EF6C54" w:rsidP="00EF6C54">
                  <w:pPr>
                    <w:jc w:val="left"/>
                    <w:rPr>
                      <w:ins w:id="191" w:author="Paul Janssen" w:date="2020-06-10T18:06:00Z"/>
                    </w:rPr>
                  </w:pPr>
                  <w:ins w:id="192" w:author="Paul Janssen" w:date="2020-06-10T18:06:00Z">
                    <w:r>
                      <w:t>hoort bij maximaal 1 utiliteitsnet</w:t>
                    </w:r>
                  </w:ins>
                </w:p>
              </w:tc>
            </w:tr>
            <w:tr w:rsidR="00EF6C54" w:rsidRPr="00A25D4D" w14:paraId="1CF878C4" w14:textId="77777777" w:rsidTr="00B50B58">
              <w:trPr>
                <w:tblHeader/>
                <w:tblCellSpacing w:w="0" w:type="dxa"/>
                <w:ins w:id="193" w:author="Paul Janssen" w:date="2020-06-10T18:06:00Z"/>
              </w:trPr>
              <w:tc>
                <w:tcPr>
                  <w:tcW w:w="360" w:type="dxa"/>
                  <w:hideMark/>
                </w:tcPr>
                <w:p w14:paraId="5C3F392C" w14:textId="77777777" w:rsidR="00EF6C54" w:rsidRPr="00A25D4D" w:rsidRDefault="00EF6C54" w:rsidP="00EF6C54">
                  <w:pPr>
                    <w:jc w:val="left"/>
                    <w:rPr>
                      <w:ins w:id="194" w:author="Paul Janssen" w:date="2020-06-10T18:06:00Z"/>
                    </w:rPr>
                  </w:pPr>
                  <w:ins w:id="195" w:author="Paul Janssen" w:date="2020-06-10T18:06:00Z">
                    <w:r w:rsidRPr="00A25D4D">
                      <w:t> </w:t>
                    </w:r>
                  </w:ins>
                </w:p>
              </w:tc>
              <w:tc>
                <w:tcPr>
                  <w:tcW w:w="1500" w:type="dxa"/>
                  <w:hideMark/>
                </w:tcPr>
                <w:p w14:paraId="0081299A" w14:textId="77777777" w:rsidR="00EF6C54" w:rsidRPr="00A25D4D" w:rsidRDefault="00EF6C54" w:rsidP="00EF6C54">
                  <w:pPr>
                    <w:jc w:val="left"/>
                    <w:rPr>
                      <w:ins w:id="196" w:author="Paul Janssen" w:date="2020-06-10T18:06:00Z"/>
                    </w:rPr>
                  </w:pPr>
                  <w:ins w:id="197" w:author="Paul Janssen" w:date="2020-06-10T18:06:00Z">
                    <w:r w:rsidRPr="00A25D4D">
                      <w:t>OCL:</w:t>
                    </w:r>
                  </w:ins>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ins w:id="198" w:author="Paul Janssen" w:date="2020-06-10T18:06:00Z"/>
                      <w:rFonts w:ascii="Calibri" w:hAnsi="Calibri" w:cs="Calibri"/>
                      <w:sz w:val="20"/>
                      <w:szCs w:val="20"/>
                    </w:rPr>
                  </w:pPr>
                  <w:proofErr w:type="spellStart"/>
                  <w:ins w:id="199"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1B801D80" w14:textId="77777777" w:rsidR="00EF6C54" w:rsidRPr="004C0A21" w:rsidRDefault="00EF6C54" w:rsidP="00EF6C54">
                  <w:pPr>
                    <w:autoSpaceDE w:val="0"/>
                    <w:autoSpaceDN w:val="0"/>
                    <w:adjustRightInd w:val="0"/>
                    <w:spacing w:after="80" w:line="240" w:lineRule="auto"/>
                    <w:jc w:val="left"/>
                    <w:rPr>
                      <w:ins w:id="200" w:author="Paul Janssen" w:date="2020-06-10T18:06:00Z"/>
                      <w:rFonts w:ascii="Calibri" w:hAnsi="Calibri" w:cs="Calibri"/>
                      <w:sz w:val="20"/>
                      <w:szCs w:val="20"/>
                    </w:rPr>
                  </w:pPr>
                  <w:proofErr w:type="spellStart"/>
                  <w:ins w:id="201"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39D8373" w14:textId="77777777" w:rsidR="00EF6C54" w:rsidRPr="00A25D4D" w:rsidRDefault="00EF6C54" w:rsidP="008F13CC">
            <w:pPr>
              <w:jc w:val="left"/>
              <w:rPr>
                <w:ins w:id="202" w:author="Paul Janssen" w:date="2020-06-10T18:06:00Z"/>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lastRenderedPageBreak/>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lastRenderedPageBreak/>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BD3BC59"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del w:id="203" w:author="Paul Janssen" w:date="2020-06-10T16:08:00Z">
                    <w:r w:rsidRPr="00A25D4D" w:rsidDel="00135FA7">
                      <w:delText>WION</w:delText>
                    </w:r>
                  </w:del>
                  <w:ins w:id="204" w:author="Paul Janssen" w:date="2020-06-10T16:08:00Z">
                    <w:r w:rsidR="00135FA7">
                      <w:t>WIBON</w:t>
                    </w:r>
                  </w:ins>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16C70A0A" w:rsidR="00C0190C" w:rsidRPr="00A25D4D" w:rsidRDefault="00C0190C" w:rsidP="008F13CC">
                  <w:pPr>
                    <w:jc w:val="left"/>
                  </w:pPr>
                  <w:r w:rsidRPr="00A25D4D">
                    <w:t xml:space="preserve">Voor </w:t>
                  </w:r>
                  <w:del w:id="205" w:author="Paul Janssen" w:date="2020-06-10T16:08:00Z">
                    <w:r w:rsidRPr="00A25D4D" w:rsidDel="00135FA7">
                      <w:delText>WION</w:delText>
                    </w:r>
                  </w:del>
                  <w:ins w:id="206" w:author="Paul Janssen" w:date="2020-06-10T16:08:00Z">
                    <w:r w:rsidR="00135FA7">
                      <w:t>WIBON</w:t>
                    </w:r>
                  </w:ins>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2EA59E3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ins w:id="207" w:author="Paul Janssen" w:date="2020-06-10T18:06:00Z"/>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rPr>
                <w:ins w:id="208" w:author="Paul Janssen" w:date="2020-06-10T18:06:00Z"/>
              </w:rPr>
            </w:pPr>
            <w:proofErr w:type="spellStart"/>
            <w:ins w:id="209" w:author="Paul Janssen" w:date="2020-06-10T18:06: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ins w:id="210" w:author="Paul Janssen" w:date="2020-06-10T18:06:00Z"/>
              </w:trPr>
              <w:tc>
                <w:tcPr>
                  <w:tcW w:w="360" w:type="dxa"/>
                  <w:hideMark/>
                </w:tcPr>
                <w:p w14:paraId="5568E237" w14:textId="77777777" w:rsidR="00EF6C54" w:rsidRPr="00A25D4D" w:rsidRDefault="00EF6C54" w:rsidP="00EF6C54">
                  <w:pPr>
                    <w:jc w:val="left"/>
                    <w:rPr>
                      <w:ins w:id="211" w:author="Paul Janssen" w:date="2020-06-10T18:06:00Z"/>
                    </w:rPr>
                  </w:pPr>
                  <w:ins w:id="212" w:author="Paul Janssen" w:date="2020-06-10T18:06:00Z">
                    <w:r w:rsidRPr="00A25D4D">
                      <w:t> </w:t>
                    </w:r>
                  </w:ins>
                </w:p>
              </w:tc>
              <w:tc>
                <w:tcPr>
                  <w:tcW w:w="1500" w:type="dxa"/>
                  <w:hideMark/>
                </w:tcPr>
                <w:p w14:paraId="33BB441A" w14:textId="77777777" w:rsidR="00EF6C54" w:rsidRPr="00A25D4D" w:rsidRDefault="00EF6C54" w:rsidP="00EF6C54">
                  <w:pPr>
                    <w:jc w:val="left"/>
                    <w:rPr>
                      <w:ins w:id="213" w:author="Paul Janssen" w:date="2020-06-10T18:06:00Z"/>
                    </w:rPr>
                  </w:pPr>
                  <w:ins w:id="214" w:author="Paul Janssen" w:date="2020-06-10T18:06:00Z">
                    <w:r w:rsidRPr="00A25D4D">
                      <w:t>Natuurlijke taal:</w:t>
                    </w:r>
                  </w:ins>
                </w:p>
              </w:tc>
              <w:tc>
                <w:tcPr>
                  <w:tcW w:w="0" w:type="auto"/>
                  <w:hideMark/>
                </w:tcPr>
                <w:p w14:paraId="32307768" w14:textId="77777777" w:rsidR="00EF6C54" w:rsidRPr="00A25D4D" w:rsidRDefault="00EF6C54" w:rsidP="00EF6C54">
                  <w:pPr>
                    <w:jc w:val="left"/>
                    <w:rPr>
                      <w:ins w:id="215" w:author="Paul Janssen" w:date="2020-06-10T18:06:00Z"/>
                    </w:rPr>
                  </w:pPr>
                  <w:ins w:id="216" w:author="Paul Janssen" w:date="2020-06-10T18:06:00Z">
                    <w:r>
                      <w:t>hoort bij maximaal 1 utiliteitsnet</w:t>
                    </w:r>
                  </w:ins>
                </w:p>
              </w:tc>
            </w:tr>
            <w:tr w:rsidR="00EF6C54" w:rsidRPr="00A25D4D" w14:paraId="729BE2DE" w14:textId="77777777" w:rsidTr="00B50B58">
              <w:trPr>
                <w:tblHeader/>
                <w:tblCellSpacing w:w="0" w:type="dxa"/>
                <w:ins w:id="217" w:author="Paul Janssen" w:date="2020-06-10T18:06:00Z"/>
              </w:trPr>
              <w:tc>
                <w:tcPr>
                  <w:tcW w:w="360" w:type="dxa"/>
                  <w:hideMark/>
                </w:tcPr>
                <w:p w14:paraId="2493B62E" w14:textId="77777777" w:rsidR="00EF6C54" w:rsidRPr="00A25D4D" w:rsidRDefault="00EF6C54" w:rsidP="00EF6C54">
                  <w:pPr>
                    <w:jc w:val="left"/>
                    <w:rPr>
                      <w:ins w:id="218" w:author="Paul Janssen" w:date="2020-06-10T18:06:00Z"/>
                    </w:rPr>
                  </w:pPr>
                  <w:ins w:id="219" w:author="Paul Janssen" w:date="2020-06-10T18:06:00Z">
                    <w:r w:rsidRPr="00A25D4D">
                      <w:t> </w:t>
                    </w:r>
                  </w:ins>
                </w:p>
              </w:tc>
              <w:tc>
                <w:tcPr>
                  <w:tcW w:w="1500" w:type="dxa"/>
                  <w:hideMark/>
                </w:tcPr>
                <w:p w14:paraId="51C0BF2D" w14:textId="77777777" w:rsidR="00EF6C54" w:rsidRPr="00A25D4D" w:rsidRDefault="00EF6C54" w:rsidP="00EF6C54">
                  <w:pPr>
                    <w:jc w:val="left"/>
                    <w:rPr>
                      <w:ins w:id="220" w:author="Paul Janssen" w:date="2020-06-10T18:06:00Z"/>
                    </w:rPr>
                  </w:pPr>
                  <w:ins w:id="221" w:author="Paul Janssen" w:date="2020-06-10T18:06:00Z">
                    <w:r w:rsidRPr="00A25D4D">
                      <w:t>OCL:</w:t>
                    </w:r>
                  </w:ins>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ins w:id="222" w:author="Paul Janssen" w:date="2020-06-10T18:06:00Z"/>
                      <w:rFonts w:ascii="Calibri" w:hAnsi="Calibri" w:cs="Calibri"/>
                      <w:sz w:val="20"/>
                      <w:szCs w:val="20"/>
                    </w:rPr>
                  </w:pPr>
                  <w:proofErr w:type="spellStart"/>
                  <w:ins w:id="223" w:author="Paul Janssen" w:date="2020-06-10T18:06:00Z">
                    <w:r w:rsidRPr="00924D70">
                      <w:rPr>
                        <w:rFonts w:ascii="Calibri" w:hAnsi="Calibri" w:cs="Calibri"/>
                        <w:sz w:val="20"/>
                        <w:szCs w:val="20"/>
                      </w:rPr>
                      <w:t>inv</w:t>
                    </w:r>
                    <w:proofErr w:type="spellEnd"/>
                    <w:r w:rsidRPr="00924D70">
                      <w:rPr>
                        <w:rFonts w:ascii="Calibri" w:hAnsi="Calibri" w:cs="Calibri"/>
                        <w:sz w:val="20"/>
                        <w:szCs w:val="20"/>
                      </w:rPr>
                      <w:t>:</w:t>
                    </w:r>
                  </w:ins>
                </w:p>
                <w:p w14:paraId="5B76AB71" w14:textId="77777777" w:rsidR="00EF6C54" w:rsidRPr="004C0A21" w:rsidRDefault="00EF6C54" w:rsidP="00EF6C54">
                  <w:pPr>
                    <w:autoSpaceDE w:val="0"/>
                    <w:autoSpaceDN w:val="0"/>
                    <w:adjustRightInd w:val="0"/>
                    <w:spacing w:after="80" w:line="240" w:lineRule="auto"/>
                    <w:jc w:val="left"/>
                    <w:rPr>
                      <w:ins w:id="224" w:author="Paul Janssen" w:date="2020-06-10T18:06:00Z"/>
                      <w:rFonts w:ascii="Calibri" w:hAnsi="Calibri" w:cs="Calibri"/>
                      <w:sz w:val="20"/>
                      <w:szCs w:val="20"/>
                    </w:rPr>
                  </w:pPr>
                  <w:proofErr w:type="spellStart"/>
                  <w:ins w:id="225" w:author="Paul Janssen" w:date="2020-06-10T18:06: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4A091DC6" w14:textId="77777777" w:rsidR="00EF6C54" w:rsidRPr="00A25D4D" w:rsidRDefault="00EF6C54" w:rsidP="008F13CC">
            <w:pPr>
              <w:jc w:val="left"/>
              <w:rPr>
                <w:ins w:id="226" w:author="Paul Janssen" w:date="2020-06-10T18:06:00Z"/>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lastRenderedPageBreak/>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lastRenderedPageBreak/>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lastRenderedPageBreak/>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GeometriePuntLijnVlakOfMultilijn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77777777" w:rsidR="00C0190C" w:rsidRPr="00A25D4D" w:rsidRDefault="00C0190C" w:rsidP="008F13CC">
                  <w:pPr>
                    <w:jc w:val="left"/>
                  </w:pPr>
                  <w:r w:rsidRPr="00A25D4D">
                    <w:t xml:space="preserve">De geometrie is een punt, lijn, vlak of </w:t>
                  </w:r>
                  <w:proofErr w:type="spellStart"/>
                  <w:r w:rsidRPr="00A25D4D">
                    <w:t>multilijn</w:t>
                  </w:r>
                  <w:proofErr w:type="spellEnd"/>
                  <w:r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70E0745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TypeGeometrie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 xml:space="preserve">) or </w:t>
                  </w:r>
                  <w:proofErr w:type="spellStart"/>
                  <w:r w:rsidRPr="00A25D4D">
                    <w:t>self.ligging.oclIsKindOf</w:t>
                  </w:r>
                  <w:proofErr w:type="spellEnd"/>
                  <w:r w:rsidRPr="00A25D4D">
                    <w:t>(</w:t>
                  </w:r>
                  <w:proofErr w:type="spellStart"/>
                  <w:r w:rsidRPr="00A25D4D">
                    <w:t>GM_Curve</w:t>
                  </w:r>
                  <w:proofErr w:type="spellEnd"/>
                  <w:r w:rsidRPr="00A25D4D">
                    <w:t xml:space="preserve">) or </w:t>
                  </w:r>
                  <w:proofErr w:type="spellStart"/>
                  <w:r w:rsidRPr="00A25D4D">
                    <w:t>self.ligging.oclIsKindOf</w:t>
                  </w:r>
                  <w:proofErr w:type="spellEnd"/>
                  <w:r w:rsidRPr="00A25D4D">
                    <w:t>(</w:t>
                  </w:r>
                  <w:proofErr w:type="spellStart"/>
                  <w:r w:rsidRPr="00A25D4D">
                    <w:t>GM_Surface</w:t>
                  </w:r>
                  <w:proofErr w:type="spellEnd"/>
                  <w:r w:rsidRPr="00A25D4D">
                    <w:t xml:space="preserve">) or </w:t>
                  </w:r>
                  <w:proofErr w:type="spellStart"/>
                  <w:r w:rsidRPr="00A25D4D">
                    <w:t>self.ligging.oclIsKindOf</w:t>
                  </w:r>
                  <w:proofErr w:type="spellEnd"/>
                  <w:r w:rsidRPr="00A25D4D">
                    <w:t>(</w:t>
                  </w:r>
                  <w:proofErr w:type="spellStart"/>
                  <w:r w:rsidRPr="00A25D4D">
                    <w:t>GM_MultiCurve</w:t>
                  </w:r>
                  <w:proofErr w:type="spellEnd"/>
                  <w:r w:rsidRPr="00A25D4D">
                    <w:t>)</w:t>
                  </w: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7CDA1E02"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del w:id="227" w:author="Paul Janssen" w:date="2020-06-16T16:37:00Z">
                    <w:r w:rsidRPr="00534EC4" w:rsidDel="00534EC4">
                      <w:delText>AdresseerbaarObject</w:delText>
                    </w:r>
                  </w:del>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4D6F58D3" w:rsidR="00C0190C" w:rsidRPr="00A25D4D" w:rsidRDefault="00C0190C" w:rsidP="008F13CC">
                  <w:pPr>
                    <w:jc w:val="left"/>
                  </w:pPr>
                  <w:proofErr w:type="spellStart"/>
                  <w:r w:rsidRPr="00A25D4D">
                    <w:t>GM_</w:t>
                  </w:r>
                  <w:del w:id="228" w:author="Paul Janssen" w:date="2020-06-10T17:03:00Z">
                    <w:r w:rsidRPr="00A25D4D" w:rsidDel="00A32211">
                      <w:delText>Surface</w:delText>
                    </w:r>
                  </w:del>
                  <w:ins w:id="229" w:author="Paul Janssen" w:date="2020-06-10T17:03:00Z">
                    <w:r w:rsidR="00A32211">
                      <w:t>Object</w:t>
                    </w:r>
                  </w:ins>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lastRenderedPageBreak/>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lastRenderedPageBreak/>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63867246" w:rsidR="00C0190C" w:rsidRPr="00A25D4D" w:rsidRDefault="00C0190C" w:rsidP="008F13CC">
                  <w:pPr>
                    <w:jc w:val="left"/>
                  </w:pPr>
                  <w:proofErr w:type="spellStart"/>
                  <w:r w:rsidRPr="00A25D4D">
                    <w:t>GM_</w:t>
                  </w:r>
                  <w:del w:id="230" w:author="Paul Janssen" w:date="2020-06-10T17:04:00Z">
                    <w:r w:rsidRPr="00A25D4D" w:rsidDel="00A32211">
                      <w:delText>Surface</w:delText>
                    </w:r>
                  </w:del>
                  <w:ins w:id="231" w:author="Paul Janssen" w:date="2020-06-10T17:04:00Z">
                    <w:r w:rsidR="00A32211">
                      <w:t>Object</w:t>
                    </w:r>
                  </w:ins>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ins w:id="232" w:author="Paul Janssen" w:date="2020-06-10T17:01: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ins w:id="233" w:author="Paul Janssen" w:date="2020-06-10T17:01:00Z"/>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rPr>
                      <w:ins w:id="234" w:author="Paul Janssen" w:date="2020-06-10T17:01:00Z"/>
                    </w:rPr>
                  </w:pPr>
                  <w:proofErr w:type="spellStart"/>
                  <w:ins w:id="235" w:author="Paul Janssen" w:date="2020-06-10T17:01:00Z">
                    <w:r w:rsidRPr="00A25D4D">
                      <w:rPr>
                        <w:b/>
                        <w:bCs/>
                      </w:rPr>
                      <w:t>Constraint</w:t>
                    </w:r>
                    <w:proofErr w:type="spellEnd"/>
                    <w:r w:rsidRPr="00A25D4D">
                      <w:rPr>
                        <w:b/>
                        <w:bCs/>
                      </w:rPr>
                      <w:t xml:space="preserve">: </w:t>
                    </w:r>
                    <w:r w:rsidRPr="00A32211">
                      <w:rPr>
                        <w:b/>
                        <w:bCs/>
                      </w:rPr>
                      <w:t>2.5DGeometrieVlakOfMultivlak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ins w:id="236" w:author="Paul Janssen" w:date="2020-06-10T17:01:00Z"/>
                    </w:trPr>
                    <w:tc>
                      <w:tcPr>
                        <w:tcW w:w="360" w:type="dxa"/>
                        <w:hideMark/>
                      </w:tcPr>
                      <w:p w14:paraId="5780DE3C" w14:textId="77777777" w:rsidR="00A32211" w:rsidRPr="00A25D4D" w:rsidRDefault="00A32211" w:rsidP="00A32211">
                        <w:pPr>
                          <w:jc w:val="left"/>
                          <w:rPr>
                            <w:ins w:id="237" w:author="Paul Janssen" w:date="2020-06-10T17:01:00Z"/>
                          </w:rPr>
                        </w:pPr>
                        <w:ins w:id="238" w:author="Paul Janssen" w:date="2020-06-10T17:01:00Z">
                          <w:r w:rsidRPr="00A25D4D">
                            <w:t> </w:t>
                          </w:r>
                        </w:ins>
                      </w:p>
                    </w:tc>
                    <w:tc>
                      <w:tcPr>
                        <w:tcW w:w="1500" w:type="dxa"/>
                        <w:hideMark/>
                      </w:tcPr>
                      <w:p w14:paraId="05DA776C" w14:textId="77777777" w:rsidR="00A32211" w:rsidRPr="00A25D4D" w:rsidRDefault="00A32211" w:rsidP="00A32211">
                        <w:pPr>
                          <w:jc w:val="left"/>
                          <w:rPr>
                            <w:ins w:id="239" w:author="Paul Janssen" w:date="2020-06-10T17:01:00Z"/>
                          </w:rPr>
                        </w:pPr>
                        <w:ins w:id="240" w:author="Paul Janssen" w:date="2020-06-10T17:01:00Z">
                          <w:r w:rsidRPr="00A25D4D">
                            <w:t>Natuurlijke taal:</w:t>
                          </w:r>
                        </w:ins>
                      </w:p>
                    </w:tc>
                    <w:tc>
                      <w:tcPr>
                        <w:tcW w:w="0" w:type="auto"/>
                        <w:hideMark/>
                      </w:tcPr>
                      <w:p w14:paraId="2924129F" w14:textId="33D655E0" w:rsidR="00A32211" w:rsidRPr="00A25D4D" w:rsidRDefault="00A32211" w:rsidP="00A32211">
                        <w:pPr>
                          <w:jc w:val="left"/>
                          <w:rPr>
                            <w:ins w:id="241" w:author="Paul Janssen" w:date="2020-06-10T17:01:00Z"/>
                          </w:rPr>
                        </w:pPr>
                        <w:ins w:id="242" w:author="Paul Janssen" w:date="2020-06-10T17:01:00Z">
                          <w:r>
                            <w:t xml:space="preserve">2.5DGeometrie is vlak of </w:t>
                          </w:r>
                          <w:proofErr w:type="spellStart"/>
                          <w:r>
                            <w:t>multivlak</w:t>
                          </w:r>
                          <w:proofErr w:type="spellEnd"/>
                        </w:ins>
                      </w:p>
                    </w:tc>
                  </w:tr>
                  <w:tr w:rsidR="00A32211" w:rsidRPr="00A25D4D" w14:paraId="0632706C" w14:textId="77777777" w:rsidTr="00B50B58">
                    <w:trPr>
                      <w:tblHeader/>
                      <w:tblCellSpacing w:w="0" w:type="dxa"/>
                      <w:ins w:id="243" w:author="Paul Janssen" w:date="2020-06-10T17:01:00Z"/>
                    </w:trPr>
                    <w:tc>
                      <w:tcPr>
                        <w:tcW w:w="360" w:type="dxa"/>
                        <w:hideMark/>
                      </w:tcPr>
                      <w:p w14:paraId="453406F4" w14:textId="77777777" w:rsidR="00A32211" w:rsidRPr="00A25D4D" w:rsidRDefault="00A32211" w:rsidP="00A32211">
                        <w:pPr>
                          <w:jc w:val="left"/>
                          <w:rPr>
                            <w:ins w:id="244" w:author="Paul Janssen" w:date="2020-06-10T17:01:00Z"/>
                          </w:rPr>
                        </w:pPr>
                        <w:ins w:id="245" w:author="Paul Janssen" w:date="2020-06-10T17:01:00Z">
                          <w:r w:rsidRPr="00A25D4D">
                            <w:t> </w:t>
                          </w:r>
                        </w:ins>
                      </w:p>
                    </w:tc>
                    <w:tc>
                      <w:tcPr>
                        <w:tcW w:w="1500" w:type="dxa"/>
                        <w:hideMark/>
                      </w:tcPr>
                      <w:p w14:paraId="77FBA224" w14:textId="77777777" w:rsidR="00A32211" w:rsidRPr="00A25D4D" w:rsidRDefault="00A32211" w:rsidP="00A32211">
                        <w:pPr>
                          <w:jc w:val="left"/>
                          <w:rPr>
                            <w:ins w:id="246" w:author="Paul Janssen" w:date="2020-06-10T17:01:00Z"/>
                          </w:rPr>
                        </w:pPr>
                        <w:ins w:id="247" w:author="Paul Janssen" w:date="2020-06-10T17:01:00Z">
                          <w:r w:rsidRPr="00A25D4D">
                            <w:t>OCL:</w:t>
                          </w:r>
                        </w:ins>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ins w:id="248" w:author="Paul Janssen" w:date="2020-06-10T17:02:00Z"/>
                            <w:rFonts w:ascii="Calibri" w:hAnsi="Calibri" w:cs="Calibri"/>
                            <w:sz w:val="20"/>
                            <w:szCs w:val="20"/>
                          </w:rPr>
                        </w:pPr>
                        <w:proofErr w:type="spellStart"/>
                        <w:ins w:id="249"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ins>
                      </w:p>
                      <w:p w14:paraId="0B8847AD" w14:textId="062D7DB6" w:rsidR="00A32211" w:rsidRPr="00A32211" w:rsidRDefault="00A32211">
                        <w:pPr>
                          <w:autoSpaceDE w:val="0"/>
                          <w:autoSpaceDN w:val="0"/>
                          <w:adjustRightInd w:val="0"/>
                          <w:spacing w:after="80" w:line="240" w:lineRule="auto"/>
                          <w:jc w:val="left"/>
                          <w:rPr>
                            <w:ins w:id="250" w:author="Paul Janssen" w:date="2020-06-10T17:01:00Z"/>
                            <w:rFonts w:ascii="Calibri" w:hAnsi="Calibri" w:cs="Calibri"/>
                            <w:sz w:val="20"/>
                            <w:szCs w:val="20"/>
                            <w:rPrChange w:id="251" w:author="Paul Janssen" w:date="2020-06-10T17:02:00Z">
                              <w:rPr>
                                <w:ins w:id="252" w:author="Paul Janssen" w:date="2020-06-10T17:01:00Z"/>
                              </w:rPr>
                            </w:rPrChange>
                          </w:rPr>
                          <w:pPrChange w:id="253" w:author="Paul Janssen" w:date="2020-06-10T17:02:00Z">
                            <w:pPr>
                              <w:jc w:val="left"/>
                            </w:pPr>
                          </w:pPrChange>
                        </w:pPr>
                        <w:proofErr w:type="spellStart"/>
                        <w:ins w:id="254"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580F9807" w14:textId="77777777" w:rsidR="00A32211" w:rsidRPr="00A25D4D" w:rsidRDefault="00A32211" w:rsidP="00A32211">
                  <w:pPr>
                    <w:jc w:val="left"/>
                    <w:rPr>
                      <w:ins w:id="255" w:author="Paul Janssen" w:date="2020-06-10T17:01:00Z"/>
                    </w:rPr>
                  </w:pPr>
                </w:p>
              </w:tc>
            </w:tr>
          </w:tbl>
          <w:p w14:paraId="58143EF7" w14:textId="77777777" w:rsidR="00A32211" w:rsidRPr="00A25D4D" w:rsidRDefault="00A32211" w:rsidP="008F13CC">
            <w:pPr>
              <w:jc w:val="left"/>
              <w:rPr>
                <w:ins w:id="256" w:author="Paul Janssen" w:date="2020-06-10T17:01:00Z"/>
                <w:b/>
                <w:bCs/>
              </w:rPr>
            </w:pPr>
          </w:p>
        </w:tc>
      </w:tr>
      <w:tr w:rsidR="00A32211" w:rsidRPr="00A25D4D" w14:paraId="4F7DA757" w14:textId="77777777" w:rsidTr="00C0190C">
        <w:trPr>
          <w:tblCellSpacing w:w="0" w:type="dxa"/>
          <w:ins w:id="257" w:author="Paul Janssen" w:date="2020-06-10T17:00:00Z"/>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ins w:id="258" w:author="Paul Janssen" w:date="2020-06-10T17:00:00Z"/>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rPr>
                      <w:ins w:id="259" w:author="Paul Janssen" w:date="2020-06-10T17:00:00Z"/>
                    </w:rPr>
                  </w:pPr>
                  <w:proofErr w:type="spellStart"/>
                  <w:ins w:id="260" w:author="Paul Janssen" w:date="2020-06-10T17:00:00Z">
                    <w:r w:rsidRPr="00A25D4D">
                      <w:rPr>
                        <w:b/>
                        <w:bCs/>
                      </w:rPr>
                      <w:t>Constraint</w:t>
                    </w:r>
                    <w:proofErr w:type="spellEnd"/>
                    <w:r w:rsidRPr="00A25D4D">
                      <w:rPr>
                        <w:b/>
                        <w:bCs/>
                      </w:rPr>
                      <w:t xml:space="preserve">: </w:t>
                    </w:r>
                  </w:ins>
                  <w:ins w:id="261" w:author="Paul Janssen" w:date="2020-06-10T17:02:00Z">
                    <w:r w:rsidRPr="00A32211">
                      <w:rPr>
                        <w:b/>
                        <w:bCs/>
                      </w:rPr>
                      <w:t>2DGeometrieVlakOfMultivlak</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ins w:id="262" w:author="Paul Janssen" w:date="2020-06-10T17:00:00Z"/>
                    </w:trPr>
                    <w:tc>
                      <w:tcPr>
                        <w:tcW w:w="360" w:type="dxa"/>
                        <w:hideMark/>
                      </w:tcPr>
                      <w:p w14:paraId="792F581C" w14:textId="77777777" w:rsidR="00A32211" w:rsidRPr="00A25D4D" w:rsidRDefault="00A32211" w:rsidP="00A32211">
                        <w:pPr>
                          <w:jc w:val="left"/>
                          <w:rPr>
                            <w:ins w:id="263" w:author="Paul Janssen" w:date="2020-06-10T17:00:00Z"/>
                          </w:rPr>
                        </w:pPr>
                        <w:ins w:id="264" w:author="Paul Janssen" w:date="2020-06-10T17:00:00Z">
                          <w:r w:rsidRPr="00A25D4D">
                            <w:t> </w:t>
                          </w:r>
                        </w:ins>
                      </w:p>
                    </w:tc>
                    <w:tc>
                      <w:tcPr>
                        <w:tcW w:w="1500" w:type="dxa"/>
                        <w:hideMark/>
                      </w:tcPr>
                      <w:p w14:paraId="28541565" w14:textId="77777777" w:rsidR="00A32211" w:rsidRPr="00A25D4D" w:rsidRDefault="00A32211" w:rsidP="00A32211">
                        <w:pPr>
                          <w:jc w:val="left"/>
                          <w:rPr>
                            <w:ins w:id="265" w:author="Paul Janssen" w:date="2020-06-10T17:00:00Z"/>
                          </w:rPr>
                        </w:pPr>
                        <w:ins w:id="266" w:author="Paul Janssen" w:date="2020-06-10T17:00:00Z">
                          <w:r w:rsidRPr="00A25D4D">
                            <w:t>Natuurlijke taal:</w:t>
                          </w:r>
                        </w:ins>
                      </w:p>
                    </w:tc>
                    <w:tc>
                      <w:tcPr>
                        <w:tcW w:w="0" w:type="auto"/>
                        <w:hideMark/>
                      </w:tcPr>
                      <w:p w14:paraId="3CC59AD5" w14:textId="60A15D2F" w:rsidR="00A32211" w:rsidRPr="00A25D4D" w:rsidRDefault="00A32211" w:rsidP="00A32211">
                        <w:pPr>
                          <w:jc w:val="left"/>
                          <w:rPr>
                            <w:ins w:id="267" w:author="Paul Janssen" w:date="2020-06-10T17:00:00Z"/>
                          </w:rPr>
                        </w:pPr>
                        <w:ins w:id="268" w:author="Paul Janssen" w:date="2020-06-10T17:03:00Z">
                          <w:r>
                            <w:t xml:space="preserve">2DGeometrie is vlak of </w:t>
                          </w:r>
                          <w:proofErr w:type="spellStart"/>
                          <w:r>
                            <w:t>multivlak</w:t>
                          </w:r>
                        </w:ins>
                        <w:proofErr w:type="spellEnd"/>
                      </w:p>
                    </w:tc>
                  </w:tr>
                  <w:tr w:rsidR="00A32211" w:rsidRPr="00A25D4D" w14:paraId="2C0D4348" w14:textId="77777777" w:rsidTr="00B50B58">
                    <w:trPr>
                      <w:tblHeader/>
                      <w:tblCellSpacing w:w="0" w:type="dxa"/>
                      <w:ins w:id="269" w:author="Paul Janssen" w:date="2020-06-10T17:00:00Z"/>
                    </w:trPr>
                    <w:tc>
                      <w:tcPr>
                        <w:tcW w:w="360" w:type="dxa"/>
                        <w:hideMark/>
                      </w:tcPr>
                      <w:p w14:paraId="20DBC098" w14:textId="77777777" w:rsidR="00A32211" w:rsidRPr="00A25D4D" w:rsidRDefault="00A32211" w:rsidP="00A32211">
                        <w:pPr>
                          <w:jc w:val="left"/>
                          <w:rPr>
                            <w:ins w:id="270" w:author="Paul Janssen" w:date="2020-06-10T17:00:00Z"/>
                          </w:rPr>
                        </w:pPr>
                        <w:ins w:id="271" w:author="Paul Janssen" w:date="2020-06-10T17:00:00Z">
                          <w:r w:rsidRPr="00A25D4D">
                            <w:t> </w:t>
                          </w:r>
                        </w:ins>
                      </w:p>
                    </w:tc>
                    <w:tc>
                      <w:tcPr>
                        <w:tcW w:w="1500" w:type="dxa"/>
                        <w:hideMark/>
                      </w:tcPr>
                      <w:p w14:paraId="297847F5" w14:textId="77777777" w:rsidR="00A32211" w:rsidRPr="00A25D4D" w:rsidRDefault="00A32211" w:rsidP="00A32211">
                        <w:pPr>
                          <w:jc w:val="left"/>
                          <w:rPr>
                            <w:ins w:id="272" w:author="Paul Janssen" w:date="2020-06-10T17:00:00Z"/>
                          </w:rPr>
                        </w:pPr>
                        <w:ins w:id="273" w:author="Paul Janssen" w:date="2020-06-10T17:00:00Z">
                          <w:r w:rsidRPr="00A25D4D">
                            <w:t>OCL:</w:t>
                          </w:r>
                        </w:ins>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ins w:id="274" w:author="Paul Janssen" w:date="2020-06-10T17:02:00Z"/>
                            <w:rFonts w:ascii="Calibri" w:hAnsi="Calibri" w:cs="Calibri"/>
                            <w:sz w:val="20"/>
                            <w:szCs w:val="20"/>
                          </w:rPr>
                        </w:pPr>
                        <w:proofErr w:type="spellStart"/>
                        <w:ins w:id="275" w:author="Paul Janssen" w:date="2020-06-10T17:02:00Z">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ins>
                      </w:p>
                      <w:p w14:paraId="066D5973" w14:textId="2DF939DB" w:rsidR="00A32211" w:rsidRPr="00A32211" w:rsidRDefault="00A32211">
                        <w:pPr>
                          <w:autoSpaceDE w:val="0"/>
                          <w:autoSpaceDN w:val="0"/>
                          <w:adjustRightInd w:val="0"/>
                          <w:spacing w:after="80" w:line="240" w:lineRule="auto"/>
                          <w:jc w:val="left"/>
                          <w:rPr>
                            <w:ins w:id="276" w:author="Paul Janssen" w:date="2020-06-10T17:00:00Z"/>
                            <w:rFonts w:ascii="Calibri" w:hAnsi="Calibri" w:cs="Calibri"/>
                            <w:sz w:val="20"/>
                            <w:szCs w:val="20"/>
                            <w:rPrChange w:id="277" w:author="Paul Janssen" w:date="2020-06-10T17:02:00Z">
                              <w:rPr>
                                <w:ins w:id="278" w:author="Paul Janssen" w:date="2020-06-10T17:00:00Z"/>
                              </w:rPr>
                            </w:rPrChange>
                          </w:rPr>
                          <w:pPrChange w:id="279" w:author="Paul Janssen" w:date="2020-06-10T17:02:00Z">
                            <w:pPr>
                              <w:jc w:val="left"/>
                            </w:pPr>
                          </w:pPrChange>
                        </w:pPr>
                        <w:proofErr w:type="spellStart"/>
                        <w:ins w:id="280" w:author="Paul Janssen" w:date="2020-06-10T17:02:00Z">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ins>
                      </w:p>
                    </w:tc>
                  </w:tr>
                </w:tbl>
                <w:p w14:paraId="13DAE4F8" w14:textId="77777777" w:rsidR="00A32211" w:rsidRPr="00A25D4D" w:rsidRDefault="00A32211" w:rsidP="00A32211">
                  <w:pPr>
                    <w:jc w:val="left"/>
                    <w:rPr>
                      <w:ins w:id="281" w:author="Paul Janssen" w:date="2020-06-10T17:00:00Z"/>
                    </w:rPr>
                  </w:pPr>
                </w:p>
              </w:tc>
            </w:tr>
          </w:tbl>
          <w:p w14:paraId="39FA3986" w14:textId="77777777" w:rsidR="00A32211" w:rsidRPr="00A25D4D" w:rsidRDefault="00A32211" w:rsidP="008F13CC">
            <w:pPr>
              <w:jc w:val="left"/>
              <w:rPr>
                <w:ins w:id="282" w:author="Paul Janssen" w:date="2020-06-10T17:00:00Z"/>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ins w:id="283" w:author="Paul Janssen" w:date="2020-06-10T17:54:00Z"/>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rPr>
                <w:ins w:id="284" w:author="Paul Janssen" w:date="2020-06-10T17:54:00Z"/>
              </w:rPr>
            </w:pPr>
            <w:proofErr w:type="spellStart"/>
            <w:ins w:id="285" w:author="Paul Janssen" w:date="2020-06-10T17:5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ins w:id="286" w:author="Paul Janssen" w:date="2020-06-10T17:54:00Z"/>
              </w:trPr>
              <w:tc>
                <w:tcPr>
                  <w:tcW w:w="360" w:type="dxa"/>
                  <w:hideMark/>
                </w:tcPr>
                <w:p w14:paraId="54DAEF42" w14:textId="77777777" w:rsidR="00A92388" w:rsidRPr="00A25D4D" w:rsidRDefault="00A92388" w:rsidP="00A92388">
                  <w:pPr>
                    <w:jc w:val="left"/>
                    <w:rPr>
                      <w:ins w:id="287" w:author="Paul Janssen" w:date="2020-06-10T17:54:00Z"/>
                    </w:rPr>
                  </w:pPr>
                  <w:ins w:id="288" w:author="Paul Janssen" w:date="2020-06-10T17:54:00Z">
                    <w:r w:rsidRPr="00A25D4D">
                      <w:t> </w:t>
                    </w:r>
                  </w:ins>
                </w:p>
              </w:tc>
              <w:tc>
                <w:tcPr>
                  <w:tcW w:w="1500" w:type="dxa"/>
                  <w:hideMark/>
                </w:tcPr>
                <w:p w14:paraId="6E199E60" w14:textId="77777777" w:rsidR="00A92388" w:rsidRPr="00A25D4D" w:rsidRDefault="00A92388" w:rsidP="00A92388">
                  <w:pPr>
                    <w:jc w:val="left"/>
                    <w:rPr>
                      <w:ins w:id="289" w:author="Paul Janssen" w:date="2020-06-10T17:54:00Z"/>
                    </w:rPr>
                  </w:pPr>
                  <w:ins w:id="290" w:author="Paul Janssen" w:date="2020-06-10T17:54:00Z">
                    <w:r w:rsidRPr="00A25D4D">
                      <w:t>Natuurlijke taal:</w:t>
                    </w:r>
                  </w:ins>
                </w:p>
              </w:tc>
              <w:tc>
                <w:tcPr>
                  <w:tcW w:w="0" w:type="auto"/>
                  <w:hideMark/>
                </w:tcPr>
                <w:p w14:paraId="67DDBC30" w14:textId="77777777" w:rsidR="00A92388" w:rsidRPr="00A25D4D" w:rsidRDefault="00A92388" w:rsidP="00A92388">
                  <w:pPr>
                    <w:jc w:val="left"/>
                    <w:rPr>
                      <w:ins w:id="291" w:author="Paul Janssen" w:date="2020-06-10T17:54:00Z"/>
                    </w:rPr>
                  </w:pPr>
                  <w:ins w:id="292" w:author="Paul Janssen" w:date="2020-06-10T17:54:00Z">
                    <w:r>
                      <w:t>hoort bij maximaal 1 utiliteitsnet</w:t>
                    </w:r>
                  </w:ins>
                </w:p>
              </w:tc>
            </w:tr>
            <w:tr w:rsidR="00A92388" w:rsidRPr="00A25D4D" w14:paraId="6FFB7D6D" w14:textId="77777777" w:rsidTr="00B50B58">
              <w:trPr>
                <w:tblHeader/>
                <w:tblCellSpacing w:w="0" w:type="dxa"/>
                <w:ins w:id="293" w:author="Paul Janssen" w:date="2020-06-10T17:54:00Z"/>
              </w:trPr>
              <w:tc>
                <w:tcPr>
                  <w:tcW w:w="360" w:type="dxa"/>
                  <w:hideMark/>
                </w:tcPr>
                <w:p w14:paraId="730AEC40" w14:textId="77777777" w:rsidR="00A92388" w:rsidRPr="00A25D4D" w:rsidRDefault="00A92388" w:rsidP="00A92388">
                  <w:pPr>
                    <w:jc w:val="left"/>
                    <w:rPr>
                      <w:ins w:id="294" w:author="Paul Janssen" w:date="2020-06-10T17:54:00Z"/>
                    </w:rPr>
                  </w:pPr>
                  <w:ins w:id="295" w:author="Paul Janssen" w:date="2020-06-10T17:54:00Z">
                    <w:r w:rsidRPr="00A25D4D">
                      <w:lastRenderedPageBreak/>
                      <w:t> </w:t>
                    </w:r>
                  </w:ins>
                </w:p>
              </w:tc>
              <w:tc>
                <w:tcPr>
                  <w:tcW w:w="1500" w:type="dxa"/>
                  <w:hideMark/>
                </w:tcPr>
                <w:p w14:paraId="05165002" w14:textId="77777777" w:rsidR="00A92388" w:rsidRPr="00A25D4D" w:rsidRDefault="00A92388" w:rsidP="00A92388">
                  <w:pPr>
                    <w:jc w:val="left"/>
                    <w:rPr>
                      <w:ins w:id="296" w:author="Paul Janssen" w:date="2020-06-10T17:54:00Z"/>
                    </w:rPr>
                  </w:pPr>
                  <w:ins w:id="297" w:author="Paul Janssen" w:date="2020-06-10T17:54:00Z">
                    <w:r w:rsidRPr="00A25D4D">
                      <w:t>OCL:</w:t>
                    </w:r>
                  </w:ins>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ins w:id="298" w:author="Paul Janssen" w:date="2020-06-10T17:54:00Z"/>
                      <w:rFonts w:ascii="Calibri" w:hAnsi="Calibri" w:cs="Calibri"/>
                      <w:sz w:val="20"/>
                      <w:szCs w:val="20"/>
                    </w:rPr>
                  </w:pPr>
                  <w:proofErr w:type="spellStart"/>
                  <w:ins w:id="299" w:author="Paul Janssen" w:date="2020-06-10T17:54:00Z">
                    <w:r w:rsidRPr="00924D70">
                      <w:rPr>
                        <w:rFonts w:ascii="Calibri" w:hAnsi="Calibri" w:cs="Calibri"/>
                        <w:sz w:val="20"/>
                        <w:szCs w:val="20"/>
                      </w:rPr>
                      <w:t>inv</w:t>
                    </w:r>
                    <w:proofErr w:type="spellEnd"/>
                    <w:r w:rsidRPr="00924D70">
                      <w:rPr>
                        <w:rFonts w:ascii="Calibri" w:hAnsi="Calibri" w:cs="Calibri"/>
                        <w:sz w:val="20"/>
                        <w:szCs w:val="20"/>
                      </w:rPr>
                      <w:t>:</w:t>
                    </w:r>
                  </w:ins>
                </w:p>
                <w:p w14:paraId="06E08FDB" w14:textId="77777777" w:rsidR="00A92388" w:rsidRPr="004C0A21" w:rsidRDefault="00A92388" w:rsidP="00A92388">
                  <w:pPr>
                    <w:autoSpaceDE w:val="0"/>
                    <w:autoSpaceDN w:val="0"/>
                    <w:adjustRightInd w:val="0"/>
                    <w:spacing w:after="80" w:line="240" w:lineRule="auto"/>
                    <w:jc w:val="left"/>
                    <w:rPr>
                      <w:ins w:id="300" w:author="Paul Janssen" w:date="2020-06-10T17:54:00Z"/>
                      <w:rFonts w:ascii="Calibri" w:hAnsi="Calibri" w:cs="Calibri"/>
                      <w:sz w:val="20"/>
                      <w:szCs w:val="20"/>
                    </w:rPr>
                  </w:pPr>
                  <w:proofErr w:type="spellStart"/>
                  <w:ins w:id="301" w:author="Paul Janssen" w:date="2020-06-10T17:5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289A9ABC" w14:textId="77777777" w:rsidR="00A92388" w:rsidRPr="00A25D4D" w:rsidRDefault="00A92388" w:rsidP="008F13CC">
            <w:pPr>
              <w:jc w:val="left"/>
              <w:rPr>
                <w:ins w:id="302" w:author="Paul Janssen" w:date="2020-06-10T17:54:00Z"/>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lastRenderedPageBreak/>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77777777" w:rsidR="00C0190C" w:rsidRPr="00A25D4D" w:rsidRDefault="00C0190C" w:rsidP="008F13CC">
                  <w:pPr>
                    <w:jc w:val="left"/>
                  </w:pPr>
                  <w:r w:rsidRPr="00A25D4D">
                    <w:t>0..1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ins w:id="303" w:author="Paul Janssen" w:date="2020-06-10T17:16:00Z"/>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rPr>
                <w:ins w:id="304" w:author="Paul Janssen" w:date="2020-06-10T17:16:00Z"/>
              </w:rPr>
            </w:pPr>
            <w:ins w:id="305" w:author="Paul Janssen" w:date="2020-06-10T17:16:00Z">
              <w:r w:rsidRPr="00A25D4D">
                <w:rPr>
                  <w:b/>
                  <w:bCs/>
                </w:rPr>
                <w:lastRenderedPageBreak/>
                <w:t xml:space="preserve">Attribuut: </w:t>
              </w:r>
              <w:proofErr w:type="spellStart"/>
              <w:r w:rsidRPr="006B3319">
                <w:rPr>
                  <w:b/>
                  <w:bCs/>
                </w:rPr>
                <w:t>voorbereidingCoordinatieCivieleWerken</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ins w:id="306" w:author="Paul Janssen" w:date="2020-06-10T17:16:00Z"/>
              </w:trPr>
              <w:tc>
                <w:tcPr>
                  <w:tcW w:w="360" w:type="dxa"/>
                  <w:hideMark/>
                </w:tcPr>
                <w:p w14:paraId="7A327809" w14:textId="77777777" w:rsidR="006B3319" w:rsidRPr="00A25D4D" w:rsidRDefault="006B3319" w:rsidP="006B3319">
                  <w:pPr>
                    <w:jc w:val="left"/>
                    <w:rPr>
                      <w:ins w:id="307" w:author="Paul Janssen" w:date="2020-06-10T17:16:00Z"/>
                    </w:rPr>
                  </w:pPr>
                  <w:ins w:id="308" w:author="Paul Janssen" w:date="2020-06-10T17:16:00Z">
                    <w:r w:rsidRPr="00A25D4D">
                      <w:t> </w:t>
                    </w:r>
                  </w:ins>
                </w:p>
              </w:tc>
              <w:tc>
                <w:tcPr>
                  <w:tcW w:w="1500" w:type="dxa"/>
                  <w:hideMark/>
                </w:tcPr>
                <w:p w14:paraId="7D33EC60" w14:textId="77777777" w:rsidR="006B3319" w:rsidRPr="00A25D4D" w:rsidRDefault="006B3319" w:rsidP="006B3319">
                  <w:pPr>
                    <w:jc w:val="left"/>
                    <w:rPr>
                      <w:ins w:id="309" w:author="Paul Janssen" w:date="2020-06-10T17:16:00Z"/>
                    </w:rPr>
                  </w:pPr>
                  <w:ins w:id="310" w:author="Paul Janssen" w:date="2020-06-10T17:16:00Z">
                    <w:r w:rsidRPr="00A25D4D">
                      <w:t>Type:</w:t>
                    </w:r>
                  </w:ins>
                </w:p>
              </w:tc>
              <w:tc>
                <w:tcPr>
                  <w:tcW w:w="0" w:type="auto"/>
                  <w:hideMark/>
                </w:tcPr>
                <w:p w14:paraId="4C00097F" w14:textId="47723A1A" w:rsidR="006B3319" w:rsidRPr="00A25D4D" w:rsidRDefault="006B3319" w:rsidP="006B3319">
                  <w:pPr>
                    <w:jc w:val="left"/>
                    <w:rPr>
                      <w:ins w:id="311" w:author="Paul Janssen" w:date="2020-06-10T17:16:00Z"/>
                    </w:rPr>
                  </w:pPr>
                  <w:proofErr w:type="spellStart"/>
                  <w:ins w:id="312" w:author="Paul Janssen" w:date="2020-06-10T17:17:00Z">
                    <w:r>
                      <w:t>Boolean</w:t>
                    </w:r>
                  </w:ins>
                  <w:proofErr w:type="spellEnd"/>
                </w:p>
              </w:tc>
            </w:tr>
            <w:tr w:rsidR="006B3319" w:rsidRPr="00A25D4D" w14:paraId="1778FCD6" w14:textId="77777777" w:rsidTr="00B50B58">
              <w:trPr>
                <w:tblHeader/>
                <w:tblCellSpacing w:w="0" w:type="dxa"/>
                <w:ins w:id="313" w:author="Paul Janssen" w:date="2020-06-10T17:16:00Z"/>
              </w:trPr>
              <w:tc>
                <w:tcPr>
                  <w:tcW w:w="360" w:type="dxa"/>
                  <w:hideMark/>
                </w:tcPr>
                <w:p w14:paraId="1D9676F0" w14:textId="77777777" w:rsidR="006B3319" w:rsidRPr="00A25D4D" w:rsidRDefault="006B3319" w:rsidP="006B3319">
                  <w:pPr>
                    <w:jc w:val="left"/>
                    <w:rPr>
                      <w:ins w:id="314" w:author="Paul Janssen" w:date="2020-06-10T17:16:00Z"/>
                    </w:rPr>
                  </w:pPr>
                  <w:ins w:id="315" w:author="Paul Janssen" w:date="2020-06-10T17:16:00Z">
                    <w:r w:rsidRPr="00A25D4D">
                      <w:t> </w:t>
                    </w:r>
                  </w:ins>
                </w:p>
              </w:tc>
              <w:tc>
                <w:tcPr>
                  <w:tcW w:w="1500" w:type="dxa"/>
                  <w:hideMark/>
                </w:tcPr>
                <w:p w14:paraId="305DA67C" w14:textId="77777777" w:rsidR="006B3319" w:rsidRPr="00A25D4D" w:rsidRDefault="006B3319" w:rsidP="006B3319">
                  <w:pPr>
                    <w:jc w:val="left"/>
                    <w:rPr>
                      <w:ins w:id="316" w:author="Paul Janssen" w:date="2020-06-10T17:16:00Z"/>
                    </w:rPr>
                  </w:pPr>
                  <w:ins w:id="317" w:author="Paul Janssen" w:date="2020-06-10T17:16:00Z">
                    <w:r w:rsidRPr="00A25D4D">
                      <w:t>Naam</w:t>
                    </w:r>
                  </w:ins>
                </w:p>
              </w:tc>
              <w:tc>
                <w:tcPr>
                  <w:tcW w:w="0" w:type="auto"/>
                  <w:hideMark/>
                </w:tcPr>
                <w:p w14:paraId="13C8BFF6" w14:textId="77777777" w:rsidR="006B3319" w:rsidRPr="00A25D4D" w:rsidRDefault="006B3319" w:rsidP="006B3319">
                  <w:pPr>
                    <w:jc w:val="left"/>
                    <w:rPr>
                      <w:ins w:id="318" w:author="Paul Janssen" w:date="2020-06-10T17:16:00Z"/>
                    </w:rPr>
                  </w:pPr>
                </w:p>
              </w:tc>
            </w:tr>
            <w:tr w:rsidR="006B3319" w:rsidRPr="00A25D4D" w14:paraId="36943E52" w14:textId="77777777" w:rsidTr="00B50B58">
              <w:trPr>
                <w:tblHeader/>
                <w:tblCellSpacing w:w="0" w:type="dxa"/>
                <w:ins w:id="319" w:author="Paul Janssen" w:date="2020-06-10T17:16:00Z"/>
              </w:trPr>
              <w:tc>
                <w:tcPr>
                  <w:tcW w:w="360" w:type="dxa"/>
                  <w:hideMark/>
                </w:tcPr>
                <w:p w14:paraId="178867A0" w14:textId="77777777" w:rsidR="006B3319" w:rsidRPr="00A25D4D" w:rsidRDefault="006B3319" w:rsidP="006B3319">
                  <w:pPr>
                    <w:jc w:val="left"/>
                    <w:rPr>
                      <w:ins w:id="320" w:author="Paul Janssen" w:date="2020-06-10T17:16:00Z"/>
                    </w:rPr>
                  </w:pPr>
                  <w:ins w:id="321" w:author="Paul Janssen" w:date="2020-06-10T17:16:00Z">
                    <w:r w:rsidRPr="00A25D4D">
                      <w:t> </w:t>
                    </w:r>
                  </w:ins>
                </w:p>
              </w:tc>
              <w:tc>
                <w:tcPr>
                  <w:tcW w:w="1500" w:type="dxa"/>
                  <w:hideMark/>
                </w:tcPr>
                <w:p w14:paraId="66FC1C58" w14:textId="77777777" w:rsidR="006B3319" w:rsidRPr="00A25D4D" w:rsidRDefault="006B3319" w:rsidP="006B3319">
                  <w:pPr>
                    <w:jc w:val="left"/>
                    <w:rPr>
                      <w:ins w:id="322" w:author="Paul Janssen" w:date="2020-06-10T17:16:00Z"/>
                    </w:rPr>
                  </w:pPr>
                  <w:ins w:id="323" w:author="Paul Janssen" w:date="2020-06-10T17:16:00Z">
                    <w:r w:rsidRPr="00A25D4D">
                      <w:t>Definitie:</w:t>
                    </w:r>
                  </w:ins>
                </w:p>
              </w:tc>
              <w:tc>
                <w:tcPr>
                  <w:tcW w:w="0" w:type="auto"/>
                  <w:hideMark/>
                </w:tcPr>
                <w:p w14:paraId="70D85726" w14:textId="1467F6BD" w:rsidR="006B3319" w:rsidRPr="006B3319" w:rsidRDefault="006B3319">
                  <w:pPr>
                    <w:autoSpaceDE w:val="0"/>
                    <w:autoSpaceDN w:val="0"/>
                    <w:adjustRightInd w:val="0"/>
                    <w:spacing w:after="80" w:line="240" w:lineRule="auto"/>
                    <w:jc w:val="left"/>
                    <w:rPr>
                      <w:ins w:id="324" w:author="Paul Janssen" w:date="2020-06-10T17:16:00Z"/>
                      <w:rFonts w:ascii="Calibri" w:hAnsi="Calibri" w:cs="Calibri"/>
                      <w:sz w:val="20"/>
                      <w:szCs w:val="20"/>
                      <w:rPrChange w:id="325" w:author="Paul Janssen" w:date="2020-06-10T17:18:00Z">
                        <w:rPr>
                          <w:ins w:id="326" w:author="Paul Janssen" w:date="2020-06-10T17:16:00Z"/>
                        </w:rPr>
                      </w:rPrChange>
                    </w:rPr>
                    <w:pPrChange w:id="327" w:author="Paul Janssen" w:date="2020-06-10T17:18:00Z">
                      <w:pPr>
                        <w:jc w:val="left"/>
                      </w:pPr>
                    </w:pPrChange>
                  </w:pPr>
                  <w:ins w:id="328" w:author="Paul Janssen" w:date="2020-06-10T17:18:00Z">
                    <w:r w:rsidRPr="006B3319">
                      <w:rPr>
                        <w:rFonts w:ascii="Calibri" w:hAnsi="Calibri" w:cs="Calibri"/>
                        <w:sz w:val="20"/>
                        <w:szCs w:val="20"/>
                      </w:rPr>
                      <w:t>Oriëntatieverzoek door telecomaanbieder ter voorbereiding op een verzoek tot coördinatie van civiele werken.</w:t>
                    </w:r>
                  </w:ins>
                </w:p>
              </w:tc>
            </w:tr>
            <w:tr w:rsidR="006B3319" w:rsidRPr="00A25D4D" w14:paraId="1BD026F4" w14:textId="77777777" w:rsidTr="00B50B58">
              <w:trPr>
                <w:tblHeader/>
                <w:tblCellSpacing w:w="0" w:type="dxa"/>
                <w:ins w:id="329" w:author="Paul Janssen" w:date="2020-06-10T17:16:00Z"/>
              </w:trPr>
              <w:tc>
                <w:tcPr>
                  <w:tcW w:w="360" w:type="dxa"/>
                  <w:hideMark/>
                </w:tcPr>
                <w:p w14:paraId="7027B0D2" w14:textId="77777777" w:rsidR="006B3319" w:rsidRPr="00A25D4D" w:rsidRDefault="006B3319" w:rsidP="006B3319">
                  <w:pPr>
                    <w:jc w:val="left"/>
                    <w:rPr>
                      <w:ins w:id="330" w:author="Paul Janssen" w:date="2020-06-10T17:16:00Z"/>
                    </w:rPr>
                  </w:pPr>
                  <w:ins w:id="331" w:author="Paul Janssen" w:date="2020-06-10T17:16:00Z">
                    <w:r w:rsidRPr="00A25D4D">
                      <w:t> </w:t>
                    </w:r>
                  </w:ins>
                </w:p>
              </w:tc>
              <w:tc>
                <w:tcPr>
                  <w:tcW w:w="1500" w:type="dxa"/>
                  <w:hideMark/>
                </w:tcPr>
                <w:p w14:paraId="3DB74ABF" w14:textId="77777777" w:rsidR="006B3319" w:rsidRPr="00A25D4D" w:rsidRDefault="006B3319" w:rsidP="006B3319">
                  <w:pPr>
                    <w:jc w:val="left"/>
                    <w:rPr>
                      <w:ins w:id="332" w:author="Paul Janssen" w:date="2020-06-10T17:16:00Z"/>
                    </w:rPr>
                  </w:pPr>
                  <w:proofErr w:type="spellStart"/>
                  <w:ins w:id="333" w:author="Paul Janssen" w:date="2020-06-10T17:16:00Z">
                    <w:r w:rsidRPr="00A25D4D">
                      <w:t>Multipliciteit</w:t>
                    </w:r>
                    <w:proofErr w:type="spellEnd"/>
                    <w:r w:rsidRPr="00A25D4D">
                      <w:t>:</w:t>
                    </w:r>
                  </w:ins>
                </w:p>
              </w:tc>
              <w:tc>
                <w:tcPr>
                  <w:tcW w:w="0" w:type="auto"/>
                  <w:hideMark/>
                </w:tcPr>
                <w:p w14:paraId="3BBB4EF0" w14:textId="7E446239" w:rsidR="006B3319" w:rsidRPr="00A25D4D" w:rsidRDefault="006B3319" w:rsidP="006B3319">
                  <w:pPr>
                    <w:jc w:val="left"/>
                    <w:rPr>
                      <w:ins w:id="334" w:author="Paul Janssen" w:date="2020-06-10T17:16:00Z"/>
                    </w:rPr>
                  </w:pPr>
                  <w:ins w:id="335" w:author="Paul Janssen" w:date="2020-06-10T17:17:00Z">
                    <w:r>
                      <w:t>0..</w:t>
                    </w:r>
                  </w:ins>
                  <w:ins w:id="336" w:author="Paul Janssen" w:date="2020-06-10T17:16:00Z">
                    <w:r w:rsidRPr="00A25D4D">
                      <w:t>1</w:t>
                    </w:r>
                  </w:ins>
                </w:p>
              </w:tc>
            </w:tr>
          </w:tbl>
          <w:p w14:paraId="1E4B92F2" w14:textId="77777777" w:rsidR="006B3319" w:rsidRPr="00A25D4D" w:rsidRDefault="006B3319" w:rsidP="008F13CC">
            <w:pPr>
              <w:jc w:val="left"/>
              <w:rPr>
                <w:ins w:id="337" w:author="Paul Janssen" w:date="2020-06-10T17:16:00Z"/>
                <w:b/>
                <w:bCs/>
              </w:rPr>
            </w:pPr>
          </w:p>
        </w:tc>
      </w:tr>
      <w:tr w:rsidR="006B3319" w:rsidRPr="00A25D4D" w14:paraId="6C4BAE2E" w14:textId="77777777" w:rsidTr="00C0190C">
        <w:trPr>
          <w:tblCellSpacing w:w="0" w:type="dxa"/>
          <w:ins w:id="338" w:author="Paul Janssen" w:date="2020-06-10T17:15:00Z"/>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rPr>
                <w:ins w:id="339" w:author="Paul Janssen" w:date="2020-06-10T17:16:00Z"/>
              </w:rPr>
            </w:pPr>
            <w:ins w:id="340" w:author="Paul Janssen" w:date="2020-06-10T17:16:00Z">
              <w:r w:rsidRPr="00A25D4D">
                <w:rPr>
                  <w:b/>
                  <w:bCs/>
                </w:rPr>
                <w:t xml:space="preserve">Attribuut: </w:t>
              </w:r>
              <w:proofErr w:type="spellStart"/>
              <w:r w:rsidRPr="006B3319">
                <w:rPr>
                  <w:b/>
                  <w:bCs/>
                </w:rPr>
                <w:t>voorbereidingMedegebruikFysiekeInfrastructuur</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ins w:id="341" w:author="Paul Janssen" w:date="2020-06-10T17:16:00Z"/>
              </w:trPr>
              <w:tc>
                <w:tcPr>
                  <w:tcW w:w="360" w:type="dxa"/>
                  <w:hideMark/>
                </w:tcPr>
                <w:p w14:paraId="1BD45540" w14:textId="77777777" w:rsidR="006B3319" w:rsidRPr="00A25D4D" w:rsidRDefault="006B3319" w:rsidP="006B3319">
                  <w:pPr>
                    <w:jc w:val="left"/>
                    <w:rPr>
                      <w:ins w:id="342" w:author="Paul Janssen" w:date="2020-06-10T17:16:00Z"/>
                    </w:rPr>
                  </w:pPr>
                  <w:ins w:id="343" w:author="Paul Janssen" w:date="2020-06-10T17:16:00Z">
                    <w:r w:rsidRPr="00A25D4D">
                      <w:t> </w:t>
                    </w:r>
                  </w:ins>
                </w:p>
              </w:tc>
              <w:tc>
                <w:tcPr>
                  <w:tcW w:w="1500" w:type="dxa"/>
                  <w:hideMark/>
                </w:tcPr>
                <w:p w14:paraId="3BD747D3" w14:textId="77777777" w:rsidR="006B3319" w:rsidRPr="00A25D4D" w:rsidRDefault="006B3319" w:rsidP="006B3319">
                  <w:pPr>
                    <w:jc w:val="left"/>
                    <w:rPr>
                      <w:ins w:id="344" w:author="Paul Janssen" w:date="2020-06-10T17:16:00Z"/>
                    </w:rPr>
                  </w:pPr>
                  <w:ins w:id="345" w:author="Paul Janssen" w:date="2020-06-10T17:16:00Z">
                    <w:r w:rsidRPr="00A25D4D">
                      <w:t>Type:</w:t>
                    </w:r>
                  </w:ins>
                </w:p>
              </w:tc>
              <w:tc>
                <w:tcPr>
                  <w:tcW w:w="0" w:type="auto"/>
                  <w:hideMark/>
                </w:tcPr>
                <w:p w14:paraId="4CEB3FBF" w14:textId="20E562CC" w:rsidR="006B3319" w:rsidRPr="00A25D4D" w:rsidRDefault="006B3319" w:rsidP="006B3319">
                  <w:pPr>
                    <w:jc w:val="left"/>
                    <w:rPr>
                      <w:ins w:id="346" w:author="Paul Janssen" w:date="2020-06-10T17:16:00Z"/>
                    </w:rPr>
                  </w:pPr>
                  <w:proofErr w:type="spellStart"/>
                  <w:ins w:id="347" w:author="Paul Janssen" w:date="2020-06-10T17:17:00Z">
                    <w:r>
                      <w:t>Boolean</w:t>
                    </w:r>
                  </w:ins>
                  <w:proofErr w:type="spellEnd"/>
                </w:p>
              </w:tc>
            </w:tr>
            <w:tr w:rsidR="006B3319" w:rsidRPr="00A25D4D" w14:paraId="00AB513A" w14:textId="77777777" w:rsidTr="00B50B58">
              <w:trPr>
                <w:tblHeader/>
                <w:tblCellSpacing w:w="0" w:type="dxa"/>
                <w:ins w:id="348" w:author="Paul Janssen" w:date="2020-06-10T17:16:00Z"/>
              </w:trPr>
              <w:tc>
                <w:tcPr>
                  <w:tcW w:w="360" w:type="dxa"/>
                  <w:hideMark/>
                </w:tcPr>
                <w:p w14:paraId="32A1E246" w14:textId="77777777" w:rsidR="006B3319" w:rsidRPr="00A25D4D" w:rsidRDefault="006B3319" w:rsidP="006B3319">
                  <w:pPr>
                    <w:jc w:val="left"/>
                    <w:rPr>
                      <w:ins w:id="349" w:author="Paul Janssen" w:date="2020-06-10T17:16:00Z"/>
                    </w:rPr>
                  </w:pPr>
                  <w:ins w:id="350" w:author="Paul Janssen" w:date="2020-06-10T17:16:00Z">
                    <w:r w:rsidRPr="00A25D4D">
                      <w:t> </w:t>
                    </w:r>
                  </w:ins>
                </w:p>
              </w:tc>
              <w:tc>
                <w:tcPr>
                  <w:tcW w:w="1500" w:type="dxa"/>
                  <w:hideMark/>
                </w:tcPr>
                <w:p w14:paraId="07725300" w14:textId="77777777" w:rsidR="006B3319" w:rsidRPr="00A25D4D" w:rsidRDefault="006B3319" w:rsidP="006B3319">
                  <w:pPr>
                    <w:jc w:val="left"/>
                    <w:rPr>
                      <w:ins w:id="351" w:author="Paul Janssen" w:date="2020-06-10T17:16:00Z"/>
                    </w:rPr>
                  </w:pPr>
                  <w:ins w:id="352" w:author="Paul Janssen" w:date="2020-06-10T17:16:00Z">
                    <w:r w:rsidRPr="00A25D4D">
                      <w:t>Naam</w:t>
                    </w:r>
                  </w:ins>
                </w:p>
              </w:tc>
              <w:tc>
                <w:tcPr>
                  <w:tcW w:w="0" w:type="auto"/>
                  <w:hideMark/>
                </w:tcPr>
                <w:p w14:paraId="47E6E9FC" w14:textId="77777777" w:rsidR="006B3319" w:rsidRPr="00A25D4D" w:rsidRDefault="006B3319" w:rsidP="006B3319">
                  <w:pPr>
                    <w:jc w:val="left"/>
                    <w:rPr>
                      <w:ins w:id="353" w:author="Paul Janssen" w:date="2020-06-10T17:16:00Z"/>
                    </w:rPr>
                  </w:pPr>
                </w:p>
              </w:tc>
            </w:tr>
            <w:tr w:rsidR="006B3319" w:rsidRPr="00A25D4D" w14:paraId="7BD9B5CB" w14:textId="77777777" w:rsidTr="00B50B58">
              <w:trPr>
                <w:tblHeader/>
                <w:tblCellSpacing w:w="0" w:type="dxa"/>
                <w:ins w:id="354" w:author="Paul Janssen" w:date="2020-06-10T17:16:00Z"/>
              </w:trPr>
              <w:tc>
                <w:tcPr>
                  <w:tcW w:w="360" w:type="dxa"/>
                  <w:hideMark/>
                </w:tcPr>
                <w:p w14:paraId="4757C808" w14:textId="77777777" w:rsidR="006B3319" w:rsidRPr="00A25D4D" w:rsidRDefault="006B3319" w:rsidP="006B3319">
                  <w:pPr>
                    <w:jc w:val="left"/>
                    <w:rPr>
                      <w:ins w:id="355" w:author="Paul Janssen" w:date="2020-06-10T17:16:00Z"/>
                    </w:rPr>
                  </w:pPr>
                  <w:ins w:id="356" w:author="Paul Janssen" w:date="2020-06-10T17:16:00Z">
                    <w:r w:rsidRPr="00A25D4D">
                      <w:t> </w:t>
                    </w:r>
                  </w:ins>
                </w:p>
              </w:tc>
              <w:tc>
                <w:tcPr>
                  <w:tcW w:w="1500" w:type="dxa"/>
                  <w:hideMark/>
                </w:tcPr>
                <w:p w14:paraId="0DA1A9F6" w14:textId="77777777" w:rsidR="006B3319" w:rsidRPr="00A25D4D" w:rsidRDefault="006B3319" w:rsidP="006B3319">
                  <w:pPr>
                    <w:jc w:val="left"/>
                    <w:rPr>
                      <w:ins w:id="357" w:author="Paul Janssen" w:date="2020-06-10T17:16:00Z"/>
                    </w:rPr>
                  </w:pPr>
                  <w:ins w:id="358" w:author="Paul Janssen" w:date="2020-06-10T17:16:00Z">
                    <w:r w:rsidRPr="00A25D4D">
                      <w:t>Definitie:</w:t>
                    </w:r>
                  </w:ins>
                </w:p>
              </w:tc>
              <w:tc>
                <w:tcPr>
                  <w:tcW w:w="0" w:type="auto"/>
                  <w:hideMark/>
                </w:tcPr>
                <w:p w14:paraId="0E01F326" w14:textId="77C5AAC2" w:rsidR="006B3319" w:rsidRPr="006B3319" w:rsidRDefault="006B3319">
                  <w:pPr>
                    <w:autoSpaceDE w:val="0"/>
                    <w:autoSpaceDN w:val="0"/>
                    <w:adjustRightInd w:val="0"/>
                    <w:spacing w:after="80" w:line="240" w:lineRule="auto"/>
                    <w:jc w:val="left"/>
                    <w:rPr>
                      <w:ins w:id="359" w:author="Paul Janssen" w:date="2020-06-10T17:16:00Z"/>
                      <w:rFonts w:ascii="Calibri" w:hAnsi="Calibri" w:cs="Calibri"/>
                      <w:sz w:val="20"/>
                      <w:szCs w:val="20"/>
                      <w:rPrChange w:id="360" w:author="Paul Janssen" w:date="2020-06-10T17:18:00Z">
                        <w:rPr>
                          <w:ins w:id="361" w:author="Paul Janssen" w:date="2020-06-10T17:16:00Z"/>
                        </w:rPr>
                      </w:rPrChange>
                    </w:rPr>
                    <w:pPrChange w:id="362" w:author="Paul Janssen" w:date="2020-06-10T17:18:00Z">
                      <w:pPr>
                        <w:jc w:val="left"/>
                      </w:pPr>
                    </w:pPrChange>
                  </w:pPr>
                  <w:ins w:id="363" w:author="Paul Janssen" w:date="2020-06-10T17:18:00Z">
                    <w:r w:rsidRPr="006B3319">
                      <w:rPr>
                        <w:rFonts w:ascii="Calibri" w:hAnsi="Calibri" w:cs="Calibri"/>
                        <w:sz w:val="20"/>
                        <w:szCs w:val="20"/>
                      </w:rPr>
                      <w:t>Oriëntatieverzoek door telecomaanbieder ter voorbereiding op een verzoek tot medegebruik fysieke infrastructuur.</w:t>
                    </w:r>
                  </w:ins>
                </w:p>
              </w:tc>
            </w:tr>
            <w:tr w:rsidR="006B3319" w:rsidRPr="00A25D4D" w14:paraId="766C2F3B" w14:textId="77777777" w:rsidTr="00B50B58">
              <w:trPr>
                <w:tblHeader/>
                <w:tblCellSpacing w:w="0" w:type="dxa"/>
                <w:ins w:id="364" w:author="Paul Janssen" w:date="2020-06-10T17:16:00Z"/>
              </w:trPr>
              <w:tc>
                <w:tcPr>
                  <w:tcW w:w="360" w:type="dxa"/>
                  <w:hideMark/>
                </w:tcPr>
                <w:p w14:paraId="6A202767" w14:textId="77777777" w:rsidR="006B3319" w:rsidRPr="00A25D4D" w:rsidRDefault="006B3319" w:rsidP="006B3319">
                  <w:pPr>
                    <w:jc w:val="left"/>
                    <w:rPr>
                      <w:ins w:id="365" w:author="Paul Janssen" w:date="2020-06-10T17:16:00Z"/>
                    </w:rPr>
                  </w:pPr>
                  <w:ins w:id="366" w:author="Paul Janssen" w:date="2020-06-10T17:16:00Z">
                    <w:r w:rsidRPr="00A25D4D">
                      <w:t> </w:t>
                    </w:r>
                  </w:ins>
                </w:p>
              </w:tc>
              <w:tc>
                <w:tcPr>
                  <w:tcW w:w="1500" w:type="dxa"/>
                  <w:hideMark/>
                </w:tcPr>
                <w:p w14:paraId="6E948197" w14:textId="77777777" w:rsidR="006B3319" w:rsidRPr="00A25D4D" w:rsidRDefault="006B3319" w:rsidP="006B3319">
                  <w:pPr>
                    <w:jc w:val="left"/>
                    <w:rPr>
                      <w:ins w:id="367" w:author="Paul Janssen" w:date="2020-06-10T17:16:00Z"/>
                    </w:rPr>
                  </w:pPr>
                  <w:proofErr w:type="spellStart"/>
                  <w:ins w:id="368" w:author="Paul Janssen" w:date="2020-06-10T17:16:00Z">
                    <w:r w:rsidRPr="00A25D4D">
                      <w:t>Multipliciteit</w:t>
                    </w:r>
                    <w:proofErr w:type="spellEnd"/>
                    <w:r w:rsidRPr="00A25D4D">
                      <w:t>:</w:t>
                    </w:r>
                  </w:ins>
                </w:p>
              </w:tc>
              <w:tc>
                <w:tcPr>
                  <w:tcW w:w="0" w:type="auto"/>
                  <w:hideMark/>
                </w:tcPr>
                <w:p w14:paraId="523C82A1" w14:textId="15A288AE" w:rsidR="006B3319" w:rsidRPr="00A25D4D" w:rsidRDefault="006B3319" w:rsidP="006B3319">
                  <w:pPr>
                    <w:jc w:val="left"/>
                    <w:rPr>
                      <w:ins w:id="369" w:author="Paul Janssen" w:date="2020-06-10T17:16:00Z"/>
                    </w:rPr>
                  </w:pPr>
                  <w:ins w:id="370" w:author="Paul Janssen" w:date="2020-06-10T17:17:00Z">
                    <w:r>
                      <w:t>0..</w:t>
                    </w:r>
                  </w:ins>
                  <w:ins w:id="371" w:author="Paul Janssen" w:date="2020-06-10T17:16:00Z">
                    <w:r w:rsidRPr="00A25D4D">
                      <w:t>1</w:t>
                    </w:r>
                  </w:ins>
                </w:p>
              </w:tc>
            </w:tr>
          </w:tbl>
          <w:p w14:paraId="0CEFF30B" w14:textId="77777777" w:rsidR="006B3319" w:rsidRPr="00A25D4D" w:rsidRDefault="006B3319" w:rsidP="008F13CC">
            <w:pPr>
              <w:jc w:val="left"/>
              <w:rPr>
                <w:ins w:id="372" w:author="Paul Janssen" w:date="2020-06-10T17:15:00Z"/>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77777777" w:rsidR="00C0190C" w:rsidRPr="00A25D4D" w:rsidRDefault="00C0190C" w:rsidP="008F13CC">
                  <w:pPr>
                    <w:jc w:val="left"/>
                  </w:pPr>
                  <w:r w:rsidRPr="00A25D4D">
                    <w:t xml:space="preserve">De datumtijd waarop de gebiedsinformatie-aanvraag is aangevraagd.- </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33C5D1D2" w:rsidR="00C0190C" w:rsidRPr="00A25D4D" w:rsidRDefault="00C0190C" w:rsidP="008F13CC">
                  <w:pPr>
                    <w:jc w:val="left"/>
                  </w:pPr>
                  <w:del w:id="373" w:author="Paul Janssen" w:date="2020-06-10T17:12:00Z">
                    <w:r w:rsidRPr="00A25D4D" w:rsidDel="006B3319">
                      <w:delText>CharacterString</w:delText>
                    </w:r>
                  </w:del>
                  <w:ins w:id="374" w:author="Paul Janssen" w:date="2020-06-10T17:12:00Z">
                    <w:r w:rsidR="006B3319">
                      <w:t>Adres</w:t>
                    </w:r>
                  </w:ins>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62A9C273" w:rsidR="00C0190C" w:rsidRPr="00A25D4D" w:rsidRDefault="006B3319" w:rsidP="008F13CC">
                  <w:pPr>
                    <w:jc w:val="left"/>
                  </w:pPr>
                  <w:ins w:id="375" w:author="Paul Janssen" w:date="2020-06-10T17:13:00Z">
                    <w:r>
                      <w:t>Het adres of dichtstbijzijnd adres van de locatie van de werkzaamheden waar de gebiedsinformatie-aanvraag voor is ingediend.</w:t>
                    </w:r>
                  </w:ins>
                  <w:del w:id="376" w:author="Paul Janssen" w:date="2020-06-10T17:13:00Z">
                    <w:r w:rsidR="00C0190C" w:rsidRPr="00A25D4D" w:rsidDel="006B3319">
                      <w:delText xml:space="preserve">De locatie van de werkzaamheden waar de gebiedsinformatie-aanvraag voor is ingediend. Dit kan bijvoorbeeld het dichtstbijzijnd adres zijn. </w:delText>
                    </w:r>
                  </w:del>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ins w:id="377" w:author="Paul Janssen" w:date="2020-06-10T17:14:00Z"/>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rPr>
                <w:ins w:id="378" w:author="Paul Janssen" w:date="2020-06-10T17:14:00Z"/>
              </w:rPr>
            </w:pPr>
            <w:ins w:id="379" w:author="Paul Janssen" w:date="2020-06-10T17:14:00Z">
              <w:r w:rsidRPr="00A25D4D">
                <w:rPr>
                  <w:b/>
                  <w:bCs/>
                </w:rPr>
                <w:t xml:space="preserve">Attribuut: </w:t>
              </w:r>
              <w:proofErr w:type="spellStart"/>
              <w:r w:rsidRPr="006B3319">
                <w:rPr>
                  <w:b/>
                  <w:bCs/>
                </w:rPr>
                <w:t>locatieOmschrijving</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ins w:id="380" w:author="Paul Janssen" w:date="2020-06-10T17:14:00Z"/>
              </w:trPr>
              <w:tc>
                <w:tcPr>
                  <w:tcW w:w="360" w:type="dxa"/>
                  <w:hideMark/>
                </w:tcPr>
                <w:p w14:paraId="115FB888" w14:textId="77777777" w:rsidR="006B3319" w:rsidRPr="00A25D4D" w:rsidRDefault="006B3319" w:rsidP="006B3319">
                  <w:pPr>
                    <w:jc w:val="left"/>
                    <w:rPr>
                      <w:ins w:id="381" w:author="Paul Janssen" w:date="2020-06-10T17:14:00Z"/>
                    </w:rPr>
                  </w:pPr>
                  <w:ins w:id="382" w:author="Paul Janssen" w:date="2020-06-10T17:14:00Z">
                    <w:r w:rsidRPr="00A25D4D">
                      <w:t> </w:t>
                    </w:r>
                  </w:ins>
                </w:p>
              </w:tc>
              <w:tc>
                <w:tcPr>
                  <w:tcW w:w="1500" w:type="dxa"/>
                  <w:hideMark/>
                </w:tcPr>
                <w:p w14:paraId="2036E431" w14:textId="77777777" w:rsidR="006B3319" w:rsidRPr="00A25D4D" w:rsidRDefault="006B3319" w:rsidP="006B3319">
                  <w:pPr>
                    <w:jc w:val="left"/>
                    <w:rPr>
                      <w:ins w:id="383" w:author="Paul Janssen" w:date="2020-06-10T17:14:00Z"/>
                    </w:rPr>
                  </w:pPr>
                  <w:ins w:id="384" w:author="Paul Janssen" w:date="2020-06-10T17:14:00Z">
                    <w:r w:rsidRPr="00A25D4D">
                      <w:t>Type:</w:t>
                    </w:r>
                  </w:ins>
                </w:p>
              </w:tc>
              <w:tc>
                <w:tcPr>
                  <w:tcW w:w="0" w:type="auto"/>
                  <w:hideMark/>
                </w:tcPr>
                <w:p w14:paraId="74DCFAC6" w14:textId="77777777" w:rsidR="006B3319" w:rsidRPr="00A25D4D" w:rsidRDefault="006B3319" w:rsidP="006B3319">
                  <w:pPr>
                    <w:jc w:val="left"/>
                    <w:rPr>
                      <w:ins w:id="385" w:author="Paul Janssen" w:date="2020-06-10T17:14:00Z"/>
                    </w:rPr>
                  </w:pPr>
                  <w:ins w:id="386" w:author="Paul Janssen" w:date="2020-06-10T17:14:00Z">
                    <w:r>
                      <w:t>Adres</w:t>
                    </w:r>
                  </w:ins>
                </w:p>
              </w:tc>
            </w:tr>
            <w:tr w:rsidR="006B3319" w:rsidRPr="00A25D4D" w14:paraId="58F7089A" w14:textId="77777777" w:rsidTr="00B50B58">
              <w:trPr>
                <w:tblHeader/>
                <w:tblCellSpacing w:w="0" w:type="dxa"/>
                <w:ins w:id="387" w:author="Paul Janssen" w:date="2020-06-10T17:14:00Z"/>
              </w:trPr>
              <w:tc>
                <w:tcPr>
                  <w:tcW w:w="360" w:type="dxa"/>
                  <w:hideMark/>
                </w:tcPr>
                <w:p w14:paraId="38021492" w14:textId="77777777" w:rsidR="006B3319" w:rsidRPr="00A25D4D" w:rsidRDefault="006B3319" w:rsidP="006B3319">
                  <w:pPr>
                    <w:jc w:val="left"/>
                    <w:rPr>
                      <w:ins w:id="388" w:author="Paul Janssen" w:date="2020-06-10T17:14:00Z"/>
                    </w:rPr>
                  </w:pPr>
                  <w:ins w:id="389" w:author="Paul Janssen" w:date="2020-06-10T17:14:00Z">
                    <w:r w:rsidRPr="00A25D4D">
                      <w:t> </w:t>
                    </w:r>
                  </w:ins>
                </w:p>
              </w:tc>
              <w:tc>
                <w:tcPr>
                  <w:tcW w:w="1500" w:type="dxa"/>
                  <w:hideMark/>
                </w:tcPr>
                <w:p w14:paraId="42DBEA46" w14:textId="77777777" w:rsidR="006B3319" w:rsidRPr="00A25D4D" w:rsidRDefault="006B3319" w:rsidP="006B3319">
                  <w:pPr>
                    <w:jc w:val="left"/>
                    <w:rPr>
                      <w:ins w:id="390" w:author="Paul Janssen" w:date="2020-06-10T17:14:00Z"/>
                    </w:rPr>
                  </w:pPr>
                  <w:ins w:id="391" w:author="Paul Janssen" w:date="2020-06-10T17:14:00Z">
                    <w:r w:rsidRPr="00A25D4D">
                      <w:t>Naam</w:t>
                    </w:r>
                  </w:ins>
                </w:p>
              </w:tc>
              <w:tc>
                <w:tcPr>
                  <w:tcW w:w="0" w:type="auto"/>
                  <w:hideMark/>
                </w:tcPr>
                <w:p w14:paraId="09B752FA" w14:textId="77777777" w:rsidR="006B3319" w:rsidRPr="00A25D4D" w:rsidRDefault="006B3319" w:rsidP="006B3319">
                  <w:pPr>
                    <w:jc w:val="left"/>
                    <w:rPr>
                      <w:ins w:id="392" w:author="Paul Janssen" w:date="2020-06-10T17:14:00Z"/>
                    </w:rPr>
                  </w:pPr>
                </w:p>
              </w:tc>
            </w:tr>
            <w:tr w:rsidR="006B3319" w:rsidRPr="00A25D4D" w14:paraId="720051D1" w14:textId="77777777" w:rsidTr="00B50B58">
              <w:trPr>
                <w:tblHeader/>
                <w:tblCellSpacing w:w="0" w:type="dxa"/>
                <w:ins w:id="393" w:author="Paul Janssen" w:date="2020-06-10T17:14:00Z"/>
              </w:trPr>
              <w:tc>
                <w:tcPr>
                  <w:tcW w:w="360" w:type="dxa"/>
                  <w:hideMark/>
                </w:tcPr>
                <w:p w14:paraId="1811D63D" w14:textId="77777777" w:rsidR="006B3319" w:rsidRPr="00A25D4D" w:rsidRDefault="006B3319" w:rsidP="006B3319">
                  <w:pPr>
                    <w:jc w:val="left"/>
                    <w:rPr>
                      <w:ins w:id="394" w:author="Paul Janssen" w:date="2020-06-10T17:14:00Z"/>
                    </w:rPr>
                  </w:pPr>
                  <w:ins w:id="395" w:author="Paul Janssen" w:date="2020-06-10T17:14:00Z">
                    <w:r w:rsidRPr="00A25D4D">
                      <w:t> </w:t>
                    </w:r>
                  </w:ins>
                </w:p>
              </w:tc>
              <w:tc>
                <w:tcPr>
                  <w:tcW w:w="1500" w:type="dxa"/>
                  <w:hideMark/>
                </w:tcPr>
                <w:p w14:paraId="7F5490E9" w14:textId="77777777" w:rsidR="006B3319" w:rsidRPr="00A25D4D" w:rsidRDefault="006B3319" w:rsidP="006B3319">
                  <w:pPr>
                    <w:jc w:val="left"/>
                    <w:rPr>
                      <w:ins w:id="396" w:author="Paul Janssen" w:date="2020-06-10T17:14:00Z"/>
                    </w:rPr>
                  </w:pPr>
                  <w:ins w:id="397" w:author="Paul Janssen" w:date="2020-06-10T17:14:00Z">
                    <w:r w:rsidRPr="00A25D4D">
                      <w:t>Definitie:</w:t>
                    </w:r>
                  </w:ins>
                </w:p>
              </w:tc>
              <w:tc>
                <w:tcPr>
                  <w:tcW w:w="0" w:type="auto"/>
                  <w:hideMark/>
                </w:tcPr>
                <w:p w14:paraId="6A484808" w14:textId="45BEEC28" w:rsidR="006B3319" w:rsidRPr="00A25D4D" w:rsidRDefault="006B3319" w:rsidP="006B3319">
                  <w:pPr>
                    <w:jc w:val="left"/>
                    <w:rPr>
                      <w:ins w:id="398" w:author="Paul Janssen" w:date="2020-06-10T17:14:00Z"/>
                    </w:rPr>
                  </w:pPr>
                  <w:ins w:id="399" w:author="Paul Janssen" w:date="2020-06-10T17:15:00Z">
                    <w:r>
                      <w:t>Een omschrijving van de locatie van de werkzaamheden waar de gebiedsinformatie-aanvraag voor is ingediend.</w:t>
                    </w:r>
                  </w:ins>
                </w:p>
              </w:tc>
            </w:tr>
            <w:tr w:rsidR="006B3319" w:rsidRPr="00A25D4D" w14:paraId="0F6B7696" w14:textId="77777777" w:rsidTr="00B50B58">
              <w:trPr>
                <w:tblHeader/>
                <w:tblCellSpacing w:w="0" w:type="dxa"/>
                <w:ins w:id="400" w:author="Paul Janssen" w:date="2020-06-10T17:14:00Z"/>
              </w:trPr>
              <w:tc>
                <w:tcPr>
                  <w:tcW w:w="360" w:type="dxa"/>
                  <w:hideMark/>
                </w:tcPr>
                <w:p w14:paraId="114FA2E2" w14:textId="77777777" w:rsidR="006B3319" w:rsidRPr="00A25D4D" w:rsidRDefault="006B3319" w:rsidP="006B3319">
                  <w:pPr>
                    <w:jc w:val="left"/>
                    <w:rPr>
                      <w:ins w:id="401" w:author="Paul Janssen" w:date="2020-06-10T17:14:00Z"/>
                    </w:rPr>
                  </w:pPr>
                  <w:ins w:id="402" w:author="Paul Janssen" w:date="2020-06-10T17:14:00Z">
                    <w:r w:rsidRPr="00A25D4D">
                      <w:t> </w:t>
                    </w:r>
                  </w:ins>
                </w:p>
              </w:tc>
              <w:tc>
                <w:tcPr>
                  <w:tcW w:w="1500" w:type="dxa"/>
                  <w:hideMark/>
                </w:tcPr>
                <w:p w14:paraId="37287791" w14:textId="77777777" w:rsidR="006B3319" w:rsidRPr="00A25D4D" w:rsidRDefault="006B3319" w:rsidP="006B3319">
                  <w:pPr>
                    <w:jc w:val="left"/>
                    <w:rPr>
                      <w:ins w:id="403" w:author="Paul Janssen" w:date="2020-06-10T17:14:00Z"/>
                    </w:rPr>
                  </w:pPr>
                  <w:proofErr w:type="spellStart"/>
                  <w:ins w:id="404" w:author="Paul Janssen" w:date="2020-06-10T17:14:00Z">
                    <w:r w:rsidRPr="00A25D4D">
                      <w:t>Multipliciteit</w:t>
                    </w:r>
                    <w:proofErr w:type="spellEnd"/>
                    <w:r w:rsidRPr="00A25D4D">
                      <w:t>:</w:t>
                    </w:r>
                  </w:ins>
                </w:p>
              </w:tc>
              <w:tc>
                <w:tcPr>
                  <w:tcW w:w="0" w:type="auto"/>
                  <w:hideMark/>
                </w:tcPr>
                <w:p w14:paraId="267FC9BF" w14:textId="5C8AD95F" w:rsidR="006B3319" w:rsidRPr="00A25D4D" w:rsidRDefault="006B3319" w:rsidP="006B3319">
                  <w:pPr>
                    <w:jc w:val="left"/>
                    <w:rPr>
                      <w:ins w:id="405" w:author="Paul Janssen" w:date="2020-06-10T17:14:00Z"/>
                    </w:rPr>
                  </w:pPr>
                  <w:ins w:id="406" w:author="Paul Janssen" w:date="2020-06-10T17:15:00Z">
                    <w:r>
                      <w:t>0..</w:t>
                    </w:r>
                  </w:ins>
                  <w:ins w:id="407" w:author="Paul Janssen" w:date="2020-06-10T17:14:00Z">
                    <w:r w:rsidRPr="00A25D4D">
                      <w:t>1</w:t>
                    </w:r>
                  </w:ins>
                </w:p>
              </w:tc>
            </w:tr>
          </w:tbl>
          <w:p w14:paraId="20123F84" w14:textId="77777777" w:rsidR="006B3319" w:rsidRPr="00A25D4D" w:rsidRDefault="006B3319" w:rsidP="008F13CC">
            <w:pPr>
              <w:jc w:val="left"/>
              <w:rPr>
                <w:ins w:id="408" w:author="Paul Janssen" w:date="2020-06-10T17:14:00Z"/>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lastRenderedPageBreak/>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lastRenderedPageBreak/>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409" w:author="Paul Janssen" w:date="2020-06-10T18:09: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410">
          <w:tblGrid>
            <w:gridCol w:w="9132"/>
          </w:tblGrid>
        </w:tblGridChange>
      </w:tblGrid>
      <w:tr w:rsidR="00C0190C" w:rsidRPr="00A25D4D" w14:paraId="4FED59B6" w14:textId="77777777" w:rsidTr="00EF6C54">
        <w:trPr>
          <w:trHeight w:val="225"/>
          <w:tblHeader/>
          <w:tblCellSpacing w:w="0" w:type="dxa"/>
          <w:trPrChange w:id="411" w:author="Paul Janssen" w:date="2020-06-10T18:09: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412" w:author="Paul Janssen" w:date="2020-06-10T18:09: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EF6C54">
        <w:trPr>
          <w:tblCellSpacing w:w="0" w:type="dxa"/>
          <w:trPrChange w:id="413"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4"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EF6C54">
        <w:trPr>
          <w:tblCellSpacing w:w="0" w:type="dxa"/>
          <w:trPrChange w:id="415"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6"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lastRenderedPageBreak/>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EF6C54">
        <w:trPr>
          <w:tblCellSpacing w:w="0" w:type="dxa"/>
          <w:trPrChange w:id="417"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18"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C20E0E4" w14:textId="77777777" w:rsidR="00C0190C" w:rsidRPr="00A25D4D" w:rsidRDefault="00C0190C" w:rsidP="008F13CC">
            <w:pPr>
              <w:jc w:val="left"/>
            </w:pPr>
            <w:r w:rsidRPr="00A25D4D">
              <w:rPr>
                <w:b/>
                <w:bCs/>
              </w:rPr>
              <w:lastRenderedPageBreak/>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EF6C54">
        <w:trPr>
          <w:tblCellSpacing w:w="0" w:type="dxa"/>
          <w:trPrChange w:id="419"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0"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20A7078" w14:textId="77777777" w:rsidR="00C0190C" w:rsidRPr="00A25D4D" w:rsidRDefault="00C0190C" w:rsidP="008F13CC">
            <w:pPr>
              <w:jc w:val="left"/>
            </w:pPr>
            <w:r w:rsidRPr="00A25D4D">
              <w:rPr>
                <w:b/>
                <w:bCs/>
              </w:rPr>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EF6C54">
        <w:trPr>
          <w:tblCellSpacing w:w="0" w:type="dxa"/>
          <w:trPrChange w:id="421"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2"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EF6C54">
        <w:trPr>
          <w:tblCellSpacing w:w="0" w:type="dxa"/>
          <w:trPrChange w:id="423"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4"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EF6C54">
        <w:trPr>
          <w:tblCellSpacing w:w="0" w:type="dxa"/>
          <w:trPrChange w:id="425"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6"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EF6C54">
        <w:trPr>
          <w:tblCellSpacing w:w="0" w:type="dxa"/>
          <w:trPrChange w:id="427"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28"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1"/>
              <w:gridCol w:w="823"/>
              <w:gridCol w:w="8168"/>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54BBE841"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29" w:author="Paul Janssen" w:date="2020-06-10T17:25:00Z">
                    <w:r w:rsidR="001555C3">
                      <w:t xml:space="preserve"> </w:t>
                    </w:r>
                    <w:proofErr w:type="spellStart"/>
                    <w:r w:rsidR="001555C3">
                      <w:t>belanghebbende</w:t>
                    </w:r>
                  </w:ins>
                  <w:del w:id="430" w:author="Paul Janssen" w:date="2020-06-10T17:25:00Z">
                    <w:r w:rsidRPr="00A25D4D" w:rsidDel="001555C3">
                      <w:delText>beheerdersinformatie</w:delText>
                    </w:r>
                  </w:del>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1" w:author="Paul Janssen" w:date="2020-06-10T17:25:00Z">
                    <w:r w:rsidR="001555C3">
                      <w:t xml:space="preserve"> belanghebbende</w:t>
                    </w:r>
                  </w:ins>
                  <w:del w:id="432" w:author="Paul Janssen" w:date="2020-06-10T17:25:00Z">
                    <w:r w:rsidRPr="00A25D4D" w:rsidDel="001555C3">
                      <w:delText>beheerdersinformatie</w:delText>
                    </w:r>
                  </w:del>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ins w:id="433" w:author="Paul Janssen" w:date="2020-06-10T17:25:00Z">
                    <w:r w:rsidR="001555C3">
                      <w:t xml:space="preserve"> </w:t>
                    </w:r>
                    <w:proofErr w:type="spellStart"/>
                    <w:r w:rsidR="001555C3">
                      <w:t>belanghebbende</w:t>
                    </w:r>
                  </w:ins>
                  <w:del w:id="434"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ins w:id="435" w:author="Paul Janssen" w:date="2020-06-10T17:25:00Z">
                    <w:r w:rsidR="001555C3">
                      <w:t xml:space="preserve"> belanghebbende</w:t>
                    </w:r>
                  </w:ins>
                  <w:del w:id="436" w:author="Paul Janssen" w:date="2020-06-10T17:25:00Z">
                    <w:r w:rsidRPr="00A25D4D" w:rsidDel="001555C3">
                      <w:delText>beheerdersinformatie</w:delText>
                    </w:r>
                  </w:del>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ins w:id="437" w:author="Paul Janssen" w:date="2020-06-10T17:25:00Z">
                    <w:r w:rsidR="001555C3">
                      <w:t xml:space="preserve"> </w:t>
                    </w:r>
                    <w:proofErr w:type="spellStart"/>
                    <w:r w:rsidR="001555C3">
                      <w:t>belanghebbende</w:t>
                    </w:r>
                  </w:ins>
                  <w:del w:id="438" w:author="Paul Janssen" w:date="2020-06-10T17:25:00Z">
                    <w:r w:rsidRPr="00A25D4D" w:rsidDel="001555C3">
                      <w:delText>beheerdersinformatie</w:delText>
                    </w:r>
                  </w:del>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del w:id="439" w:author="Paul Janssen" w:date="2020-06-10T17:25:00Z">
                    <w:r w:rsidRPr="00A25D4D" w:rsidDel="001555C3">
                      <w:delText>beheerdersinformatie</w:delText>
                    </w:r>
                  </w:del>
                  <w:ins w:id="440" w:author="Paul Janssen" w:date="2020-06-10T17:25:00Z">
                    <w:r w:rsidR="001555C3">
                      <w:t>belanghebbende</w:t>
                    </w:r>
                  </w:ins>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EF6C54">
        <w:trPr>
          <w:tblCellSpacing w:w="0" w:type="dxa"/>
          <w:trPrChange w:id="441" w:author="Paul Janssen" w:date="2020-06-10T18:09: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442" w:author="Paul Janssen" w:date="2020-06-10T18:09:00Z">
              <w:tcPr>
                <w:tcW w:w="0" w:type="auto"/>
                <w:tcBorders>
                  <w:top w:val="outset" w:sz="6" w:space="0" w:color="auto"/>
                  <w:left w:val="outset" w:sz="6" w:space="0" w:color="auto"/>
                  <w:bottom w:val="outset" w:sz="6" w:space="0" w:color="auto"/>
                  <w:right w:val="outset" w:sz="6" w:space="0" w:color="auto"/>
                </w:tcBorders>
                <w:hideMark/>
              </w:tcPr>
            </w:tcPrChange>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lastRenderedPageBreak/>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58C45EB1" w:rsidR="00C0190C" w:rsidRPr="00A25D4D" w:rsidRDefault="00C0190C" w:rsidP="008F13CC">
                  <w:pPr>
                    <w:jc w:val="left"/>
                  </w:pPr>
                  <w:r w:rsidRPr="00A25D4D">
                    <w:t xml:space="preserve">Artikel 1 </w:t>
                  </w:r>
                  <w:del w:id="443" w:author="Paul Janssen" w:date="2020-06-10T16:08:00Z">
                    <w:r w:rsidRPr="00A25D4D" w:rsidDel="00135FA7">
                      <w:delText>WION</w:delText>
                    </w:r>
                  </w:del>
                  <w:ins w:id="444" w:author="Paul Janssen" w:date="2020-06-10T16:08:00Z">
                    <w:r w:rsidR="00135FA7">
                      <w:t>WIBON</w:t>
                    </w:r>
                  </w:ins>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ins w:id="445" w:author="Paul Janssen" w:date="2020-06-10T18:19:00Z">
                    <w:r>
                      <w:t>Een informatiepolygoon is de weergave door een grondroerder van het gebied, waarvoor gebiedsinformatie wordt gevraagd.</w:t>
                    </w:r>
                  </w:ins>
                </w:p>
              </w:tc>
            </w:tr>
            <w:tr w:rsidR="005C5480" w:rsidRPr="00A25D4D" w14:paraId="6BF7A67C" w14:textId="77777777" w:rsidTr="00C0190C">
              <w:trPr>
                <w:tblHeader/>
                <w:tblCellSpacing w:w="0" w:type="dxa"/>
                <w:ins w:id="446" w:author="Paul Janssen" w:date="2020-06-10T18:19:00Z"/>
              </w:trPr>
              <w:tc>
                <w:tcPr>
                  <w:tcW w:w="360" w:type="dxa"/>
                </w:tcPr>
                <w:p w14:paraId="79C708B7" w14:textId="77777777" w:rsidR="005C5480" w:rsidRPr="00A25D4D" w:rsidRDefault="005C5480" w:rsidP="008F13CC">
                  <w:pPr>
                    <w:jc w:val="left"/>
                    <w:rPr>
                      <w:ins w:id="447" w:author="Paul Janssen" w:date="2020-06-10T18:19:00Z"/>
                    </w:rPr>
                  </w:pPr>
                </w:p>
              </w:tc>
              <w:tc>
                <w:tcPr>
                  <w:tcW w:w="1500" w:type="dxa"/>
                </w:tcPr>
                <w:p w14:paraId="63A64B8A" w14:textId="2CABA571" w:rsidR="005C5480" w:rsidRPr="00A25D4D" w:rsidRDefault="005C5480" w:rsidP="008F13CC">
                  <w:pPr>
                    <w:jc w:val="left"/>
                    <w:rPr>
                      <w:ins w:id="448" w:author="Paul Janssen" w:date="2020-06-10T18:19:00Z"/>
                    </w:rPr>
                  </w:pPr>
                  <w:ins w:id="449" w:author="Paul Janssen" w:date="2020-06-10T18:19:00Z">
                    <w:r>
                      <w:t>Omschrijving:</w:t>
                    </w:r>
                  </w:ins>
                </w:p>
              </w:tc>
              <w:tc>
                <w:tcPr>
                  <w:tcW w:w="0" w:type="auto"/>
                </w:tcPr>
                <w:p w14:paraId="7DACDF18" w14:textId="4526E9F1" w:rsidR="005C5480" w:rsidRDefault="005C5480">
                  <w:pPr>
                    <w:autoSpaceDE w:val="0"/>
                    <w:autoSpaceDN w:val="0"/>
                    <w:adjustRightInd w:val="0"/>
                    <w:spacing w:after="80" w:line="240" w:lineRule="auto"/>
                    <w:jc w:val="left"/>
                    <w:rPr>
                      <w:ins w:id="450" w:author="Paul Janssen" w:date="2020-06-10T18:19:00Z"/>
                    </w:rPr>
                    <w:pPrChange w:id="451" w:author="Paul Janssen" w:date="2020-06-10T18:19:00Z">
                      <w:pPr>
                        <w:jc w:val="left"/>
                      </w:pPr>
                    </w:pPrChange>
                  </w:pPr>
                  <w:ins w:id="452" w:author="Paul Janssen" w:date="2020-06-10T18:19:00Z">
                    <w:r w:rsidRPr="005C5480">
                      <w:rPr>
                        <w:rFonts w:ascii="Calibri" w:hAnsi="Calibri" w:cs="Calibri"/>
                        <w:sz w:val="20"/>
                        <w:szCs w:val="20"/>
                      </w:rPr>
                      <w:t>De gebiedsinformatie die zich bevindt tussen een informatiepolygoon en de graafpolygoon is puur ter informatie en ondersteuning van de werkzaamheden van de grondroerder</w:t>
                    </w:r>
                  </w:ins>
                  <w:ins w:id="453" w:author="Paul Janssen" w:date="2020-06-10T18:20:00Z">
                    <w:r>
                      <w:rPr>
                        <w:rFonts w:ascii="Calibri" w:hAnsi="Calibri" w:cs="Calibri"/>
                        <w:sz w:val="20"/>
                        <w:szCs w:val="20"/>
                      </w:rPr>
                      <w:t>.</w:t>
                    </w:r>
                  </w:ins>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ins w:id="454" w:author="Paul Janssen" w:date="2020-06-10T16:15:00Z">
                    <w:r w:rsidR="00135FA7">
                      <w:t>Object</w:t>
                    </w:r>
                  </w:ins>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28B46959" w14:textId="77777777" w:rsidR="005C5480" w:rsidRPr="005C5480" w:rsidRDefault="005C5480" w:rsidP="005C5480">
                  <w:pPr>
                    <w:autoSpaceDE w:val="0"/>
                    <w:autoSpaceDN w:val="0"/>
                    <w:adjustRightInd w:val="0"/>
                    <w:spacing w:after="80" w:line="240" w:lineRule="auto"/>
                    <w:jc w:val="left"/>
                    <w:rPr>
                      <w:ins w:id="455" w:author="Paul Janssen" w:date="2020-06-10T18:12:00Z"/>
                      <w:rFonts w:ascii="Calibri" w:hAnsi="Calibri" w:cs="Calibri"/>
                      <w:sz w:val="20"/>
                      <w:szCs w:val="20"/>
                    </w:rPr>
                  </w:pPr>
                  <w:ins w:id="456" w:author="Paul Janssen" w:date="2020-06-10T18:12:00Z">
                    <w:r w:rsidRPr="005C5480">
                      <w:rPr>
                        <w:rFonts w:ascii="Calibri" w:hAnsi="Calibri" w:cs="Calibri"/>
                        <w:sz w:val="20"/>
                        <w:szCs w:val="20"/>
                      </w:rPr>
                      <w:t>Geometrie die specifiek is gecreëerd voor de visualisatie van het gebied tussen de buitenring van de graafpolygoon en de buitenring van de informatiepolygoon.</w:t>
                    </w:r>
                  </w:ins>
                </w:p>
                <w:p w14:paraId="4B778560" w14:textId="60C60B82" w:rsidR="00C0190C" w:rsidRPr="00A25D4D" w:rsidRDefault="00C0190C" w:rsidP="008F13CC">
                  <w:pPr>
                    <w:jc w:val="left"/>
                  </w:pPr>
                  <w:del w:id="457" w:author="Paul Janssen" w:date="2020-06-10T18:12:00Z">
                    <w:r w:rsidRPr="00A25D4D" w:rsidDel="005C5480">
                      <w:delText xml:space="preserve">Geometrie die specifiek is gecreeerd voor de visualisatie van het gebied tussen de graafpolygoon en de informatiepolygoon. </w:delText>
                    </w:r>
                  </w:del>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5D9027F6" w14:textId="77777777" w:rsidR="005C5480" w:rsidRPr="005C5480" w:rsidRDefault="005C5480" w:rsidP="005C5480">
                  <w:pPr>
                    <w:autoSpaceDE w:val="0"/>
                    <w:autoSpaceDN w:val="0"/>
                    <w:adjustRightInd w:val="0"/>
                    <w:spacing w:after="80" w:line="240" w:lineRule="auto"/>
                    <w:jc w:val="left"/>
                    <w:rPr>
                      <w:ins w:id="458" w:author="Paul Janssen" w:date="2020-06-10T18:13:00Z"/>
                      <w:rFonts w:ascii="Calibri" w:hAnsi="Calibri" w:cs="Calibri"/>
                      <w:sz w:val="20"/>
                      <w:szCs w:val="20"/>
                    </w:rPr>
                  </w:pPr>
                  <w:ins w:id="459" w:author="Paul Janssen" w:date="2020-06-10T18:13:00Z">
                    <w:r w:rsidRPr="005C5480">
                      <w:rPr>
                        <w:rFonts w:ascii="Calibri" w:hAnsi="Calibri" w:cs="Calibri"/>
                        <w:sz w:val="20"/>
                        <w:szCs w:val="20"/>
                      </w:rPr>
                      <w:t xml:space="preserve">De graafpolygoon mag niet buiten de informatiepolygoon vallen. Voor het apart visualiseren van het gebied dat in de </w:t>
                    </w:r>
                    <w:proofErr w:type="spellStart"/>
                    <w:r w:rsidRPr="005C5480">
                      <w:rPr>
                        <w:rFonts w:ascii="Calibri" w:hAnsi="Calibri" w:cs="Calibri"/>
                        <w:sz w:val="20"/>
                        <w:szCs w:val="20"/>
                      </w:rPr>
                      <w:t>informatiepolgoon</w:t>
                    </w:r>
                    <w:proofErr w:type="spellEnd"/>
                    <w:r w:rsidRPr="005C5480">
                      <w:rPr>
                        <w:rFonts w:ascii="Calibri" w:hAnsi="Calibri" w:cs="Calibri"/>
                        <w:sz w:val="20"/>
                        <w:szCs w:val="20"/>
                      </w:rPr>
                      <w:t xml:space="preserve"> zit maar niet in de graafpolygoon is deze geometrie gegenereerd. Het heeft als buitenring de contour van de informatiepolygoon en als binnenring de contour van de graafpolygoon.</w:t>
                    </w:r>
                  </w:ins>
                </w:p>
                <w:p w14:paraId="244138FD" w14:textId="6D9739C5" w:rsidR="00C0190C" w:rsidRPr="00A25D4D" w:rsidRDefault="00C0190C" w:rsidP="008F13CC">
                  <w:pPr>
                    <w:jc w:val="left"/>
                  </w:pPr>
                  <w:del w:id="460" w:author="Paul Janssen" w:date="2020-06-10T18:13:00Z">
                    <w:r w:rsidRPr="00A25D4D" w:rsidDel="005C5480">
                      <w:delTex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delText>
                    </w:r>
                  </w:del>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491E73C9" w:rsidR="00C0190C" w:rsidRPr="00A25D4D" w:rsidRDefault="00C0190C" w:rsidP="008F13CC">
                  <w:pPr>
                    <w:jc w:val="left"/>
                  </w:pPr>
                  <w:del w:id="461" w:author="Paul Janssen" w:date="2020-06-10T16:15:00Z">
                    <w:r w:rsidRPr="00A25D4D" w:rsidDel="007252B2">
                      <w:delText>1</w:delText>
                    </w:r>
                  </w:del>
                  <w:ins w:id="462" w:author="Paul Janssen" w:date="2020-06-10T16:15:00Z">
                    <w:r w:rsidR="007252B2">
                      <w:t>0..1</w:t>
                    </w:r>
                  </w:ins>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ins w:id="463" w:author="Paul Janssen" w:date="2020-06-10T16:16:00Z"/>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rPr>
                <w:ins w:id="464" w:author="Paul Janssen" w:date="2020-06-10T16:16:00Z"/>
              </w:rPr>
            </w:pPr>
            <w:proofErr w:type="spellStart"/>
            <w:ins w:id="465" w:author="Paul Janssen" w:date="2020-06-10T16:16:00Z">
              <w:r w:rsidRPr="00A25D4D">
                <w:rPr>
                  <w:b/>
                  <w:bCs/>
                </w:rPr>
                <w:t>Constraint</w:t>
              </w:r>
              <w:proofErr w:type="spellEnd"/>
              <w:r w:rsidRPr="00A25D4D">
                <w:rPr>
                  <w:b/>
                  <w:bCs/>
                </w:rPr>
                <w:t xml:space="preserve">: </w:t>
              </w:r>
            </w:ins>
            <w:proofErr w:type="spellStart"/>
            <w:ins w:id="466" w:author="Paul Janssen" w:date="2020-06-10T16:17:00Z">
              <w:r w:rsidRPr="007252B2">
                <w:rPr>
                  <w:b/>
                  <w:bCs/>
                </w:rPr>
                <w:t>GeometrieVlakOfMultivlak</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ins w:id="467" w:author="Paul Janssen" w:date="2020-06-10T16:16:00Z"/>
              </w:trPr>
              <w:tc>
                <w:tcPr>
                  <w:tcW w:w="360" w:type="dxa"/>
                  <w:hideMark/>
                </w:tcPr>
                <w:p w14:paraId="7B9E3DB8" w14:textId="77777777" w:rsidR="007252B2" w:rsidRPr="00A25D4D" w:rsidRDefault="007252B2" w:rsidP="007252B2">
                  <w:pPr>
                    <w:jc w:val="left"/>
                    <w:rPr>
                      <w:ins w:id="468" w:author="Paul Janssen" w:date="2020-06-10T16:16:00Z"/>
                    </w:rPr>
                  </w:pPr>
                  <w:ins w:id="469" w:author="Paul Janssen" w:date="2020-06-10T16:16:00Z">
                    <w:r w:rsidRPr="00A25D4D">
                      <w:t> </w:t>
                    </w:r>
                  </w:ins>
                </w:p>
              </w:tc>
              <w:tc>
                <w:tcPr>
                  <w:tcW w:w="1500" w:type="dxa"/>
                  <w:hideMark/>
                </w:tcPr>
                <w:p w14:paraId="00B2BFCC" w14:textId="77777777" w:rsidR="007252B2" w:rsidRPr="00A25D4D" w:rsidRDefault="007252B2" w:rsidP="007252B2">
                  <w:pPr>
                    <w:jc w:val="left"/>
                    <w:rPr>
                      <w:ins w:id="470" w:author="Paul Janssen" w:date="2020-06-10T16:16:00Z"/>
                    </w:rPr>
                  </w:pPr>
                  <w:ins w:id="471" w:author="Paul Janssen" w:date="2020-06-10T16:16:00Z">
                    <w:r w:rsidRPr="00A25D4D">
                      <w:t>Natuurlijke taal:</w:t>
                    </w:r>
                  </w:ins>
                </w:p>
              </w:tc>
              <w:tc>
                <w:tcPr>
                  <w:tcW w:w="0" w:type="auto"/>
                  <w:hideMark/>
                </w:tcPr>
                <w:p w14:paraId="6474A3A3" w14:textId="5BDAB0D4" w:rsidR="007252B2" w:rsidRPr="00A25D4D" w:rsidRDefault="007252B2" w:rsidP="007252B2">
                  <w:pPr>
                    <w:jc w:val="left"/>
                    <w:rPr>
                      <w:ins w:id="472" w:author="Paul Janssen" w:date="2020-06-10T16:16:00Z"/>
                    </w:rPr>
                  </w:pPr>
                  <w:ins w:id="473" w:author="Paul Janssen" w:date="2020-06-10T16:18:00Z">
                    <w:r>
                      <w:t xml:space="preserve">Geometrie is vlak of </w:t>
                    </w:r>
                    <w:proofErr w:type="spellStart"/>
                    <w:r>
                      <w:t>multivlak</w:t>
                    </w:r>
                  </w:ins>
                  <w:proofErr w:type="spellEnd"/>
                </w:p>
              </w:tc>
            </w:tr>
            <w:tr w:rsidR="007252B2" w:rsidRPr="00A25D4D" w14:paraId="035CDF13" w14:textId="77777777" w:rsidTr="00B50B58">
              <w:trPr>
                <w:tblHeader/>
                <w:tblCellSpacing w:w="0" w:type="dxa"/>
                <w:ins w:id="474" w:author="Paul Janssen" w:date="2020-06-10T16:16:00Z"/>
              </w:trPr>
              <w:tc>
                <w:tcPr>
                  <w:tcW w:w="360" w:type="dxa"/>
                  <w:hideMark/>
                </w:tcPr>
                <w:p w14:paraId="1DA66754" w14:textId="77777777" w:rsidR="007252B2" w:rsidRPr="00A25D4D" w:rsidRDefault="007252B2" w:rsidP="007252B2">
                  <w:pPr>
                    <w:jc w:val="left"/>
                    <w:rPr>
                      <w:ins w:id="475" w:author="Paul Janssen" w:date="2020-06-10T16:16:00Z"/>
                    </w:rPr>
                  </w:pPr>
                  <w:ins w:id="476" w:author="Paul Janssen" w:date="2020-06-10T16:16:00Z">
                    <w:r w:rsidRPr="00A25D4D">
                      <w:t> </w:t>
                    </w:r>
                  </w:ins>
                </w:p>
              </w:tc>
              <w:tc>
                <w:tcPr>
                  <w:tcW w:w="1500" w:type="dxa"/>
                  <w:hideMark/>
                </w:tcPr>
                <w:p w14:paraId="13D6D55D" w14:textId="77777777" w:rsidR="007252B2" w:rsidRPr="00A25D4D" w:rsidRDefault="007252B2" w:rsidP="007252B2">
                  <w:pPr>
                    <w:jc w:val="left"/>
                    <w:rPr>
                      <w:ins w:id="477" w:author="Paul Janssen" w:date="2020-06-10T16:16:00Z"/>
                    </w:rPr>
                  </w:pPr>
                  <w:ins w:id="478" w:author="Paul Janssen" w:date="2020-06-10T16:16:00Z">
                    <w:r w:rsidRPr="00A25D4D">
                      <w:t>OCL:</w:t>
                    </w:r>
                  </w:ins>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ins w:id="479" w:author="Paul Janssen" w:date="2020-06-10T16:18:00Z"/>
                      <w:rFonts w:ascii="Calibri" w:hAnsi="Calibri" w:cs="Calibri"/>
                      <w:sz w:val="20"/>
                      <w:szCs w:val="20"/>
                    </w:rPr>
                  </w:pPr>
                  <w:proofErr w:type="spellStart"/>
                  <w:ins w:id="480" w:author="Paul Janssen" w:date="2020-06-10T16:18:00Z">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ins>
                </w:p>
                <w:p w14:paraId="33C40E14" w14:textId="07A40087" w:rsidR="007252B2" w:rsidRPr="00A25D4D" w:rsidRDefault="007252B2" w:rsidP="007252B2">
                  <w:pPr>
                    <w:jc w:val="left"/>
                    <w:rPr>
                      <w:ins w:id="481" w:author="Paul Janssen" w:date="2020-06-10T16:16:00Z"/>
                    </w:rPr>
                  </w:pPr>
                  <w:proofErr w:type="spellStart"/>
                  <w:ins w:id="482" w:author="Paul Janssen" w:date="2020-06-10T16:18:00Z">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ins>
                </w:p>
              </w:tc>
            </w:tr>
          </w:tbl>
          <w:p w14:paraId="40884155" w14:textId="77777777" w:rsidR="007252B2" w:rsidRPr="00A25D4D" w:rsidRDefault="007252B2" w:rsidP="008F13CC">
            <w:pPr>
              <w:jc w:val="left"/>
              <w:rPr>
                <w:ins w:id="483" w:author="Paul Janssen" w:date="2020-06-10T16:16:00Z"/>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lastRenderedPageBreak/>
              <w:t>KabelEnLeidingContainer</w:t>
            </w:r>
            <w:proofErr w:type="spellEnd"/>
            <w:r w:rsidRPr="00A25D4D">
              <w:rPr>
                <w:b/>
                <w:bCs/>
              </w:rPr>
              <w:t xml:space="preserve"> (abstract) </w:t>
            </w:r>
          </w:p>
        </w:tc>
      </w:tr>
      <w:tr w:rsidR="00C0190C" w:rsidRPr="00A25D4D" w14:paraId="555EC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FEE90D6" w:rsidR="00C0190C" w:rsidRPr="00A25D4D" w:rsidRDefault="00C0190C" w:rsidP="008F13CC">
                  <w:pPr>
                    <w:jc w:val="left"/>
                  </w:pPr>
                  <w:r w:rsidRPr="00A25D4D">
                    <w:t xml:space="preserve">De </w:t>
                  </w:r>
                  <w:del w:id="484" w:author="Paul Janssen" w:date="2020-06-10T16:08:00Z">
                    <w:r w:rsidRPr="00A25D4D" w:rsidDel="00135FA7">
                      <w:delText>WION</w:delText>
                    </w:r>
                  </w:del>
                  <w:ins w:id="485" w:author="Paul Janssen" w:date="2020-06-10T16:08:00Z">
                    <w:r w:rsidR="00135FA7">
                      <w:t>WIBON</w:t>
                    </w:r>
                  </w:ins>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C0190C" w:rsidRPr="00A25D4D" w14:paraId="3EA2EA1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C0190C">
        <w:trPr>
          <w:tblCellSpacing w:w="0" w:type="dxa"/>
          <w:ins w:id="486" w:author="Paul Janssen" w:date="2020-06-10T17:52:00Z"/>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rPr>
                <w:ins w:id="487" w:author="Paul Janssen" w:date="2020-06-10T17:52:00Z"/>
              </w:rPr>
            </w:pPr>
            <w:proofErr w:type="spellStart"/>
            <w:ins w:id="488" w:author="Paul Janssen" w:date="2020-06-10T17:52: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ins w:id="489" w:author="Paul Janssen" w:date="2020-06-10T17:52:00Z"/>
              </w:trPr>
              <w:tc>
                <w:tcPr>
                  <w:tcW w:w="360" w:type="dxa"/>
                  <w:hideMark/>
                </w:tcPr>
                <w:p w14:paraId="1A6A83DA" w14:textId="77777777" w:rsidR="00A92388" w:rsidRPr="00A25D4D" w:rsidRDefault="00A92388" w:rsidP="00A92388">
                  <w:pPr>
                    <w:jc w:val="left"/>
                    <w:rPr>
                      <w:ins w:id="490" w:author="Paul Janssen" w:date="2020-06-10T17:52:00Z"/>
                    </w:rPr>
                  </w:pPr>
                  <w:ins w:id="491" w:author="Paul Janssen" w:date="2020-06-10T17:52:00Z">
                    <w:r w:rsidRPr="00A25D4D">
                      <w:t> </w:t>
                    </w:r>
                  </w:ins>
                </w:p>
              </w:tc>
              <w:tc>
                <w:tcPr>
                  <w:tcW w:w="1500" w:type="dxa"/>
                  <w:hideMark/>
                </w:tcPr>
                <w:p w14:paraId="0351002A" w14:textId="77777777" w:rsidR="00A92388" w:rsidRPr="00A25D4D" w:rsidRDefault="00A92388" w:rsidP="00A92388">
                  <w:pPr>
                    <w:jc w:val="left"/>
                    <w:rPr>
                      <w:ins w:id="492" w:author="Paul Janssen" w:date="2020-06-10T17:52:00Z"/>
                    </w:rPr>
                  </w:pPr>
                  <w:ins w:id="493" w:author="Paul Janssen" w:date="2020-06-10T17:52:00Z">
                    <w:r w:rsidRPr="00A25D4D">
                      <w:t>Natuurlijke taal:</w:t>
                    </w:r>
                  </w:ins>
                </w:p>
              </w:tc>
              <w:tc>
                <w:tcPr>
                  <w:tcW w:w="0" w:type="auto"/>
                  <w:hideMark/>
                </w:tcPr>
                <w:p w14:paraId="5580070D" w14:textId="77777777" w:rsidR="00A92388" w:rsidRPr="00A25D4D" w:rsidRDefault="00A92388" w:rsidP="00A92388">
                  <w:pPr>
                    <w:jc w:val="left"/>
                    <w:rPr>
                      <w:ins w:id="494" w:author="Paul Janssen" w:date="2020-06-10T17:52:00Z"/>
                    </w:rPr>
                  </w:pPr>
                  <w:ins w:id="495" w:author="Paul Janssen" w:date="2020-06-10T17:52:00Z">
                    <w:r>
                      <w:t>hoort bij maximaal 1 utiliteitsnet</w:t>
                    </w:r>
                  </w:ins>
                </w:p>
              </w:tc>
            </w:tr>
            <w:tr w:rsidR="00A92388" w:rsidRPr="00A25D4D" w14:paraId="7E910C3E" w14:textId="77777777" w:rsidTr="00B50B58">
              <w:trPr>
                <w:tblHeader/>
                <w:tblCellSpacing w:w="0" w:type="dxa"/>
                <w:ins w:id="496" w:author="Paul Janssen" w:date="2020-06-10T17:52:00Z"/>
              </w:trPr>
              <w:tc>
                <w:tcPr>
                  <w:tcW w:w="360" w:type="dxa"/>
                  <w:hideMark/>
                </w:tcPr>
                <w:p w14:paraId="01305B5B" w14:textId="77777777" w:rsidR="00A92388" w:rsidRPr="00A25D4D" w:rsidRDefault="00A92388" w:rsidP="00A92388">
                  <w:pPr>
                    <w:jc w:val="left"/>
                    <w:rPr>
                      <w:ins w:id="497" w:author="Paul Janssen" w:date="2020-06-10T17:52:00Z"/>
                    </w:rPr>
                  </w:pPr>
                  <w:ins w:id="498" w:author="Paul Janssen" w:date="2020-06-10T17:52:00Z">
                    <w:r w:rsidRPr="00A25D4D">
                      <w:lastRenderedPageBreak/>
                      <w:t> </w:t>
                    </w:r>
                  </w:ins>
                </w:p>
              </w:tc>
              <w:tc>
                <w:tcPr>
                  <w:tcW w:w="1500" w:type="dxa"/>
                  <w:hideMark/>
                </w:tcPr>
                <w:p w14:paraId="372D5414" w14:textId="77777777" w:rsidR="00A92388" w:rsidRPr="00A25D4D" w:rsidRDefault="00A92388" w:rsidP="00A92388">
                  <w:pPr>
                    <w:jc w:val="left"/>
                    <w:rPr>
                      <w:ins w:id="499" w:author="Paul Janssen" w:date="2020-06-10T17:52:00Z"/>
                    </w:rPr>
                  </w:pPr>
                  <w:ins w:id="500" w:author="Paul Janssen" w:date="2020-06-10T17:52:00Z">
                    <w:r w:rsidRPr="00A25D4D">
                      <w:t>OCL:</w:t>
                    </w:r>
                  </w:ins>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ins w:id="501" w:author="Paul Janssen" w:date="2020-06-10T17:52:00Z"/>
                      <w:rFonts w:ascii="Calibri" w:hAnsi="Calibri" w:cs="Calibri"/>
                      <w:sz w:val="20"/>
                      <w:szCs w:val="20"/>
                    </w:rPr>
                  </w:pPr>
                  <w:proofErr w:type="spellStart"/>
                  <w:ins w:id="502" w:author="Paul Janssen" w:date="2020-06-10T17:52:00Z">
                    <w:r w:rsidRPr="00924D70">
                      <w:rPr>
                        <w:rFonts w:ascii="Calibri" w:hAnsi="Calibri" w:cs="Calibri"/>
                        <w:sz w:val="20"/>
                        <w:szCs w:val="20"/>
                      </w:rPr>
                      <w:t>inv</w:t>
                    </w:r>
                    <w:proofErr w:type="spellEnd"/>
                    <w:r w:rsidRPr="00924D70">
                      <w:rPr>
                        <w:rFonts w:ascii="Calibri" w:hAnsi="Calibri" w:cs="Calibri"/>
                        <w:sz w:val="20"/>
                        <w:szCs w:val="20"/>
                      </w:rPr>
                      <w:t>:</w:t>
                    </w:r>
                  </w:ins>
                </w:p>
                <w:p w14:paraId="3C901561" w14:textId="77777777" w:rsidR="00A92388" w:rsidRPr="004C0A21" w:rsidRDefault="00A92388" w:rsidP="00A92388">
                  <w:pPr>
                    <w:autoSpaceDE w:val="0"/>
                    <w:autoSpaceDN w:val="0"/>
                    <w:adjustRightInd w:val="0"/>
                    <w:spacing w:after="80" w:line="240" w:lineRule="auto"/>
                    <w:jc w:val="left"/>
                    <w:rPr>
                      <w:ins w:id="503" w:author="Paul Janssen" w:date="2020-06-10T17:52:00Z"/>
                      <w:rFonts w:ascii="Calibri" w:hAnsi="Calibri" w:cs="Calibri"/>
                      <w:sz w:val="20"/>
                      <w:szCs w:val="20"/>
                    </w:rPr>
                  </w:pPr>
                  <w:proofErr w:type="spellStart"/>
                  <w:ins w:id="504" w:author="Paul Janssen" w:date="2020-06-10T17:5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57C3886" w14:textId="77777777" w:rsidR="00A92388" w:rsidRPr="00A25D4D" w:rsidRDefault="00A92388" w:rsidP="008F13CC">
            <w:pPr>
              <w:jc w:val="left"/>
              <w:rPr>
                <w:ins w:id="505" w:author="Paul Janssen" w:date="2020-06-10T17:52:00Z"/>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lastRenderedPageBreak/>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44C54508" w:rsidR="00C0190C" w:rsidRPr="00A25D4D" w:rsidRDefault="00C0190C" w:rsidP="008F13CC">
                  <w:pPr>
                    <w:jc w:val="left"/>
                  </w:pPr>
                  <w:r w:rsidRPr="00A25D4D">
                    <w:t xml:space="preserve">De </w:t>
                  </w:r>
                  <w:del w:id="506" w:author="Paul Janssen" w:date="2020-06-10T16:08:00Z">
                    <w:r w:rsidRPr="00A25D4D" w:rsidDel="00135FA7">
                      <w:delText>WION</w:delText>
                    </w:r>
                  </w:del>
                  <w:ins w:id="507" w:author="Paul Janssen" w:date="2020-06-10T16:08:00Z">
                    <w:r w:rsidR="00135FA7">
                      <w:t>WIBON</w:t>
                    </w:r>
                  </w:ins>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ins w:id="508" w:author="Paul Janssen" w:date="2020-06-10T17:49:00Z"/>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rPr>
                <w:ins w:id="509" w:author="Paul Janssen" w:date="2020-06-10T17:50:00Z"/>
              </w:rPr>
            </w:pPr>
            <w:proofErr w:type="spellStart"/>
            <w:ins w:id="510" w:author="Paul Janssen" w:date="2020-06-10T17:50: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ins w:id="511" w:author="Paul Janssen" w:date="2020-06-10T17:50:00Z"/>
              </w:trPr>
              <w:tc>
                <w:tcPr>
                  <w:tcW w:w="360" w:type="dxa"/>
                  <w:hideMark/>
                </w:tcPr>
                <w:p w14:paraId="1E759F95" w14:textId="77777777" w:rsidR="00924D70" w:rsidRPr="00A25D4D" w:rsidRDefault="00924D70" w:rsidP="00924D70">
                  <w:pPr>
                    <w:jc w:val="left"/>
                    <w:rPr>
                      <w:ins w:id="512" w:author="Paul Janssen" w:date="2020-06-10T17:50:00Z"/>
                    </w:rPr>
                  </w:pPr>
                  <w:ins w:id="513" w:author="Paul Janssen" w:date="2020-06-10T17:50:00Z">
                    <w:r w:rsidRPr="00A25D4D">
                      <w:t> </w:t>
                    </w:r>
                  </w:ins>
                </w:p>
              </w:tc>
              <w:tc>
                <w:tcPr>
                  <w:tcW w:w="1500" w:type="dxa"/>
                  <w:hideMark/>
                </w:tcPr>
                <w:p w14:paraId="2177EA27" w14:textId="77777777" w:rsidR="00924D70" w:rsidRPr="00A25D4D" w:rsidRDefault="00924D70" w:rsidP="00924D70">
                  <w:pPr>
                    <w:jc w:val="left"/>
                    <w:rPr>
                      <w:ins w:id="514" w:author="Paul Janssen" w:date="2020-06-10T17:50:00Z"/>
                    </w:rPr>
                  </w:pPr>
                  <w:ins w:id="515" w:author="Paul Janssen" w:date="2020-06-10T17:50:00Z">
                    <w:r w:rsidRPr="00A25D4D">
                      <w:t>Natuurlijke taal:</w:t>
                    </w:r>
                  </w:ins>
                </w:p>
              </w:tc>
              <w:tc>
                <w:tcPr>
                  <w:tcW w:w="0" w:type="auto"/>
                  <w:hideMark/>
                </w:tcPr>
                <w:p w14:paraId="105E978A" w14:textId="69355CD6" w:rsidR="00924D70" w:rsidRPr="00A25D4D" w:rsidRDefault="00924D70" w:rsidP="00924D70">
                  <w:pPr>
                    <w:jc w:val="left"/>
                    <w:rPr>
                      <w:ins w:id="516" w:author="Paul Janssen" w:date="2020-06-10T17:50:00Z"/>
                    </w:rPr>
                  </w:pPr>
                  <w:ins w:id="517" w:author="Paul Janssen" w:date="2020-06-10T17:51:00Z">
                    <w:r>
                      <w:t>hoort bij maximaal 1 utiliteitsnet</w:t>
                    </w:r>
                  </w:ins>
                </w:p>
              </w:tc>
            </w:tr>
            <w:tr w:rsidR="00924D70" w:rsidRPr="00A25D4D" w14:paraId="219101E6" w14:textId="77777777" w:rsidTr="00B50B58">
              <w:trPr>
                <w:tblHeader/>
                <w:tblCellSpacing w:w="0" w:type="dxa"/>
                <w:ins w:id="518" w:author="Paul Janssen" w:date="2020-06-10T17:50:00Z"/>
              </w:trPr>
              <w:tc>
                <w:tcPr>
                  <w:tcW w:w="360" w:type="dxa"/>
                  <w:hideMark/>
                </w:tcPr>
                <w:p w14:paraId="420E2DFE" w14:textId="77777777" w:rsidR="00924D70" w:rsidRPr="00A25D4D" w:rsidRDefault="00924D70" w:rsidP="00924D70">
                  <w:pPr>
                    <w:jc w:val="left"/>
                    <w:rPr>
                      <w:ins w:id="519" w:author="Paul Janssen" w:date="2020-06-10T17:50:00Z"/>
                    </w:rPr>
                  </w:pPr>
                  <w:ins w:id="520" w:author="Paul Janssen" w:date="2020-06-10T17:50:00Z">
                    <w:r w:rsidRPr="00A25D4D">
                      <w:t> </w:t>
                    </w:r>
                  </w:ins>
                </w:p>
              </w:tc>
              <w:tc>
                <w:tcPr>
                  <w:tcW w:w="1500" w:type="dxa"/>
                  <w:hideMark/>
                </w:tcPr>
                <w:p w14:paraId="35074297" w14:textId="77777777" w:rsidR="00924D70" w:rsidRPr="00A25D4D" w:rsidRDefault="00924D70" w:rsidP="00924D70">
                  <w:pPr>
                    <w:jc w:val="left"/>
                    <w:rPr>
                      <w:ins w:id="521" w:author="Paul Janssen" w:date="2020-06-10T17:50:00Z"/>
                    </w:rPr>
                  </w:pPr>
                  <w:ins w:id="522" w:author="Paul Janssen" w:date="2020-06-10T17:50:00Z">
                    <w:r w:rsidRPr="00A25D4D">
                      <w:t>OCL:</w:t>
                    </w:r>
                  </w:ins>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ins w:id="523" w:author="Paul Janssen" w:date="2020-06-10T17:51:00Z"/>
                      <w:rFonts w:ascii="Calibri" w:hAnsi="Calibri" w:cs="Calibri"/>
                      <w:sz w:val="20"/>
                      <w:szCs w:val="20"/>
                    </w:rPr>
                  </w:pPr>
                  <w:proofErr w:type="spellStart"/>
                  <w:ins w:id="524" w:author="Paul Janssen" w:date="2020-06-10T17:51:00Z">
                    <w:r w:rsidRPr="00924D70">
                      <w:rPr>
                        <w:rFonts w:ascii="Calibri" w:hAnsi="Calibri" w:cs="Calibri"/>
                        <w:sz w:val="20"/>
                        <w:szCs w:val="20"/>
                      </w:rPr>
                      <w:t>inv</w:t>
                    </w:r>
                    <w:proofErr w:type="spellEnd"/>
                    <w:r w:rsidRPr="00924D70">
                      <w:rPr>
                        <w:rFonts w:ascii="Calibri" w:hAnsi="Calibri" w:cs="Calibri"/>
                        <w:sz w:val="20"/>
                        <w:szCs w:val="20"/>
                      </w:rPr>
                      <w:t>:</w:t>
                    </w:r>
                  </w:ins>
                </w:p>
                <w:p w14:paraId="74CAC268" w14:textId="420156B1" w:rsidR="00924D70" w:rsidRPr="00A92388" w:rsidRDefault="00924D70">
                  <w:pPr>
                    <w:autoSpaceDE w:val="0"/>
                    <w:autoSpaceDN w:val="0"/>
                    <w:adjustRightInd w:val="0"/>
                    <w:spacing w:after="80" w:line="240" w:lineRule="auto"/>
                    <w:jc w:val="left"/>
                    <w:rPr>
                      <w:ins w:id="525" w:author="Paul Janssen" w:date="2020-06-10T17:50:00Z"/>
                      <w:rFonts w:ascii="Calibri" w:hAnsi="Calibri" w:cs="Calibri"/>
                      <w:sz w:val="20"/>
                      <w:szCs w:val="20"/>
                      <w:rPrChange w:id="526" w:author="Paul Janssen" w:date="2020-06-10T17:51:00Z">
                        <w:rPr>
                          <w:ins w:id="527" w:author="Paul Janssen" w:date="2020-06-10T17:50:00Z"/>
                        </w:rPr>
                      </w:rPrChange>
                    </w:rPr>
                    <w:pPrChange w:id="528" w:author="Paul Janssen" w:date="2020-06-10T17:51:00Z">
                      <w:pPr>
                        <w:jc w:val="left"/>
                      </w:pPr>
                    </w:pPrChange>
                  </w:pPr>
                  <w:proofErr w:type="spellStart"/>
                  <w:ins w:id="529" w:author="Paul Janssen" w:date="2020-06-10T17:5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9BD414A" w14:textId="77777777" w:rsidR="00924D70" w:rsidRPr="00A25D4D" w:rsidRDefault="00924D70" w:rsidP="008F13CC">
            <w:pPr>
              <w:jc w:val="left"/>
              <w:rPr>
                <w:ins w:id="530" w:author="Paul Janssen" w:date="2020-06-10T17:49:00Z"/>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lastRenderedPageBreak/>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531" w:author="Paul Janssen" w:date="2020-06-10T18:04: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532">
          <w:tblGrid>
            <w:gridCol w:w="9132"/>
          </w:tblGrid>
        </w:tblGridChange>
      </w:tblGrid>
      <w:tr w:rsidR="00C0190C" w:rsidRPr="00A25D4D" w14:paraId="771055ED" w14:textId="77777777" w:rsidTr="00EF6C54">
        <w:trPr>
          <w:trHeight w:val="225"/>
          <w:tblHeader/>
          <w:tblCellSpacing w:w="0" w:type="dxa"/>
          <w:trPrChange w:id="533" w:author="Paul Janssen" w:date="2020-06-10T18:04: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534" w:author="Paul Janssen" w:date="2020-06-10T18:04: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EF6C54">
        <w:trPr>
          <w:tblCellSpacing w:w="0" w:type="dxa"/>
          <w:trPrChange w:id="535"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536" w:author="Paul Janssen" w:date="2020-06-10T18:04: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EF6C54">
        <w:trPr>
          <w:tblCellSpacing w:w="0" w:type="dxa"/>
          <w:ins w:id="537" w:author="Paul Janssen" w:date="2020-06-10T18:04:00Z"/>
          <w:trPrChange w:id="538" w:author="Paul Janssen" w:date="2020-06-10T18:04: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539" w:author="Paul Janssen" w:date="2020-06-10T18:04:00Z">
              <w:tcPr>
                <w:tcW w:w="0" w:type="auto"/>
                <w:tcBorders>
                  <w:top w:val="outset" w:sz="6" w:space="0" w:color="auto"/>
                  <w:left w:val="outset" w:sz="6" w:space="0" w:color="auto"/>
                  <w:bottom w:val="outset" w:sz="6" w:space="0" w:color="auto"/>
                  <w:right w:val="outset" w:sz="6" w:space="0" w:color="auto"/>
                </w:tcBorders>
              </w:tcPr>
            </w:tcPrChange>
          </w:tcPr>
          <w:p w14:paraId="6311B125" w14:textId="77777777" w:rsidR="00EF6C54" w:rsidRPr="00A25D4D" w:rsidRDefault="00EF6C54" w:rsidP="00EF6C54">
            <w:pPr>
              <w:jc w:val="left"/>
              <w:rPr>
                <w:ins w:id="540" w:author="Paul Janssen" w:date="2020-06-10T18:04:00Z"/>
              </w:rPr>
            </w:pPr>
            <w:proofErr w:type="spellStart"/>
            <w:ins w:id="541" w:author="Paul Janssen" w:date="2020-06-10T18:04: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ins w:id="542" w:author="Paul Janssen" w:date="2020-06-10T18:04:00Z"/>
              </w:trPr>
              <w:tc>
                <w:tcPr>
                  <w:tcW w:w="360" w:type="dxa"/>
                  <w:hideMark/>
                </w:tcPr>
                <w:p w14:paraId="38C5C8E9" w14:textId="77777777" w:rsidR="00EF6C54" w:rsidRPr="00A25D4D" w:rsidRDefault="00EF6C54" w:rsidP="00EF6C54">
                  <w:pPr>
                    <w:jc w:val="left"/>
                    <w:rPr>
                      <w:ins w:id="543" w:author="Paul Janssen" w:date="2020-06-10T18:04:00Z"/>
                    </w:rPr>
                  </w:pPr>
                  <w:ins w:id="544" w:author="Paul Janssen" w:date="2020-06-10T18:04:00Z">
                    <w:r w:rsidRPr="00A25D4D">
                      <w:t> </w:t>
                    </w:r>
                  </w:ins>
                </w:p>
              </w:tc>
              <w:tc>
                <w:tcPr>
                  <w:tcW w:w="1500" w:type="dxa"/>
                  <w:hideMark/>
                </w:tcPr>
                <w:p w14:paraId="16B95EC6" w14:textId="77777777" w:rsidR="00EF6C54" w:rsidRPr="00A25D4D" w:rsidRDefault="00EF6C54" w:rsidP="00EF6C54">
                  <w:pPr>
                    <w:jc w:val="left"/>
                    <w:rPr>
                      <w:ins w:id="545" w:author="Paul Janssen" w:date="2020-06-10T18:04:00Z"/>
                    </w:rPr>
                  </w:pPr>
                  <w:ins w:id="546" w:author="Paul Janssen" w:date="2020-06-10T18:04:00Z">
                    <w:r w:rsidRPr="00A25D4D">
                      <w:t>Natuurlijke taal:</w:t>
                    </w:r>
                  </w:ins>
                </w:p>
              </w:tc>
              <w:tc>
                <w:tcPr>
                  <w:tcW w:w="0" w:type="auto"/>
                  <w:hideMark/>
                </w:tcPr>
                <w:p w14:paraId="60759A62" w14:textId="77777777" w:rsidR="00EF6C54" w:rsidRPr="00A25D4D" w:rsidRDefault="00EF6C54" w:rsidP="00EF6C54">
                  <w:pPr>
                    <w:jc w:val="left"/>
                    <w:rPr>
                      <w:ins w:id="547" w:author="Paul Janssen" w:date="2020-06-10T18:04:00Z"/>
                    </w:rPr>
                  </w:pPr>
                  <w:ins w:id="548" w:author="Paul Janssen" w:date="2020-06-10T18:04:00Z">
                    <w:r>
                      <w:t>hoort bij maximaal 1 utiliteitsnet</w:t>
                    </w:r>
                  </w:ins>
                </w:p>
              </w:tc>
            </w:tr>
            <w:tr w:rsidR="00EF6C54" w:rsidRPr="00A25D4D" w14:paraId="64DE32F2" w14:textId="77777777" w:rsidTr="00B50B58">
              <w:trPr>
                <w:tblHeader/>
                <w:tblCellSpacing w:w="0" w:type="dxa"/>
                <w:ins w:id="549" w:author="Paul Janssen" w:date="2020-06-10T18:04:00Z"/>
              </w:trPr>
              <w:tc>
                <w:tcPr>
                  <w:tcW w:w="360" w:type="dxa"/>
                  <w:hideMark/>
                </w:tcPr>
                <w:p w14:paraId="0333E4EB" w14:textId="77777777" w:rsidR="00EF6C54" w:rsidRPr="00A25D4D" w:rsidRDefault="00EF6C54" w:rsidP="00EF6C54">
                  <w:pPr>
                    <w:jc w:val="left"/>
                    <w:rPr>
                      <w:ins w:id="550" w:author="Paul Janssen" w:date="2020-06-10T18:04:00Z"/>
                    </w:rPr>
                  </w:pPr>
                  <w:ins w:id="551" w:author="Paul Janssen" w:date="2020-06-10T18:04:00Z">
                    <w:r w:rsidRPr="00A25D4D">
                      <w:t> </w:t>
                    </w:r>
                  </w:ins>
                </w:p>
              </w:tc>
              <w:tc>
                <w:tcPr>
                  <w:tcW w:w="1500" w:type="dxa"/>
                  <w:hideMark/>
                </w:tcPr>
                <w:p w14:paraId="78E1CF67" w14:textId="77777777" w:rsidR="00EF6C54" w:rsidRPr="00A25D4D" w:rsidRDefault="00EF6C54" w:rsidP="00EF6C54">
                  <w:pPr>
                    <w:jc w:val="left"/>
                    <w:rPr>
                      <w:ins w:id="552" w:author="Paul Janssen" w:date="2020-06-10T18:04:00Z"/>
                    </w:rPr>
                  </w:pPr>
                  <w:ins w:id="553" w:author="Paul Janssen" w:date="2020-06-10T18:04:00Z">
                    <w:r w:rsidRPr="00A25D4D">
                      <w:t>OCL:</w:t>
                    </w:r>
                  </w:ins>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ins w:id="554" w:author="Paul Janssen" w:date="2020-06-10T18:04:00Z"/>
                      <w:rFonts w:ascii="Calibri" w:hAnsi="Calibri" w:cs="Calibri"/>
                      <w:sz w:val="20"/>
                      <w:szCs w:val="20"/>
                    </w:rPr>
                  </w:pPr>
                  <w:proofErr w:type="spellStart"/>
                  <w:ins w:id="555" w:author="Paul Janssen" w:date="2020-06-10T18:04:00Z">
                    <w:r w:rsidRPr="00924D70">
                      <w:rPr>
                        <w:rFonts w:ascii="Calibri" w:hAnsi="Calibri" w:cs="Calibri"/>
                        <w:sz w:val="20"/>
                        <w:szCs w:val="20"/>
                      </w:rPr>
                      <w:t>inv</w:t>
                    </w:r>
                    <w:proofErr w:type="spellEnd"/>
                    <w:r w:rsidRPr="00924D70">
                      <w:rPr>
                        <w:rFonts w:ascii="Calibri" w:hAnsi="Calibri" w:cs="Calibri"/>
                        <w:sz w:val="20"/>
                        <w:szCs w:val="20"/>
                      </w:rPr>
                      <w:t>:</w:t>
                    </w:r>
                  </w:ins>
                </w:p>
                <w:p w14:paraId="3CAA1B18" w14:textId="77777777" w:rsidR="00EF6C54" w:rsidRPr="004C0A21" w:rsidRDefault="00EF6C54" w:rsidP="00EF6C54">
                  <w:pPr>
                    <w:autoSpaceDE w:val="0"/>
                    <w:autoSpaceDN w:val="0"/>
                    <w:adjustRightInd w:val="0"/>
                    <w:spacing w:after="80" w:line="240" w:lineRule="auto"/>
                    <w:jc w:val="left"/>
                    <w:rPr>
                      <w:ins w:id="556" w:author="Paul Janssen" w:date="2020-06-10T18:04:00Z"/>
                      <w:rFonts w:ascii="Calibri" w:hAnsi="Calibri" w:cs="Calibri"/>
                      <w:sz w:val="20"/>
                      <w:szCs w:val="20"/>
                    </w:rPr>
                  </w:pPr>
                  <w:proofErr w:type="spellStart"/>
                  <w:ins w:id="557" w:author="Paul Janssen" w:date="2020-06-10T18:04: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7E8FAE9" w14:textId="77777777" w:rsidR="00EF6C54" w:rsidRPr="00A25D4D" w:rsidRDefault="00EF6C54" w:rsidP="008F13CC">
            <w:pPr>
              <w:jc w:val="left"/>
              <w:rPr>
                <w:ins w:id="558" w:author="Paul Janssen" w:date="2020-06-10T18:04:00Z"/>
              </w:rPr>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ins w:id="559" w:author="Paul Janssen" w:date="2020-06-10T17:10:00Z"/>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rPr>
                <w:ins w:id="560" w:author="Paul Janssen" w:date="2020-06-10T17:10:00Z"/>
              </w:rPr>
            </w:pPr>
            <w:proofErr w:type="spellStart"/>
            <w:ins w:id="561" w:author="Paul Janssen" w:date="2020-06-10T17:10:00Z">
              <w:r w:rsidRPr="00A25D4D">
                <w:rPr>
                  <w:b/>
                  <w:bCs/>
                </w:rPr>
                <w:t>Constraint</w:t>
              </w:r>
              <w:proofErr w:type="spellEnd"/>
              <w:r w:rsidRPr="00A25D4D">
                <w:rPr>
                  <w:b/>
                  <w:bCs/>
                </w:rPr>
                <w:t xml:space="preserve">: </w:t>
              </w:r>
              <w:r w:rsidRPr="006B3319">
                <w:rPr>
                  <w:b/>
                  <w:bCs/>
                </w:rPr>
                <w:t>LabelMax40Karakters</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ins w:id="562" w:author="Paul Janssen" w:date="2020-06-10T17:10:00Z"/>
              </w:trPr>
              <w:tc>
                <w:tcPr>
                  <w:tcW w:w="360" w:type="dxa"/>
                  <w:hideMark/>
                </w:tcPr>
                <w:p w14:paraId="550674FA" w14:textId="77777777" w:rsidR="006B3319" w:rsidRPr="00A25D4D" w:rsidRDefault="006B3319" w:rsidP="006B3319">
                  <w:pPr>
                    <w:jc w:val="left"/>
                    <w:rPr>
                      <w:ins w:id="563" w:author="Paul Janssen" w:date="2020-06-10T17:10:00Z"/>
                    </w:rPr>
                  </w:pPr>
                  <w:ins w:id="564" w:author="Paul Janssen" w:date="2020-06-10T17:10:00Z">
                    <w:r w:rsidRPr="00A25D4D">
                      <w:t> </w:t>
                    </w:r>
                  </w:ins>
                </w:p>
              </w:tc>
              <w:tc>
                <w:tcPr>
                  <w:tcW w:w="1500" w:type="dxa"/>
                  <w:hideMark/>
                </w:tcPr>
                <w:p w14:paraId="73C27C60" w14:textId="77777777" w:rsidR="006B3319" w:rsidRPr="00A25D4D" w:rsidRDefault="006B3319" w:rsidP="006B3319">
                  <w:pPr>
                    <w:jc w:val="left"/>
                    <w:rPr>
                      <w:ins w:id="565" w:author="Paul Janssen" w:date="2020-06-10T17:10:00Z"/>
                    </w:rPr>
                  </w:pPr>
                  <w:ins w:id="566" w:author="Paul Janssen" w:date="2020-06-10T17:10:00Z">
                    <w:r w:rsidRPr="00A25D4D">
                      <w:t>Natuurlijke taal:</w:t>
                    </w:r>
                  </w:ins>
                </w:p>
              </w:tc>
              <w:tc>
                <w:tcPr>
                  <w:tcW w:w="0" w:type="auto"/>
                  <w:hideMark/>
                </w:tcPr>
                <w:p w14:paraId="072A5BC0" w14:textId="2BFA857A" w:rsidR="006B3319" w:rsidRPr="00A25D4D" w:rsidRDefault="006B3319" w:rsidP="006B3319">
                  <w:pPr>
                    <w:jc w:val="left"/>
                    <w:rPr>
                      <w:ins w:id="567" w:author="Paul Janssen" w:date="2020-06-10T17:10:00Z"/>
                    </w:rPr>
                  </w:pPr>
                  <w:ins w:id="568" w:author="Paul Janssen" w:date="2020-06-10T17:11:00Z">
                    <w:r>
                      <w:t>Label heeft maximaal 40 karakters</w:t>
                    </w:r>
                  </w:ins>
                </w:p>
              </w:tc>
            </w:tr>
            <w:tr w:rsidR="006B3319" w:rsidRPr="00A25D4D" w14:paraId="2A5F2626" w14:textId="77777777" w:rsidTr="00B50B58">
              <w:trPr>
                <w:tblHeader/>
                <w:tblCellSpacing w:w="0" w:type="dxa"/>
                <w:ins w:id="569" w:author="Paul Janssen" w:date="2020-06-10T17:10:00Z"/>
              </w:trPr>
              <w:tc>
                <w:tcPr>
                  <w:tcW w:w="360" w:type="dxa"/>
                  <w:hideMark/>
                </w:tcPr>
                <w:p w14:paraId="6B1FAFA7" w14:textId="77777777" w:rsidR="006B3319" w:rsidRPr="00A25D4D" w:rsidRDefault="006B3319" w:rsidP="006B3319">
                  <w:pPr>
                    <w:jc w:val="left"/>
                    <w:rPr>
                      <w:ins w:id="570" w:author="Paul Janssen" w:date="2020-06-10T17:10:00Z"/>
                    </w:rPr>
                  </w:pPr>
                  <w:ins w:id="571" w:author="Paul Janssen" w:date="2020-06-10T17:10:00Z">
                    <w:r w:rsidRPr="00A25D4D">
                      <w:lastRenderedPageBreak/>
                      <w:t> </w:t>
                    </w:r>
                  </w:ins>
                </w:p>
              </w:tc>
              <w:tc>
                <w:tcPr>
                  <w:tcW w:w="1500" w:type="dxa"/>
                  <w:hideMark/>
                </w:tcPr>
                <w:p w14:paraId="39A29C92" w14:textId="77777777" w:rsidR="006B3319" w:rsidRPr="00A25D4D" w:rsidRDefault="006B3319" w:rsidP="006B3319">
                  <w:pPr>
                    <w:jc w:val="left"/>
                    <w:rPr>
                      <w:ins w:id="572" w:author="Paul Janssen" w:date="2020-06-10T17:10:00Z"/>
                    </w:rPr>
                  </w:pPr>
                  <w:ins w:id="573" w:author="Paul Janssen" w:date="2020-06-10T17:10:00Z">
                    <w:r w:rsidRPr="00A25D4D">
                      <w:t>OCL:</w:t>
                    </w:r>
                  </w:ins>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ins w:id="574" w:author="Paul Janssen" w:date="2020-06-10T17:11:00Z"/>
                      <w:rFonts w:ascii="Calibri" w:hAnsi="Calibri" w:cs="Calibri"/>
                      <w:sz w:val="20"/>
                      <w:szCs w:val="20"/>
                    </w:rPr>
                  </w:pPr>
                  <w:proofErr w:type="spellStart"/>
                  <w:ins w:id="575" w:author="Paul Janssen" w:date="2020-06-10T17:11:00Z">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ins>
                </w:p>
                <w:p w14:paraId="4C63C3E6" w14:textId="4B68216B" w:rsidR="006B3319" w:rsidRPr="00A25D4D" w:rsidRDefault="006B3319" w:rsidP="006B3319">
                  <w:pPr>
                    <w:jc w:val="left"/>
                    <w:rPr>
                      <w:ins w:id="576" w:author="Paul Janssen" w:date="2020-06-10T17:10:00Z"/>
                    </w:rPr>
                  </w:pPr>
                  <w:proofErr w:type="spellStart"/>
                  <w:ins w:id="577" w:author="Paul Janssen" w:date="2020-06-10T17:11:00Z">
                    <w:r w:rsidRPr="006B3319">
                      <w:rPr>
                        <w:rFonts w:ascii="Calibri" w:hAnsi="Calibri" w:cs="Calibri"/>
                        <w:sz w:val="20"/>
                        <w:szCs w:val="20"/>
                      </w:rPr>
                      <w:t>self.label.size</w:t>
                    </w:r>
                    <w:proofErr w:type="spellEnd"/>
                    <w:r w:rsidRPr="006B3319">
                      <w:rPr>
                        <w:rFonts w:ascii="Calibri" w:hAnsi="Calibri" w:cs="Calibri"/>
                        <w:sz w:val="20"/>
                        <w:szCs w:val="20"/>
                      </w:rPr>
                      <w:t>() = 40</w:t>
                    </w:r>
                  </w:ins>
                </w:p>
              </w:tc>
            </w:tr>
          </w:tbl>
          <w:p w14:paraId="36F85DD6" w14:textId="77777777" w:rsidR="006B3319" w:rsidRPr="00A25D4D" w:rsidRDefault="006B3319" w:rsidP="008F13CC">
            <w:pPr>
              <w:jc w:val="left"/>
              <w:rPr>
                <w:ins w:id="578" w:author="Paul Janssen" w:date="2020-06-10T17:10:00Z"/>
                <w:b/>
                <w:bCs/>
              </w:rPr>
            </w:pPr>
          </w:p>
        </w:tc>
      </w:tr>
    </w:tbl>
    <w:p w14:paraId="6C8CFE13" w14:textId="77777777" w:rsidR="00C0190C" w:rsidRPr="00A25D4D" w:rsidRDefault="00C0190C" w:rsidP="008F13CC">
      <w:pPr>
        <w:pStyle w:val="Kop5"/>
        <w:jc w:val="left"/>
        <w:rPr>
          <w:sz w:val="16"/>
          <w:szCs w:val="16"/>
        </w:rPr>
      </w:pPr>
      <w:r w:rsidRPr="00A25D4D">
        <w:rPr>
          <w:sz w:val="16"/>
          <w:szCs w:val="16"/>
        </w:rPr>
        <w:lastRenderedPageBreak/>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ins w:id="579" w:author="Paul Janssen" w:date="2020-06-10T18:21:00Z"/>
                      <w:rFonts w:ascii="Calibri" w:hAnsi="Calibri" w:cs="Calibri"/>
                      <w:sz w:val="20"/>
                      <w:szCs w:val="20"/>
                    </w:rPr>
                  </w:pPr>
                  <w:ins w:id="580" w:author="Paul Janssen" w:date="2020-06-10T18:21:00Z">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ins>
                </w:p>
                <w:p w14:paraId="2920CF9C" w14:textId="77777777" w:rsidR="005C5480" w:rsidRPr="005C5480" w:rsidRDefault="005C5480" w:rsidP="005C5480">
                  <w:pPr>
                    <w:autoSpaceDE w:val="0"/>
                    <w:autoSpaceDN w:val="0"/>
                    <w:adjustRightInd w:val="0"/>
                    <w:spacing w:after="80" w:line="240" w:lineRule="auto"/>
                    <w:jc w:val="left"/>
                    <w:rPr>
                      <w:ins w:id="581" w:author="Paul Janssen" w:date="2020-06-10T18:21:00Z"/>
                      <w:rFonts w:ascii="Calibri" w:hAnsi="Calibri" w:cs="Calibri"/>
                      <w:sz w:val="20"/>
                      <w:szCs w:val="20"/>
                    </w:rPr>
                  </w:pPr>
                  <w:ins w:id="582" w:author="Paul Janssen" w:date="2020-06-10T18:21:00Z">
                    <w:r w:rsidRPr="005C5480">
                      <w:rPr>
                        <w:rFonts w:ascii="Calibri" w:hAnsi="Calibri" w:cs="Calibri"/>
                        <w:sz w:val="20"/>
                        <w:szCs w:val="20"/>
                      </w:rPr>
                      <w:t>Een leidingelement kan zowel betrekking hebben op ondergrondse als op bovengrondse delen van het net.</w:t>
                    </w:r>
                  </w:ins>
                </w:p>
                <w:p w14:paraId="6AC95F93" w14:textId="77777777" w:rsidR="005C5480" w:rsidRPr="005C5480" w:rsidRDefault="005C5480" w:rsidP="005C5480">
                  <w:pPr>
                    <w:autoSpaceDE w:val="0"/>
                    <w:autoSpaceDN w:val="0"/>
                    <w:adjustRightInd w:val="0"/>
                    <w:spacing w:after="80" w:line="240" w:lineRule="auto"/>
                    <w:jc w:val="left"/>
                    <w:rPr>
                      <w:ins w:id="583" w:author="Paul Janssen" w:date="2020-06-10T18:21:00Z"/>
                      <w:rFonts w:ascii="Calibri" w:hAnsi="Calibri" w:cs="Calibri"/>
                      <w:sz w:val="20"/>
                      <w:szCs w:val="20"/>
                    </w:rPr>
                  </w:pPr>
                  <w:ins w:id="584" w:author="Paul Janssen" w:date="2020-06-10T18:21:00Z">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ins>
                </w:p>
                <w:p w14:paraId="5C8B5DA9" w14:textId="239AB98B" w:rsidR="00C0190C" w:rsidRPr="00A25D4D" w:rsidRDefault="00C0190C" w:rsidP="008F13CC">
                  <w:pPr>
                    <w:jc w:val="left"/>
                  </w:pPr>
                  <w:del w:id="585" w:author="Paul Janssen" w:date="2020-06-10T18:21:00Z">
                    <w:r w:rsidRPr="00A25D4D" w:rsidDel="005C5480">
                      <w:delText xml:space="preserve">Bijvoorbeeld objecten zoals een schakelkast, verdeelkast, kranen, afsluiters, versterkers, kabelmof, rioolput, (druk)rioolgemaal, kathodische bescherming, boorput, etc. In de </w:delText>
                    </w:r>
                  </w:del>
                  <w:del w:id="586" w:author="Paul Janssen" w:date="2020-06-10T16:08:00Z">
                    <w:r w:rsidRPr="00A25D4D" w:rsidDel="00135FA7">
                      <w:delText>WION</w:delText>
                    </w:r>
                  </w:del>
                  <w:del w:id="587" w:author="Paul Janssen" w:date="2020-06-10T18:21:00Z">
                    <w:r w:rsidRPr="00A25D4D" w:rsidDel="005C5480">
                      <w:delText xml:space="preserve">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delText>
                    </w:r>
                  </w:del>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19A7A89B" w:rsidR="00C0190C" w:rsidRPr="00A25D4D" w:rsidRDefault="00C0190C" w:rsidP="008F13CC">
                  <w:pPr>
                    <w:jc w:val="left"/>
                  </w:pPr>
                  <w:r w:rsidRPr="00A25D4D">
                    <w:t xml:space="preserve">De </w:t>
                  </w:r>
                  <w:del w:id="588" w:author="Paul Janssen" w:date="2020-06-10T16:08:00Z">
                    <w:r w:rsidRPr="00A25D4D" w:rsidDel="00135FA7">
                      <w:delText>WION</w:delText>
                    </w:r>
                  </w:del>
                  <w:ins w:id="589" w:author="Paul Janssen" w:date="2020-06-10T16:08:00Z">
                    <w:r w:rsidR="00135FA7">
                      <w:t>WIBON</w:t>
                    </w:r>
                  </w:ins>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C0190C" w:rsidRPr="00A25D4D" w14:paraId="6218CC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lastRenderedPageBreak/>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C0190C">
        <w:trPr>
          <w:tblCellSpacing w:w="0" w:type="dxa"/>
          <w:ins w:id="590" w:author="Paul Janssen" w:date="2020-06-10T17:37:00Z"/>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rPr>
                <w:ins w:id="591" w:author="Paul Janssen" w:date="2020-06-10T17:37:00Z"/>
              </w:rPr>
            </w:pPr>
            <w:proofErr w:type="spellStart"/>
            <w:ins w:id="592" w:author="Paul Janssen" w:date="2020-06-10T17:37:00Z">
              <w:r w:rsidRPr="00A25D4D">
                <w:rPr>
                  <w:b/>
                  <w:bCs/>
                </w:rPr>
                <w:t>Constraint</w:t>
              </w:r>
              <w:proofErr w:type="spellEnd"/>
              <w:r w:rsidRPr="00A25D4D">
                <w:rPr>
                  <w:b/>
                  <w:bCs/>
                </w:rPr>
                <w:t xml:space="preserve">: </w:t>
              </w:r>
            </w:ins>
            <w:proofErr w:type="spellStart"/>
            <w:ins w:id="593" w:author="Paul Janssen" w:date="2020-06-10T17:38:00Z">
              <w:r w:rsidRPr="003D6A25">
                <w:rPr>
                  <w:b/>
                  <w:bCs/>
                </w:rPr>
                <w:t>SymboolAfsluiterRotatiehoekVerplicht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ins w:id="594" w:author="Paul Janssen" w:date="2020-06-10T17:37:00Z"/>
              </w:trPr>
              <w:tc>
                <w:tcPr>
                  <w:tcW w:w="360" w:type="dxa"/>
                  <w:hideMark/>
                </w:tcPr>
                <w:p w14:paraId="357172EC" w14:textId="77777777" w:rsidR="003D6A25" w:rsidRPr="00A25D4D" w:rsidRDefault="003D6A25" w:rsidP="003D6A25">
                  <w:pPr>
                    <w:jc w:val="left"/>
                    <w:rPr>
                      <w:ins w:id="595" w:author="Paul Janssen" w:date="2020-06-10T17:37:00Z"/>
                    </w:rPr>
                  </w:pPr>
                  <w:ins w:id="596" w:author="Paul Janssen" w:date="2020-06-10T17:37:00Z">
                    <w:r w:rsidRPr="00A25D4D">
                      <w:t> </w:t>
                    </w:r>
                  </w:ins>
                </w:p>
              </w:tc>
              <w:tc>
                <w:tcPr>
                  <w:tcW w:w="1500" w:type="dxa"/>
                  <w:hideMark/>
                </w:tcPr>
                <w:p w14:paraId="5C52A817" w14:textId="77777777" w:rsidR="003D6A25" w:rsidRPr="00A25D4D" w:rsidRDefault="003D6A25" w:rsidP="003D6A25">
                  <w:pPr>
                    <w:jc w:val="left"/>
                    <w:rPr>
                      <w:ins w:id="597" w:author="Paul Janssen" w:date="2020-06-10T17:37:00Z"/>
                    </w:rPr>
                  </w:pPr>
                  <w:ins w:id="598" w:author="Paul Janssen" w:date="2020-06-10T17:37:00Z">
                    <w:r w:rsidRPr="00A25D4D">
                      <w:t>Natuurlijke taal:</w:t>
                    </w:r>
                  </w:ins>
                </w:p>
              </w:tc>
              <w:tc>
                <w:tcPr>
                  <w:tcW w:w="0" w:type="auto"/>
                  <w:hideMark/>
                </w:tcPr>
                <w:p w14:paraId="530D223F" w14:textId="77777777" w:rsidR="003D6A25" w:rsidRDefault="003D6A25" w:rsidP="003D6A25">
                  <w:pPr>
                    <w:jc w:val="left"/>
                    <w:rPr>
                      <w:ins w:id="599" w:author="Paul Janssen" w:date="2020-06-10T17:39:00Z"/>
                    </w:rPr>
                  </w:pPr>
                  <w:ins w:id="600" w:author="Paul Janssen" w:date="2020-06-10T17:38:00Z">
                    <w:r>
                      <w:t>Als het symbool is afsluiter dan is de rotatiehoek verplicht.</w:t>
                    </w:r>
                  </w:ins>
                </w:p>
                <w:p w14:paraId="055CB41E" w14:textId="77777777" w:rsidR="003D6A25" w:rsidRPr="003D6A25" w:rsidRDefault="003D6A25" w:rsidP="003D6A25">
                  <w:pPr>
                    <w:autoSpaceDE w:val="0"/>
                    <w:autoSpaceDN w:val="0"/>
                    <w:adjustRightInd w:val="0"/>
                    <w:spacing w:after="80" w:line="240" w:lineRule="auto"/>
                    <w:jc w:val="left"/>
                    <w:rPr>
                      <w:ins w:id="601" w:author="Paul Janssen" w:date="2020-06-10T17:40:00Z"/>
                      <w:rFonts w:ascii="Calibri" w:hAnsi="Calibri" w:cs="Calibri"/>
                      <w:sz w:val="20"/>
                      <w:szCs w:val="20"/>
                    </w:rPr>
                  </w:pPr>
                  <w:ins w:id="602" w:author="Paul Janssen" w:date="2020-06-10T17:40:00Z">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ins>
                </w:p>
                <w:p w14:paraId="388FD593" w14:textId="5F336DEE" w:rsidR="003D6A25" w:rsidRPr="003D6A25" w:rsidRDefault="003D6A25">
                  <w:pPr>
                    <w:jc w:val="left"/>
                    <w:rPr>
                      <w:ins w:id="603" w:author="Paul Janssen" w:date="2020-06-10T17:38:00Z"/>
                      <w:rFonts w:ascii="Calibri" w:hAnsi="Calibri" w:cs="Calibri"/>
                      <w:sz w:val="20"/>
                      <w:szCs w:val="20"/>
                    </w:rPr>
                    <w:pPrChange w:id="604" w:author="Paul Janssen" w:date="2020-06-10T17:39:00Z">
                      <w:pPr>
                        <w:autoSpaceDE w:val="0"/>
                        <w:autoSpaceDN w:val="0"/>
                        <w:adjustRightInd w:val="0"/>
                        <w:spacing w:after="80" w:line="240" w:lineRule="auto"/>
                        <w:jc w:val="left"/>
                      </w:pPr>
                    </w:pPrChange>
                  </w:pPr>
                  <w:proofErr w:type="spellStart"/>
                  <w:ins w:id="605" w:author="Paul Janssen" w:date="2020-06-10T17:38:00Z">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ins>
                </w:p>
                <w:p w14:paraId="010145D8" w14:textId="77777777" w:rsidR="003D6A25" w:rsidRPr="003D6A25" w:rsidRDefault="003D6A25" w:rsidP="003D6A25">
                  <w:pPr>
                    <w:autoSpaceDE w:val="0"/>
                    <w:autoSpaceDN w:val="0"/>
                    <w:adjustRightInd w:val="0"/>
                    <w:spacing w:after="80" w:line="240" w:lineRule="auto"/>
                    <w:jc w:val="left"/>
                    <w:rPr>
                      <w:ins w:id="606" w:author="Paul Janssen" w:date="2020-06-10T17:38:00Z"/>
                      <w:rFonts w:ascii="Calibri" w:hAnsi="Calibri" w:cs="Calibri"/>
                      <w:sz w:val="20"/>
                      <w:szCs w:val="20"/>
                    </w:rPr>
                  </w:pPr>
                  <w:proofErr w:type="spellStart"/>
                  <w:ins w:id="607" w:author="Paul Janssen" w:date="2020-06-10T17:38:00Z">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ins>
                </w:p>
                <w:p w14:paraId="28E10FFD" w14:textId="77777777" w:rsidR="003D6A25" w:rsidRPr="003D6A25" w:rsidRDefault="003D6A25" w:rsidP="003D6A25">
                  <w:pPr>
                    <w:autoSpaceDE w:val="0"/>
                    <w:autoSpaceDN w:val="0"/>
                    <w:adjustRightInd w:val="0"/>
                    <w:spacing w:after="80" w:line="240" w:lineRule="auto"/>
                    <w:jc w:val="left"/>
                    <w:rPr>
                      <w:ins w:id="608" w:author="Paul Janssen" w:date="2020-06-10T17:38:00Z"/>
                      <w:rFonts w:ascii="Calibri" w:hAnsi="Calibri" w:cs="Calibri"/>
                      <w:sz w:val="20"/>
                      <w:szCs w:val="20"/>
                    </w:rPr>
                  </w:pPr>
                  <w:proofErr w:type="spellStart"/>
                  <w:ins w:id="609" w:author="Paul Janssen" w:date="2020-06-10T17:38:00Z">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ins>
                </w:p>
                <w:p w14:paraId="5D2F304E" w14:textId="77777777" w:rsidR="003D6A25" w:rsidRPr="003D6A25" w:rsidRDefault="003D6A25" w:rsidP="003D6A25">
                  <w:pPr>
                    <w:autoSpaceDE w:val="0"/>
                    <w:autoSpaceDN w:val="0"/>
                    <w:adjustRightInd w:val="0"/>
                    <w:spacing w:after="80" w:line="240" w:lineRule="auto"/>
                    <w:jc w:val="left"/>
                    <w:rPr>
                      <w:ins w:id="610" w:author="Paul Janssen" w:date="2020-06-10T17:38:00Z"/>
                      <w:rFonts w:ascii="Calibri" w:hAnsi="Calibri" w:cs="Calibri"/>
                      <w:sz w:val="20"/>
                      <w:szCs w:val="20"/>
                    </w:rPr>
                  </w:pPr>
                  <w:proofErr w:type="spellStart"/>
                  <w:ins w:id="611"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ins>
                </w:p>
                <w:p w14:paraId="765D0C0B" w14:textId="77777777" w:rsidR="003D6A25" w:rsidRPr="003D6A25" w:rsidRDefault="003D6A25" w:rsidP="003D6A25">
                  <w:pPr>
                    <w:autoSpaceDE w:val="0"/>
                    <w:autoSpaceDN w:val="0"/>
                    <w:adjustRightInd w:val="0"/>
                    <w:spacing w:after="80" w:line="240" w:lineRule="auto"/>
                    <w:jc w:val="left"/>
                    <w:rPr>
                      <w:ins w:id="612" w:author="Paul Janssen" w:date="2020-06-10T17:38:00Z"/>
                      <w:rFonts w:ascii="Calibri" w:hAnsi="Calibri" w:cs="Calibri"/>
                      <w:sz w:val="20"/>
                      <w:szCs w:val="20"/>
                    </w:rPr>
                  </w:pPr>
                  <w:proofErr w:type="spellStart"/>
                  <w:ins w:id="613"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ins>
                </w:p>
                <w:p w14:paraId="274C2693" w14:textId="77777777" w:rsidR="003D6A25" w:rsidRDefault="003D6A25" w:rsidP="003D6A25">
                  <w:pPr>
                    <w:jc w:val="left"/>
                    <w:rPr>
                      <w:ins w:id="614" w:author="Paul Janssen" w:date="2020-06-10T17:38:00Z"/>
                      <w:rFonts w:ascii="Calibri" w:hAnsi="Calibri" w:cs="Calibri"/>
                      <w:sz w:val="20"/>
                      <w:szCs w:val="20"/>
                    </w:rPr>
                  </w:pPr>
                  <w:proofErr w:type="spellStart"/>
                  <w:ins w:id="615" w:author="Paul Janssen" w:date="2020-06-10T17:38:00Z">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ins>
                </w:p>
                <w:p w14:paraId="6A076AD2" w14:textId="06C3F9A0" w:rsidR="003D6A25" w:rsidRPr="00A25D4D" w:rsidRDefault="003D6A25" w:rsidP="003D6A25">
                  <w:pPr>
                    <w:jc w:val="left"/>
                    <w:rPr>
                      <w:ins w:id="616" w:author="Paul Janssen" w:date="2020-06-10T17:37:00Z"/>
                    </w:rPr>
                  </w:pPr>
                </w:p>
              </w:tc>
            </w:tr>
            <w:tr w:rsidR="003D6A25" w:rsidRPr="00A25D4D" w14:paraId="3C988D0A" w14:textId="77777777" w:rsidTr="00B50B58">
              <w:trPr>
                <w:tblHeader/>
                <w:tblCellSpacing w:w="0" w:type="dxa"/>
                <w:ins w:id="617" w:author="Paul Janssen" w:date="2020-06-10T17:37:00Z"/>
              </w:trPr>
              <w:tc>
                <w:tcPr>
                  <w:tcW w:w="360" w:type="dxa"/>
                  <w:hideMark/>
                </w:tcPr>
                <w:p w14:paraId="611D7D1C" w14:textId="77777777" w:rsidR="003D6A25" w:rsidRPr="00A25D4D" w:rsidRDefault="003D6A25" w:rsidP="003D6A25">
                  <w:pPr>
                    <w:jc w:val="left"/>
                    <w:rPr>
                      <w:ins w:id="618" w:author="Paul Janssen" w:date="2020-06-10T17:37:00Z"/>
                    </w:rPr>
                  </w:pPr>
                  <w:ins w:id="619" w:author="Paul Janssen" w:date="2020-06-10T17:37:00Z">
                    <w:r w:rsidRPr="00A25D4D">
                      <w:t> </w:t>
                    </w:r>
                  </w:ins>
                </w:p>
              </w:tc>
              <w:tc>
                <w:tcPr>
                  <w:tcW w:w="1500" w:type="dxa"/>
                  <w:hideMark/>
                </w:tcPr>
                <w:p w14:paraId="43558DD0" w14:textId="77777777" w:rsidR="003D6A25" w:rsidRPr="00A25D4D" w:rsidRDefault="003D6A25" w:rsidP="003D6A25">
                  <w:pPr>
                    <w:jc w:val="left"/>
                    <w:rPr>
                      <w:ins w:id="620" w:author="Paul Janssen" w:date="2020-06-10T17:37:00Z"/>
                    </w:rPr>
                  </w:pPr>
                  <w:ins w:id="621" w:author="Paul Janssen" w:date="2020-06-10T17:37:00Z">
                    <w:r w:rsidRPr="00A25D4D">
                      <w:t>OCL:</w:t>
                    </w:r>
                  </w:ins>
                </w:p>
              </w:tc>
              <w:tc>
                <w:tcPr>
                  <w:tcW w:w="0" w:type="auto"/>
                  <w:hideMark/>
                </w:tcPr>
                <w:p w14:paraId="442E3AF4" w14:textId="30AE66B0" w:rsidR="003D6A25" w:rsidRPr="00A25D4D" w:rsidRDefault="003D6A25">
                  <w:pPr>
                    <w:autoSpaceDE w:val="0"/>
                    <w:autoSpaceDN w:val="0"/>
                    <w:adjustRightInd w:val="0"/>
                    <w:spacing w:after="80" w:line="240" w:lineRule="auto"/>
                    <w:jc w:val="left"/>
                    <w:rPr>
                      <w:ins w:id="622" w:author="Paul Janssen" w:date="2020-06-10T17:37:00Z"/>
                    </w:rPr>
                    <w:pPrChange w:id="623" w:author="Paul Janssen" w:date="2020-06-10T17:39:00Z">
                      <w:pPr>
                        <w:jc w:val="left"/>
                      </w:pPr>
                    </w:pPrChange>
                  </w:pPr>
                  <w:ins w:id="624" w:author="Paul Janssen" w:date="2020-06-10T17:39:00Z">
                    <w:r w:rsidRPr="003D6A25">
                      <w:rPr>
                        <w:rFonts w:ascii="Calibri" w:hAnsi="Calibri" w:cs="Calibri"/>
                        <w:sz w:val="20"/>
                        <w:szCs w:val="20"/>
                      </w:rPr>
                      <w:t>Wordt niet in OCL uitgedrukt</w:t>
                    </w:r>
                    <w:r>
                      <w:rPr>
                        <w:rFonts w:ascii="Calibri" w:hAnsi="Calibri" w:cs="Calibri"/>
                        <w:sz w:val="20"/>
                        <w:szCs w:val="20"/>
                      </w:rPr>
                      <w:t>.</w:t>
                    </w:r>
                  </w:ins>
                </w:p>
              </w:tc>
            </w:tr>
          </w:tbl>
          <w:p w14:paraId="3D888431" w14:textId="77777777" w:rsidR="003D6A25" w:rsidRPr="00A25D4D" w:rsidRDefault="003D6A25" w:rsidP="008F13CC">
            <w:pPr>
              <w:jc w:val="left"/>
              <w:rPr>
                <w:ins w:id="625" w:author="Paul Janssen" w:date="2020-06-10T17:37:00Z"/>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lastRenderedPageBreak/>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lastRenderedPageBreak/>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lastRenderedPageBreak/>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26" w:author="Paul Janssen" w:date="2020-06-10T18:03: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27">
          <w:tblGrid>
            <w:gridCol w:w="9132"/>
          </w:tblGrid>
        </w:tblGridChange>
      </w:tblGrid>
      <w:tr w:rsidR="00C0190C" w:rsidRPr="00A25D4D" w14:paraId="30872283" w14:textId="77777777" w:rsidTr="00EF6C54">
        <w:trPr>
          <w:trHeight w:val="225"/>
          <w:tblHeader/>
          <w:tblCellSpacing w:w="0" w:type="dxa"/>
          <w:trPrChange w:id="628" w:author="Paul Janssen" w:date="2020-06-10T18:03: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29" w:author="Paul Janssen" w:date="2020-06-10T18:03: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EF6C54">
        <w:trPr>
          <w:tblCellSpacing w:w="0" w:type="dxa"/>
          <w:trPrChange w:id="630"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31" w:author="Paul Janssen" w:date="2020-06-10T18:03: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EF6C54">
        <w:trPr>
          <w:tblCellSpacing w:w="0" w:type="dxa"/>
          <w:ins w:id="632" w:author="Paul Janssen" w:date="2020-06-10T18:03:00Z"/>
          <w:trPrChange w:id="633" w:author="Paul Janssen" w:date="2020-06-10T18:03: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34" w:author="Paul Janssen" w:date="2020-06-10T18:03:00Z">
              <w:tcPr>
                <w:tcW w:w="0" w:type="auto"/>
                <w:tcBorders>
                  <w:top w:val="outset" w:sz="6" w:space="0" w:color="auto"/>
                  <w:left w:val="outset" w:sz="6" w:space="0" w:color="auto"/>
                  <w:bottom w:val="outset" w:sz="6" w:space="0" w:color="auto"/>
                  <w:right w:val="outset" w:sz="6" w:space="0" w:color="auto"/>
                </w:tcBorders>
              </w:tcPr>
            </w:tcPrChange>
          </w:tcPr>
          <w:p w14:paraId="26FF9628" w14:textId="77777777" w:rsidR="00EF6C54" w:rsidRPr="00A25D4D" w:rsidRDefault="00EF6C54" w:rsidP="00EF6C54">
            <w:pPr>
              <w:jc w:val="left"/>
              <w:rPr>
                <w:ins w:id="635" w:author="Paul Janssen" w:date="2020-06-10T18:03:00Z"/>
              </w:rPr>
            </w:pPr>
            <w:proofErr w:type="spellStart"/>
            <w:ins w:id="636" w:author="Paul Janssen" w:date="2020-06-10T18:03: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ins w:id="637" w:author="Paul Janssen" w:date="2020-06-10T18:03:00Z"/>
              </w:trPr>
              <w:tc>
                <w:tcPr>
                  <w:tcW w:w="360" w:type="dxa"/>
                  <w:hideMark/>
                </w:tcPr>
                <w:p w14:paraId="36303E65" w14:textId="77777777" w:rsidR="00EF6C54" w:rsidRPr="00A25D4D" w:rsidRDefault="00EF6C54" w:rsidP="00EF6C54">
                  <w:pPr>
                    <w:jc w:val="left"/>
                    <w:rPr>
                      <w:ins w:id="638" w:author="Paul Janssen" w:date="2020-06-10T18:03:00Z"/>
                    </w:rPr>
                  </w:pPr>
                  <w:ins w:id="639" w:author="Paul Janssen" w:date="2020-06-10T18:03:00Z">
                    <w:r w:rsidRPr="00A25D4D">
                      <w:t> </w:t>
                    </w:r>
                  </w:ins>
                </w:p>
              </w:tc>
              <w:tc>
                <w:tcPr>
                  <w:tcW w:w="1500" w:type="dxa"/>
                  <w:hideMark/>
                </w:tcPr>
                <w:p w14:paraId="73D67591" w14:textId="77777777" w:rsidR="00EF6C54" w:rsidRPr="00A25D4D" w:rsidRDefault="00EF6C54" w:rsidP="00EF6C54">
                  <w:pPr>
                    <w:jc w:val="left"/>
                    <w:rPr>
                      <w:ins w:id="640" w:author="Paul Janssen" w:date="2020-06-10T18:03:00Z"/>
                    </w:rPr>
                  </w:pPr>
                  <w:ins w:id="641" w:author="Paul Janssen" w:date="2020-06-10T18:03:00Z">
                    <w:r w:rsidRPr="00A25D4D">
                      <w:t>Natuurlijke taal:</w:t>
                    </w:r>
                  </w:ins>
                </w:p>
              </w:tc>
              <w:tc>
                <w:tcPr>
                  <w:tcW w:w="0" w:type="auto"/>
                  <w:hideMark/>
                </w:tcPr>
                <w:p w14:paraId="05692375" w14:textId="77777777" w:rsidR="00EF6C54" w:rsidRPr="00A25D4D" w:rsidRDefault="00EF6C54" w:rsidP="00EF6C54">
                  <w:pPr>
                    <w:jc w:val="left"/>
                    <w:rPr>
                      <w:ins w:id="642" w:author="Paul Janssen" w:date="2020-06-10T18:03:00Z"/>
                    </w:rPr>
                  </w:pPr>
                  <w:ins w:id="643" w:author="Paul Janssen" w:date="2020-06-10T18:03:00Z">
                    <w:r>
                      <w:t>hoort bij maximaal 1 utiliteitsnet</w:t>
                    </w:r>
                  </w:ins>
                </w:p>
              </w:tc>
            </w:tr>
            <w:tr w:rsidR="00EF6C54" w:rsidRPr="00A25D4D" w14:paraId="15E5ABD1" w14:textId="77777777" w:rsidTr="00B50B58">
              <w:trPr>
                <w:tblHeader/>
                <w:tblCellSpacing w:w="0" w:type="dxa"/>
                <w:ins w:id="644" w:author="Paul Janssen" w:date="2020-06-10T18:03:00Z"/>
              </w:trPr>
              <w:tc>
                <w:tcPr>
                  <w:tcW w:w="360" w:type="dxa"/>
                  <w:hideMark/>
                </w:tcPr>
                <w:p w14:paraId="6AE0B50C" w14:textId="77777777" w:rsidR="00EF6C54" w:rsidRPr="00A25D4D" w:rsidRDefault="00EF6C54" w:rsidP="00EF6C54">
                  <w:pPr>
                    <w:jc w:val="left"/>
                    <w:rPr>
                      <w:ins w:id="645" w:author="Paul Janssen" w:date="2020-06-10T18:03:00Z"/>
                    </w:rPr>
                  </w:pPr>
                  <w:ins w:id="646" w:author="Paul Janssen" w:date="2020-06-10T18:03:00Z">
                    <w:r w:rsidRPr="00A25D4D">
                      <w:t> </w:t>
                    </w:r>
                  </w:ins>
                </w:p>
              </w:tc>
              <w:tc>
                <w:tcPr>
                  <w:tcW w:w="1500" w:type="dxa"/>
                  <w:hideMark/>
                </w:tcPr>
                <w:p w14:paraId="498E76C9" w14:textId="77777777" w:rsidR="00EF6C54" w:rsidRPr="00A25D4D" w:rsidRDefault="00EF6C54" w:rsidP="00EF6C54">
                  <w:pPr>
                    <w:jc w:val="left"/>
                    <w:rPr>
                      <w:ins w:id="647" w:author="Paul Janssen" w:date="2020-06-10T18:03:00Z"/>
                    </w:rPr>
                  </w:pPr>
                  <w:ins w:id="648" w:author="Paul Janssen" w:date="2020-06-10T18:03:00Z">
                    <w:r w:rsidRPr="00A25D4D">
                      <w:t>OCL:</w:t>
                    </w:r>
                  </w:ins>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ins w:id="649" w:author="Paul Janssen" w:date="2020-06-10T18:03:00Z"/>
                      <w:rFonts w:ascii="Calibri" w:hAnsi="Calibri" w:cs="Calibri"/>
                      <w:sz w:val="20"/>
                      <w:szCs w:val="20"/>
                    </w:rPr>
                  </w:pPr>
                  <w:proofErr w:type="spellStart"/>
                  <w:ins w:id="650" w:author="Paul Janssen" w:date="2020-06-10T18:03:00Z">
                    <w:r w:rsidRPr="00924D70">
                      <w:rPr>
                        <w:rFonts w:ascii="Calibri" w:hAnsi="Calibri" w:cs="Calibri"/>
                        <w:sz w:val="20"/>
                        <w:szCs w:val="20"/>
                      </w:rPr>
                      <w:t>inv</w:t>
                    </w:r>
                    <w:proofErr w:type="spellEnd"/>
                    <w:r w:rsidRPr="00924D70">
                      <w:rPr>
                        <w:rFonts w:ascii="Calibri" w:hAnsi="Calibri" w:cs="Calibri"/>
                        <w:sz w:val="20"/>
                        <w:szCs w:val="20"/>
                      </w:rPr>
                      <w:t>:</w:t>
                    </w:r>
                  </w:ins>
                </w:p>
                <w:p w14:paraId="501A240B" w14:textId="77777777" w:rsidR="00EF6C54" w:rsidRPr="004C0A21" w:rsidRDefault="00EF6C54" w:rsidP="00EF6C54">
                  <w:pPr>
                    <w:autoSpaceDE w:val="0"/>
                    <w:autoSpaceDN w:val="0"/>
                    <w:adjustRightInd w:val="0"/>
                    <w:spacing w:after="80" w:line="240" w:lineRule="auto"/>
                    <w:jc w:val="left"/>
                    <w:rPr>
                      <w:ins w:id="651" w:author="Paul Janssen" w:date="2020-06-10T18:03:00Z"/>
                      <w:rFonts w:ascii="Calibri" w:hAnsi="Calibri" w:cs="Calibri"/>
                      <w:sz w:val="20"/>
                      <w:szCs w:val="20"/>
                    </w:rPr>
                  </w:pPr>
                  <w:proofErr w:type="spellStart"/>
                  <w:ins w:id="652" w:author="Paul Janssen" w:date="2020-06-10T18:03: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0BFF527D" w14:textId="77777777" w:rsidR="00EF6C54" w:rsidRPr="00A25D4D" w:rsidRDefault="00EF6C54" w:rsidP="008F13CC">
            <w:pPr>
              <w:jc w:val="left"/>
              <w:rPr>
                <w:ins w:id="653" w:author="Paul Janssen" w:date="2020-06-10T18:03:00Z"/>
              </w:rPr>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54" w:author="Paul Janssen" w:date="2020-06-10T18:02: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55">
          <w:tblGrid>
            <w:gridCol w:w="9132"/>
          </w:tblGrid>
        </w:tblGridChange>
      </w:tblGrid>
      <w:tr w:rsidR="00C0190C" w:rsidRPr="00A25D4D" w14:paraId="7ECE5E85" w14:textId="77777777" w:rsidTr="00EF6C54">
        <w:trPr>
          <w:trHeight w:val="225"/>
          <w:tblHeader/>
          <w:tblCellSpacing w:w="0" w:type="dxa"/>
          <w:trPrChange w:id="656" w:author="Paul Janssen" w:date="2020-06-10T18:02: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57" w:author="Paul Janssen" w:date="2020-06-10T18:02: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EF6C54">
        <w:trPr>
          <w:tblCellSpacing w:w="0" w:type="dxa"/>
          <w:trPrChange w:id="658"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59" w:author="Paul Janssen" w:date="2020-06-10T18:02: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EF6C54">
        <w:trPr>
          <w:tblCellSpacing w:w="0" w:type="dxa"/>
          <w:ins w:id="660" w:author="Paul Janssen" w:date="2020-06-10T18:02:00Z"/>
          <w:trPrChange w:id="661" w:author="Paul Janssen" w:date="2020-06-10T18:02: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62" w:author="Paul Janssen" w:date="2020-06-10T18:02:00Z">
              <w:tcPr>
                <w:tcW w:w="0" w:type="auto"/>
                <w:tcBorders>
                  <w:top w:val="outset" w:sz="6" w:space="0" w:color="auto"/>
                  <w:left w:val="outset" w:sz="6" w:space="0" w:color="auto"/>
                  <w:bottom w:val="outset" w:sz="6" w:space="0" w:color="auto"/>
                  <w:right w:val="outset" w:sz="6" w:space="0" w:color="auto"/>
                </w:tcBorders>
              </w:tcPr>
            </w:tcPrChange>
          </w:tcPr>
          <w:p w14:paraId="0860624B" w14:textId="77777777" w:rsidR="00EF6C54" w:rsidRPr="00A25D4D" w:rsidRDefault="00EF6C54" w:rsidP="00EF6C54">
            <w:pPr>
              <w:jc w:val="left"/>
              <w:rPr>
                <w:ins w:id="663" w:author="Paul Janssen" w:date="2020-06-10T18:02:00Z"/>
              </w:rPr>
            </w:pPr>
            <w:proofErr w:type="spellStart"/>
            <w:ins w:id="664" w:author="Paul Janssen" w:date="2020-06-10T18:02:00Z">
              <w:r w:rsidRPr="00A25D4D">
                <w:rPr>
                  <w:b/>
                  <w:bCs/>
                </w:rPr>
                <w:lastRenderedPageBreak/>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ins w:id="665" w:author="Paul Janssen" w:date="2020-06-10T18:02:00Z"/>
              </w:trPr>
              <w:tc>
                <w:tcPr>
                  <w:tcW w:w="360" w:type="dxa"/>
                  <w:hideMark/>
                </w:tcPr>
                <w:p w14:paraId="74A78446" w14:textId="77777777" w:rsidR="00EF6C54" w:rsidRPr="00A25D4D" w:rsidRDefault="00EF6C54" w:rsidP="00EF6C54">
                  <w:pPr>
                    <w:jc w:val="left"/>
                    <w:rPr>
                      <w:ins w:id="666" w:author="Paul Janssen" w:date="2020-06-10T18:02:00Z"/>
                    </w:rPr>
                  </w:pPr>
                  <w:ins w:id="667" w:author="Paul Janssen" w:date="2020-06-10T18:02:00Z">
                    <w:r w:rsidRPr="00A25D4D">
                      <w:t> </w:t>
                    </w:r>
                  </w:ins>
                </w:p>
              </w:tc>
              <w:tc>
                <w:tcPr>
                  <w:tcW w:w="1500" w:type="dxa"/>
                  <w:hideMark/>
                </w:tcPr>
                <w:p w14:paraId="598A7800" w14:textId="77777777" w:rsidR="00EF6C54" w:rsidRPr="00A25D4D" w:rsidRDefault="00EF6C54" w:rsidP="00EF6C54">
                  <w:pPr>
                    <w:jc w:val="left"/>
                    <w:rPr>
                      <w:ins w:id="668" w:author="Paul Janssen" w:date="2020-06-10T18:02:00Z"/>
                    </w:rPr>
                  </w:pPr>
                  <w:ins w:id="669" w:author="Paul Janssen" w:date="2020-06-10T18:02:00Z">
                    <w:r w:rsidRPr="00A25D4D">
                      <w:t>Natuurlijke taal:</w:t>
                    </w:r>
                  </w:ins>
                </w:p>
              </w:tc>
              <w:tc>
                <w:tcPr>
                  <w:tcW w:w="0" w:type="auto"/>
                  <w:hideMark/>
                </w:tcPr>
                <w:p w14:paraId="302A7A88" w14:textId="77777777" w:rsidR="00EF6C54" w:rsidRPr="00A25D4D" w:rsidRDefault="00EF6C54" w:rsidP="00EF6C54">
                  <w:pPr>
                    <w:jc w:val="left"/>
                    <w:rPr>
                      <w:ins w:id="670" w:author="Paul Janssen" w:date="2020-06-10T18:02:00Z"/>
                    </w:rPr>
                  </w:pPr>
                  <w:ins w:id="671" w:author="Paul Janssen" w:date="2020-06-10T18:02:00Z">
                    <w:r>
                      <w:t>hoort bij maximaal 1 utiliteitsnet</w:t>
                    </w:r>
                  </w:ins>
                </w:p>
              </w:tc>
            </w:tr>
            <w:tr w:rsidR="00EF6C54" w:rsidRPr="00A25D4D" w14:paraId="1A90E829" w14:textId="77777777" w:rsidTr="00B50B58">
              <w:trPr>
                <w:tblHeader/>
                <w:tblCellSpacing w:w="0" w:type="dxa"/>
                <w:ins w:id="672" w:author="Paul Janssen" w:date="2020-06-10T18:02:00Z"/>
              </w:trPr>
              <w:tc>
                <w:tcPr>
                  <w:tcW w:w="360" w:type="dxa"/>
                  <w:hideMark/>
                </w:tcPr>
                <w:p w14:paraId="1784A501" w14:textId="77777777" w:rsidR="00EF6C54" w:rsidRPr="00A25D4D" w:rsidRDefault="00EF6C54" w:rsidP="00EF6C54">
                  <w:pPr>
                    <w:jc w:val="left"/>
                    <w:rPr>
                      <w:ins w:id="673" w:author="Paul Janssen" w:date="2020-06-10T18:02:00Z"/>
                    </w:rPr>
                  </w:pPr>
                  <w:ins w:id="674" w:author="Paul Janssen" w:date="2020-06-10T18:02:00Z">
                    <w:r w:rsidRPr="00A25D4D">
                      <w:t> </w:t>
                    </w:r>
                  </w:ins>
                </w:p>
              </w:tc>
              <w:tc>
                <w:tcPr>
                  <w:tcW w:w="1500" w:type="dxa"/>
                  <w:hideMark/>
                </w:tcPr>
                <w:p w14:paraId="56BAC452" w14:textId="77777777" w:rsidR="00EF6C54" w:rsidRPr="00A25D4D" w:rsidRDefault="00EF6C54" w:rsidP="00EF6C54">
                  <w:pPr>
                    <w:jc w:val="left"/>
                    <w:rPr>
                      <w:ins w:id="675" w:author="Paul Janssen" w:date="2020-06-10T18:02:00Z"/>
                    </w:rPr>
                  </w:pPr>
                  <w:ins w:id="676" w:author="Paul Janssen" w:date="2020-06-10T18:02:00Z">
                    <w:r w:rsidRPr="00A25D4D">
                      <w:t>OCL:</w:t>
                    </w:r>
                  </w:ins>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ins w:id="677" w:author="Paul Janssen" w:date="2020-06-10T18:02:00Z"/>
                      <w:rFonts w:ascii="Calibri" w:hAnsi="Calibri" w:cs="Calibri"/>
                      <w:sz w:val="20"/>
                      <w:szCs w:val="20"/>
                    </w:rPr>
                  </w:pPr>
                  <w:proofErr w:type="spellStart"/>
                  <w:ins w:id="678" w:author="Paul Janssen" w:date="2020-06-10T18:02:00Z">
                    <w:r w:rsidRPr="00924D70">
                      <w:rPr>
                        <w:rFonts w:ascii="Calibri" w:hAnsi="Calibri" w:cs="Calibri"/>
                        <w:sz w:val="20"/>
                        <w:szCs w:val="20"/>
                      </w:rPr>
                      <w:t>inv</w:t>
                    </w:r>
                    <w:proofErr w:type="spellEnd"/>
                    <w:r w:rsidRPr="00924D70">
                      <w:rPr>
                        <w:rFonts w:ascii="Calibri" w:hAnsi="Calibri" w:cs="Calibri"/>
                        <w:sz w:val="20"/>
                        <w:szCs w:val="20"/>
                      </w:rPr>
                      <w:t>:</w:t>
                    </w:r>
                  </w:ins>
                </w:p>
                <w:p w14:paraId="65B98E31" w14:textId="77777777" w:rsidR="00EF6C54" w:rsidRPr="004C0A21" w:rsidRDefault="00EF6C54" w:rsidP="00EF6C54">
                  <w:pPr>
                    <w:autoSpaceDE w:val="0"/>
                    <w:autoSpaceDN w:val="0"/>
                    <w:adjustRightInd w:val="0"/>
                    <w:spacing w:after="80" w:line="240" w:lineRule="auto"/>
                    <w:jc w:val="left"/>
                    <w:rPr>
                      <w:ins w:id="679" w:author="Paul Janssen" w:date="2020-06-10T18:02:00Z"/>
                      <w:rFonts w:ascii="Calibri" w:hAnsi="Calibri" w:cs="Calibri"/>
                      <w:sz w:val="20"/>
                      <w:szCs w:val="20"/>
                    </w:rPr>
                  </w:pPr>
                  <w:proofErr w:type="spellStart"/>
                  <w:ins w:id="680" w:author="Paul Janssen" w:date="2020-06-10T18:02: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6EB2DA50" w14:textId="77777777" w:rsidR="00EF6C54" w:rsidRPr="00A25D4D" w:rsidRDefault="00EF6C54" w:rsidP="008F13CC">
            <w:pPr>
              <w:jc w:val="left"/>
              <w:rPr>
                <w:ins w:id="681" w:author="Paul Janssen" w:date="2020-06-10T18:02:00Z"/>
              </w:rPr>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77777777" w:rsidR="00C0190C" w:rsidRPr="00A25D4D" w:rsidRDefault="00C0190C" w:rsidP="008F13CC">
                  <w:pPr>
                    <w:jc w:val="left"/>
                  </w:pPr>
                  <w:r w:rsidRPr="00A25D4D">
                    <w:t xml:space="preserve">Gebied dat een persoon of organisatie tekent om daar informatie over kabels en leidingen van te ontvangen. </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76FF64A7" w:rsidR="00C0190C" w:rsidRPr="00A25D4D" w:rsidRDefault="00115446" w:rsidP="008F13CC">
                  <w:pPr>
                    <w:jc w:val="left"/>
                  </w:pPr>
                  <w:ins w:id="682" w:author="Paul Janssen" w:date="2020-06-10T18:27:00Z">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of ten behoeve van de hem opgedragen taak.</w:t>
                    </w:r>
                  </w:ins>
                  <w:del w:id="683" w:author="Paul Janssen" w:date="2020-06-10T18:27:00Z">
                    <w:r w:rsidR="00C0190C" w:rsidRPr="00A25D4D" w:rsidDel="00115446">
                      <w:delText xml:space="preserve">De geometrie van het gebied (een polygoon) dat een persoon of organisatie tekent om daar informatie over kabels en leidingen van te ontvangen. </w:delText>
                    </w:r>
                  </w:del>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lastRenderedPageBreak/>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lastRenderedPageBreak/>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lastRenderedPageBreak/>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684" w:author="Paul Janssen" w:date="2020-06-10T18:05: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685">
          <w:tblGrid>
            <w:gridCol w:w="9132"/>
          </w:tblGrid>
        </w:tblGridChange>
      </w:tblGrid>
      <w:tr w:rsidR="00C0190C" w:rsidRPr="00A25D4D" w14:paraId="05ADE9E8" w14:textId="77777777" w:rsidTr="00EF6C54">
        <w:trPr>
          <w:trHeight w:val="225"/>
          <w:tblHeader/>
          <w:tblCellSpacing w:w="0" w:type="dxa"/>
          <w:trPrChange w:id="686" w:author="Paul Janssen" w:date="2020-06-10T18:05: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687" w:author="Paul Janssen" w:date="2020-06-10T18:05: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EF6C54">
        <w:trPr>
          <w:tblCellSpacing w:w="0" w:type="dxa"/>
          <w:trPrChange w:id="688"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689" w:author="Paul Janssen" w:date="2020-06-10T18:05: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EF6C54">
        <w:trPr>
          <w:tblCellSpacing w:w="0" w:type="dxa"/>
          <w:ins w:id="690" w:author="Paul Janssen" w:date="2020-06-10T18:05:00Z"/>
          <w:trPrChange w:id="691" w:author="Paul Janssen" w:date="2020-06-10T18:05: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692" w:author="Paul Janssen" w:date="2020-06-10T18:05:00Z">
              <w:tcPr>
                <w:tcW w:w="0" w:type="auto"/>
                <w:tcBorders>
                  <w:top w:val="outset" w:sz="6" w:space="0" w:color="auto"/>
                  <w:left w:val="outset" w:sz="6" w:space="0" w:color="auto"/>
                  <w:bottom w:val="outset" w:sz="6" w:space="0" w:color="auto"/>
                  <w:right w:val="outset" w:sz="6" w:space="0" w:color="auto"/>
                </w:tcBorders>
              </w:tcPr>
            </w:tcPrChange>
          </w:tcPr>
          <w:p w14:paraId="5D484117" w14:textId="77777777" w:rsidR="00EF6C54" w:rsidRPr="00A25D4D" w:rsidRDefault="00EF6C54" w:rsidP="00EF6C54">
            <w:pPr>
              <w:jc w:val="left"/>
              <w:rPr>
                <w:ins w:id="693" w:author="Paul Janssen" w:date="2020-06-10T18:05:00Z"/>
              </w:rPr>
            </w:pPr>
            <w:proofErr w:type="spellStart"/>
            <w:ins w:id="694" w:author="Paul Janssen" w:date="2020-06-10T18:05: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ins w:id="695" w:author="Paul Janssen" w:date="2020-06-10T18:05:00Z"/>
              </w:trPr>
              <w:tc>
                <w:tcPr>
                  <w:tcW w:w="360" w:type="dxa"/>
                  <w:hideMark/>
                </w:tcPr>
                <w:p w14:paraId="37F5F722" w14:textId="77777777" w:rsidR="00EF6C54" w:rsidRPr="00A25D4D" w:rsidRDefault="00EF6C54" w:rsidP="00EF6C54">
                  <w:pPr>
                    <w:jc w:val="left"/>
                    <w:rPr>
                      <w:ins w:id="696" w:author="Paul Janssen" w:date="2020-06-10T18:05:00Z"/>
                    </w:rPr>
                  </w:pPr>
                  <w:ins w:id="697" w:author="Paul Janssen" w:date="2020-06-10T18:05:00Z">
                    <w:r w:rsidRPr="00A25D4D">
                      <w:t> </w:t>
                    </w:r>
                  </w:ins>
                </w:p>
              </w:tc>
              <w:tc>
                <w:tcPr>
                  <w:tcW w:w="1500" w:type="dxa"/>
                  <w:hideMark/>
                </w:tcPr>
                <w:p w14:paraId="72169CC7" w14:textId="77777777" w:rsidR="00EF6C54" w:rsidRPr="00A25D4D" w:rsidRDefault="00EF6C54" w:rsidP="00EF6C54">
                  <w:pPr>
                    <w:jc w:val="left"/>
                    <w:rPr>
                      <w:ins w:id="698" w:author="Paul Janssen" w:date="2020-06-10T18:05:00Z"/>
                    </w:rPr>
                  </w:pPr>
                  <w:ins w:id="699" w:author="Paul Janssen" w:date="2020-06-10T18:05:00Z">
                    <w:r w:rsidRPr="00A25D4D">
                      <w:t>Natuurlijke taal:</w:t>
                    </w:r>
                  </w:ins>
                </w:p>
              </w:tc>
              <w:tc>
                <w:tcPr>
                  <w:tcW w:w="0" w:type="auto"/>
                  <w:hideMark/>
                </w:tcPr>
                <w:p w14:paraId="68897ECB" w14:textId="77777777" w:rsidR="00EF6C54" w:rsidRPr="00A25D4D" w:rsidRDefault="00EF6C54" w:rsidP="00EF6C54">
                  <w:pPr>
                    <w:jc w:val="left"/>
                    <w:rPr>
                      <w:ins w:id="700" w:author="Paul Janssen" w:date="2020-06-10T18:05:00Z"/>
                    </w:rPr>
                  </w:pPr>
                  <w:ins w:id="701" w:author="Paul Janssen" w:date="2020-06-10T18:05:00Z">
                    <w:r>
                      <w:t>hoort bij maximaal 1 utiliteitsnet</w:t>
                    </w:r>
                  </w:ins>
                </w:p>
              </w:tc>
            </w:tr>
            <w:tr w:rsidR="00EF6C54" w:rsidRPr="00A25D4D" w14:paraId="410F22A9" w14:textId="77777777" w:rsidTr="00B50B58">
              <w:trPr>
                <w:tblHeader/>
                <w:tblCellSpacing w:w="0" w:type="dxa"/>
                <w:ins w:id="702" w:author="Paul Janssen" w:date="2020-06-10T18:05:00Z"/>
              </w:trPr>
              <w:tc>
                <w:tcPr>
                  <w:tcW w:w="360" w:type="dxa"/>
                  <w:hideMark/>
                </w:tcPr>
                <w:p w14:paraId="010A2907" w14:textId="77777777" w:rsidR="00EF6C54" w:rsidRPr="00A25D4D" w:rsidRDefault="00EF6C54" w:rsidP="00EF6C54">
                  <w:pPr>
                    <w:jc w:val="left"/>
                    <w:rPr>
                      <w:ins w:id="703" w:author="Paul Janssen" w:date="2020-06-10T18:05:00Z"/>
                    </w:rPr>
                  </w:pPr>
                  <w:ins w:id="704" w:author="Paul Janssen" w:date="2020-06-10T18:05:00Z">
                    <w:r w:rsidRPr="00A25D4D">
                      <w:lastRenderedPageBreak/>
                      <w:t> </w:t>
                    </w:r>
                  </w:ins>
                </w:p>
              </w:tc>
              <w:tc>
                <w:tcPr>
                  <w:tcW w:w="1500" w:type="dxa"/>
                  <w:hideMark/>
                </w:tcPr>
                <w:p w14:paraId="7DD496EE" w14:textId="77777777" w:rsidR="00EF6C54" w:rsidRPr="00A25D4D" w:rsidRDefault="00EF6C54" w:rsidP="00EF6C54">
                  <w:pPr>
                    <w:jc w:val="left"/>
                    <w:rPr>
                      <w:ins w:id="705" w:author="Paul Janssen" w:date="2020-06-10T18:05:00Z"/>
                    </w:rPr>
                  </w:pPr>
                  <w:ins w:id="706" w:author="Paul Janssen" w:date="2020-06-10T18:05:00Z">
                    <w:r w:rsidRPr="00A25D4D">
                      <w:t>OCL:</w:t>
                    </w:r>
                  </w:ins>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ins w:id="707" w:author="Paul Janssen" w:date="2020-06-10T18:05:00Z"/>
                      <w:rFonts w:ascii="Calibri" w:hAnsi="Calibri" w:cs="Calibri"/>
                      <w:sz w:val="20"/>
                      <w:szCs w:val="20"/>
                    </w:rPr>
                  </w:pPr>
                  <w:proofErr w:type="spellStart"/>
                  <w:ins w:id="708" w:author="Paul Janssen" w:date="2020-06-10T18:05:00Z">
                    <w:r w:rsidRPr="00924D70">
                      <w:rPr>
                        <w:rFonts w:ascii="Calibri" w:hAnsi="Calibri" w:cs="Calibri"/>
                        <w:sz w:val="20"/>
                        <w:szCs w:val="20"/>
                      </w:rPr>
                      <w:t>inv</w:t>
                    </w:r>
                    <w:proofErr w:type="spellEnd"/>
                    <w:r w:rsidRPr="00924D70">
                      <w:rPr>
                        <w:rFonts w:ascii="Calibri" w:hAnsi="Calibri" w:cs="Calibri"/>
                        <w:sz w:val="20"/>
                        <w:szCs w:val="20"/>
                      </w:rPr>
                      <w:t>:</w:t>
                    </w:r>
                  </w:ins>
                </w:p>
                <w:p w14:paraId="5BA416E4" w14:textId="77777777" w:rsidR="00EF6C54" w:rsidRPr="004C0A21" w:rsidRDefault="00EF6C54" w:rsidP="00EF6C54">
                  <w:pPr>
                    <w:autoSpaceDE w:val="0"/>
                    <w:autoSpaceDN w:val="0"/>
                    <w:adjustRightInd w:val="0"/>
                    <w:spacing w:after="80" w:line="240" w:lineRule="auto"/>
                    <w:jc w:val="left"/>
                    <w:rPr>
                      <w:ins w:id="709" w:author="Paul Janssen" w:date="2020-06-10T18:05:00Z"/>
                      <w:rFonts w:ascii="Calibri" w:hAnsi="Calibri" w:cs="Calibri"/>
                      <w:sz w:val="20"/>
                      <w:szCs w:val="20"/>
                    </w:rPr>
                  </w:pPr>
                  <w:proofErr w:type="spellStart"/>
                  <w:ins w:id="710" w:author="Paul Janssen" w:date="2020-06-10T18:05: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3CAF079" w14:textId="77777777" w:rsidR="00EF6C54" w:rsidRPr="00A25D4D" w:rsidRDefault="00EF6C54" w:rsidP="008F13CC">
            <w:pPr>
              <w:jc w:val="left"/>
              <w:rPr>
                <w:ins w:id="711" w:author="Paul Janssen" w:date="2020-06-10T18:05:00Z"/>
              </w:rPr>
            </w:pPr>
          </w:p>
        </w:tc>
      </w:tr>
    </w:tbl>
    <w:p w14:paraId="6E50D7D9" w14:textId="77777777" w:rsidR="00C0190C" w:rsidRPr="00A25D4D" w:rsidRDefault="00C0190C" w:rsidP="008F13CC">
      <w:pPr>
        <w:pStyle w:val="Kop5"/>
        <w:jc w:val="left"/>
        <w:rPr>
          <w:sz w:val="16"/>
          <w:szCs w:val="16"/>
        </w:rPr>
      </w:pPr>
      <w:r w:rsidRPr="00A25D4D">
        <w:rPr>
          <w:sz w:val="16"/>
          <w:szCs w:val="16"/>
        </w:rPr>
        <w:lastRenderedPageBreak/>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12" w:author="Paul Janssen" w:date="2020-06-10T18:01: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13">
          <w:tblGrid>
            <w:gridCol w:w="9132"/>
          </w:tblGrid>
        </w:tblGridChange>
      </w:tblGrid>
      <w:tr w:rsidR="00C0190C" w:rsidRPr="00A25D4D" w14:paraId="470EC403" w14:textId="77777777" w:rsidTr="00A92388">
        <w:trPr>
          <w:trHeight w:val="225"/>
          <w:tblHeader/>
          <w:tblCellSpacing w:w="0" w:type="dxa"/>
          <w:trPrChange w:id="714" w:author="Paul Janssen" w:date="2020-06-10T18:01: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15" w:author="Paul Janssen" w:date="2020-06-10T18:01: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A92388">
        <w:trPr>
          <w:tblCellSpacing w:w="0" w:type="dxa"/>
          <w:trPrChange w:id="716"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17" w:author="Paul Janssen" w:date="2020-06-10T18:01: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A92388">
        <w:trPr>
          <w:tblCellSpacing w:w="0" w:type="dxa"/>
          <w:ins w:id="718" w:author="Paul Janssen" w:date="2020-06-10T18:01:00Z"/>
          <w:trPrChange w:id="719" w:author="Paul Janssen" w:date="2020-06-10T18:01: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20" w:author="Paul Janssen" w:date="2020-06-10T18:01:00Z">
              <w:tcPr>
                <w:tcW w:w="0" w:type="auto"/>
                <w:tcBorders>
                  <w:top w:val="outset" w:sz="6" w:space="0" w:color="auto"/>
                  <w:left w:val="outset" w:sz="6" w:space="0" w:color="auto"/>
                  <w:bottom w:val="outset" w:sz="6" w:space="0" w:color="auto"/>
                  <w:right w:val="outset" w:sz="6" w:space="0" w:color="auto"/>
                </w:tcBorders>
              </w:tcPr>
            </w:tcPrChange>
          </w:tcPr>
          <w:p w14:paraId="5356A7DE" w14:textId="77777777" w:rsidR="00A92388" w:rsidRPr="00A25D4D" w:rsidRDefault="00A92388" w:rsidP="00A92388">
            <w:pPr>
              <w:jc w:val="left"/>
              <w:rPr>
                <w:ins w:id="721" w:author="Paul Janssen" w:date="2020-06-10T18:01:00Z"/>
              </w:rPr>
            </w:pPr>
            <w:proofErr w:type="spellStart"/>
            <w:ins w:id="722" w:author="Paul Janssen" w:date="2020-06-10T18:01:00Z">
              <w:r w:rsidRPr="00A25D4D">
                <w:rPr>
                  <w:b/>
                  <w:bCs/>
                </w:rPr>
                <w:t>Constraint</w:t>
              </w:r>
              <w:proofErr w:type="spellEnd"/>
              <w:r w:rsidRPr="00A25D4D">
                <w:rPr>
                  <w:b/>
                  <w:bCs/>
                </w:rPr>
                <w:t xml:space="preserve">: </w:t>
              </w:r>
              <w:r w:rsidRPr="00924D70">
                <w:rPr>
                  <w:b/>
                  <w:bCs/>
                </w:rPr>
                <w:t>Maximaal1Utiliteitsnet</w:t>
              </w:r>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ins w:id="723" w:author="Paul Janssen" w:date="2020-06-10T18:01:00Z"/>
              </w:trPr>
              <w:tc>
                <w:tcPr>
                  <w:tcW w:w="360" w:type="dxa"/>
                  <w:hideMark/>
                </w:tcPr>
                <w:p w14:paraId="3E72C73D" w14:textId="77777777" w:rsidR="00A92388" w:rsidRPr="00A25D4D" w:rsidRDefault="00A92388" w:rsidP="00A92388">
                  <w:pPr>
                    <w:jc w:val="left"/>
                    <w:rPr>
                      <w:ins w:id="724" w:author="Paul Janssen" w:date="2020-06-10T18:01:00Z"/>
                    </w:rPr>
                  </w:pPr>
                  <w:ins w:id="725" w:author="Paul Janssen" w:date="2020-06-10T18:01:00Z">
                    <w:r w:rsidRPr="00A25D4D">
                      <w:t> </w:t>
                    </w:r>
                  </w:ins>
                </w:p>
              </w:tc>
              <w:tc>
                <w:tcPr>
                  <w:tcW w:w="1500" w:type="dxa"/>
                  <w:hideMark/>
                </w:tcPr>
                <w:p w14:paraId="545255F6" w14:textId="77777777" w:rsidR="00A92388" w:rsidRPr="00A25D4D" w:rsidRDefault="00A92388" w:rsidP="00A92388">
                  <w:pPr>
                    <w:jc w:val="left"/>
                    <w:rPr>
                      <w:ins w:id="726" w:author="Paul Janssen" w:date="2020-06-10T18:01:00Z"/>
                    </w:rPr>
                  </w:pPr>
                  <w:ins w:id="727" w:author="Paul Janssen" w:date="2020-06-10T18:01:00Z">
                    <w:r w:rsidRPr="00A25D4D">
                      <w:t>Natuurlijke taal:</w:t>
                    </w:r>
                  </w:ins>
                </w:p>
              </w:tc>
              <w:tc>
                <w:tcPr>
                  <w:tcW w:w="0" w:type="auto"/>
                  <w:hideMark/>
                </w:tcPr>
                <w:p w14:paraId="75B8A04C" w14:textId="77777777" w:rsidR="00A92388" w:rsidRPr="00A25D4D" w:rsidRDefault="00A92388" w:rsidP="00A92388">
                  <w:pPr>
                    <w:jc w:val="left"/>
                    <w:rPr>
                      <w:ins w:id="728" w:author="Paul Janssen" w:date="2020-06-10T18:01:00Z"/>
                    </w:rPr>
                  </w:pPr>
                  <w:ins w:id="729" w:author="Paul Janssen" w:date="2020-06-10T18:01:00Z">
                    <w:r>
                      <w:t>hoort bij maximaal 1 utiliteitsnet</w:t>
                    </w:r>
                  </w:ins>
                </w:p>
              </w:tc>
            </w:tr>
            <w:tr w:rsidR="00A92388" w:rsidRPr="00A25D4D" w14:paraId="7010B4D7" w14:textId="77777777" w:rsidTr="00B50B58">
              <w:trPr>
                <w:tblHeader/>
                <w:tblCellSpacing w:w="0" w:type="dxa"/>
                <w:ins w:id="730" w:author="Paul Janssen" w:date="2020-06-10T18:01:00Z"/>
              </w:trPr>
              <w:tc>
                <w:tcPr>
                  <w:tcW w:w="360" w:type="dxa"/>
                  <w:hideMark/>
                </w:tcPr>
                <w:p w14:paraId="2A62DBD5" w14:textId="77777777" w:rsidR="00A92388" w:rsidRPr="00A25D4D" w:rsidRDefault="00A92388" w:rsidP="00A92388">
                  <w:pPr>
                    <w:jc w:val="left"/>
                    <w:rPr>
                      <w:ins w:id="731" w:author="Paul Janssen" w:date="2020-06-10T18:01:00Z"/>
                    </w:rPr>
                  </w:pPr>
                  <w:ins w:id="732" w:author="Paul Janssen" w:date="2020-06-10T18:01:00Z">
                    <w:r w:rsidRPr="00A25D4D">
                      <w:lastRenderedPageBreak/>
                      <w:t> </w:t>
                    </w:r>
                  </w:ins>
                </w:p>
              </w:tc>
              <w:tc>
                <w:tcPr>
                  <w:tcW w:w="1500" w:type="dxa"/>
                  <w:hideMark/>
                </w:tcPr>
                <w:p w14:paraId="2D983247" w14:textId="77777777" w:rsidR="00A92388" w:rsidRPr="00A25D4D" w:rsidRDefault="00A92388" w:rsidP="00A92388">
                  <w:pPr>
                    <w:jc w:val="left"/>
                    <w:rPr>
                      <w:ins w:id="733" w:author="Paul Janssen" w:date="2020-06-10T18:01:00Z"/>
                    </w:rPr>
                  </w:pPr>
                  <w:ins w:id="734" w:author="Paul Janssen" w:date="2020-06-10T18:01:00Z">
                    <w:r w:rsidRPr="00A25D4D">
                      <w:t>OCL:</w:t>
                    </w:r>
                  </w:ins>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ins w:id="735" w:author="Paul Janssen" w:date="2020-06-10T18:01:00Z"/>
                      <w:rFonts w:ascii="Calibri" w:hAnsi="Calibri" w:cs="Calibri"/>
                      <w:sz w:val="20"/>
                      <w:szCs w:val="20"/>
                    </w:rPr>
                  </w:pPr>
                  <w:proofErr w:type="spellStart"/>
                  <w:ins w:id="736" w:author="Paul Janssen" w:date="2020-06-10T18:01:00Z">
                    <w:r w:rsidRPr="00924D70">
                      <w:rPr>
                        <w:rFonts w:ascii="Calibri" w:hAnsi="Calibri" w:cs="Calibri"/>
                        <w:sz w:val="20"/>
                        <w:szCs w:val="20"/>
                      </w:rPr>
                      <w:t>inv</w:t>
                    </w:r>
                    <w:proofErr w:type="spellEnd"/>
                    <w:r w:rsidRPr="00924D70">
                      <w:rPr>
                        <w:rFonts w:ascii="Calibri" w:hAnsi="Calibri" w:cs="Calibri"/>
                        <w:sz w:val="20"/>
                        <w:szCs w:val="20"/>
                      </w:rPr>
                      <w:t>:</w:t>
                    </w:r>
                  </w:ins>
                </w:p>
                <w:p w14:paraId="63CAA45F" w14:textId="77777777" w:rsidR="00A92388" w:rsidRPr="004C0A21" w:rsidRDefault="00A92388" w:rsidP="00A92388">
                  <w:pPr>
                    <w:autoSpaceDE w:val="0"/>
                    <w:autoSpaceDN w:val="0"/>
                    <w:adjustRightInd w:val="0"/>
                    <w:spacing w:after="80" w:line="240" w:lineRule="auto"/>
                    <w:jc w:val="left"/>
                    <w:rPr>
                      <w:ins w:id="737" w:author="Paul Janssen" w:date="2020-06-10T18:01:00Z"/>
                      <w:rFonts w:ascii="Calibri" w:hAnsi="Calibri" w:cs="Calibri"/>
                      <w:sz w:val="20"/>
                      <w:szCs w:val="20"/>
                    </w:rPr>
                  </w:pPr>
                  <w:proofErr w:type="spellStart"/>
                  <w:ins w:id="738" w:author="Paul Janssen" w:date="2020-06-10T18:01:00Z">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ins>
                </w:p>
              </w:tc>
            </w:tr>
          </w:tbl>
          <w:p w14:paraId="51959FD9" w14:textId="77777777" w:rsidR="00A92388" w:rsidRPr="00A25D4D" w:rsidRDefault="00A92388" w:rsidP="008F13CC">
            <w:pPr>
              <w:jc w:val="left"/>
              <w:rPr>
                <w:ins w:id="739" w:author="Paul Janssen" w:date="2020-06-10T18:01:00Z"/>
              </w:rPr>
            </w:pPr>
          </w:p>
        </w:tc>
      </w:tr>
    </w:tbl>
    <w:p w14:paraId="75CB3DB5" w14:textId="77777777" w:rsidR="00C0190C" w:rsidRPr="00A25D4D" w:rsidRDefault="00C0190C" w:rsidP="008F13CC">
      <w:pPr>
        <w:pStyle w:val="Kop5"/>
        <w:jc w:val="left"/>
        <w:rPr>
          <w:sz w:val="16"/>
          <w:szCs w:val="16"/>
        </w:rPr>
      </w:pPr>
      <w:r w:rsidRPr="00A25D4D">
        <w:rPr>
          <w:sz w:val="16"/>
          <w:szCs w:val="16"/>
        </w:rPr>
        <w:lastRenderedPageBreak/>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lastRenderedPageBreak/>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lastRenderedPageBreak/>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lastRenderedPageBreak/>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1238D8DD"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del w:id="740" w:author="Paul Janssen" w:date="2020-06-10T16:08:00Z">
                    <w:r w:rsidRPr="00A25D4D" w:rsidDel="00135FA7">
                      <w:delText>WION</w:delText>
                    </w:r>
                  </w:del>
                  <w:ins w:id="741" w:author="Paul Janssen" w:date="2020-06-10T16:08:00Z">
                    <w:r w:rsidR="00135FA7">
                      <w:t>WIBON</w:t>
                    </w:r>
                  </w:ins>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38053775" w:rsidR="00C0190C" w:rsidRPr="00A25D4D" w:rsidRDefault="00C0190C" w:rsidP="008F13CC">
            <w:pPr>
              <w:jc w:val="left"/>
            </w:pPr>
            <w:proofErr w:type="spellStart"/>
            <w:r w:rsidRPr="00A25D4D">
              <w:rPr>
                <w:b/>
                <w:bCs/>
              </w:rPr>
              <w:t>Constraint</w:t>
            </w:r>
            <w:proofErr w:type="spellEnd"/>
            <w:r w:rsidRPr="00A25D4D">
              <w:rPr>
                <w:b/>
                <w:bCs/>
              </w:rPr>
              <w:t xml:space="preserve">: </w:t>
            </w:r>
            <w:del w:id="742" w:author="Paul Janssen" w:date="2020-06-10T16:08:00Z">
              <w:r w:rsidRPr="00A25D4D" w:rsidDel="00135FA7">
                <w:rPr>
                  <w:b/>
                  <w:bCs/>
                </w:rPr>
                <w:delText>Wion</w:delText>
              </w:r>
            </w:del>
            <w:proofErr w:type="spellStart"/>
            <w:ins w:id="743" w:author="Paul Janssen" w:date="2020-06-10T16:08:00Z">
              <w:r w:rsidR="00135FA7">
                <w:rPr>
                  <w:b/>
                  <w:bCs/>
                </w:rPr>
                <w:t>WIBON</w:t>
              </w:r>
            </w:ins>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566E4A1F" w:rsidR="00C0190C" w:rsidRPr="00A25D4D" w:rsidRDefault="00C0190C" w:rsidP="008F13CC">
                  <w:pPr>
                    <w:jc w:val="left"/>
                  </w:pPr>
                  <w:r w:rsidRPr="00A25D4D">
                    <w:t xml:space="preserve">Voor </w:t>
                  </w:r>
                  <w:del w:id="744" w:author="Paul Janssen" w:date="2020-06-10T16:08:00Z">
                    <w:r w:rsidRPr="00A25D4D" w:rsidDel="00135FA7">
                      <w:delText>WION</w:delText>
                    </w:r>
                  </w:del>
                  <w:ins w:id="745" w:author="Paul Janssen" w:date="2020-06-10T16:08:00Z">
                    <w:r w:rsidR="00135FA7">
                      <w:t>WIBON</w:t>
                    </w:r>
                  </w:ins>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3E956E3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lastRenderedPageBreak/>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0BB60F22"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del w:id="746" w:author="Paul Janssen" w:date="2020-06-10T16:08:00Z">
                    <w:r w:rsidRPr="00A25D4D" w:rsidDel="00135FA7">
                      <w:delText>WION</w:delText>
                    </w:r>
                  </w:del>
                  <w:ins w:id="747" w:author="Paul Janssen" w:date="2020-06-10T16:08:00Z">
                    <w:r w:rsidR="00135FA7">
                      <w:t>WIBON</w:t>
                    </w:r>
                  </w:ins>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77777777" w:rsidR="00C0190C" w:rsidRPr="00A25D4D" w:rsidRDefault="00C0190C" w:rsidP="008F13CC">
      <w:pPr>
        <w:pStyle w:val="Kop3"/>
        <w:jc w:val="left"/>
      </w:pPr>
      <w:bookmarkStart w:id="748" w:name="_Toc487109309"/>
      <w:r w:rsidRPr="00A25D4D">
        <w:t>Data types</w:t>
      </w:r>
      <w:bookmarkEnd w:id="748"/>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lastRenderedPageBreak/>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32F1E397" w:rsidR="00C0190C" w:rsidRPr="00A25D4D" w:rsidRDefault="00C0190C" w:rsidP="008F13CC">
            <w:pPr>
              <w:jc w:val="left"/>
            </w:pPr>
            <w:r w:rsidRPr="00A25D4D">
              <w:rPr>
                <w:b/>
                <w:bCs/>
              </w:rPr>
              <w:t xml:space="preserve">Attribuut: </w:t>
            </w:r>
            <w:del w:id="749" w:author="Paul Janssen" w:date="2020-07-03T10:59:00Z">
              <w:r w:rsidRPr="00A25D4D" w:rsidDel="00B50B58">
                <w:rPr>
                  <w:b/>
                  <w:bCs/>
                </w:rPr>
                <w:delText>extraEmail</w:delText>
              </w:r>
            </w:del>
            <w:proofErr w:type="spellStart"/>
            <w:ins w:id="750" w:author="Paul Janssen" w:date="2020-07-03T10:59:00Z">
              <w:r w:rsidR="00B50B58" w:rsidRPr="00A25D4D">
                <w:rPr>
                  <w:b/>
                  <w:bCs/>
                </w:rPr>
                <w:t>extra</w:t>
              </w:r>
              <w:r w:rsidR="00B50B58">
                <w:rPr>
                  <w:b/>
                  <w:bCs/>
                </w:rPr>
                <w:t>Conta</w:t>
              </w:r>
            </w:ins>
            <w:ins w:id="751" w:author="Paul Janssen" w:date="2020-07-03T11:00:00Z">
              <w:r w:rsidR="00B50B58">
                <w:rPr>
                  <w:b/>
                  <w:bCs/>
                </w:rPr>
                <w:t>ct</w:t>
              </w:r>
            </w:ins>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32BB2F52" w:rsidR="00B50B58" w:rsidRPr="00B50B58" w:rsidRDefault="00C0190C" w:rsidP="00B50B58">
                  <w:pPr>
                    <w:spacing w:after="80"/>
                    <w:rPr>
                      <w:ins w:id="752" w:author="Paul Janssen" w:date="2020-07-03T11:00:00Z"/>
                      <w:rFonts w:cs="Calibri"/>
                      <w:rPrChange w:id="753" w:author="Paul Janssen" w:date="2020-07-03T11:01:00Z">
                        <w:rPr>
                          <w:ins w:id="754" w:author="Paul Janssen" w:date="2020-07-03T11:00:00Z"/>
                          <w:rFonts w:ascii="Calibri" w:hAnsi="Calibri" w:cs="Calibri"/>
                          <w:sz w:val="20"/>
                          <w:szCs w:val="20"/>
                        </w:rPr>
                      </w:rPrChange>
                    </w:rPr>
                  </w:pPr>
                  <w:del w:id="755" w:author="Paul Janssen" w:date="2020-07-03T11:00:00Z">
                    <w:r w:rsidRPr="00A25D4D" w:rsidDel="00B50B58">
                      <w:delText>Ex</w:delText>
                    </w:r>
                  </w:del>
                  <w:ins w:id="756" w:author="Paul Janssen" w:date="2020-07-03T11:00:00Z">
                    <w:r w:rsidR="00B50B58" w:rsidRPr="00B50B58">
                      <w:rPr>
                        <w:rFonts w:cs="Calibri"/>
                        <w:rPrChange w:id="757" w:author="Paul Janssen" w:date="2020-07-03T11:01:00Z">
                          <w:rPr>
                            <w:rFonts w:ascii="Calibri" w:hAnsi="Calibri" w:cs="Calibri"/>
                            <w:sz w:val="20"/>
                            <w:szCs w:val="20"/>
                          </w:rPr>
                        </w:rPrChange>
                      </w:rPr>
                      <w:t>Extra contact naast dat van de contactpersoon.</w:t>
                    </w:r>
                  </w:ins>
                </w:p>
                <w:p w14:paraId="04908781" w14:textId="5213368E" w:rsidR="00C0190C" w:rsidRPr="00A25D4D" w:rsidRDefault="00C0190C" w:rsidP="008F13CC">
                  <w:pPr>
                    <w:jc w:val="left"/>
                  </w:pPr>
                  <w:del w:id="758" w:author="Paul Janssen" w:date="2020-07-03T11:00:00Z">
                    <w:r w:rsidRPr="00A25D4D" w:rsidDel="00B50B58">
                      <w:delText xml:space="preserve">tra email naast het emailadres van de contactpersoon. </w:delText>
                    </w:r>
                  </w:del>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lastRenderedPageBreak/>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Change w:id="759" w:author="Paul Janssen" w:date="2020-06-10T17:47:00Z">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PrChange>
      </w:tblPr>
      <w:tblGrid>
        <w:gridCol w:w="9132"/>
        <w:tblGridChange w:id="760">
          <w:tblGrid>
            <w:gridCol w:w="9132"/>
          </w:tblGrid>
        </w:tblGridChange>
      </w:tblGrid>
      <w:tr w:rsidR="00C0190C" w:rsidRPr="00A25D4D" w14:paraId="02027354" w14:textId="77777777" w:rsidTr="00924D70">
        <w:trPr>
          <w:trHeight w:val="225"/>
          <w:tblHeader/>
          <w:tblCellSpacing w:w="0" w:type="dxa"/>
          <w:trPrChange w:id="761" w:author="Paul Janssen" w:date="2020-06-10T17:47:00Z">
            <w:trPr>
              <w:trHeight w:val="225"/>
              <w:tblHeader/>
              <w:tblCellSpacing w:w="0" w:type="dxa"/>
            </w:trPr>
          </w:trPrChange>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Change w:id="762" w:author="Paul Janssen" w:date="2020-06-10T17:47:00Z">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tcPrChange>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924D70">
        <w:trPr>
          <w:tblCellSpacing w:w="0" w:type="dxa"/>
          <w:trPrChange w:id="763"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764"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924D70">
        <w:trPr>
          <w:tblCellSpacing w:w="0" w:type="dxa"/>
          <w:ins w:id="765" w:author="Paul Janssen" w:date="2020-06-10T17:46:00Z"/>
          <w:trPrChange w:id="76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tcPrChange w:id="767" w:author="Paul Janssen" w:date="2020-06-10T17:47:00Z">
              <w:tcPr>
                <w:tcW w:w="0" w:type="auto"/>
                <w:tcBorders>
                  <w:top w:val="outset" w:sz="6" w:space="0" w:color="auto"/>
                  <w:left w:val="outset" w:sz="6" w:space="0" w:color="auto"/>
                  <w:bottom w:val="outset" w:sz="6" w:space="0" w:color="auto"/>
                  <w:right w:val="outset" w:sz="6" w:space="0" w:color="auto"/>
                </w:tcBorders>
              </w:tcPr>
            </w:tcPrChange>
          </w:tcPr>
          <w:p w14:paraId="1F2ABA62" w14:textId="77777777" w:rsidR="00924D70" w:rsidRPr="00A25D4D" w:rsidRDefault="00924D70" w:rsidP="00924D70">
            <w:pPr>
              <w:jc w:val="left"/>
              <w:rPr>
                <w:ins w:id="768" w:author="Paul Janssen" w:date="2020-06-10T17:47:00Z"/>
              </w:rPr>
            </w:pPr>
            <w:ins w:id="769" w:author="Paul Janssen" w:date="2020-06-10T17:47:00Z">
              <w:r w:rsidRPr="00A25D4D">
                <w:rPr>
                  <w:b/>
                  <w:bCs/>
                </w:rPr>
                <w:t xml:space="preserve">Attribuut: </w:t>
              </w:r>
              <w:proofErr w:type="spellStart"/>
              <w:r w:rsidRPr="00A25D4D">
                <w:rPr>
                  <w:b/>
                  <w:bCs/>
                </w:rPr>
                <w:t>BAGid</w:t>
              </w:r>
              <w:proofErr w:type="spellEnd"/>
            </w:ins>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ins w:id="770" w:author="Paul Janssen" w:date="2020-06-10T17:47:00Z"/>
              </w:trPr>
              <w:tc>
                <w:tcPr>
                  <w:tcW w:w="360" w:type="dxa"/>
                  <w:hideMark/>
                </w:tcPr>
                <w:p w14:paraId="453D1200" w14:textId="77777777" w:rsidR="00924D70" w:rsidRPr="00A25D4D" w:rsidRDefault="00924D70" w:rsidP="00924D70">
                  <w:pPr>
                    <w:jc w:val="left"/>
                    <w:rPr>
                      <w:ins w:id="771" w:author="Paul Janssen" w:date="2020-06-10T17:47:00Z"/>
                    </w:rPr>
                  </w:pPr>
                  <w:ins w:id="772" w:author="Paul Janssen" w:date="2020-06-10T17:47:00Z">
                    <w:r w:rsidRPr="00A25D4D">
                      <w:t> </w:t>
                    </w:r>
                  </w:ins>
                </w:p>
              </w:tc>
              <w:tc>
                <w:tcPr>
                  <w:tcW w:w="1500" w:type="dxa"/>
                  <w:hideMark/>
                </w:tcPr>
                <w:p w14:paraId="52E86004" w14:textId="77777777" w:rsidR="00924D70" w:rsidRPr="00A25D4D" w:rsidRDefault="00924D70" w:rsidP="00924D70">
                  <w:pPr>
                    <w:jc w:val="left"/>
                    <w:rPr>
                      <w:ins w:id="773" w:author="Paul Janssen" w:date="2020-06-10T17:47:00Z"/>
                    </w:rPr>
                  </w:pPr>
                  <w:ins w:id="774" w:author="Paul Janssen" w:date="2020-06-10T17:47:00Z">
                    <w:r w:rsidRPr="00A25D4D">
                      <w:t>Type:</w:t>
                    </w:r>
                  </w:ins>
                </w:p>
              </w:tc>
              <w:tc>
                <w:tcPr>
                  <w:tcW w:w="0" w:type="auto"/>
                  <w:hideMark/>
                </w:tcPr>
                <w:p w14:paraId="37B86760" w14:textId="77777777" w:rsidR="00924D70" w:rsidRPr="00A25D4D" w:rsidRDefault="00924D70" w:rsidP="00924D70">
                  <w:pPr>
                    <w:jc w:val="left"/>
                    <w:rPr>
                      <w:ins w:id="775" w:author="Paul Janssen" w:date="2020-06-10T17:47:00Z"/>
                    </w:rPr>
                  </w:pPr>
                  <w:proofErr w:type="spellStart"/>
                  <w:ins w:id="776" w:author="Paul Janssen" w:date="2020-06-10T17:47:00Z">
                    <w:r w:rsidRPr="00A25D4D">
                      <w:t>CharacterString</w:t>
                    </w:r>
                    <w:proofErr w:type="spellEnd"/>
                  </w:ins>
                </w:p>
              </w:tc>
            </w:tr>
            <w:tr w:rsidR="00924D70" w:rsidRPr="00A25D4D" w14:paraId="4334305D" w14:textId="77777777" w:rsidTr="00B50B58">
              <w:trPr>
                <w:tblHeader/>
                <w:tblCellSpacing w:w="0" w:type="dxa"/>
                <w:ins w:id="777" w:author="Paul Janssen" w:date="2020-06-10T17:47:00Z"/>
              </w:trPr>
              <w:tc>
                <w:tcPr>
                  <w:tcW w:w="360" w:type="dxa"/>
                  <w:hideMark/>
                </w:tcPr>
                <w:p w14:paraId="38B82C76" w14:textId="77777777" w:rsidR="00924D70" w:rsidRPr="00A25D4D" w:rsidRDefault="00924D70" w:rsidP="00924D70">
                  <w:pPr>
                    <w:jc w:val="left"/>
                    <w:rPr>
                      <w:ins w:id="778" w:author="Paul Janssen" w:date="2020-06-10T17:47:00Z"/>
                    </w:rPr>
                  </w:pPr>
                  <w:ins w:id="779" w:author="Paul Janssen" w:date="2020-06-10T17:47:00Z">
                    <w:r w:rsidRPr="00A25D4D">
                      <w:t> </w:t>
                    </w:r>
                  </w:ins>
                </w:p>
              </w:tc>
              <w:tc>
                <w:tcPr>
                  <w:tcW w:w="1500" w:type="dxa"/>
                  <w:hideMark/>
                </w:tcPr>
                <w:p w14:paraId="0C8E6A69" w14:textId="77777777" w:rsidR="00924D70" w:rsidRPr="00A25D4D" w:rsidRDefault="00924D70" w:rsidP="00924D70">
                  <w:pPr>
                    <w:jc w:val="left"/>
                    <w:rPr>
                      <w:ins w:id="780" w:author="Paul Janssen" w:date="2020-06-10T17:47:00Z"/>
                    </w:rPr>
                  </w:pPr>
                  <w:ins w:id="781" w:author="Paul Janssen" w:date="2020-06-10T17:47:00Z">
                    <w:r w:rsidRPr="00A25D4D">
                      <w:t>Naam</w:t>
                    </w:r>
                  </w:ins>
                </w:p>
              </w:tc>
              <w:tc>
                <w:tcPr>
                  <w:tcW w:w="0" w:type="auto"/>
                  <w:hideMark/>
                </w:tcPr>
                <w:p w14:paraId="4E94F2D2" w14:textId="77777777" w:rsidR="00924D70" w:rsidRPr="00A25D4D" w:rsidRDefault="00924D70" w:rsidP="00924D70">
                  <w:pPr>
                    <w:jc w:val="left"/>
                    <w:rPr>
                      <w:ins w:id="782" w:author="Paul Janssen" w:date="2020-06-10T17:47:00Z"/>
                    </w:rPr>
                  </w:pPr>
                  <w:proofErr w:type="spellStart"/>
                  <w:ins w:id="783" w:author="Paul Janssen" w:date="2020-06-10T17:47:00Z">
                    <w:r w:rsidRPr="00A25D4D">
                      <w:t>BAGid</w:t>
                    </w:r>
                    <w:proofErr w:type="spellEnd"/>
                    <w:r w:rsidRPr="00A25D4D">
                      <w:t xml:space="preserve"> </w:t>
                    </w:r>
                  </w:ins>
                </w:p>
              </w:tc>
            </w:tr>
            <w:tr w:rsidR="00924D70" w:rsidRPr="00A25D4D" w14:paraId="1E2697B6" w14:textId="77777777" w:rsidTr="00B50B58">
              <w:trPr>
                <w:tblHeader/>
                <w:tblCellSpacing w:w="0" w:type="dxa"/>
                <w:ins w:id="784" w:author="Paul Janssen" w:date="2020-06-10T17:47:00Z"/>
              </w:trPr>
              <w:tc>
                <w:tcPr>
                  <w:tcW w:w="360" w:type="dxa"/>
                  <w:hideMark/>
                </w:tcPr>
                <w:p w14:paraId="443043F7" w14:textId="77777777" w:rsidR="00924D70" w:rsidRPr="00A25D4D" w:rsidRDefault="00924D70" w:rsidP="00924D70">
                  <w:pPr>
                    <w:jc w:val="left"/>
                    <w:rPr>
                      <w:ins w:id="785" w:author="Paul Janssen" w:date="2020-06-10T17:47:00Z"/>
                    </w:rPr>
                  </w:pPr>
                  <w:ins w:id="786" w:author="Paul Janssen" w:date="2020-06-10T17:47:00Z">
                    <w:r w:rsidRPr="00A25D4D">
                      <w:t> </w:t>
                    </w:r>
                  </w:ins>
                </w:p>
              </w:tc>
              <w:tc>
                <w:tcPr>
                  <w:tcW w:w="1500" w:type="dxa"/>
                  <w:hideMark/>
                </w:tcPr>
                <w:p w14:paraId="0AAC2EF4" w14:textId="77777777" w:rsidR="00924D70" w:rsidRPr="00A25D4D" w:rsidRDefault="00924D70" w:rsidP="00924D70">
                  <w:pPr>
                    <w:jc w:val="left"/>
                    <w:rPr>
                      <w:ins w:id="787" w:author="Paul Janssen" w:date="2020-06-10T17:47:00Z"/>
                    </w:rPr>
                  </w:pPr>
                  <w:ins w:id="788" w:author="Paul Janssen" w:date="2020-06-10T17:47:00Z">
                    <w:r w:rsidRPr="00A25D4D">
                      <w:t>Definitie:</w:t>
                    </w:r>
                  </w:ins>
                </w:p>
              </w:tc>
              <w:tc>
                <w:tcPr>
                  <w:tcW w:w="0" w:type="auto"/>
                  <w:hideMark/>
                </w:tcPr>
                <w:p w14:paraId="0A92006A" w14:textId="77777777" w:rsidR="00924D70" w:rsidRPr="00A25D4D" w:rsidRDefault="00924D70" w:rsidP="00924D70">
                  <w:pPr>
                    <w:jc w:val="left"/>
                    <w:rPr>
                      <w:ins w:id="789" w:author="Paul Janssen" w:date="2020-06-10T17:47:00Z"/>
                    </w:rPr>
                  </w:pPr>
                  <w:ins w:id="790" w:author="Paul Janssen" w:date="2020-06-10T17:47:00Z">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ins>
                </w:p>
              </w:tc>
            </w:tr>
            <w:tr w:rsidR="00924D70" w:rsidRPr="00A25D4D" w14:paraId="3A207EEB" w14:textId="77777777" w:rsidTr="00B50B58">
              <w:trPr>
                <w:tblHeader/>
                <w:tblCellSpacing w:w="0" w:type="dxa"/>
                <w:ins w:id="791" w:author="Paul Janssen" w:date="2020-06-10T17:47:00Z"/>
              </w:trPr>
              <w:tc>
                <w:tcPr>
                  <w:tcW w:w="360" w:type="dxa"/>
                  <w:hideMark/>
                </w:tcPr>
                <w:p w14:paraId="4996D33E" w14:textId="77777777" w:rsidR="00924D70" w:rsidRPr="00A25D4D" w:rsidRDefault="00924D70" w:rsidP="00924D70">
                  <w:pPr>
                    <w:jc w:val="left"/>
                    <w:rPr>
                      <w:ins w:id="792" w:author="Paul Janssen" w:date="2020-06-10T17:47:00Z"/>
                    </w:rPr>
                  </w:pPr>
                  <w:ins w:id="793" w:author="Paul Janssen" w:date="2020-06-10T17:47:00Z">
                    <w:r w:rsidRPr="00A25D4D">
                      <w:t> </w:t>
                    </w:r>
                  </w:ins>
                </w:p>
              </w:tc>
              <w:tc>
                <w:tcPr>
                  <w:tcW w:w="1500" w:type="dxa"/>
                  <w:hideMark/>
                </w:tcPr>
                <w:p w14:paraId="3A32DF38" w14:textId="77777777" w:rsidR="00924D70" w:rsidRPr="00A25D4D" w:rsidRDefault="00924D70" w:rsidP="00924D70">
                  <w:pPr>
                    <w:jc w:val="left"/>
                    <w:rPr>
                      <w:ins w:id="794" w:author="Paul Janssen" w:date="2020-06-10T17:47:00Z"/>
                    </w:rPr>
                  </w:pPr>
                  <w:ins w:id="795" w:author="Paul Janssen" w:date="2020-06-10T17:47:00Z">
                    <w:r w:rsidRPr="00A25D4D">
                      <w:t>Omschrijving:</w:t>
                    </w:r>
                  </w:ins>
                </w:p>
              </w:tc>
              <w:tc>
                <w:tcPr>
                  <w:tcW w:w="0" w:type="auto"/>
                  <w:hideMark/>
                </w:tcPr>
                <w:p w14:paraId="4CAA3E2F" w14:textId="77777777" w:rsidR="00924D70" w:rsidRPr="00A25D4D" w:rsidRDefault="00924D70" w:rsidP="00924D70">
                  <w:pPr>
                    <w:jc w:val="left"/>
                    <w:rPr>
                      <w:ins w:id="796" w:author="Paul Janssen" w:date="2020-06-10T17:47:00Z"/>
                    </w:rPr>
                  </w:pPr>
                  <w:ins w:id="797" w:author="Paul Janssen" w:date="2020-06-10T17:47:00Z">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ins>
                </w:p>
              </w:tc>
            </w:tr>
            <w:tr w:rsidR="00924D70" w:rsidRPr="00A25D4D" w14:paraId="4BD05D42" w14:textId="77777777" w:rsidTr="00B50B58">
              <w:trPr>
                <w:tblHeader/>
                <w:tblCellSpacing w:w="0" w:type="dxa"/>
                <w:ins w:id="798" w:author="Paul Janssen" w:date="2020-06-10T17:47:00Z"/>
              </w:trPr>
              <w:tc>
                <w:tcPr>
                  <w:tcW w:w="360" w:type="dxa"/>
                  <w:hideMark/>
                </w:tcPr>
                <w:p w14:paraId="0BB1E227" w14:textId="77777777" w:rsidR="00924D70" w:rsidRPr="00A25D4D" w:rsidRDefault="00924D70" w:rsidP="00924D70">
                  <w:pPr>
                    <w:jc w:val="left"/>
                    <w:rPr>
                      <w:ins w:id="799" w:author="Paul Janssen" w:date="2020-06-10T17:47:00Z"/>
                    </w:rPr>
                  </w:pPr>
                  <w:ins w:id="800" w:author="Paul Janssen" w:date="2020-06-10T17:47:00Z">
                    <w:r w:rsidRPr="00A25D4D">
                      <w:t> </w:t>
                    </w:r>
                  </w:ins>
                </w:p>
              </w:tc>
              <w:tc>
                <w:tcPr>
                  <w:tcW w:w="1500" w:type="dxa"/>
                  <w:hideMark/>
                </w:tcPr>
                <w:p w14:paraId="423DB168" w14:textId="77777777" w:rsidR="00924D70" w:rsidRPr="00A25D4D" w:rsidRDefault="00924D70" w:rsidP="00924D70">
                  <w:pPr>
                    <w:jc w:val="left"/>
                    <w:rPr>
                      <w:ins w:id="801" w:author="Paul Janssen" w:date="2020-06-10T17:47:00Z"/>
                    </w:rPr>
                  </w:pPr>
                  <w:proofErr w:type="spellStart"/>
                  <w:ins w:id="802" w:author="Paul Janssen" w:date="2020-06-10T17:47:00Z">
                    <w:r w:rsidRPr="00A25D4D">
                      <w:t>Multipliciteit</w:t>
                    </w:r>
                    <w:proofErr w:type="spellEnd"/>
                    <w:r w:rsidRPr="00A25D4D">
                      <w:t>:</w:t>
                    </w:r>
                  </w:ins>
                </w:p>
              </w:tc>
              <w:tc>
                <w:tcPr>
                  <w:tcW w:w="0" w:type="auto"/>
                  <w:hideMark/>
                </w:tcPr>
                <w:p w14:paraId="53CBC84F" w14:textId="77777777" w:rsidR="00924D70" w:rsidRPr="00A25D4D" w:rsidRDefault="00924D70" w:rsidP="00924D70">
                  <w:pPr>
                    <w:jc w:val="left"/>
                    <w:rPr>
                      <w:ins w:id="803" w:author="Paul Janssen" w:date="2020-06-10T17:47:00Z"/>
                    </w:rPr>
                  </w:pPr>
                  <w:ins w:id="804" w:author="Paul Janssen" w:date="2020-06-10T17:47:00Z">
                    <w:r w:rsidRPr="00A25D4D">
                      <w:t>0..1</w:t>
                    </w:r>
                  </w:ins>
                </w:p>
              </w:tc>
            </w:tr>
          </w:tbl>
          <w:p w14:paraId="0C2A60D8" w14:textId="77777777" w:rsidR="00924D70" w:rsidRPr="00A25D4D" w:rsidRDefault="00924D70" w:rsidP="008F13CC">
            <w:pPr>
              <w:jc w:val="left"/>
              <w:rPr>
                <w:ins w:id="805" w:author="Paul Janssen" w:date="2020-06-10T17:46:00Z"/>
                <w:b/>
                <w:bCs/>
              </w:rPr>
            </w:pPr>
          </w:p>
        </w:tc>
      </w:tr>
      <w:tr w:rsidR="00C0190C" w:rsidRPr="00A25D4D" w14:paraId="5794CA8D" w14:textId="77777777" w:rsidTr="00924D70">
        <w:trPr>
          <w:tblCellSpacing w:w="0" w:type="dxa"/>
          <w:trPrChange w:id="80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0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924D70">
        <w:trPr>
          <w:tblCellSpacing w:w="0" w:type="dxa"/>
          <w:trPrChange w:id="808"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09"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924D70">
        <w:trPr>
          <w:tblCellSpacing w:w="0" w:type="dxa"/>
          <w:trPrChange w:id="810"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1"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924D70">
        <w:trPr>
          <w:tblCellSpacing w:w="0" w:type="dxa"/>
          <w:trPrChange w:id="81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924D70">
        <w:trPr>
          <w:tblCellSpacing w:w="0" w:type="dxa"/>
          <w:trPrChange w:id="814"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5"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lastRenderedPageBreak/>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924D70">
        <w:trPr>
          <w:tblCellSpacing w:w="0" w:type="dxa"/>
          <w:trPrChange w:id="816"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17"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7E9B0B9A" w14:textId="77777777" w:rsidR="00C0190C" w:rsidRPr="00A25D4D" w:rsidRDefault="00C0190C" w:rsidP="008F13CC">
            <w:pPr>
              <w:jc w:val="left"/>
            </w:pPr>
            <w:r w:rsidRPr="00A25D4D">
              <w:rPr>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2"/>
              <w:gridCol w:w="1057"/>
              <w:gridCol w:w="7933"/>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ins w:id="818" w:author="Paul Janssen" w:date="2020-06-10T17:19:00Z">
                    <w:r>
                      <w:t>0..</w:t>
                    </w:r>
                  </w:ins>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924D70">
        <w:trPr>
          <w:tblCellSpacing w:w="0" w:type="dxa"/>
          <w:trPrChange w:id="819"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0"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77777777" w:rsidR="00C0190C" w:rsidRPr="00A25D4D" w:rsidRDefault="00C0190C" w:rsidP="008F13CC">
                  <w:pPr>
                    <w:jc w:val="left"/>
                  </w:pPr>
                  <w:proofErr w:type="spellStart"/>
                  <w:r w:rsidRPr="00A25D4D">
                    <w:t>CharacterString</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77777777" w:rsidR="00C0190C" w:rsidRPr="00A25D4D" w:rsidRDefault="00C0190C" w:rsidP="008F13CC">
                  <w:pPr>
                    <w:jc w:val="left"/>
                  </w:pPr>
                  <w:proofErr w:type="spellStart"/>
                  <w:r w:rsidRPr="00A25D4D">
                    <w:t>Tweeletterige</w:t>
                  </w:r>
                  <w:proofErr w:type="spellEnd"/>
                  <w:r w:rsidRPr="00A25D4D">
                    <w:t xml:space="preserv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r w:rsidR="00C0190C" w:rsidRPr="00A25D4D" w:rsidDel="00924D70" w14:paraId="612EFD7B" w14:textId="5993B3B9" w:rsidTr="00924D70">
        <w:trPr>
          <w:tblCellSpacing w:w="0" w:type="dxa"/>
          <w:del w:id="821" w:author="Paul Janssen" w:date="2020-06-10T17:47:00Z"/>
          <w:trPrChange w:id="822" w:author="Paul Janssen" w:date="2020-06-10T17:47:00Z">
            <w:trPr>
              <w:tblCellSpacing w:w="0" w:type="dxa"/>
            </w:trPr>
          </w:trPrChange>
        </w:trPr>
        <w:tc>
          <w:tcPr>
            <w:tcW w:w="0" w:type="auto"/>
            <w:tcBorders>
              <w:top w:val="outset" w:sz="6" w:space="0" w:color="auto"/>
              <w:left w:val="outset" w:sz="6" w:space="0" w:color="auto"/>
              <w:bottom w:val="outset" w:sz="6" w:space="0" w:color="auto"/>
              <w:right w:val="outset" w:sz="6" w:space="0" w:color="auto"/>
            </w:tcBorders>
            <w:hideMark/>
            <w:tcPrChange w:id="823" w:author="Paul Janssen" w:date="2020-06-10T17:47:00Z">
              <w:tcPr>
                <w:tcW w:w="0" w:type="auto"/>
                <w:tcBorders>
                  <w:top w:val="outset" w:sz="6" w:space="0" w:color="auto"/>
                  <w:left w:val="outset" w:sz="6" w:space="0" w:color="auto"/>
                  <w:bottom w:val="outset" w:sz="6" w:space="0" w:color="auto"/>
                  <w:right w:val="outset" w:sz="6" w:space="0" w:color="auto"/>
                </w:tcBorders>
                <w:hideMark/>
              </w:tcPr>
            </w:tcPrChange>
          </w:tcPr>
          <w:p w14:paraId="4F9E2F43" w14:textId="12120257" w:rsidR="00C0190C" w:rsidRPr="00A25D4D" w:rsidDel="00924D70" w:rsidRDefault="00C0190C" w:rsidP="008F13CC">
            <w:pPr>
              <w:jc w:val="left"/>
              <w:rPr>
                <w:del w:id="824" w:author="Paul Janssen" w:date="2020-06-10T17:47:00Z"/>
              </w:rPr>
            </w:pPr>
            <w:del w:id="825" w:author="Paul Janssen" w:date="2020-06-10T17:47:00Z">
              <w:r w:rsidRPr="00A25D4D" w:rsidDel="00924D70">
                <w:rPr>
                  <w:b/>
                  <w:bCs/>
                </w:rPr>
                <w:delText>Attribuut: BAGid</w:delText>
              </w:r>
            </w:del>
            <w:del w:id="826" w:author="Paul Janssen" w:date="2020-06-10T17:45:00Z">
              <w:r w:rsidRPr="00A25D4D" w:rsidDel="00924D70">
                <w:rPr>
                  <w:b/>
                  <w:bCs/>
                </w:rPr>
                <w:delText>AdresseerbaarObject</w:delText>
              </w:r>
            </w:del>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rsidDel="00924D70" w14:paraId="21E218EB" w14:textId="29F0D203" w:rsidTr="00C0190C">
              <w:trPr>
                <w:tblHeader/>
                <w:tblCellSpacing w:w="0" w:type="dxa"/>
                <w:del w:id="827" w:author="Paul Janssen" w:date="2020-06-10T17:47:00Z"/>
              </w:trPr>
              <w:tc>
                <w:tcPr>
                  <w:tcW w:w="360" w:type="dxa"/>
                  <w:hideMark/>
                </w:tcPr>
                <w:p w14:paraId="0287F22A" w14:textId="40E11D9C" w:rsidR="00C0190C" w:rsidRPr="00A25D4D" w:rsidDel="00924D70" w:rsidRDefault="00C0190C" w:rsidP="008F13CC">
                  <w:pPr>
                    <w:jc w:val="left"/>
                    <w:rPr>
                      <w:del w:id="828" w:author="Paul Janssen" w:date="2020-06-10T17:47:00Z"/>
                    </w:rPr>
                  </w:pPr>
                  <w:del w:id="829" w:author="Paul Janssen" w:date="2020-06-10T17:47:00Z">
                    <w:r w:rsidRPr="00A25D4D" w:rsidDel="00924D70">
                      <w:delText> </w:delText>
                    </w:r>
                  </w:del>
                </w:p>
              </w:tc>
              <w:tc>
                <w:tcPr>
                  <w:tcW w:w="1500" w:type="dxa"/>
                  <w:hideMark/>
                </w:tcPr>
                <w:p w14:paraId="3461DA0C" w14:textId="1CE91775" w:rsidR="00C0190C" w:rsidRPr="00A25D4D" w:rsidDel="00924D70" w:rsidRDefault="00C0190C" w:rsidP="008F13CC">
                  <w:pPr>
                    <w:jc w:val="left"/>
                    <w:rPr>
                      <w:del w:id="830" w:author="Paul Janssen" w:date="2020-06-10T17:47:00Z"/>
                    </w:rPr>
                  </w:pPr>
                  <w:del w:id="831" w:author="Paul Janssen" w:date="2020-06-10T17:47:00Z">
                    <w:r w:rsidRPr="00A25D4D" w:rsidDel="00924D70">
                      <w:delText>Type:</w:delText>
                    </w:r>
                  </w:del>
                </w:p>
              </w:tc>
              <w:tc>
                <w:tcPr>
                  <w:tcW w:w="0" w:type="auto"/>
                  <w:hideMark/>
                </w:tcPr>
                <w:p w14:paraId="28F6DF52" w14:textId="639D707A" w:rsidR="00C0190C" w:rsidRPr="00A25D4D" w:rsidDel="00924D70" w:rsidRDefault="00C0190C" w:rsidP="008F13CC">
                  <w:pPr>
                    <w:jc w:val="left"/>
                    <w:rPr>
                      <w:del w:id="832" w:author="Paul Janssen" w:date="2020-06-10T17:47:00Z"/>
                    </w:rPr>
                  </w:pPr>
                  <w:del w:id="833" w:author="Paul Janssen" w:date="2020-06-10T17:47:00Z">
                    <w:r w:rsidRPr="00A25D4D" w:rsidDel="00924D70">
                      <w:delText>CharacterString</w:delText>
                    </w:r>
                  </w:del>
                </w:p>
              </w:tc>
            </w:tr>
            <w:tr w:rsidR="00C0190C" w:rsidRPr="00A25D4D" w:rsidDel="00924D70" w14:paraId="472C6A5B" w14:textId="5658BC9D" w:rsidTr="00C0190C">
              <w:trPr>
                <w:tblHeader/>
                <w:tblCellSpacing w:w="0" w:type="dxa"/>
                <w:del w:id="834" w:author="Paul Janssen" w:date="2020-06-10T17:47:00Z"/>
              </w:trPr>
              <w:tc>
                <w:tcPr>
                  <w:tcW w:w="360" w:type="dxa"/>
                  <w:hideMark/>
                </w:tcPr>
                <w:p w14:paraId="79E2B7D3" w14:textId="4C1C0049" w:rsidR="00C0190C" w:rsidRPr="00A25D4D" w:rsidDel="00924D70" w:rsidRDefault="00C0190C" w:rsidP="008F13CC">
                  <w:pPr>
                    <w:jc w:val="left"/>
                    <w:rPr>
                      <w:del w:id="835" w:author="Paul Janssen" w:date="2020-06-10T17:47:00Z"/>
                    </w:rPr>
                  </w:pPr>
                  <w:del w:id="836" w:author="Paul Janssen" w:date="2020-06-10T17:47:00Z">
                    <w:r w:rsidRPr="00A25D4D" w:rsidDel="00924D70">
                      <w:delText> </w:delText>
                    </w:r>
                  </w:del>
                </w:p>
              </w:tc>
              <w:tc>
                <w:tcPr>
                  <w:tcW w:w="1500" w:type="dxa"/>
                  <w:hideMark/>
                </w:tcPr>
                <w:p w14:paraId="09B30C4C" w14:textId="66DCB26E" w:rsidR="00C0190C" w:rsidRPr="00A25D4D" w:rsidDel="00924D70" w:rsidRDefault="00C0190C" w:rsidP="008F13CC">
                  <w:pPr>
                    <w:jc w:val="left"/>
                    <w:rPr>
                      <w:del w:id="837" w:author="Paul Janssen" w:date="2020-06-10T17:47:00Z"/>
                    </w:rPr>
                  </w:pPr>
                  <w:del w:id="838" w:author="Paul Janssen" w:date="2020-06-10T17:47:00Z">
                    <w:r w:rsidRPr="00A25D4D" w:rsidDel="00924D70">
                      <w:delText>Naam</w:delText>
                    </w:r>
                  </w:del>
                </w:p>
              </w:tc>
              <w:tc>
                <w:tcPr>
                  <w:tcW w:w="0" w:type="auto"/>
                  <w:hideMark/>
                </w:tcPr>
                <w:p w14:paraId="34EB6FCA" w14:textId="2AECB7ED" w:rsidR="00C0190C" w:rsidRPr="00A25D4D" w:rsidDel="00924D70" w:rsidRDefault="00C0190C" w:rsidP="008F13CC">
                  <w:pPr>
                    <w:jc w:val="left"/>
                    <w:rPr>
                      <w:del w:id="839" w:author="Paul Janssen" w:date="2020-06-10T17:47:00Z"/>
                    </w:rPr>
                  </w:pPr>
                  <w:del w:id="840" w:author="Paul Janssen" w:date="2020-06-10T17:47:00Z">
                    <w:r w:rsidRPr="00A25D4D" w:rsidDel="00924D70">
                      <w:delText>BAGid</w:delText>
                    </w:r>
                  </w:del>
                  <w:del w:id="841" w:author="Paul Janssen" w:date="2020-06-10T17:45:00Z">
                    <w:r w:rsidRPr="00A25D4D" w:rsidDel="00924D70">
                      <w:delText>AdresseerbaarObject</w:delText>
                    </w:r>
                  </w:del>
                  <w:del w:id="842" w:author="Paul Janssen" w:date="2020-06-10T17:47:00Z">
                    <w:r w:rsidRPr="00A25D4D" w:rsidDel="00924D70">
                      <w:delText xml:space="preserve"> </w:delText>
                    </w:r>
                  </w:del>
                </w:p>
              </w:tc>
            </w:tr>
            <w:tr w:rsidR="00C0190C" w:rsidRPr="00A25D4D" w:rsidDel="00924D70" w14:paraId="213A287E" w14:textId="427C1285" w:rsidTr="00C0190C">
              <w:trPr>
                <w:tblHeader/>
                <w:tblCellSpacing w:w="0" w:type="dxa"/>
                <w:del w:id="843" w:author="Paul Janssen" w:date="2020-06-10T17:47:00Z"/>
              </w:trPr>
              <w:tc>
                <w:tcPr>
                  <w:tcW w:w="360" w:type="dxa"/>
                  <w:hideMark/>
                </w:tcPr>
                <w:p w14:paraId="0DF8F3F6" w14:textId="70D7B6A3" w:rsidR="00C0190C" w:rsidRPr="00A25D4D" w:rsidDel="00924D70" w:rsidRDefault="00C0190C" w:rsidP="008F13CC">
                  <w:pPr>
                    <w:jc w:val="left"/>
                    <w:rPr>
                      <w:del w:id="844" w:author="Paul Janssen" w:date="2020-06-10T17:47:00Z"/>
                    </w:rPr>
                  </w:pPr>
                  <w:del w:id="845" w:author="Paul Janssen" w:date="2020-06-10T17:47:00Z">
                    <w:r w:rsidRPr="00A25D4D" w:rsidDel="00924D70">
                      <w:delText> </w:delText>
                    </w:r>
                  </w:del>
                </w:p>
              </w:tc>
              <w:tc>
                <w:tcPr>
                  <w:tcW w:w="1500" w:type="dxa"/>
                  <w:hideMark/>
                </w:tcPr>
                <w:p w14:paraId="22B3E21C" w14:textId="0914004D" w:rsidR="00C0190C" w:rsidRPr="00A25D4D" w:rsidDel="00924D70" w:rsidRDefault="00C0190C" w:rsidP="008F13CC">
                  <w:pPr>
                    <w:jc w:val="left"/>
                    <w:rPr>
                      <w:del w:id="846" w:author="Paul Janssen" w:date="2020-06-10T17:47:00Z"/>
                    </w:rPr>
                  </w:pPr>
                  <w:del w:id="847" w:author="Paul Janssen" w:date="2020-06-10T17:47:00Z">
                    <w:r w:rsidRPr="00A25D4D" w:rsidDel="00924D70">
                      <w:delText>Definitie:</w:delText>
                    </w:r>
                  </w:del>
                </w:p>
              </w:tc>
              <w:tc>
                <w:tcPr>
                  <w:tcW w:w="0" w:type="auto"/>
                  <w:hideMark/>
                </w:tcPr>
                <w:p w14:paraId="69F6196C" w14:textId="739F5490" w:rsidR="00C0190C" w:rsidRPr="00A25D4D" w:rsidDel="00924D70" w:rsidRDefault="00C0190C" w:rsidP="008F13CC">
                  <w:pPr>
                    <w:jc w:val="left"/>
                    <w:rPr>
                      <w:del w:id="848" w:author="Paul Janssen" w:date="2020-06-10T17:47:00Z"/>
                    </w:rPr>
                  </w:pPr>
                  <w:del w:id="849" w:author="Paul Janssen" w:date="2020-06-10T17:46:00Z">
                    <w:r w:rsidRPr="00A25D4D" w:rsidDel="00924D70">
                      <w:delText xml:space="preserve">BAG identifier van het adresseerbaar object waar een adres aan is toegekend zoals geregistreerd bij de BAG. </w:delText>
                    </w:r>
                  </w:del>
                </w:p>
              </w:tc>
            </w:tr>
            <w:tr w:rsidR="00C0190C" w:rsidRPr="00A25D4D" w:rsidDel="00924D70" w14:paraId="50157180" w14:textId="0EE9FD1A" w:rsidTr="00C0190C">
              <w:trPr>
                <w:tblHeader/>
                <w:tblCellSpacing w:w="0" w:type="dxa"/>
                <w:del w:id="850" w:author="Paul Janssen" w:date="2020-06-10T17:47:00Z"/>
              </w:trPr>
              <w:tc>
                <w:tcPr>
                  <w:tcW w:w="360" w:type="dxa"/>
                  <w:hideMark/>
                </w:tcPr>
                <w:p w14:paraId="4F301E99" w14:textId="0FDB0923" w:rsidR="00C0190C" w:rsidRPr="00A25D4D" w:rsidDel="00924D70" w:rsidRDefault="00C0190C" w:rsidP="008F13CC">
                  <w:pPr>
                    <w:jc w:val="left"/>
                    <w:rPr>
                      <w:del w:id="851" w:author="Paul Janssen" w:date="2020-06-10T17:47:00Z"/>
                    </w:rPr>
                  </w:pPr>
                  <w:del w:id="852" w:author="Paul Janssen" w:date="2020-06-10T17:47:00Z">
                    <w:r w:rsidRPr="00A25D4D" w:rsidDel="00924D70">
                      <w:delText> </w:delText>
                    </w:r>
                  </w:del>
                </w:p>
              </w:tc>
              <w:tc>
                <w:tcPr>
                  <w:tcW w:w="1500" w:type="dxa"/>
                  <w:hideMark/>
                </w:tcPr>
                <w:p w14:paraId="0412AF99" w14:textId="790A7125" w:rsidR="00C0190C" w:rsidRPr="00A25D4D" w:rsidDel="00924D70" w:rsidRDefault="00C0190C" w:rsidP="008F13CC">
                  <w:pPr>
                    <w:jc w:val="left"/>
                    <w:rPr>
                      <w:del w:id="853" w:author="Paul Janssen" w:date="2020-06-10T17:47:00Z"/>
                    </w:rPr>
                  </w:pPr>
                  <w:del w:id="854" w:author="Paul Janssen" w:date="2020-06-10T17:47:00Z">
                    <w:r w:rsidRPr="00A25D4D" w:rsidDel="00924D70">
                      <w:delText>Omschrijving:</w:delText>
                    </w:r>
                  </w:del>
                </w:p>
              </w:tc>
              <w:tc>
                <w:tcPr>
                  <w:tcW w:w="0" w:type="auto"/>
                  <w:hideMark/>
                </w:tcPr>
                <w:p w14:paraId="5BE73628" w14:textId="10F7D66E" w:rsidR="00C0190C" w:rsidRPr="00A25D4D" w:rsidDel="00924D70" w:rsidRDefault="00C0190C" w:rsidP="008F13CC">
                  <w:pPr>
                    <w:jc w:val="left"/>
                    <w:rPr>
                      <w:del w:id="855" w:author="Paul Janssen" w:date="2020-06-10T17:47:00Z"/>
                    </w:rPr>
                  </w:pPr>
                  <w:del w:id="856" w:author="Paul Janssen" w:date="2020-06-10T17:46:00Z">
                    <w:r w:rsidRPr="00A25D4D" w:rsidDel="00924D70">
                      <w:delText xml:space="preserve">De adresseerbare objecten Verblijfsobjecten, Ligplaatsen en Staanplaatsen zijn via de nummeraanduiding gekoppeld aan een adres. De identificatie van het adresseerbare object wordt genomen omdat dit het meest aansluit bij de registratie van de netbeheerders. </w:delText>
                    </w:r>
                  </w:del>
                </w:p>
              </w:tc>
            </w:tr>
            <w:tr w:rsidR="00C0190C" w:rsidRPr="00A25D4D" w:rsidDel="00924D70" w14:paraId="59037C45" w14:textId="33326486" w:rsidTr="00C0190C">
              <w:trPr>
                <w:tblHeader/>
                <w:tblCellSpacing w:w="0" w:type="dxa"/>
                <w:del w:id="857" w:author="Paul Janssen" w:date="2020-06-10T17:47:00Z"/>
              </w:trPr>
              <w:tc>
                <w:tcPr>
                  <w:tcW w:w="360" w:type="dxa"/>
                  <w:hideMark/>
                </w:tcPr>
                <w:p w14:paraId="61B01497" w14:textId="1DD81CF6" w:rsidR="00C0190C" w:rsidRPr="00A25D4D" w:rsidDel="00924D70" w:rsidRDefault="00C0190C" w:rsidP="008F13CC">
                  <w:pPr>
                    <w:jc w:val="left"/>
                    <w:rPr>
                      <w:del w:id="858" w:author="Paul Janssen" w:date="2020-06-10T17:47:00Z"/>
                    </w:rPr>
                  </w:pPr>
                  <w:del w:id="859" w:author="Paul Janssen" w:date="2020-06-10T17:47:00Z">
                    <w:r w:rsidRPr="00A25D4D" w:rsidDel="00924D70">
                      <w:delText> </w:delText>
                    </w:r>
                  </w:del>
                </w:p>
              </w:tc>
              <w:tc>
                <w:tcPr>
                  <w:tcW w:w="1500" w:type="dxa"/>
                  <w:hideMark/>
                </w:tcPr>
                <w:p w14:paraId="3B12BD92" w14:textId="3B270B42" w:rsidR="00C0190C" w:rsidRPr="00A25D4D" w:rsidDel="00924D70" w:rsidRDefault="00C0190C" w:rsidP="008F13CC">
                  <w:pPr>
                    <w:jc w:val="left"/>
                    <w:rPr>
                      <w:del w:id="860" w:author="Paul Janssen" w:date="2020-06-10T17:47:00Z"/>
                    </w:rPr>
                  </w:pPr>
                  <w:del w:id="861" w:author="Paul Janssen" w:date="2020-06-10T17:47:00Z">
                    <w:r w:rsidRPr="00A25D4D" w:rsidDel="00924D70">
                      <w:delText>Multipliciteit:</w:delText>
                    </w:r>
                  </w:del>
                </w:p>
              </w:tc>
              <w:tc>
                <w:tcPr>
                  <w:tcW w:w="0" w:type="auto"/>
                  <w:hideMark/>
                </w:tcPr>
                <w:p w14:paraId="58FF6646" w14:textId="48B71877" w:rsidR="00C0190C" w:rsidRPr="00A25D4D" w:rsidDel="00924D70" w:rsidRDefault="00C0190C" w:rsidP="008F13CC">
                  <w:pPr>
                    <w:jc w:val="left"/>
                    <w:rPr>
                      <w:del w:id="862" w:author="Paul Janssen" w:date="2020-06-10T17:47:00Z"/>
                    </w:rPr>
                  </w:pPr>
                  <w:del w:id="863" w:author="Paul Janssen" w:date="2020-06-10T17:47:00Z">
                    <w:r w:rsidRPr="00A25D4D" w:rsidDel="00924D70">
                      <w:delText>0..1</w:delText>
                    </w:r>
                  </w:del>
                </w:p>
              </w:tc>
            </w:tr>
          </w:tbl>
          <w:p w14:paraId="75C35208" w14:textId="2F47339C" w:rsidR="00C0190C" w:rsidRPr="00A25D4D" w:rsidDel="00924D70" w:rsidRDefault="00C0190C" w:rsidP="008F13CC">
            <w:pPr>
              <w:jc w:val="left"/>
              <w:rPr>
                <w:del w:id="864" w:author="Paul Janssen" w:date="2020-06-10T17:47:00Z"/>
              </w:rPr>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lastRenderedPageBreak/>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lastRenderedPageBreak/>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lastRenderedPageBreak/>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lastRenderedPageBreak/>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lastRenderedPageBreak/>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lastRenderedPageBreak/>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1F079D53" w:rsidR="00C0190C" w:rsidRPr="00A25D4D" w:rsidRDefault="00C0190C" w:rsidP="008F13CC">
                  <w:pPr>
                    <w:jc w:val="left"/>
                  </w:pPr>
                  <w:r w:rsidRPr="00A25D4D">
                    <w:t>0..</w:t>
                  </w:r>
                  <w:del w:id="865" w:author="Paul Janssen" w:date="2020-06-10T17:05:00Z">
                    <w:r w:rsidRPr="00A25D4D" w:rsidDel="00A32211">
                      <w:delText>2</w:delText>
                    </w:r>
                  </w:del>
                  <w:ins w:id="866" w:author="Paul Janssen" w:date="2020-06-10T17:05:00Z">
                    <w:r w:rsidR="00A32211">
                      <w:t>1</w:t>
                    </w:r>
                  </w:ins>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lastRenderedPageBreak/>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77777777" w:rsidR="00C0190C" w:rsidRPr="00A25D4D" w:rsidRDefault="00C0190C" w:rsidP="008F13CC">
                  <w:pPr>
                    <w:jc w:val="left"/>
                  </w:pPr>
                  <w:proofErr w:type="spellStart"/>
                  <w:r w:rsidRPr="00A25D4D">
                    <w:t>CharacterString</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77777777" w:rsidR="00C0190C" w:rsidRPr="00A25D4D" w:rsidRDefault="00C0190C" w:rsidP="008F13CC">
                  <w:pPr>
                    <w:jc w:val="left"/>
                  </w:pPr>
                  <w:r w:rsidRPr="00A25D4D">
                    <w:t xml:space="preserve">Landcode van het postbusadres (zie codelijst).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867" w:name="_Toc487109310"/>
      <w:r w:rsidRPr="00A25D4D">
        <w:t>Enumeraties en codelijsten</w:t>
      </w:r>
      <w:bookmarkEnd w:id="867"/>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lastRenderedPageBreak/>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lastRenderedPageBreak/>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lastRenderedPageBreak/>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19AF8D37" w14:textId="77777777"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lastRenderedPageBreak/>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ins w:id="868" w:author="Paul Janssen" w:date="2020-06-10T18:30:00Z"/>
          <w:sz w:val="16"/>
          <w:szCs w:val="16"/>
        </w:rPr>
      </w:pPr>
      <w:proofErr w:type="spellStart"/>
      <w:ins w:id="869" w:author="Paul Janssen" w:date="2020-06-10T18:31:00Z">
        <w:r>
          <w:rPr>
            <w:sz w:val="16"/>
            <w:szCs w:val="16"/>
          </w:rPr>
          <w:lastRenderedPageBreak/>
          <w:t>OverigAppurtenanceTypeIMKLValue</w:t>
        </w:r>
      </w:ins>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ins w:id="870" w:author="Paul Janssen" w:date="2020-06-10T18:30:00Z"/>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rPr>
                <w:ins w:id="871" w:author="Paul Janssen" w:date="2020-06-10T18:30:00Z"/>
              </w:rPr>
            </w:pPr>
            <w:proofErr w:type="spellStart"/>
            <w:ins w:id="872" w:author="Paul Janssen" w:date="2020-06-10T18:33:00Z">
              <w:r>
                <w:rPr>
                  <w:b/>
                  <w:bCs/>
                </w:rPr>
                <w:t>OverigAppurtenanceType</w:t>
              </w:r>
            </w:ins>
            <w:ins w:id="873" w:author="Paul Janssen" w:date="2020-06-10T18:30:00Z">
              <w:r w:rsidR="00115446" w:rsidRPr="00A25D4D">
                <w:rPr>
                  <w:b/>
                  <w:bCs/>
                </w:rPr>
                <w:t>IMKLValue</w:t>
              </w:r>
              <w:proofErr w:type="spellEnd"/>
            </w:ins>
          </w:p>
        </w:tc>
      </w:tr>
      <w:tr w:rsidR="00115446" w:rsidRPr="00A25D4D" w14:paraId="309E0D7E" w14:textId="77777777" w:rsidTr="00B50B58">
        <w:trPr>
          <w:tblCellSpacing w:w="0" w:type="dxa"/>
          <w:ins w:id="874" w:author="Paul Janssen" w:date="2020-06-10T18:30:00Z"/>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Change w:id="875" w:author="Paul Janssen" w:date="2020-06-10T18:32:00Z">
                <w:tblPr>
                  <w:tblW w:w="5000" w:type="pct"/>
                  <w:tblCellSpacing w:w="0" w:type="dxa"/>
                  <w:tblCellMar>
                    <w:top w:w="15" w:type="dxa"/>
                    <w:left w:w="15" w:type="dxa"/>
                    <w:bottom w:w="15" w:type="dxa"/>
                    <w:right w:w="15" w:type="dxa"/>
                  </w:tblCellMar>
                  <w:tblLook w:val="04A0" w:firstRow="1" w:lastRow="0" w:firstColumn="1" w:lastColumn="0" w:noHBand="0" w:noVBand="1"/>
                </w:tblPr>
              </w:tblPrChange>
            </w:tblPr>
            <w:tblGrid>
              <w:gridCol w:w="360"/>
              <w:gridCol w:w="1500"/>
              <w:gridCol w:w="6787"/>
              <w:tblGridChange w:id="876">
                <w:tblGrid>
                  <w:gridCol w:w="360"/>
                  <w:gridCol w:w="1500"/>
                  <w:gridCol w:w="6316"/>
                </w:tblGrid>
              </w:tblGridChange>
            </w:tblGrid>
            <w:tr w:rsidR="00115446" w:rsidRPr="00A25D4D" w14:paraId="7F06008E" w14:textId="77777777" w:rsidTr="00115446">
              <w:trPr>
                <w:tblHeader/>
                <w:tblCellSpacing w:w="0" w:type="dxa"/>
                <w:ins w:id="877" w:author="Paul Janssen" w:date="2020-06-10T18:30:00Z"/>
                <w:trPrChange w:id="878" w:author="Paul Janssen" w:date="2020-06-10T18:32:00Z">
                  <w:trPr>
                    <w:tblHeader/>
                    <w:tblCellSpacing w:w="0" w:type="dxa"/>
                  </w:trPr>
                </w:trPrChange>
              </w:trPr>
              <w:tc>
                <w:tcPr>
                  <w:tcW w:w="360" w:type="dxa"/>
                  <w:hideMark/>
                  <w:tcPrChange w:id="879" w:author="Paul Janssen" w:date="2020-06-10T18:32:00Z">
                    <w:tcPr>
                      <w:tcW w:w="360" w:type="dxa"/>
                      <w:hideMark/>
                    </w:tcPr>
                  </w:tcPrChange>
                </w:tcPr>
                <w:p w14:paraId="07ED45EA" w14:textId="77777777" w:rsidR="00115446" w:rsidRPr="00A25D4D" w:rsidRDefault="00115446" w:rsidP="00B50B58">
                  <w:pPr>
                    <w:jc w:val="left"/>
                    <w:rPr>
                      <w:ins w:id="880" w:author="Paul Janssen" w:date="2020-06-10T18:30:00Z"/>
                    </w:rPr>
                  </w:pPr>
                  <w:ins w:id="881" w:author="Paul Janssen" w:date="2020-06-10T18:30:00Z">
                    <w:r w:rsidRPr="00A25D4D">
                      <w:t> </w:t>
                    </w:r>
                  </w:ins>
                </w:p>
              </w:tc>
              <w:tc>
                <w:tcPr>
                  <w:tcW w:w="1500" w:type="dxa"/>
                  <w:hideMark/>
                  <w:tcPrChange w:id="882" w:author="Paul Janssen" w:date="2020-06-10T18:32:00Z">
                    <w:tcPr>
                      <w:tcW w:w="1500" w:type="dxa"/>
                      <w:hideMark/>
                    </w:tcPr>
                  </w:tcPrChange>
                </w:tcPr>
                <w:p w14:paraId="349FD077" w14:textId="77777777" w:rsidR="00115446" w:rsidRPr="00A25D4D" w:rsidRDefault="00115446" w:rsidP="00B50B58">
                  <w:pPr>
                    <w:jc w:val="left"/>
                    <w:rPr>
                      <w:ins w:id="883" w:author="Paul Janssen" w:date="2020-06-10T18:30:00Z"/>
                    </w:rPr>
                  </w:pPr>
                  <w:ins w:id="884" w:author="Paul Janssen" w:date="2020-06-10T18:30:00Z">
                    <w:r w:rsidRPr="00A25D4D">
                      <w:t>Naam</w:t>
                    </w:r>
                  </w:ins>
                </w:p>
              </w:tc>
              <w:tc>
                <w:tcPr>
                  <w:tcW w:w="6787" w:type="dxa"/>
                  <w:hideMark/>
                  <w:tcPrChange w:id="885" w:author="Paul Janssen" w:date="2020-06-10T18:32:00Z">
                    <w:tcPr>
                      <w:tcW w:w="0" w:type="auto"/>
                      <w:hideMark/>
                    </w:tcPr>
                  </w:tcPrChange>
                </w:tcPr>
                <w:p w14:paraId="720D3061" w14:textId="77777777" w:rsidR="00115446" w:rsidRPr="00A25D4D" w:rsidRDefault="00115446" w:rsidP="00B50B58">
                  <w:pPr>
                    <w:jc w:val="left"/>
                    <w:rPr>
                      <w:ins w:id="886" w:author="Paul Janssen" w:date="2020-06-10T18:30:00Z"/>
                    </w:rPr>
                  </w:pPr>
                </w:p>
              </w:tc>
            </w:tr>
            <w:tr w:rsidR="00115446" w:rsidRPr="00A25D4D" w14:paraId="24C0614E" w14:textId="77777777" w:rsidTr="00115446">
              <w:trPr>
                <w:tblHeader/>
                <w:tblCellSpacing w:w="0" w:type="dxa"/>
                <w:ins w:id="887" w:author="Paul Janssen" w:date="2020-06-10T18:30:00Z"/>
                <w:trPrChange w:id="888" w:author="Paul Janssen" w:date="2020-06-10T18:32:00Z">
                  <w:trPr>
                    <w:tblHeader/>
                    <w:tblCellSpacing w:w="0" w:type="dxa"/>
                  </w:trPr>
                </w:trPrChange>
              </w:trPr>
              <w:tc>
                <w:tcPr>
                  <w:tcW w:w="360" w:type="dxa"/>
                  <w:hideMark/>
                  <w:tcPrChange w:id="889" w:author="Paul Janssen" w:date="2020-06-10T18:32:00Z">
                    <w:tcPr>
                      <w:tcW w:w="360" w:type="dxa"/>
                      <w:hideMark/>
                    </w:tcPr>
                  </w:tcPrChange>
                </w:tcPr>
                <w:p w14:paraId="24504997" w14:textId="77777777" w:rsidR="00115446" w:rsidRPr="00A25D4D" w:rsidRDefault="00115446" w:rsidP="00B50B58">
                  <w:pPr>
                    <w:jc w:val="left"/>
                    <w:rPr>
                      <w:ins w:id="890" w:author="Paul Janssen" w:date="2020-06-10T18:30:00Z"/>
                    </w:rPr>
                  </w:pPr>
                  <w:ins w:id="891" w:author="Paul Janssen" w:date="2020-06-10T18:30:00Z">
                    <w:r w:rsidRPr="00A25D4D">
                      <w:t> </w:t>
                    </w:r>
                  </w:ins>
                </w:p>
              </w:tc>
              <w:tc>
                <w:tcPr>
                  <w:tcW w:w="1500" w:type="dxa"/>
                  <w:hideMark/>
                  <w:tcPrChange w:id="892" w:author="Paul Janssen" w:date="2020-06-10T18:32:00Z">
                    <w:tcPr>
                      <w:tcW w:w="1500" w:type="dxa"/>
                      <w:hideMark/>
                    </w:tcPr>
                  </w:tcPrChange>
                </w:tcPr>
                <w:p w14:paraId="3723DF07" w14:textId="77777777" w:rsidR="00115446" w:rsidRPr="00A25D4D" w:rsidRDefault="00115446" w:rsidP="00B50B58">
                  <w:pPr>
                    <w:jc w:val="left"/>
                    <w:rPr>
                      <w:ins w:id="893" w:author="Paul Janssen" w:date="2020-06-10T18:30:00Z"/>
                    </w:rPr>
                  </w:pPr>
                  <w:ins w:id="894" w:author="Paul Janssen" w:date="2020-06-10T18:30:00Z">
                    <w:r w:rsidRPr="00A25D4D">
                      <w:t>Definitie:</w:t>
                    </w:r>
                  </w:ins>
                </w:p>
              </w:tc>
              <w:tc>
                <w:tcPr>
                  <w:tcW w:w="6787" w:type="dxa"/>
                  <w:hideMark/>
                  <w:tcPrChange w:id="895" w:author="Paul Janssen" w:date="2020-06-10T18:32:00Z">
                    <w:tcPr>
                      <w:tcW w:w="0" w:type="auto"/>
                      <w:hideMark/>
                    </w:tcPr>
                  </w:tcPrChange>
                </w:tcPr>
                <w:p w14:paraId="762FD9B8" w14:textId="5C9EB752" w:rsidR="00115446" w:rsidRPr="00115446" w:rsidRDefault="00115446">
                  <w:pPr>
                    <w:autoSpaceDE w:val="0"/>
                    <w:autoSpaceDN w:val="0"/>
                    <w:adjustRightInd w:val="0"/>
                    <w:spacing w:after="80" w:line="240" w:lineRule="auto"/>
                    <w:jc w:val="left"/>
                    <w:rPr>
                      <w:ins w:id="896" w:author="Paul Janssen" w:date="2020-06-10T18:30:00Z"/>
                      <w:rFonts w:ascii="Calibri" w:hAnsi="Calibri" w:cs="Calibri"/>
                      <w:sz w:val="20"/>
                      <w:szCs w:val="20"/>
                      <w:rPrChange w:id="897" w:author="Paul Janssen" w:date="2020-06-10T18:32:00Z">
                        <w:rPr>
                          <w:ins w:id="898" w:author="Paul Janssen" w:date="2020-06-10T18:30:00Z"/>
                        </w:rPr>
                      </w:rPrChange>
                    </w:rPr>
                    <w:pPrChange w:id="899" w:author="Paul Janssen" w:date="2020-06-10T18:32:00Z">
                      <w:pPr>
                        <w:jc w:val="left"/>
                      </w:pPr>
                    </w:pPrChange>
                  </w:pPr>
                  <w:ins w:id="900" w:author="Paul Janssen" w:date="2020-06-10T18:32:00Z">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ins>
                </w:p>
              </w:tc>
            </w:tr>
            <w:tr w:rsidR="00115446" w:rsidRPr="00A25D4D" w14:paraId="6186AD7C" w14:textId="77777777" w:rsidTr="00115446">
              <w:trPr>
                <w:tblHeader/>
                <w:tblCellSpacing w:w="0" w:type="dxa"/>
                <w:ins w:id="901" w:author="Paul Janssen" w:date="2020-06-10T18:30:00Z"/>
                <w:trPrChange w:id="902" w:author="Paul Janssen" w:date="2020-06-10T18:32:00Z">
                  <w:trPr>
                    <w:tblHeader/>
                    <w:tblCellSpacing w:w="0" w:type="dxa"/>
                  </w:trPr>
                </w:trPrChange>
              </w:trPr>
              <w:tc>
                <w:tcPr>
                  <w:tcW w:w="360" w:type="dxa"/>
                  <w:hideMark/>
                  <w:tcPrChange w:id="903" w:author="Paul Janssen" w:date="2020-06-10T18:32:00Z">
                    <w:tcPr>
                      <w:tcW w:w="360" w:type="dxa"/>
                      <w:hideMark/>
                    </w:tcPr>
                  </w:tcPrChange>
                </w:tcPr>
                <w:p w14:paraId="0361B1C0" w14:textId="77777777" w:rsidR="00115446" w:rsidRPr="00A25D4D" w:rsidRDefault="00115446" w:rsidP="00B50B58">
                  <w:pPr>
                    <w:jc w:val="left"/>
                    <w:rPr>
                      <w:ins w:id="904" w:author="Paul Janssen" w:date="2020-06-10T18:30:00Z"/>
                    </w:rPr>
                  </w:pPr>
                  <w:ins w:id="905" w:author="Paul Janssen" w:date="2020-06-10T18:30:00Z">
                    <w:r w:rsidRPr="00A25D4D">
                      <w:t> </w:t>
                    </w:r>
                  </w:ins>
                </w:p>
              </w:tc>
              <w:tc>
                <w:tcPr>
                  <w:tcW w:w="1500" w:type="dxa"/>
                  <w:hideMark/>
                  <w:tcPrChange w:id="906" w:author="Paul Janssen" w:date="2020-06-10T18:32:00Z">
                    <w:tcPr>
                      <w:tcW w:w="1500" w:type="dxa"/>
                      <w:hideMark/>
                    </w:tcPr>
                  </w:tcPrChange>
                </w:tcPr>
                <w:p w14:paraId="55ECC001" w14:textId="77777777" w:rsidR="00115446" w:rsidRPr="00A25D4D" w:rsidRDefault="00115446" w:rsidP="00B50B58">
                  <w:pPr>
                    <w:jc w:val="left"/>
                    <w:rPr>
                      <w:ins w:id="907" w:author="Paul Janssen" w:date="2020-06-10T18:30:00Z"/>
                    </w:rPr>
                  </w:pPr>
                  <w:ins w:id="908" w:author="Paul Janssen" w:date="2020-06-10T18:30:00Z">
                    <w:r w:rsidRPr="00A25D4D">
                      <w:t>Subtype van:</w:t>
                    </w:r>
                  </w:ins>
                </w:p>
              </w:tc>
              <w:tc>
                <w:tcPr>
                  <w:tcW w:w="6787" w:type="dxa"/>
                  <w:hideMark/>
                  <w:tcPrChange w:id="909" w:author="Paul Janssen" w:date="2020-06-10T18:32:00Z">
                    <w:tcPr>
                      <w:tcW w:w="0" w:type="auto"/>
                      <w:hideMark/>
                    </w:tcPr>
                  </w:tcPrChange>
                </w:tcPr>
                <w:p w14:paraId="768EDB79" w14:textId="1C6ED85D" w:rsidR="00115446" w:rsidRPr="00A25D4D" w:rsidRDefault="00115446" w:rsidP="00B50B58">
                  <w:pPr>
                    <w:jc w:val="left"/>
                    <w:rPr>
                      <w:ins w:id="910" w:author="Paul Janssen" w:date="2020-06-10T18:30:00Z"/>
                    </w:rPr>
                  </w:pPr>
                  <w:proofErr w:type="spellStart"/>
                  <w:ins w:id="911" w:author="Paul Janssen" w:date="2020-06-10T18:32:00Z">
                    <w:r>
                      <w:t>Appu</w:t>
                    </w:r>
                    <w:r w:rsidR="00D85B48">
                      <w:t>rtenanceType</w:t>
                    </w:r>
                  </w:ins>
                  <w:ins w:id="912" w:author="Paul Janssen" w:date="2020-06-10T18:33:00Z">
                    <w:r w:rsidR="00D85B48">
                      <w:t>Value</w:t>
                    </w:r>
                  </w:ins>
                  <w:proofErr w:type="spellEnd"/>
                </w:p>
              </w:tc>
            </w:tr>
            <w:tr w:rsidR="00115446" w:rsidRPr="00A25D4D" w14:paraId="4401D77F" w14:textId="77777777" w:rsidTr="00115446">
              <w:trPr>
                <w:tblHeader/>
                <w:tblCellSpacing w:w="0" w:type="dxa"/>
                <w:ins w:id="913" w:author="Paul Janssen" w:date="2020-06-10T18:30:00Z"/>
                <w:trPrChange w:id="914" w:author="Paul Janssen" w:date="2020-06-10T18:32:00Z">
                  <w:trPr>
                    <w:tblHeader/>
                    <w:tblCellSpacing w:w="0" w:type="dxa"/>
                  </w:trPr>
                </w:trPrChange>
              </w:trPr>
              <w:tc>
                <w:tcPr>
                  <w:tcW w:w="360" w:type="dxa"/>
                  <w:hideMark/>
                  <w:tcPrChange w:id="915" w:author="Paul Janssen" w:date="2020-06-10T18:32:00Z">
                    <w:tcPr>
                      <w:tcW w:w="360" w:type="dxa"/>
                      <w:hideMark/>
                    </w:tcPr>
                  </w:tcPrChange>
                </w:tcPr>
                <w:p w14:paraId="06BA6A0F" w14:textId="77777777" w:rsidR="00115446" w:rsidRPr="00A25D4D" w:rsidRDefault="00115446" w:rsidP="00B50B58">
                  <w:pPr>
                    <w:jc w:val="left"/>
                    <w:rPr>
                      <w:ins w:id="916" w:author="Paul Janssen" w:date="2020-06-10T18:30:00Z"/>
                    </w:rPr>
                  </w:pPr>
                  <w:ins w:id="917" w:author="Paul Janssen" w:date="2020-06-10T18:30:00Z">
                    <w:r w:rsidRPr="00A25D4D">
                      <w:t> </w:t>
                    </w:r>
                  </w:ins>
                </w:p>
              </w:tc>
              <w:tc>
                <w:tcPr>
                  <w:tcW w:w="1500" w:type="dxa"/>
                  <w:hideMark/>
                  <w:tcPrChange w:id="918" w:author="Paul Janssen" w:date="2020-06-10T18:32:00Z">
                    <w:tcPr>
                      <w:tcW w:w="1500" w:type="dxa"/>
                      <w:hideMark/>
                    </w:tcPr>
                  </w:tcPrChange>
                </w:tcPr>
                <w:p w14:paraId="3883662A" w14:textId="77777777" w:rsidR="00115446" w:rsidRPr="00A25D4D" w:rsidRDefault="00115446" w:rsidP="00B50B58">
                  <w:pPr>
                    <w:jc w:val="left"/>
                    <w:rPr>
                      <w:ins w:id="919" w:author="Paul Janssen" w:date="2020-06-10T18:30:00Z"/>
                    </w:rPr>
                  </w:pPr>
                  <w:ins w:id="920" w:author="Paul Janssen" w:date="2020-06-10T18:30:00Z">
                    <w:r w:rsidRPr="00A25D4D">
                      <w:t>Omschrijving:</w:t>
                    </w:r>
                  </w:ins>
                </w:p>
              </w:tc>
              <w:tc>
                <w:tcPr>
                  <w:tcW w:w="6787" w:type="dxa"/>
                  <w:hideMark/>
                  <w:tcPrChange w:id="921" w:author="Paul Janssen" w:date="2020-06-10T18:32:00Z">
                    <w:tcPr>
                      <w:tcW w:w="0" w:type="auto"/>
                      <w:hideMark/>
                    </w:tcPr>
                  </w:tcPrChange>
                </w:tcPr>
                <w:p w14:paraId="23F33340" w14:textId="77777777" w:rsidR="00115446" w:rsidRPr="00A25D4D" w:rsidRDefault="00115446" w:rsidP="00B50B58">
                  <w:pPr>
                    <w:jc w:val="left"/>
                    <w:rPr>
                      <w:ins w:id="922" w:author="Paul Janssen" w:date="2020-06-10T18:30:00Z"/>
                    </w:rPr>
                  </w:pPr>
                  <w:ins w:id="923" w:author="Paul Janssen" w:date="2020-06-10T18:30:00Z">
                    <w:r w:rsidRPr="00A25D4D">
                      <w:t xml:space="preserve">Kan zowel uitbreiding als beperking op INSPIRE </w:t>
                    </w:r>
                    <w:proofErr w:type="spellStart"/>
                    <w:r w:rsidRPr="00A25D4D">
                      <w:t>waardelijst</w:t>
                    </w:r>
                    <w:proofErr w:type="spellEnd"/>
                    <w:r w:rsidRPr="00A25D4D">
                      <w:t xml:space="preserve"> betreffen. </w:t>
                    </w:r>
                  </w:ins>
                </w:p>
              </w:tc>
            </w:tr>
            <w:tr w:rsidR="00115446" w:rsidRPr="00A25D4D" w14:paraId="63D324F6" w14:textId="77777777" w:rsidTr="00115446">
              <w:trPr>
                <w:tblHeader/>
                <w:tblCellSpacing w:w="0" w:type="dxa"/>
                <w:ins w:id="924" w:author="Paul Janssen" w:date="2020-06-10T18:30:00Z"/>
                <w:trPrChange w:id="925" w:author="Paul Janssen" w:date="2020-06-10T18:32:00Z">
                  <w:trPr>
                    <w:tblHeader/>
                    <w:tblCellSpacing w:w="0" w:type="dxa"/>
                  </w:trPr>
                </w:trPrChange>
              </w:trPr>
              <w:tc>
                <w:tcPr>
                  <w:tcW w:w="360" w:type="dxa"/>
                  <w:hideMark/>
                  <w:tcPrChange w:id="926" w:author="Paul Janssen" w:date="2020-06-10T18:32:00Z">
                    <w:tcPr>
                      <w:tcW w:w="360" w:type="dxa"/>
                      <w:hideMark/>
                    </w:tcPr>
                  </w:tcPrChange>
                </w:tcPr>
                <w:p w14:paraId="15B4F449" w14:textId="77777777" w:rsidR="00115446" w:rsidRPr="00A25D4D" w:rsidRDefault="00115446" w:rsidP="00B50B58">
                  <w:pPr>
                    <w:jc w:val="left"/>
                    <w:rPr>
                      <w:ins w:id="927" w:author="Paul Janssen" w:date="2020-06-10T18:30:00Z"/>
                    </w:rPr>
                  </w:pPr>
                  <w:ins w:id="928" w:author="Paul Janssen" w:date="2020-06-10T18:30:00Z">
                    <w:r w:rsidRPr="00A25D4D">
                      <w:t> </w:t>
                    </w:r>
                  </w:ins>
                </w:p>
              </w:tc>
              <w:tc>
                <w:tcPr>
                  <w:tcW w:w="1500" w:type="dxa"/>
                  <w:hideMark/>
                  <w:tcPrChange w:id="929" w:author="Paul Janssen" w:date="2020-06-10T18:32:00Z">
                    <w:tcPr>
                      <w:tcW w:w="1500" w:type="dxa"/>
                      <w:hideMark/>
                    </w:tcPr>
                  </w:tcPrChange>
                </w:tcPr>
                <w:p w14:paraId="5A0C637E" w14:textId="77777777" w:rsidR="00115446" w:rsidRPr="00A25D4D" w:rsidRDefault="00115446" w:rsidP="00B50B58">
                  <w:pPr>
                    <w:jc w:val="left"/>
                    <w:rPr>
                      <w:ins w:id="930" w:author="Paul Janssen" w:date="2020-06-10T18:30:00Z"/>
                    </w:rPr>
                  </w:pPr>
                  <w:ins w:id="931" w:author="Paul Janssen" w:date="2020-06-10T18:30:00Z">
                    <w:r w:rsidRPr="00A25D4D">
                      <w:t>Stereotypes:</w:t>
                    </w:r>
                  </w:ins>
                </w:p>
              </w:tc>
              <w:tc>
                <w:tcPr>
                  <w:tcW w:w="6787" w:type="dxa"/>
                  <w:hideMark/>
                  <w:tcPrChange w:id="932" w:author="Paul Janssen" w:date="2020-06-10T18:32:00Z">
                    <w:tcPr>
                      <w:tcW w:w="0" w:type="auto"/>
                      <w:hideMark/>
                    </w:tcPr>
                  </w:tcPrChange>
                </w:tcPr>
                <w:p w14:paraId="2851C3D9" w14:textId="77777777" w:rsidR="00115446" w:rsidRPr="00A25D4D" w:rsidRDefault="00115446" w:rsidP="00B50B58">
                  <w:pPr>
                    <w:jc w:val="left"/>
                    <w:rPr>
                      <w:ins w:id="933" w:author="Paul Janssen" w:date="2020-06-10T18:30:00Z"/>
                    </w:rPr>
                  </w:pPr>
                  <w:ins w:id="934" w:author="Paul Janssen" w:date="2020-06-10T18:30:00Z">
                    <w:r w:rsidRPr="00A25D4D">
                      <w:t>«</w:t>
                    </w:r>
                    <w:proofErr w:type="spellStart"/>
                    <w:r w:rsidRPr="00A25D4D">
                      <w:t>codeList</w:t>
                    </w:r>
                    <w:proofErr w:type="spellEnd"/>
                    <w:r w:rsidRPr="00A25D4D">
                      <w:t>»</w:t>
                    </w:r>
                  </w:ins>
                </w:p>
              </w:tc>
            </w:tr>
            <w:tr w:rsidR="00115446" w:rsidRPr="00A25D4D" w14:paraId="7FBFB8E8" w14:textId="77777777" w:rsidTr="00115446">
              <w:trPr>
                <w:tblHeader/>
                <w:tblCellSpacing w:w="0" w:type="dxa"/>
                <w:ins w:id="935" w:author="Paul Janssen" w:date="2020-06-10T18:30:00Z"/>
                <w:trPrChange w:id="936" w:author="Paul Janssen" w:date="2020-06-10T18:32:00Z">
                  <w:trPr>
                    <w:tblHeader/>
                    <w:tblCellSpacing w:w="0" w:type="dxa"/>
                  </w:trPr>
                </w:trPrChange>
              </w:trPr>
              <w:tc>
                <w:tcPr>
                  <w:tcW w:w="360" w:type="dxa"/>
                  <w:hideMark/>
                  <w:tcPrChange w:id="937" w:author="Paul Janssen" w:date="2020-06-10T18:32:00Z">
                    <w:tcPr>
                      <w:tcW w:w="360" w:type="dxa"/>
                      <w:hideMark/>
                    </w:tcPr>
                  </w:tcPrChange>
                </w:tcPr>
                <w:p w14:paraId="363DD5FF" w14:textId="77777777" w:rsidR="00115446" w:rsidRPr="00A25D4D" w:rsidRDefault="00115446" w:rsidP="00B50B58">
                  <w:pPr>
                    <w:jc w:val="left"/>
                    <w:rPr>
                      <w:ins w:id="938" w:author="Paul Janssen" w:date="2020-06-10T18:30:00Z"/>
                    </w:rPr>
                  </w:pPr>
                  <w:ins w:id="939" w:author="Paul Janssen" w:date="2020-06-10T18:30:00Z">
                    <w:r w:rsidRPr="00A25D4D">
                      <w:t> </w:t>
                    </w:r>
                  </w:ins>
                </w:p>
              </w:tc>
              <w:tc>
                <w:tcPr>
                  <w:tcW w:w="1500" w:type="dxa"/>
                  <w:hideMark/>
                  <w:tcPrChange w:id="940" w:author="Paul Janssen" w:date="2020-06-10T18:32:00Z">
                    <w:tcPr>
                      <w:tcW w:w="1500" w:type="dxa"/>
                      <w:hideMark/>
                    </w:tcPr>
                  </w:tcPrChange>
                </w:tcPr>
                <w:p w14:paraId="7D476F4D" w14:textId="77777777" w:rsidR="00115446" w:rsidRPr="00A25D4D" w:rsidRDefault="00115446" w:rsidP="00B50B58">
                  <w:pPr>
                    <w:jc w:val="left"/>
                    <w:rPr>
                      <w:ins w:id="941" w:author="Paul Janssen" w:date="2020-06-10T18:30:00Z"/>
                    </w:rPr>
                  </w:pPr>
                  <w:proofErr w:type="spellStart"/>
                  <w:ins w:id="942" w:author="Paul Janssen" w:date="2020-06-10T18:30:00Z">
                    <w:r w:rsidRPr="00A25D4D">
                      <w:t>Governance</w:t>
                    </w:r>
                    <w:proofErr w:type="spellEnd"/>
                    <w:r w:rsidRPr="00A25D4D">
                      <w:t>:</w:t>
                    </w:r>
                  </w:ins>
                </w:p>
              </w:tc>
              <w:tc>
                <w:tcPr>
                  <w:tcW w:w="6787" w:type="dxa"/>
                  <w:hideMark/>
                  <w:tcPrChange w:id="943" w:author="Paul Janssen" w:date="2020-06-10T18:32:00Z">
                    <w:tcPr>
                      <w:tcW w:w="0" w:type="auto"/>
                      <w:hideMark/>
                    </w:tcPr>
                  </w:tcPrChange>
                </w:tcPr>
                <w:p w14:paraId="3885CABE" w14:textId="77777777" w:rsidR="00115446" w:rsidRPr="00A25D4D" w:rsidRDefault="00115446" w:rsidP="00B50B58">
                  <w:pPr>
                    <w:jc w:val="left"/>
                    <w:rPr>
                      <w:ins w:id="944" w:author="Paul Janssen" w:date="2020-06-10T18:30:00Z"/>
                    </w:rPr>
                  </w:pPr>
                  <w:proofErr w:type="spellStart"/>
                  <w:ins w:id="945" w:author="Paul Janssen" w:date="2020-06-10T18:30:00Z">
                    <w:r w:rsidRPr="00A25D4D">
                      <w:t>Uitbreidbaar</w:t>
                    </w:r>
                    <w:proofErr w:type="spellEnd"/>
                  </w:ins>
                </w:p>
              </w:tc>
            </w:tr>
          </w:tbl>
          <w:p w14:paraId="79258CF8" w14:textId="77777777" w:rsidR="00115446" w:rsidRPr="00A25D4D" w:rsidRDefault="00115446" w:rsidP="00B50B58">
            <w:pPr>
              <w:jc w:val="left"/>
              <w:rPr>
                <w:ins w:id="946" w:author="Paul Janssen" w:date="2020-06-10T18:30:00Z"/>
              </w:rPr>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lastRenderedPageBreak/>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lastRenderedPageBreak/>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77777777" w:rsidR="00C0190C" w:rsidRPr="00A25D4D" w:rsidRDefault="00C0190C" w:rsidP="008F13CC">
      <w:pPr>
        <w:pStyle w:val="Kop3"/>
        <w:jc w:val="left"/>
      </w:pPr>
      <w:bookmarkStart w:id="947" w:name="_Toc487109311"/>
      <w:r w:rsidRPr="00A25D4D">
        <w:t xml:space="preserve">Kandidaat types en </w:t>
      </w:r>
      <w:proofErr w:type="spellStart"/>
      <w:r w:rsidRPr="00A25D4D">
        <w:t>placeholders</w:t>
      </w:r>
      <w:bookmarkEnd w:id="947"/>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lastRenderedPageBreak/>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w:t>
                  </w:r>
                  <w:proofErr w:type="spellStart"/>
                  <w:r w:rsidRPr="00A25D4D">
                    <w:rPr>
                      <w:color w:val="1A1A1A"/>
                      <w:lang w:val="en-GB"/>
                    </w:rPr>
                    <w:t>LinkSet</w:t>
                  </w:r>
                  <w:proofErr w:type="spellEnd"/>
                  <w:r w:rsidRPr="00A25D4D">
                    <w:rPr>
                      <w:color w:val="1A1A1A"/>
                      <w:lang w:val="en-GB"/>
                    </w:rPr>
                    <w:t xml:space="preserve">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lastRenderedPageBreak/>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 xml:space="preserve">Kind of </w:t>
                  </w:r>
                  <w:proofErr w:type="spellStart"/>
                  <w:r w:rsidRPr="00A25D4D">
                    <w:rPr>
                      <w:lang w:val="en-GB"/>
                    </w:rPr>
                    <w:t>overground</w:t>
                  </w:r>
                  <w:proofErr w:type="spellEnd"/>
                  <w:r w:rsidRPr="00A25D4D">
                    <w:rPr>
                      <w:lang w:val="en-GB"/>
                    </w:rPr>
                    <w:t xml:space="preserve">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lastRenderedPageBreak/>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lastRenderedPageBreak/>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lastRenderedPageBreak/>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lastRenderedPageBreak/>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w:t>
                  </w:r>
                  <w:proofErr w:type="spellStart"/>
                  <w:r w:rsidRPr="00A25D4D">
                    <w:rPr>
                      <w:lang w:val="en-GB"/>
                    </w:rPr>
                    <w:t>or</w:t>
                  </w:r>
                  <w:proofErr w:type="spellEnd"/>
                  <w:r w:rsidRPr="00A25D4D">
                    <w:rPr>
                      <w:lang w:val="en-GB"/>
                    </w:rPr>
                    <w:t xml:space="preserve">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lastRenderedPageBreak/>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lastRenderedPageBreak/>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lastRenderedPageBreak/>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lastRenderedPageBreak/>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lastRenderedPageBreak/>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lastRenderedPageBreak/>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lastRenderedPageBreak/>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77777777" w:rsidR="00C0190C" w:rsidRPr="00A25D4D" w:rsidRDefault="00C0190C" w:rsidP="008F13CC">
      <w:pPr>
        <w:pStyle w:val="Kop3"/>
        <w:jc w:val="left"/>
      </w:pPr>
      <w:bookmarkStart w:id="948" w:name="_Toc487109312"/>
      <w:r>
        <w:t>G</w:t>
      </w:r>
      <w:r w:rsidRPr="00A25D4D">
        <w:t>eïmporteerde types (informatief)</w:t>
      </w:r>
      <w:bookmarkEnd w:id="948"/>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lastRenderedPageBreak/>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lastRenderedPageBreak/>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lastRenderedPageBreak/>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949" w:name="_Toc402785738"/>
    </w:p>
    <w:p w14:paraId="625F6269" w14:textId="11F5D105" w:rsidR="00D421C4" w:rsidRDefault="00D421C4" w:rsidP="000E0786">
      <w:pPr>
        <w:pStyle w:val="Hoofdstuktitel"/>
        <w:jc w:val="left"/>
      </w:pPr>
      <w:bookmarkStart w:id="950" w:name="_Toc399786906"/>
      <w:bookmarkStart w:id="951" w:name="_Toc487109313"/>
      <w:r>
        <w:t xml:space="preserve">Bijlage 4: Alle </w:t>
      </w:r>
      <w:r w:rsidR="00135FA7">
        <w:t>IMKL</w:t>
      </w:r>
      <w:r w:rsidR="00355231">
        <w:t xml:space="preserve"> </w:t>
      </w:r>
      <w:proofErr w:type="spellStart"/>
      <w:r w:rsidR="00C2546C">
        <w:t>waardelijsten</w:t>
      </w:r>
      <w:proofErr w:type="spellEnd"/>
      <w:r>
        <w:t xml:space="preserve"> samen</w:t>
      </w:r>
      <w:bookmarkEnd w:id="950"/>
      <w:bookmarkEnd w:id="951"/>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949"/>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AA95A" w14:textId="77777777" w:rsidR="00C25380" w:rsidRDefault="00C25380">
      <w:r>
        <w:separator/>
      </w:r>
    </w:p>
    <w:p w14:paraId="4CBFABA6" w14:textId="77777777" w:rsidR="00C25380" w:rsidRDefault="00C25380"/>
  </w:endnote>
  <w:endnote w:type="continuationSeparator" w:id="0">
    <w:p w14:paraId="6BBA3F9E" w14:textId="77777777" w:rsidR="00C25380" w:rsidRDefault="00C25380">
      <w:r>
        <w:continuationSeparator/>
      </w:r>
    </w:p>
    <w:p w14:paraId="6327825D" w14:textId="77777777" w:rsidR="00C25380" w:rsidRDefault="00C25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20" w:type="dxa"/>
      <w:tblLook w:val="01E0" w:firstRow="1" w:lastRow="1" w:firstColumn="1" w:lastColumn="1" w:noHBand="0" w:noVBand="0"/>
    </w:tblPr>
    <w:tblGrid>
      <w:gridCol w:w="648"/>
      <w:gridCol w:w="8820"/>
    </w:tblGrid>
    <w:tr w:rsidR="00B50B58" w14:paraId="72796150" w14:textId="77777777">
      <w:tc>
        <w:tcPr>
          <w:tcW w:w="648" w:type="dxa"/>
        </w:tcPr>
        <w:p w14:paraId="76822A31" w14:textId="77777777" w:rsidR="00B50B58" w:rsidRPr="00E2691E" w:rsidRDefault="00B50B58"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77777777" w:rsidR="00B50B58" w:rsidRDefault="00B50B58"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14:paraId="3597352C" w14:textId="77777777" w:rsidR="00B50B58" w:rsidRDefault="00B50B58" w:rsidP="00064FFB"/>
  <w:p w14:paraId="04DF9D3F" w14:textId="77777777" w:rsidR="00B50B58" w:rsidRDefault="00B50B58" w:rsidP="00064FFB"/>
  <w:p w14:paraId="11A03F93" w14:textId="77777777" w:rsidR="00B50B58" w:rsidRDefault="00B50B5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F5753" w14:textId="77777777" w:rsidR="00B50B58" w:rsidRDefault="00B50B58"/>
  <w:p w14:paraId="32D5E7B1" w14:textId="77777777" w:rsidR="00B50B58" w:rsidRDefault="00B50B5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75" w:type="dxa"/>
      <w:tblInd w:w="-612" w:type="dxa"/>
      <w:tblLook w:val="01E0" w:firstRow="1" w:lastRow="1" w:firstColumn="1" w:lastColumn="1" w:noHBand="0" w:noVBand="0"/>
    </w:tblPr>
    <w:tblGrid>
      <w:gridCol w:w="540"/>
      <w:gridCol w:w="8835"/>
    </w:tblGrid>
    <w:tr w:rsidR="00B50B58" w14:paraId="425AA979" w14:textId="77777777">
      <w:trPr>
        <w:trHeight w:val="182"/>
      </w:trPr>
      <w:tc>
        <w:tcPr>
          <w:tcW w:w="540" w:type="dxa"/>
        </w:tcPr>
        <w:p w14:paraId="5290E4C9" w14:textId="77777777" w:rsidR="00B50B58" w:rsidRPr="007008A1" w:rsidRDefault="00B50B58"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B50B58" w:rsidRPr="007008A1" w:rsidRDefault="00B50B58" w:rsidP="006B763D">
          <w:pPr>
            <w:rPr>
              <w:sz w:val="14"/>
              <w:szCs w:val="14"/>
            </w:rPr>
          </w:pPr>
          <w:r>
            <w:rPr>
              <w:sz w:val="14"/>
              <w:szCs w:val="14"/>
            </w:rPr>
            <w:t>Rapport IMKL - Objectcatalogus</w:t>
          </w:r>
        </w:p>
      </w:tc>
    </w:tr>
  </w:tbl>
  <w:p w14:paraId="2B2468E4" w14:textId="77777777" w:rsidR="00B50B58" w:rsidRDefault="00B50B58"/>
  <w:p w14:paraId="2ED8B5D1" w14:textId="77777777" w:rsidR="00B50B58" w:rsidRDefault="00B50B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B345CD" w14:textId="77777777" w:rsidR="00C25380" w:rsidRDefault="00C25380">
      <w:r>
        <w:separator/>
      </w:r>
    </w:p>
    <w:p w14:paraId="7489A435" w14:textId="77777777" w:rsidR="00C25380" w:rsidRDefault="00C25380"/>
  </w:footnote>
  <w:footnote w:type="continuationSeparator" w:id="0">
    <w:p w14:paraId="0774CD87" w14:textId="77777777" w:rsidR="00C25380" w:rsidRDefault="00C25380">
      <w:r>
        <w:continuationSeparator/>
      </w:r>
    </w:p>
    <w:p w14:paraId="26FD6E57" w14:textId="77777777" w:rsidR="00C25380" w:rsidRDefault="00C253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21F6A" w14:textId="77777777" w:rsidR="00B50B58" w:rsidRDefault="00B50B58" w:rsidP="00064FFB">
    <w:pPr>
      <w:jc w:val="center"/>
    </w:pPr>
  </w:p>
  <w:p w14:paraId="455C12D4" w14:textId="77777777" w:rsidR="00B50B58" w:rsidRDefault="00B50B58">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DC25D" w14:textId="77777777" w:rsidR="00B50B58" w:rsidRDefault="00B50B58"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B50B58" w:rsidRDefault="00B50B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1"/>
  </w:num>
  <w:num w:numId="6">
    <w:abstractNumId w:val="26"/>
  </w:num>
  <w:num w:numId="7">
    <w:abstractNumId w:val="22"/>
  </w:num>
  <w:num w:numId="8">
    <w:abstractNumId w:val="24"/>
  </w:num>
  <w:num w:numId="9">
    <w:abstractNumId w:val="4"/>
  </w:num>
  <w:num w:numId="10">
    <w:abstractNumId w:val="8"/>
  </w:num>
  <w:num w:numId="11">
    <w:abstractNumId w:val="3"/>
  </w:num>
  <w:num w:numId="12">
    <w:abstractNumId w:val="2"/>
  </w:num>
  <w:num w:numId="13">
    <w:abstractNumId w:val="1"/>
  </w:num>
  <w:num w:numId="14">
    <w:abstractNumId w:val="0"/>
  </w:num>
  <w:num w:numId="15">
    <w:abstractNumId w:val="36"/>
  </w:num>
  <w:num w:numId="16">
    <w:abstractNumId w:val="18"/>
  </w:num>
  <w:num w:numId="17">
    <w:abstractNumId w:val="21"/>
  </w:num>
  <w:num w:numId="18">
    <w:abstractNumId w:val="34"/>
  </w:num>
  <w:num w:numId="19">
    <w:abstractNumId w:val="31"/>
  </w:num>
  <w:num w:numId="2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30"/>
  </w:num>
  <w:num w:numId="24">
    <w:abstractNumId w:val="23"/>
  </w:num>
  <w:num w:numId="25">
    <w:abstractNumId w:val="33"/>
  </w:num>
  <w:num w:numId="26">
    <w:abstractNumId w:val="46"/>
  </w:num>
  <w:num w:numId="27">
    <w:abstractNumId w:val="19"/>
  </w:num>
  <w:num w:numId="28">
    <w:abstractNumId w:val="25"/>
  </w:num>
  <w:num w:numId="29">
    <w:abstractNumId w:val="27"/>
  </w:num>
  <w:num w:numId="30">
    <w:abstractNumId w:val="20"/>
  </w:num>
  <w:num w:numId="31">
    <w:abstractNumId w:val="16"/>
  </w:num>
  <w:num w:numId="32">
    <w:abstractNumId w:val="10"/>
  </w:num>
  <w:num w:numId="33">
    <w:abstractNumId w:val="45"/>
  </w:num>
  <w:num w:numId="34">
    <w:abstractNumId w:val="17"/>
  </w:num>
  <w:num w:numId="35">
    <w:abstractNumId w:val="14"/>
  </w:num>
  <w:num w:numId="36">
    <w:abstractNumId w:val="44"/>
  </w:num>
  <w:num w:numId="37">
    <w:abstractNumId w:val="39"/>
  </w:num>
  <w:num w:numId="38">
    <w:abstractNumId w:val="43"/>
  </w:num>
  <w:num w:numId="39">
    <w:abstractNumId w:val="12"/>
  </w:num>
  <w:num w:numId="40">
    <w:abstractNumId w:val="40"/>
  </w:num>
  <w:num w:numId="41">
    <w:abstractNumId w:val="29"/>
  </w:num>
  <w:num w:numId="42">
    <w:abstractNumId w:val="42"/>
  </w:num>
  <w:num w:numId="43">
    <w:abstractNumId w:val="11"/>
  </w:num>
  <w:num w:numId="44">
    <w:abstractNumId w:val="28"/>
  </w:num>
  <w:num w:numId="45">
    <w:abstractNumId w:val="37"/>
  </w:num>
  <w:num w:numId="46">
    <w:abstractNumId w:val="35"/>
  </w:num>
  <w:num w:numId="47">
    <w:abstractNumId w:val="32"/>
  </w:num>
  <w:num w:numId="48">
    <w:abstractNumId w:val="13"/>
  </w:num>
  <w:num w:numId="49">
    <w:abstractNumId w:val="38"/>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107898"/>
    <w:rsid w:val="0011291F"/>
    <w:rsid w:val="00115446"/>
    <w:rsid w:val="0012543F"/>
    <w:rsid w:val="001266CE"/>
    <w:rsid w:val="00131C76"/>
    <w:rsid w:val="0013237A"/>
    <w:rsid w:val="00134763"/>
    <w:rsid w:val="00135FA7"/>
    <w:rsid w:val="001417E4"/>
    <w:rsid w:val="00147C9E"/>
    <w:rsid w:val="001534B4"/>
    <w:rsid w:val="001555C3"/>
    <w:rsid w:val="00157176"/>
    <w:rsid w:val="00160954"/>
    <w:rsid w:val="00164A64"/>
    <w:rsid w:val="00165DD8"/>
    <w:rsid w:val="001663FD"/>
    <w:rsid w:val="001838A2"/>
    <w:rsid w:val="00186814"/>
    <w:rsid w:val="00190D59"/>
    <w:rsid w:val="001A0123"/>
    <w:rsid w:val="001A4D44"/>
    <w:rsid w:val="001B17EE"/>
    <w:rsid w:val="001B1923"/>
    <w:rsid w:val="001B44CE"/>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91DF3"/>
    <w:rsid w:val="00293035"/>
    <w:rsid w:val="00293472"/>
    <w:rsid w:val="002A75C8"/>
    <w:rsid w:val="002C5E27"/>
    <w:rsid w:val="002D6BA4"/>
    <w:rsid w:val="002E322F"/>
    <w:rsid w:val="002E546F"/>
    <w:rsid w:val="002E75E7"/>
    <w:rsid w:val="003009BE"/>
    <w:rsid w:val="00302A9B"/>
    <w:rsid w:val="00302FC6"/>
    <w:rsid w:val="003119AB"/>
    <w:rsid w:val="003125A6"/>
    <w:rsid w:val="00313B47"/>
    <w:rsid w:val="00323307"/>
    <w:rsid w:val="003276E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3078D"/>
    <w:rsid w:val="00431ECE"/>
    <w:rsid w:val="004419AB"/>
    <w:rsid w:val="00446095"/>
    <w:rsid w:val="00447D73"/>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5629"/>
    <w:rsid w:val="00506829"/>
    <w:rsid w:val="00533DAC"/>
    <w:rsid w:val="00533EF8"/>
    <w:rsid w:val="00534EC4"/>
    <w:rsid w:val="0053715C"/>
    <w:rsid w:val="00540C30"/>
    <w:rsid w:val="00540EB0"/>
    <w:rsid w:val="00553443"/>
    <w:rsid w:val="005557E5"/>
    <w:rsid w:val="005608E7"/>
    <w:rsid w:val="00566A6D"/>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72722"/>
    <w:rsid w:val="006869A3"/>
    <w:rsid w:val="00694F31"/>
    <w:rsid w:val="0069792C"/>
    <w:rsid w:val="006A058D"/>
    <w:rsid w:val="006A1F5A"/>
    <w:rsid w:val="006B3319"/>
    <w:rsid w:val="006B466C"/>
    <w:rsid w:val="006B763D"/>
    <w:rsid w:val="006B7DF9"/>
    <w:rsid w:val="006D0CDD"/>
    <w:rsid w:val="006D2B7D"/>
    <w:rsid w:val="006D57E3"/>
    <w:rsid w:val="006D66D2"/>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7440"/>
    <w:rsid w:val="007A19E7"/>
    <w:rsid w:val="007A3B5C"/>
    <w:rsid w:val="007A5DA0"/>
    <w:rsid w:val="007C5935"/>
    <w:rsid w:val="007C7339"/>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6134C"/>
    <w:rsid w:val="008615B7"/>
    <w:rsid w:val="00864C8E"/>
    <w:rsid w:val="008666F5"/>
    <w:rsid w:val="00875BD6"/>
    <w:rsid w:val="00876CA9"/>
    <w:rsid w:val="00883948"/>
    <w:rsid w:val="00892F6F"/>
    <w:rsid w:val="00893298"/>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92388"/>
    <w:rsid w:val="00A95720"/>
    <w:rsid w:val="00A963CB"/>
    <w:rsid w:val="00A97005"/>
    <w:rsid w:val="00AA1364"/>
    <w:rsid w:val="00AA3625"/>
    <w:rsid w:val="00AC4F95"/>
    <w:rsid w:val="00AC55F7"/>
    <w:rsid w:val="00AC5F98"/>
    <w:rsid w:val="00AD11A1"/>
    <w:rsid w:val="00AD4165"/>
    <w:rsid w:val="00AD65AE"/>
    <w:rsid w:val="00AF6AD9"/>
    <w:rsid w:val="00B03B8B"/>
    <w:rsid w:val="00B120AA"/>
    <w:rsid w:val="00B16FB6"/>
    <w:rsid w:val="00B21B34"/>
    <w:rsid w:val="00B37AE9"/>
    <w:rsid w:val="00B40EFB"/>
    <w:rsid w:val="00B437F5"/>
    <w:rsid w:val="00B453BD"/>
    <w:rsid w:val="00B50B58"/>
    <w:rsid w:val="00B50FEC"/>
    <w:rsid w:val="00B55BCA"/>
    <w:rsid w:val="00B76D1E"/>
    <w:rsid w:val="00B82609"/>
    <w:rsid w:val="00B82A0F"/>
    <w:rsid w:val="00B9273B"/>
    <w:rsid w:val="00B93692"/>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3309"/>
    <w:rsid w:val="00D34018"/>
    <w:rsid w:val="00D421C4"/>
    <w:rsid w:val="00D667FE"/>
    <w:rsid w:val="00D761FB"/>
    <w:rsid w:val="00D765B8"/>
    <w:rsid w:val="00D84E24"/>
    <w:rsid w:val="00D85B48"/>
    <w:rsid w:val="00D86EA6"/>
    <w:rsid w:val="00D87732"/>
    <w:rsid w:val="00D92DEC"/>
    <w:rsid w:val="00D96C9D"/>
    <w:rsid w:val="00DA6E1B"/>
    <w:rsid w:val="00DA7658"/>
    <w:rsid w:val="00DB13B4"/>
    <w:rsid w:val="00DC2ACE"/>
    <w:rsid w:val="00DC70F0"/>
    <w:rsid w:val="00DD250F"/>
    <w:rsid w:val="00DE74CE"/>
    <w:rsid w:val="00DF0A7F"/>
    <w:rsid w:val="00DF0F2F"/>
    <w:rsid w:val="00DF54C7"/>
    <w:rsid w:val="00E05456"/>
    <w:rsid w:val="00E05B46"/>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F1E"/>
    <w:rsid w:val="00F81F43"/>
    <w:rsid w:val="00F91E5E"/>
    <w:rsid w:val="00FA7A29"/>
    <w:rsid w:val="00FD130F"/>
    <w:rsid w:val="00FD17A8"/>
    <w:rsid w:val="00FD65D1"/>
    <w:rsid w:val="00FE02E4"/>
    <w:rsid w:val="00FE154F"/>
    <w:rsid w:val="00FE40D1"/>
    <w:rsid w:val="00FF07BA"/>
    <w:rsid w:val="00FF2532"/>
    <w:rsid w:val="00FF2CC4"/>
    <w:rsid w:val="00FF37D9"/>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222</TotalTime>
  <Pages>73</Pages>
  <Words>20906</Words>
  <Characters>114984</Characters>
  <Application>Microsoft Office Word</Application>
  <DocSecurity>0</DocSecurity>
  <Lines>958</Lines>
  <Paragraphs>271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135619</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18</cp:revision>
  <cp:lastPrinted>2017-07-06T11:02:00Z</cp:lastPrinted>
  <dcterms:created xsi:type="dcterms:W3CDTF">2017-06-30T12:01:00Z</dcterms:created>
  <dcterms:modified xsi:type="dcterms:W3CDTF">2020-07-03T09:45:00Z</dcterms:modified>
</cp:coreProperties>
</file>