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930257"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930257" w:rsidRDefault="00930257" w:rsidP="007911E4">
                  <w:pPr>
                    <w:spacing w:line="360" w:lineRule="auto"/>
                    <w:ind w:left="14" w:hanging="14"/>
                    <w:rPr>
                      <w:sz w:val="28"/>
                      <w:szCs w:val="28"/>
                    </w:rPr>
                  </w:pPr>
                  <w:r>
                    <w:rPr>
                      <w:sz w:val="28"/>
                      <w:szCs w:val="28"/>
                    </w:rPr>
                    <w:t>Rapport</w:t>
                  </w:r>
                </w:p>
                <w:p w14:paraId="26D8FBA2" w14:textId="1456DC13" w:rsidR="00930257" w:rsidRDefault="00930257" w:rsidP="00BB3722">
                  <w:pPr>
                    <w:spacing w:line="360" w:lineRule="auto"/>
                    <w:ind w:left="14" w:hanging="14"/>
                    <w:rPr>
                      <w:sz w:val="28"/>
                      <w:szCs w:val="28"/>
                    </w:rPr>
                  </w:pPr>
                  <w:r>
                    <w:rPr>
                      <w:sz w:val="28"/>
                      <w:szCs w:val="28"/>
                    </w:rPr>
                    <w:t>IMKL - Objectcatalogus</w:t>
                  </w:r>
                </w:p>
                <w:p w14:paraId="6D3A2F2B" w14:textId="036E4F7D" w:rsidR="00930257" w:rsidRPr="00050D03" w:rsidRDefault="00930257"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930257">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930257" w:rsidRPr="00672722" w:rsidRDefault="00930257" w:rsidP="00813CE2">
                  <w:pPr>
                    <w:rPr>
                      <w:b/>
                    </w:rPr>
                  </w:pPr>
                  <w:r>
                    <w:rPr>
                      <w:b/>
                    </w:rPr>
                    <w:t>rechtenbeleid</w:t>
                  </w:r>
                </w:p>
                <w:p w14:paraId="6A161A21" w14:textId="3F95E72C" w:rsidR="00930257" w:rsidRDefault="00930257" w:rsidP="00813CE2">
                  <w:pPr>
                    <w:ind w:left="709" w:firstLine="709"/>
                  </w:pPr>
                  <w:r w:rsidRPr="00D774FF">
                    <w:t>Naamsvermelding-</w:t>
                  </w:r>
                  <w:proofErr w:type="spellStart"/>
                  <w:r w:rsidRPr="00D774FF">
                    <w:t>GeenAfgeleideWerken</w:t>
                  </w:r>
                  <w:proofErr w:type="spellEnd"/>
                  <w:r w:rsidRPr="00D774FF">
                    <w:t xml:space="preserve"> </w:t>
                  </w:r>
                  <w:del w:id="0" w:author="Paul Janssen" w:date="2020-06-16T16:40:00Z">
                    <w:r w:rsidRPr="00D774FF" w:rsidDel="000955F0">
                      <w:delText>3</w:delText>
                    </w:r>
                  </w:del>
                  <w:ins w:id="1" w:author="Paul Janssen" w:date="2020-06-16T16:40:00Z">
                    <w:r>
                      <w:t>4</w:t>
                    </w:r>
                  </w:ins>
                  <w:r w:rsidRPr="00D774FF">
                    <w:t>.0 Nederland</w:t>
                  </w:r>
                </w:p>
                <w:p w14:paraId="6CF556ED" w14:textId="04595285" w:rsidR="00930257" w:rsidRDefault="00930257" w:rsidP="00813CE2">
                  <w:pPr>
                    <w:ind w:left="709" w:firstLine="709"/>
                  </w:pPr>
                  <w:r w:rsidRPr="00D774FF">
                    <w:t xml:space="preserve">(CC BY-ND </w:t>
                  </w:r>
                  <w:r>
                    <w:t>4</w:t>
                  </w:r>
                  <w:r w:rsidRPr="00D774FF">
                    <w:t>.0)</w:t>
                  </w:r>
                  <w:r>
                    <w:t xml:space="preserve"> </w:t>
                  </w:r>
                  <w:r>
                    <w:tab/>
                  </w:r>
                </w:p>
                <w:p w14:paraId="1B14B45E" w14:textId="77777777" w:rsidR="00930257" w:rsidRDefault="00930257" w:rsidP="00813CE2">
                  <w:pPr>
                    <w:ind w:left="709" w:firstLine="709"/>
                  </w:pPr>
                </w:p>
                <w:p w14:paraId="04582DC7" w14:textId="77777777" w:rsidR="00930257" w:rsidRPr="002564CF" w:rsidRDefault="00930257" w:rsidP="00813CE2">
                  <w:r w:rsidRPr="00D774FF" w:rsidDel="000A350C">
                    <w:t xml:space="preserve"> </w:t>
                  </w:r>
                </w:p>
              </w:txbxContent>
            </v:textbox>
            <w10:wrap type="square"/>
          </v:shape>
        </w:pict>
      </w:r>
      <w:r w:rsidR="00930257">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930257" w:rsidRPr="00672722" w:rsidRDefault="00930257" w:rsidP="00796267">
                  <w:pPr>
                    <w:rPr>
                      <w:b/>
                    </w:rPr>
                  </w:pPr>
                  <w:r w:rsidRPr="00672722">
                    <w:rPr>
                      <w:b/>
                    </w:rPr>
                    <w:t>versie</w:t>
                  </w:r>
                </w:p>
                <w:p w14:paraId="7103C021" w14:textId="26DABE44" w:rsidR="00930257" w:rsidRPr="00870DA6" w:rsidRDefault="00930257" w:rsidP="00796267">
                  <w:r>
                    <w:t>2.0 voor consultatie</w:t>
                  </w:r>
                </w:p>
              </w:txbxContent>
            </v:textbox>
            <w10:wrap type="square"/>
          </v:shape>
        </w:pict>
      </w:r>
      <w:r w:rsidR="00930257">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930257" w:rsidRDefault="00930257" w:rsidP="00672722">
                  <w:pPr>
                    <w:jc w:val="left"/>
                    <w:rPr>
                      <w:b/>
                    </w:rPr>
                  </w:pPr>
                  <w:r w:rsidRPr="00672722">
                    <w:rPr>
                      <w:b/>
                    </w:rPr>
                    <w:t>datum</w:t>
                  </w:r>
                </w:p>
                <w:p w14:paraId="67CDDD0C" w14:textId="1CABBC95" w:rsidR="00930257" w:rsidRPr="004419AB" w:rsidRDefault="00930257" w:rsidP="00672722">
                  <w:pPr>
                    <w:jc w:val="left"/>
                  </w:pPr>
                  <w:r>
                    <w:t>9 juli 2020</w:t>
                  </w:r>
                </w:p>
              </w:txbxContent>
            </v:textbox>
            <w10:wrap type="square"/>
          </v:shape>
        </w:pict>
      </w:r>
      <w:r w:rsidR="00930257">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930257" w:rsidRPr="00D761FB" w:rsidRDefault="00930257" w:rsidP="00796267">
                  <w:pPr>
                    <w:rPr>
                      <w:sz w:val="24"/>
                      <w:szCs w:val="24"/>
                    </w:rPr>
                  </w:pPr>
                  <w:bookmarkStart w:id="2" w:name="Opdrachtgever"/>
                  <w:r w:rsidRPr="00FD130F">
                    <w:rPr>
                      <w:sz w:val="24"/>
                      <w:szCs w:val="24"/>
                    </w:rPr>
                    <w:t>Geonovum</w:t>
                  </w:r>
                  <w:bookmarkEnd w:id="2"/>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930257"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930257"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930257"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930257"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930257"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930257"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930257"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3" w:author="Paul Janssen" w:date="2020-06-10T18:37:00Z"/>
        </w:trPr>
        <w:tc>
          <w:tcPr>
            <w:tcW w:w="817" w:type="dxa"/>
          </w:tcPr>
          <w:p w14:paraId="5C7B683E" w14:textId="15F02E97" w:rsidR="00D85B48" w:rsidRDefault="00D85B48" w:rsidP="000E0786">
            <w:pPr>
              <w:jc w:val="left"/>
              <w:rPr>
                <w:ins w:id="4" w:author="Paul Janssen" w:date="2020-06-10T18:37:00Z"/>
              </w:rPr>
            </w:pPr>
            <w:ins w:id="5" w:author="Paul Janssen" w:date="2020-06-10T18:37:00Z">
              <w:r>
                <w:t>2.0io</w:t>
              </w:r>
            </w:ins>
          </w:p>
        </w:tc>
        <w:tc>
          <w:tcPr>
            <w:tcW w:w="1843" w:type="dxa"/>
          </w:tcPr>
          <w:p w14:paraId="055B0C5C" w14:textId="5E51C7E2" w:rsidR="00D85B48" w:rsidRDefault="00D85B48" w:rsidP="000E0786">
            <w:pPr>
              <w:jc w:val="left"/>
              <w:rPr>
                <w:ins w:id="6" w:author="Paul Janssen" w:date="2020-06-10T18:37:00Z"/>
              </w:rPr>
            </w:pPr>
            <w:ins w:id="7" w:author="Paul Janssen" w:date="2020-06-10T18:37:00Z">
              <w:r>
                <w:t>20200</w:t>
              </w:r>
            </w:ins>
            <w:ins w:id="8" w:author="Paul Janssen" w:date="2020-07-09T13:55:00Z">
              <w:r w:rsidR="00FC25D2">
                <w:t>709</w:t>
              </w:r>
            </w:ins>
          </w:p>
        </w:tc>
        <w:tc>
          <w:tcPr>
            <w:tcW w:w="992" w:type="dxa"/>
          </w:tcPr>
          <w:p w14:paraId="10F5E63D" w14:textId="19C1C9BD" w:rsidR="00D85B48" w:rsidRDefault="00FC25D2" w:rsidP="000E0786">
            <w:pPr>
              <w:jc w:val="left"/>
              <w:rPr>
                <w:ins w:id="9" w:author="Paul Janssen" w:date="2020-06-10T18:37:00Z"/>
              </w:rPr>
            </w:pPr>
            <w:ins w:id="10" w:author="Paul Janssen" w:date="2020-07-09T13:55:00Z">
              <w:r>
                <w:t>consultatieversie</w:t>
              </w:r>
            </w:ins>
          </w:p>
        </w:tc>
        <w:tc>
          <w:tcPr>
            <w:tcW w:w="5226" w:type="dxa"/>
          </w:tcPr>
          <w:p w14:paraId="448E6A35" w14:textId="0B868A10" w:rsidR="00D85B48" w:rsidRDefault="00D85B48" w:rsidP="000E0786">
            <w:pPr>
              <w:jc w:val="left"/>
              <w:rPr>
                <w:ins w:id="11" w:author="Paul Janssen" w:date="2020-06-10T18:37:00Z"/>
              </w:rPr>
            </w:pPr>
            <w:ins w:id="12"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3" w:name="_Toc188091997"/>
    </w:p>
    <w:bookmarkEnd w:id="13"/>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14" w:name="_Toc402784787"/>
      <w:bookmarkEnd w:id="14"/>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5"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15"/>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6"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17" w:name="_Toc487109307"/>
      <w:r w:rsidRPr="00F73526">
        <w:t xml:space="preserve">Types gedefinieerd in de </w:t>
      </w:r>
      <w:r>
        <w:t>object</w:t>
      </w:r>
      <w:r w:rsidRPr="00F73526">
        <w:t>catalogus</w:t>
      </w:r>
      <w:bookmarkEnd w:id="16"/>
      <w:r>
        <w:t>:</w:t>
      </w:r>
      <w:bookmarkEnd w:id="17"/>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18"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19" w:author="Paul Janssen" w:date="2020-06-10T18:35:00Z"/>
              </w:rPr>
            </w:pPr>
            <w:proofErr w:type="spellStart"/>
            <w:ins w:id="20" w:author="Paul Janssen" w:date="2020-06-10T18:35:00Z">
              <w:r w:rsidRPr="00D85B48">
                <w:rPr>
                  <w:rPrChange w:id="21"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2" w:author="Paul Janssen" w:date="2020-06-10T18:35:00Z"/>
              </w:rPr>
            </w:pPr>
            <w:ins w:id="23"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4" w:author="Paul Janssen" w:date="2020-06-10T18:35:00Z"/>
              </w:rPr>
            </w:pPr>
            <w:ins w:id="25"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6" w:name="_Toc487109308"/>
      <w:proofErr w:type="spellStart"/>
      <w:r w:rsidRPr="00A25D4D">
        <w:t>Geo</w:t>
      </w:r>
      <w:proofErr w:type="spellEnd"/>
      <w:r w:rsidRPr="00A25D4D">
        <w:t xml:space="preserve"> object types</w:t>
      </w:r>
      <w:bookmarkEnd w:id="26"/>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27" w:author="Paul Janssen" w:date="2020-06-10T17:06:00Z">
                    <w:r w:rsidRPr="00A25D4D" w:rsidDel="00A32211">
                      <w:delText>Surface</w:delText>
                    </w:r>
                  </w:del>
                  <w:ins w:id="28"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29"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0" w:author="Paul Janssen" w:date="2020-06-10T17:07:00Z"/>
              </w:rPr>
            </w:pPr>
            <w:proofErr w:type="spellStart"/>
            <w:ins w:id="31" w:author="Paul Janssen" w:date="2020-06-10T17:07:00Z">
              <w:r w:rsidRPr="00A25D4D">
                <w:rPr>
                  <w:b/>
                  <w:bCs/>
                </w:rPr>
                <w:t>Constraint</w:t>
              </w:r>
              <w:proofErr w:type="spellEnd"/>
              <w:r w:rsidRPr="00A25D4D">
                <w:rPr>
                  <w:b/>
                  <w:bCs/>
                </w:rPr>
                <w:t xml:space="preserve">: </w:t>
              </w:r>
            </w:ins>
            <w:proofErr w:type="spellStart"/>
            <w:ins w:id="32"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33" w:author="Paul Janssen" w:date="2020-06-10T17:07:00Z"/>
              </w:trPr>
              <w:tc>
                <w:tcPr>
                  <w:tcW w:w="360" w:type="dxa"/>
                  <w:hideMark/>
                </w:tcPr>
                <w:p w14:paraId="5D88BA48" w14:textId="77777777" w:rsidR="00A32211" w:rsidRPr="00A25D4D" w:rsidRDefault="00A32211" w:rsidP="00A32211">
                  <w:pPr>
                    <w:jc w:val="left"/>
                    <w:rPr>
                      <w:ins w:id="34" w:author="Paul Janssen" w:date="2020-06-10T17:07:00Z"/>
                    </w:rPr>
                  </w:pPr>
                  <w:ins w:id="35" w:author="Paul Janssen" w:date="2020-06-10T17:07:00Z">
                    <w:r w:rsidRPr="00A25D4D">
                      <w:t> </w:t>
                    </w:r>
                  </w:ins>
                </w:p>
              </w:tc>
              <w:tc>
                <w:tcPr>
                  <w:tcW w:w="1500" w:type="dxa"/>
                  <w:hideMark/>
                </w:tcPr>
                <w:p w14:paraId="615F54CA" w14:textId="77777777" w:rsidR="00A32211" w:rsidRPr="00A25D4D" w:rsidRDefault="00A32211" w:rsidP="00A32211">
                  <w:pPr>
                    <w:jc w:val="left"/>
                    <w:rPr>
                      <w:ins w:id="36" w:author="Paul Janssen" w:date="2020-06-10T17:07:00Z"/>
                    </w:rPr>
                  </w:pPr>
                  <w:ins w:id="37"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38" w:author="Paul Janssen" w:date="2020-06-10T17:07:00Z"/>
                    </w:rPr>
                  </w:pPr>
                  <w:ins w:id="39"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40" w:author="Paul Janssen" w:date="2020-06-10T17:07:00Z"/>
              </w:trPr>
              <w:tc>
                <w:tcPr>
                  <w:tcW w:w="360" w:type="dxa"/>
                  <w:hideMark/>
                </w:tcPr>
                <w:p w14:paraId="5FEA44EA" w14:textId="77777777" w:rsidR="00A32211" w:rsidRPr="00A25D4D" w:rsidRDefault="00A32211" w:rsidP="00A32211">
                  <w:pPr>
                    <w:jc w:val="left"/>
                    <w:rPr>
                      <w:ins w:id="41" w:author="Paul Janssen" w:date="2020-06-10T17:07:00Z"/>
                    </w:rPr>
                  </w:pPr>
                  <w:ins w:id="42" w:author="Paul Janssen" w:date="2020-06-10T17:07:00Z">
                    <w:r w:rsidRPr="00A25D4D">
                      <w:t> </w:t>
                    </w:r>
                  </w:ins>
                </w:p>
              </w:tc>
              <w:tc>
                <w:tcPr>
                  <w:tcW w:w="1500" w:type="dxa"/>
                  <w:hideMark/>
                </w:tcPr>
                <w:p w14:paraId="3962C18A" w14:textId="77777777" w:rsidR="00A32211" w:rsidRPr="00A25D4D" w:rsidRDefault="00A32211" w:rsidP="00A32211">
                  <w:pPr>
                    <w:jc w:val="left"/>
                    <w:rPr>
                      <w:ins w:id="43" w:author="Paul Janssen" w:date="2020-06-10T17:07:00Z"/>
                    </w:rPr>
                  </w:pPr>
                  <w:ins w:id="44"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45" w:author="Paul Janssen" w:date="2020-06-10T17:08:00Z"/>
                      <w:rFonts w:ascii="Calibri" w:hAnsi="Calibri" w:cs="Calibri"/>
                      <w:sz w:val="20"/>
                      <w:szCs w:val="20"/>
                    </w:rPr>
                  </w:pPr>
                  <w:proofErr w:type="spellStart"/>
                  <w:ins w:id="46"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47" w:author="Paul Janssen" w:date="2020-06-10T17:07:00Z"/>
                    </w:rPr>
                    <w:pPrChange w:id="48" w:author="Paul Janssen" w:date="2020-06-10T17:09:00Z">
                      <w:pPr>
                        <w:jc w:val="left"/>
                      </w:pPr>
                    </w:pPrChange>
                  </w:pPr>
                  <w:proofErr w:type="spellStart"/>
                  <w:ins w:id="49"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50"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51" w:author="Paul Janssen" w:date="2020-06-10T18:16:00Z">
                    <w:r w:rsidR="005C5480">
                      <w:t>WIBON</w:t>
                    </w:r>
                  </w:ins>
                  <w:del w:id="52"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3"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4">
          <w:tblGrid>
            <w:gridCol w:w="9132"/>
          </w:tblGrid>
        </w:tblGridChange>
      </w:tblGrid>
      <w:tr w:rsidR="00C0190C" w:rsidRPr="00A25D4D" w14:paraId="5DF81DB2" w14:textId="77777777" w:rsidTr="003D6A25">
        <w:trPr>
          <w:trHeight w:val="225"/>
          <w:tblHeader/>
          <w:tblCellSpacing w:w="0" w:type="dxa"/>
          <w:trPrChange w:id="55"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6"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5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5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6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63" w:author="Paul Janssen" w:date="2020-06-10T17:33:00Z"/>
          <w:trPrChange w:id="6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66" w:author="Paul Janssen" w:date="2020-06-10T17:33:00Z"/>
              </w:rPr>
            </w:pPr>
            <w:del w:id="67"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68" w:author="Paul Janssen" w:date="2020-06-10T17:33:00Z"/>
              </w:trPr>
              <w:tc>
                <w:tcPr>
                  <w:tcW w:w="360" w:type="dxa"/>
                  <w:hideMark/>
                </w:tcPr>
                <w:p w14:paraId="17FA6D59" w14:textId="53D7EAB2" w:rsidR="00C0190C" w:rsidRPr="00A25D4D" w:rsidDel="003D6A25" w:rsidRDefault="00C0190C" w:rsidP="008F13CC">
                  <w:pPr>
                    <w:jc w:val="left"/>
                    <w:rPr>
                      <w:del w:id="69" w:author="Paul Janssen" w:date="2020-06-10T17:33:00Z"/>
                    </w:rPr>
                  </w:pPr>
                  <w:del w:id="70"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71" w:author="Paul Janssen" w:date="2020-06-10T17:33:00Z"/>
                    </w:rPr>
                  </w:pPr>
                  <w:del w:id="72"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73" w:author="Paul Janssen" w:date="2020-06-10T17:33:00Z"/>
                    </w:rPr>
                  </w:pPr>
                  <w:del w:id="74"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75" w:author="Paul Janssen" w:date="2020-06-10T17:33:00Z"/>
              </w:trPr>
              <w:tc>
                <w:tcPr>
                  <w:tcW w:w="360" w:type="dxa"/>
                  <w:hideMark/>
                </w:tcPr>
                <w:p w14:paraId="42CE4E79" w14:textId="1F72C0ED" w:rsidR="00C0190C" w:rsidRPr="00A25D4D" w:rsidDel="003D6A25" w:rsidRDefault="00C0190C" w:rsidP="008F13CC">
                  <w:pPr>
                    <w:jc w:val="left"/>
                    <w:rPr>
                      <w:del w:id="76" w:author="Paul Janssen" w:date="2020-06-10T17:33:00Z"/>
                    </w:rPr>
                  </w:pPr>
                  <w:del w:id="77"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78" w:author="Paul Janssen" w:date="2020-06-10T17:33:00Z"/>
                    </w:rPr>
                  </w:pPr>
                  <w:del w:id="79"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0" w:author="Paul Janssen" w:date="2020-06-10T17:33:00Z"/>
                    </w:rPr>
                  </w:pPr>
                </w:p>
              </w:tc>
            </w:tr>
            <w:tr w:rsidR="00C0190C" w:rsidRPr="00A25D4D" w:rsidDel="003D6A25" w14:paraId="7A5C3D71" w14:textId="6923CACF" w:rsidTr="00C0190C">
              <w:trPr>
                <w:tblHeader/>
                <w:tblCellSpacing w:w="0" w:type="dxa"/>
                <w:del w:id="81" w:author="Paul Janssen" w:date="2020-06-10T17:33:00Z"/>
              </w:trPr>
              <w:tc>
                <w:tcPr>
                  <w:tcW w:w="360" w:type="dxa"/>
                  <w:hideMark/>
                </w:tcPr>
                <w:p w14:paraId="528B8A72" w14:textId="1879FBD6" w:rsidR="00C0190C" w:rsidRPr="00A25D4D" w:rsidDel="003D6A25" w:rsidRDefault="00C0190C" w:rsidP="008F13CC">
                  <w:pPr>
                    <w:jc w:val="left"/>
                    <w:rPr>
                      <w:del w:id="82" w:author="Paul Janssen" w:date="2020-06-10T17:33:00Z"/>
                    </w:rPr>
                  </w:pPr>
                  <w:del w:id="83"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84" w:author="Paul Janssen" w:date="2020-06-10T17:33:00Z"/>
                    </w:rPr>
                  </w:pPr>
                  <w:del w:id="85"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86" w:author="Paul Janssen" w:date="2020-06-10T17:33:00Z"/>
                    </w:rPr>
                  </w:pPr>
                  <w:del w:id="87"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88" w:author="Paul Janssen" w:date="2020-06-10T17:33:00Z"/>
              </w:trPr>
              <w:tc>
                <w:tcPr>
                  <w:tcW w:w="360" w:type="dxa"/>
                  <w:hideMark/>
                </w:tcPr>
                <w:p w14:paraId="3FAE10FC" w14:textId="31FF8CFF" w:rsidR="00C0190C" w:rsidRPr="00A25D4D" w:rsidDel="003D6A25" w:rsidRDefault="00C0190C" w:rsidP="008F13CC">
                  <w:pPr>
                    <w:jc w:val="left"/>
                    <w:rPr>
                      <w:del w:id="89" w:author="Paul Janssen" w:date="2020-06-10T17:33:00Z"/>
                    </w:rPr>
                  </w:pPr>
                  <w:del w:id="90"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91" w:author="Paul Janssen" w:date="2020-06-10T17:33:00Z"/>
                    </w:rPr>
                  </w:pPr>
                  <w:del w:id="92"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93" w:author="Paul Janssen" w:date="2020-06-10T17:33:00Z"/>
                    </w:rPr>
                  </w:pPr>
                  <w:del w:id="94" w:author="Paul Janssen" w:date="2020-06-10T17:33:00Z">
                    <w:r w:rsidRPr="00A25D4D" w:rsidDel="003D6A25">
                      <w:delText>0..1</w:delText>
                    </w:r>
                  </w:del>
                </w:p>
              </w:tc>
            </w:tr>
          </w:tbl>
          <w:p w14:paraId="6D7F4873" w14:textId="5B3BB78B" w:rsidR="00C0190C" w:rsidRPr="00A25D4D" w:rsidDel="003D6A25" w:rsidRDefault="00C0190C" w:rsidP="008F13CC">
            <w:pPr>
              <w:jc w:val="left"/>
              <w:rPr>
                <w:del w:id="95" w:author="Paul Janssen" w:date="2020-06-10T17:33:00Z"/>
              </w:rPr>
            </w:pPr>
          </w:p>
        </w:tc>
      </w:tr>
      <w:tr w:rsidR="00C0190C" w:rsidRPr="00A25D4D" w14:paraId="354967F5" w14:textId="77777777" w:rsidTr="003D6A25">
        <w:trPr>
          <w:tblCellSpacing w:w="0" w:type="dxa"/>
          <w:trPrChange w:id="96"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7"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98"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9"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lastRenderedPageBreak/>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lastRenderedPageBreak/>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lastRenderedPageBreak/>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11FA2BB8" w:rsidR="00C0190C" w:rsidRPr="00A25D4D" w:rsidRDefault="00C0190C" w:rsidP="008F13CC">
            <w:pPr>
              <w:jc w:val="left"/>
            </w:pPr>
            <w:r w:rsidRPr="00A25D4D">
              <w:rPr>
                <w:b/>
                <w:bCs/>
              </w:rPr>
              <w:t xml:space="preserve">Attribuut: </w:t>
            </w:r>
            <w:proofErr w:type="spellStart"/>
            <w:ins w:id="102" w:author="Paul Janssen" w:date="2020-09-01T12:06:00Z">
              <w:r w:rsidR="00567CBB">
                <w:rPr>
                  <w:b/>
                  <w:bCs/>
                </w:rPr>
                <w:t>i</w:t>
              </w:r>
            </w:ins>
            <w:ins w:id="103" w:author="Paul Janssen" w:date="2020-06-26T09:21:00Z">
              <w:r w:rsidR="00AC5F98">
                <w:rPr>
                  <w:b/>
                  <w:bCs/>
                </w:rPr>
                <w:t>ndicatie</w:t>
              </w:r>
            </w:ins>
            <w:ins w:id="104" w:author="Paul Janssen" w:date="2020-09-01T12:04:00Z">
              <w:r w:rsidR="00567CBB">
                <w:rPr>
                  <w:b/>
                  <w:bCs/>
                </w:rPr>
                <w:t>E</w:t>
              </w:r>
            </w:ins>
            <w:del w:id="105"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lastRenderedPageBreak/>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06"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07" w:author="Paul Janssen" w:date="2020-06-10T17:34:00Z"/>
              </w:rPr>
            </w:pPr>
            <w:proofErr w:type="spellStart"/>
            <w:ins w:id="108"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09" w:author="Paul Janssen" w:date="2020-06-10T17:34:00Z"/>
              </w:trPr>
              <w:tc>
                <w:tcPr>
                  <w:tcW w:w="360" w:type="dxa"/>
                  <w:hideMark/>
                </w:tcPr>
                <w:p w14:paraId="1406104C" w14:textId="77777777" w:rsidR="003D6A25" w:rsidRPr="00A25D4D" w:rsidRDefault="003D6A25" w:rsidP="003D6A25">
                  <w:pPr>
                    <w:jc w:val="left"/>
                    <w:rPr>
                      <w:ins w:id="110" w:author="Paul Janssen" w:date="2020-06-10T17:34:00Z"/>
                    </w:rPr>
                  </w:pPr>
                  <w:ins w:id="111" w:author="Paul Janssen" w:date="2020-06-10T17:34:00Z">
                    <w:r w:rsidRPr="00A25D4D">
                      <w:t> </w:t>
                    </w:r>
                  </w:ins>
                </w:p>
              </w:tc>
              <w:tc>
                <w:tcPr>
                  <w:tcW w:w="1500" w:type="dxa"/>
                  <w:hideMark/>
                </w:tcPr>
                <w:p w14:paraId="47ABF732" w14:textId="77777777" w:rsidR="003D6A25" w:rsidRPr="00A25D4D" w:rsidRDefault="003D6A25" w:rsidP="003D6A25">
                  <w:pPr>
                    <w:jc w:val="left"/>
                    <w:rPr>
                      <w:ins w:id="112" w:author="Paul Janssen" w:date="2020-06-10T17:34:00Z"/>
                    </w:rPr>
                  </w:pPr>
                  <w:ins w:id="113"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14" w:author="Paul Janssen" w:date="2020-06-10T17:34:00Z"/>
                    </w:rPr>
                  </w:pPr>
                  <w:ins w:id="115" w:author="Paul Janssen" w:date="2020-06-10T17:35:00Z">
                    <w:r>
                      <w:t>Max 1 algemene bijlage</w:t>
                    </w:r>
                  </w:ins>
                  <w:ins w:id="116" w:author="Paul Janssen" w:date="2020-06-10T17:36:00Z">
                    <w:r>
                      <w:t>.</w:t>
                    </w:r>
                  </w:ins>
                </w:p>
              </w:tc>
            </w:tr>
            <w:tr w:rsidR="003D6A25" w:rsidRPr="00A25D4D" w14:paraId="096D7F2B" w14:textId="77777777" w:rsidTr="00B50B58">
              <w:trPr>
                <w:tblHeader/>
                <w:tblCellSpacing w:w="0" w:type="dxa"/>
                <w:ins w:id="117" w:author="Paul Janssen" w:date="2020-06-10T17:34:00Z"/>
              </w:trPr>
              <w:tc>
                <w:tcPr>
                  <w:tcW w:w="360" w:type="dxa"/>
                  <w:hideMark/>
                </w:tcPr>
                <w:p w14:paraId="4D4B4AA0" w14:textId="77777777" w:rsidR="003D6A25" w:rsidRPr="00A25D4D" w:rsidRDefault="003D6A25" w:rsidP="003D6A25">
                  <w:pPr>
                    <w:jc w:val="left"/>
                    <w:rPr>
                      <w:ins w:id="118" w:author="Paul Janssen" w:date="2020-06-10T17:34:00Z"/>
                    </w:rPr>
                  </w:pPr>
                  <w:ins w:id="119" w:author="Paul Janssen" w:date="2020-06-10T17:34:00Z">
                    <w:r w:rsidRPr="00A25D4D">
                      <w:t> </w:t>
                    </w:r>
                  </w:ins>
                </w:p>
              </w:tc>
              <w:tc>
                <w:tcPr>
                  <w:tcW w:w="1500" w:type="dxa"/>
                  <w:hideMark/>
                </w:tcPr>
                <w:p w14:paraId="5C7AB211" w14:textId="77777777" w:rsidR="003D6A25" w:rsidRPr="00A25D4D" w:rsidRDefault="003D6A25" w:rsidP="003D6A25">
                  <w:pPr>
                    <w:jc w:val="left"/>
                    <w:rPr>
                      <w:ins w:id="120" w:author="Paul Janssen" w:date="2020-06-10T17:34:00Z"/>
                    </w:rPr>
                  </w:pPr>
                  <w:ins w:id="121" w:author="Paul Janssen" w:date="2020-06-10T17:34:00Z">
                    <w:r w:rsidRPr="00A25D4D">
                      <w:t>OCL:</w:t>
                    </w:r>
                  </w:ins>
                </w:p>
              </w:tc>
              <w:tc>
                <w:tcPr>
                  <w:tcW w:w="0" w:type="auto"/>
                  <w:hideMark/>
                </w:tcPr>
                <w:p w14:paraId="65D076E1" w14:textId="3CC0D383" w:rsidR="003D6A25" w:rsidRPr="00A25D4D" w:rsidRDefault="00924D70" w:rsidP="003D6A25">
                  <w:pPr>
                    <w:jc w:val="left"/>
                    <w:rPr>
                      <w:ins w:id="122" w:author="Paul Janssen" w:date="2020-06-10T17:34:00Z"/>
                    </w:rPr>
                  </w:pPr>
                  <w:ins w:id="123" w:author="Paul Janssen" w:date="2020-06-10T17:43:00Z">
                    <w:r>
                      <w:t>Wordt niet in OCL uitgedrukt</w:t>
                    </w:r>
                  </w:ins>
                </w:p>
              </w:tc>
            </w:tr>
          </w:tbl>
          <w:p w14:paraId="26B5AA72" w14:textId="77777777" w:rsidR="003D6A25" w:rsidRPr="00A25D4D" w:rsidRDefault="003D6A25" w:rsidP="008F13CC">
            <w:pPr>
              <w:jc w:val="left"/>
              <w:rPr>
                <w:ins w:id="124"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lastRenderedPageBreak/>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25"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26"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27"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28"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29" w:author="Paul Janssen" w:date="2020-06-10T17:29:00Z"/>
                    </w:rPr>
                  </w:pPr>
                  <w:proofErr w:type="spellStart"/>
                  <w:ins w:id="130" w:author="Paul Janssen" w:date="2020-06-10T17:29:00Z">
                    <w:r w:rsidRPr="00A25D4D">
                      <w:rPr>
                        <w:b/>
                        <w:bCs/>
                      </w:rPr>
                      <w:t>Constraint</w:t>
                    </w:r>
                    <w:proofErr w:type="spellEnd"/>
                    <w:r w:rsidRPr="00A25D4D">
                      <w:rPr>
                        <w:b/>
                        <w:bCs/>
                      </w:rPr>
                      <w:t xml:space="preserve">: </w:t>
                    </w:r>
                    <w:r w:rsidRPr="001555C3">
                      <w:rPr>
                        <w:b/>
                        <w:bCs/>
                        <w:rPrChange w:id="131"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32" w:author="Paul Janssen" w:date="2020-06-10T17:29:00Z"/>
                    </w:trPr>
                    <w:tc>
                      <w:tcPr>
                        <w:tcW w:w="360" w:type="dxa"/>
                        <w:hideMark/>
                      </w:tcPr>
                      <w:p w14:paraId="17F28D5D" w14:textId="77777777" w:rsidR="001555C3" w:rsidRPr="00A25D4D" w:rsidRDefault="001555C3" w:rsidP="001555C3">
                        <w:pPr>
                          <w:jc w:val="left"/>
                          <w:rPr>
                            <w:ins w:id="133" w:author="Paul Janssen" w:date="2020-06-10T17:29:00Z"/>
                          </w:rPr>
                        </w:pPr>
                        <w:ins w:id="134" w:author="Paul Janssen" w:date="2020-06-10T17:29:00Z">
                          <w:r w:rsidRPr="00A25D4D">
                            <w:t> </w:t>
                          </w:r>
                        </w:ins>
                      </w:p>
                    </w:tc>
                    <w:tc>
                      <w:tcPr>
                        <w:tcW w:w="1500" w:type="dxa"/>
                        <w:hideMark/>
                      </w:tcPr>
                      <w:p w14:paraId="4F25F656" w14:textId="77777777" w:rsidR="001555C3" w:rsidRPr="00A25D4D" w:rsidRDefault="001555C3" w:rsidP="001555C3">
                        <w:pPr>
                          <w:jc w:val="left"/>
                          <w:rPr>
                            <w:ins w:id="135" w:author="Paul Janssen" w:date="2020-06-10T17:29:00Z"/>
                          </w:rPr>
                        </w:pPr>
                        <w:ins w:id="136"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37" w:author="Paul Janssen" w:date="2020-06-10T17:29:00Z"/>
                          </w:rPr>
                        </w:pPr>
                        <w:ins w:id="138"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39" w:author="Paul Janssen" w:date="2020-06-10T17:29:00Z"/>
                    </w:trPr>
                    <w:tc>
                      <w:tcPr>
                        <w:tcW w:w="360" w:type="dxa"/>
                        <w:hideMark/>
                      </w:tcPr>
                      <w:p w14:paraId="402BF5C1" w14:textId="77777777" w:rsidR="001555C3" w:rsidRPr="00A25D4D" w:rsidRDefault="001555C3" w:rsidP="001555C3">
                        <w:pPr>
                          <w:jc w:val="left"/>
                          <w:rPr>
                            <w:ins w:id="140" w:author="Paul Janssen" w:date="2020-06-10T17:29:00Z"/>
                          </w:rPr>
                        </w:pPr>
                        <w:ins w:id="141" w:author="Paul Janssen" w:date="2020-06-10T17:29:00Z">
                          <w:r w:rsidRPr="00A25D4D">
                            <w:t> </w:t>
                          </w:r>
                        </w:ins>
                      </w:p>
                    </w:tc>
                    <w:tc>
                      <w:tcPr>
                        <w:tcW w:w="1500" w:type="dxa"/>
                        <w:hideMark/>
                      </w:tcPr>
                      <w:p w14:paraId="717FBD0F" w14:textId="77777777" w:rsidR="001555C3" w:rsidRPr="00A25D4D" w:rsidRDefault="001555C3" w:rsidP="001555C3">
                        <w:pPr>
                          <w:jc w:val="left"/>
                          <w:rPr>
                            <w:ins w:id="142" w:author="Paul Janssen" w:date="2020-06-10T17:29:00Z"/>
                          </w:rPr>
                        </w:pPr>
                        <w:ins w:id="143"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44" w:author="Paul Janssen" w:date="2020-06-10T17:29:00Z"/>
                            <w:rFonts w:ascii="Calibri" w:hAnsi="Calibri" w:cs="Calibri"/>
                            <w:sz w:val="20"/>
                            <w:szCs w:val="20"/>
                          </w:rPr>
                        </w:pPr>
                        <w:proofErr w:type="spellStart"/>
                        <w:ins w:id="145"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46" w:author="Paul Janssen" w:date="2020-06-10T17:29:00Z"/>
                            <w:rFonts w:ascii="Calibri" w:hAnsi="Calibri" w:cs="Calibri"/>
                            <w:sz w:val="20"/>
                            <w:szCs w:val="20"/>
                          </w:rPr>
                        </w:pPr>
                        <w:ins w:id="147"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48" w:author="Paul Janssen" w:date="2020-06-10T17:29:00Z"/>
                            <w:rFonts w:ascii="Calibri" w:hAnsi="Calibri" w:cs="Calibri"/>
                            <w:sz w:val="20"/>
                            <w:szCs w:val="20"/>
                          </w:rPr>
                        </w:pPr>
                        <w:ins w:id="149"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0" w:author="Paul Janssen" w:date="2020-06-10T17:29:00Z"/>
                            <w:rFonts w:ascii="Calibri" w:hAnsi="Calibri" w:cs="Calibri"/>
                            <w:sz w:val="20"/>
                            <w:szCs w:val="20"/>
                          </w:rPr>
                        </w:pPr>
                        <w:proofErr w:type="spellStart"/>
                        <w:ins w:id="151"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2" w:author="Paul Janssen" w:date="2020-06-10T17:29:00Z"/>
                          </w:rPr>
                        </w:pPr>
                        <w:proofErr w:type="spellStart"/>
                        <w:ins w:id="153"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54" w:author="Paul Janssen" w:date="2020-06-10T17:29:00Z"/>
                    </w:rPr>
                  </w:pPr>
                </w:p>
              </w:tc>
            </w:tr>
          </w:tbl>
          <w:p w14:paraId="6271DA60" w14:textId="77777777" w:rsidR="001555C3" w:rsidRPr="00A25D4D" w:rsidRDefault="001555C3" w:rsidP="008F13CC">
            <w:pPr>
              <w:jc w:val="left"/>
              <w:rPr>
                <w:ins w:id="155"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lastRenderedPageBreak/>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56"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57" w:author="Paul Janssen" w:date="2020-06-10T18:25:00Z"/>
              </w:rPr>
            </w:pPr>
            <w:proofErr w:type="spellStart"/>
            <w:ins w:id="158"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59" w:author="Paul Janssen" w:date="2020-06-10T18:25:00Z"/>
              </w:trPr>
              <w:tc>
                <w:tcPr>
                  <w:tcW w:w="360" w:type="dxa"/>
                  <w:hideMark/>
                </w:tcPr>
                <w:p w14:paraId="6C08EACF" w14:textId="77777777" w:rsidR="00115446" w:rsidRPr="00A25D4D" w:rsidRDefault="00115446" w:rsidP="00115446">
                  <w:pPr>
                    <w:jc w:val="left"/>
                    <w:rPr>
                      <w:ins w:id="160" w:author="Paul Janssen" w:date="2020-06-10T18:25:00Z"/>
                    </w:rPr>
                  </w:pPr>
                  <w:ins w:id="161" w:author="Paul Janssen" w:date="2020-06-10T18:25:00Z">
                    <w:r w:rsidRPr="00A25D4D">
                      <w:t> </w:t>
                    </w:r>
                  </w:ins>
                </w:p>
              </w:tc>
              <w:tc>
                <w:tcPr>
                  <w:tcW w:w="1500" w:type="dxa"/>
                  <w:hideMark/>
                </w:tcPr>
                <w:p w14:paraId="2D24E8E8" w14:textId="77777777" w:rsidR="00115446" w:rsidRPr="00A25D4D" w:rsidRDefault="00115446" w:rsidP="00115446">
                  <w:pPr>
                    <w:jc w:val="left"/>
                    <w:rPr>
                      <w:ins w:id="162" w:author="Paul Janssen" w:date="2020-06-10T18:25:00Z"/>
                    </w:rPr>
                  </w:pPr>
                  <w:ins w:id="163"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64" w:author="Paul Janssen" w:date="2020-06-10T18:25:00Z"/>
                    </w:rPr>
                  </w:pPr>
                  <w:ins w:id="165" w:author="Paul Janssen" w:date="2020-06-10T18:25:00Z">
                    <w:r>
                      <w:t>hoort bij maximaal 1 utiliteitsnet</w:t>
                    </w:r>
                  </w:ins>
                </w:p>
              </w:tc>
            </w:tr>
            <w:tr w:rsidR="00115446" w:rsidRPr="00A25D4D" w14:paraId="651854E3" w14:textId="77777777" w:rsidTr="00B50B58">
              <w:trPr>
                <w:tblHeader/>
                <w:tblCellSpacing w:w="0" w:type="dxa"/>
                <w:ins w:id="166" w:author="Paul Janssen" w:date="2020-06-10T18:25:00Z"/>
              </w:trPr>
              <w:tc>
                <w:tcPr>
                  <w:tcW w:w="360" w:type="dxa"/>
                  <w:hideMark/>
                </w:tcPr>
                <w:p w14:paraId="5540563C" w14:textId="77777777" w:rsidR="00115446" w:rsidRPr="00A25D4D" w:rsidRDefault="00115446" w:rsidP="00115446">
                  <w:pPr>
                    <w:jc w:val="left"/>
                    <w:rPr>
                      <w:ins w:id="167" w:author="Paul Janssen" w:date="2020-06-10T18:25:00Z"/>
                    </w:rPr>
                  </w:pPr>
                  <w:ins w:id="168" w:author="Paul Janssen" w:date="2020-06-10T18:25:00Z">
                    <w:r w:rsidRPr="00A25D4D">
                      <w:t> </w:t>
                    </w:r>
                  </w:ins>
                </w:p>
              </w:tc>
              <w:tc>
                <w:tcPr>
                  <w:tcW w:w="1500" w:type="dxa"/>
                  <w:hideMark/>
                </w:tcPr>
                <w:p w14:paraId="2039235A" w14:textId="77777777" w:rsidR="00115446" w:rsidRPr="00A25D4D" w:rsidRDefault="00115446" w:rsidP="00115446">
                  <w:pPr>
                    <w:jc w:val="left"/>
                    <w:rPr>
                      <w:ins w:id="169" w:author="Paul Janssen" w:date="2020-06-10T18:25:00Z"/>
                    </w:rPr>
                  </w:pPr>
                  <w:ins w:id="170"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1" w:author="Paul Janssen" w:date="2020-06-10T18:25:00Z"/>
                      <w:rFonts w:ascii="Calibri" w:hAnsi="Calibri" w:cs="Calibri"/>
                      <w:sz w:val="20"/>
                      <w:szCs w:val="20"/>
                    </w:rPr>
                  </w:pPr>
                  <w:proofErr w:type="spellStart"/>
                  <w:ins w:id="172"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73" w:author="Paul Janssen" w:date="2020-06-10T18:25:00Z"/>
                      <w:rFonts w:ascii="Calibri" w:hAnsi="Calibri" w:cs="Calibri"/>
                      <w:sz w:val="20"/>
                      <w:szCs w:val="20"/>
                    </w:rPr>
                  </w:pPr>
                  <w:proofErr w:type="spellStart"/>
                  <w:ins w:id="174"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75"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76" w:author="Paul Janssen" w:date="2020-06-10T16:07:00Z">
                    <w:r w:rsidRPr="00A25D4D" w:rsidDel="00135FA7">
                      <w:delText>WION</w:delText>
                    </w:r>
                  </w:del>
                  <w:ins w:id="177"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lastRenderedPageBreak/>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lastRenderedPageBreak/>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78" w:author="Paul Janssen" w:date="2020-06-10T16:08:00Z">
              <w:r w:rsidRPr="00A25D4D" w:rsidDel="00135FA7">
                <w:rPr>
                  <w:b/>
                  <w:bCs/>
                </w:rPr>
                <w:delText>Wion</w:delText>
              </w:r>
            </w:del>
            <w:proofErr w:type="spellStart"/>
            <w:ins w:id="179"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0" w:author="Paul Janssen" w:date="2020-06-10T16:08:00Z">
                    <w:r w:rsidRPr="00A25D4D" w:rsidDel="00135FA7">
                      <w:delText>WION</w:delText>
                    </w:r>
                  </w:del>
                  <w:ins w:id="181"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652AC456" w:rsidR="00C0190C" w:rsidRDefault="00C0190C" w:rsidP="008F13CC">
                  <w:pPr>
                    <w:jc w:val="left"/>
                    <w:rPr>
                      <w:ins w:id="182" w:author="Paul Janssen" w:date="2020-08-27T14:53:00Z"/>
                    </w:rPr>
                  </w:pPr>
                  <w:proofErr w:type="spellStart"/>
                  <w:r w:rsidRPr="00A25D4D">
                    <w:t>Inv</w:t>
                  </w:r>
                  <w:proofErr w:type="spellEnd"/>
                  <w:r w:rsidRPr="00A25D4D">
                    <w:t xml:space="preserve">: </w:t>
                  </w:r>
                  <w:proofErr w:type="spellStart"/>
                  <w:r w:rsidRPr="00A25D4D">
                    <w:t>self.diepte</w:t>
                  </w:r>
                  <w:ins w:id="183" w:author="Paul Janssen" w:date="2020-09-01T12:15:00Z">
                    <w:r w:rsidR="00930257">
                      <w:t>Peil</w:t>
                    </w:r>
                  </w:ins>
                  <w:del w:id="184" w:author="Paul Janssen" w:date="2020-09-01T12:15:00Z">
                    <w:r w:rsidRPr="00A25D4D" w:rsidDel="00930257">
                      <w:delText>pijl</w:delText>
                    </w:r>
                  </w:del>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ins w:id="185"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6"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87" w:author="Paul Janssen" w:date="2020-06-10T18:06:00Z"/>
              </w:rPr>
            </w:pPr>
            <w:proofErr w:type="spellStart"/>
            <w:ins w:id="188"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89" w:author="Paul Janssen" w:date="2020-06-10T18:06:00Z"/>
              </w:trPr>
              <w:tc>
                <w:tcPr>
                  <w:tcW w:w="360" w:type="dxa"/>
                  <w:hideMark/>
                </w:tcPr>
                <w:p w14:paraId="1C029A5E" w14:textId="77777777" w:rsidR="00EF6C54" w:rsidRPr="00A25D4D" w:rsidRDefault="00EF6C54" w:rsidP="00EF6C54">
                  <w:pPr>
                    <w:jc w:val="left"/>
                    <w:rPr>
                      <w:ins w:id="190" w:author="Paul Janssen" w:date="2020-06-10T18:06:00Z"/>
                    </w:rPr>
                  </w:pPr>
                  <w:ins w:id="191" w:author="Paul Janssen" w:date="2020-06-10T18:06:00Z">
                    <w:r w:rsidRPr="00A25D4D">
                      <w:t> </w:t>
                    </w:r>
                  </w:ins>
                </w:p>
              </w:tc>
              <w:tc>
                <w:tcPr>
                  <w:tcW w:w="1500" w:type="dxa"/>
                  <w:hideMark/>
                </w:tcPr>
                <w:p w14:paraId="2AE8BCE6" w14:textId="77777777" w:rsidR="00EF6C54" w:rsidRPr="00A25D4D" w:rsidRDefault="00EF6C54" w:rsidP="00EF6C54">
                  <w:pPr>
                    <w:jc w:val="left"/>
                    <w:rPr>
                      <w:ins w:id="192" w:author="Paul Janssen" w:date="2020-06-10T18:06:00Z"/>
                    </w:rPr>
                  </w:pPr>
                  <w:ins w:id="193"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4" w:author="Paul Janssen" w:date="2020-06-10T18:06:00Z"/>
                    </w:rPr>
                  </w:pPr>
                  <w:ins w:id="195" w:author="Paul Janssen" w:date="2020-06-10T18:06:00Z">
                    <w:r>
                      <w:t>hoort bij maximaal 1 utiliteitsnet</w:t>
                    </w:r>
                  </w:ins>
                </w:p>
              </w:tc>
            </w:tr>
            <w:tr w:rsidR="00EF6C54" w:rsidRPr="00A25D4D" w14:paraId="1CF878C4" w14:textId="77777777" w:rsidTr="00B50B58">
              <w:trPr>
                <w:tblHeader/>
                <w:tblCellSpacing w:w="0" w:type="dxa"/>
                <w:ins w:id="196" w:author="Paul Janssen" w:date="2020-06-10T18:06:00Z"/>
              </w:trPr>
              <w:tc>
                <w:tcPr>
                  <w:tcW w:w="360" w:type="dxa"/>
                  <w:hideMark/>
                </w:tcPr>
                <w:p w14:paraId="5C3F392C" w14:textId="77777777" w:rsidR="00EF6C54" w:rsidRPr="00A25D4D" w:rsidRDefault="00EF6C54" w:rsidP="00EF6C54">
                  <w:pPr>
                    <w:jc w:val="left"/>
                    <w:rPr>
                      <w:ins w:id="197" w:author="Paul Janssen" w:date="2020-06-10T18:06:00Z"/>
                    </w:rPr>
                  </w:pPr>
                  <w:ins w:id="198" w:author="Paul Janssen" w:date="2020-06-10T18:06:00Z">
                    <w:r w:rsidRPr="00A25D4D">
                      <w:t> </w:t>
                    </w:r>
                  </w:ins>
                </w:p>
              </w:tc>
              <w:tc>
                <w:tcPr>
                  <w:tcW w:w="1500" w:type="dxa"/>
                  <w:hideMark/>
                </w:tcPr>
                <w:p w14:paraId="0081299A" w14:textId="77777777" w:rsidR="00EF6C54" w:rsidRPr="00A25D4D" w:rsidRDefault="00EF6C54" w:rsidP="00EF6C54">
                  <w:pPr>
                    <w:jc w:val="left"/>
                    <w:rPr>
                      <w:ins w:id="199" w:author="Paul Janssen" w:date="2020-06-10T18:06:00Z"/>
                    </w:rPr>
                  </w:pPr>
                  <w:ins w:id="200"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201" w:author="Paul Janssen" w:date="2020-06-10T18:06:00Z"/>
                      <w:rFonts w:ascii="Calibri" w:hAnsi="Calibri" w:cs="Calibri"/>
                      <w:sz w:val="20"/>
                      <w:szCs w:val="20"/>
                    </w:rPr>
                  </w:pPr>
                  <w:proofErr w:type="spellStart"/>
                  <w:ins w:id="202"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3" w:author="Paul Janssen" w:date="2020-06-10T18:06:00Z"/>
                      <w:rFonts w:ascii="Calibri" w:hAnsi="Calibri" w:cs="Calibri"/>
                      <w:sz w:val="20"/>
                      <w:szCs w:val="20"/>
                    </w:rPr>
                  </w:pPr>
                  <w:proofErr w:type="spellStart"/>
                  <w:ins w:id="204"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5"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lastRenderedPageBreak/>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6" w:author="Paul Janssen" w:date="2020-06-10T16:08:00Z">
                    <w:r w:rsidRPr="00A25D4D" w:rsidDel="00135FA7">
                      <w:delText>WION</w:delText>
                    </w:r>
                  </w:del>
                  <w:ins w:id="207"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08" w:author="Paul Janssen" w:date="2020-06-10T16:08:00Z">
                    <w:r w:rsidRPr="00A25D4D" w:rsidDel="00135FA7">
                      <w:delText>WION</w:delText>
                    </w:r>
                  </w:del>
                  <w:ins w:id="209"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rPr>
                      <w:ins w:id="210" w:author="Paul Janssen" w:date="2020-08-27T14:53:00Z"/>
                    </w:rPr>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ins w:id="211"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12"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13" w:author="Paul Janssen" w:date="2020-06-10T18:06:00Z"/>
              </w:rPr>
            </w:pPr>
            <w:proofErr w:type="spellStart"/>
            <w:ins w:id="214"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15" w:author="Paul Janssen" w:date="2020-06-10T18:06:00Z"/>
              </w:trPr>
              <w:tc>
                <w:tcPr>
                  <w:tcW w:w="360" w:type="dxa"/>
                  <w:hideMark/>
                </w:tcPr>
                <w:p w14:paraId="5568E237" w14:textId="77777777" w:rsidR="00EF6C54" w:rsidRPr="00A25D4D" w:rsidRDefault="00EF6C54" w:rsidP="00EF6C54">
                  <w:pPr>
                    <w:jc w:val="left"/>
                    <w:rPr>
                      <w:ins w:id="216" w:author="Paul Janssen" w:date="2020-06-10T18:06:00Z"/>
                    </w:rPr>
                  </w:pPr>
                  <w:ins w:id="217" w:author="Paul Janssen" w:date="2020-06-10T18:06:00Z">
                    <w:r w:rsidRPr="00A25D4D">
                      <w:t> </w:t>
                    </w:r>
                  </w:ins>
                </w:p>
              </w:tc>
              <w:tc>
                <w:tcPr>
                  <w:tcW w:w="1500" w:type="dxa"/>
                  <w:hideMark/>
                </w:tcPr>
                <w:p w14:paraId="33BB441A" w14:textId="77777777" w:rsidR="00EF6C54" w:rsidRPr="00A25D4D" w:rsidRDefault="00EF6C54" w:rsidP="00EF6C54">
                  <w:pPr>
                    <w:jc w:val="left"/>
                    <w:rPr>
                      <w:ins w:id="218" w:author="Paul Janssen" w:date="2020-06-10T18:06:00Z"/>
                    </w:rPr>
                  </w:pPr>
                  <w:ins w:id="219"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20" w:author="Paul Janssen" w:date="2020-06-10T18:06:00Z"/>
                    </w:rPr>
                  </w:pPr>
                  <w:ins w:id="221" w:author="Paul Janssen" w:date="2020-06-10T18:06:00Z">
                    <w:r>
                      <w:t>hoort bij maximaal 1 utiliteitsnet</w:t>
                    </w:r>
                  </w:ins>
                </w:p>
              </w:tc>
            </w:tr>
            <w:tr w:rsidR="00EF6C54" w:rsidRPr="00A25D4D" w14:paraId="729BE2DE" w14:textId="77777777" w:rsidTr="00B50B58">
              <w:trPr>
                <w:tblHeader/>
                <w:tblCellSpacing w:w="0" w:type="dxa"/>
                <w:ins w:id="222" w:author="Paul Janssen" w:date="2020-06-10T18:06:00Z"/>
              </w:trPr>
              <w:tc>
                <w:tcPr>
                  <w:tcW w:w="360" w:type="dxa"/>
                  <w:hideMark/>
                </w:tcPr>
                <w:p w14:paraId="2493B62E" w14:textId="77777777" w:rsidR="00EF6C54" w:rsidRPr="00A25D4D" w:rsidRDefault="00EF6C54" w:rsidP="00EF6C54">
                  <w:pPr>
                    <w:jc w:val="left"/>
                    <w:rPr>
                      <w:ins w:id="223" w:author="Paul Janssen" w:date="2020-06-10T18:06:00Z"/>
                    </w:rPr>
                  </w:pPr>
                  <w:ins w:id="224" w:author="Paul Janssen" w:date="2020-06-10T18:06:00Z">
                    <w:r w:rsidRPr="00A25D4D">
                      <w:lastRenderedPageBreak/>
                      <w:t> </w:t>
                    </w:r>
                  </w:ins>
                </w:p>
              </w:tc>
              <w:tc>
                <w:tcPr>
                  <w:tcW w:w="1500" w:type="dxa"/>
                  <w:hideMark/>
                </w:tcPr>
                <w:p w14:paraId="51C0BF2D" w14:textId="77777777" w:rsidR="00EF6C54" w:rsidRPr="00A25D4D" w:rsidRDefault="00EF6C54" w:rsidP="00EF6C54">
                  <w:pPr>
                    <w:jc w:val="left"/>
                    <w:rPr>
                      <w:ins w:id="225" w:author="Paul Janssen" w:date="2020-06-10T18:06:00Z"/>
                    </w:rPr>
                  </w:pPr>
                  <w:ins w:id="226"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7" w:author="Paul Janssen" w:date="2020-06-10T18:06:00Z"/>
                      <w:rFonts w:ascii="Calibri" w:hAnsi="Calibri" w:cs="Calibri"/>
                      <w:sz w:val="20"/>
                      <w:szCs w:val="20"/>
                    </w:rPr>
                  </w:pPr>
                  <w:proofErr w:type="spellStart"/>
                  <w:ins w:id="228"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29" w:author="Paul Janssen" w:date="2020-06-10T18:06:00Z"/>
                      <w:rFonts w:ascii="Calibri" w:hAnsi="Calibri" w:cs="Calibri"/>
                      <w:sz w:val="20"/>
                      <w:szCs w:val="20"/>
                    </w:rPr>
                  </w:pPr>
                  <w:proofErr w:type="spellStart"/>
                  <w:ins w:id="230"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31"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lastRenderedPageBreak/>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lastRenderedPageBreak/>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lastRenderedPageBreak/>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lastRenderedPageBreak/>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0471E763"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del w:id="232" w:author="Paul Janssen" w:date="2020-08-27T14:20:00Z">
              <w:r w:rsidRPr="00A25D4D" w:rsidDel="00850629">
                <w:rPr>
                  <w:b/>
                  <w:bCs/>
                </w:rPr>
                <w:delText>GeometriePuntLijnVlakOfMultilijn</w:delText>
              </w:r>
            </w:del>
            <w:proofErr w:type="spellStart"/>
            <w:ins w:id="233" w:author="Paul Janssen" w:date="2020-08-27T14:20:00Z">
              <w:r w:rsidR="00850629" w:rsidRPr="00A25D4D">
                <w:rPr>
                  <w:b/>
                  <w:bCs/>
                </w:rPr>
                <w:t>GeometriePuntLijn</w:t>
              </w:r>
              <w:r w:rsidR="00850629">
                <w:rPr>
                  <w:b/>
                  <w:bCs/>
                </w:rPr>
                <w:t>MultiLijn</w:t>
              </w:r>
              <w:r w:rsidR="00850629" w:rsidRPr="00A25D4D">
                <w:rPr>
                  <w:b/>
                  <w:bCs/>
                </w:rPr>
                <w:t>VlakOfMulti</w:t>
              </w:r>
              <w:r w:rsidR="00850629">
                <w:rPr>
                  <w:b/>
                  <w:bCs/>
                </w:rPr>
                <w:t>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049928F7" w:rsidR="00C0190C" w:rsidRPr="00A25D4D" w:rsidRDefault="00C0190C" w:rsidP="008F13CC">
                  <w:pPr>
                    <w:jc w:val="left"/>
                  </w:pPr>
                  <w:r w:rsidRPr="00A25D4D">
                    <w:t xml:space="preserve">De geometrie is een punt, lijn, </w:t>
                  </w:r>
                  <w:proofErr w:type="spellStart"/>
                  <w:ins w:id="234" w:author="Paul Janssen" w:date="2020-08-27T14:20:00Z">
                    <w:r w:rsidR="00850629">
                      <w:t>multilijn</w:t>
                    </w:r>
                    <w:proofErr w:type="spellEnd"/>
                    <w:r w:rsidR="00850629">
                      <w:t xml:space="preserve">, </w:t>
                    </w:r>
                  </w:ins>
                  <w:r w:rsidRPr="00A25D4D">
                    <w:t xml:space="preserve">vlak of </w:t>
                  </w:r>
                  <w:del w:id="235" w:author="Paul Janssen" w:date="2020-08-27T14:20:00Z">
                    <w:r w:rsidRPr="00A25D4D" w:rsidDel="00850629">
                      <w:delText xml:space="preserve">multilijn </w:delText>
                    </w:r>
                  </w:del>
                  <w:proofErr w:type="spellStart"/>
                  <w:ins w:id="236" w:author="Paul Janssen" w:date="2020-08-27T14:20:00Z">
                    <w:r w:rsidR="00850629" w:rsidRPr="00A25D4D">
                      <w:t>multi</w:t>
                    </w:r>
                    <w:r w:rsidR="00850629">
                      <w:t>vlak</w:t>
                    </w:r>
                    <w:proofErr w:type="spellEnd"/>
                    <w:r w:rsidR="00850629" w:rsidRPr="00A25D4D">
                      <w:t xml:space="preserve"> </w:t>
                    </w:r>
                  </w:ins>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ins w:id="237" w:author="Paul Janssen" w:date="2020-08-27T14:21:00Z"/>
                      <w:rFonts w:ascii="Calibri" w:hAnsi="Calibri" w:cs="Calibri"/>
                      <w:sz w:val="20"/>
                      <w:szCs w:val="20"/>
                    </w:rPr>
                  </w:pPr>
                  <w:proofErr w:type="spellStart"/>
                  <w:ins w:id="238" w:author="Paul Janssen" w:date="2020-08-27T14:21:00Z">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ins>
                </w:p>
                <w:p w14:paraId="74F0358D" w14:textId="77777777" w:rsidR="00850629" w:rsidRPr="00850629" w:rsidRDefault="00850629" w:rsidP="00850629">
                  <w:pPr>
                    <w:autoSpaceDE w:val="0"/>
                    <w:autoSpaceDN w:val="0"/>
                    <w:adjustRightInd w:val="0"/>
                    <w:spacing w:after="80" w:line="240" w:lineRule="auto"/>
                    <w:jc w:val="left"/>
                    <w:rPr>
                      <w:ins w:id="239" w:author="Paul Janssen" w:date="2020-08-27T14:21:00Z"/>
                      <w:rFonts w:ascii="Calibri" w:hAnsi="Calibri" w:cs="Calibri"/>
                      <w:sz w:val="20"/>
                      <w:szCs w:val="20"/>
                    </w:rPr>
                  </w:pPr>
                  <w:proofErr w:type="spellStart"/>
                  <w:ins w:id="240" w:author="Paul Janssen" w:date="2020-08-27T14:21:00Z">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ins>
                </w:p>
                <w:p w14:paraId="70E0745A" w14:textId="0B22A8DD" w:rsidR="00C0190C" w:rsidRPr="00A25D4D" w:rsidRDefault="00C0190C" w:rsidP="008F13CC">
                  <w:pPr>
                    <w:jc w:val="left"/>
                  </w:pPr>
                  <w:del w:id="241" w:author="Paul Janssen" w:date="2020-08-27T14:21:00Z">
                    <w:r w:rsidRPr="00A25D4D" w:rsidDel="00850629">
                      <w:delText>Inv TypeGeometrie: self.ligging.oclIsKindOf(GM_Point) or self.ligging.oclIsKindOf(GM_Curve) or self.ligging.oclIsKindOf(GM_Surface) or self.ligging.oclIsKindOf(GM_MultiCurve)</w:delText>
                    </w:r>
                  </w:del>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42"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43" w:author="Paul Janssen" w:date="2020-06-10T17:03:00Z">
                    <w:r w:rsidRPr="00A25D4D" w:rsidDel="00A32211">
                      <w:delText>Surface</w:delText>
                    </w:r>
                  </w:del>
                  <w:ins w:id="244"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lastRenderedPageBreak/>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45" w:author="Paul Janssen" w:date="2020-06-10T17:04:00Z">
                    <w:r w:rsidRPr="00A25D4D" w:rsidDel="00A32211">
                      <w:delText>Surface</w:delText>
                    </w:r>
                  </w:del>
                  <w:ins w:id="246"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47"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48"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49" w:author="Paul Janssen" w:date="2020-06-10T17:01:00Z"/>
                    </w:rPr>
                  </w:pPr>
                  <w:proofErr w:type="spellStart"/>
                  <w:ins w:id="250"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51" w:author="Paul Janssen" w:date="2020-06-10T17:01:00Z"/>
                    </w:trPr>
                    <w:tc>
                      <w:tcPr>
                        <w:tcW w:w="360" w:type="dxa"/>
                        <w:hideMark/>
                      </w:tcPr>
                      <w:p w14:paraId="5780DE3C" w14:textId="77777777" w:rsidR="00A32211" w:rsidRPr="00A25D4D" w:rsidRDefault="00A32211" w:rsidP="00A32211">
                        <w:pPr>
                          <w:jc w:val="left"/>
                          <w:rPr>
                            <w:ins w:id="252" w:author="Paul Janssen" w:date="2020-06-10T17:01:00Z"/>
                          </w:rPr>
                        </w:pPr>
                        <w:ins w:id="253" w:author="Paul Janssen" w:date="2020-06-10T17:01:00Z">
                          <w:r w:rsidRPr="00A25D4D">
                            <w:t> </w:t>
                          </w:r>
                        </w:ins>
                      </w:p>
                    </w:tc>
                    <w:tc>
                      <w:tcPr>
                        <w:tcW w:w="1500" w:type="dxa"/>
                        <w:hideMark/>
                      </w:tcPr>
                      <w:p w14:paraId="05DA776C" w14:textId="77777777" w:rsidR="00A32211" w:rsidRPr="00A25D4D" w:rsidRDefault="00A32211" w:rsidP="00A32211">
                        <w:pPr>
                          <w:jc w:val="left"/>
                          <w:rPr>
                            <w:ins w:id="254" w:author="Paul Janssen" w:date="2020-06-10T17:01:00Z"/>
                          </w:rPr>
                        </w:pPr>
                        <w:ins w:id="255"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56" w:author="Paul Janssen" w:date="2020-06-10T17:01:00Z"/>
                          </w:rPr>
                        </w:pPr>
                        <w:ins w:id="257"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58" w:author="Paul Janssen" w:date="2020-06-10T17:01:00Z"/>
                    </w:trPr>
                    <w:tc>
                      <w:tcPr>
                        <w:tcW w:w="360" w:type="dxa"/>
                        <w:hideMark/>
                      </w:tcPr>
                      <w:p w14:paraId="453406F4" w14:textId="77777777" w:rsidR="00A32211" w:rsidRPr="00A25D4D" w:rsidRDefault="00A32211" w:rsidP="00A32211">
                        <w:pPr>
                          <w:jc w:val="left"/>
                          <w:rPr>
                            <w:ins w:id="259" w:author="Paul Janssen" w:date="2020-06-10T17:01:00Z"/>
                          </w:rPr>
                        </w:pPr>
                        <w:ins w:id="260" w:author="Paul Janssen" w:date="2020-06-10T17:01:00Z">
                          <w:r w:rsidRPr="00A25D4D">
                            <w:t> </w:t>
                          </w:r>
                        </w:ins>
                      </w:p>
                    </w:tc>
                    <w:tc>
                      <w:tcPr>
                        <w:tcW w:w="1500" w:type="dxa"/>
                        <w:hideMark/>
                      </w:tcPr>
                      <w:p w14:paraId="77FBA224" w14:textId="77777777" w:rsidR="00A32211" w:rsidRPr="00A25D4D" w:rsidRDefault="00A32211" w:rsidP="00A32211">
                        <w:pPr>
                          <w:jc w:val="left"/>
                          <w:rPr>
                            <w:ins w:id="261" w:author="Paul Janssen" w:date="2020-06-10T17:01:00Z"/>
                          </w:rPr>
                        </w:pPr>
                        <w:ins w:id="262"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63" w:author="Paul Janssen" w:date="2020-06-10T17:02:00Z"/>
                            <w:rFonts w:ascii="Calibri" w:hAnsi="Calibri" w:cs="Calibri"/>
                            <w:sz w:val="20"/>
                            <w:szCs w:val="20"/>
                          </w:rPr>
                        </w:pPr>
                        <w:proofErr w:type="spellStart"/>
                        <w:ins w:id="264"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65" w:author="Paul Janssen" w:date="2020-06-10T17:01:00Z"/>
                            <w:rFonts w:ascii="Calibri" w:hAnsi="Calibri" w:cs="Calibri"/>
                            <w:sz w:val="20"/>
                            <w:szCs w:val="20"/>
                            <w:rPrChange w:id="266" w:author="Paul Janssen" w:date="2020-06-10T17:02:00Z">
                              <w:rPr>
                                <w:ins w:id="267" w:author="Paul Janssen" w:date="2020-06-10T17:01:00Z"/>
                              </w:rPr>
                            </w:rPrChange>
                          </w:rPr>
                          <w:pPrChange w:id="268" w:author="Paul Janssen" w:date="2020-06-10T17:02:00Z">
                            <w:pPr>
                              <w:jc w:val="left"/>
                            </w:pPr>
                          </w:pPrChange>
                        </w:pPr>
                        <w:proofErr w:type="spellStart"/>
                        <w:ins w:id="269"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70" w:author="Paul Janssen" w:date="2020-06-10T17:01:00Z"/>
                    </w:rPr>
                  </w:pPr>
                </w:p>
              </w:tc>
            </w:tr>
          </w:tbl>
          <w:p w14:paraId="58143EF7" w14:textId="77777777" w:rsidR="00A32211" w:rsidRPr="00A25D4D" w:rsidRDefault="00A32211" w:rsidP="008F13CC">
            <w:pPr>
              <w:jc w:val="left"/>
              <w:rPr>
                <w:ins w:id="271" w:author="Paul Janssen" w:date="2020-06-10T17:01:00Z"/>
                <w:b/>
                <w:bCs/>
              </w:rPr>
            </w:pPr>
          </w:p>
        </w:tc>
      </w:tr>
      <w:tr w:rsidR="00A32211" w:rsidRPr="00A25D4D" w14:paraId="4F7DA757" w14:textId="77777777" w:rsidTr="00C0190C">
        <w:trPr>
          <w:tblCellSpacing w:w="0" w:type="dxa"/>
          <w:ins w:id="272"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73"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74" w:author="Paul Janssen" w:date="2020-06-10T17:00:00Z"/>
                    </w:rPr>
                  </w:pPr>
                  <w:proofErr w:type="spellStart"/>
                  <w:ins w:id="275" w:author="Paul Janssen" w:date="2020-06-10T17:00:00Z">
                    <w:r w:rsidRPr="00A25D4D">
                      <w:rPr>
                        <w:b/>
                        <w:bCs/>
                      </w:rPr>
                      <w:t>Constraint</w:t>
                    </w:r>
                    <w:proofErr w:type="spellEnd"/>
                    <w:r w:rsidRPr="00A25D4D">
                      <w:rPr>
                        <w:b/>
                        <w:bCs/>
                      </w:rPr>
                      <w:t xml:space="preserve">: </w:t>
                    </w:r>
                  </w:ins>
                  <w:ins w:id="276"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77" w:author="Paul Janssen" w:date="2020-06-10T17:00:00Z"/>
                    </w:trPr>
                    <w:tc>
                      <w:tcPr>
                        <w:tcW w:w="360" w:type="dxa"/>
                        <w:hideMark/>
                      </w:tcPr>
                      <w:p w14:paraId="792F581C" w14:textId="77777777" w:rsidR="00A32211" w:rsidRPr="00A25D4D" w:rsidRDefault="00A32211" w:rsidP="00A32211">
                        <w:pPr>
                          <w:jc w:val="left"/>
                          <w:rPr>
                            <w:ins w:id="278" w:author="Paul Janssen" w:date="2020-06-10T17:00:00Z"/>
                          </w:rPr>
                        </w:pPr>
                        <w:ins w:id="279" w:author="Paul Janssen" w:date="2020-06-10T17:00:00Z">
                          <w:r w:rsidRPr="00A25D4D">
                            <w:t> </w:t>
                          </w:r>
                        </w:ins>
                      </w:p>
                    </w:tc>
                    <w:tc>
                      <w:tcPr>
                        <w:tcW w:w="1500" w:type="dxa"/>
                        <w:hideMark/>
                      </w:tcPr>
                      <w:p w14:paraId="28541565" w14:textId="77777777" w:rsidR="00A32211" w:rsidRPr="00A25D4D" w:rsidRDefault="00A32211" w:rsidP="00A32211">
                        <w:pPr>
                          <w:jc w:val="left"/>
                          <w:rPr>
                            <w:ins w:id="280" w:author="Paul Janssen" w:date="2020-06-10T17:00:00Z"/>
                          </w:rPr>
                        </w:pPr>
                        <w:ins w:id="281"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82" w:author="Paul Janssen" w:date="2020-06-10T17:00:00Z"/>
                          </w:rPr>
                        </w:pPr>
                        <w:ins w:id="283"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284" w:author="Paul Janssen" w:date="2020-06-10T17:00:00Z"/>
                    </w:trPr>
                    <w:tc>
                      <w:tcPr>
                        <w:tcW w:w="360" w:type="dxa"/>
                        <w:hideMark/>
                      </w:tcPr>
                      <w:p w14:paraId="20DBC098" w14:textId="77777777" w:rsidR="00A32211" w:rsidRPr="00A25D4D" w:rsidRDefault="00A32211" w:rsidP="00A32211">
                        <w:pPr>
                          <w:jc w:val="left"/>
                          <w:rPr>
                            <w:ins w:id="285" w:author="Paul Janssen" w:date="2020-06-10T17:00:00Z"/>
                          </w:rPr>
                        </w:pPr>
                        <w:ins w:id="286" w:author="Paul Janssen" w:date="2020-06-10T17:00:00Z">
                          <w:r w:rsidRPr="00A25D4D">
                            <w:t> </w:t>
                          </w:r>
                        </w:ins>
                      </w:p>
                    </w:tc>
                    <w:tc>
                      <w:tcPr>
                        <w:tcW w:w="1500" w:type="dxa"/>
                        <w:hideMark/>
                      </w:tcPr>
                      <w:p w14:paraId="297847F5" w14:textId="77777777" w:rsidR="00A32211" w:rsidRPr="00A25D4D" w:rsidRDefault="00A32211" w:rsidP="00A32211">
                        <w:pPr>
                          <w:jc w:val="left"/>
                          <w:rPr>
                            <w:ins w:id="287" w:author="Paul Janssen" w:date="2020-06-10T17:00:00Z"/>
                          </w:rPr>
                        </w:pPr>
                        <w:ins w:id="288"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89" w:author="Paul Janssen" w:date="2020-06-10T17:02:00Z"/>
                            <w:rFonts w:ascii="Calibri" w:hAnsi="Calibri" w:cs="Calibri"/>
                            <w:sz w:val="20"/>
                            <w:szCs w:val="20"/>
                          </w:rPr>
                        </w:pPr>
                        <w:proofErr w:type="spellStart"/>
                        <w:ins w:id="290"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91" w:author="Paul Janssen" w:date="2020-06-10T17:00:00Z"/>
                            <w:rFonts w:ascii="Calibri" w:hAnsi="Calibri" w:cs="Calibri"/>
                            <w:sz w:val="20"/>
                            <w:szCs w:val="20"/>
                            <w:rPrChange w:id="292" w:author="Paul Janssen" w:date="2020-06-10T17:02:00Z">
                              <w:rPr>
                                <w:ins w:id="293" w:author="Paul Janssen" w:date="2020-06-10T17:00:00Z"/>
                              </w:rPr>
                            </w:rPrChange>
                          </w:rPr>
                          <w:pPrChange w:id="294" w:author="Paul Janssen" w:date="2020-06-10T17:02:00Z">
                            <w:pPr>
                              <w:jc w:val="left"/>
                            </w:pPr>
                          </w:pPrChange>
                        </w:pPr>
                        <w:proofErr w:type="spellStart"/>
                        <w:ins w:id="295"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96" w:author="Paul Janssen" w:date="2020-06-10T17:00:00Z"/>
                    </w:rPr>
                  </w:pPr>
                </w:p>
              </w:tc>
            </w:tr>
            <w:tr w:rsidR="00137CC1" w:rsidRPr="00A25D4D" w14:paraId="626E809D" w14:textId="77777777" w:rsidTr="00B50B58">
              <w:trPr>
                <w:tblCellSpacing w:w="0" w:type="dxa"/>
                <w:ins w:id="297" w:author="Paul Janssen" w:date="2020-07-06T12:53:00Z"/>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rPr>
                      <w:ins w:id="298" w:author="Paul Janssen" w:date="2020-07-06T12:54:00Z"/>
                    </w:rPr>
                  </w:pPr>
                  <w:proofErr w:type="spellStart"/>
                  <w:ins w:id="299" w:author="Paul Janssen" w:date="2020-07-06T12: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ins w:id="300" w:author="Paul Janssen" w:date="2020-07-06T12:54:00Z"/>
                    </w:trPr>
                    <w:tc>
                      <w:tcPr>
                        <w:tcW w:w="360" w:type="dxa"/>
                        <w:hideMark/>
                      </w:tcPr>
                      <w:p w14:paraId="4C7785C3" w14:textId="77777777" w:rsidR="00137CC1" w:rsidRPr="00A25D4D" w:rsidRDefault="00137CC1" w:rsidP="00137CC1">
                        <w:pPr>
                          <w:jc w:val="left"/>
                          <w:rPr>
                            <w:ins w:id="301" w:author="Paul Janssen" w:date="2020-07-06T12:54:00Z"/>
                          </w:rPr>
                        </w:pPr>
                        <w:ins w:id="302" w:author="Paul Janssen" w:date="2020-07-06T12:54:00Z">
                          <w:r w:rsidRPr="00A25D4D">
                            <w:t> </w:t>
                          </w:r>
                        </w:ins>
                      </w:p>
                    </w:tc>
                    <w:tc>
                      <w:tcPr>
                        <w:tcW w:w="1500" w:type="dxa"/>
                        <w:hideMark/>
                      </w:tcPr>
                      <w:p w14:paraId="205355F8" w14:textId="77777777" w:rsidR="00137CC1" w:rsidRPr="00A25D4D" w:rsidRDefault="00137CC1" w:rsidP="00137CC1">
                        <w:pPr>
                          <w:jc w:val="left"/>
                          <w:rPr>
                            <w:ins w:id="303" w:author="Paul Janssen" w:date="2020-07-06T12:54:00Z"/>
                          </w:rPr>
                        </w:pPr>
                        <w:ins w:id="304" w:author="Paul Janssen" w:date="2020-07-06T12:54:00Z">
                          <w:r w:rsidRPr="00A25D4D">
                            <w:t>Natuurlijke taal:</w:t>
                          </w:r>
                        </w:ins>
                      </w:p>
                    </w:tc>
                    <w:tc>
                      <w:tcPr>
                        <w:tcW w:w="0" w:type="auto"/>
                        <w:hideMark/>
                      </w:tcPr>
                      <w:p w14:paraId="3815D38D" w14:textId="77777777" w:rsidR="00137CC1" w:rsidRPr="00A25D4D" w:rsidRDefault="00137CC1" w:rsidP="00137CC1">
                        <w:pPr>
                          <w:jc w:val="left"/>
                          <w:rPr>
                            <w:ins w:id="305" w:author="Paul Janssen" w:date="2020-07-06T12:54:00Z"/>
                          </w:rPr>
                        </w:pPr>
                        <w:ins w:id="306" w:author="Paul Janssen" w:date="2020-07-06T12:54:00Z">
                          <w:r>
                            <w:t>hoort bij maximaal 1 utiliteitsnet</w:t>
                          </w:r>
                        </w:ins>
                      </w:p>
                    </w:tc>
                  </w:tr>
                  <w:tr w:rsidR="00137CC1" w:rsidRPr="00A25D4D" w14:paraId="49584F9F" w14:textId="77777777" w:rsidTr="00137CC1">
                    <w:trPr>
                      <w:tblHeader/>
                      <w:tblCellSpacing w:w="0" w:type="dxa"/>
                      <w:ins w:id="307" w:author="Paul Janssen" w:date="2020-07-06T12:54:00Z"/>
                    </w:trPr>
                    <w:tc>
                      <w:tcPr>
                        <w:tcW w:w="360" w:type="dxa"/>
                        <w:hideMark/>
                      </w:tcPr>
                      <w:p w14:paraId="128AC8E5" w14:textId="77777777" w:rsidR="00137CC1" w:rsidRPr="00A25D4D" w:rsidRDefault="00137CC1" w:rsidP="00137CC1">
                        <w:pPr>
                          <w:jc w:val="left"/>
                          <w:rPr>
                            <w:ins w:id="308" w:author="Paul Janssen" w:date="2020-07-06T12:54:00Z"/>
                          </w:rPr>
                        </w:pPr>
                        <w:ins w:id="309" w:author="Paul Janssen" w:date="2020-07-06T12:54:00Z">
                          <w:r w:rsidRPr="00A25D4D">
                            <w:t> </w:t>
                          </w:r>
                        </w:ins>
                      </w:p>
                    </w:tc>
                    <w:tc>
                      <w:tcPr>
                        <w:tcW w:w="1500" w:type="dxa"/>
                        <w:hideMark/>
                      </w:tcPr>
                      <w:p w14:paraId="7149BD39" w14:textId="77777777" w:rsidR="00137CC1" w:rsidRPr="00A25D4D" w:rsidRDefault="00137CC1" w:rsidP="00137CC1">
                        <w:pPr>
                          <w:jc w:val="left"/>
                          <w:rPr>
                            <w:ins w:id="310" w:author="Paul Janssen" w:date="2020-07-06T12:54:00Z"/>
                          </w:rPr>
                        </w:pPr>
                        <w:ins w:id="311" w:author="Paul Janssen" w:date="2020-07-06T12:54:00Z">
                          <w:r w:rsidRPr="00A25D4D">
                            <w:t>OCL:</w:t>
                          </w:r>
                        </w:ins>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ins w:id="312" w:author="Paul Janssen" w:date="2020-07-06T12:54:00Z"/>
                            <w:rFonts w:ascii="Calibri" w:hAnsi="Calibri" w:cs="Calibri"/>
                            <w:sz w:val="20"/>
                            <w:szCs w:val="20"/>
                          </w:rPr>
                        </w:pPr>
                        <w:proofErr w:type="spellStart"/>
                        <w:ins w:id="313" w:author="Paul Janssen" w:date="2020-07-06T12:54:00Z">
                          <w:r w:rsidRPr="00924D70">
                            <w:rPr>
                              <w:rFonts w:ascii="Calibri" w:hAnsi="Calibri" w:cs="Calibri"/>
                              <w:sz w:val="20"/>
                              <w:szCs w:val="20"/>
                            </w:rPr>
                            <w:t>inv</w:t>
                          </w:r>
                          <w:proofErr w:type="spellEnd"/>
                          <w:r w:rsidRPr="00924D70">
                            <w:rPr>
                              <w:rFonts w:ascii="Calibri" w:hAnsi="Calibri" w:cs="Calibri"/>
                              <w:sz w:val="20"/>
                              <w:szCs w:val="20"/>
                            </w:rPr>
                            <w:t>:</w:t>
                          </w:r>
                        </w:ins>
                      </w:p>
                      <w:p w14:paraId="0A85C80D" w14:textId="77777777" w:rsidR="00137CC1" w:rsidRPr="004C0A21" w:rsidRDefault="00137CC1" w:rsidP="00137CC1">
                        <w:pPr>
                          <w:autoSpaceDE w:val="0"/>
                          <w:autoSpaceDN w:val="0"/>
                          <w:adjustRightInd w:val="0"/>
                          <w:spacing w:after="80" w:line="240" w:lineRule="auto"/>
                          <w:jc w:val="left"/>
                          <w:rPr>
                            <w:ins w:id="314" w:author="Paul Janssen" w:date="2020-07-06T12:54:00Z"/>
                            <w:rFonts w:ascii="Calibri" w:hAnsi="Calibri" w:cs="Calibri"/>
                            <w:sz w:val="20"/>
                            <w:szCs w:val="20"/>
                          </w:rPr>
                        </w:pPr>
                        <w:proofErr w:type="spellStart"/>
                        <w:ins w:id="315" w:author="Paul Janssen" w:date="2020-07-06T12: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66E598E" w14:textId="77777777" w:rsidR="00137CC1" w:rsidRPr="00A25D4D" w:rsidRDefault="00137CC1" w:rsidP="00A32211">
                  <w:pPr>
                    <w:jc w:val="left"/>
                    <w:rPr>
                      <w:ins w:id="316" w:author="Paul Janssen" w:date="2020-07-06T12:53:00Z"/>
                      <w:b/>
                      <w:bCs/>
                    </w:rPr>
                  </w:pPr>
                </w:p>
              </w:tc>
            </w:tr>
          </w:tbl>
          <w:p w14:paraId="39FA3986" w14:textId="77777777" w:rsidR="00A32211" w:rsidRPr="00A25D4D" w:rsidRDefault="00A32211" w:rsidP="008F13CC">
            <w:pPr>
              <w:jc w:val="left"/>
              <w:rPr>
                <w:ins w:id="317"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lastRenderedPageBreak/>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318"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319" w:author="Paul Janssen" w:date="2020-06-10T17:54:00Z"/>
              </w:rPr>
            </w:pPr>
            <w:proofErr w:type="spellStart"/>
            <w:ins w:id="320" w:author="Paul Janssen" w:date="2020-06-10T17:54: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321" w:author="Paul Janssen" w:date="2020-06-10T17:54:00Z"/>
              </w:trPr>
              <w:tc>
                <w:tcPr>
                  <w:tcW w:w="360" w:type="dxa"/>
                  <w:hideMark/>
                </w:tcPr>
                <w:p w14:paraId="54DAEF42" w14:textId="77777777" w:rsidR="00A92388" w:rsidRPr="00A25D4D" w:rsidRDefault="00A92388" w:rsidP="00A92388">
                  <w:pPr>
                    <w:jc w:val="left"/>
                    <w:rPr>
                      <w:ins w:id="322" w:author="Paul Janssen" w:date="2020-06-10T17:54:00Z"/>
                    </w:rPr>
                  </w:pPr>
                  <w:ins w:id="323" w:author="Paul Janssen" w:date="2020-06-10T17:54:00Z">
                    <w:r w:rsidRPr="00A25D4D">
                      <w:t> </w:t>
                    </w:r>
                  </w:ins>
                </w:p>
              </w:tc>
              <w:tc>
                <w:tcPr>
                  <w:tcW w:w="1500" w:type="dxa"/>
                  <w:hideMark/>
                </w:tcPr>
                <w:p w14:paraId="6E199E60" w14:textId="77777777" w:rsidR="00A92388" w:rsidRPr="00A25D4D" w:rsidRDefault="00A92388" w:rsidP="00A92388">
                  <w:pPr>
                    <w:jc w:val="left"/>
                    <w:rPr>
                      <w:ins w:id="324" w:author="Paul Janssen" w:date="2020-06-10T17:54:00Z"/>
                    </w:rPr>
                  </w:pPr>
                  <w:ins w:id="325"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326" w:author="Paul Janssen" w:date="2020-06-10T17:54:00Z"/>
                    </w:rPr>
                  </w:pPr>
                  <w:ins w:id="327" w:author="Paul Janssen" w:date="2020-06-10T17:54:00Z">
                    <w:r>
                      <w:t>hoort bij maximaal 1 utiliteitsnet</w:t>
                    </w:r>
                  </w:ins>
                </w:p>
              </w:tc>
            </w:tr>
            <w:tr w:rsidR="00A92388" w:rsidRPr="00A25D4D" w14:paraId="6FFB7D6D" w14:textId="77777777" w:rsidTr="00B50B58">
              <w:trPr>
                <w:tblHeader/>
                <w:tblCellSpacing w:w="0" w:type="dxa"/>
                <w:ins w:id="328" w:author="Paul Janssen" w:date="2020-06-10T17:54:00Z"/>
              </w:trPr>
              <w:tc>
                <w:tcPr>
                  <w:tcW w:w="360" w:type="dxa"/>
                  <w:hideMark/>
                </w:tcPr>
                <w:p w14:paraId="730AEC40" w14:textId="77777777" w:rsidR="00A92388" w:rsidRPr="00A25D4D" w:rsidRDefault="00A92388" w:rsidP="00A92388">
                  <w:pPr>
                    <w:jc w:val="left"/>
                    <w:rPr>
                      <w:ins w:id="329" w:author="Paul Janssen" w:date="2020-06-10T17:54:00Z"/>
                    </w:rPr>
                  </w:pPr>
                  <w:ins w:id="330" w:author="Paul Janssen" w:date="2020-06-10T17:54:00Z">
                    <w:r w:rsidRPr="00A25D4D">
                      <w:t> </w:t>
                    </w:r>
                  </w:ins>
                </w:p>
              </w:tc>
              <w:tc>
                <w:tcPr>
                  <w:tcW w:w="1500" w:type="dxa"/>
                  <w:hideMark/>
                </w:tcPr>
                <w:p w14:paraId="05165002" w14:textId="77777777" w:rsidR="00A92388" w:rsidRPr="00A25D4D" w:rsidRDefault="00A92388" w:rsidP="00A92388">
                  <w:pPr>
                    <w:jc w:val="left"/>
                    <w:rPr>
                      <w:ins w:id="331" w:author="Paul Janssen" w:date="2020-06-10T17:54:00Z"/>
                    </w:rPr>
                  </w:pPr>
                  <w:ins w:id="332"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333" w:author="Paul Janssen" w:date="2020-06-10T17:54:00Z"/>
                      <w:rFonts w:ascii="Calibri" w:hAnsi="Calibri" w:cs="Calibri"/>
                      <w:sz w:val="20"/>
                      <w:szCs w:val="20"/>
                    </w:rPr>
                  </w:pPr>
                  <w:proofErr w:type="spellStart"/>
                  <w:ins w:id="334"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35" w:author="Paul Janssen" w:date="2020-06-10T17:54:00Z"/>
                      <w:rFonts w:ascii="Calibri" w:hAnsi="Calibri" w:cs="Calibri"/>
                      <w:sz w:val="20"/>
                      <w:szCs w:val="20"/>
                    </w:rPr>
                  </w:pPr>
                  <w:proofErr w:type="spellStart"/>
                  <w:ins w:id="336"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37"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lastRenderedPageBreak/>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38"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39" w:author="Paul Janssen" w:date="2020-06-10T17:16:00Z"/>
              </w:rPr>
            </w:pPr>
            <w:ins w:id="340"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41" w:author="Paul Janssen" w:date="2020-06-10T17:16:00Z"/>
              </w:trPr>
              <w:tc>
                <w:tcPr>
                  <w:tcW w:w="360" w:type="dxa"/>
                  <w:hideMark/>
                </w:tcPr>
                <w:p w14:paraId="7A327809" w14:textId="77777777" w:rsidR="006B3319" w:rsidRPr="00A25D4D" w:rsidRDefault="006B3319" w:rsidP="006B3319">
                  <w:pPr>
                    <w:jc w:val="left"/>
                    <w:rPr>
                      <w:ins w:id="342" w:author="Paul Janssen" w:date="2020-06-10T17:16:00Z"/>
                    </w:rPr>
                  </w:pPr>
                  <w:ins w:id="343" w:author="Paul Janssen" w:date="2020-06-10T17:16:00Z">
                    <w:r w:rsidRPr="00A25D4D">
                      <w:t> </w:t>
                    </w:r>
                  </w:ins>
                </w:p>
              </w:tc>
              <w:tc>
                <w:tcPr>
                  <w:tcW w:w="1500" w:type="dxa"/>
                  <w:hideMark/>
                </w:tcPr>
                <w:p w14:paraId="7D33EC60" w14:textId="77777777" w:rsidR="006B3319" w:rsidRPr="00A25D4D" w:rsidRDefault="006B3319" w:rsidP="006B3319">
                  <w:pPr>
                    <w:jc w:val="left"/>
                    <w:rPr>
                      <w:ins w:id="344" w:author="Paul Janssen" w:date="2020-06-10T17:16:00Z"/>
                    </w:rPr>
                  </w:pPr>
                  <w:ins w:id="345" w:author="Paul Janssen" w:date="2020-06-10T17:16:00Z">
                    <w:r w:rsidRPr="00A25D4D">
                      <w:t>Type:</w:t>
                    </w:r>
                  </w:ins>
                </w:p>
              </w:tc>
              <w:tc>
                <w:tcPr>
                  <w:tcW w:w="0" w:type="auto"/>
                  <w:hideMark/>
                </w:tcPr>
                <w:p w14:paraId="4C00097F" w14:textId="47723A1A" w:rsidR="006B3319" w:rsidRPr="00A25D4D" w:rsidRDefault="006B3319" w:rsidP="006B3319">
                  <w:pPr>
                    <w:jc w:val="left"/>
                    <w:rPr>
                      <w:ins w:id="346" w:author="Paul Janssen" w:date="2020-06-10T17:16:00Z"/>
                    </w:rPr>
                  </w:pPr>
                  <w:proofErr w:type="spellStart"/>
                  <w:ins w:id="347" w:author="Paul Janssen" w:date="2020-06-10T17:17:00Z">
                    <w:r>
                      <w:t>Boolean</w:t>
                    </w:r>
                  </w:ins>
                  <w:proofErr w:type="spellEnd"/>
                </w:p>
              </w:tc>
            </w:tr>
            <w:tr w:rsidR="006B3319" w:rsidRPr="00A25D4D" w14:paraId="1778FCD6" w14:textId="77777777" w:rsidTr="00B50B58">
              <w:trPr>
                <w:tblHeader/>
                <w:tblCellSpacing w:w="0" w:type="dxa"/>
                <w:ins w:id="348" w:author="Paul Janssen" w:date="2020-06-10T17:16:00Z"/>
              </w:trPr>
              <w:tc>
                <w:tcPr>
                  <w:tcW w:w="360" w:type="dxa"/>
                  <w:hideMark/>
                </w:tcPr>
                <w:p w14:paraId="1D9676F0" w14:textId="77777777" w:rsidR="006B3319" w:rsidRPr="00A25D4D" w:rsidRDefault="006B3319" w:rsidP="006B3319">
                  <w:pPr>
                    <w:jc w:val="left"/>
                    <w:rPr>
                      <w:ins w:id="349" w:author="Paul Janssen" w:date="2020-06-10T17:16:00Z"/>
                    </w:rPr>
                  </w:pPr>
                  <w:ins w:id="350" w:author="Paul Janssen" w:date="2020-06-10T17:16:00Z">
                    <w:r w:rsidRPr="00A25D4D">
                      <w:t> </w:t>
                    </w:r>
                  </w:ins>
                </w:p>
              </w:tc>
              <w:tc>
                <w:tcPr>
                  <w:tcW w:w="1500" w:type="dxa"/>
                  <w:hideMark/>
                </w:tcPr>
                <w:p w14:paraId="305DA67C" w14:textId="77777777" w:rsidR="006B3319" w:rsidRPr="00A25D4D" w:rsidRDefault="006B3319" w:rsidP="006B3319">
                  <w:pPr>
                    <w:jc w:val="left"/>
                    <w:rPr>
                      <w:ins w:id="351" w:author="Paul Janssen" w:date="2020-06-10T17:16:00Z"/>
                    </w:rPr>
                  </w:pPr>
                  <w:ins w:id="352" w:author="Paul Janssen" w:date="2020-06-10T17:16:00Z">
                    <w:r w:rsidRPr="00A25D4D">
                      <w:t>Naam</w:t>
                    </w:r>
                  </w:ins>
                </w:p>
              </w:tc>
              <w:tc>
                <w:tcPr>
                  <w:tcW w:w="0" w:type="auto"/>
                  <w:hideMark/>
                </w:tcPr>
                <w:p w14:paraId="13C8BFF6" w14:textId="77777777" w:rsidR="006B3319" w:rsidRPr="00A25D4D" w:rsidRDefault="006B3319" w:rsidP="006B3319">
                  <w:pPr>
                    <w:jc w:val="left"/>
                    <w:rPr>
                      <w:ins w:id="353" w:author="Paul Janssen" w:date="2020-06-10T17:16:00Z"/>
                    </w:rPr>
                  </w:pPr>
                </w:p>
              </w:tc>
            </w:tr>
            <w:tr w:rsidR="006B3319" w:rsidRPr="00A25D4D" w14:paraId="36943E52" w14:textId="77777777" w:rsidTr="00B50B58">
              <w:trPr>
                <w:tblHeader/>
                <w:tblCellSpacing w:w="0" w:type="dxa"/>
                <w:ins w:id="354" w:author="Paul Janssen" w:date="2020-06-10T17:16:00Z"/>
              </w:trPr>
              <w:tc>
                <w:tcPr>
                  <w:tcW w:w="360" w:type="dxa"/>
                  <w:hideMark/>
                </w:tcPr>
                <w:p w14:paraId="178867A0" w14:textId="77777777" w:rsidR="006B3319" w:rsidRPr="00A25D4D" w:rsidRDefault="006B3319" w:rsidP="006B3319">
                  <w:pPr>
                    <w:jc w:val="left"/>
                    <w:rPr>
                      <w:ins w:id="355" w:author="Paul Janssen" w:date="2020-06-10T17:16:00Z"/>
                    </w:rPr>
                  </w:pPr>
                  <w:ins w:id="356" w:author="Paul Janssen" w:date="2020-06-10T17:16:00Z">
                    <w:r w:rsidRPr="00A25D4D">
                      <w:t> </w:t>
                    </w:r>
                  </w:ins>
                </w:p>
              </w:tc>
              <w:tc>
                <w:tcPr>
                  <w:tcW w:w="1500" w:type="dxa"/>
                  <w:hideMark/>
                </w:tcPr>
                <w:p w14:paraId="66FC1C58" w14:textId="77777777" w:rsidR="006B3319" w:rsidRPr="00A25D4D" w:rsidRDefault="006B3319" w:rsidP="006B3319">
                  <w:pPr>
                    <w:jc w:val="left"/>
                    <w:rPr>
                      <w:ins w:id="357" w:author="Paul Janssen" w:date="2020-06-10T17:16:00Z"/>
                    </w:rPr>
                  </w:pPr>
                  <w:ins w:id="358"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59" w:author="Paul Janssen" w:date="2020-06-10T17:16:00Z"/>
                      <w:rFonts w:ascii="Calibri" w:hAnsi="Calibri" w:cs="Calibri"/>
                      <w:sz w:val="20"/>
                      <w:szCs w:val="20"/>
                      <w:rPrChange w:id="360" w:author="Paul Janssen" w:date="2020-06-10T17:18:00Z">
                        <w:rPr>
                          <w:ins w:id="361" w:author="Paul Janssen" w:date="2020-06-10T17:16:00Z"/>
                        </w:rPr>
                      </w:rPrChange>
                    </w:rPr>
                    <w:pPrChange w:id="362" w:author="Paul Janssen" w:date="2020-06-10T17:18:00Z">
                      <w:pPr>
                        <w:jc w:val="left"/>
                      </w:pPr>
                    </w:pPrChange>
                  </w:pPr>
                  <w:ins w:id="363"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64" w:author="Paul Janssen" w:date="2020-06-10T17:16:00Z"/>
              </w:trPr>
              <w:tc>
                <w:tcPr>
                  <w:tcW w:w="360" w:type="dxa"/>
                  <w:hideMark/>
                </w:tcPr>
                <w:p w14:paraId="7027B0D2" w14:textId="77777777" w:rsidR="006B3319" w:rsidRPr="00A25D4D" w:rsidRDefault="006B3319" w:rsidP="006B3319">
                  <w:pPr>
                    <w:jc w:val="left"/>
                    <w:rPr>
                      <w:ins w:id="365" w:author="Paul Janssen" w:date="2020-06-10T17:16:00Z"/>
                    </w:rPr>
                  </w:pPr>
                  <w:ins w:id="366" w:author="Paul Janssen" w:date="2020-06-10T17:16:00Z">
                    <w:r w:rsidRPr="00A25D4D">
                      <w:t> </w:t>
                    </w:r>
                  </w:ins>
                </w:p>
              </w:tc>
              <w:tc>
                <w:tcPr>
                  <w:tcW w:w="1500" w:type="dxa"/>
                  <w:hideMark/>
                </w:tcPr>
                <w:p w14:paraId="3DB74ABF" w14:textId="77777777" w:rsidR="006B3319" w:rsidRPr="00A25D4D" w:rsidRDefault="006B3319" w:rsidP="006B3319">
                  <w:pPr>
                    <w:jc w:val="left"/>
                    <w:rPr>
                      <w:ins w:id="367" w:author="Paul Janssen" w:date="2020-06-10T17:16:00Z"/>
                    </w:rPr>
                  </w:pPr>
                  <w:proofErr w:type="spellStart"/>
                  <w:ins w:id="368"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69" w:author="Paul Janssen" w:date="2020-06-10T17:16:00Z"/>
                    </w:rPr>
                  </w:pPr>
                  <w:ins w:id="370" w:author="Paul Janssen" w:date="2020-06-10T17:17:00Z">
                    <w:r>
                      <w:t>0..</w:t>
                    </w:r>
                  </w:ins>
                  <w:ins w:id="371" w:author="Paul Janssen" w:date="2020-06-10T17:16:00Z">
                    <w:r w:rsidRPr="00A25D4D">
                      <w:t>1</w:t>
                    </w:r>
                  </w:ins>
                </w:p>
              </w:tc>
            </w:tr>
          </w:tbl>
          <w:p w14:paraId="1E4B92F2" w14:textId="77777777" w:rsidR="006B3319" w:rsidRPr="00A25D4D" w:rsidRDefault="006B3319" w:rsidP="008F13CC">
            <w:pPr>
              <w:jc w:val="left"/>
              <w:rPr>
                <w:ins w:id="372" w:author="Paul Janssen" w:date="2020-06-10T17:16:00Z"/>
                <w:b/>
                <w:bCs/>
              </w:rPr>
            </w:pPr>
          </w:p>
        </w:tc>
      </w:tr>
      <w:tr w:rsidR="006B3319" w:rsidRPr="00A25D4D" w14:paraId="6C4BAE2E" w14:textId="77777777" w:rsidTr="00C0190C">
        <w:trPr>
          <w:tblCellSpacing w:w="0" w:type="dxa"/>
          <w:ins w:id="373"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74" w:author="Paul Janssen" w:date="2020-06-10T17:16:00Z"/>
              </w:rPr>
            </w:pPr>
            <w:ins w:id="375"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76" w:author="Paul Janssen" w:date="2020-06-10T17:16:00Z"/>
              </w:trPr>
              <w:tc>
                <w:tcPr>
                  <w:tcW w:w="360" w:type="dxa"/>
                  <w:hideMark/>
                </w:tcPr>
                <w:p w14:paraId="1BD45540" w14:textId="77777777" w:rsidR="006B3319" w:rsidRPr="00A25D4D" w:rsidRDefault="006B3319" w:rsidP="006B3319">
                  <w:pPr>
                    <w:jc w:val="left"/>
                    <w:rPr>
                      <w:ins w:id="377" w:author="Paul Janssen" w:date="2020-06-10T17:16:00Z"/>
                    </w:rPr>
                  </w:pPr>
                  <w:ins w:id="378" w:author="Paul Janssen" w:date="2020-06-10T17:16:00Z">
                    <w:r w:rsidRPr="00A25D4D">
                      <w:t> </w:t>
                    </w:r>
                  </w:ins>
                </w:p>
              </w:tc>
              <w:tc>
                <w:tcPr>
                  <w:tcW w:w="1500" w:type="dxa"/>
                  <w:hideMark/>
                </w:tcPr>
                <w:p w14:paraId="3BD747D3" w14:textId="77777777" w:rsidR="006B3319" w:rsidRPr="00A25D4D" w:rsidRDefault="006B3319" w:rsidP="006B3319">
                  <w:pPr>
                    <w:jc w:val="left"/>
                    <w:rPr>
                      <w:ins w:id="379" w:author="Paul Janssen" w:date="2020-06-10T17:16:00Z"/>
                    </w:rPr>
                  </w:pPr>
                  <w:ins w:id="380" w:author="Paul Janssen" w:date="2020-06-10T17:16:00Z">
                    <w:r w:rsidRPr="00A25D4D">
                      <w:t>Type:</w:t>
                    </w:r>
                  </w:ins>
                </w:p>
              </w:tc>
              <w:tc>
                <w:tcPr>
                  <w:tcW w:w="0" w:type="auto"/>
                  <w:hideMark/>
                </w:tcPr>
                <w:p w14:paraId="4CEB3FBF" w14:textId="20E562CC" w:rsidR="006B3319" w:rsidRPr="00A25D4D" w:rsidRDefault="006B3319" w:rsidP="006B3319">
                  <w:pPr>
                    <w:jc w:val="left"/>
                    <w:rPr>
                      <w:ins w:id="381" w:author="Paul Janssen" w:date="2020-06-10T17:16:00Z"/>
                    </w:rPr>
                  </w:pPr>
                  <w:proofErr w:type="spellStart"/>
                  <w:ins w:id="382" w:author="Paul Janssen" w:date="2020-06-10T17:17:00Z">
                    <w:r>
                      <w:t>Boolean</w:t>
                    </w:r>
                  </w:ins>
                  <w:proofErr w:type="spellEnd"/>
                </w:p>
              </w:tc>
            </w:tr>
            <w:tr w:rsidR="006B3319" w:rsidRPr="00A25D4D" w14:paraId="00AB513A" w14:textId="77777777" w:rsidTr="00B50B58">
              <w:trPr>
                <w:tblHeader/>
                <w:tblCellSpacing w:w="0" w:type="dxa"/>
                <w:ins w:id="383" w:author="Paul Janssen" w:date="2020-06-10T17:16:00Z"/>
              </w:trPr>
              <w:tc>
                <w:tcPr>
                  <w:tcW w:w="360" w:type="dxa"/>
                  <w:hideMark/>
                </w:tcPr>
                <w:p w14:paraId="32A1E246" w14:textId="77777777" w:rsidR="006B3319" w:rsidRPr="00A25D4D" w:rsidRDefault="006B3319" w:rsidP="006B3319">
                  <w:pPr>
                    <w:jc w:val="left"/>
                    <w:rPr>
                      <w:ins w:id="384" w:author="Paul Janssen" w:date="2020-06-10T17:16:00Z"/>
                    </w:rPr>
                  </w:pPr>
                  <w:ins w:id="385" w:author="Paul Janssen" w:date="2020-06-10T17:16:00Z">
                    <w:r w:rsidRPr="00A25D4D">
                      <w:t> </w:t>
                    </w:r>
                  </w:ins>
                </w:p>
              </w:tc>
              <w:tc>
                <w:tcPr>
                  <w:tcW w:w="1500" w:type="dxa"/>
                  <w:hideMark/>
                </w:tcPr>
                <w:p w14:paraId="07725300" w14:textId="77777777" w:rsidR="006B3319" w:rsidRPr="00A25D4D" w:rsidRDefault="006B3319" w:rsidP="006B3319">
                  <w:pPr>
                    <w:jc w:val="left"/>
                    <w:rPr>
                      <w:ins w:id="386" w:author="Paul Janssen" w:date="2020-06-10T17:16:00Z"/>
                    </w:rPr>
                  </w:pPr>
                  <w:ins w:id="387" w:author="Paul Janssen" w:date="2020-06-10T17:16:00Z">
                    <w:r w:rsidRPr="00A25D4D">
                      <w:t>Naam</w:t>
                    </w:r>
                  </w:ins>
                </w:p>
              </w:tc>
              <w:tc>
                <w:tcPr>
                  <w:tcW w:w="0" w:type="auto"/>
                  <w:hideMark/>
                </w:tcPr>
                <w:p w14:paraId="47E6E9FC" w14:textId="77777777" w:rsidR="006B3319" w:rsidRPr="00A25D4D" w:rsidRDefault="006B3319" w:rsidP="006B3319">
                  <w:pPr>
                    <w:jc w:val="left"/>
                    <w:rPr>
                      <w:ins w:id="388" w:author="Paul Janssen" w:date="2020-06-10T17:16:00Z"/>
                    </w:rPr>
                  </w:pPr>
                </w:p>
              </w:tc>
            </w:tr>
            <w:tr w:rsidR="006B3319" w:rsidRPr="00A25D4D" w14:paraId="7BD9B5CB" w14:textId="77777777" w:rsidTr="00B50B58">
              <w:trPr>
                <w:tblHeader/>
                <w:tblCellSpacing w:w="0" w:type="dxa"/>
                <w:ins w:id="389" w:author="Paul Janssen" w:date="2020-06-10T17:16:00Z"/>
              </w:trPr>
              <w:tc>
                <w:tcPr>
                  <w:tcW w:w="360" w:type="dxa"/>
                  <w:hideMark/>
                </w:tcPr>
                <w:p w14:paraId="4757C808" w14:textId="77777777" w:rsidR="006B3319" w:rsidRPr="00A25D4D" w:rsidRDefault="006B3319" w:rsidP="006B3319">
                  <w:pPr>
                    <w:jc w:val="left"/>
                    <w:rPr>
                      <w:ins w:id="390" w:author="Paul Janssen" w:date="2020-06-10T17:16:00Z"/>
                    </w:rPr>
                  </w:pPr>
                  <w:ins w:id="391" w:author="Paul Janssen" w:date="2020-06-10T17:16:00Z">
                    <w:r w:rsidRPr="00A25D4D">
                      <w:t> </w:t>
                    </w:r>
                  </w:ins>
                </w:p>
              </w:tc>
              <w:tc>
                <w:tcPr>
                  <w:tcW w:w="1500" w:type="dxa"/>
                  <w:hideMark/>
                </w:tcPr>
                <w:p w14:paraId="0DA1A9F6" w14:textId="77777777" w:rsidR="006B3319" w:rsidRPr="00A25D4D" w:rsidRDefault="006B3319" w:rsidP="006B3319">
                  <w:pPr>
                    <w:jc w:val="left"/>
                    <w:rPr>
                      <w:ins w:id="392" w:author="Paul Janssen" w:date="2020-06-10T17:16:00Z"/>
                    </w:rPr>
                  </w:pPr>
                  <w:ins w:id="393"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94" w:author="Paul Janssen" w:date="2020-06-10T17:16:00Z"/>
                      <w:rFonts w:ascii="Calibri" w:hAnsi="Calibri" w:cs="Calibri"/>
                      <w:sz w:val="20"/>
                      <w:szCs w:val="20"/>
                      <w:rPrChange w:id="395" w:author="Paul Janssen" w:date="2020-06-10T17:18:00Z">
                        <w:rPr>
                          <w:ins w:id="396" w:author="Paul Janssen" w:date="2020-06-10T17:16:00Z"/>
                        </w:rPr>
                      </w:rPrChange>
                    </w:rPr>
                    <w:pPrChange w:id="397" w:author="Paul Janssen" w:date="2020-06-10T17:18:00Z">
                      <w:pPr>
                        <w:jc w:val="left"/>
                      </w:pPr>
                    </w:pPrChange>
                  </w:pPr>
                  <w:ins w:id="398"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399" w:author="Paul Janssen" w:date="2020-06-10T17:16:00Z"/>
              </w:trPr>
              <w:tc>
                <w:tcPr>
                  <w:tcW w:w="360" w:type="dxa"/>
                  <w:hideMark/>
                </w:tcPr>
                <w:p w14:paraId="6A202767" w14:textId="77777777" w:rsidR="006B3319" w:rsidRPr="00A25D4D" w:rsidRDefault="006B3319" w:rsidP="006B3319">
                  <w:pPr>
                    <w:jc w:val="left"/>
                    <w:rPr>
                      <w:ins w:id="400" w:author="Paul Janssen" w:date="2020-06-10T17:16:00Z"/>
                    </w:rPr>
                  </w:pPr>
                  <w:ins w:id="401" w:author="Paul Janssen" w:date="2020-06-10T17:16:00Z">
                    <w:r w:rsidRPr="00A25D4D">
                      <w:t> </w:t>
                    </w:r>
                  </w:ins>
                </w:p>
              </w:tc>
              <w:tc>
                <w:tcPr>
                  <w:tcW w:w="1500" w:type="dxa"/>
                  <w:hideMark/>
                </w:tcPr>
                <w:p w14:paraId="6E948197" w14:textId="77777777" w:rsidR="006B3319" w:rsidRPr="00A25D4D" w:rsidRDefault="006B3319" w:rsidP="006B3319">
                  <w:pPr>
                    <w:jc w:val="left"/>
                    <w:rPr>
                      <w:ins w:id="402" w:author="Paul Janssen" w:date="2020-06-10T17:16:00Z"/>
                    </w:rPr>
                  </w:pPr>
                  <w:proofErr w:type="spellStart"/>
                  <w:ins w:id="403"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404" w:author="Paul Janssen" w:date="2020-06-10T17:16:00Z"/>
                    </w:rPr>
                  </w:pPr>
                  <w:ins w:id="405" w:author="Paul Janssen" w:date="2020-06-10T17:17:00Z">
                    <w:r>
                      <w:t>0..</w:t>
                    </w:r>
                  </w:ins>
                  <w:ins w:id="406" w:author="Paul Janssen" w:date="2020-06-10T17:16:00Z">
                    <w:r w:rsidRPr="00A25D4D">
                      <w:t>1</w:t>
                    </w:r>
                  </w:ins>
                </w:p>
              </w:tc>
            </w:tr>
          </w:tbl>
          <w:p w14:paraId="0CEFF30B" w14:textId="77777777" w:rsidR="006B3319" w:rsidRPr="00A25D4D" w:rsidRDefault="006B3319" w:rsidP="008F13CC">
            <w:pPr>
              <w:jc w:val="left"/>
              <w:rPr>
                <w:ins w:id="407"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408" w:author="Paul Janssen" w:date="2020-06-10T17:12:00Z">
                    <w:r w:rsidRPr="00A25D4D" w:rsidDel="006B3319">
                      <w:delText>CharacterString</w:delText>
                    </w:r>
                  </w:del>
                  <w:ins w:id="409"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410" w:author="Paul Janssen" w:date="2020-06-10T17:13:00Z">
                    <w:r>
                      <w:t>Het adres of dichtstbijzijnd adres van de locatie van de werkzaamheden waar de gebiedsinformatie-aanvraag voor is ingediend.</w:t>
                    </w:r>
                  </w:ins>
                  <w:del w:id="411"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412"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413" w:author="Paul Janssen" w:date="2020-06-10T17:14:00Z"/>
              </w:rPr>
            </w:pPr>
            <w:ins w:id="414"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415" w:author="Paul Janssen" w:date="2020-06-10T17:14:00Z"/>
              </w:trPr>
              <w:tc>
                <w:tcPr>
                  <w:tcW w:w="360" w:type="dxa"/>
                  <w:hideMark/>
                </w:tcPr>
                <w:p w14:paraId="115FB888" w14:textId="77777777" w:rsidR="006B3319" w:rsidRPr="00A25D4D" w:rsidRDefault="006B3319" w:rsidP="006B3319">
                  <w:pPr>
                    <w:jc w:val="left"/>
                    <w:rPr>
                      <w:ins w:id="416" w:author="Paul Janssen" w:date="2020-06-10T17:14:00Z"/>
                    </w:rPr>
                  </w:pPr>
                  <w:ins w:id="417" w:author="Paul Janssen" w:date="2020-06-10T17:14:00Z">
                    <w:r w:rsidRPr="00A25D4D">
                      <w:t> </w:t>
                    </w:r>
                  </w:ins>
                </w:p>
              </w:tc>
              <w:tc>
                <w:tcPr>
                  <w:tcW w:w="1500" w:type="dxa"/>
                  <w:hideMark/>
                </w:tcPr>
                <w:p w14:paraId="2036E431" w14:textId="77777777" w:rsidR="006B3319" w:rsidRPr="00A25D4D" w:rsidRDefault="006B3319" w:rsidP="006B3319">
                  <w:pPr>
                    <w:jc w:val="left"/>
                    <w:rPr>
                      <w:ins w:id="418" w:author="Paul Janssen" w:date="2020-06-10T17:14:00Z"/>
                    </w:rPr>
                  </w:pPr>
                  <w:ins w:id="419" w:author="Paul Janssen" w:date="2020-06-10T17:14:00Z">
                    <w:r w:rsidRPr="00A25D4D">
                      <w:t>Type:</w:t>
                    </w:r>
                  </w:ins>
                </w:p>
              </w:tc>
              <w:tc>
                <w:tcPr>
                  <w:tcW w:w="0" w:type="auto"/>
                  <w:hideMark/>
                </w:tcPr>
                <w:p w14:paraId="74DCFAC6" w14:textId="77777777" w:rsidR="006B3319" w:rsidRPr="00A25D4D" w:rsidRDefault="006B3319" w:rsidP="006B3319">
                  <w:pPr>
                    <w:jc w:val="left"/>
                    <w:rPr>
                      <w:ins w:id="420" w:author="Paul Janssen" w:date="2020-06-10T17:14:00Z"/>
                    </w:rPr>
                  </w:pPr>
                  <w:ins w:id="421" w:author="Paul Janssen" w:date="2020-06-10T17:14:00Z">
                    <w:r>
                      <w:t>Adres</w:t>
                    </w:r>
                  </w:ins>
                </w:p>
              </w:tc>
            </w:tr>
            <w:tr w:rsidR="006B3319" w:rsidRPr="00A25D4D" w14:paraId="58F7089A" w14:textId="77777777" w:rsidTr="00B50B58">
              <w:trPr>
                <w:tblHeader/>
                <w:tblCellSpacing w:w="0" w:type="dxa"/>
                <w:ins w:id="422" w:author="Paul Janssen" w:date="2020-06-10T17:14:00Z"/>
              </w:trPr>
              <w:tc>
                <w:tcPr>
                  <w:tcW w:w="360" w:type="dxa"/>
                  <w:hideMark/>
                </w:tcPr>
                <w:p w14:paraId="38021492" w14:textId="77777777" w:rsidR="006B3319" w:rsidRPr="00A25D4D" w:rsidRDefault="006B3319" w:rsidP="006B3319">
                  <w:pPr>
                    <w:jc w:val="left"/>
                    <w:rPr>
                      <w:ins w:id="423" w:author="Paul Janssen" w:date="2020-06-10T17:14:00Z"/>
                    </w:rPr>
                  </w:pPr>
                  <w:ins w:id="424" w:author="Paul Janssen" w:date="2020-06-10T17:14:00Z">
                    <w:r w:rsidRPr="00A25D4D">
                      <w:t> </w:t>
                    </w:r>
                  </w:ins>
                </w:p>
              </w:tc>
              <w:tc>
                <w:tcPr>
                  <w:tcW w:w="1500" w:type="dxa"/>
                  <w:hideMark/>
                </w:tcPr>
                <w:p w14:paraId="42DBEA46" w14:textId="77777777" w:rsidR="006B3319" w:rsidRPr="00A25D4D" w:rsidRDefault="006B3319" w:rsidP="006B3319">
                  <w:pPr>
                    <w:jc w:val="left"/>
                    <w:rPr>
                      <w:ins w:id="425" w:author="Paul Janssen" w:date="2020-06-10T17:14:00Z"/>
                    </w:rPr>
                  </w:pPr>
                  <w:ins w:id="426" w:author="Paul Janssen" w:date="2020-06-10T17:14:00Z">
                    <w:r w:rsidRPr="00A25D4D">
                      <w:t>Naam</w:t>
                    </w:r>
                  </w:ins>
                </w:p>
              </w:tc>
              <w:tc>
                <w:tcPr>
                  <w:tcW w:w="0" w:type="auto"/>
                  <w:hideMark/>
                </w:tcPr>
                <w:p w14:paraId="09B752FA" w14:textId="77777777" w:rsidR="006B3319" w:rsidRPr="00A25D4D" w:rsidRDefault="006B3319" w:rsidP="006B3319">
                  <w:pPr>
                    <w:jc w:val="left"/>
                    <w:rPr>
                      <w:ins w:id="427" w:author="Paul Janssen" w:date="2020-06-10T17:14:00Z"/>
                    </w:rPr>
                  </w:pPr>
                </w:p>
              </w:tc>
            </w:tr>
            <w:tr w:rsidR="006B3319" w:rsidRPr="00A25D4D" w14:paraId="720051D1" w14:textId="77777777" w:rsidTr="00B50B58">
              <w:trPr>
                <w:tblHeader/>
                <w:tblCellSpacing w:w="0" w:type="dxa"/>
                <w:ins w:id="428" w:author="Paul Janssen" w:date="2020-06-10T17:14:00Z"/>
              </w:trPr>
              <w:tc>
                <w:tcPr>
                  <w:tcW w:w="360" w:type="dxa"/>
                  <w:hideMark/>
                </w:tcPr>
                <w:p w14:paraId="1811D63D" w14:textId="77777777" w:rsidR="006B3319" w:rsidRPr="00A25D4D" w:rsidRDefault="006B3319" w:rsidP="006B3319">
                  <w:pPr>
                    <w:jc w:val="left"/>
                    <w:rPr>
                      <w:ins w:id="429" w:author="Paul Janssen" w:date="2020-06-10T17:14:00Z"/>
                    </w:rPr>
                  </w:pPr>
                  <w:ins w:id="430" w:author="Paul Janssen" w:date="2020-06-10T17:14:00Z">
                    <w:r w:rsidRPr="00A25D4D">
                      <w:t> </w:t>
                    </w:r>
                  </w:ins>
                </w:p>
              </w:tc>
              <w:tc>
                <w:tcPr>
                  <w:tcW w:w="1500" w:type="dxa"/>
                  <w:hideMark/>
                </w:tcPr>
                <w:p w14:paraId="7F5490E9" w14:textId="77777777" w:rsidR="006B3319" w:rsidRPr="00A25D4D" w:rsidRDefault="006B3319" w:rsidP="006B3319">
                  <w:pPr>
                    <w:jc w:val="left"/>
                    <w:rPr>
                      <w:ins w:id="431" w:author="Paul Janssen" w:date="2020-06-10T17:14:00Z"/>
                    </w:rPr>
                  </w:pPr>
                  <w:ins w:id="432" w:author="Paul Janssen" w:date="2020-06-10T17:14:00Z">
                    <w:r w:rsidRPr="00A25D4D">
                      <w:t>Definitie:</w:t>
                    </w:r>
                  </w:ins>
                </w:p>
              </w:tc>
              <w:tc>
                <w:tcPr>
                  <w:tcW w:w="0" w:type="auto"/>
                  <w:hideMark/>
                </w:tcPr>
                <w:p w14:paraId="6A484808" w14:textId="45BEEC28" w:rsidR="006B3319" w:rsidRPr="00A25D4D" w:rsidRDefault="006B3319" w:rsidP="006B3319">
                  <w:pPr>
                    <w:jc w:val="left"/>
                    <w:rPr>
                      <w:ins w:id="433" w:author="Paul Janssen" w:date="2020-06-10T17:14:00Z"/>
                    </w:rPr>
                  </w:pPr>
                  <w:ins w:id="434"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35" w:author="Paul Janssen" w:date="2020-06-10T17:14:00Z"/>
              </w:trPr>
              <w:tc>
                <w:tcPr>
                  <w:tcW w:w="360" w:type="dxa"/>
                  <w:hideMark/>
                </w:tcPr>
                <w:p w14:paraId="114FA2E2" w14:textId="77777777" w:rsidR="006B3319" w:rsidRPr="00A25D4D" w:rsidRDefault="006B3319" w:rsidP="006B3319">
                  <w:pPr>
                    <w:jc w:val="left"/>
                    <w:rPr>
                      <w:ins w:id="436" w:author="Paul Janssen" w:date="2020-06-10T17:14:00Z"/>
                    </w:rPr>
                  </w:pPr>
                  <w:ins w:id="437" w:author="Paul Janssen" w:date="2020-06-10T17:14:00Z">
                    <w:r w:rsidRPr="00A25D4D">
                      <w:t> </w:t>
                    </w:r>
                  </w:ins>
                </w:p>
              </w:tc>
              <w:tc>
                <w:tcPr>
                  <w:tcW w:w="1500" w:type="dxa"/>
                  <w:hideMark/>
                </w:tcPr>
                <w:p w14:paraId="37287791" w14:textId="77777777" w:rsidR="006B3319" w:rsidRPr="00A25D4D" w:rsidRDefault="006B3319" w:rsidP="006B3319">
                  <w:pPr>
                    <w:jc w:val="left"/>
                    <w:rPr>
                      <w:ins w:id="438" w:author="Paul Janssen" w:date="2020-06-10T17:14:00Z"/>
                    </w:rPr>
                  </w:pPr>
                  <w:proofErr w:type="spellStart"/>
                  <w:ins w:id="439"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40" w:author="Paul Janssen" w:date="2020-06-10T17:14:00Z"/>
                    </w:rPr>
                  </w:pPr>
                  <w:ins w:id="441" w:author="Paul Janssen" w:date="2020-06-10T17:15:00Z">
                    <w:r>
                      <w:t>0..</w:t>
                    </w:r>
                  </w:ins>
                  <w:ins w:id="442" w:author="Paul Janssen" w:date="2020-06-10T17:14:00Z">
                    <w:r w:rsidRPr="00A25D4D">
                      <w:t>1</w:t>
                    </w:r>
                  </w:ins>
                </w:p>
              </w:tc>
            </w:tr>
          </w:tbl>
          <w:p w14:paraId="20123F84" w14:textId="77777777" w:rsidR="006B3319" w:rsidRPr="00A25D4D" w:rsidRDefault="006B3319" w:rsidP="008F13CC">
            <w:pPr>
              <w:jc w:val="left"/>
              <w:rPr>
                <w:ins w:id="443"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lastRenderedPageBreak/>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422E39" w:rsidRPr="00A25D4D" w14:paraId="0AE439B3" w14:textId="77777777" w:rsidTr="00C0190C">
        <w:trPr>
          <w:tblCellSpacing w:w="0" w:type="dxa"/>
          <w:ins w:id="444" w:author="Paul Janssen" w:date="2020-07-06T12:25:00Z"/>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rPr>
                <w:ins w:id="445" w:author="Paul Janssen" w:date="2020-07-06T12:26:00Z"/>
              </w:rPr>
            </w:pPr>
            <w:proofErr w:type="spellStart"/>
            <w:ins w:id="446" w:author="Paul Janssen" w:date="2020-07-06T12:26:00Z">
              <w:r w:rsidRPr="00422E39">
                <w:rPr>
                  <w:b/>
                  <w:bCs/>
                </w:rPr>
                <w:t>Constraint</w:t>
              </w:r>
              <w:proofErr w:type="spellEnd"/>
              <w:r w:rsidRPr="00422E39">
                <w:rPr>
                  <w:b/>
                  <w:bCs/>
                </w:rPr>
                <w:t xml:space="preserve">: </w:t>
              </w:r>
            </w:ins>
            <w:ins w:id="447" w:author="Paul Janssen" w:date="2020-07-06T12:27:00Z">
              <w:r w:rsidRPr="00422E39">
                <w:rPr>
                  <w:b/>
                  <w:bCs/>
                </w:rPr>
                <w:t>LocatieOmschrijvingMax100Karakters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ins w:id="448" w:author="Paul Janssen" w:date="2020-07-06T12:26:00Z"/>
              </w:trPr>
              <w:tc>
                <w:tcPr>
                  <w:tcW w:w="360" w:type="dxa"/>
                  <w:hideMark/>
                </w:tcPr>
                <w:p w14:paraId="54DE9E34" w14:textId="77777777" w:rsidR="00422E39" w:rsidRPr="00422E39" w:rsidRDefault="00422E39" w:rsidP="00422E39">
                  <w:pPr>
                    <w:jc w:val="left"/>
                    <w:rPr>
                      <w:ins w:id="449" w:author="Paul Janssen" w:date="2020-07-06T12:26:00Z"/>
                    </w:rPr>
                  </w:pPr>
                  <w:ins w:id="450" w:author="Paul Janssen" w:date="2020-07-06T12:26:00Z">
                    <w:r w:rsidRPr="00422E39">
                      <w:t> </w:t>
                    </w:r>
                  </w:ins>
                </w:p>
              </w:tc>
              <w:tc>
                <w:tcPr>
                  <w:tcW w:w="1500" w:type="dxa"/>
                  <w:hideMark/>
                </w:tcPr>
                <w:p w14:paraId="7B680FD2" w14:textId="77777777" w:rsidR="00422E39" w:rsidRPr="00422E39" w:rsidRDefault="00422E39" w:rsidP="00422E39">
                  <w:pPr>
                    <w:jc w:val="left"/>
                    <w:rPr>
                      <w:ins w:id="451" w:author="Paul Janssen" w:date="2020-07-06T12:26:00Z"/>
                    </w:rPr>
                  </w:pPr>
                  <w:ins w:id="452" w:author="Paul Janssen" w:date="2020-07-06T12:26:00Z">
                    <w:r w:rsidRPr="00422E39">
                      <w:t>Natuurlijke taal:</w:t>
                    </w:r>
                  </w:ins>
                </w:p>
              </w:tc>
              <w:tc>
                <w:tcPr>
                  <w:tcW w:w="0" w:type="auto"/>
                  <w:hideMark/>
                </w:tcPr>
                <w:p w14:paraId="6233F0CF" w14:textId="591102BA" w:rsidR="00422E39" w:rsidRPr="00422E39" w:rsidRDefault="00422E39" w:rsidP="00422E39">
                  <w:pPr>
                    <w:jc w:val="left"/>
                    <w:rPr>
                      <w:ins w:id="453" w:author="Paul Janssen" w:date="2020-07-06T12:26:00Z"/>
                    </w:rPr>
                  </w:pPr>
                  <w:proofErr w:type="spellStart"/>
                  <w:ins w:id="454" w:author="Paul Janssen" w:date="2020-07-06T12:27:00Z">
                    <w:r w:rsidRPr="00422E39">
                      <w:t>LocatieOmschrijving</w:t>
                    </w:r>
                    <w:proofErr w:type="spellEnd"/>
                    <w:r w:rsidRPr="00422E39">
                      <w:t xml:space="preserve"> heeft maximaal 100 karakters</w:t>
                    </w:r>
                  </w:ins>
                </w:p>
              </w:tc>
            </w:tr>
            <w:tr w:rsidR="00422E39" w:rsidRPr="00422E39" w14:paraId="6CD7D8BC" w14:textId="77777777" w:rsidTr="00137CC1">
              <w:trPr>
                <w:tblHeader/>
                <w:tblCellSpacing w:w="0" w:type="dxa"/>
                <w:ins w:id="455" w:author="Paul Janssen" w:date="2020-07-06T12:26:00Z"/>
              </w:trPr>
              <w:tc>
                <w:tcPr>
                  <w:tcW w:w="360" w:type="dxa"/>
                  <w:hideMark/>
                </w:tcPr>
                <w:p w14:paraId="040396C9" w14:textId="77777777" w:rsidR="00422E39" w:rsidRPr="00422E39" w:rsidRDefault="00422E39" w:rsidP="00422E39">
                  <w:pPr>
                    <w:jc w:val="left"/>
                    <w:rPr>
                      <w:ins w:id="456" w:author="Paul Janssen" w:date="2020-07-06T12:26:00Z"/>
                    </w:rPr>
                  </w:pPr>
                  <w:ins w:id="457" w:author="Paul Janssen" w:date="2020-07-06T12:26:00Z">
                    <w:r w:rsidRPr="00422E39">
                      <w:t> </w:t>
                    </w:r>
                  </w:ins>
                </w:p>
              </w:tc>
              <w:tc>
                <w:tcPr>
                  <w:tcW w:w="1500" w:type="dxa"/>
                  <w:hideMark/>
                </w:tcPr>
                <w:p w14:paraId="18BC5764" w14:textId="77777777" w:rsidR="00422E39" w:rsidRPr="00422E39" w:rsidRDefault="00422E39" w:rsidP="00422E39">
                  <w:pPr>
                    <w:jc w:val="left"/>
                    <w:rPr>
                      <w:ins w:id="458" w:author="Paul Janssen" w:date="2020-07-06T12:26:00Z"/>
                    </w:rPr>
                  </w:pPr>
                  <w:ins w:id="459" w:author="Paul Janssen" w:date="2020-07-06T12:26:00Z">
                    <w:r w:rsidRPr="00422E39">
                      <w:t>OCL:</w:t>
                    </w:r>
                  </w:ins>
                </w:p>
              </w:tc>
              <w:tc>
                <w:tcPr>
                  <w:tcW w:w="0" w:type="auto"/>
                  <w:hideMark/>
                </w:tcPr>
                <w:p w14:paraId="6477525C" w14:textId="77777777" w:rsidR="00422E39" w:rsidRPr="00422E39" w:rsidRDefault="00422E39" w:rsidP="00422E39">
                  <w:pPr>
                    <w:autoSpaceDE w:val="0"/>
                    <w:autoSpaceDN w:val="0"/>
                    <w:adjustRightInd w:val="0"/>
                    <w:spacing w:after="80" w:line="240" w:lineRule="auto"/>
                    <w:jc w:val="left"/>
                    <w:rPr>
                      <w:ins w:id="460" w:author="Paul Janssen" w:date="2020-07-06T12:27:00Z"/>
                      <w:rFonts w:cs="Calibri"/>
                      <w:rPrChange w:id="461" w:author="Paul Janssen" w:date="2020-07-06T12:28:00Z">
                        <w:rPr>
                          <w:ins w:id="462" w:author="Paul Janssen" w:date="2020-07-06T12:27:00Z"/>
                          <w:rFonts w:ascii="Calibri" w:hAnsi="Calibri" w:cs="Calibri"/>
                          <w:sz w:val="20"/>
                          <w:szCs w:val="20"/>
                        </w:rPr>
                      </w:rPrChange>
                    </w:rPr>
                  </w:pPr>
                  <w:proofErr w:type="spellStart"/>
                  <w:ins w:id="463" w:author="Paul Janssen" w:date="2020-07-06T12:27:00Z">
                    <w:r w:rsidRPr="00422E39">
                      <w:rPr>
                        <w:rFonts w:cs="Calibri"/>
                        <w:rPrChange w:id="464" w:author="Paul Janssen" w:date="2020-07-06T12:28:00Z">
                          <w:rPr>
                            <w:rFonts w:ascii="Calibri" w:hAnsi="Calibri" w:cs="Calibri"/>
                            <w:sz w:val="20"/>
                            <w:szCs w:val="20"/>
                          </w:rPr>
                        </w:rPrChange>
                      </w:rPr>
                      <w:t>Inv</w:t>
                    </w:r>
                    <w:proofErr w:type="spellEnd"/>
                    <w:r w:rsidRPr="00422E39">
                      <w:rPr>
                        <w:rFonts w:cs="Calibri"/>
                        <w:rPrChange w:id="465" w:author="Paul Janssen" w:date="2020-07-06T12:28:00Z">
                          <w:rPr>
                            <w:rFonts w:ascii="Calibri" w:hAnsi="Calibri" w:cs="Calibri"/>
                            <w:sz w:val="20"/>
                            <w:szCs w:val="20"/>
                          </w:rPr>
                        </w:rPrChange>
                      </w:rPr>
                      <w:t xml:space="preserve"> LocatieOmschrijvingMax100Karakters:</w:t>
                    </w:r>
                  </w:ins>
                </w:p>
                <w:p w14:paraId="742C9187" w14:textId="6DC48CDA" w:rsidR="00422E39" w:rsidRPr="00422E39" w:rsidRDefault="00422E39">
                  <w:pPr>
                    <w:autoSpaceDE w:val="0"/>
                    <w:autoSpaceDN w:val="0"/>
                    <w:adjustRightInd w:val="0"/>
                    <w:spacing w:after="80" w:line="240" w:lineRule="auto"/>
                    <w:jc w:val="left"/>
                    <w:rPr>
                      <w:ins w:id="466" w:author="Paul Janssen" w:date="2020-07-06T12:26:00Z"/>
                      <w:rFonts w:cs="Calibri"/>
                    </w:rPr>
                    <w:pPrChange w:id="467" w:author="Paul Janssen" w:date="2020-07-06T12:27:00Z">
                      <w:pPr>
                        <w:jc w:val="left"/>
                      </w:pPr>
                    </w:pPrChange>
                  </w:pPr>
                  <w:proofErr w:type="spellStart"/>
                  <w:ins w:id="468" w:author="Paul Janssen" w:date="2020-07-06T12:27:00Z">
                    <w:r w:rsidRPr="00422E39">
                      <w:rPr>
                        <w:rFonts w:cs="Calibri"/>
                        <w:rPrChange w:id="469" w:author="Paul Janssen" w:date="2020-07-06T12:28:00Z">
                          <w:rPr>
                            <w:rFonts w:ascii="Calibri" w:hAnsi="Calibri" w:cs="Calibri"/>
                            <w:sz w:val="20"/>
                            <w:szCs w:val="20"/>
                          </w:rPr>
                        </w:rPrChange>
                      </w:rPr>
                      <w:t>self.</w:t>
                    </w:r>
                  </w:ins>
                  <w:ins w:id="470" w:author="Paul Janssen" w:date="2020-07-06T12:28:00Z">
                    <w:r>
                      <w:rPr>
                        <w:rFonts w:cs="Calibri"/>
                      </w:rPr>
                      <w:t>locatieOmschrijving</w:t>
                    </w:r>
                  </w:ins>
                  <w:ins w:id="471" w:author="Paul Janssen" w:date="2020-07-06T12:27:00Z">
                    <w:r w:rsidRPr="00422E39">
                      <w:rPr>
                        <w:rFonts w:cs="Calibri"/>
                        <w:rPrChange w:id="472" w:author="Paul Janssen" w:date="2020-07-06T12:28:00Z">
                          <w:rPr>
                            <w:rFonts w:ascii="Calibri" w:hAnsi="Calibri" w:cs="Calibri"/>
                            <w:sz w:val="20"/>
                            <w:szCs w:val="20"/>
                          </w:rPr>
                        </w:rPrChange>
                      </w:rPr>
                      <w:t>.size</w:t>
                    </w:r>
                    <w:proofErr w:type="spellEnd"/>
                    <w:r w:rsidRPr="00422E39">
                      <w:rPr>
                        <w:rFonts w:cs="Calibri"/>
                        <w:rPrChange w:id="473" w:author="Paul Janssen" w:date="2020-07-06T12:28:00Z">
                          <w:rPr>
                            <w:rFonts w:ascii="Calibri" w:hAnsi="Calibri" w:cs="Calibri"/>
                            <w:sz w:val="20"/>
                            <w:szCs w:val="20"/>
                          </w:rPr>
                        </w:rPrChange>
                      </w:rPr>
                      <w:t xml:space="preserve">() </w:t>
                    </w:r>
                  </w:ins>
                  <w:ins w:id="474" w:author="Paul Janssen" w:date="2020-07-06T12:31:00Z">
                    <w:r>
                      <w:rPr>
                        <w:rFonts w:cs="Calibri"/>
                      </w:rPr>
                      <w:t>&lt;</w:t>
                    </w:r>
                  </w:ins>
                  <w:ins w:id="475" w:author="Paul Janssen" w:date="2020-07-06T12:27:00Z">
                    <w:r w:rsidRPr="00422E39">
                      <w:rPr>
                        <w:rFonts w:cs="Calibri"/>
                        <w:rPrChange w:id="476" w:author="Paul Janssen" w:date="2020-07-06T12:28:00Z">
                          <w:rPr>
                            <w:rFonts w:ascii="Calibri" w:hAnsi="Calibri" w:cs="Calibri"/>
                            <w:sz w:val="20"/>
                            <w:szCs w:val="20"/>
                          </w:rPr>
                        </w:rPrChange>
                      </w:rPr>
                      <w:t>= 100</w:t>
                    </w:r>
                  </w:ins>
                </w:p>
              </w:tc>
            </w:tr>
          </w:tbl>
          <w:p w14:paraId="7DC50881" w14:textId="77777777" w:rsidR="00422E39" w:rsidRPr="00422E39" w:rsidRDefault="00422E39" w:rsidP="008F13CC">
            <w:pPr>
              <w:jc w:val="left"/>
              <w:rPr>
                <w:ins w:id="477" w:author="Paul Janssen" w:date="2020-07-06T12:25:00Z"/>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78"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79">
          <w:tblGrid>
            <w:gridCol w:w="45"/>
            <w:gridCol w:w="9087"/>
            <w:gridCol w:w="45"/>
          </w:tblGrid>
        </w:tblGridChange>
      </w:tblGrid>
      <w:tr w:rsidR="00C0190C" w:rsidRPr="00A25D4D" w14:paraId="4FED59B6" w14:textId="77777777" w:rsidTr="00EF6C54">
        <w:trPr>
          <w:trHeight w:val="225"/>
          <w:tblHeader/>
          <w:tblCellSpacing w:w="0" w:type="dxa"/>
          <w:trPrChange w:id="480" w:author="Paul Janssen" w:date="2020-06-10T18:09:00Z">
            <w:trPr>
              <w:gridBefore w:val="1"/>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81" w:author="Paul Janssen" w:date="2020-06-10T18:09:00Z">
              <w:tcPr>
                <w:tcW w:w="5000" w:type="pct"/>
                <w:gridSpan w:val="2"/>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8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8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lastRenderedPageBreak/>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8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lastRenderedPageBreak/>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88"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89"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9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92"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3"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94"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5"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96"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97"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98" w:author="Paul Janssen" w:date="2020-06-10T17:25:00Z">
                    <w:r w:rsidR="001555C3">
                      <w:t xml:space="preserve"> </w:t>
                    </w:r>
                    <w:proofErr w:type="spellStart"/>
                    <w:r w:rsidR="001555C3">
                      <w:t>belanghebbende</w:t>
                    </w:r>
                  </w:ins>
                  <w:del w:id="499"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00" w:author="Paul Janssen" w:date="2020-06-10T17:25:00Z">
                    <w:r w:rsidR="001555C3">
                      <w:t xml:space="preserve"> belanghebbende</w:t>
                    </w:r>
                  </w:ins>
                  <w:del w:id="501"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502" w:author="Paul Janssen" w:date="2020-06-10T17:25:00Z">
                    <w:r w:rsidR="001555C3">
                      <w:t xml:space="preserve"> </w:t>
                    </w:r>
                    <w:proofErr w:type="spellStart"/>
                    <w:r w:rsidR="001555C3">
                      <w:t>belanghebbende</w:t>
                    </w:r>
                  </w:ins>
                  <w:del w:id="503"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504" w:author="Paul Janssen" w:date="2020-06-10T17:25:00Z">
                    <w:r w:rsidR="001555C3">
                      <w:t xml:space="preserve"> belanghebbende</w:t>
                    </w:r>
                  </w:ins>
                  <w:del w:id="505"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506" w:author="Paul Janssen" w:date="2020-06-10T17:25:00Z">
                    <w:r w:rsidR="001555C3">
                      <w:t xml:space="preserve"> </w:t>
                    </w:r>
                    <w:proofErr w:type="spellStart"/>
                    <w:r w:rsidR="001555C3">
                      <w:t>belanghebbende</w:t>
                    </w:r>
                  </w:ins>
                  <w:del w:id="507"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508" w:author="Paul Janssen" w:date="2020-06-10T17:25:00Z">
                    <w:r w:rsidRPr="00A25D4D" w:rsidDel="001555C3">
                      <w:delText>beheerdersinformatie</w:delText>
                    </w:r>
                  </w:del>
                  <w:ins w:id="509"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510" w:author="Paul Janssen" w:date="2020-06-10T18:09:00Z">
            <w:trPr>
              <w:gridBefore w:val="1"/>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11" w:author="Paul Janssen" w:date="2020-06-10T18:09:00Z">
              <w:tcPr>
                <w:tcW w:w="0" w:type="auto"/>
                <w:gridSpan w:val="2"/>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ins w:id="512" w:author="Paul Janssen" w:date="2020-08-27T14:00:00Z"/>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ins w:id="513" w:author="Paul Janssen" w:date="2020-08-27T14:01:00Z"/>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227B65" w:rsidRDefault="00227B65" w:rsidP="00227B65">
                  <w:pPr>
                    <w:jc w:val="left"/>
                    <w:rPr>
                      <w:ins w:id="514" w:author="Paul Janssen" w:date="2020-08-27T14:01:00Z"/>
                      <w:b/>
                      <w:bCs/>
                      <w:rPrChange w:id="515" w:author="Paul Janssen" w:date="2020-08-27T14:03:00Z">
                        <w:rPr>
                          <w:ins w:id="516" w:author="Paul Janssen" w:date="2020-08-27T14:01:00Z"/>
                        </w:rPr>
                      </w:rPrChange>
                    </w:rPr>
                  </w:pPr>
                  <w:proofErr w:type="spellStart"/>
                  <w:ins w:id="517" w:author="Paul Janssen" w:date="2020-08-27T14:01:00Z">
                    <w:r w:rsidRPr="00227B65">
                      <w:rPr>
                        <w:b/>
                        <w:bCs/>
                      </w:rPr>
                      <w:t>Constraint</w:t>
                    </w:r>
                    <w:proofErr w:type="spellEnd"/>
                    <w:r w:rsidRPr="00227B65">
                      <w:rPr>
                        <w:b/>
                        <w:bCs/>
                      </w:rPr>
                      <w:t xml:space="preserve">: </w:t>
                    </w:r>
                  </w:ins>
                  <w:proofErr w:type="spellStart"/>
                  <w:ins w:id="518" w:author="Paul Janssen" w:date="2020-08-27T14:02:00Z">
                    <w:r w:rsidRPr="00227B65">
                      <w:rPr>
                        <w:rFonts w:ascii="Calibri" w:hAnsi="Calibri" w:cs="Calibri"/>
                        <w:b/>
                        <w:bCs/>
                        <w:sz w:val="20"/>
                        <w:szCs w:val="20"/>
                        <w:rPrChange w:id="519" w:author="Paul Janssen" w:date="2020-08-27T14:03:00Z">
                          <w:rPr>
                            <w:rFonts w:ascii="Calibri" w:hAnsi="Calibri" w:cs="Calibri"/>
                            <w:sz w:val="20"/>
                            <w:szCs w:val="20"/>
                          </w:rPr>
                        </w:rPrChange>
                      </w:rPr>
                      <w:t>KaartBGTrasterIsVe</w:t>
                    </w:r>
                  </w:ins>
                  <w:ins w:id="520" w:author="Paul Janssen" w:date="2020-08-27T17:23:00Z">
                    <w:r w:rsidR="00FF7AEA">
                      <w:rPr>
                        <w:rFonts w:ascii="Calibri" w:hAnsi="Calibri" w:cs="Calibri"/>
                        <w:b/>
                        <w:bCs/>
                        <w:sz w:val="20"/>
                        <w:szCs w:val="20"/>
                      </w:rPr>
                      <w:t>r</w:t>
                    </w:r>
                  </w:ins>
                  <w:ins w:id="521" w:author="Paul Janssen" w:date="2020-08-27T14:02:00Z">
                    <w:r w:rsidRPr="00227B65">
                      <w:rPr>
                        <w:rFonts w:ascii="Calibri" w:hAnsi="Calibri" w:cs="Calibri"/>
                        <w:b/>
                        <w:bCs/>
                        <w:sz w:val="20"/>
                        <w:szCs w:val="20"/>
                        <w:rPrChange w:id="522" w:author="Paul Janssen" w:date="2020-08-27T14:03:00Z">
                          <w:rPr>
                            <w:rFonts w:ascii="Calibri" w:hAnsi="Calibri" w:cs="Calibri"/>
                            <w:sz w:val="20"/>
                            <w:szCs w:val="20"/>
                          </w:rPr>
                        </w:rPrChange>
                      </w:rPr>
                      <w:t>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ins w:id="523" w:author="Paul Janssen" w:date="2020-08-27T14:01:00Z"/>
                    </w:trPr>
                    <w:tc>
                      <w:tcPr>
                        <w:tcW w:w="360" w:type="dxa"/>
                        <w:hideMark/>
                      </w:tcPr>
                      <w:p w14:paraId="01365366" w14:textId="77777777" w:rsidR="00227B65" w:rsidRPr="00A25D4D" w:rsidRDefault="00227B65" w:rsidP="00227B65">
                        <w:pPr>
                          <w:jc w:val="left"/>
                          <w:rPr>
                            <w:ins w:id="524" w:author="Paul Janssen" w:date="2020-08-27T14:01:00Z"/>
                          </w:rPr>
                        </w:pPr>
                        <w:ins w:id="525" w:author="Paul Janssen" w:date="2020-08-27T14:01:00Z">
                          <w:r w:rsidRPr="00A25D4D">
                            <w:t> </w:t>
                          </w:r>
                        </w:ins>
                      </w:p>
                    </w:tc>
                    <w:tc>
                      <w:tcPr>
                        <w:tcW w:w="1500" w:type="dxa"/>
                        <w:hideMark/>
                      </w:tcPr>
                      <w:p w14:paraId="1C2A1A9E" w14:textId="77777777" w:rsidR="00227B65" w:rsidRPr="00A25D4D" w:rsidRDefault="00227B65" w:rsidP="00227B65">
                        <w:pPr>
                          <w:jc w:val="left"/>
                          <w:rPr>
                            <w:ins w:id="526" w:author="Paul Janssen" w:date="2020-08-27T14:01:00Z"/>
                          </w:rPr>
                        </w:pPr>
                        <w:ins w:id="527" w:author="Paul Janssen" w:date="2020-08-27T14:01:00Z">
                          <w:r w:rsidRPr="00A25D4D">
                            <w:t>Natuurlijke taal:</w:t>
                          </w:r>
                        </w:ins>
                      </w:p>
                    </w:tc>
                    <w:tc>
                      <w:tcPr>
                        <w:tcW w:w="0" w:type="auto"/>
                        <w:hideMark/>
                      </w:tcPr>
                      <w:p w14:paraId="164BD979" w14:textId="3D88C8C2" w:rsidR="00227B65" w:rsidRPr="00A25D4D" w:rsidRDefault="00227B65" w:rsidP="00227B65">
                        <w:pPr>
                          <w:jc w:val="left"/>
                          <w:rPr>
                            <w:ins w:id="528" w:author="Paul Janssen" w:date="2020-08-27T14:01:00Z"/>
                          </w:rPr>
                        </w:pPr>
                        <w:ins w:id="529" w:author="Paul Janssen" w:date="2020-08-27T14:04:00Z">
                          <w:r>
                            <w:t xml:space="preserve">Kaart </w:t>
                          </w:r>
                          <w:proofErr w:type="spellStart"/>
                          <w:r>
                            <w:t>BGTraster</w:t>
                          </w:r>
                          <w:proofErr w:type="spellEnd"/>
                          <w:r>
                            <w:t xml:space="preserve"> is ve</w:t>
                          </w:r>
                        </w:ins>
                        <w:ins w:id="530" w:author="Paul Janssen" w:date="2020-08-27T17:23:00Z">
                          <w:r w:rsidR="00FF7AEA">
                            <w:t>r</w:t>
                          </w:r>
                        </w:ins>
                        <w:ins w:id="531" w:author="Paul Janssen" w:date="2020-08-27T14:04:00Z">
                          <w:r>
                            <w:t>plicht</w:t>
                          </w:r>
                        </w:ins>
                      </w:p>
                    </w:tc>
                  </w:tr>
                  <w:tr w:rsidR="00227B65" w:rsidRPr="00A25D4D" w14:paraId="66AF4FFE" w14:textId="77777777" w:rsidTr="00227B65">
                    <w:trPr>
                      <w:tblHeader/>
                      <w:tblCellSpacing w:w="0" w:type="dxa"/>
                      <w:ins w:id="532" w:author="Paul Janssen" w:date="2020-08-27T14:01:00Z"/>
                    </w:trPr>
                    <w:tc>
                      <w:tcPr>
                        <w:tcW w:w="360" w:type="dxa"/>
                        <w:hideMark/>
                      </w:tcPr>
                      <w:p w14:paraId="711A2146" w14:textId="77777777" w:rsidR="00227B65" w:rsidRPr="00A25D4D" w:rsidRDefault="00227B65" w:rsidP="00227B65">
                        <w:pPr>
                          <w:jc w:val="left"/>
                          <w:rPr>
                            <w:ins w:id="533" w:author="Paul Janssen" w:date="2020-08-27T14:01:00Z"/>
                          </w:rPr>
                        </w:pPr>
                        <w:ins w:id="534" w:author="Paul Janssen" w:date="2020-08-27T14:01:00Z">
                          <w:r w:rsidRPr="00A25D4D">
                            <w:lastRenderedPageBreak/>
                            <w:t> </w:t>
                          </w:r>
                        </w:ins>
                      </w:p>
                    </w:tc>
                    <w:tc>
                      <w:tcPr>
                        <w:tcW w:w="1500" w:type="dxa"/>
                        <w:hideMark/>
                      </w:tcPr>
                      <w:p w14:paraId="127B6A27" w14:textId="77777777" w:rsidR="00227B65" w:rsidRPr="00A25D4D" w:rsidRDefault="00227B65" w:rsidP="00227B65">
                        <w:pPr>
                          <w:jc w:val="left"/>
                          <w:rPr>
                            <w:ins w:id="535" w:author="Paul Janssen" w:date="2020-08-27T14:01:00Z"/>
                          </w:rPr>
                        </w:pPr>
                        <w:ins w:id="536" w:author="Paul Janssen" w:date="2020-08-27T14:01:00Z">
                          <w:r w:rsidRPr="00A25D4D">
                            <w:t>OCL:</w:t>
                          </w:r>
                        </w:ins>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ins w:id="537" w:author="Paul Janssen" w:date="2020-08-27T14:02:00Z"/>
                            <w:rFonts w:ascii="Calibri" w:hAnsi="Calibri" w:cs="Calibri"/>
                            <w:sz w:val="20"/>
                            <w:szCs w:val="20"/>
                          </w:rPr>
                        </w:pPr>
                        <w:proofErr w:type="spellStart"/>
                        <w:ins w:id="538" w:author="Paul Janssen" w:date="2020-08-27T14:02:00Z">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ins>
                        <w:ins w:id="539" w:author="Paul Janssen" w:date="2020-08-27T17:23:00Z">
                          <w:r w:rsidR="00FF7AEA">
                            <w:rPr>
                              <w:rFonts w:ascii="Calibri" w:hAnsi="Calibri" w:cs="Calibri"/>
                              <w:sz w:val="20"/>
                              <w:szCs w:val="20"/>
                            </w:rPr>
                            <w:t>r</w:t>
                          </w:r>
                        </w:ins>
                        <w:ins w:id="540" w:author="Paul Janssen" w:date="2020-08-27T14:02:00Z">
                          <w:r w:rsidRPr="00227B65">
                            <w:rPr>
                              <w:rFonts w:ascii="Calibri" w:hAnsi="Calibri" w:cs="Calibri"/>
                              <w:sz w:val="20"/>
                              <w:szCs w:val="20"/>
                            </w:rPr>
                            <w:t>plicht</w:t>
                          </w:r>
                          <w:proofErr w:type="spellEnd"/>
                          <w:r w:rsidRPr="00227B65">
                            <w:rPr>
                              <w:rFonts w:ascii="Calibri" w:hAnsi="Calibri" w:cs="Calibri"/>
                              <w:sz w:val="20"/>
                              <w:szCs w:val="20"/>
                            </w:rPr>
                            <w:t>:</w:t>
                          </w:r>
                        </w:ins>
                      </w:p>
                      <w:p w14:paraId="35855FEB" w14:textId="268799F6" w:rsidR="00227B65" w:rsidRPr="00227B65" w:rsidRDefault="00227B65" w:rsidP="00227B65">
                        <w:pPr>
                          <w:autoSpaceDE w:val="0"/>
                          <w:autoSpaceDN w:val="0"/>
                          <w:adjustRightInd w:val="0"/>
                          <w:spacing w:after="80" w:line="240" w:lineRule="auto"/>
                          <w:jc w:val="left"/>
                          <w:rPr>
                            <w:ins w:id="541" w:author="Paul Janssen" w:date="2020-08-27T14:01:00Z"/>
                            <w:rFonts w:cs="Calibri"/>
                            <w:color w:val="000000"/>
                            <w:szCs w:val="24"/>
                          </w:rPr>
                        </w:pPr>
                        <w:proofErr w:type="spellStart"/>
                        <w:ins w:id="542" w:author="Paul Janssen" w:date="2020-08-27T14:02:00Z">
                          <w:r>
                            <w:rPr>
                              <w:rFonts w:cs="Verdana"/>
                              <w:color w:val="000000"/>
                            </w:rPr>
                            <w:t>def:</w:t>
                          </w:r>
                        </w:ins>
                        <w:ins w:id="543" w:author="Paul Janssen" w:date="2020-08-27T14:01:00Z">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ins>
                      </w:p>
                      <w:p w14:paraId="23A4070D" w14:textId="58BD8573" w:rsidR="00227B65" w:rsidRPr="00A25D4D" w:rsidRDefault="00227B65" w:rsidP="00227B65">
                        <w:pPr>
                          <w:jc w:val="left"/>
                          <w:rPr>
                            <w:ins w:id="544" w:author="Paul Janssen" w:date="2020-08-27T14:01:00Z"/>
                          </w:rPr>
                        </w:pPr>
                        <w:proofErr w:type="spellStart"/>
                        <w:ins w:id="545" w:author="Paul Janssen" w:date="2020-08-27T14:01:00Z">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ins>
                      </w:p>
                    </w:tc>
                  </w:tr>
                </w:tbl>
                <w:p w14:paraId="6E9CAE0B" w14:textId="77777777" w:rsidR="00227B65" w:rsidRPr="00A25D4D" w:rsidRDefault="00227B65" w:rsidP="00227B65">
                  <w:pPr>
                    <w:jc w:val="left"/>
                    <w:rPr>
                      <w:ins w:id="546" w:author="Paul Janssen" w:date="2020-08-27T14:01:00Z"/>
                    </w:rPr>
                  </w:pPr>
                </w:p>
              </w:tc>
            </w:tr>
          </w:tbl>
          <w:p w14:paraId="68C7747A" w14:textId="77777777" w:rsidR="00227B65" w:rsidRPr="00A25D4D" w:rsidRDefault="00227B65" w:rsidP="008F13CC">
            <w:pPr>
              <w:jc w:val="left"/>
              <w:rPr>
                <w:ins w:id="547" w:author="Paul Janssen" w:date="2020-08-27T14:00:00Z"/>
                <w:b/>
                <w:bCs/>
              </w:rPr>
            </w:pPr>
          </w:p>
        </w:tc>
      </w:tr>
    </w:tbl>
    <w:p w14:paraId="77F5D8E3" w14:textId="77777777" w:rsidR="00C0190C" w:rsidRPr="00A25D4D" w:rsidRDefault="00C0190C" w:rsidP="008F13CC">
      <w:pPr>
        <w:pStyle w:val="Kop5"/>
        <w:jc w:val="left"/>
        <w:rPr>
          <w:sz w:val="16"/>
          <w:szCs w:val="16"/>
        </w:rPr>
      </w:pPr>
      <w:r w:rsidRPr="00A25D4D">
        <w:rPr>
          <w:sz w:val="16"/>
          <w:szCs w:val="16"/>
        </w:rPr>
        <w:lastRenderedPageBreak/>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548" w:author="Paul Janssen" w:date="2020-06-10T16:08:00Z">
                    <w:r w:rsidRPr="00A25D4D" w:rsidDel="00135FA7">
                      <w:delText>WION</w:delText>
                    </w:r>
                  </w:del>
                  <w:ins w:id="549"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lastRenderedPageBreak/>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550"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551" w:author="Paul Janssen" w:date="2020-06-10T18:19:00Z"/>
              </w:trPr>
              <w:tc>
                <w:tcPr>
                  <w:tcW w:w="360" w:type="dxa"/>
                </w:tcPr>
                <w:p w14:paraId="79C708B7" w14:textId="77777777" w:rsidR="005C5480" w:rsidRPr="00A25D4D" w:rsidRDefault="005C5480" w:rsidP="008F13CC">
                  <w:pPr>
                    <w:jc w:val="left"/>
                    <w:rPr>
                      <w:ins w:id="552" w:author="Paul Janssen" w:date="2020-06-10T18:19:00Z"/>
                    </w:rPr>
                  </w:pPr>
                </w:p>
              </w:tc>
              <w:tc>
                <w:tcPr>
                  <w:tcW w:w="1500" w:type="dxa"/>
                </w:tcPr>
                <w:p w14:paraId="63A64B8A" w14:textId="2CABA571" w:rsidR="005C5480" w:rsidRPr="00A25D4D" w:rsidRDefault="005C5480" w:rsidP="008F13CC">
                  <w:pPr>
                    <w:jc w:val="left"/>
                    <w:rPr>
                      <w:ins w:id="553" w:author="Paul Janssen" w:date="2020-06-10T18:19:00Z"/>
                    </w:rPr>
                  </w:pPr>
                  <w:ins w:id="554"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555" w:author="Paul Janssen" w:date="2020-06-10T18:19:00Z"/>
                    </w:rPr>
                    <w:pPrChange w:id="556" w:author="Paul Janssen" w:date="2020-06-10T18:19:00Z">
                      <w:pPr>
                        <w:jc w:val="left"/>
                      </w:pPr>
                    </w:pPrChange>
                  </w:pPr>
                  <w:ins w:id="557"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558"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559"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71F2A10B" w:rsidR="00C0190C" w:rsidRPr="00A25D4D" w:rsidRDefault="007C77EF" w:rsidP="008F13CC">
                  <w:pPr>
                    <w:jc w:val="left"/>
                  </w:pPr>
                  <w:ins w:id="560" w:author="Paul Janssen" w:date="2020-07-06T14:20:00Z">
                    <w:r w:rsidRPr="007C77EF">
                      <w:rPr>
                        <w:rFonts w:ascii="Calibri" w:hAnsi="Calibri" w:cs="Calibri"/>
                        <w:sz w:val="20"/>
                        <w:szCs w:val="20"/>
                      </w:rPr>
                      <w:t>Geometrie die specifiek is gecreëerd voor de visualisatie van het gebied tussen de graafpolygoon en de buitenring van de informatiepolygoon.</w:t>
                    </w:r>
                  </w:ins>
                  <w:del w:id="561" w:author="Paul Janssen" w:date="2020-06-10T18:12:00Z">
                    <w:r w:rsidR="00C0190C"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7422F0CF" w:rsidR="00C0190C" w:rsidRPr="00A25D4D" w:rsidRDefault="007C77EF" w:rsidP="008F13CC">
                  <w:pPr>
                    <w:jc w:val="left"/>
                  </w:pPr>
                  <w:ins w:id="562" w:author="Paul Janssen" w:date="2020-07-06T14:20:00Z">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ins>
                  <w:del w:id="563" w:author="Paul Janssen" w:date="2020-06-10T18:13:00Z">
                    <w:r w:rsidR="00C0190C"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564" w:author="Paul Janssen" w:date="2020-06-10T16:15:00Z">
                    <w:r w:rsidRPr="00A25D4D" w:rsidDel="007252B2">
                      <w:delText>1</w:delText>
                    </w:r>
                  </w:del>
                  <w:ins w:id="565"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566"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567" w:author="Paul Janssen" w:date="2020-06-10T16:16:00Z"/>
              </w:rPr>
            </w:pPr>
            <w:proofErr w:type="spellStart"/>
            <w:ins w:id="568" w:author="Paul Janssen" w:date="2020-06-10T16:16:00Z">
              <w:r w:rsidRPr="00A25D4D">
                <w:rPr>
                  <w:b/>
                  <w:bCs/>
                </w:rPr>
                <w:t>Constraint</w:t>
              </w:r>
              <w:proofErr w:type="spellEnd"/>
              <w:r w:rsidRPr="00A25D4D">
                <w:rPr>
                  <w:b/>
                  <w:bCs/>
                </w:rPr>
                <w:t xml:space="preserve">: </w:t>
              </w:r>
            </w:ins>
            <w:proofErr w:type="spellStart"/>
            <w:ins w:id="569"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570" w:author="Paul Janssen" w:date="2020-06-10T16:16:00Z"/>
              </w:trPr>
              <w:tc>
                <w:tcPr>
                  <w:tcW w:w="360" w:type="dxa"/>
                  <w:hideMark/>
                </w:tcPr>
                <w:p w14:paraId="7B9E3DB8" w14:textId="77777777" w:rsidR="007252B2" w:rsidRPr="00A25D4D" w:rsidRDefault="007252B2" w:rsidP="007252B2">
                  <w:pPr>
                    <w:jc w:val="left"/>
                    <w:rPr>
                      <w:ins w:id="571" w:author="Paul Janssen" w:date="2020-06-10T16:16:00Z"/>
                    </w:rPr>
                  </w:pPr>
                  <w:ins w:id="572" w:author="Paul Janssen" w:date="2020-06-10T16:16:00Z">
                    <w:r w:rsidRPr="00A25D4D">
                      <w:t> </w:t>
                    </w:r>
                  </w:ins>
                </w:p>
              </w:tc>
              <w:tc>
                <w:tcPr>
                  <w:tcW w:w="1500" w:type="dxa"/>
                  <w:hideMark/>
                </w:tcPr>
                <w:p w14:paraId="00B2BFCC" w14:textId="77777777" w:rsidR="007252B2" w:rsidRPr="00A25D4D" w:rsidRDefault="007252B2" w:rsidP="007252B2">
                  <w:pPr>
                    <w:jc w:val="left"/>
                    <w:rPr>
                      <w:ins w:id="573" w:author="Paul Janssen" w:date="2020-06-10T16:16:00Z"/>
                    </w:rPr>
                  </w:pPr>
                  <w:ins w:id="574"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575" w:author="Paul Janssen" w:date="2020-06-10T16:16:00Z"/>
                    </w:rPr>
                  </w:pPr>
                  <w:ins w:id="576"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577" w:author="Paul Janssen" w:date="2020-06-10T16:16:00Z"/>
              </w:trPr>
              <w:tc>
                <w:tcPr>
                  <w:tcW w:w="360" w:type="dxa"/>
                  <w:hideMark/>
                </w:tcPr>
                <w:p w14:paraId="1DA66754" w14:textId="77777777" w:rsidR="007252B2" w:rsidRPr="00A25D4D" w:rsidRDefault="007252B2" w:rsidP="007252B2">
                  <w:pPr>
                    <w:jc w:val="left"/>
                    <w:rPr>
                      <w:ins w:id="578" w:author="Paul Janssen" w:date="2020-06-10T16:16:00Z"/>
                    </w:rPr>
                  </w:pPr>
                  <w:ins w:id="579" w:author="Paul Janssen" w:date="2020-06-10T16:16:00Z">
                    <w:r w:rsidRPr="00A25D4D">
                      <w:t> </w:t>
                    </w:r>
                  </w:ins>
                </w:p>
              </w:tc>
              <w:tc>
                <w:tcPr>
                  <w:tcW w:w="1500" w:type="dxa"/>
                  <w:hideMark/>
                </w:tcPr>
                <w:p w14:paraId="13D6D55D" w14:textId="77777777" w:rsidR="007252B2" w:rsidRPr="00A25D4D" w:rsidRDefault="007252B2" w:rsidP="007252B2">
                  <w:pPr>
                    <w:jc w:val="left"/>
                    <w:rPr>
                      <w:ins w:id="580" w:author="Paul Janssen" w:date="2020-06-10T16:16:00Z"/>
                    </w:rPr>
                  </w:pPr>
                  <w:ins w:id="581"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582" w:author="Paul Janssen" w:date="2020-06-10T16:18:00Z"/>
                      <w:rFonts w:ascii="Calibri" w:hAnsi="Calibri" w:cs="Calibri"/>
                      <w:sz w:val="20"/>
                      <w:szCs w:val="20"/>
                    </w:rPr>
                  </w:pPr>
                  <w:proofErr w:type="spellStart"/>
                  <w:ins w:id="583"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584" w:author="Paul Janssen" w:date="2020-06-10T16:16:00Z"/>
                    </w:rPr>
                  </w:pPr>
                  <w:proofErr w:type="spellStart"/>
                  <w:ins w:id="585"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586"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lastRenderedPageBreak/>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587" w:author="Paul Janssen" w:date="2020-06-10T16:08:00Z">
                    <w:r w:rsidRPr="00A25D4D" w:rsidDel="00135FA7">
                      <w:delText>WION</w:delText>
                    </w:r>
                  </w:del>
                  <w:ins w:id="588"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589"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590" w:author="Paul Janssen" w:date="2020-06-10T17:52:00Z"/>
              </w:rPr>
            </w:pPr>
            <w:proofErr w:type="spellStart"/>
            <w:ins w:id="591"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592" w:author="Paul Janssen" w:date="2020-06-10T17:52:00Z"/>
              </w:trPr>
              <w:tc>
                <w:tcPr>
                  <w:tcW w:w="360" w:type="dxa"/>
                  <w:hideMark/>
                </w:tcPr>
                <w:p w14:paraId="1A6A83DA" w14:textId="77777777" w:rsidR="00A92388" w:rsidRPr="00A25D4D" w:rsidRDefault="00A92388" w:rsidP="00A92388">
                  <w:pPr>
                    <w:jc w:val="left"/>
                    <w:rPr>
                      <w:ins w:id="593" w:author="Paul Janssen" w:date="2020-06-10T17:52:00Z"/>
                    </w:rPr>
                  </w:pPr>
                  <w:ins w:id="594" w:author="Paul Janssen" w:date="2020-06-10T17:52:00Z">
                    <w:r w:rsidRPr="00A25D4D">
                      <w:t> </w:t>
                    </w:r>
                  </w:ins>
                </w:p>
              </w:tc>
              <w:tc>
                <w:tcPr>
                  <w:tcW w:w="1500" w:type="dxa"/>
                  <w:hideMark/>
                </w:tcPr>
                <w:p w14:paraId="0351002A" w14:textId="77777777" w:rsidR="00A92388" w:rsidRPr="00A25D4D" w:rsidRDefault="00A92388" w:rsidP="00A92388">
                  <w:pPr>
                    <w:jc w:val="left"/>
                    <w:rPr>
                      <w:ins w:id="595" w:author="Paul Janssen" w:date="2020-06-10T17:52:00Z"/>
                    </w:rPr>
                  </w:pPr>
                  <w:ins w:id="596"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597" w:author="Paul Janssen" w:date="2020-06-10T17:52:00Z"/>
                    </w:rPr>
                  </w:pPr>
                  <w:ins w:id="598" w:author="Paul Janssen" w:date="2020-06-10T17:52:00Z">
                    <w:r>
                      <w:t>hoort bij maximaal 1 utiliteitsnet</w:t>
                    </w:r>
                  </w:ins>
                </w:p>
              </w:tc>
            </w:tr>
            <w:tr w:rsidR="00A92388" w:rsidRPr="00A25D4D" w14:paraId="7E910C3E" w14:textId="77777777" w:rsidTr="00B50B58">
              <w:trPr>
                <w:tblHeader/>
                <w:tblCellSpacing w:w="0" w:type="dxa"/>
                <w:ins w:id="599" w:author="Paul Janssen" w:date="2020-06-10T17:52:00Z"/>
              </w:trPr>
              <w:tc>
                <w:tcPr>
                  <w:tcW w:w="360" w:type="dxa"/>
                  <w:hideMark/>
                </w:tcPr>
                <w:p w14:paraId="01305B5B" w14:textId="77777777" w:rsidR="00A92388" w:rsidRPr="00A25D4D" w:rsidRDefault="00A92388" w:rsidP="00A92388">
                  <w:pPr>
                    <w:jc w:val="left"/>
                    <w:rPr>
                      <w:ins w:id="600" w:author="Paul Janssen" w:date="2020-06-10T17:52:00Z"/>
                    </w:rPr>
                  </w:pPr>
                  <w:ins w:id="601" w:author="Paul Janssen" w:date="2020-06-10T17:52:00Z">
                    <w:r w:rsidRPr="00A25D4D">
                      <w:lastRenderedPageBreak/>
                      <w:t> </w:t>
                    </w:r>
                  </w:ins>
                </w:p>
              </w:tc>
              <w:tc>
                <w:tcPr>
                  <w:tcW w:w="1500" w:type="dxa"/>
                  <w:hideMark/>
                </w:tcPr>
                <w:p w14:paraId="372D5414" w14:textId="77777777" w:rsidR="00A92388" w:rsidRPr="00A25D4D" w:rsidRDefault="00A92388" w:rsidP="00A92388">
                  <w:pPr>
                    <w:jc w:val="left"/>
                    <w:rPr>
                      <w:ins w:id="602" w:author="Paul Janssen" w:date="2020-06-10T17:52:00Z"/>
                    </w:rPr>
                  </w:pPr>
                  <w:ins w:id="603"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604" w:author="Paul Janssen" w:date="2020-06-10T17:52:00Z"/>
                      <w:rFonts w:ascii="Calibri" w:hAnsi="Calibri" w:cs="Calibri"/>
                      <w:sz w:val="20"/>
                      <w:szCs w:val="20"/>
                    </w:rPr>
                  </w:pPr>
                  <w:proofErr w:type="spellStart"/>
                  <w:ins w:id="605"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606" w:author="Paul Janssen" w:date="2020-06-10T17:52:00Z"/>
                      <w:rFonts w:ascii="Calibri" w:hAnsi="Calibri" w:cs="Calibri"/>
                      <w:sz w:val="20"/>
                      <w:szCs w:val="20"/>
                    </w:rPr>
                  </w:pPr>
                  <w:proofErr w:type="spellStart"/>
                  <w:ins w:id="607"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608"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lastRenderedPageBreak/>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609" w:author="Paul Janssen" w:date="2020-06-10T16:08:00Z">
                    <w:r w:rsidRPr="00A25D4D" w:rsidDel="00135FA7">
                      <w:delText>WION</w:delText>
                    </w:r>
                  </w:del>
                  <w:ins w:id="610"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611"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612" w:author="Paul Janssen" w:date="2020-06-10T17:50:00Z"/>
              </w:rPr>
            </w:pPr>
            <w:proofErr w:type="spellStart"/>
            <w:ins w:id="613"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614" w:author="Paul Janssen" w:date="2020-06-10T17:50:00Z"/>
              </w:trPr>
              <w:tc>
                <w:tcPr>
                  <w:tcW w:w="360" w:type="dxa"/>
                  <w:hideMark/>
                </w:tcPr>
                <w:p w14:paraId="1E759F95" w14:textId="77777777" w:rsidR="00924D70" w:rsidRPr="00A25D4D" w:rsidRDefault="00924D70" w:rsidP="00924D70">
                  <w:pPr>
                    <w:jc w:val="left"/>
                    <w:rPr>
                      <w:ins w:id="615" w:author="Paul Janssen" w:date="2020-06-10T17:50:00Z"/>
                    </w:rPr>
                  </w:pPr>
                  <w:ins w:id="616" w:author="Paul Janssen" w:date="2020-06-10T17:50:00Z">
                    <w:r w:rsidRPr="00A25D4D">
                      <w:t> </w:t>
                    </w:r>
                  </w:ins>
                </w:p>
              </w:tc>
              <w:tc>
                <w:tcPr>
                  <w:tcW w:w="1500" w:type="dxa"/>
                  <w:hideMark/>
                </w:tcPr>
                <w:p w14:paraId="2177EA27" w14:textId="77777777" w:rsidR="00924D70" w:rsidRPr="00A25D4D" w:rsidRDefault="00924D70" w:rsidP="00924D70">
                  <w:pPr>
                    <w:jc w:val="left"/>
                    <w:rPr>
                      <w:ins w:id="617" w:author="Paul Janssen" w:date="2020-06-10T17:50:00Z"/>
                    </w:rPr>
                  </w:pPr>
                  <w:ins w:id="618"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619" w:author="Paul Janssen" w:date="2020-06-10T17:50:00Z"/>
                    </w:rPr>
                  </w:pPr>
                  <w:ins w:id="620" w:author="Paul Janssen" w:date="2020-06-10T17:51:00Z">
                    <w:r>
                      <w:t>hoort bij maximaal 1 utiliteitsnet</w:t>
                    </w:r>
                  </w:ins>
                </w:p>
              </w:tc>
            </w:tr>
            <w:tr w:rsidR="00924D70" w:rsidRPr="00A25D4D" w14:paraId="219101E6" w14:textId="77777777" w:rsidTr="00B50B58">
              <w:trPr>
                <w:tblHeader/>
                <w:tblCellSpacing w:w="0" w:type="dxa"/>
                <w:ins w:id="621" w:author="Paul Janssen" w:date="2020-06-10T17:50:00Z"/>
              </w:trPr>
              <w:tc>
                <w:tcPr>
                  <w:tcW w:w="360" w:type="dxa"/>
                  <w:hideMark/>
                </w:tcPr>
                <w:p w14:paraId="420E2DFE" w14:textId="77777777" w:rsidR="00924D70" w:rsidRPr="00A25D4D" w:rsidRDefault="00924D70" w:rsidP="00924D70">
                  <w:pPr>
                    <w:jc w:val="left"/>
                    <w:rPr>
                      <w:ins w:id="622" w:author="Paul Janssen" w:date="2020-06-10T17:50:00Z"/>
                    </w:rPr>
                  </w:pPr>
                  <w:ins w:id="623" w:author="Paul Janssen" w:date="2020-06-10T17:50:00Z">
                    <w:r w:rsidRPr="00A25D4D">
                      <w:t> </w:t>
                    </w:r>
                  </w:ins>
                </w:p>
              </w:tc>
              <w:tc>
                <w:tcPr>
                  <w:tcW w:w="1500" w:type="dxa"/>
                  <w:hideMark/>
                </w:tcPr>
                <w:p w14:paraId="35074297" w14:textId="77777777" w:rsidR="00924D70" w:rsidRPr="00A25D4D" w:rsidRDefault="00924D70" w:rsidP="00924D70">
                  <w:pPr>
                    <w:jc w:val="left"/>
                    <w:rPr>
                      <w:ins w:id="624" w:author="Paul Janssen" w:date="2020-06-10T17:50:00Z"/>
                    </w:rPr>
                  </w:pPr>
                  <w:ins w:id="625"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626" w:author="Paul Janssen" w:date="2020-06-10T17:51:00Z"/>
                      <w:rFonts w:ascii="Calibri" w:hAnsi="Calibri" w:cs="Calibri"/>
                      <w:sz w:val="20"/>
                      <w:szCs w:val="20"/>
                    </w:rPr>
                  </w:pPr>
                  <w:proofErr w:type="spellStart"/>
                  <w:ins w:id="627"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628" w:author="Paul Janssen" w:date="2020-06-10T17:50:00Z"/>
                      <w:rFonts w:ascii="Calibri" w:hAnsi="Calibri" w:cs="Calibri"/>
                      <w:sz w:val="20"/>
                      <w:szCs w:val="20"/>
                      <w:rPrChange w:id="629" w:author="Paul Janssen" w:date="2020-06-10T17:51:00Z">
                        <w:rPr>
                          <w:ins w:id="630" w:author="Paul Janssen" w:date="2020-06-10T17:50:00Z"/>
                        </w:rPr>
                      </w:rPrChange>
                    </w:rPr>
                    <w:pPrChange w:id="631" w:author="Paul Janssen" w:date="2020-06-10T17:51:00Z">
                      <w:pPr>
                        <w:jc w:val="left"/>
                      </w:pPr>
                    </w:pPrChange>
                  </w:pPr>
                  <w:proofErr w:type="spellStart"/>
                  <w:ins w:id="632"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633"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lastRenderedPageBreak/>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34"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35">
          <w:tblGrid>
            <w:gridCol w:w="9132"/>
          </w:tblGrid>
        </w:tblGridChange>
      </w:tblGrid>
      <w:tr w:rsidR="00C0190C" w:rsidRPr="00A25D4D" w14:paraId="771055ED" w14:textId="77777777" w:rsidTr="00EF6C54">
        <w:trPr>
          <w:trHeight w:val="225"/>
          <w:tblHeader/>
          <w:tblCellSpacing w:w="0" w:type="dxa"/>
          <w:trPrChange w:id="636"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37"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638"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39"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640" w:author="Paul Janssen" w:date="2020-06-10T18:04:00Z"/>
          <w:trPrChange w:id="641"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42"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643" w:author="Paul Janssen" w:date="2020-06-10T18:04:00Z"/>
              </w:rPr>
            </w:pPr>
            <w:proofErr w:type="spellStart"/>
            <w:ins w:id="644"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645" w:author="Paul Janssen" w:date="2020-06-10T18:04:00Z"/>
              </w:trPr>
              <w:tc>
                <w:tcPr>
                  <w:tcW w:w="360" w:type="dxa"/>
                  <w:hideMark/>
                </w:tcPr>
                <w:p w14:paraId="38C5C8E9" w14:textId="77777777" w:rsidR="00EF6C54" w:rsidRPr="00A25D4D" w:rsidRDefault="00EF6C54" w:rsidP="00EF6C54">
                  <w:pPr>
                    <w:jc w:val="left"/>
                    <w:rPr>
                      <w:ins w:id="646" w:author="Paul Janssen" w:date="2020-06-10T18:04:00Z"/>
                    </w:rPr>
                  </w:pPr>
                  <w:ins w:id="647" w:author="Paul Janssen" w:date="2020-06-10T18:04:00Z">
                    <w:r w:rsidRPr="00A25D4D">
                      <w:t> </w:t>
                    </w:r>
                  </w:ins>
                </w:p>
              </w:tc>
              <w:tc>
                <w:tcPr>
                  <w:tcW w:w="1500" w:type="dxa"/>
                  <w:hideMark/>
                </w:tcPr>
                <w:p w14:paraId="16B95EC6" w14:textId="77777777" w:rsidR="00EF6C54" w:rsidRPr="00A25D4D" w:rsidRDefault="00EF6C54" w:rsidP="00EF6C54">
                  <w:pPr>
                    <w:jc w:val="left"/>
                    <w:rPr>
                      <w:ins w:id="648" w:author="Paul Janssen" w:date="2020-06-10T18:04:00Z"/>
                    </w:rPr>
                  </w:pPr>
                  <w:ins w:id="649"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650" w:author="Paul Janssen" w:date="2020-06-10T18:04:00Z"/>
                    </w:rPr>
                  </w:pPr>
                  <w:ins w:id="651" w:author="Paul Janssen" w:date="2020-06-10T18:04:00Z">
                    <w:r>
                      <w:t>hoort bij maximaal 1 utiliteitsnet</w:t>
                    </w:r>
                  </w:ins>
                </w:p>
              </w:tc>
            </w:tr>
            <w:tr w:rsidR="00EF6C54" w:rsidRPr="00A25D4D" w14:paraId="64DE32F2" w14:textId="77777777" w:rsidTr="00B50B58">
              <w:trPr>
                <w:tblHeader/>
                <w:tblCellSpacing w:w="0" w:type="dxa"/>
                <w:ins w:id="652" w:author="Paul Janssen" w:date="2020-06-10T18:04:00Z"/>
              </w:trPr>
              <w:tc>
                <w:tcPr>
                  <w:tcW w:w="360" w:type="dxa"/>
                  <w:hideMark/>
                </w:tcPr>
                <w:p w14:paraId="0333E4EB" w14:textId="77777777" w:rsidR="00EF6C54" w:rsidRPr="00A25D4D" w:rsidRDefault="00EF6C54" w:rsidP="00EF6C54">
                  <w:pPr>
                    <w:jc w:val="left"/>
                    <w:rPr>
                      <w:ins w:id="653" w:author="Paul Janssen" w:date="2020-06-10T18:04:00Z"/>
                    </w:rPr>
                  </w:pPr>
                  <w:ins w:id="654" w:author="Paul Janssen" w:date="2020-06-10T18:04:00Z">
                    <w:r w:rsidRPr="00A25D4D">
                      <w:t> </w:t>
                    </w:r>
                  </w:ins>
                </w:p>
              </w:tc>
              <w:tc>
                <w:tcPr>
                  <w:tcW w:w="1500" w:type="dxa"/>
                  <w:hideMark/>
                </w:tcPr>
                <w:p w14:paraId="78E1CF67" w14:textId="77777777" w:rsidR="00EF6C54" w:rsidRPr="00A25D4D" w:rsidRDefault="00EF6C54" w:rsidP="00EF6C54">
                  <w:pPr>
                    <w:jc w:val="left"/>
                    <w:rPr>
                      <w:ins w:id="655" w:author="Paul Janssen" w:date="2020-06-10T18:04:00Z"/>
                    </w:rPr>
                  </w:pPr>
                  <w:ins w:id="656"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657" w:author="Paul Janssen" w:date="2020-06-10T18:04:00Z"/>
                      <w:rFonts w:ascii="Calibri" w:hAnsi="Calibri" w:cs="Calibri"/>
                      <w:sz w:val="20"/>
                      <w:szCs w:val="20"/>
                    </w:rPr>
                  </w:pPr>
                  <w:proofErr w:type="spellStart"/>
                  <w:ins w:id="658"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659" w:author="Paul Janssen" w:date="2020-06-10T18:04:00Z"/>
                      <w:rFonts w:ascii="Calibri" w:hAnsi="Calibri" w:cs="Calibri"/>
                      <w:sz w:val="20"/>
                      <w:szCs w:val="20"/>
                    </w:rPr>
                  </w:pPr>
                  <w:proofErr w:type="spellStart"/>
                  <w:ins w:id="660"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661"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662"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663" w:author="Paul Janssen" w:date="2020-06-10T17:10:00Z"/>
              </w:rPr>
            </w:pPr>
            <w:proofErr w:type="spellStart"/>
            <w:ins w:id="664"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665" w:author="Paul Janssen" w:date="2020-06-10T17:10:00Z"/>
              </w:trPr>
              <w:tc>
                <w:tcPr>
                  <w:tcW w:w="360" w:type="dxa"/>
                  <w:hideMark/>
                </w:tcPr>
                <w:p w14:paraId="550674FA" w14:textId="77777777" w:rsidR="006B3319" w:rsidRPr="00A25D4D" w:rsidRDefault="006B3319" w:rsidP="006B3319">
                  <w:pPr>
                    <w:jc w:val="left"/>
                    <w:rPr>
                      <w:ins w:id="666" w:author="Paul Janssen" w:date="2020-06-10T17:10:00Z"/>
                    </w:rPr>
                  </w:pPr>
                  <w:ins w:id="667" w:author="Paul Janssen" w:date="2020-06-10T17:10:00Z">
                    <w:r w:rsidRPr="00A25D4D">
                      <w:t> </w:t>
                    </w:r>
                  </w:ins>
                </w:p>
              </w:tc>
              <w:tc>
                <w:tcPr>
                  <w:tcW w:w="1500" w:type="dxa"/>
                  <w:hideMark/>
                </w:tcPr>
                <w:p w14:paraId="73C27C60" w14:textId="77777777" w:rsidR="006B3319" w:rsidRPr="00A25D4D" w:rsidRDefault="006B3319" w:rsidP="006B3319">
                  <w:pPr>
                    <w:jc w:val="left"/>
                    <w:rPr>
                      <w:ins w:id="668" w:author="Paul Janssen" w:date="2020-06-10T17:10:00Z"/>
                    </w:rPr>
                  </w:pPr>
                  <w:ins w:id="669"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670" w:author="Paul Janssen" w:date="2020-06-10T17:10:00Z"/>
                    </w:rPr>
                  </w:pPr>
                  <w:ins w:id="671" w:author="Paul Janssen" w:date="2020-06-10T17:11:00Z">
                    <w:r>
                      <w:t>Label heeft maximaal 40 karakters</w:t>
                    </w:r>
                  </w:ins>
                </w:p>
              </w:tc>
            </w:tr>
            <w:tr w:rsidR="006B3319" w:rsidRPr="00A25D4D" w14:paraId="2A5F2626" w14:textId="77777777" w:rsidTr="00B50B58">
              <w:trPr>
                <w:tblHeader/>
                <w:tblCellSpacing w:w="0" w:type="dxa"/>
                <w:ins w:id="672" w:author="Paul Janssen" w:date="2020-06-10T17:10:00Z"/>
              </w:trPr>
              <w:tc>
                <w:tcPr>
                  <w:tcW w:w="360" w:type="dxa"/>
                  <w:hideMark/>
                </w:tcPr>
                <w:p w14:paraId="6B1FAFA7" w14:textId="77777777" w:rsidR="006B3319" w:rsidRPr="00A25D4D" w:rsidRDefault="006B3319" w:rsidP="006B3319">
                  <w:pPr>
                    <w:jc w:val="left"/>
                    <w:rPr>
                      <w:ins w:id="673" w:author="Paul Janssen" w:date="2020-06-10T17:10:00Z"/>
                    </w:rPr>
                  </w:pPr>
                  <w:ins w:id="674" w:author="Paul Janssen" w:date="2020-06-10T17:10:00Z">
                    <w:r w:rsidRPr="00A25D4D">
                      <w:lastRenderedPageBreak/>
                      <w:t> </w:t>
                    </w:r>
                  </w:ins>
                </w:p>
              </w:tc>
              <w:tc>
                <w:tcPr>
                  <w:tcW w:w="1500" w:type="dxa"/>
                  <w:hideMark/>
                </w:tcPr>
                <w:p w14:paraId="39A29C92" w14:textId="77777777" w:rsidR="006B3319" w:rsidRPr="00A25D4D" w:rsidRDefault="006B3319" w:rsidP="006B3319">
                  <w:pPr>
                    <w:jc w:val="left"/>
                    <w:rPr>
                      <w:ins w:id="675" w:author="Paul Janssen" w:date="2020-06-10T17:10:00Z"/>
                    </w:rPr>
                  </w:pPr>
                  <w:ins w:id="676"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677" w:author="Paul Janssen" w:date="2020-06-10T17:11:00Z"/>
                      <w:rFonts w:ascii="Calibri" w:hAnsi="Calibri" w:cs="Calibri"/>
                      <w:sz w:val="20"/>
                      <w:szCs w:val="20"/>
                    </w:rPr>
                  </w:pPr>
                  <w:proofErr w:type="spellStart"/>
                  <w:ins w:id="678"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285C87D9" w:rsidR="006B3319" w:rsidRPr="00A25D4D" w:rsidRDefault="006B3319" w:rsidP="006B3319">
                  <w:pPr>
                    <w:jc w:val="left"/>
                    <w:rPr>
                      <w:ins w:id="679" w:author="Paul Janssen" w:date="2020-06-10T17:10:00Z"/>
                    </w:rPr>
                  </w:pPr>
                  <w:proofErr w:type="spellStart"/>
                  <w:ins w:id="680"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xml:space="preserve">() </w:t>
                    </w:r>
                  </w:ins>
                  <w:ins w:id="681" w:author="Paul Janssen" w:date="2020-07-06T12:32:00Z">
                    <w:r w:rsidR="00422E39">
                      <w:rPr>
                        <w:rFonts w:ascii="Calibri" w:hAnsi="Calibri" w:cs="Calibri"/>
                        <w:sz w:val="20"/>
                        <w:szCs w:val="20"/>
                      </w:rPr>
                      <w:t>&lt;</w:t>
                    </w:r>
                  </w:ins>
                  <w:ins w:id="682" w:author="Paul Janssen" w:date="2020-06-10T17:11:00Z">
                    <w:r w:rsidRPr="006B3319">
                      <w:rPr>
                        <w:rFonts w:ascii="Calibri" w:hAnsi="Calibri" w:cs="Calibri"/>
                        <w:sz w:val="20"/>
                        <w:szCs w:val="20"/>
                      </w:rPr>
                      <w:t>= 40</w:t>
                    </w:r>
                  </w:ins>
                </w:p>
              </w:tc>
            </w:tr>
          </w:tbl>
          <w:p w14:paraId="36F85DD6" w14:textId="77777777" w:rsidR="006B3319" w:rsidRPr="00A25D4D" w:rsidRDefault="006B3319" w:rsidP="008F13CC">
            <w:pPr>
              <w:jc w:val="left"/>
              <w:rPr>
                <w:ins w:id="683"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lastRenderedPageBreak/>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684" w:author="Paul Janssen" w:date="2020-06-10T18:21:00Z"/>
                      <w:rFonts w:ascii="Calibri" w:hAnsi="Calibri" w:cs="Calibri"/>
                      <w:sz w:val="20"/>
                      <w:szCs w:val="20"/>
                    </w:rPr>
                  </w:pPr>
                  <w:ins w:id="685"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686" w:author="Paul Janssen" w:date="2020-06-10T18:21:00Z"/>
                      <w:rFonts w:ascii="Calibri" w:hAnsi="Calibri" w:cs="Calibri"/>
                      <w:sz w:val="20"/>
                      <w:szCs w:val="20"/>
                    </w:rPr>
                  </w:pPr>
                  <w:ins w:id="687"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688" w:author="Paul Janssen" w:date="2020-06-10T18:21:00Z"/>
                      <w:rFonts w:ascii="Calibri" w:hAnsi="Calibri" w:cs="Calibri"/>
                      <w:sz w:val="20"/>
                      <w:szCs w:val="20"/>
                    </w:rPr>
                  </w:pPr>
                  <w:ins w:id="689"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690"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691" w:author="Paul Janssen" w:date="2020-06-10T16:08:00Z">
                    <w:r w:rsidRPr="00A25D4D" w:rsidDel="00135FA7">
                      <w:delText>WION</w:delText>
                    </w:r>
                  </w:del>
                  <w:del w:id="692"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693" w:author="Paul Janssen" w:date="2020-06-10T16:08:00Z">
                    <w:r w:rsidRPr="00A25D4D" w:rsidDel="00135FA7">
                      <w:delText>WION</w:delText>
                    </w:r>
                  </w:del>
                  <w:ins w:id="694"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lastRenderedPageBreak/>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695"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696" w:author="Paul Janssen" w:date="2020-06-10T17:37:00Z"/>
              </w:rPr>
            </w:pPr>
            <w:proofErr w:type="spellStart"/>
            <w:ins w:id="697" w:author="Paul Janssen" w:date="2020-06-10T17:37:00Z">
              <w:r w:rsidRPr="00A25D4D">
                <w:rPr>
                  <w:b/>
                  <w:bCs/>
                </w:rPr>
                <w:t>Constraint</w:t>
              </w:r>
              <w:proofErr w:type="spellEnd"/>
              <w:r w:rsidRPr="00A25D4D">
                <w:rPr>
                  <w:b/>
                  <w:bCs/>
                </w:rPr>
                <w:t xml:space="preserve">: </w:t>
              </w:r>
            </w:ins>
            <w:proofErr w:type="spellStart"/>
            <w:ins w:id="698"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699" w:author="Paul Janssen" w:date="2020-06-10T17:37:00Z"/>
              </w:trPr>
              <w:tc>
                <w:tcPr>
                  <w:tcW w:w="360" w:type="dxa"/>
                  <w:hideMark/>
                </w:tcPr>
                <w:p w14:paraId="357172EC" w14:textId="77777777" w:rsidR="003D6A25" w:rsidRPr="00A25D4D" w:rsidRDefault="003D6A25" w:rsidP="003D6A25">
                  <w:pPr>
                    <w:jc w:val="left"/>
                    <w:rPr>
                      <w:ins w:id="700" w:author="Paul Janssen" w:date="2020-06-10T17:37:00Z"/>
                    </w:rPr>
                  </w:pPr>
                  <w:ins w:id="701" w:author="Paul Janssen" w:date="2020-06-10T17:37:00Z">
                    <w:r w:rsidRPr="00A25D4D">
                      <w:t> </w:t>
                    </w:r>
                  </w:ins>
                </w:p>
              </w:tc>
              <w:tc>
                <w:tcPr>
                  <w:tcW w:w="1500" w:type="dxa"/>
                  <w:hideMark/>
                </w:tcPr>
                <w:p w14:paraId="5C52A817" w14:textId="77777777" w:rsidR="003D6A25" w:rsidRPr="00A25D4D" w:rsidRDefault="003D6A25" w:rsidP="003D6A25">
                  <w:pPr>
                    <w:jc w:val="left"/>
                    <w:rPr>
                      <w:ins w:id="702" w:author="Paul Janssen" w:date="2020-06-10T17:37:00Z"/>
                    </w:rPr>
                  </w:pPr>
                  <w:ins w:id="703" w:author="Paul Janssen" w:date="2020-06-10T17:37:00Z">
                    <w:r w:rsidRPr="00A25D4D">
                      <w:t>Natuurlijke taal:</w:t>
                    </w:r>
                  </w:ins>
                </w:p>
              </w:tc>
              <w:tc>
                <w:tcPr>
                  <w:tcW w:w="0" w:type="auto"/>
                  <w:hideMark/>
                </w:tcPr>
                <w:p w14:paraId="530D223F" w14:textId="77777777" w:rsidR="003D6A25" w:rsidRDefault="003D6A25" w:rsidP="003D6A25">
                  <w:pPr>
                    <w:jc w:val="left"/>
                    <w:rPr>
                      <w:ins w:id="704" w:author="Paul Janssen" w:date="2020-06-10T17:39:00Z"/>
                    </w:rPr>
                  </w:pPr>
                  <w:ins w:id="705"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706" w:author="Paul Janssen" w:date="2020-06-10T17:40:00Z"/>
                      <w:rFonts w:ascii="Calibri" w:hAnsi="Calibri" w:cs="Calibri"/>
                      <w:sz w:val="20"/>
                      <w:szCs w:val="20"/>
                    </w:rPr>
                  </w:pPr>
                  <w:ins w:id="707"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708" w:author="Paul Janssen" w:date="2020-06-10T17:38:00Z"/>
                      <w:rFonts w:ascii="Calibri" w:hAnsi="Calibri" w:cs="Calibri"/>
                      <w:sz w:val="20"/>
                      <w:szCs w:val="20"/>
                    </w:rPr>
                    <w:pPrChange w:id="709" w:author="Paul Janssen" w:date="2020-06-10T17:39:00Z">
                      <w:pPr>
                        <w:autoSpaceDE w:val="0"/>
                        <w:autoSpaceDN w:val="0"/>
                        <w:adjustRightInd w:val="0"/>
                        <w:spacing w:after="80" w:line="240" w:lineRule="auto"/>
                        <w:jc w:val="left"/>
                      </w:pPr>
                    </w:pPrChange>
                  </w:pPr>
                  <w:proofErr w:type="spellStart"/>
                  <w:ins w:id="710"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711" w:author="Paul Janssen" w:date="2020-06-10T17:38:00Z"/>
                      <w:rFonts w:ascii="Calibri" w:hAnsi="Calibri" w:cs="Calibri"/>
                      <w:sz w:val="20"/>
                      <w:szCs w:val="20"/>
                    </w:rPr>
                  </w:pPr>
                  <w:proofErr w:type="spellStart"/>
                  <w:ins w:id="712"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713" w:author="Paul Janssen" w:date="2020-06-10T17:38:00Z"/>
                      <w:rFonts w:ascii="Calibri" w:hAnsi="Calibri" w:cs="Calibri"/>
                      <w:sz w:val="20"/>
                      <w:szCs w:val="20"/>
                    </w:rPr>
                  </w:pPr>
                  <w:proofErr w:type="spellStart"/>
                  <w:ins w:id="714"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715" w:author="Paul Janssen" w:date="2020-06-10T17:38:00Z"/>
                      <w:rFonts w:ascii="Calibri" w:hAnsi="Calibri" w:cs="Calibri"/>
                      <w:sz w:val="20"/>
                      <w:szCs w:val="20"/>
                    </w:rPr>
                  </w:pPr>
                  <w:proofErr w:type="spellStart"/>
                  <w:ins w:id="716"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717" w:author="Paul Janssen" w:date="2020-06-10T17:38:00Z"/>
                      <w:rFonts w:ascii="Calibri" w:hAnsi="Calibri" w:cs="Calibri"/>
                      <w:sz w:val="20"/>
                      <w:szCs w:val="20"/>
                    </w:rPr>
                  </w:pPr>
                  <w:proofErr w:type="spellStart"/>
                  <w:ins w:id="718"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719" w:author="Paul Janssen" w:date="2020-06-10T17:38:00Z"/>
                      <w:rFonts w:ascii="Calibri" w:hAnsi="Calibri" w:cs="Calibri"/>
                      <w:sz w:val="20"/>
                      <w:szCs w:val="20"/>
                    </w:rPr>
                  </w:pPr>
                  <w:proofErr w:type="spellStart"/>
                  <w:ins w:id="720"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721" w:author="Paul Janssen" w:date="2020-06-10T17:37:00Z"/>
                    </w:rPr>
                  </w:pPr>
                </w:p>
              </w:tc>
            </w:tr>
            <w:tr w:rsidR="003D6A25" w:rsidRPr="00A25D4D" w14:paraId="3C988D0A" w14:textId="77777777" w:rsidTr="00B50B58">
              <w:trPr>
                <w:tblHeader/>
                <w:tblCellSpacing w:w="0" w:type="dxa"/>
                <w:ins w:id="722" w:author="Paul Janssen" w:date="2020-06-10T17:37:00Z"/>
              </w:trPr>
              <w:tc>
                <w:tcPr>
                  <w:tcW w:w="360" w:type="dxa"/>
                  <w:hideMark/>
                </w:tcPr>
                <w:p w14:paraId="611D7D1C" w14:textId="77777777" w:rsidR="003D6A25" w:rsidRPr="00A25D4D" w:rsidRDefault="003D6A25" w:rsidP="003D6A25">
                  <w:pPr>
                    <w:jc w:val="left"/>
                    <w:rPr>
                      <w:ins w:id="723" w:author="Paul Janssen" w:date="2020-06-10T17:37:00Z"/>
                    </w:rPr>
                  </w:pPr>
                  <w:ins w:id="724" w:author="Paul Janssen" w:date="2020-06-10T17:37:00Z">
                    <w:r w:rsidRPr="00A25D4D">
                      <w:t> </w:t>
                    </w:r>
                  </w:ins>
                </w:p>
              </w:tc>
              <w:tc>
                <w:tcPr>
                  <w:tcW w:w="1500" w:type="dxa"/>
                  <w:hideMark/>
                </w:tcPr>
                <w:p w14:paraId="43558DD0" w14:textId="77777777" w:rsidR="003D6A25" w:rsidRPr="00A25D4D" w:rsidRDefault="003D6A25" w:rsidP="003D6A25">
                  <w:pPr>
                    <w:jc w:val="left"/>
                    <w:rPr>
                      <w:ins w:id="725" w:author="Paul Janssen" w:date="2020-06-10T17:37:00Z"/>
                    </w:rPr>
                  </w:pPr>
                  <w:ins w:id="726"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727" w:author="Paul Janssen" w:date="2020-06-10T17:37:00Z"/>
                    </w:rPr>
                    <w:pPrChange w:id="728" w:author="Paul Janssen" w:date="2020-06-10T17:39:00Z">
                      <w:pPr>
                        <w:jc w:val="left"/>
                      </w:pPr>
                    </w:pPrChange>
                  </w:pPr>
                  <w:ins w:id="729"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730"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lastRenderedPageBreak/>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lastRenderedPageBreak/>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31"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32">
          <w:tblGrid>
            <w:gridCol w:w="9132"/>
          </w:tblGrid>
        </w:tblGridChange>
      </w:tblGrid>
      <w:tr w:rsidR="00C0190C" w:rsidRPr="00A25D4D" w14:paraId="30872283" w14:textId="77777777" w:rsidTr="00EF6C54">
        <w:trPr>
          <w:trHeight w:val="225"/>
          <w:tblHeader/>
          <w:tblCellSpacing w:w="0" w:type="dxa"/>
          <w:trPrChange w:id="733"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34"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735"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36"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lastRenderedPageBreak/>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737" w:author="Paul Janssen" w:date="2020-06-10T18:03:00Z"/>
          <w:trPrChange w:id="738"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39"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740" w:author="Paul Janssen" w:date="2020-06-10T18:03:00Z"/>
              </w:rPr>
            </w:pPr>
            <w:proofErr w:type="spellStart"/>
            <w:ins w:id="741" w:author="Paul Janssen" w:date="2020-06-10T18:03: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742" w:author="Paul Janssen" w:date="2020-06-10T18:03:00Z"/>
              </w:trPr>
              <w:tc>
                <w:tcPr>
                  <w:tcW w:w="360" w:type="dxa"/>
                  <w:hideMark/>
                </w:tcPr>
                <w:p w14:paraId="36303E65" w14:textId="77777777" w:rsidR="00EF6C54" w:rsidRPr="00A25D4D" w:rsidRDefault="00EF6C54" w:rsidP="00EF6C54">
                  <w:pPr>
                    <w:jc w:val="left"/>
                    <w:rPr>
                      <w:ins w:id="743" w:author="Paul Janssen" w:date="2020-06-10T18:03:00Z"/>
                    </w:rPr>
                  </w:pPr>
                  <w:ins w:id="744" w:author="Paul Janssen" w:date="2020-06-10T18:03:00Z">
                    <w:r w:rsidRPr="00A25D4D">
                      <w:t> </w:t>
                    </w:r>
                  </w:ins>
                </w:p>
              </w:tc>
              <w:tc>
                <w:tcPr>
                  <w:tcW w:w="1500" w:type="dxa"/>
                  <w:hideMark/>
                </w:tcPr>
                <w:p w14:paraId="73D67591" w14:textId="77777777" w:rsidR="00EF6C54" w:rsidRPr="00A25D4D" w:rsidRDefault="00EF6C54" w:rsidP="00EF6C54">
                  <w:pPr>
                    <w:jc w:val="left"/>
                    <w:rPr>
                      <w:ins w:id="745" w:author="Paul Janssen" w:date="2020-06-10T18:03:00Z"/>
                    </w:rPr>
                  </w:pPr>
                  <w:ins w:id="746"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747" w:author="Paul Janssen" w:date="2020-06-10T18:03:00Z"/>
                    </w:rPr>
                  </w:pPr>
                  <w:ins w:id="748" w:author="Paul Janssen" w:date="2020-06-10T18:03:00Z">
                    <w:r>
                      <w:t>hoort bij maximaal 1 utiliteitsnet</w:t>
                    </w:r>
                  </w:ins>
                </w:p>
              </w:tc>
            </w:tr>
            <w:tr w:rsidR="00EF6C54" w:rsidRPr="00A25D4D" w14:paraId="15E5ABD1" w14:textId="77777777" w:rsidTr="00B50B58">
              <w:trPr>
                <w:tblHeader/>
                <w:tblCellSpacing w:w="0" w:type="dxa"/>
                <w:ins w:id="749" w:author="Paul Janssen" w:date="2020-06-10T18:03:00Z"/>
              </w:trPr>
              <w:tc>
                <w:tcPr>
                  <w:tcW w:w="360" w:type="dxa"/>
                  <w:hideMark/>
                </w:tcPr>
                <w:p w14:paraId="6AE0B50C" w14:textId="77777777" w:rsidR="00EF6C54" w:rsidRPr="00A25D4D" w:rsidRDefault="00EF6C54" w:rsidP="00EF6C54">
                  <w:pPr>
                    <w:jc w:val="left"/>
                    <w:rPr>
                      <w:ins w:id="750" w:author="Paul Janssen" w:date="2020-06-10T18:03:00Z"/>
                    </w:rPr>
                  </w:pPr>
                  <w:ins w:id="751" w:author="Paul Janssen" w:date="2020-06-10T18:03:00Z">
                    <w:r w:rsidRPr="00A25D4D">
                      <w:t> </w:t>
                    </w:r>
                  </w:ins>
                </w:p>
              </w:tc>
              <w:tc>
                <w:tcPr>
                  <w:tcW w:w="1500" w:type="dxa"/>
                  <w:hideMark/>
                </w:tcPr>
                <w:p w14:paraId="498E76C9" w14:textId="77777777" w:rsidR="00EF6C54" w:rsidRPr="00A25D4D" w:rsidRDefault="00EF6C54" w:rsidP="00EF6C54">
                  <w:pPr>
                    <w:jc w:val="left"/>
                    <w:rPr>
                      <w:ins w:id="752" w:author="Paul Janssen" w:date="2020-06-10T18:03:00Z"/>
                    </w:rPr>
                  </w:pPr>
                  <w:ins w:id="753"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754" w:author="Paul Janssen" w:date="2020-06-10T18:03:00Z"/>
                      <w:rFonts w:ascii="Calibri" w:hAnsi="Calibri" w:cs="Calibri"/>
                      <w:sz w:val="20"/>
                      <w:szCs w:val="20"/>
                    </w:rPr>
                  </w:pPr>
                  <w:proofErr w:type="spellStart"/>
                  <w:ins w:id="755"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756" w:author="Paul Janssen" w:date="2020-06-10T18:03:00Z"/>
                      <w:rFonts w:ascii="Calibri" w:hAnsi="Calibri" w:cs="Calibri"/>
                      <w:sz w:val="20"/>
                      <w:szCs w:val="20"/>
                    </w:rPr>
                  </w:pPr>
                  <w:proofErr w:type="spellStart"/>
                  <w:ins w:id="757"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758"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59"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60">
          <w:tblGrid>
            <w:gridCol w:w="9132"/>
          </w:tblGrid>
        </w:tblGridChange>
      </w:tblGrid>
      <w:tr w:rsidR="00C0190C" w:rsidRPr="00A25D4D" w14:paraId="7ECE5E85" w14:textId="77777777" w:rsidTr="00EF6C54">
        <w:trPr>
          <w:trHeight w:val="225"/>
          <w:tblHeader/>
          <w:tblCellSpacing w:w="0" w:type="dxa"/>
          <w:trPrChange w:id="761"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62"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763"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4"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765" w:author="Paul Janssen" w:date="2020-06-10T18:02:00Z"/>
          <w:trPrChange w:id="766"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7"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768" w:author="Paul Janssen" w:date="2020-06-10T18:02:00Z"/>
              </w:rPr>
            </w:pPr>
            <w:proofErr w:type="spellStart"/>
            <w:ins w:id="769" w:author="Paul Janssen" w:date="2020-06-10T18:0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770" w:author="Paul Janssen" w:date="2020-06-10T18:02:00Z"/>
              </w:trPr>
              <w:tc>
                <w:tcPr>
                  <w:tcW w:w="360" w:type="dxa"/>
                  <w:hideMark/>
                </w:tcPr>
                <w:p w14:paraId="74A78446" w14:textId="77777777" w:rsidR="00EF6C54" w:rsidRPr="00A25D4D" w:rsidRDefault="00EF6C54" w:rsidP="00EF6C54">
                  <w:pPr>
                    <w:jc w:val="left"/>
                    <w:rPr>
                      <w:ins w:id="771" w:author="Paul Janssen" w:date="2020-06-10T18:02:00Z"/>
                    </w:rPr>
                  </w:pPr>
                  <w:ins w:id="772" w:author="Paul Janssen" w:date="2020-06-10T18:02:00Z">
                    <w:r w:rsidRPr="00A25D4D">
                      <w:t> </w:t>
                    </w:r>
                  </w:ins>
                </w:p>
              </w:tc>
              <w:tc>
                <w:tcPr>
                  <w:tcW w:w="1500" w:type="dxa"/>
                  <w:hideMark/>
                </w:tcPr>
                <w:p w14:paraId="598A7800" w14:textId="77777777" w:rsidR="00EF6C54" w:rsidRPr="00A25D4D" w:rsidRDefault="00EF6C54" w:rsidP="00EF6C54">
                  <w:pPr>
                    <w:jc w:val="left"/>
                    <w:rPr>
                      <w:ins w:id="773" w:author="Paul Janssen" w:date="2020-06-10T18:02:00Z"/>
                    </w:rPr>
                  </w:pPr>
                  <w:ins w:id="774"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775" w:author="Paul Janssen" w:date="2020-06-10T18:02:00Z"/>
                    </w:rPr>
                  </w:pPr>
                  <w:ins w:id="776" w:author="Paul Janssen" w:date="2020-06-10T18:02:00Z">
                    <w:r>
                      <w:t>hoort bij maximaal 1 utiliteitsnet</w:t>
                    </w:r>
                  </w:ins>
                </w:p>
              </w:tc>
            </w:tr>
            <w:tr w:rsidR="00EF6C54" w:rsidRPr="00A25D4D" w14:paraId="1A90E829" w14:textId="77777777" w:rsidTr="00B50B58">
              <w:trPr>
                <w:tblHeader/>
                <w:tblCellSpacing w:w="0" w:type="dxa"/>
                <w:ins w:id="777" w:author="Paul Janssen" w:date="2020-06-10T18:02:00Z"/>
              </w:trPr>
              <w:tc>
                <w:tcPr>
                  <w:tcW w:w="360" w:type="dxa"/>
                  <w:hideMark/>
                </w:tcPr>
                <w:p w14:paraId="1784A501" w14:textId="77777777" w:rsidR="00EF6C54" w:rsidRPr="00A25D4D" w:rsidRDefault="00EF6C54" w:rsidP="00EF6C54">
                  <w:pPr>
                    <w:jc w:val="left"/>
                    <w:rPr>
                      <w:ins w:id="778" w:author="Paul Janssen" w:date="2020-06-10T18:02:00Z"/>
                    </w:rPr>
                  </w:pPr>
                  <w:ins w:id="779" w:author="Paul Janssen" w:date="2020-06-10T18:02:00Z">
                    <w:r w:rsidRPr="00A25D4D">
                      <w:t> </w:t>
                    </w:r>
                  </w:ins>
                </w:p>
              </w:tc>
              <w:tc>
                <w:tcPr>
                  <w:tcW w:w="1500" w:type="dxa"/>
                  <w:hideMark/>
                </w:tcPr>
                <w:p w14:paraId="56BAC452" w14:textId="77777777" w:rsidR="00EF6C54" w:rsidRPr="00A25D4D" w:rsidRDefault="00EF6C54" w:rsidP="00EF6C54">
                  <w:pPr>
                    <w:jc w:val="left"/>
                    <w:rPr>
                      <w:ins w:id="780" w:author="Paul Janssen" w:date="2020-06-10T18:02:00Z"/>
                    </w:rPr>
                  </w:pPr>
                  <w:ins w:id="781"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782" w:author="Paul Janssen" w:date="2020-06-10T18:02:00Z"/>
                      <w:rFonts w:ascii="Calibri" w:hAnsi="Calibri" w:cs="Calibri"/>
                      <w:sz w:val="20"/>
                      <w:szCs w:val="20"/>
                    </w:rPr>
                  </w:pPr>
                  <w:proofErr w:type="spellStart"/>
                  <w:ins w:id="783"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784" w:author="Paul Janssen" w:date="2020-06-10T18:02:00Z"/>
                      <w:rFonts w:ascii="Calibri" w:hAnsi="Calibri" w:cs="Calibri"/>
                      <w:sz w:val="20"/>
                      <w:szCs w:val="20"/>
                    </w:rPr>
                  </w:pPr>
                  <w:proofErr w:type="spellStart"/>
                  <w:ins w:id="785"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786"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lastRenderedPageBreak/>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5631EF73" w:rsidR="00C0190C" w:rsidRPr="00A25D4D" w:rsidRDefault="00FE4B2F" w:rsidP="008F13CC">
                  <w:pPr>
                    <w:jc w:val="left"/>
                  </w:pPr>
                  <w:ins w:id="787" w:author="Paul Janssen" w:date="2020-07-06T15:42: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ins>
                  <w:del w:id="788" w:author="Paul Janssen" w:date="2020-07-06T15:42:00Z">
                    <w:r w:rsidR="00C0190C" w:rsidRPr="00A25D4D" w:rsidDel="00FE4B2F">
                      <w:delText xml:space="preserve">Gebied dat een persoon of organisatie tekent om daar informatie over kabels en leidingen van te ontvangen. </w:delText>
                    </w:r>
                  </w:del>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lastRenderedPageBreak/>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lastRenderedPageBreak/>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lastRenderedPageBreak/>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89"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90">
          <w:tblGrid>
            <w:gridCol w:w="9132"/>
          </w:tblGrid>
        </w:tblGridChange>
      </w:tblGrid>
      <w:tr w:rsidR="00C0190C" w:rsidRPr="00A25D4D" w14:paraId="05ADE9E8" w14:textId="77777777" w:rsidTr="00EF6C54">
        <w:trPr>
          <w:trHeight w:val="225"/>
          <w:tblHeader/>
          <w:tblCellSpacing w:w="0" w:type="dxa"/>
          <w:trPrChange w:id="791"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92"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793"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94"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795" w:author="Paul Janssen" w:date="2020-06-10T18:05:00Z"/>
          <w:trPrChange w:id="796"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97"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798" w:author="Paul Janssen" w:date="2020-06-10T18:05:00Z"/>
              </w:rPr>
            </w:pPr>
            <w:proofErr w:type="spellStart"/>
            <w:ins w:id="799"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800" w:author="Paul Janssen" w:date="2020-06-10T18:05:00Z"/>
              </w:trPr>
              <w:tc>
                <w:tcPr>
                  <w:tcW w:w="360" w:type="dxa"/>
                  <w:hideMark/>
                </w:tcPr>
                <w:p w14:paraId="37F5F722" w14:textId="77777777" w:rsidR="00EF6C54" w:rsidRPr="00A25D4D" w:rsidRDefault="00EF6C54" w:rsidP="00EF6C54">
                  <w:pPr>
                    <w:jc w:val="left"/>
                    <w:rPr>
                      <w:ins w:id="801" w:author="Paul Janssen" w:date="2020-06-10T18:05:00Z"/>
                    </w:rPr>
                  </w:pPr>
                  <w:ins w:id="802" w:author="Paul Janssen" w:date="2020-06-10T18:05:00Z">
                    <w:r w:rsidRPr="00A25D4D">
                      <w:t> </w:t>
                    </w:r>
                  </w:ins>
                </w:p>
              </w:tc>
              <w:tc>
                <w:tcPr>
                  <w:tcW w:w="1500" w:type="dxa"/>
                  <w:hideMark/>
                </w:tcPr>
                <w:p w14:paraId="72169CC7" w14:textId="77777777" w:rsidR="00EF6C54" w:rsidRPr="00A25D4D" w:rsidRDefault="00EF6C54" w:rsidP="00EF6C54">
                  <w:pPr>
                    <w:jc w:val="left"/>
                    <w:rPr>
                      <w:ins w:id="803" w:author="Paul Janssen" w:date="2020-06-10T18:05:00Z"/>
                    </w:rPr>
                  </w:pPr>
                  <w:ins w:id="804"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805" w:author="Paul Janssen" w:date="2020-06-10T18:05:00Z"/>
                    </w:rPr>
                  </w:pPr>
                  <w:ins w:id="806" w:author="Paul Janssen" w:date="2020-06-10T18:05:00Z">
                    <w:r>
                      <w:t>hoort bij maximaal 1 utiliteitsnet</w:t>
                    </w:r>
                  </w:ins>
                </w:p>
              </w:tc>
            </w:tr>
            <w:tr w:rsidR="00EF6C54" w:rsidRPr="00A25D4D" w14:paraId="410F22A9" w14:textId="77777777" w:rsidTr="00B50B58">
              <w:trPr>
                <w:tblHeader/>
                <w:tblCellSpacing w:w="0" w:type="dxa"/>
                <w:ins w:id="807" w:author="Paul Janssen" w:date="2020-06-10T18:05:00Z"/>
              </w:trPr>
              <w:tc>
                <w:tcPr>
                  <w:tcW w:w="360" w:type="dxa"/>
                  <w:hideMark/>
                </w:tcPr>
                <w:p w14:paraId="010A2907" w14:textId="77777777" w:rsidR="00EF6C54" w:rsidRPr="00A25D4D" w:rsidRDefault="00EF6C54" w:rsidP="00EF6C54">
                  <w:pPr>
                    <w:jc w:val="left"/>
                    <w:rPr>
                      <w:ins w:id="808" w:author="Paul Janssen" w:date="2020-06-10T18:05:00Z"/>
                    </w:rPr>
                  </w:pPr>
                  <w:ins w:id="809" w:author="Paul Janssen" w:date="2020-06-10T18:05:00Z">
                    <w:r w:rsidRPr="00A25D4D">
                      <w:t> </w:t>
                    </w:r>
                  </w:ins>
                </w:p>
              </w:tc>
              <w:tc>
                <w:tcPr>
                  <w:tcW w:w="1500" w:type="dxa"/>
                  <w:hideMark/>
                </w:tcPr>
                <w:p w14:paraId="7DD496EE" w14:textId="77777777" w:rsidR="00EF6C54" w:rsidRPr="00A25D4D" w:rsidRDefault="00EF6C54" w:rsidP="00EF6C54">
                  <w:pPr>
                    <w:jc w:val="left"/>
                    <w:rPr>
                      <w:ins w:id="810" w:author="Paul Janssen" w:date="2020-06-10T18:05:00Z"/>
                    </w:rPr>
                  </w:pPr>
                  <w:ins w:id="811"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812" w:author="Paul Janssen" w:date="2020-06-10T18:05:00Z"/>
                      <w:rFonts w:ascii="Calibri" w:hAnsi="Calibri" w:cs="Calibri"/>
                      <w:sz w:val="20"/>
                      <w:szCs w:val="20"/>
                    </w:rPr>
                  </w:pPr>
                  <w:proofErr w:type="spellStart"/>
                  <w:ins w:id="813"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814" w:author="Paul Janssen" w:date="2020-06-10T18:05:00Z"/>
                      <w:rFonts w:ascii="Calibri" w:hAnsi="Calibri" w:cs="Calibri"/>
                      <w:sz w:val="20"/>
                      <w:szCs w:val="20"/>
                    </w:rPr>
                  </w:pPr>
                  <w:proofErr w:type="spellStart"/>
                  <w:ins w:id="815"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816"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17"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18">
          <w:tblGrid>
            <w:gridCol w:w="9132"/>
          </w:tblGrid>
        </w:tblGridChange>
      </w:tblGrid>
      <w:tr w:rsidR="00C0190C" w:rsidRPr="00A25D4D" w14:paraId="470EC403" w14:textId="77777777" w:rsidTr="00A92388">
        <w:trPr>
          <w:trHeight w:val="225"/>
          <w:tblHeader/>
          <w:tblCellSpacing w:w="0" w:type="dxa"/>
          <w:trPrChange w:id="819"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20"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821"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22"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823" w:author="Paul Janssen" w:date="2020-06-10T18:01:00Z"/>
          <w:trPrChange w:id="824"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25"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826" w:author="Paul Janssen" w:date="2020-06-10T18:01:00Z"/>
              </w:rPr>
            </w:pPr>
            <w:proofErr w:type="spellStart"/>
            <w:ins w:id="827"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828" w:author="Paul Janssen" w:date="2020-06-10T18:01:00Z"/>
              </w:trPr>
              <w:tc>
                <w:tcPr>
                  <w:tcW w:w="360" w:type="dxa"/>
                  <w:hideMark/>
                </w:tcPr>
                <w:p w14:paraId="3E72C73D" w14:textId="77777777" w:rsidR="00A92388" w:rsidRPr="00A25D4D" w:rsidRDefault="00A92388" w:rsidP="00A92388">
                  <w:pPr>
                    <w:jc w:val="left"/>
                    <w:rPr>
                      <w:ins w:id="829" w:author="Paul Janssen" w:date="2020-06-10T18:01:00Z"/>
                    </w:rPr>
                  </w:pPr>
                  <w:ins w:id="830" w:author="Paul Janssen" w:date="2020-06-10T18:01:00Z">
                    <w:r w:rsidRPr="00A25D4D">
                      <w:t> </w:t>
                    </w:r>
                  </w:ins>
                </w:p>
              </w:tc>
              <w:tc>
                <w:tcPr>
                  <w:tcW w:w="1500" w:type="dxa"/>
                  <w:hideMark/>
                </w:tcPr>
                <w:p w14:paraId="545255F6" w14:textId="77777777" w:rsidR="00A92388" w:rsidRPr="00A25D4D" w:rsidRDefault="00A92388" w:rsidP="00A92388">
                  <w:pPr>
                    <w:jc w:val="left"/>
                    <w:rPr>
                      <w:ins w:id="831" w:author="Paul Janssen" w:date="2020-06-10T18:01:00Z"/>
                    </w:rPr>
                  </w:pPr>
                  <w:ins w:id="832"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833" w:author="Paul Janssen" w:date="2020-06-10T18:01:00Z"/>
                    </w:rPr>
                  </w:pPr>
                  <w:ins w:id="834" w:author="Paul Janssen" w:date="2020-06-10T18:01:00Z">
                    <w:r>
                      <w:t>hoort bij maximaal 1 utiliteitsnet</w:t>
                    </w:r>
                  </w:ins>
                </w:p>
              </w:tc>
            </w:tr>
            <w:tr w:rsidR="00A92388" w:rsidRPr="00A25D4D" w14:paraId="7010B4D7" w14:textId="77777777" w:rsidTr="00B50B58">
              <w:trPr>
                <w:tblHeader/>
                <w:tblCellSpacing w:w="0" w:type="dxa"/>
                <w:ins w:id="835" w:author="Paul Janssen" w:date="2020-06-10T18:01:00Z"/>
              </w:trPr>
              <w:tc>
                <w:tcPr>
                  <w:tcW w:w="360" w:type="dxa"/>
                  <w:hideMark/>
                </w:tcPr>
                <w:p w14:paraId="2A62DBD5" w14:textId="77777777" w:rsidR="00A92388" w:rsidRPr="00A25D4D" w:rsidRDefault="00A92388" w:rsidP="00A92388">
                  <w:pPr>
                    <w:jc w:val="left"/>
                    <w:rPr>
                      <w:ins w:id="836" w:author="Paul Janssen" w:date="2020-06-10T18:01:00Z"/>
                    </w:rPr>
                  </w:pPr>
                  <w:ins w:id="837" w:author="Paul Janssen" w:date="2020-06-10T18:01:00Z">
                    <w:r w:rsidRPr="00A25D4D">
                      <w:t> </w:t>
                    </w:r>
                  </w:ins>
                </w:p>
              </w:tc>
              <w:tc>
                <w:tcPr>
                  <w:tcW w:w="1500" w:type="dxa"/>
                  <w:hideMark/>
                </w:tcPr>
                <w:p w14:paraId="2D983247" w14:textId="77777777" w:rsidR="00A92388" w:rsidRPr="00A25D4D" w:rsidRDefault="00A92388" w:rsidP="00A92388">
                  <w:pPr>
                    <w:jc w:val="left"/>
                    <w:rPr>
                      <w:ins w:id="838" w:author="Paul Janssen" w:date="2020-06-10T18:01:00Z"/>
                    </w:rPr>
                  </w:pPr>
                  <w:ins w:id="839"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840" w:author="Paul Janssen" w:date="2020-06-10T18:01:00Z"/>
                      <w:rFonts w:ascii="Calibri" w:hAnsi="Calibri" w:cs="Calibri"/>
                      <w:sz w:val="20"/>
                      <w:szCs w:val="20"/>
                    </w:rPr>
                  </w:pPr>
                  <w:proofErr w:type="spellStart"/>
                  <w:ins w:id="841"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842" w:author="Paul Janssen" w:date="2020-06-10T18:01:00Z"/>
                      <w:rFonts w:ascii="Calibri" w:hAnsi="Calibri" w:cs="Calibri"/>
                      <w:sz w:val="20"/>
                      <w:szCs w:val="20"/>
                    </w:rPr>
                  </w:pPr>
                  <w:proofErr w:type="spellStart"/>
                  <w:ins w:id="843"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844"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lastRenderedPageBreak/>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lastRenderedPageBreak/>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lastRenderedPageBreak/>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lastRenderedPageBreak/>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lastRenderedPageBreak/>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lastRenderedPageBreak/>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845" w:author="Paul Janssen" w:date="2020-06-10T16:08:00Z">
                    <w:r w:rsidRPr="00A25D4D" w:rsidDel="00135FA7">
                      <w:delText>WION</w:delText>
                    </w:r>
                  </w:del>
                  <w:ins w:id="846"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847" w:author="Paul Janssen" w:date="2020-06-10T16:08:00Z">
              <w:r w:rsidRPr="00A25D4D" w:rsidDel="00135FA7">
                <w:rPr>
                  <w:b/>
                  <w:bCs/>
                </w:rPr>
                <w:delText>Wion</w:delText>
              </w:r>
            </w:del>
            <w:proofErr w:type="spellStart"/>
            <w:ins w:id="848"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849" w:author="Paul Janssen" w:date="2020-06-10T16:08:00Z">
                    <w:r w:rsidRPr="00A25D4D" w:rsidDel="00135FA7">
                      <w:delText>WION</w:delText>
                    </w:r>
                  </w:del>
                  <w:ins w:id="850"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rPr>
                      <w:ins w:id="851" w:author="Paul Janssen" w:date="2020-08-27T14:53:00Z"/>
                    </w:rPr>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ins w:id="852" w:author="Paul Janssen" w:date="2020-08-27T14:53:00Z">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ins>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853" w:author="Paul Janssen" w:date="2020-06-10T16:08:00Z">
                    <w:r w:rsidRPr="00A25D4D" w:rsidDel="00135FA7">
                      <w:delText>WION</w:delText>
                    </w:r>
                  </w:del>
                  <w:ins w:id="854"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lastRenderedPageBreak/>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855" w:name="_Toc487109309"/>
      <w:r w:rsidRPr="00A25D4D">
        <w:t>Data types</w:t>
      </w:r>
      <w:bookmarkEnd w:id="855"/>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lastRenderedPageBreak/>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856" w:author="Paul Janssen" w:date="2020-07-03T10:59:00Z">
              <w:r w:rsidRPr="00A25D4D" w:rsidDel="00B50B58">
                <w:rPr>
                  <w:b/>
                  <w:bCs/>
                </w:rPr>
                <w:delText>extraEmail</w:delText>
              </w:r>
            </w:del>
            <w:proofErr w:type="spellStart"/>
            <w:ins w:id="857" w:author="Paul Janssen" w:date="2020-07-03T10:59:00Z">
              <w:r w:rsidR="00B50B58" w:rsidRPr="00A25D4D">
                <w:rPr>
                  <w:b/>
                  <w:bCs/>
                </w:rPr>
                <w:t>extra</w:t>
              </w:r>
              <w:r w:rsidR="00B50B58">
                <w:rPr>
                  <w:b/>
                  <w:bCs/>
                </w:rPr>
                <w:t>Conta</w:t>
              </w:r>
            </w:ins>
            <w:ins w:id="858"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859" w:author="Paul Janssen" w:date="2020-07-03T11:00:00Z"/>
                      <w:rFonts w:cs="Calibri"/>
                      <w:rPrChange w:id="860" w:author="Paul Janssen" w:date="2020-07-03T11:01:00Z">
                        <w:rPr>
                          <w:ins w:id="861" w:author="Paul Janssen" w:date="2020-07-03T11:00:00Z"/>
                          <w:rFonts w:ascii="Calibri" w:hAnsi="Calibri" w:cs="Calibri"/>
                          <w:sz w:val="20"/>
                          <w:szCs w:val="20"/>
                        </w:rPr>
                      </w:rPrChange>
                    </w:rPr>
                  </w:pPr>
                  <w:del w:id="862" w:author="Paul Janssen" w:date="2020-07-03T11:00:00Z">
                    <w:r w:rsidRPr="00A25D4D" w:rsidDel="00B50B58">
                      <w:delText>Ex</w:delText>
                    </w:r>
                  </w:del>
                  <w:ins w:id="863" w:author="Paul Janssen" w:date="2020-07-03T11:00:00Z">
                    <w:r w:rsidR="00B50B58" w:rsidRPr="00B50B58">
                      <w:rPr>
                        <w:rFonts w:cs="Calibri"/>
                        <w:rPrChange w:id="864"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865"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866"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867">
          <w:tblGrid>
            <w:gridCol w:w="9132"/>
          </w:tblGrid>
        </w:tblGridChange>
      </w:tblGrid>
      <w:tr w:rsidR="00C0190C" w:rsidRPr="00A25D4D" w14:paraId="02027354" w14:textId="77777777" w:rsidTr="00924D70">
        <w:trPr>
          <w:trHeight w:val="225"/>
          <w:tblHeader/>
          <w:tblCellSpacing w:w="0" w:type="dxa"/>
          <w:trPrChange w:id="868"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869"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87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7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872" w:author="Paul Janssen" w:date="2020-06-10T17:46:00Z"/>
          <w:trPrChange w:id="87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874"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875" w:author="Paul Janssen" w:date="2020-06-10T17:47:00Z"/>
              </w:rPr>
            </w:pPr>
            <w:ins w:id="876"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877" w:author="Paul Janssen" w:date="2020-06-10T17:47:00Z"/>
              </w:trPr>
              <w:tc>
                <w:tcPr>
                  <w:tcW w:w="360" w:type="dxa"/>
                  <w:hideMark/>
                </w:tcPr>
                <w:p w14:paraId="453D1200" w14:textId="77777777" w:rsidR="00924D70" w:rsidRPr="00A25D4D" w:rsidRDefault="00924D70" w:rsidP="00924D70">
                  <w:pPr>
                    <w:jc w:val="left"/>
                    <w:rPr>
                      <w:ins w:id="878" w:author="Paul Janssen" w:date="2020-06-10T17:47:00Z"/>
                    </w:rPr>
                  </w:pPr>
                  <w:ins w:id="879" w:author="Paul Janssen" w:date="2020-06-10T17:47:00Z">
                    <w:r w:rsidRPr="00A25D4D">
                      <w:t> </w:t>
                    </w:r>
                  </w:ins>
                </w:p>
              </w:tc>
              <w:tc>
                <w:tcPr>
                  <w:tcW w:w="1500" w:type="dxa"/>
                  <w:hideMark/>
                </w:tcPr>
                <w:p w14:paraId="52E86004" w14:textId="77777777" w:rsidR="00924D70" w:rsidRPr="00A25D4D" w:rsidRDefault="00924D70" w:rsidP="00924D70">
                  <w:pPr>
                    <w:jc w:val="left"/>
                    <w:rPr>
                      <w:ins w:id="880" w:author="Paul Janssen" w:date="2020-06-10T17:47:00Z"/>
                    </w:rPr>
                  </w:pPr>
                  <w:ins w:id="881" w:author="Paul Janssen" w:date="2020-06-10T17:47:00Z">
                    <w:r w:rsidRPr="00A25D4D">
                      <w:t>Type:</w:t>
                    </w:r>
                  </w:ins>
                </w:p>
              </w:tc>
              <w:tc>
                <w:tcPr>
                  <w:tcW w:w="0" w:type="auto"/>
                  <w:hideMark/>
                </w:tcPr>
                <w:p w14:paraId="37B86760" w14:textId="77777777" w:rsidR="00924D70" w:rsidRPr="00A25D4D" w:rsidRDefault="00924D70" w:rsidP="00924D70">
                  <w:pPr>
                    <w:jc w:val="left"/>
                    <w:rPr>
                      <w:ins w:id="882" w:author="Paul Janssen" w:date="2020-06-10T17:47:00Z"/>
                    </w:rPr>
                  </w:pPr>
                  <w:proofErr w:type="spellStart"/>
                  <w:ins w:id="883" w:author="Paul Janssen" w:date="2020-06-10T17:47:00Z">
                    <w:r w:rsidRPr="00A25D4D">
                      <w:t>CharacterString</w:t>
                    </w:r>
                    <w:proofErr w:type="spellEnd"/>
                  </w:ins>
                </w:p>
              </w:tc>
            </w:tr>
            <w:tr w:rsidR="00924D70" w:rsidRPr="00A25D4D" w14:paraId="4334305D" w14:textId="77777777" w:rsidTr="00B50B58">
              <w:trPr>
                <w:tblHeader/>
                <w:tblCellSpacing w:w="0" w:type="dxa"/>
                <w:ins w:id="884" w:author="Paul Janssen" w:date="2020-06-10T17:47:00Z"/>
              </w:trPr>
              <w:tc>
                <w:tcPr>
                  <w:tcW w:w="360" w:type="dxa"/>
                  <w:hideMark/>
                </w:tcPr>
                <w:p w14:paraId="38B82C76" w14:textId="77777777" w:rsidR="00924D70" w:rsidRPr="00A25D4D" w:rsidRDefault="00924D70" w:rsidP="00924D70">
                  <w:pPr>
                    <w:jc w:val="left"/>
                    <w:rPr>
                      <w:ins w:id="885" w:author="Paul Janssen" w:date="2020-06-10T17:47:00Z"/>
                    </w:rPr>
                  </w:pPr>
                  <w:ins w:id="886" w:author="Paul Janssen" w:date="2020-06-10T17:47:00Z">
                    <w:r w:rsidRPr="00A25D4D">
                      <w:lastRenderedPageBreak/>
                      <w:t> </w:t>
                    </w:r>
                  </w:ins>
                </w:p>
              </w:tc>
              <w:tc>
                <w:tcPr>
                  <w:tcW w:w="1500" w:type="dxa"/>
                  <w:hideMark/>
                </w:tcPr>
                <w:p w14:paraId="0C8E6A69" w14:textId="77777777" w:rsidR="00924D70" w:rsidRPr="00A25D4D" w:rsidRDefault="00924D70" w:rsidP="00924D70">
                  <w:pPr>
                    <w:jc w:val="left"/>
                    <w:rPr>
                      <w:ins w:id="887" w:author="Paul Janssen" w:date="2020-06-10T17:47:00Z"/>
                    </w:rPr>
                  </w:pPr>
                  <w:ins w:id="888" w:author="Paul Janssen" w:date="2020-06-10T17:47:00Z">
                    <w:r w:rsidRPr="00A25D4D">
                      <w:t>Naam</w:t>
                    </w:r>
                  </w:ins>
                </w:p>
              </w:tc>
              <w:tc>
                <w:tcPr>
                  <w:tcW w:w="0" w:type="auto"/>
                  <w:hideMark/>
                </w:tcPr>
                <w:p w14:paraId="4E94F2D2" w14:textId="77777777" w:rsidR="00924D70" w:rsidRPr="00A25D4D" w:rsidRDefault="00924D70" w:rsidP="00924D70">
                  <w:pPr>
                    <w:jc w:val="left"/>
                    <w:rPr>
                      <w:ins w:id="889" w:author="Paul Janssen" w:date="2020-06-10T17:47:00Z"/>
                    </w:rPr>
                  </w:pPr>
                  <w:proofErr w:type="spellStart"/>
                  <w:ins w:id="890"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891" w:author="Paul Janssen" w:date="2020-06-10T17:47:00Z"/>
              </w:trPr>
              <w:tc>
                <w:tcPr>
                  <w:tcW w:w="360" w:type="dxa"/>
                  <w:hideMark/>
                </w:tcPr>
                <w:p w14:paraId="443043F7" w14:textId="77777777" w:rsidR="00924D70" w:rsidRPr="00A25D4D" w:rsidRDefault="00924D70" w:rsidP="00924D70">
                  <w:pPr>
                    <w:jc w:val="left"/>
                    <w:rPr>
                      <w:ins w:id="892" w:author="Paul Janssen" w:date="2020-06-10T17:47:00Z"/>
                    </w:rPr>
                  </w:pPr>
                  <w:ins w:id="893" w:author="Paul Janssen" w:date="2020-06-10T17:47:00Z">
                    <w:r w:rsidRPr="00A25D4D">
                      <w:t> </w:t>
                    </w:r>
                  </w:ins>
                </w:p>
              </w:tc>
              <w:tc>
                <w:tcPr>
                  <w:tcW w:w="1500" w:type="dxa"/>
                  <w:hideMark/>
                </w:tcPr>
                <w:p w14:paraId="0AAC2EF4" w14:textId="77777777" w:rsidR="00924D70" w:rsidRPr="00A25D4D" w:rsidRDefault="00924D70" w:rsidP="00924D70">
                  <w:pPr>
                    <w:jc w:val="left"/>
                    <w:rPr>
                      <w:ins w:id="894" w:author="Paul Janssen" w:date="2020-06-10T17:47:00Z"/>
                    </w:rPr>
                  </w:pPr>
                  <w:ins w:id="895" w:author="Paul Janssen" w:date="2020-06-10T17:47:00Z">
                    <w:r w:rsidRPr="00A25D4D">
                      <w:t>Definitie:</w:t>
                    </w:r>
                  </w:ins>
                </w:p>
              </w:tc>
              <w:tc>
                <w:tcPr>
                  <w:tcW w:w="0" w:type="auto"/>
                  <w:hideMark/>
                </w:tcPr>
                <w:p w14:paraId="0A92006A" w14:textId="77777777" w:rsidR="00924D70" w:rsidRPr="00A25D4D" w:rsidRDefault="00924D70" w:rsidP="00924D70">
                  <w:pPr>
                    <w:jc w:val="left"/>
                    <w:rPr>
                      <w:ins w:id="896" w:author="Paul Janssen" w:date="2020-06-10T17:47:00Z"/>
                    </w:rPr>
                  </w:pPr>
                  <w:ins w:id="897"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898" w:author="Paul Janssen" w:date="2020-06-10T17:47:00Z"/>
              </w:trPr>
              <w:tc>
                <w:tcPr>
                  <w:tcW w:w="360" w:type="dxa"/>
                  <w:hideMark/>
                </w:tcPr>
                <w:p w14:paraId="4996D33E" w14:textId="77777777" w:rsidR="00924D70" w:rsidRPr="00A25D4D" w:rsidRDefault="00924D70" w:rsidP="00924D70">
                  <w:pPr>
                    <w:jc w:val="left"/>
                    <w:rPr>
                      <w:ins w:id="899" w:author="Paul Janssen" w:date="2020-06-10T17:47:00Z"/>
                    </w:rPr>
                  </w:pPr>
                  <w:ins w:id="900" w:author="Paul Janssen" w:date="2020-06-10T17:47:00Z">
                    <w:r w:rsidRPr="00A25D4D">
                      <w:t> </w:t>
                    </w:r>
                  </w:ins>
                </w:p>
              </w:tc>
              <w:tc>
                <w:tcPr>
                  <w:tcW w:w="1500" w:type="dxa"/>
                  <w:hideMark/>
                </w:tcPr>
                <w:p w14:paraId="3A32DF38" w14:textId="77777777" w:rsidR="00924D70" w:rsidRPr="00A25D4D" w:rsidRDefault="00924D70" w:rsidP="00924D70">
                  <w:pPr>
                    <w:jc w:val="left"/>
                    <w:rPr>
                      <w:ins w:id="901" w:author="Paul Janssen" w:date="2020-06-10T17:47:00Z"/>
                    </w:rPr>
                  </w:pPr>
                  <w:ins w:id="902" w:author="Paul Janssen" w:date="2020-06-10T17:47:00Z">
                    <w:r w:rsidRPr="00A25D4D">
                      <w:t>Omschrijving:</w:t>
                    </w:r>
                  </w:ins>
                </w:p>
              </w:tc>
              <w:tc>
                <w:tcPr>
                  <w:tcW w:w="0" w:type="auto"/>
                  <w:hideMark/>
                </w:tcPr>
                <w:p w14:paraId="4CAA3E2F" w14:textId="77777777" w:rsidR="00924D70" w:rsidRPr="00A25D4D" w:rsidRDefault="00924D70" w:rsidP="00924D70">
                  <w:pPr>
                    <w:jc w:val="left"/>
                    <w:rPr>
                      <w:ins w:id="903" w:author="Paul Janssen" w:date="2020-06-10T17:47:00Z"/>
                    </w:rPr>
                  </w:pPr>
                  <w:ins w:id="904"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905" w:author="Paul Janssen" w:date="2020-06-10T17:47:00Z"/>
              </w:trPr>
              <w:tc>
                <w:tcPr>
                  <w:tcW w:w="360" w:type="dxa"/>
                  <w:hideMark/>
                </w:tcPr>
                <w:p w14:paraId="0BB1E227" w14:textId="77777777" w:rsidR="00924D70" w:rsidRPr="00A25D4D" w:rsidRDefault="00924D70" w:rsidP="00924D70">
                  <w:pPr>
                    <w:jc w:val="left"/>
                    <w:rPr>
                      <w:ins w:id="906" w:author="Paul Janssen" w:date="2020-06-10T17:47:00Z"/>
                    </w:rPr>
                  </w:pPr>
                  <w:ins w:id="907" w:author="Paul Janssen" w:date="2020-06-10T17:47:00Z">
                    <w:r w:rsidRPr="00A25D4D">
                      <w:t> </w:t>
                    </w:r>
                  </w:ins>
                </w:p>
              </w:tc>
              <w:tc>
                <w:tcPr>
                  <w:tcW w:w="1500" w:type="dxa"/>
                  <w:hideMark/>
                </w:tcPr>
                <w:p w14:paraId="423DB168" w14:textId="77777777" w:rsidR="00924D70" w:rsidRPr="00A25D4D" w:rsidRDefault="00924D70" w:rsidP="00924D70">
                  <w:pPr>
                    <w:jc w:val="left"/>
                    <w:rPr>
                      <w:ins w:id="908" w:author="Paul Janssen" w:date="2020-06-10T17:47:00Z"/>
                    </w:rPr>
                  </w:pPr>
                  <w:proofErr w:type="spellStart"/>
                  <w:ins w:id="909"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910" w:author="Paul Janssen" w:date="2020-06-10T17:47:00Z"/>
                    </w:rPr>
                  </w:pPr>
                  <w:ins w:id="911" w:author="Paul Janssen" w:date="2020-06-10T17:47:00Z">
                    <w:r w:rsidRPr="00A25D4D">
                      <w:t>0..1</w:t>
                    </w:r>
                  </w:ins>
                </w:p>
              </w:tc>
            </w:tr>
          </w:tbl>
          <w:p w14:paraId="0C2A60D8" w14:textId="77777777" w:rsidR="00924D70" w:rsidRPr="00A25D4D" w:rsidRDefault="00924D70" w:rsidP="008F13CC">
            <w:pPr>
              <w:jc w:val="left"/>
              <w:rPr>
                <w:ins w:id="912" w:author="Paul Janssen" w:date="2020-06-10T17:46:00Z"/>
                <w:b/>
                <w:bCs/>
              </w:rPr>
            </w:pPr>
          </w:p>
        </w:tc>
      </w:tr>
      <w:tr w:rsidR="00C0190C" w:rsidRPr="00A25D4D" w14:paraId="5794CA8D" w14:textId="77777777" w:rsidTr="00924D70">
        <w:trPr>
          <w:tblCellSpacing w:w="0" w:type="dxa"/>
          <w:trPrChange w:id="91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lastRenderedPageBreak/>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915"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6"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917"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18"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91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921"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2"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92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lastRenderedPageBreak/>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925"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92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2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928" w:author="Paul Janssen" w:date="2020-06-10T17:47:00Z"/>
          <w:trPrChange w:id="92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93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931" w:author="Paul Janssen" w:date="2020-06-10T17:47:00Z"/>
              </w:rPr>
            </w:pPr>
            <w:del w:id="932" w:author="Paul Janssen" w:date="2020-06-10T17:47:00Z">
              <w:r w:rsidRPr="00A25D4D" w:rsidDel="00924D70">
                <w:rPr>
                  <w:b/>
                  <w:bCs/>
                </w:rPr>
                <w:delText>Attribuut: BAGid</w:delText>
              </w:r>
            </w:del>
            <w:del w:id="933"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934" w:author="Paul Janssen" w:date="2020-06-10T17:47:00Z"/>
              </w:trPr>
              <w:tc>
                <w:tcPr>
                  <w:tcW w:w="360" w:type="dxa"/>
                  <w:hideMark/>
                </w:tcPr>
                <w:p w14:paraId="0287F22A" w14:textId="40E11D9C" w:rsidR="00C0190C" w:rsidRPr="00A25D4D" w:rsidDel="00924D70" w:rsidRDefault="00C0190C" w:rsidP="008F13CC">
                  <w:pPr>
                    <w:jc w:val="left"/>
                    <w:rPr>
                      <w:del w:id="935" w:author="Paul Janssen" w:date="2020-06-10T17:47:00Z"/>
                    </w:rPr>
                  </w:pPr>
                  <w:del w:id="936"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937" w:author="Paul Janssen" w:date="2020-06-10T17:47:00Z"/>
                    </w:rPr>
                  </w:pPr>
                  <w:del w:id="938"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939" w:author="Paul Janssen" w:date="2020-06-10T17:47:00Z"/>
                    </w:rPr>
                  </w:pPr>
                  <w:del w:id="940"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941" w:author="Paul Janssen" w:date="2020-06-10T17:47:00Z"/>
              </w:trPr>
              <w:tc>
                <w:tcPr>
                  <w:tcW w:w="360" w:type="dxa"/>
                  <w:hideMark/>
                </w:tcPr>
                <w:p w14:paraId="79E2B7D3" w14:textId="4C1C0049" w:rsidR="00C0190C" w:rsidRPr="00A25D4D" w:rsidDel="00924D70" w:rsidRDefault="00C0190C" w:rsidP="008F13CC">
                  <w:pPr>
                    <w:jc w:val="left"/>
                    <w:rPr>
                      <w:del w:id="942" w:author="Paul Janssen" w:date="2020-06-10T17:47:00Z"/>
                    </w:rPr>
                  </w:pPr>
                  <w:del w:id="943"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944" w:author="Paul Janssen" w:date="2020-06-10T17:47:00Z"/>
                    </w:rPr>
                  </w:pPr>
                  <w:del w:id="945"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946" w:author="Paul Janssen" w:date="2020-06-10T17:47:00Z"/>
                    </w:rPr>
                  </w:pPr>
                  <w:del w:id="947" w:author="Paul Janssen" w:date="2020-06-10T17:47:00Z">
                    <w:r w:rsidRPr="00A25D4D" w:rsidDel="00924D70">
                      <w:delText>BAGid</w:delText>
                    </w:r>
                  </w:del>
                  <w:del w:id="948" w:author="Paul Janssen" w:date="2020-06-10T17:45:00Z">
                    <w:r w:rsidRPr="00A25D4D" w:rsidDel="00924D70">
                      <w:delText>AdresseerbaarObject</w:delText>
                    </w:r>
                  </w:del>
                  <w:del w:id="949"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950" w:author="Paul Janssen" w:date="2020-06-10T17:47:00Z"/>
              </w:trPr>
              <w:tc>
                <w:tcPr>
                  <w:tcW w:w="360" w:type="dxa"/>
                  <w:hideMark/>
                </w:tcPr>
                <w:p w14:paraId="0DF8F3F6" w14:textId="70D7B6A3" w:rsidR="00C0190C" w:rsidRPr="00A25D4D" w:rsidDel="00924D70" w:rsidRDefault="00C0190C" w:rsidP="008F13CC">
                  <w:pPr>
                    <w:jc w:val="left"/>
                    <w:rPr>
                      <w:del w:id="951" w:author="Paul Janssen" w:date="2020-06-10T17:47:00Z"/>
                    </w:rPr>
                  </w:pPr>
                  <w:del w:id="952"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953" w:author="Paul Janssen" w:date="2020-06-10T17:47:00Z"/>
                    </w:rPr>
                  </w:pPr>
                  <w:del w:id="954"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955" w:author="Paul Janssen" w:date="2020-06-10T17:47:00Z"/>
                    </w:rPr>
                  </w:pPr>
                  <w:del w:id="956"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957" w:author="Paul Janssen" w:date="2020-06-10T17:47:00Z"/>
              </w:trPr>
              <w:tc>
                <w:tcPr>
                  <w:tcW w:w="360" w:type="dxa"/>
                  <w:hideMark/>
                </w:tcPr>
                <w:p w14:paraId="4F301E99" w14:textId="0FDB0923" w:rsidR="00C0190C" w:rsidRPr="00A25D4D" w:rsidDel="00924D70" w:rsidRDefault="00C0190C" w:rsidP="008F13CC">
                  <w:pPr>
                    <w:jc w:val="left"/>
                    <w:rPr>
                      <w:del w:id="958" w:author="Paul Janssen" w:date="2020-06-10T17:47:00Z"/>
                    </w:rPr>
                  </w:pPr>
                  <w:del w:id="959"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960" w:author="Paul Janssen" w:date="2020-06-10T17:47:00Z"/>
                    </w:rPr>
                  </w:pPr>
                  <w:del w:id="961"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962" w:author="Paul Janssen" w:date="2020-06-10T17:47:00Z"/>
                    </w:rPr>
                  </w:pPr>
                  <w:del w:id="963"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964" w:author="Paul Janssen" w:date="2020-06-10T17:47:00Z"/>
              </w:trPr>
              <w:tc>
                <w:tcPr>
                  <w:tcW w:w="360" w:type="dxa"/>
                  <w:hideMark/>
                </w:tcPr>
                <w:p w14:paraId="61B01497" w14:textId="1DD81CF6" w:rsidR="00C0190C" w:rsidRPr="00A25D4D" w:rsidDel="00924D70" w:rsidRDefault="00C0190C" w:rsidP="008F13CC">
                  <w:pPr>
                    <w:jc w:val="left"/>
                    <w:rPr>
                      <w:del w:id="965" w:author="Paul Janssen" w:date="2020-06-10T17:47:00Z"/>
                    </w:rPr>
                  </w:pPr>
                  <w:del w:id="966"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967" w:author="Paul Janssen" w:date="2020-06-10T17:47:00Z"/>
                    </w:rPr>
                  </w:pPr>
                  <w:del w:id="968"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969" w:author="Paul Janssen" w:date="2020-06-10T17:47:00Z"/>
                    </w:rPr>
                  </w:pPr>
                  <w:del w:id="970" w:author="Paul Janssen" w:date="2020-06-10T17:47:00Z">
                    <w:r w:rsidRPr="00A25D4D" w:rsidDel="00924D70">
                      <w:delText>0..1</w:delText>
                    </w:r>
                  </w:del>
                </w:p>
              </w:tc>
            </w:tr>
          </w:tbl>
          <w:p w14:paraId="75C35208" w14:textId="2F47339C" w:rsidR="00C0190C" w:rsidRPr="00A25D4D" w:rsidDel="00924D70" w:rsidRDefault="00C0190C" w:rsidP="008F13CC">
            <w:pPr>
              <w:jc w:val="left"/>
              <w:rPr>
                <w:del w:id="971"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lastRenderedPageBreak/>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lastRenderedPageBreak/>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lastRenderedPageBreak/>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lastRenderedPageBreak/>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lastRenderedPageBreak/>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972" w:author="Paul Janssen" w:date="2020-06-10T17:05:00Z">
                    <w:r w:rsidRPr="00A25D4D" w:rsidDel="00A32211">
                      <w:delText>2</w:delText>
                    </w:r>
                  </w:del>
                  <w:ins w:id="973"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lastRenderedPageBreak/>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74" w:name="_Toc487109310"/>
      <w:r w:rsidRPr="00A25D4D">
        <w:t>Enumeraties en codelijsten</w:t>
      </w:r>
      <w:bookmarkEnd w:id="974"/>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lastRenderedPageBreak/>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lastRenderedPageBreak/>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lastRenderedPageBreak/>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975" w:author="Paul Janssen" w:date="2020-06-10T18:30:00Z"/>
          <w:sz w:val="16"/>
          <w:szCs w:val="16"/>
        </w:rPr>
      </w:pPr>
      <w:proofErr w:type="spellStart"/>
      <w:ins w:id="976" w:author="Paul Janssen" w:date="2020-06-10T18:31:00Z">
        <w:r>
          <w:rPr>
            <w:sz w:val="16"/>
            <w:szCs w:val="16"/>
          </w:rPr>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977"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978" w:author="Paul Janssen" w:date="2020-06-10T18:30:00Z"/>
              </w:rPr>
            </w:pPr>
            <w:proofErr w:type="spellStart"/>
            <w:ins w:id="979" w:author="Paul Janssen" w:date="2020-06-10T18:33:00Z">
              <w:r>
                <w:rPr>
                  <w:b/>
                  <w:bCs/>
                </w:rPr>
                <w:t>OverigAppurtenanceType</w:t>
              </w:r>
            </w:ins>
            <w:ins w:id="980"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981"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982"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983">
                <w:tblGrid>
                  <w:gridCol w:w="360"/>
                  <w:gridCol w:w="1500"/>
                  <w:gridCol w:w="6316"/>
                </w:tblGrid>
              </w:tblGridChange>
            </w:tblGrid>
            <w:tr w:rsidR="00115446" w:rsidRPr="00A25D4D" w14:paraId="7F06008E" w14:textId="77777777" w:rsidTr="00115446">
              <w:trPr>
                <w:tblHeader/>
                <w:tblCellSpacing w:w="0" w:type="dxa"/>
                <w:ins w:id="984" w:author="Paul Janssen" w:date="2020-06-10T18:30:00Z"/>
                <w:trPrChange w:id="985" w:author="Paul Janssen" w:date="2020-06-10T18:32:00Z">
                  <w:trPr>
                    <w:tblHeader/>
                    <w:tblCellSpacing w:w="0" w:type="dxa"/>
                  </w:trPr>
                </w:trPrChange>
              </w:trPr>
              <w:tc>
                <w:tcPr>
                  <w:tcW w:w="360" w:type="dxa"/>
                  <w:hideMark/>
                  <w:tcPrChange w:id="986" w:author="Paul Janssen" w:date="2020-06-10T18:32:00Z">
                    <w:tcPr>
                      <w:tcW w:w="360" w:type="dxa"/>
                      <w:hideMark/>
                    </w:tcPr>
                  </w:tcPrChange>
                </w:tcPr>
                <w:p w14:paraId="07ED45EA" w14:textId="77777777" w:rsidR="00115446" w:rsidRPr="00A25D4D" w:rsidRDefault="00115446" w:rsidP="00B50B58">
                  <w:pPr>
                    <w:jc w:val="left"/>
                    <w:rPr>
                      <w:ins w:id="987" w:author="Paul Janssen" w:date="2020-06-10T18:30:00Z"/>
                    </w:rPr>
                  </w:pPr>
                  <w:ins w:id="988" w:author="Paul Janssen" w:date="2020-06-10T18:30:00Z">
                    <w:r w:rsidRPr="00A25D4D">
                      <w:t> </w:t>
                    </w:r>
                  </w:ins>
                </w:p>
              </w:tc>
              <w:tc>
                <w:tcPr>
                  <w:tcW w:w="1500" w:type="dxa"/>
                  <w:hideMark/>
                  <w:tcPrChange w:id="989" w:author="Paul Janssen" w:date="2020-06-10T18:32:00Z">
                    <w:tcPr>
                      <w:tcW w:w="1500" w:type="dxa"/>
                      <w:hideMark/>
                    </w:tcPr>
                  </w:tcPrChange>
                </w:tcPr>
                <w:p w14:paraId="349FD077" w14:textId="77777777" w:rsidR="00115446" w:rsidRPr="00A25D4D" w:rsidRDefault="00115446" w:rsidP="00B50B58">
                  <w:pPr>
                    <w:jc w:val="left"/>
                    <w:rPr>
                      <w:ins w:id="990" w:author="Paul Janssen" w:date="2020-06-10T18:30:00Z"/>
                    </w:rPr>
                  </w:pPr>
                  <w:ins w:id="991" w:author="Paul Janssen" w:date="2020-06-10T18:30:00Z">
                    <w:r w:rsidRPr="00A25D4D">
                      <w:t>Naam</w:t>
                    </w:r>
                  </w:ins>
                </w:p>
              </w:tc>
              <w:tc>
                <w:tcPr>
                  <w:tcW w:w="6787" w:type="dxa"/>
                  <w:hideMark/>
                  <w:tcPrChange w:id="992" w:author="Paul Janssen" w:date="2020-06-10T18:32:00Z">
                    <w:tcPr>
                      <w:tcW w:w="0" w:type="auto"/>
                      <w:hideMark/>
                    </w:tcPr>
                  </w:tcPrChange>
                </w:tcPr>
                <w:p w14:paraId="720D3061" w14:textId="77777777" w:rsidR="00115446" w:rsidRPr="00A25D4D" w:rsidRDefault="00115446" w:rsidP="00B50B58">
                  <w:pPr>
                    <w:jc w:val="left"/>
                    <w:rPr>
                      <w:ins w:id="993" w:author="Paul Janssen" w:date="2020-06-10T18:30:00Z"/>
                    </w:rPr>
                  </w:pPr>
                </w:p>
              </w:tc>
            </w:tr>
            <w:tr w:rsidR="00115446" w:rsidRPr="00A25D4D" w14:paraId="24C0614E" w14:textId="77777777" w:rsidTr="00115446">
              <w:trPr>
                <w:tblHeader/>
                <w:tblCellSpacing w:w="0" w:type="dxa"/>
                <w:ins w:id="994" w:author="Paul Janssen" w:date="2020-06-10T18:30:00Z"/>
                <w:trPrChange w:id="995" w:author="Paul Janssen" w:date="2020-06-10T18:32:00Z">
                  <w:trPr>
                    <w:tblHeader/>
                    <w:tblCellSpacing w:w="0" w:type="dxa"/>
                  </w:trPr>
                </w:trPrChange>
              </w:trPr>
              <w:tc>
                <w:tcPr>
                  <w:tcW w:w="360" w:type="dxa"/>
                  <w:hideMark/>
                  <w:tcPrChange w:id="996" w:author="Paul Janssen" w:date="2020-06-10T18:32:00Z">
                    <w:tcPr>
                      <w:tcW w:w="360" w:type="dxa"/>
                      <w:hideMark/>
                    </w:tcPr>
                  </w:tcPrChange>
                </w:tcPr>
                <w:p w14:paraId="24504997" w14:textId="77777777" w:rsidR="00115446" w:rsidRPr="00A25D4D" w:rsidRDefault="00115446" w:rsidP="00B50B58">
                  <w:pPr>
                    <w:jc w:val="left"/>
                    <w:rPr>
                      <w:ins w:id="997" w:author="Paul Janssen" w:date="2020-06-10T18:30:00Z"/>
                    </w:rPr>
                  </w:pPr>
                  <w:ins w:id="998" w:author="Paul Janssen" w:date="2020-06-10T18:30:00Z">
                    <w:r w:rsidRPr="00A25D4D">
                      <w:t> </w:t>
                    </w:r>
                  </w:ins>
                </w:p>
              </w:tc>
              <w:tc>
                <w:tcPr>
                  <w:tcW w:w="1500" w:type="dxa"/>
                  <w:hideMark/>
                  <w:tcPrChange w:id="999" w:author="Paul Janssen" w:date="2020-06-10T18:32:00Z">
                    <w:tcPr>
                      <w:tcW w:w="1500" w:type="dxa"/>
                      <w:hideMark/>
                    </w:tcPr>
                  </w:tcPrChange>
                </w:tcPr>
                <w:p w14:paraId="3723DF07" w14:textId="77777777" w:rsidR="00115446" w:rsidRPr="00A25D4D" w:rsidRDefault="00115446" w:rsidP="00B50B58">
                  <w:pPr>
                    <w:jc w:val="left"/>
                    <w:rPr>
                      <w:ins w:id="1000" w:author="Paul Janssen" w:date="2020-06-10T18:30:00Z"/>
                    </w:rPr>
                  </w:pPr>
                  <w:ins w:id="1001" w:author="Paul Janssen" w:date="2020-06-10T18:30:00Z">
                    <w:r w:rsidRPr="00A25D4D">
                      <w:t>Definitie:</w:t>
                    </w:r>
                  </w:ins>
                </w:p>
              </w:tc>
              <w:tc>
                <w:tcPr>
                  <w:tcW w:w="6787" w:type="dxa"/>
                  <w:hideMark/>
                  <w:tcPrChange w:id="1002"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1003" w:author="Paul Janssen" w:date="2020-06-10T18:30:00Z"/>
                      <w:rFonts w:ascii="Calibri" w:hAnsi="Calibri" w:cs="Calibri"/>
                      <w:sz w:val="20"/>
                      <w:szCs w:val="20"/>
                      <w:rPrChange w:id="1004" w:author="Paul Janssen" w:date="2020-06-10T18:32:00Z">
                        <w:rPr>
                          <w:ins w:id="1005" w:author="Paul Janssen" w:date="2020-06-10T18:30:00Z"/>
                        </w:rPr>
                      </w:rPrChange>
                    </w:rPr>
                    <w:pPrChange w:id="1006" w:author="Paul Janssen" w:date="2020-06-10T18:32:00Z">
                      <w:pPr>
                        <w:jc w:val="left"/>
                      </w:pPr>
                    </w:pPrChange>
                  </w:pPr>
                  <w:ins w:id="1007"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1008" w:author="Paul Janssen" w:date="2020-06-10T18:30:00Z"/>
                <w:trPrChange w:id="1009" w:author="Paul Janssen" w:date="2020-06-10T18:32:00Z">
                  <w:trPr>
                    <w:tblHeader/>
                    <w:tblCellSpacing w:w="0" w:type="dxa"/>
                  </w:trPr>
                </w:trPrChange>
              </w:trPr>
              <w:tc>
                <w:tcPr>
                  <w:tcW w:w="360" w:type="dxa"/>
                  <w:hideMark/>
                  <w:tcPrChange w:id="1010" w:author="Paul Janssen" w:date="2020-06-10T18:32:00Z">
                    <w:tcPr>
                      <w:tcW w:w="360" w:type="dxa"/>
                      <w:hideMark/>
                    </w:tcPr>
                  </w:tcPrChange>
                </w:tcPr>
                <w:p w14:paraId="0361B1C0" w14:textId="77777777" w:rsidR="00115446" w:rsidRPr="00A25D4D" w:rsidRDefault="00115446" w:rsidP="00B50B58">
                  <w:pPr>
                    <w:jc w:val="left"/>
                    <w:rPr>
                      <w:ins w:id="1011" w:author="Paul Janssen" w:date="2020-06-10T18:30:00Z"/>
                    </w:rPr>
                  </w:pPr>
                  <w:ins w:id="1012" w:author="Paul Janssen" w:date="2020-06-10T18:30:00Z">
                    <w:r w:rsidRPr="00A25D4D">
                      <w:t> </w:t>
                    </w:r>
                  </w:ins>
                </w:p>
              </w:tc>
              <w:tc>
                <w:tcPr>
                  <w:tcW w:w="1500" w:type="dxa"/>
                  <w:hideMark/>
                  <w:tcPrChange w:id="1013" w:author="Paul Janssen" w:date="2020-06-10T18:32:00Z">
                    <w:tcPr>
                      <w:tcW w:w="1500" w:type="dxa"/>
                      <w:hideMark/>
                    </w:tcPr>
                  </w:tcPrChange>
                </w:tcPr>
                <w:p w14:paraId="55ECC001" w14:textId="77777777" w:rsidR="00115446" w:rsidRPr="00A25D4D" w:rsidRDefault="00115446" w:rsidP="00B50B58">
                  <w:pPr>
                    <w:jc w:val="left"/>
                    <w:rPr>
                      <w:ins w:id="1014" w:author="Paul Janssen" w:date="2020-06-10T18:30:00Z"/>
                    </w:rPr>
                  </w:pPr>
                  <w:ins w:id="1015" w:author="Paul Janssen" w:date="2020-06-10T18:30:00Z">
                    <w:r w:rsidRPr="00A25D4D">
                      <w:t>Subtype van:</w:t>
                    </w:r>
                  </w:ins>
                </w:p>
              </w:tc>
              <w:tc>
                <w:tcPr>
                  <w:tcW w:w="6787" w:type="dxa"/>
                  <w:hideMark/>
                  <w:tcPrChange w:id="1016" w:author="Paul Janssen" w:date="2020-06-10T18:32:00Z">
                    <w:tcPr>
                      <w:tcW w:w="0" w:type="auto"/>
                      <w:hideMark/>
                    </w:tcPr>
                  </w:tcPrChange>
                </w:tcPr>
                <w:p w14:paraId="768EDB79" w14:textId="1C6ED85D" w:rsidR="00115446" w:rsidRPr="00A25D4D" w:rsidRDefault="00115446" w:rsidP="00B50B58">
                  <w:pPr>
                    <w:jc w:val="left"/>
                    <w:rPr>
                      <w:ins w:id="1017" w:author="Paul Janssen" w:date="2020-06-10T18:30:00Z"/>
                    </w:rPr>
                  </w:pPr>
                  <w:proofErr w:type="spellStart"/>
                  <w:ins w:id="1018" w:author="Paul Janssen" w:date="2020-06-10T18:32:00Z">
                    <w:r>
                      <w:t>Appu</w:t>
                    </w:r>
                    <w:r w:rsidR="00D85B48">
                      <w:t>rtenanceType</w:t>
                    </w:r>
                  </w:ins>
                  <w:ins w:id="1019" w:author="Paul Janssen" w:date="2020-06-10T18:33:00Z">
                    <w:r w:rsidR="00D85B48">
                      <w:t>Value</w:t>
                    </w:r>
                  </w:ins>
                  <w:proofErr w:type="spellEnd"/>
                </w:p>
              </w:tc>
            </w:tr>
            <w:tr w:rsidR="00115446" w:rsidRPr="00A25D4D" w14:paraId="4401D77F" w14:textId="77777777" w:rsidTr="00115446">
              <w:trPr>
                <w:tblHeader/>
                <w:tblCellSpacing w:w="0" w:type="dxa"/>
                <w:ins w:id="1020" w:author="Paul Janssen" w:date="2020-06-10T18:30:00Z"/>
                <w:trPrChange w:id="1021" w:author="Paul Janssen" w:date="2020-06-10T18:32:00Z">
                  <w:trPr>
                    <w:tblHeader/>
                    <w:tblCellSpacing w:w="0" w:type="dxa"/>
                  </w:trPr>
                </w:trPrChange>
              </w:trPr>
              <w:tc>
                <w:tcPr>
                  <w:tcW w:w="360" w:type="dxa"/>
                  <w:hideMark/>
                  <w:tcPrChange w:id="1022" w:author="Paul Janssen" w:date="2020-06-10T18:32:00Z">
                    <w:tcPr>
                      <w:tcW w:w="360" w:type="dxa"/>
                      <w:hideMark/>
                    </w:tcPr>
                  </w:tcPrChange>
                </w:tcPr>
                <w:p w14:paraId="06BA6A0F" w14:textId="77777777" w:rsidR="00115446" w:rsidRPr="00A25D4D" w:rsidRDefault="00115446" w:rsidP="00B50B58">
                  <w:pPr>
                    <w:jc w:val="left"/>
                    <w:rPr>
                      <w:ins w:id="1023" w:author="Paul Janssen" w:date="2020-06-10T18:30:00Z"/>
                    </w:rPr>
                  </w:pPr>
                  <w:ins w:id="1024" w:author="Paul Janssen" w:date="2020-06-10T18:30:00Z">
                    <w:r w:rsidRPr="00A25D4D">
                      <w:t> </w:t>
                    </w:r>
                  </w:ins>
                </w:p>
              </w:tc>
              <w:tc>
                <w:tcPr>
                  <w:tcW w:w="1500" w:type="dxa"/>
                  <w:hideMark/>
                  <w:tcPrChange w:id="1025" w:author="Paul Janssen" w:date="2020-06-10T18:32:00Z">
                    <w:tcPr>
                      <w:tcW w:w="1500" w:type="dxa"/>
                      <w:hideMark/>
                    </w:tcPr>
                  </w:tcPrChange>
                </w:tcPr>
                <w:p w14:paraId="3883662A" w14:textId="77777777" w:rsidR="00115446" w:rsidRPr="00A25D4D" w:rsidRDefault="00115446" w:rsidP="00B50B58">
                  <w:pPr>
                    <w:jc w:val="left"/>
                    <w:rPr>
                      <w:ins w:id="1026" w:author="Paul Janssen" w:date="2020-06-10T18:30:00Z"/>
                    </w:rPr>
                  </w:pPr>
                  <w:ins w:id="1027" w:author="Paul Janssen" w:date="2020-06-10T18:30:00Z">
                    <w:r w:rsidRPr="00A25D4D">
                      <w:t>Omschrijving:</w:t>
                    </w:r>
                  </w:ins>
                </w:p>
              </w:tc>
              <w:tc>
                <w:tcPr>
                  <w:tcW w:w="6787" w:type="dxa"/>
                  <w:hideMark/>
                  <w:tcPrChange w:id="1028" w:author="Paul Janssen" w:date="2020-06-10T18:32:00Z">
                    <w:tcPr>
                      <w:tcW w:w="0" w:type="auto"/>
                      <w:hideMark/>
                    </w:tcPr>
                  </w:tcPrChange>
                </w:tcPr>
                <w:p w14:paraId="23F33340" w14:textId="77777777" w:rsidR="00115446" w:rsidRPr="00A25D4D" w:rsidRDefault="00115446" w:rsidP="00B50B58">
                  <w:pPr>
                    <w:jc w:val="left"/>
                    <w:rPr>
                      <w:ins w:id="1029" w:author="Paul Janssen" w:date="2020-06-10T18:30:00Z"/>
                    </w:rPr>
                  </w:pPr>
                  <w:ins w:id="1030"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1031" w:author="Paul Janssen" w:date="2020-06-10T18:30:00Z"/>
                <w:trPrChange w:id="1032" w:author="Paul Janssen" w:date="2020-06-10T18:32:00Z">
                  <w:trPr>
                    <w:tblHeader/>
                    <w:tblCellSpacing w:w="0" w:type="dxa"/>
                  </w:trPr>
                </w:trPrChange>
              </w:trPr>
              <w:tc>
                <w:tcPr>
                  <w:tcW w:w="360" w:type="dxa"/>
                  <w:hideMark/>
                  <w:tcPrChange w:id="1033" w:author="Paul Janssen" w:date="2020-06-10T18:32:00Z">
                    <w:tcPr>
                      <w:tcW w:w="360" w:type="dxa"/>
                      <w:hideMark/>
                    </w:tcPr>
                  </w:tcPrChange>
                </w:tcPr>
                <w:p w14:paraId="15B4F449" w14:textId="77777777" w:rsidR="00115446" w:rsidRPr="00A25D4D" w:rsidRDefault="00115446" w:rsidP="00B50B58">
                  <w:pPr>
                    <w:jc w:val="left"/>
                    <w:rPr>
                      <w:ins w:id="1034" w:author="Paul Janssen" w:date="2020-06-10T18:30:00Z"/>
                    </w:rPr>
                  </w:pPr>
                  <w:ins w:id="1035" w:author="Paul Janssen" w:date="2020-06-10T18:30:00Z">
                    <w:r w:rsidRPr="00A25D4D">
                      <w:t> </w:t>
                    </w:r>
                  </w:ins>
                </w:p>
              </w:tc>
              <w:tc>
                <w:tcPr>
                  <w:tcW w:w="1500" w:type="dxa"/>
                  <w:hideMark/>
                  <w:tcPrChange w:id="1036" w:author="Paul Janssen" w:date="2020-06-10T18:32:00Z">
                    <w:tcPr>
                      <w:tcW w:w="1500" w:type="dxa"/>
                      <w:hideMark/>
                    </w:tcPr>
                  </w:tcPrChange>
                </w:tcPr>
                <w:p w14:paraId="5A0C637E" w14:textId="77777777" w:rsidR="00115446" w:rsidRPr="00A25D4D" w:rsidRDefault="00115446" w:rsidP="00B50B58">
                  <w:pPr>
                    <w:jc w:val="left"/>
                    <w:rPr>
                      <w:ins w:id="1037" w:author="Paul Janssen" w:date="2020-06-10T18:30:00Z"/>
                    </w:rPr>
                  </w:pPr>
                  <w:ins w:id="1038" w:author="Paul Janssen" w:date="2020-06-10T18:30:00Z">
                    <w:r w:rsidRPr="00A25D4D">
                      <w:t>Stereotypes:</w:t>
                    </w:r>
                  </w:ins>
                </w:p>
              </w:tc>
              <w:tc>
                <w:tcPr>
                  <w:tcW w:w="6787" w:type="dxa"/>
                  <w:hideMark/>
                  <w:tcPrChange w:id="1039" w:author="Paul Janssen" w:date="2020-06-10T18:32:00Z">
                    <w:tcPr>
                      <w:tcW w:w="0" w:type="auto"/>
                      <w:hideMark/>
                    </w:tcPr>
                  </w:tcPrChange>
                </w:tcPr>
                <w:p w14:paraId="2851C3D9" w14:textId="77777777" w:rsidR="00115446" w:rsidRPr="00A25D4D" w:rsidRDefault="00115446" w:rsidP="00B50B58">
                  <w:pPr>
                    <w:jc w:val="left"/>
                    <w:rPr>
                      <w:ins w:id="1040" w:author="Paul Janssen" w:date="2020-06-10T18:30:00Z"/>
                    </w:rPr>
                  </w:pPr>
                  <w:ins w:id="1041"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1042" w:author="Paul Janssen" w:date="2020-06-10T18:30:00Z"/>
                <w:trPrChange w:id="1043" w:author="Paul Janssen" w:date="2020-06-10T18:32:00Z">
                  <w:trPr>
                    <w:tblHeader/>
                    <w:tblCellSpacing w:w="0" w:type="dxa"/>
                  </w:trPr>
                </w:trPrChange>
              </w:trPr>
              <w:tc>
                <w:tcPr>
                  <w:tcW w:w="360" w:type="dxa"/>
                  <w:hideMark/>
                  <w:tcPrChange w:id="1044" w:author="Paul Janssen" w:date="2020-06-10T18:32:00Z">
                    <w:tcPr>
                      <w:tcW w:w="360" w:type="dxa"/>
                      <w:hideMark/>
                    </w:tcPr>
                  </w:tcPrChange>
                </w:tcPr>
                <w:p w14:paraId="363DD5FF" w14:textId="77777777" w:rsidR="00115446" w:rsidRPr="00A25D4D" w:rsidRDefault="00115446" w:rsidP="00B50B58">
                  <w:pPr>
                    <w:jc w:val="left"/>
                    <w:rPr>
                      <w:ins w:id="1045" w:author="Paul Janssen" w:date="2020-06-10T18:30:00Z"/>
                    </w:rPr>
                  </w:pPr>
                  <w:ins w:id="1046" w:author="Paul Janssen" w:date="2020-06-10T18:30:00Z">
                    <w:r w:rsidRPr="00A25D4D">
                      <w:t> </w:t>
                    </w:r>
                  </w:ins>
                </w:p>
              </w:tc>
              <w:tc>
                <w:tcPr>
                  <w:tcW w:w="1500" w:type="dxa"/>
                  <w:hideMark/>
                  <w:tcPrChange w:id="1047" w:author="Paul Janssen" w:date="2020-06-10T18:32:00Z">
                    <w:tcPr>
                      <w:tcW w:w="1500" w:type="dxa"/>
                      <w:hideMark/>
                    </w:tcPr>
                  </w:tcPrChange>
                </w:tcPr>
                <w:p w14:paraId="7D476F4D" w14:textId="77777777" w:rsidR="00115446" w:rsidRPr="00A25D4D" w:rsidRDefault="00115446" w:rsidP="00B50B58">
                  <w:pPr>
                    <w:jc w:val="left"/>
                    <w:rPr>
                      <w:ins w:id="1048" w:author="Paul Janssen" w:date="2020-06-10T18:30:00Z"/>
                    </w:rPr>
                  </w:pPr>
                  <w:proofErr w:type="spellStart"/>
                  <w:ins w:id="1049" w:author="Paul Janssen" w:date="2020-06-10T18:30:00Z">
                    <w:r w:rsidRPr="00A25D4D">
                      <w:t>Governance</w:t>
                    </w:r>
                    <w:proofErr w:type="spellEnd"/>
                    <w:r w:rsidRPr="00A25D4D">
                      <w:t>:</w:t>
                    </w:r>
                  </w:ins>
                </w:p>
              </w:tc>
              <w:tc>
                <w:tcPr>
                  <w:tcW w:w="6787" w:type="dxa"/>
                  <w:hideMark/>
                  <w:tcPrChange w:id="1050" w:author="Paul Janssen" w:date="2020-06-10T18:32:00Z">
                    <w:tcPr>
                      <w:tcW w:w="0" w:type="auto"/>
                      <w:hideMark/>
                    </w:tcPr>
                  </w:tcPrChange>
                </w:tcPr>
                <w:p w14:paraId="3885CABE" w14:textId="77777777" w:rsidR="00115446" w:rsidRPr="00A25D4D" w:rsidRDefault="00115446" w:rsidP="00B50B58">
                  <w:pPr>
                    <w:jc w:val="left"/>
                    <w:rPr>
                      <w:ins w:id="1051" w:author="Paul Janssen" w:date="2020-06-10T18:30:00Z"/>
                    </w:rPr>
                  </w:pPr>
                  <w:proofErr w:type="spellStart"/>
                  <w:ins w:id="1052" w:author="Paul Janssen" w:date="2020-06-10T18:30:00Z">
                    <w:r w:rsidRPr="00A25D4D">
                      <w:t>Uitbreidbaar</w:t>
                    </w:r>
                    <w:proofErr w:type="spellEnd"/>
                  </w:ins>
                </w:p>
              </w:tc>
            </w:tr>
          </w:tbl>
          <w:p w14:paraId="79258CF8" w14:textId="77777777" w:rsidR="00115446" w:rsidRPr="00A25D4D" w:rsidRDefault="00115446" w:rsidP="00B50B58">
            <w:pPr>
              <w:jc w:val="left"/>
              <w:rPr>
                <w:ins w:id="1053"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lastRenderedPageBreak/>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lastRenderedPageBreak/>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lastRenderedPageBreak/>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lastRenderedPageBreak/>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1054" w:name="_Toc487109311"/>
      <w:r w:rsidRPr="00A25D4D">
        <w:t xml:space="preserve">Kandidaat types en </w:t>
      </w:r>
      <w:proofErr w:type="spellStart"/>
      <w:r w:rsidRPr="00A25D4D">
        <w:t>placeholders</w:t>
      </w:r>
      <w:bookmarkEnd w:id="1054"/>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lastRenderedPageBreak/>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lastRenderedPageBreak/>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lastRenderedPageBreak/>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lastRenderedPageBreak/>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lastRenderedPageBreak/>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lastRenderedPageBreak/>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lastRenderedPageBreak/>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lastRenderedPageBreak/>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lastRenderedPageBreak/>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lastRenderedPageBreak/>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lastRenderedPageBreak/>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lastRenderedPageBreak/>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lastRenderedPageBreak/>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lastRenderedPageBreak/>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lastRenderedPageBreak/>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lastRenderedPageBreak/>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lastRenderedPageBreak/>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1055" w:name="_Toc487109312"/>
      <w:r>
        <w:t>G</w:t>
      </w:r>
      <w:r w:rsidRPr="00A25D4D">
        <w:t>eïmporteerde types (informatief)</w:t>
      </w:r>
      <w:bookmarkEnd w:id="1055"/>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lastRenderedPageBreak/>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lastRenderedPageBreak/>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lastRenderedPageBreak/>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056" w:name="_Toc402785738"/>
    </w:p>
    <w:p w14:paraId="625F6269" w14:textId="11F5D105" w:rsidR="00D421C4" w:rsidRDefault="00D421C4" w:rsidP="000E0786">
      <w:pPr>
        <w:pStyle w:val="Hoofdstuktitel"/>
        <w:jc w:val="left"/>
      </w:pPr>
      <w:bookmarkStart w:id="1057" w:name="_Toc399786906"/>
      <w:bookmarkStart w:id="1058" w:name="_Toc487109313"/>
      <w:r>
        <w:t xml:space="preserve">Bijlage 4: Alle </w:t>
      </w:r>
      <w:r w:rsidR="00135FA7">
        <w:t>IMKL</w:t>
      </w:r>
      <w:r w:rsidR="00355231">
        <w:t xml:space="preserve"> </w:t>
      </w:r>
      <w:proofErr w:type="spellStart"/>
      <w:r w:rsidR="00C2546C">
        <w:t>waardelijsten</w:t>
      </w:r>
      <w:proofErr w:type="spellEnd"/>
      <w:r>
        <w:t xml:space="preserve"> samen</w:t>
      </w:r>
      <w:bookmarkEnd w:id="1057"/>
      <w:bookmarkEnd w:id="1058"/>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056"/>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40D35" w14:textId="77777777" w:rsidR="00B7696A" w:rsidRDefault="00B7696A">
      <w:r>
        <w:separator/>
      </w:r>
    </w:p>
    <w:p w14:paraId="7D2B6F56" w14:textId="77777777" w:rsidR="00B7696A" w:rsidRDefault="00B7696A"/>
  </w:endnote>
  <w:endnote w:type="continuationSeparator" w:id="0">
    <w:p w14:paraId="713C6813" w14:textId="77777777" w:rsidR="00B7696A" w:rsidRDefault="00B7696A">
      <w:r>
        <w:continuationSeparator/>
      </w:r>
    </w:p>
    <w:p w14:paraId="3571A7C6" w14:textId="77777777" w:rsidR="00B7696A" w:rsidRDefault="00B76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930257" w14:paraId="72796150" w14:textId="77777777">
      <w:tc>
        <w:tcPr>
          <w:tcW w:w="648" w:type="dxa"/>
        </w:tcPr>
        <w:p w14:paraId="76822A31" w14:textId="77777777" w:rsidR="00930257" w:rsidRPr="00E2691E" w:rsidRDefault="00930257"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930257" w:rsidRDefault="00930257"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930257" w:rsidRDefault="00930257" w:rsidP="00064FFB"/>
  <w:p w14:paraId="04DF9D3F" w14:textId="77777777" w:rsidR="00930257" w:rsidRDefault="00930257" w:rsidP="00064FFB"/>
  <w:p w14:paraId="11A03F93" w14:textId="77777777" w:rsidR="00930257" w:rsidRDefault="009302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930257" w:rsidRDefault="00930257"/>
  <w:p w14:paraId="32D5E7B1" w14:textId="77777777" w:rsidR="00930257" w:rsidRDefault="009302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930257" w14:paraId="425AA979" w14:textId="77777777">
      <w:trPr>
        <w:trHeight w:val="182"/>
      </w:trPr>
      <w:tc>
        <w:tcPr>
          <w:tcW w:w="540" w:type="dxa"/>
        </w:tcPr>
        <w:p w14:paraId="5290E4C9" w14:textId="77777777" w:rsidR="00930257" w:rsidRPr="007008A1" w:rsidRDefault="00930257"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930257" w:rsidRPr="007008A1" w:rsidRDefault="00930257" w:rsidP="006B763D">
          <w:pPr>
            <w:rPr>
              <w:sz w:val="14"/>
              <w:szCs w:val="14"/>
            </w:rPr>
          </w:pPr>
          <w:r>
            <w:rPr>
              <w:sz w:val="14"/>
              <w:szCs w:val="14"/>
            </w:rPr>
            <w:t>Rapport IMKL - Objectcatalogus</w:t>
          </w:r>
        </w:p>
      </w:tc>
    </w:tr>
  </w:tbl>
  <w:p w14:paraId="2B2468E4" w14:textId="77777777" w:rsidR="00930257" w:rsidRDefault="00930257"/>
  <w:p w14:paraId="2ED8B5D1" w14:textId="77777777" w:rsidR="00930257" w:rsidRDefault="009302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CB481" w14:textId="77777777" w:rsidR="00B7696A" w:rsidRDefault="00B7696A">
      <w:r>
        <w:separator/>
      </w:r>
    </w:p>
    <w:p w14:paraId="2F158CB6" w14:textId="77777777" w:rsidR="00B7696A" w:rsidRDefault="00B7696A"/>
  </w:footnote>
  <w:footnote w:type="continuationSeparator" w:id="0">
    <w:p w14:paraId="3D5E88F3" w14:textId="77777777" w:rsidR="00B7696A" w:rsidRDefault="00B7696A">
      <w:r>
        <w:continuationSeparator/>
      </w:r>
    </w:p>
    <w:p w14:paraId="6EB8A8E4" w14:textId="77777777" w:rsidR="00B7696A" w:rsidRDefault="00B769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930257" w:rsidRDefault="00930257" w:rsidP="00064FFB">
    <w:pPr>
      <w:jc w:val="center"/>
    </w:pPr>
  </w:p>
  <w:p w14:paraId="455C12D4" w14:textId="77777777" w:rsidR="00930257" w:rsidRDefault="00930257">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930257" w:rsidRDefault="00930257"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930257" w:rsidRDefault="009302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7176"/>
    <w:rsid w:val="00160954"/>
    <w:rsid w:val="00164A64"/>
    <w:rsid w:val="00165DD8"/>
    <w:rsid w:val="001663FD"/>
    <w:rsid w:val="001838A2"/>
    <w:rsid w:val="00186814"/>
    <w:rsid w:val="00190D59"/>
    <w:rsid w:val="001A0123"/>
    <w:rsid w:val="001A21DD"/>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27B65"/>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5F9"/>
    <w:rsid w:val="00797440"/>
    <w:rsid w:val="007A19E7"/>
    <w:rsid w:val="007A3B5C"/>
    <w:rsid w:val="007A5DA0"/>
    <w:rsid w:val="007C5935"/>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6AD9"/>
    <w:rsid w:val="00B02EB2"/>
    <w:rsid w:val="00B03B8B"/>
    <w:rsid w:val="00B120AA"/>
    <w:rsid w:val="00B16FB6"/>
    <w:rsid w:val="00B21B34"/>
    <w:rsid w:val="00B37AE9"/>
    <w:rsid w:val="00B40EFB"/>
    <w:rsid w:val="00B437F5"/>
    <w:rsid w:val="00B453BD"/>
    <w:rsid w:val="00B50B58"/>
    <w:rsid w:val="00B50FEC"/>
    <w:rsid w:val="00B55BCA"/>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C25D2"/>
    <w:rsid w:val="00FD130F"/>
    <w:rsid w:val="00FD17A8"/>
    <w:rsid w:val="00FD65D1"/>
    <w:rsid w:val="00FE02E4"/>
    <w:rsid w:val="00FE154F"/>
    <w:rsid w:val="00FE40D1"/>
    <w:rsid w:val="00FE4B2F"/>
    <w:rsid w:val="00FF07BA"/>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411</TotalTime>
  <Pages>1</Pages>
  <Words>21058</Words>
  <Characters>115821</Characters>
  <Application>Microsoft Office Word</Application>
  <DocSecurity>0</DocSecurity>
  <Lines>965</Lines>
  <Paragraphs>273</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136606</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29</cp:revision>
  <cp:lastPrinted>2017-07-06T11:02:00Z</cp:lastPrinted>
  <dcterms:created xsi:type="dcterms:W3CDTF">2017-06-30T12:01:00Z</dcterms:created>
  <dcterms:modified xsi:type="dcterms:W3CDTF">2020-09-01T10:53:00Z</dcterms:modified>
</cp:coreProperties>
</file>