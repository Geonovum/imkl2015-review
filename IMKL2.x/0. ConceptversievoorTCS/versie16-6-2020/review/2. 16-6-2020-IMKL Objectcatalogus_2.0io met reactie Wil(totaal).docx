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7777777"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A9EEB60" w:rsidR="00672722" w:rsidRPr="00BB3722" w:rsidRDefault="00413B09" w:rsidP="000E0786">
      <w:pPr>
        <w:spacing w:line="240" w:lineRule="atLeast"/>
        <w:jc w:val="left"/>
      </w:pPr>
      <w:r>
        <w:rPr>
          <w:noProof/>
        </w:rPr>
        <mc:AlternateContent>
          <mc:Choice Requires="wps">
            <w:drawing>
              <wp:anchor distT="0" distB="0" distL="114300" distR="114300" simplePos="0" relativeHeight="251655168" behindDoc="0" locked="0" layoutInCell="1" allowOverlap="1" wp14:anchorId="4CF4BA0E" wp14:editId="0E1945FE">
                <wp:simplePos x="0" y="0"/>
                <wp:positionH relativeFrom="column">
                  <wp:posOffset>228600</wp:posOffset>
                </wp:positionH>
                <wp:positionV relativeFrom="paragraph">
                  <wp:posOffset>114300</wp:posOffset>
                </wp:positionV>
                <wp:extent cx="4914900" cy="11811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181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B4B6E3" w14:textId="77777777" w:rsidR="00371F03" w:rsidRDefault="00371F03" w:rsidP="007911E4">
                            <w:pPr>
                              <w:spacing w:line="360" w:lineRule="auto"/>
                              <w:ind w:left="14" w:hanging="14"/>
                              <w:rPr>
                                <w:sz w:val="28"/>
                                <w:szCs w:val="28"/>
                              </w:rPr>
                            </w:pPr>
                            <w:r>
                              <w:rPr>
                                <w:sz w:val="28"/>
                                <w:szCs w:val="28"/>
                              </w:rPr>
                              <w:t>Rapport</w:t>
                            </w:r>
                          </w:p>
                          <w:p w14:paraId="26D8FBA2" w14:textId="1456DC13" w:rsidR="00371F03" w:rsidRDefault="00371F03" w:rsidP="00BB3722">
                            <w:pPr>
                              <w:spacing w:line="360" w:lineRule="auto"/>
                              <w:ind w:left="14" w:hanging="14"/>
                              <w:rPr>
                                <w:sz w:val="28"/>
                                <w:szCs w:val="28"/>
                              </w:rPr>
                            </w:pPr>
                            <w:r>
                              <w:rPr>
                                <w:sz w:val="28"/>
                                <w:szCs w:val="28"/>
                              </w:rPr>
                              <w:t>IMKL - Objectcatalogus</w:t>
                            </w:r>
                          </w:p>
                          <w:p w14:paraId="6D3A2F2B" w14:textId="4A219A37" w:rsidR="00371F03" w:rsidRPr="00050D03" w:rsidRDefault="00371F03">
                            <w:pPr>
                              <w:spacing w:line="360" w:lineRule="auto"/>
                              <w:ind w:left="14" w:hanging="14"/>
                              <w:jc w:val="left"/>
                              <w:rPr>
                                <w:sz w:val="20"/>
                                <w:szCs w:val="20"/>
                              </w:rPr>
                              <w:pPrChange w:id="0" w:author="Paul Janssen" w:date="2020-06-11T10:17:00Z">
                                <w:pPr>
                                  <w:spacing w:line="360" w:lineRule="auto"/>
                                  <w:ind w:left="14" w:hanging="14"/>
                                </w:pPr>
                              </w:pPrChange>
                            </w:pPr>
                            <w:r>
                              <w:rPr>
                                <w:sz w:val="20"/>
                                <w:szCs w:val="20"/>
                              </w:rPr>
                              <w:t xml:space="preserve">onderdeel van </w:t>
                            </w:r>
                            <w:ins w:id="1" w:author="Paul Janssen" w:date="2020-06-11T10:16:00Z">
                              <w:r>
                                <w:rPr>
                                  <w:sz w:val="20"/>
                                  <w:szCs w:val="20"/>
                                </w:rPr>
                                <w:t>Informatiemodel Kabels en Leidingen (IMKL)</w:t>
                              </w:r>
                            </w:ins>
                            <w:del w:id="2" w:author="Paul Janssen" w:date="2020-06-11T10:16:00Z">
                              <w:r w:rsidDel="00160954">
                                <w:rPr>
                                  <w:sz w:val="20"/>
                                  <w:szCs w:val="20"/>
                                </w:rPr>
                                <w:delText>IMKL – Dataspecificatie Utiliteitsnetten</w:delText>
                              </w:r>
                            </w:del>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4BA0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" stroked="f">
                <v:textbox>
                  <w:txbxContent>
                    <w:p w14:paraId="63B4B6E3" w14:textId="77777777" w:rsidR="00371F03" w:rsidRDefault="00371F03" w:rsidP="007911E4">
                      <w:pPr>
                        <w:spacing w:line="360" w:lineRule="auto"/>
                        <w:ind w:left="14" w:hanging="14"/>
                        <w:rPr>
                          <w:sz w:val="28"/>
                          <w:szCs w:val="28"/>
                        </w:rPr>
                      </w:pPr>
                      <w:r>
                        <w:rPr>
                          <w:sz w:val="28"/>
                          <w:szCs w:val="28"/>
                        </w:rPr>
                        <w:t>Rapport</w:t>
                      </w:r>
                    </w:p>
                    <w:p w14:paraId="26D8FBA2" w14:textId="1456DC13" w:rsidR="00371F03" w:rsidRDefault="00371F03" w:rsidP="00BB3722">
                      <w:pPr>
                        <w:spacing w:line="360" w:lineRule="auto"/>
                        <w:ind w:left="14" w:hanging="14"/>
                        <w:rPr>
                          <w:sz w:val="28"/>
                          <w:szCs w:val="28"/>
                        </w:rPr>
                      </w:pPr>
                      <w:r>
                        <w:rPr>
                          <w:sz w:val="28"/>
                          <w:szCs w:val="28"/>
                        </w:rPr>
                        <w:t>IMKL - Objectcatalogus</w:t>
                      </w:r>
                    </w:p>
                    <w:p w14:paraId="6D3A2F2B" w14:textId="4A219A37" w:rsidR="00371F03" w:rsidRPr="00050D03" w:rsidRDefault="00371F03">
                      <w:pPr>
                        <w:spacing w:line="360" w:lineRule="auto"/>
                        <w:ind w:left="14" w:hanging="14"/>
                        <w:jc w:val="left"/>
                        <w:rPr>
                          <w:sz w:val="20"/>
                          <w:szCs w:val="20"/>
                        </w:rPr>
                        <w:pPrChange w:id="3" w:author="Paul Janssen" w:date="2020-06-11T10:17:00Z">
                          <w:pPr>
                            <w:spacing w:line="360" w:lineRule="auto"/>
                            <w:ind w:left="14" w:hanging="14"/>
                          </w:pPr>
                        </w:pPrChange>
                      </w:pPr>
                      <w:r>
                        <w:rPr>
                          <w:sz w:val="20"/>
                          <w:szCs w:val="20"/>
                        </w:rPr>
                        <w:t xml:space="preserve">onderdeel van </w:t>
                      </w:r>
                      <w:ins w:id="4" w:author="Paul Janssen" w:date="2020-06-11T10:16:00Z">
                        <w:r>
                          <w:rPr>
                            <w:sz w:val="20"/>
                            <w:szCs w:val="20"/>
                          </w:rPr>
                          <w:t>Informatiemodel Kabels en Leidingen (IMKL)</w:t>
                        </w:r>
                      </w:ins>
                      <w:del w:id="5" w:author="Paul Janssen" w:date="2020-06-11T10:16:00Z">
                        <w:r w:rsidDel="00160954">
                          <w:rPr>
                            <w:sz w:val="20"/>
                            <w:szCs w:val="20"/>
                          </w:rPr>
                          <w:delText>IMKL – Dataspecificatie Utiliteitsnetten</w:delText>
                        </w:r>
                      </w:del>
                    </w:p>
                  </w:txbxContent>
                </v:textbox>
                <w10:wrap type="square"/>
              </v:shape>
            </w:pict>
          </mc:Fallback>
        </mc:AlternateConten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3C7F4BF8" w:rsidR="00672722" w:rsidRPr="00BB3722" w:rsidRDefault="00447FC6" w:rsidP="000E0786">
      <w:pPr>
        <w:spacing w:line="240" w:lineRule="atLeast"/>
        <w:jc w:val="left"/>
        <w:sectPr w:rsidR="00672722" w:rsidRPr="00BB3722" w:rsidSect="00EC1EEF">
          <w:headerReference w:type="even" r:id="rId8"/>
          <w:headerReference w:type="default" r:id="rId9"/>
          <w:footerReference w:type="even" r:id="rId10"/>
          <w:footerReference w:type="default" r:id="rId11"/>
          <w:headerReference w:type="first" r:id="rId12"/>
          <w:footerReference w:type="first" r:id="rId13"/>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413B09">
        <w:rPr>
          <w:noProof/>
        </w:rPr>
        <mc:AlternateContent>
          <mc:Choice Requires="wps">
            <w:drawing>
              <wp:anchor distT="0" distB="0" distL="114300" distR="114300" simplePos="0" relativeHeight="251662336" behindDoc="0" locked="0" layoutInCell="1" allowOverlap="1" wp14:anchorId="722D515B" wp14:editId="216BB805">
                <wp:simplePos x="0" y="0"/>
                <wp:positionH relativeFrom="column">
                  <wp:posOffset>-227330</wp:posOffset>
                </wp:positionH>
                <wp:positionV relativeFrom="paragraph">
                  <wp:posOffset>5714365</wp:posOffset>
                </wp:positionV>
                <wp:extent cx="6363335" cy="568960"/>
                <wp:effectExtent l="0" t="0" r="0" b="0"/>
                <wp:wrapSquare wrapText="bothSides"/>
                <wp:docPr id="6"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68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22474D" w14:textId="77777777" w:rsidR="00371F03" w:rsidRPr="00672722" w:rsidRDefault="00371F03" w:rsidP="00813CE2">
                            <w:pPr>
                              <w:rPr>
                                <w:b/>
                              </w:rPr>
                            </w:pPr>
                            <w:r>
                              <w:rPr>
                                <w:b/>
                              </w:rPr>
                              <w:t>rechtenbeleid</w:t>
                            </w:r>
                          </w:p>
                          <w:p w14:paraId="6A161A21" w14:textId="3F95E72C" w:rsidR="00371F03" w:rsidRDefault="00371F03" w:rsidP="00813CE2">
                            <w:pPr>
                              <w:ind w:left="709" w:firstLine="709"/>
                            </w:pPr>
                            <w:r w:rsidRPr="00D774FF">
                              <w:t xml:space="preserve">Naamsvermelding-GeenAfgeleideWerken </w:t>
                            </w:r>
                            <w:del w:id="6" w:author="Paul Janssen" w:date="2020-06-16T16:40:00Z">
                              <w:r w:rsidRPr="00D774FF" w:rsidDel="000955F0">
                                <w:delText>3</w:delText>
                              </w:r>
                            </w:del>
                            <w:ins w:id="7" w:author="Paul Janssen" w:date="2020-06-16T16:40:00Z">
                              <w:r>
                                <w:t>4</w:t>
                              </w:r>
                            </w:ins>
                            <w:r w:rsidRPr="00D774FF">
                              <w:t>.0 Nederland</w:t>
                            </w:r>
                          </w:p>
                          <w:p w14:paraId="6CF556ED" w14:textId="04595285" w:rsidR="00371F03" w:rsidRDefault="00371F03" w:rsidP="00813CE2">
                            <w:pPr>
                              <w:ind w:left="709" w:firstLine="709"/>
                            </w:pPr>
                            <w:r w:rsidRPr="00D774FF">
                              <w:t xml:space="preserve">(CC BY-ND </w:t>
                            </w:r>
                            <w:r>
                              <w:t>4</w:t>
                            </w:r>
                            <w:r w:rsidRPr="00D774FF">
                              <w:t>.0)</w:t>
                            </w:r>
                            <w:r>
                              <w:t xml:space="preserve"> </w:t>
                            </w:r>
                            <w:r>
                              <w:tab/>
                            </w:r>
                          </w:p>
                          <w:p w14:paraId="1B14B45E" w14:textId="77777777" w:rsidR="00371F03" w:rsidRDefault="00371F03" w:rsidP="00813CE2">
                            <w:pPr>
                              <w:ind w:left="709" w:firstLine="709"/>
                            </w:pPr>
                          </w:p>
                          <w:p w14:paraId="04582DC7" w14:textId="77777777" w:rsidR="00371F03" w:rsidRPr="002564CF" w:rsidRDefault="00371F03" w:rsidP="00813CE2">
                            <w:r w:rsidRPr="00D774FF" w:rsidDel="000A350C">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D515B" id="Tekstvak 7" o:spid="_x0000_s1027" type="#_x0000_t202" style="position:absolute;margin-left:-17.9pt;margin-top:449.95pt;width:501.05pt;height:4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" stroked="f">
                <v:textbox>
                  <w:txbxContent>
                    <w:p w14:paraId="1C22474D" w14:textId="77777777" w:rsidR="00371F03" w:rsidRPr="00672722" w:rsidRDefault="00371F03" w:rsidP="00813CE2">
                      <w:pPr>
                        <w:rPr>
                          <w:b/>
                        </w:rPr>
                      </w:pPr>
                      <w:r>
                        <w:rPr>
                          <w:b/>
                        </w:rPr>
                        <w:t>rechtenbeleid</w:t>
                      </w:r>
                    </w:p>
                    <w:p w14:paraId="6A161A21" w14:textId="3F95E72C" w:rsidR="00371F03" w:rsidRDefault="00371F03" w:rsidP="00813CE2">
                      <w:pPr>
                        <w:ind w:left="709" w:firstLine="709"/>
                      </w:pPr>
                      <w:r w:rsidRPr="00D774FF">
                        <w:t xml:space="preserve">Naamsvermelding-GeenAfgeleideWerken </w:t>
                      </w:r>
                      <w:del w:id="8" w:author="Paul Janssen" w:date="2020-06-16T16:40:00Z">
                        <w:r w:rsidRPr="00D774FF" w:rsidDel="000955F0">
                          <w:delText>3</w:delText>
                        </w:r>
                      </w:del>
                      <w:ins w:id="9" w:author="Paul Janssen" w:date="2020-06-16T16:40:00Z">
                        <w:r>
                          <w:t>4</w:t>
                        </w:r>
                      </w:ins>
                      <w:r w:rsidRPr="00D774FF">
                        <w:t>.0 Nederland</w:t>
                      </w:r>
                    </w:p>
                    <w:p w14:paraId="6CF556ED" w14:textId="04595285" w:rsidR="00371F03" w:rsidRDefault="00371F03" w:rsidP="00813CE2">
                      <w:pPr>
                        <w:ind w:left="709" w:firstLine="709"/>
                      </w:pPr>
                      <w:r w:rsidRPr="00D774FF">
                        <w:t xml:space="preserve">(CC BY-ND </w:t>
                      </w:r>
                      <w:r>
                        <w:t>4</w:t>
                      </w:r>
                      <w:r w:rsidRPr="00D774FF">
                        <w:t>.0)</w:t>
                      </w:r>
                      <w:r>
                        <w:t xml:space="preserve"> </w:t>
                      </w:r>
                      <w:r>
                        <w:tab/>
                      </w:r>
                    </w:p>
                    <w:p w14:paraId="1B14B45E" w14:textId="77777777" w:rsidR="00371F03" w:rsidRDefault="00371F03" w:rsidP="00813CE2">
                      <w:pPr>
                        <w:ind w:left="709" w:firstLine="709"/>
                      </w:pPr>
                    </w:p>
                    <w:p w14:paraId="04582DC7" w14:textId="77777777" w:rsidR="00371F03" w:rsidRPr="002564CF" w:rsidRDefault="00371F03" w:rsidP="00813CE2">
                      <w:r w:rsidRPr="00D774FF" w:rsidDel="000A350C">
                        <w:t xml:space="preserve"> </w:t>
                      </w:r>
                    </w:p>
                  </w:txbxContent>
                </v:textbox>
                <w10:wrap type="square"/>
              </v:shape>
            </w:pict>
          </mc:Fallback>
        </mc:AlternateContent>
      </w:r>
      <w:r w:rsidR="00413B09">
        <w:rPr>
          <w:noProof/>
        </w:rPr>
        <mc:AlternateContent>
          <mc:Choice Requires="wps">
            <w:drawing>
              <wp:anchor distT="0" distB="0" distL="114300" distR="114300" simplePos="0" relativeHeight="251658240" behindDoc="0" locked="0" layoutInCell="1" allowOverlap="1" wp14:anchorId="4F970ACA" wp14:editId="4DC9B27E">
                <wp:simplePos x="0" y="0"/>
                <wp:positionH relativeFrom="column">
                  <wp:posOffset>-228600</wp:posOffset>
                </wp:positionH>
                <wp:positionV relativeFrom="paragraph">
                  <wp:posOffset>4343400</wp:posOffset>
                </wp:positionV>
                <wp:extent cx="2171700" cy="457200"/>
                <wp:effectExtent l="0" t="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5347" w14:textId="77777777" w:rsidR="00371F03" w:rsidRPr="00672722" w:rsidRDefault="00371F03" w:rsidP="00796267">
                            <w:pPr>
                              <w:rPr>
                                <w:b/>
                              </w:rPr>
                            </w:pPr>
                            <w:r w:rsidRPr="00672722">
                              <w:rPr>
                                <w:b/>
                              </w:rPr>
                              <w:t>versie</w:t>
                            </w:r>
                          </w:p>
                          <w:p w14:paraId="7103C021" w14:textId="281CBCBC" w:rsidR="00371F03" w:rsidRPr="00870DA6" w:rsidRDefault="00371F03" w:rsidP="00796267">
                            <w:r>
                              <w:t>2.0io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70ACA" id="Text Box 7" o:spid="_x0000_s1028" type="#_x0000_t202" style="position:absolute;margin-left:-18pt;margin-top:342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" stroked="f">
                <v:textbox>
                  <w:txbxContent>
                    <w:p w14:paraId="5FAC5347" w14:textId="77777777" w:rsidR="00371F03" w:rsidRPr="00672722" w:rsidRDefault="00371F03" w:rsidP="00796267">
                      <w:pPr>
                        <w:rPr>
                          <w:b/>
                        </w:rPr>
                      </w:pPr>
                      <w:r w:rsidRPr="00672722">
                        <w:rPr>
                          <w:b/>
                        </w:rPr>
                        <w:t>versie</w:t>
                      </w:r>
                    </w:p>
                    <w:p w14:paraId="7103C021" w14:textId="281CBCBC" w:rsidR="00371F03" w:rsidRPr="00870DA6" w:rsidRDefault="00371F03" w:rsidP="00796267">
                      <w:r>
                        <w:t>2.0io</w:t>
                      </w:r>
                    </w:p>
                  </w:txbxContent>
                </v:textbox>
                <w10:wrap type="square"/>
              </v:shape>
            </w:pict>
          </mc:Fallback>
        </mc:AlternateContent>
      </w:r>
      <w:r w:rsidR="00413B09">
        <w:rPr>
          <w:noProof/>
        </w:rPr>
        <mc:AlternateContent>
          <mc:Choice Requires="wps">
            <w:drawing>
              <wp:anchor distT="0" distB="0" distL="114300" distR="114300" simplePos="0" relativeHeight="251657216" behindDoc="0" locked="0" layoutInCell="1" allowOverlap="1" wp14:anchorId="7085D59A" wp14:editId="7C2AB283">
                <wp:simplePos x="0" y="0"/>
                <wp:positionH relativeFrom="column">
                  <wp:posOffset>-228600</wp:posOffset>
                </wp:positionH>
                <wp:positionV relativeFrom="paragraph">
                  <wp:posOffset>3429000</wp:posOffset>
                </wp:positionV>
                <wp:extent cx="2171700" cy="457200"/>
                <wp:effectExtent l="0" t="0" r="0" b="0"/>
                <wp:wrapSquare wrapText="bothSides"/>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0C3804" w14:textId="77777777" w:rsidR="00371F03" w:rsidRDefault="00371F03" w:rsidP="00672722">
                            <w:pPr>
                              <w:jc w:val="left"/>
                              <w:rPr>
                                <w:b/>
                              </w:rPr>
                            </w:pPr>
                            <w:r w:rsidRPr="00672722">
                              <w:rPr>
                                <w:b/>
                              </w:rPr>
                              <w:t>datum</w:t>
                            </w:r>
                          </w:p>
                          <w:p w14:paraId="67CDDD0C" w14:textId="418EF3C5" w:rsidR="00371F03" w:rsidRPr="004419AB" w:rsidRDefault="00371F03" w:rsidP="00672722">
                            <w:pPr>
                              <w:jc w:val="left"/>
                            </w:pPr>
                            <w:del w:id="10" w:author="Paul Janssen" w:date="2020-06-16T16:34:00Z">
                              <w:r w:rsidDel="00534EC4">
                                <w:delText xml:space="preserve">6 </w:delText>
                              </w:r>
                            </w:del>
                            <w:ins w:id="11" w:author="Paul Janssen" w:date="2020-06-16T16:34:00Z">
                              <w:r>
                                <w:t xml:space="preserve">16 </w:t>
                              </w:r>
                            </w:ins>
                            <w:r>
                              <w:t>juni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5D59A" id="Text Box 6" o:spid="_x0000_s1029" type="#_x0000_t202" style="position:absolute;margin-left:-18pt;margin-top:270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" stroked="f">
                <v:textbox>
                  <w:txbxContent>
                    <w:p w14:paraId="580C3804" w14:textId="77777777" w:rsidR="00371F03" w:rsidRDefault="00371F03" w:rsidP="00672722">
                      <w:pPr>
                        <w:jc w:val="left"/>
                        <w:rPr>
                          <w:b/>
                        </w:rPr>
                      </w:pPr>
                      <w:r w:rsidRPr="00672722">
                        <w:rPr>
                          <w:b/>
                        </w:rPr>
                        <w:t>datum</w:t>
                      </w:r>
                    </w:p>
                    <w:p w14:paraId="67CDDD0C" w14:textId="418EF3C5" w:rsidR="00371F03" w:rsidRPr="004419AB" w:rsidRDefault="00371F03" w:rsidP="00672722">
                      <w:pPr>
                        <w:jc w:val="left"/>
                      </w:pPr>
                      <w:del w:id="12" w:author="Paul Janssen" w:date="2020-06-16T16:34:00Z">
                        <w:r w:rsidDel="00534EC4">
                          <w:delText xml:space="preserve">6 </w:delText>
                        </w:r>
                      </w:del>
                      <w:ins w:id="13" w:author="Paul Janssen" w:date="2020-06-16T16:34:00Z">
                        <w:r>
                          <w:t xml:space="preserve">16 </w:t>
                        </w:r>
                      </w:ins>
                      <w:r>
                        <w:t>juni 2020</w:t>
                      </w:r>
                    </w:p>
                  </w:txbxContent>
                </v:textbox>
                <w10:wrap type="square"/>
              </v:shape>
            </w:pict>
          </mc:Fallback>
        </mc:AlternateContent>
      </w:r>
      <w:r w:rsidR="00413B09">
        <w:rPr>
          <w:noProof/>
        </w:rPr>
        <mc:AlternateContent>
          <mc:Choice Requires="wps">
            <w:drawing>
              <wp:anchor distT="0" distB="0" distL="114300" distR="114300" simplePos="0" relativeHeight="251656192" behindDoc="0" locked="0" layoutInCell="1" allowOverlap="1" wp14:anchorId="59605633" wp14:editId="7450F4E9">
                <wp:simplePos x="0" y="0"/>
                <wp:positionH relativeFrom="column">
                  <wp:posOffset>228600</wp:posOffset>
                </wp:positionH>
                <wp:positionV relativeFrom="paragraph">
                  <wp:posOffset>228600</wp:posOffset>
                </wp:positionV>
                <wp:extent cx="5029200" cy="4953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A491DA" w14:textId="77777777" w:rsidR="00371F03" w:rsidRPr="00D761FB" w:rsidRDefault="00371F03" w:rsidP="00796267">
                            <w:pPr>
                              <w:rPr>
                                <w:sz w:val="24"/>
                                <w:szCs w:val="24"/>
                              </w:rPr>
                            </w:pPr>
                            <w:bookmarkStart w:id="14" w:name="Opdrachtgever"/>
                            <w:r w:rsidRPr="00FD130F">
                              <w:rPr>
                                <w:sz w:val="24"/>
                                <w:szCs w:val="24"/>
                              </w:rPr>
                              <w:t>Geonovum</w:t>
                            </w:r>
                            <w:bookmarkEnd w:id="1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605633" id="Text Box 3" o:spid="_x0000_s1030" type="#_x0000_t202" style="position:absolute;margin-left:18pt;margin-top:18pt;width:396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" stroked="f">
                <v:textbox>
                  <w:txbxContent>
                    <w:p w14:paraId="00A491DA" w14:textId="77777777" w:rsidR="00371F03" w:rsidRPr="00D761FB" w:rsidRDefault="00371F03" w:rsidP="00796267">
                      <w:pPr>
                        <w:rPr>
                          <w:sz w:val="24"/>
                          <w:szCs w:val="24"/>
                        </w:rPr>
                      </w:pPr>
                      <w:bookmarkStart w:id="15" w:name="Opdrachtgever"/>
                      <w:r w:rsidRPr="00FD130F">
                        <w:rPr>
                          <w:sz w:val="24"/>
                          <w:szCs w:val="24"/>
                        </w:rPr>
                        <w:t>Geonovum</w:t>
                      </w:r>
                      <w:bookmarkEnd w:id="15"/>
                    </w:p>
                  </w:txbxContent>
                </v:textbox>
                <w10:wrap type="square"/>
              </v:shape>
            </w:pict>
          </mc:Fallback>
        </mc:AlternateConten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77777777"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3982BEE7" w14:textId="77777777" w:rsidR="007060DF" w:rsidRDefault="00371F03"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67E26567" w14:textId="77777777" w:rsidR="007060DF" w:rsidRDefault="00371F03"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1B44CE">
          <w:rPr>
            <w:noProof/>
            <w:webHidden/>
          </w:rPr>
          <w:t>7</w:t>
        </w:r>
        <w:r w:rsidR="007060DF">
          <w:rPr>
            <w:noProof/>
            <w:webHidden/>
          </w:rPr>
          <w:fldChar w:fldCharType="end"/>
        </w:r>
      </w:hyperlink>
    </w:p>
    <w:p w14:paraId="7359172D" w14:textId="77777777" w:rsidR="007060DF" w:rsidRDefault="00371F03"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1B44CE">
          <w:rPr>
            <w:noProof/>
            <w:webHidden/>
          </w:rPr>
          <w:t>43</w:t>
        </w:r>
        <w:r w:rsidR="007060DF">
          <w:rPr>
            <w:noProof/>
            <w:webHidden/>
          </w:rPr>
          <w:fldChar w:fldCharType="end"/>
        </w:r>
      </w:hyperlink>
    </w:p>
    <w:p w14:paraId="3BDB15BB" w14:textId="77777777" w:rsidR="007060DF" w:rsidRDefault="00371F03"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1B44CE">
          <w:rPr>
            <w:noProof/>
            <w:webHidden/>
          </w:rPr>
          <w:t>50</w:t>
        </w:r>
        <w:r w:rsidR="007060DF">
          <w:rPr>
            <w:noProof/>
            <w:webHidden/>
          </w:rPr>
          <w:fldChar w:fldCharType="end"/>
        </w:r>
      </w:hyperlink>
    </w:p>
    <w:p w14:paraId="5EDD6E7D" w14:textId="77777777" w:rsidR="007060DF" w:rsidRDefault="00371F03"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1B44CE">
          <w:rPr>
            <w:noProof/>
            <w:webHidden/>
          </w:rPr>
          <w:t>55</w:t>
        </w:r>
        <w:r w:rsidR="007060DF">
          <w:rPr>
            <w:noProof/>
            <w:webHidden/>
          </w:rPr>
          <w:fldChar w:fldCharType="end"/>
        </w:r>
      </w:hyperlink>
    </w:p>
    <w:p w14:paraId="6FE49D28" w14:textId="77777777" w:rsidR="007060DF" w:rsidRDefault="00371F03"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1B44CE">
          <w:rPr>
            <w:noProof/>
            <w:webHidden/>
          </w:rPr>
          <w:t>66</w:t>
        </w:r>
        <w:r w:rsidR="007060DF">
          <w:rPr>
            <w:noProof/>
            <w:webHidden/>
          </w:rPr>
          <w:fldChar w:fldCharType="end"/>
        </w:r>
      </w:hyperlink>
    </w:p>
    <w:p w14:paraId="306DE904" w14:textId="6B4BDE06" w:rsidR="007060DF" w:rsidRDefault="00371F03"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1B44CE">
          <w:rPr>
            <w:webHidden/>
          </w:rPr>
          <w:t>70</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D85B48" w:rsidRPr="00BB3722" w14:paraId="268D4800" w14:textId="77777777" w:rsidTr="00CC1783">
        <w:trPr>
          <w:ins w:id="16" w:author="Paul Janssen" w:date="2020-06-10T18:37:00Z"/>
        </w:trPr>
        <w:tc>
          <w:tcPr>
            <w:tcW w:w="817" w:type="dxa"/>
          </w:tcPr>
          <w:p w14:paraId="5C7B683E" w14:textId="15F02E97" w:rsidR="00D85B48" w:rsidRDefault="00D85B48" w:rsidP="000E0786">
            <w:pPr>
              <w:jc w:val="left"/>
              <w:rPr>
                <w:ins w:id="17" w:author="Paul Janssen" w:date="2020-06-10T18:37:00Z"/>
              </w:rPr>
            </w:pPr>
            <w:ins w:id="18" w:author="Paul Janssen" w:date="2020-06-10T18:37:00Z">
              <w:r>
                <w:t>2.0io</w:t>
              </w:r>
            </w:ins>
          </w:p>
        </w:tc>
        <w:tc>
          <w:tcPr>
            <w:tcW w:w="1843" w:type="dxa"/>
          </w:tcPr>
          <w:p w14:paraId="055B0C5C" w14:textId="2CEFF8C3" w:rsidR="00D85B48" w:rsidRDefault="00D85B48" w:rsidP="000E0786">
            <w:pPr>
              <w:jc w:val="left"/>
              <w:rPr>
                <w:ins w:id="19" w:author="Paul Janssen" w:date="2020-06-10T18:37:00Z"/>
              </w:rPr>
            </w:pPr>
            <w:ins w:id="20" w:author="Paul Janssen" w:date="2020-06-10T18:37:00Z">
              <w:r>
                <w:t>20200610</w:t>
              </w:r>
            </w:ins>
          </w:p>
        </w:tc>
        <w:tc>
          <w:tcPr>
            <w:tcW w:w="992" w:type="dxa"/>
          </w:tcPr>
          <w:p w14:paraId="10F5E63D" w14:textId="77777777" w:rsidR="00D85B48" w:rsidRDefault="00D85B48" w:rsidP="000E0786">
            <w:pPr>
              <w:jc w:val="left"/>
              <w:rPr>
                <w:ins w:id="21" w:author="Paul Janssen" w:date="2020-06-10T18:37:00Z"/>
              </w:rPr>
            </w:pPr>
          </w:p>
        </w:tc>
        <w:tc>
          <w:tcPr>
            <w:tcW w:w="5226" w:type="dxa"/>
          </w:tcPr>
          <w:p w14:paraId="448E6A35" w14:textId="0B868A10" w:rsidR="00D85B48" w:rsidRDefault="00D85B48" w:rsidP="000E0786">
            <w:pPr>
              <w:jc w:val="left"/>
              <w:rPr>
                <w:ins w:id="22" w:author="Paul Janssen" w:date="2020-06-10T18:37:00Z"/>
              </w:rPr>
            </w:pPr>
            <w:ins w:id="23"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5"/>
          <w:footerReference w:type="default" r:id="rId16"/>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24" w:name="_Toc188091997"/>
    </w:p>
    <w:bookmarkEnd w:id="24"/>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25" w:name="_Toc402784787"/>
      <w:bookmarkEnd w:id="25"/>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26"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26"/>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056"/>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27"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46A2F0F" w:rsidR="0053715C" w:rsidRPr="00211078" w:rsidRDefault="0053715C" w:rsidP="000E0786">
            <w:pPr>
              <w:jc w:val="left"/>
            </w:pPr>
            <w:r w:rsidRPr="00211078">
              <w:t xml:space="preserve">IMKL versie </w:t>
            </w:r>
            <w:r w:rsidR="00135FA7">
              <w:t>2.0io</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44CB3A56" w:rsidR="0053715C" w:rsidRPr="00211078" w:rsidRDefault="0053715C" w:rsidP="000E0786">
            <w:pPr>
              <w:jc w:val="left"/>
            </w:pPr>
            <w:r w:rsidRPr="00211078">
              <w:t>20</w:t>
            </w:r>
            <w:r w:rsidR="00135FA7">
              <w:t>20</w:t>
            </w:r>
            <w:r w:rsidRPr="00211078">
              <w:t>-0</w:t>
            </w:r>
            <w:r w:rsidR="00C0190C">
              <w:t>6</w:t>
            </w:r>
            <w:r w:rsidRPr="00211078">
              <w:t>-</w:t>
            </w:r>
            <w:r w:rsidR="00135FA7">
              <w:t>xx</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28" w:name="_Toc487109307"/>
      <w:r w:rsidRPr="00F73526">
        <w:t xml:space="preserve">Types gedefinieerd in de </w:t>
      </w:r>
      <w:r>
        <w:t>object</w:t>
      </w:r>
      <w:r w:rsidRPr="00F73526">
        <w:t>catalogus</w:t>
      </w:r>
      <w:bookmarkEnd w:id="27"/>
      <w:r>
        <w:t>:</w:t>
      </w:r>
      <w:bookmarkEnd w:id="28"/>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0E0786" w:rsidRPr="006B0035" w:rsidRDefault="000E0786" w:rsidP="000E0786">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0E0786" w:rsidRPr="006B0035" w:rsidRDefault="000E0786" w:rsidP="000E0786">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0E0786" w:rsidRPr="006B0035" w:rsidRDefault="000E0786" w:rsidP="000E0786">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0E0786" w:rsidRPr="006B0035" w:rsidRDefault="000E0786" w:rsidP="000E0786">
            <w:pPr>
              <w:jc w:val="left"/>
            </w:pPr>
            <w:proofErr w:type="spellStart"/>
            <w:r w:rsidRPr="006B0035">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0E0786" w:rsidRPr="006B0035" w:rsidRDefault="000E0786" w:rsidP="000E0786">
            <w:pPr>
              <w:jc w:val="left"/>
            </w:pPr>
            <w:proofErr w:type="spellStart"/>
            <w:r w:rsidRPr="006B0035">
              <w:lastRenderedPageBreak/>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0E0786" w:rsidRPr="006B0035" w:rsidRDefault="000E0786" w:rsidP="000E0786">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0E0786" w:rsidRPr="006B0035" w:rsidRDefault="000E0786" w:rsidP="000E0786">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D85B48" w:rsidRPr="006B0035" w14:paraId="3ABB22A7" w14:textId="77777777" w:rsidTr="000E0786">
        <w:trPr>
          <w:tblCellSpacing w:w="0" w:type="dxa"/>
          <w:ins w:id="29"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D85B48" w:rsidRPr="006B0035" w:rsidRDefault="00D85B48" w:rsidP="00D85B48">
            <w:pPr>
              <w:jc w:val="left"/>
              <w:rPr>
                <w:ins w:id="30" w:author="Paul Janssen" w:date="2020-06-10T18:35:00Z"/>
              </w:rPr>
            </w:pPr>
            <w:proofErr w:type="spellStart"/>
            <w:ins w:id="31" w:author="Paul Janssen" w:date="2020-06-10T18:35:00Z">
              <w:r w:rsidRPr="00D85B48">
                <w:rPr>
                  <w:rPrChange w:id="32"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D85B48" w:rsidRDefault="00D85B48" w:rsidP="00D85B48">
            <w:pPr>
              <w:jc w:val="left"/>
              <w:rPr>
                <w:ins w:id="33" w:author="Paul Janssen" w:date="2020-06-10T18:35:00Z"/>
              </w:rPr>
            </w:pPr>
            <w:ins w:id="34"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D85B48" w:rsidRPr="006B0035" w:rsidRDefault="00D85B48" w:rsidP="00D85B48">
            <w:pPr>
              <w:jc w:val="left"/>
              <w:rPr>
                <w:ins w:id="35" w:author="Paul Janssen" w:date="2020-06-10T18:35:00Z"/>
              </w:rPr>
            </w:pPr>
            <w:ins w:id="36" w:author="Paul Janssen" w:date="2020-06-10T18:35:00Z">
              <w:r w:rsidRPr="006B0035">
                <w:t>«</w:t>
              </w:r>
              <w:proofErr w:type="spellStart"/>
              <w:r w:rsidRPr="006B0035">
                <w:t>codeList</w:t>
              </w:r>
              <w:proofErr w:type="spellEnd"/>
              <w:r w:rsidRPr="006B0035">
                <w:t>»</w:t>
              </w:r>
            </w:ins>
          </w:p>
        </w:tc>
      </w:tr>
      <w:tr w:rsidR="00D85B48"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D85B48" w:rsidRPr="006B0035" w:rsidRDefault="00D85B48" w:rsidP="00D85B48">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D85B48" w:rsidRPr="006B0035" w:rsidRDefault="00D85B48" w:rsidP="00D85B48">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D85B48" w:rsidRPr="006B0035" w:rsidRDefault="00D85B48" w:rsidP="00D85B48">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D85B48" w:rsidRPr="006B0035" w:rsidRDefault="00D85B48" w:rsidP="00D85B48">
            <w:pPr>
              <w:jc w:val="left"/>
            </w:pPr>
            <w:r w:rsidRPr="006B0035">
              <w:t>«</w:t>
            </w:r>
            <w:proofErr w:type="spellStart"/>
            <w:r w:rsidRPr="006B0035">
              <w:t>dataType</w:t>
            </w:r>
            <w:proofErr w:type="spellEnd"/>
            <w:r w:rsidRPr="006B0035">
              <w:t>»</w:t>
            </w:r>
          </w:p>
        </w:tc>
      </w:tr>
      <w:tr w:rsidR="00D85B48"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D85B48" w:rsidRPr="006B0035" w:rsidRDefault="00D85B48" w:rsidP="00D85B48">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D85B48" w:rsidRPr="006B0035" w:rsidRDefault="00D85B48" w:rsidP="00D85B48">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D85B48" w:rsidRPr="006B0035" w:rsidRDefault="00D85B48" w:rsidP="00D85B48">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D85B48" w:rsidRPr="006B0035" w:rsidRDefault="00D85B48" w:rsidP="00D85B48">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D85B48" w:rsidRPr="006B0035" w:rsidRDefault="00D85B48" w:rsidP="00D85B48">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D85B48" w:rsidRPr="006B0035" w:rsidRDefault="00D85B48" w:rsidP="00D85B48">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D85B48" w:rsidRPr="006B0035" w:rsidRDefault="00D85B48" w:rsidP="00D85B48">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D85B48" w:rsidRPr="006B0035" w:rsidRDefault="00D85B48" w:rsidP="00D85B48">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D85B48" w:rsidRPr="006B0035" w:rsidRDefault="00D85B48" w:rsidP="00D85B48">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D85B48" w:rsidRPr="006B0035" w:rsidRDefault="00D85B48" w:rsidP="00D85B48">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D85B48" w:rsidRPr="006B0035" w:rsidRDefault="00D85B48" w:rsidP="00D85B48">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D85B48" w:rsidRPr="006B0035" w:rsidRDefault="00D85B48" w:rsidP="00D85B48">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D85B48" w:rsidRPr="006B0035" w:rsidRDefault="00D85B48" w:rsidP="00D85B48">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D85B48" w:rsidRPr="006B0035" w:rsidRDefault="00D85B48" w:rsidP="00D85B48">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D85B48" w:rsidRPr="006B0035" w:rsidRDefault="00D85B48" w:rsidP="00D85B48">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D85B48" w:rsidRPr="006B0035" w:rsidRDefault="00D85B48" w:rsidP="00D85B48">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D85B48" w:rsidRPr="006B0035" w:rsidRDefault="00D85B48" w:rsidP="00D85B48">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D85B48" w:rsidRPr="006B0035" w:rsidRDefault="00D85B48" w:rsidP="00D85B48">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D85B48" w:rsidRPr="006B0035" w:rsidRDefault="00D85B48" w:rsidP="00D85B48">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D85B48" w:rsidRPr="006B0035" w:rsidRDefault="00D85B48" w:rsidP="00D85B48">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D85B48" w:rsidRPr="006B0035" w:rsidRDefault="00D85B48" w:rsidP="00D85B48">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D85B48" w:rsidRPr="006B0035" w:rsidRDefault="00D85B48" w:rsidP="00D85B48">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D85B48" w:rsidRPr="006B0035" w:rsidRDefault="00D85B48" w:rsidP="00D85B48">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D85B48" w:rsidRPr="006B0035" w:rsidRDefault="00D85B48" w:rsidP="00D85B48">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D85B48" w:rsidRPr="006B0035" w:rsidRDefault="00D85B48" w:rsidP="00D85B48">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D85B48" w:rsidRPr="006B0035" w:rsidRDefault="00D85B48" w:rsidP="00D85B48">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D85B48" w:rsidRPr="006B0035" w:rsidRDefault="00D85B48" w:rsidP="00D85B48">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D85B48" w:rsidRPr="006B0035" w:rsidRDefault="00D85B48" w:rsidP="00D85B48">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D85B48" w:rsidRPr="006B0035" w:rsidRDefault="00D85B48" w:rsidP="00D85B48">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D85B48" w:rsidRPr="006B0035" w:rsidRDefault="00D85B48" w:rsidP="00D85B48">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D85B48" w:rsidRPr="006B0035" w:rsidRDefault="00D85B48" w:rsidP="00D85B48">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D85B48" w:rsidRPr="006B0035" w:rsidRDefault="00D85B48" w:rsidP="00D85B48">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D85B48" w:rsidRPr="006B0035" w:rsidRDefault="00D85B48" w:rsidP="00D85B48">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D85B48" w:rsidRPr="006B0035" w:rsidRDefault="00D85B48" w:rsidP="00D85B48">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D85B48" w:rsidRPr="006B0035" w:rsidRDefault="00D85B48" w:rsidP="00D85B48">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D85B48" w:rsidRPr="006B0035" w:rsidRDefault="00D85B48" w:rsidP="00D85B48">
            <w:pPr>
              <w:jc w:val="left"/>
            </w:pPr>
            <w:proofErr w:type="spellStart"/>
            <w:r w:rsidRPr="006B0035">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D85B48" w:rsidRPr="006B0035" w:rsidRDefault="00D85B48" w:rsidP="00D85B48">
            <w:pPr>
              <w:jc w:val="left"/>
            </w:pPr>
            <w:proofErr w:type="spellStart"/>
            <w:r w:rsidRPr="006B0035">
              <w:lastRenderedPageBreak/>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D85B48" w:rsidRPr="006B0035" w:rsidRDefault="00D85B48" w:rsidP="00D85B48">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D85B48" w:rsidRPr="006B0035" w:rsidRDefault="00D85B48" w:rsidP="00D85B48">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D85B48" w:rsidRPr="006B0035" w:rsidRDefault="00D85B48" w:rsidP="00D85B48">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D85B48" w:rsidRPr="006B0035" w:rsidRDefault="00D85B48" w:rsidP="00D85B48">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D85B48" w:rsidRPr="006B0035" w:rsidRDefault="00D85B48" w:rsidP="00D85B48">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D85B48" w:rsidRPr="006B0035" w:rsidRDefault="00D85B48" w:rsidP="00D85B48">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D85B48" w:rsidRPr="006B0035" w:rsidRDefault="00D85B48" w:rsidP="00D85B48">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D85B48" w:rsidRPr="006B0035" w:rsidRDefault="00D85B48" w:rsidP="00D85B48">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D85B48" w:rsidRPr="006B0035" w:rsidRDefault="00D85B48" w:rsidP="00D85B48">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D85B48" w:rsidRPr="006B0035" w:rsidRDefault="00D85B48" w:rsidP="00D85B48">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D85B48" w:rsidRPr="006B0035" w:rsidRDefault="00D85B48" w:rsidP="00D85B48">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D85B48" w:rsidRPr="006B0035" w:rsidRDefault="00D85B48" w:rsidP="00D85B48">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D85B48" w:rsidRPr="006B0035" w:rsidRDefault="00D85B48" w:rsidP="00D85B48">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D85B48" w:rsidRPr="006B0035" w:rsidRDefault="00D85B48" w:rsidP="00D85B48">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D85B48" w:rsidRPr="006B0035" w:rsidRDefault="00D85B48" w:rsidP="00D85B48">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D85B48" w:rsidRPr="006B0035" w:rsidRDefault="00D85B48" w:rsidP="00D85B48">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D85B48" w:rsidRPr="006B0035" w:rsidRDefault="00D85B48" w:rsidP="00D85B48">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D85B48" w:rsidRPr="006B0035" w:rsidRDefault="00D85B48" w:rsidP="00D85B48">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D85B48" w:rsidRPr="006B0035" w:rsidRDefault="00D85B48" w:rsidP="00D85B48">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D85B48" w:rsidRPr="006B0035" w:rsidRDefault="00D85B48" w:rsidP="00D85B48">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D85B48" w:rsidRPr="006B0035" w:rsidRDefault="00D85B48" w:rsidP="00D85B48">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D85B48" w:rsidRPr="006B0035" w:rsidRDefault="00D85B48" w:rsidP="00D85B48">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37" w:name="_Toc487109308"/>
      <w:proofErr w:type="spellStart"/>
      <w:r w:rsidRPr="00A25D4D">
        <w:t>Geo</w:t>
      </w:r>
      <w:proofErr w:type="spellEnd"/>
      <w:r w:rsidRPr="00A25D4D">
        <w:t xml:space="preserve"> object types</w:t>
      </w:r>
      <w:bookmarkEnd w:id="37"/>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lastRenderedPageBreak/>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38" w:author="Paul Janssen" w:date="2020-06-10T17:06:00Z">
                    <w:r w:rsidRPr="00A25D4D" w:rsidDel="00A32211">
                      <w:delText>Surface</w:delText>
                    </w:r>
                  </w:del>
                  <w:ins w:id="39"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77777777" w:rsidR="00C0190C" w:rsidRPr="00A25D4D" w:rsidRDefault="00C0190C" w:rsidP="008F13CC">
                  <w:pPr>
                    <w:jc w:val="left"/>
                  </w:pPr>
                  <w:r w:rsidRPr="00A25D4D">
                    <w:t xml:space="preserve">Geometrie die aangeeft op welk element een eis voorzorgsmaatregel van toepassing is en of een strook aangeeft waar de maatregel van toepassing is. </w:t>
                  </w:r>
                </w:p>
              </w:tc>
            </w:tr>
            <w:tr w:rsidR="00C0190C" w:rsidRPr="00A25D4D" w14:paraId="5BCC4239" w14:textId="77777777" w:rsidTr="00C0190C">
              <w:trPr>
                <w:tblHeader/>
                <w:tblCellSpacing w:w="0" w:type="dxa"/>
              </w:trPr>
              <w:tc>
                <w:tcPr>
                  <w:tcW w:w="360" w:type="dxa"/>
                  <w:hideMark/>
                </w:tcPr>
                <w:p w14:paraId="1C7E3710" w14:textId="77777777" w:rsidR="00C0190C" w:rsidRPr="00A25D4D" w:rsidRDefault="00C0190C" w:rsidP="008F13CC">
                  <w:pPr>
                    <w:jc w:val="left"/>
                  </w:pPr>
                  <w:r w:rsidRPr="00A25D4D">
                    <w:t> </w:t>
                  </w:r>
                </w:p>
              </w:tc>
              <w:tc>
                <w:tcPr>
                  <w:tcW w:w="1500" w:type="dxa"/>
                  <w:hideMark/>
                </w:tcPr>
                <w:p w14:paraId="311310B1" w14:textId="77777777" w:rsidR="00C0190C" w:rsidRPr="00A25D4D" w:rsidRDefault="00C0190C" w:rsidP="008F13CC">
                  <w:pPr>
                    <w:jc w:val="left"/>
                  </w:pPr>
                  <w:r w:rsidRPr="00A25D4D">
                    <w:t>Omschrijving:</w:t>
                  </w:r>
                </w:p>
              </w:tc>
              <w:tc>
                <w:tcPr>
                  <w:tcW w:w="0" w:type="auto"/>
                  <w:hideMark/>
                </w:tcPr>
                <w:p w14:paraId="437432C3" w14:textId="77777777" w:rsidR="00C0190C" w:rsidRPr="00A25D4D" w:rsidRDefault="00C0190C" w:rsidP="008F13CC">
                  <w:pPr>
                    <w:jc w:val="left"/>
                  </w:pPr>
                  <w:r w:rsidRPr="00A25D4D">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40"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41" w:author="Paul Janssen" w:date="2020-06-10T17:07:00Z"/>
              </w:rPr>
            </w:pPr>
            <w:proofErr w:type="spellStart"/>
            <w:ins w:id="42" w:author="Paul Janssen" w:date="2020-06-10T17:07:00Z">
              <w:r w:rsidRPr="00A25D4D">
                <w:rPr>
                  <w:b/>
                  <w:bCs/>
                </w:rPr>
                <w:t>Constraint</w:t>
              </w:r>
              <w:proofErr w:type="spellEnd"/>
              <w:r w:rsidRPr="00A25D4D">
                <w:rPr>
                  <w:b/>
                  <w:bCs/>
                </w:rPr>
                <w:t xml:space="preserve">: </w:t>
              </w:r>
            </w:ins>
            <w:proofErr w:type="spellStart"/>
            <w:ins w:id="43"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3C03626" w14:textId="77777777" w:rsidTr="00371F03">
              <w:trPr>
                <w:tblHeader/>
                <w:tblCellSpacing w:w="0" w:type="dxa"/>
                <w:ins w:id="44" w:author="Paul Janssen" w:date="2020-06-10T17:07:00Z"/>
              </w:trPr>
              <w:tc>
                <w:tcPr>
                  <w:tcW w:w="360" w:type="dxa"/>
                  <w:hideMark/>
                </w:tcPr>
                <w:p w14:paraId="5D88BA48" w14:textId="77777777" w:rsidR="00A32211" w:rsidRPr="00A25D4D" w:rsidRDefault="00A32211" w:rsidP="00A32211">
                  <w:pPr>
                    <w:jc w:val="left"/>
                    <w:rPr>
                      <w:ins w:id="45" w:author="Paul Janssen" w:date="2020-06-10T17:07:00Z"/>
                    </w:rPr>
                  </w:pPr>
                  <w:ins w:id="46" w:author="Paul Janssen" w:date="2020-06-10T17:07:00Z">
                    <w:r w:rsidRPr="00A25D4D">
                      <w:t> </w:t>
                    </w:r>
                  </w:ins>
                </w:p>
              </w:tc>
              <w:tc>
                <w:tcPr>
                  <w:tcW w:w="1500" w:type="dxa"/>
                  <w:hideMark/>
                </w:tcPr>
                <w:p w14:paraId="615F54CA" w14:textId="77777777" w:rsidR="00A32211" w:rsidRPr="00A25D4D" w:rsidRDefault="00A32211" w:rsidP="00A32211">
                  <w:pPr>
                    <w:jc w:val="left"/>
                    <w:rPr>
                      <w:ins w:id="47" w:author="Paul Janssen" w:date="2020-06-10T17:07:00Z"/>
                    </w:rPr>
                  </w:pPr>
                  <w:ins w:id="48"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49" w:author="Paul Janssen" w:date="2020-06-10T17:07:00Z"/>
                    </w:rPr>
                  </w:pPr>
                  <w:ins w:id="50" w:author="Paul Janssen" w:date="2020-06-10T17:08:00Z">
                    <w:r>
                      <w:t xml:space="preserve">Geometrie is vlak of </w:t>
                    </w:r>
                    <w:proofErr w:type="spellStart"/>
                    <w:r>
                      <w:t>multivlak</w:t>
                    </w:r>
                  </w:ins>
                  <w:proofErr w:type="spellEnd"/>
                </w:p>
              </w:tc>
            </w:tr>
            <w:tr w:rsidR="00A32211" w:rsidRPr="00A25D4D" w14:paraId="1113EBB9" w14:textId="77777777" w:rsidTr="00371F03">
              <w:trPr>
                <w:tblHeader/>
                <w:tblCellSpacing w:w="0" w:type="dxa"/>
                <w:ins w:id="51" w:author="Paul Janssen" w:date="2020-06-10T17:07:00Z"/>
              </w:trPr>
              <w:tc>
                <w:tcPr>
                  <w:tcW w:w="360" w:type="dxa"/>
                  <w:hideMark/>
                </w:tcPr>
                <w:p w14:paraId="5FEA44EA" w14:textId="77777777" w:rsidR="00A32211" w:rsidRPr="00A25D4D" w:rsidRDefault="00A32211" w:rsidP="00A32211">
                  <w:pPr>
                    <w:jc w:val="left"/>
                    <w:rPr>
                      <w:ins w:id="52" w:author="Paul Janssen" w:date="2020-06-10T17:07:00Z"/>
                    </w:rPr>
                  </w:pPr>
                  <w:ins w:id="53" w:author="Paul Janssen" w:date="2020-06-10T17:07:00Z">
                    <w:r w:rsidRPr="00A25D4D">
                      <w:t> </w:t>
                    </w:r>
                  </w:ins>
                </w:p>
              </w:tc>
              <w:tc>
                <w:tcPr>
                  <w:tcW w:w="1500" w:type="dxa"/>
                  <w:hideMark/>
                </w:tcPr>
                <w:p w14:paraId="3962C18A" w14:textId="77777777" w:rsidR="00A32211" w:rsidRPr="00A25D4D" w:rsidRDefault="00A32211" w:rsidP="00A32211">
                  <w:pPr>
                    <w:jc w:val="left"/>
                    <w:rPr>
                      <w:ins w:id="54" w:author="Paul Janssen" w:date="2020-06-10T17:07:00Z"/>
                    </w:rPr>
                  </w:pPr>
                  <w:ins w:id="55"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56" w:author="Paul Janssen" w:date="2020-06-10T17:08:00Z"/>
                      <w:rFonts w:ascii="Calibri" w:hAnsi="Calibri" w:cs="Calibri"/>
                      <w:sz w:val="20"/>
                      <w:szCs w:val="20"/>
                    </w:rPr>
                  </w:pPr>
                  <w:proofErr w:type="spellStart"/>
                  <w:ins w:id="57"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58" w:author="Paul Janssen" w:date="2020-06-10T17:07:00Z"/>
                    </w:rPr>
                    <w:pPrChange w:id="59" w:author="Paul Janssen" w:date="2020-06-10T17:09:00Z">
                      <w:pPr>
                        <w:jc w:val="left"/>
                      </w:pPr>
                    </w:pPrChange>
                  </w:pPr>
                  <w:proofErr w:type="spellStart"/>
                  <w:ins w:id="60"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61"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lastRenderedPageBreak/>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lastRenderedPageBreak/>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62" w:author="Paul Janssen" w:date="2020-06-10T18:16:00Z">
                    <w:r w:rsidR="005C5480">
                      <w:t>WIBON</w:t>
                    </w:r>
                  </w:ins>
                  <w:del w:id="63"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lastRenderedPageBreak/>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Klic-sector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4"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65">
          <w:tblGrid>
            <w:gridCol w:w="9132"/>
          </w:tblGrid>
        </w:tblGridChange>
      </w:tblGrid>
      <w:tr w:rsidR="00C0190C" w:rsidRPr="00A25D4D" w14:paraId="5DF81DB2" w14:textId="77777777" w:rsidTr="003D6A25">
        <w:trPr>
          <w:trHeight w:val="225"/>
          <w:tblHeader/>
          <w:tblCellSpacing w:w="0" w:type="dxa"/>
          <w:trPrChange w:id="66"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7"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68"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9"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70"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1"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72"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3"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74" w:author="Paul Janssen" w:date="2020-06-10T17:33:00Z"/>
          <w:trPrChange w:id="75"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6"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77" w:author="Paul Janssen" w:date="2020-06-10T17:33:00Z"/>
              </w:rPr>
            </w:pPr>
            <w:del w:id="78"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rsidDel="003D6A25" w14:paraId="30E1001E" w14:textId="73C004FB" w:rsidTr="00C0190C">
              <w:trPr>
                <w:tblHeader/>
                <w:tblCellSpacing w:w="0" w:type="dxa"/>
                <w:del w:id="79" w:author="Paul Janssen" w:date="2020-06-10T17:33:00Z"/>
              </w:trPr>
              <w:tc>
                <w:tcPr>
                  <w:tcW w:w="360" w:type="dxa"/>
                  <w:hideMark/>
                </w:tcPr>
                <w:p w14:paraId="17FA6D59" w14:textId="53D7EAB2" w:rsidR="00C0190C" w:rsidRPr="00A25D4D" w:rsidDel="003D6A25" w:rsidRDefault="00C0190C" w:rsidP="008F13CC">
                  <w:pPr>
                    <w:jc w:val="left"/>
                    <w:rPr>
                      <w:del w:id="80" w:author="Paul Janssen" w:date="2020-06-10T17:33:00Z"/>
                    </w:rPr>
                  </w:pPr>
                  <w:del w:id="81"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82" w:author="Paul Janssen" w:date="2020-06-10T17:33:00Z"/>
                    </w:rPr>
                  </w:pPr>
                  <w:del w:id="83"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84" w:author="Paul Janssen" w:date="2020-06-10T17:33:00Z"/>
                    </w:rPr>
                  </w:pPr>
                  <w:del w:id="85"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86" w:author="Paul Janssen" w:date="2020-06-10T17:33:00Z"/>
              </w:trPr>
              <w:tc>
                <w:tcPr>
                  <w:tcW w:w="360" w:type="dxa"/>
                  <w:hideMark/>
                </w:tcPr>
                <w:p w14:paraId="42CE4E79" w14:textId="1F72C0ED" w:rsidR="00C0190C" w:rsidRPr="00A25D4D" w:rsidDel="003D6A25" w:rsidRDefault="00C0190C" w:rsidP="008F13CC">
                  <w:pPr>
                    <w:jc w:val="left"/>
                    <w:rPr>
                      <w:del w:id="87" w:author="Paul Janssen" w:date="2020-06-10T17:33:00Z"/>
                    </w:rPr>
                  </w:pPr>
                  <w:del w:id="88"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89" w:author="Paul Janssen" w:date="2020-06-10T17:33:00Z"/>
                    </w:rPr>
                  </w:pPr>
                  <w:del w:id="90"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91" w:author="Paul Janssen" w:date="2020-06-10T17:33:00Z"/>
                    </w:rPr>
                  </w:pPr>
                </w:p>
              </w:tc>
            </w:tr>
            <w:tr w:rsidR="00C0190C" w:rsidRPr="00A25D4D" w:rsidDel="003D6A25" w14:paraId="7A5C3D71" w14:textId="6923CACF" w:rsidTr="00C0190C">
              <w:trPr>
                <w:tblHeader/>
                <w:tblCellSpacing w:w="0" w:type="dxa"/>
                <w:del w:id="92" w:author="Paul Janssen" w:date="2020-06-10T17:33:00Z"/>
              </w:trPr>
              <w:tc>
                <w:tcPr>
                  <w:tcW w:w="360" w:type="dxa"/>
                  <w:hideMark/>
                </w:tcPr>
                <w:p w14:paraId="528B8A72" w14:textId="1879FBD6" w:rsidR="00C0190C" w:rsidRPr="00A25D4D" w:rsidDel="003D6A25" w:rsidRDefault="00C0190C" w:rsidP="008F13CC">
                  <w:pPr>
                    <w:jc w:val="left"/>
                    <w:rPr>
                      <w:del w:id="93" w:author="Paul Janssen" w:date="2020-06-10T17:33:00Z"/>
                    </w:rPr>
                  </w:pPr>
                  <w:del w:id="94"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95" w:author="Paul Janssen" w:date="2020-06-10T17:33:00Z"/>
                    </w:rPr>
                  </w:pPr>
                  <w:del w:id="96"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97" w:author="Paul Janssen" w:date="2020-06-10T17:33:00Z"/>
                    </w:rPr>
                  </w:pPr>
                  <w:del w:id="98"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99" w:author="Paul Janssen" w:date="2020-06-10T17:33:00Z"/>
              </w:trPr>
              <w:tc>
                <w:tcPr>
                  <w:tcW w:w="360" w:type="dxa"/>
                  <w:hideMark/>
                </w:tcPr>
                <w:p w14:paraId="3FAE10FC" w14:textId="31FF8CFF" w:rsidR="00C0190C" w:rsidRPr="00A25D4D" w:rsidDel="003D6A25" w:rsidRDefault="00C0190C" w:rsidP="008F13CC">
                  <w:pPr>
                    <w:jc w:val="left"/>
                    <w:rPr>
                      <w:del w:id="100" w:author="Paul Janssen" w:date="2020-06-10T17:33:00Z"/>
                    </w:rPr>
                  </w:pPr>
                  <w:del w:id="101"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102" w:author="Paul Janssen" w:date="2020-06-10T17:33:00Z"/>
                    </w:rPr>
                  </w:pPr>
                  <w:del w:id="103"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104" w:author="Paul Janssen" w:date="2020-06-10T17:33:00Z"/>
                    </w:rPr>
                  </w:pPr>
                  <w:del w:id="105" w:author="Paul Janssen" w:date="2020-06-10T17:33:00Z">
                    <w:r w:rsidRPr="00A25D4D" w:rsidDel="003D6A25">
                      <w:delText>0..1</w:delText>
                    </w:r>
                  </w:del>
                </w:p>
              </w:tc>
            </w:tr>
          </w:tbl>
          <w:p w14:paraId="6D7F4873" w14:textId="5B3BB78B" w:rsidR="00C0190C" w:rsidRPr="00A25D4D" w:rsidDel="003D6A25" w:rsidRDefault="00C0190C" w:rsidP="008F13CC">
            <w:pPr>
              <w:jc w:val="left"/>
              <w:rPr>
                <w:del w:id="106" w:author="Paul Janssen" w:date="2020-06-10T17:33:00Z"/>
              </w:rPr>
            </w:pPr>
          </w:p>
        </w:tc>
      </w:tr>
      <w:tr w:rsidR="00C0190C" w:rsidRPr="00A25D4D" w14:paraId="354967F5" w14:textId="77777777" w:rsidTr="003D6A25">
        <w:trPr>
          <w:tblCellSpacing w:w="0" w:type="dxa"/>
          <w:trPrChange w:id="10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lastRenderedPageBreak/>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10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lastRenderedPageBreak/>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11"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2"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lastRenderedPageBreak/>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lastRenderedPageBreak/>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lastRenderedPageBreak/>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13"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14" w:author="Paul Janssen" w:date="2020-06-10T17:34:00Z"/>
              </w:rPr>
            </w:pPr>
            <w:proofErr w:type="spellStart"/>
            <w:ins w:id="115"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3D6A25" w:rsidRPr="00A25D4D" w14:paraId="79F529A3" w14:textId="77777777" w:rsidTr="00371F03">
              <w:trPr>
                <w:tblHeader/>
                <w:tblCellSpacing w:w="0" w:type="dxa"/>
                <w:ins w:id="116" w:author="Paul Janssen" w:date="2020-06-10T17:34:00Z"/>
              </w:trPr>
              <w:tc>
                <w:tcPr>
                  <w:tcW w:w="360" w:type="dxa"/>
                  <w:hideMark/>
                </w:tcPr>
                <w:p w14:paraId="1406104C" w14:textId="77777777" w:rsidR="003D6A25" w:rsidRPr="00A25D4D" w:rsidRDefault="003D6A25" w:rsidP="003D6A25">
                  <w:pPr>
                    <w:jc w:val="left"/>
                    <w:rPr>
                      <w:ins w:id="117" w:author="Paul Janssen" w:date="2020-06-10T17:34:00Z"/>
                    </w:rPr>
                  </w:pPr>
                  <w:ins w:id="118" w:author="Paul Janssen" w:date="2020-06-10T17:34:00Z">
                    <w:r w:rsidRPr="00A25D4D">
                      <w:t> </w:t>
                    </w:r>
                  </w:ins>
                </w:p>
              </w:tc>
              <w:tc>
                <w:tcPr>
                  <w:tcW w:w="1500" w:type="dxa"/>
                  <w:hideMark/>
                </w:tcPr>
                <w:p w14:paraId="47ABF732" w14:textId="77777777" w:rsidR="003D6A25" w:rsidRPr="00A25D4D" w:rsidRDefault="003D6A25" w:rsidP="003D6A25">
                  <w:pPr>
                    <w:jc w:val="left"/>
                    <w:rPr>
                      <w:ins w:id="119" w:author="Paul Janssen" w:date="2020-06-10T17:34:00Z"/>
                    </w:rPr>
                  </w:pPr>
                  <w:ins w:id="120"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21" w:author="Paul Janssen" w:date="2020-06-10T17:34:00Z"/>
                    </w:rPr>
                  </w:pPr>
                  <w:ins w:id="122" w:author="Paul Janssen" w:date="2020-06-10T17:35:00Z">
                    <w:r>
                      <w:t>Max 1 algemene bijlage</w:t>
                    </w:r>
                  </w:ins>
                  <w:ins w:id="123" w:author="Paul Janssen" w:date="2020-06-10T17:36:00Z">
                    <w:r>
                      <w:t>.</w:t>
                    </w:r>
                  </w:ins>
                </w:p>
              </w:tc>
            </w:tr>
            <w:tr w:rsidR="003D6A25" w:rsidRPr="00A25D4D" w14:paraId="096D7F2B" w14:textId="77777777" w:rsidTr="00371F03">
              <w:trPr>
                <w:tblHeader/>
                <w:tblCellSpacing w:w="0" w:type="dxa"/>
                <w:ins w:id="124" w:author="Paul Janssen" w:date="2020-06-10T17:34:00Z"/>
              </w:trPr>
              <w:tc>
                <w:tcPr>
                  <w:tcW w:w="360" w:type="dxa"/>
                  <w:hideMark/>
                </w:tcPr>
                <w:p w14:paraId="4D4B4AA0" w14:textId="77777777" w:rsidR="003D6A25" w:rsidRPr="00A25D4D" w:rsidRDefault="003D6A25" w:rsidP="003D6A25">
                  <w:pPr>
                    <w:jc w:val="left"/>
                    <w:rPr>
                      <w:ins w:id="125" w:author="Paul Janssen" w:date="2020-06-10T17:34:00Z"/>
                    </w:rPr>
                  </w:pPr>
                  <w:ins w:id="126" w:author="Paul Janssen" w:date="2020-06-10T17:34:00Z">
                    <w:r w:rsidRPr="00A25D4D">
                      <w:t> </w:t>
                    </w:r>
                  </w:ins>
                </w:p>
              </w:tc>
              <w:tc>
                <w:tcPr>
                  <w:tcW w:w="1500" w:type="dxa"/>
                  <w:hideMark/>
                </w:tcPr>
                <w:p w14:paraId="5C7AB211" w14:textId="77777777" w:rsidR="003D6A25" w:rsidRPr="00A25D4D" w:rsidRDefault="003D6A25" w:rsidP="003D6A25">
                  <w:pPr>
                    <w:jc w:val="left"/>
                    <w:rPr>
                      <w:ins w:id="127" w:author="Paul Janssen" w:date="2020-06-10T17:34:00Z"/>
                    </w:rPr>
                  </w:pPr>
                  <w:ins w:id="128" w:author="Paul Janssen" w:date="2020-06-10T17:34:00Z">
                    <w:r w:rsidRPr="00A25D4D">
                      <w:t>OCL:</w:t>
                    </w:r>
                  </w:ins>
                </w:p>
              </w:tc>
              <w:tc>
                <w:tcPr>
                  <w:tcW w:w="0" w:type="auto"/>
                  <w:hideMark/>
                </w:tcPr>
                <w:p w14:paraId="65D076E1" w14:textId="3CC0D383" w:rsidR="003D6A25" w:rsidRPr="00A25D4D" w:rsidRDefault="00924D70" w:rsidP="003D6A25">
                  <w:pPr>
                    <w:jc w:val="left"/>
                    <w:rPr>
                      <w:ins w:id="129" w:author="Paul Janssen" w:date="2020-06-10T17:34:00Z"/>
                    </w:rPr>
                  </w:pPr>
                  <w:ins w:id="130" w:author="Paul Janssen" w:date="2020-06-10T17:43:00Z">
                    <w:r>
                      <w:t>Wordt niet in OCL uitgedrukt</w:t>
                    </w:r>
                  </w:ins>
                </w:p>
              </w:tc>
            </w:tr>
          </w:tbl>
          <w:p w14:paraId="26B5AA72" w14:textId="77777777" w:rsidR="003D6A25" w:rsidRPr="00A25D4D" w:rsidRDefault="003D6A25" w:rsidP="008F13CC">
            <w:pPr>
              <w:jc w:val="left"/>
              <w:rPr>
                <w:ins w:id="131"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lastRenderedPageBreak/>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lastRenderedPageBreak/>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32"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33"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34"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80"/>
            </w:tblGrid>
            <w:tr w:rsidR="001555C3" w:rsidRPr="00A25D4D" w14:paraId="3C5BC706" w14:textId="77777777" w:rsidTr="00371F03">
              <w:trPr>
                <w:tblCellSpacing w:w="0" w:type="dxa"/>
                <w:ins w:id="135"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36" w:author="Paul Janssen" w:date="2020-06-10T17:29:00Z"/>
                    </w:rPr>
                  </w:pPr>
                  <w:proofErr w:type="spellStart"/>
                  <w:ins w:id="137" w:author="Paul Janssen" w:date="2020-06-10T17:29:00Z">
                    <w:r w:rsidRPr="00A25D4D">
                      <w:rPr>
                        <w:b/>
                        <w:bCs/>
                      </w:rPr>
                      <w:t>Constraint</w:t>
                    </w:r>
                    <w:proofErr w:type="spellEnd"/>
                    <w:r w:rsidRPr="00A25D4D">
                      <w:rPr>
                        <w:b/>
                        <w:bCs/>
                      </w:rPr>
                      <w:t xml:space="preserve">: </w:t>
                    </w:r>
                    <w:r w:rsidRPr="001555C3">
                      <w:rPr>
                        <w:b/>
                        <w:bCs/>
                        <w:rPrChange w:id="138"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60"/>
                  </w:tblGrid>
                  <w:tr w:rsidR="001555C3" w:rsidRPr="00A25D4D" w14:paraId="7C9A228A" w14:textId="77777777" w:rsidTr="00371F03">
                    <w:trPr>
                      <w:tblHeader/>
                      <w:tblCellSpacing w:w="0" w:type="dxa"/>
                      <w:ins w:id="139" w:author="Paul Janssen" w:date="2020-06-10T17:29:00Z"/>
                    </w:trPr>
                    <w:tc>
                      <w:tcPr>
                        <w:tcW w:w="360" w:type="dxa"/>
                        <w:hideMark/>
                      </w:tcPr>
                      <w:p w14:paraId="17F28D5D" w14:textId="77777777" w:rsidR="001555C3" w:rsidRPr="00A25D4D" w:rsidRDefault="001555C3" w:rsidP="001555C3">
                        <w:pPr>
                          <w:jc w:val="left"/>
                          <w:rPr>
                            <w:ins w:id="140" w:author="Paul Janssen" w:date="2020-06-10T17:29:00Z"/>
                          </w:rPr>
                        </w:pPr>
                        <w:ins w:id="141" w:author="Paul Janssen" w:date="2020-06-10T17:29:00Z">
                          <w:r w:rsidRPr="00A25D4D">
                            <w:t> </w:t>
                          </w:r>
                        </w:ins>
                      </w:p>
                    </w:tc>
                    <w:tc>
                      <w:tcPr>
                        <w:tcW w:w="1500" w:type="dxa"/>
                        <w:hideMark/>
                      </w:tcPr>
                      <w:p w14:paraId="4F25F656" w14:textId="77777777" w:rsidR="001555C3" w:rsidRPr="00A25D4D" w:rsidRDefault="001555C3" w:rsidP="001555C3">
                        <w:pPr>
                          <w:jc w:val="left"/>
                          <w:rPr>
                            <w:ins w:id="142" w:author="Paul Janssen" w:date="2020-06-10T17:29:00Z"/>
                          </w:rPr>
                        </w:pPr>
                        <w:ins w:id="143"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44" w:author="Paul Janssen" w:date="2020-06-10T17:29:00Z"/>
                          </w:rPr>
                        </w:pPr>
                        <w:ins w:id="145"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371F03">
                    <w:trPr>
                      <w:tblHeader/>
                      <w:tblCellSpacing w:w="0" w:type="dxa"/>
                      <w:ins w:id="146" w:author="Paul Janssen" w:date="2020-06-10T17:29:00Z"/>
                    </w:trPr>
                    <w:tc>
                      <w:tcPr>
                        <w:tcW w:w="360" w:type="dxa"/>
                        <w:hideMark/>
                      </w:tcPr>
                      <w:p w14:paraId="402BF5C1" w14:textId="77777777" w:rsidR="001555C3" w:rsidRPr="00A25D4D" w:rsidRDefault="001555C3" w:rsidP="001555C3">
                        <w:pPr>
                          <w:jc w:val="left"/>
                          <w:rPr>
                            <w:ins w:id="147" w:author="Paul Janssen" w:date="2020-06-10T17:29:00Z"/>
                          </w:rPr>
                        </w:pPr>
                        <w:ins w:id="148" w:author="Paul Janssen" w:date="2020-06-10T17:29:00Z">
                          <w:r w:rsidRPr="00A25D4D">
                            <w:t> </w:t>
                          </w:r>
                        </w:ins>
                      </w:p>
                    </w:tc>
                    <w:tc>
                      <w:tcPr>
                        <w:tcW w:w="1500" w:type="dxa"/>
                        <w:hideMark/>
                      </w:tcPr>
                      <w:p w14:paraId="717FBD0F" w14:textId="77777777" w:rsidR="001555C3" w:rsidRPr="00A25D4D" w:rsidRDefault="001555C3" w:rsidP="001555C3">
                        <w:pPr>
                          <w:jc w:val="left"/>
                          <w:rPr>
                            <w:ins w:id="149" w:author="Paul Janssen" w:date="2020-06-10T17:29:00Z"/>
                          </w:rPr>
                        </w:pPr>
                        <w:ins w:id="150"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51" w:author="Paul Janssen" w:date="2020-06-10T17:29:00Z"/>
                            <w:rFonts w:ascii="Calibri" w:hAnsi="Calibri" w:cs="Calibri"/>
                            <w:sz w:val="20"/>
                            <w:szCs w:val="20"/>
                          </w:rPr>
                        </w:pPr>
                        <w:proofErr w:type="spellStart"/>
                        <w:ins w:id="152"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53" w:author="Paul Janssen" w:date="2020-06-10T17:29:00Z"/>
                            <w:rFonts w:ascii="Calibri" w:hAnsi="Calibri" w:cs="Calibri"/>
                            <w:sz w:val="20"/>
                            <w:szCs w:val="20"/>
                          </w:rPr>
                        </w:pPr>
                        <w:ins w:id="154"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55" w:author="Paul Janssen" w:date="2020-06-10T17:29:00Z"/>
                            <w:rFonts w:ascii="Calibri" w:hAnsi="Calibri" w:cs="Calibri"/>
                            <w:sz w:val="20"/>
                            <w:szCs w:val="20"/>
                          </w:rPr>
                        </w:pPr>
                        <w:ins w:id="156"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57" w:author="Paul Janssen" w:date="2020-06-10T17:29:00Z"/>
                            <w:rFonts w:ascii="Calibri" w:hAnsi="Calibri" w:cs="Calibri"/>
                            <w:sz w:val="20"/>
                            <w:szCs w:val="20"/>
                          </w:rPr>
                        </w:pPr>
                        <w:proofErr w:type="spellStart"/>
                        <w:ins w:id="158"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159" w:author="Paul Janssen" w:date="2020-06-10T17:29:00Z"/>
                          </w:rPr>
                        </w:pPr>
                        <w:proofErr w:type="spellStart"/>
                        <w:ins w:id="160"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161" w:author="Paul Janssen" w:date="2020-06-10T17:29:00Z"/>
                    </w:rPr>
                  </w:pPr>
                </w:p>
              </w:tc>
            </w:tr>
          </w:tbl>
          <w:p w14:paraId="6271DA60" w14:textId="77777777" w:rsidR="001555C3" w:rsidRPr="00A25D4D" w:rsidRDefault="001555C3" w:rsidP="008F13CC">
            <w:pPr>
              <w:jc w:val="left"/>
              <w:rPr>
                <w:ins w:id="162"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lastRenderedPageBreak/>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lastRenderedPageBreak/>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lastRenderedPageBreak/>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163"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164" w:author="Paul Janssen" w:date="2020-06-10T18:25:00Z"/>
              </w:rPr>
            </w:pPr>
            <w:proofErr w:type="spellStart"/>
            <w:ins w:id="165"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15446" w:rsidRPr="00A25D4D" w14:paraId="55450E3E" w14:textId="77777777" w:rsidTr="00371F03">
              <w:trPr>
                <w:tblHeader/>
                <w:tblCellSpacing w:w="0" w:type="dxa"/>
                <w:ins w:id="166" w:author="Paul Janssen" w:date="2020-06-10T18:25:00Z"/>
              </w:trPr>
              <w:tc>
                <w:tcPr>
                  <w:tcW w:w="360" w:type="dxa"/>
                  <w:hideMark/>
                </w:tcPr>
                <w:p w14:paraId="6C08EACF" w14:textId="77777777" w:rsidR="00115446" w:rsidRPr="00A25D4D" w:rsidRDefault="00115446" w:rsidP="00115446">
                  <w:pPr>
                    <w:jc w:val="left"/>
                    <w:rPr>
                      <w:ins w:id="167" w:author="Paul Janssen" w:date="2020-06-10T18:25:00Z"/>
                    </w:rPr>
                  </w:pPr>
                  <w:ins w:id="168" w:author="Paul Janssen" w:date="2020-06-10T18:25:00Z">
                    <w:r w:rsidRPr="00A25D4D">
                      <w:t> </w:t>
                    </w:r>
                  </w:ins>
                </w:p>
              </w:tc>
              <w:tc>
                <w:tcPr>
                  <w:tcW w:w="1500" w:type="dxa"/>
                  <w:hideMark/>
                </w:tcPr>
                <w:p w14:paraId="2D24E8E8" w14:textId="77777777" w:rsidR="00115446" w:rsidRPr="00A25D4D" w:rsidRDefault="00115446" w:rsidP="00115446">
                  <w:pPr>
                    <w:jc w:val="left"/>
                    <w:rPr>
                      <w:ins w:id="169" w:author="Paul Janssen" w:date="2020-06-10T18:25:00Z"/>
                    </w:rPr>
                  </w:pPr>
                  <w:ins w:id="170"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171" w:author="Paul Janssen" w:date="2020-06-10T18:25:00Z"/>
                    </w:rPr>
                  </w:pPr>
                  <w:ins w:id="172" w:author="Paul Janssen" w:date="2020-06-10T18:25:00Z">
                    <w:r>
                      <w:t>hoort bij maximaal 1 utiliteitsnet</w:t>
                    </w:r>
                  </w:ins>
                </w:p>
              </w:tc>
            </w:tr>
            <w:tr w:rsidR="00115446" w:rsidRPr="00A25D4D" w14:paraId="651854E3" w14:textId="77777777" w:rsidTr="00371F03">
              <w:trPr>
                <w:tblHeader/>
                <w:tblCellSpacing w:w="0" w:type="dxa"/>
                <w:ins w:id="173" w:author="Paul Janssen" w:date="2020-06-10T18:25:00Z"/>
              </w:trPr>
              <w:tc>
                <w:tcPr>
                  <w:tcW w:w="360" w:type="dxa"/>
                  <w:hideMark/>
                </w:tcPr>
                <w:p w14:paraId="5540563C" w14:textId="77777777" w:rsidR="00115446" w:rsidRPr="00A25D4D" w:rsidRDefault="00115446" w:rsidP="00115446">
                  <w:pPr>
                    <w:jc w:val="left"/>
                    <w:rPr>
                      <w:ins w:id="174" w:author="Paul Janssen" w:date="2020-06-10T18:25:00Z"/>
                    </w:rPr>
                  </w:pPr>
                  <w:ins w:id="175" w:author="Paul Janssen" w:date="2020-06-10T18:25:00Z">
                    <w:r w:rsidRPr="00A25D4D">
                      <w:t> </w:t>
                    </w:r>
                  </w:ins>
                </w:p>
              </w:tc>
              <w:tc>
                <w:tcPr>
                  <w:tcW w:w="1500" w:type="dxa"/>
                  <w:hideMark/>
                </w:tcPr>
                <w:p w14:paraId="2039235A" w14:textId="77777777" w:rsidR="00115446" w:rsidRPr="00A25D4D" w:rsidRDefault="00115446" w:rsidP="00115446">
                  <w:pPr>
                    <w:jc w:val="left"/>
                    <w:rPr>
                      <w:ins w:id="176" w:author="Paul Janssen" w:date="2020-06-10T18:25:00Z"/>
                    </w:rPr>
                  </w:pPr>
                  <w:ins w:id="177"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178" w:author="Paul Janssen" w:date="2020-06-10T18:25:00Z"/>
                      <w:rFonts w:ascii="Calibri" w:hAnsi="Calibri" w:cs="Calibri"/>
                      <w:sz w:val="20"/>
                      <w:szCs w:val="20"/>
                    </w:rPr>
                  </w:pPr>
                  <w:proofErr w:type="spellStart"/>
                  <w:ins w:id="179"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180" w:author="Paul Janssen" w:date="2020-06-10T18:25:00Z"/>
                      <w:rFonts w:ascii="Calibri" w:hAnsi="Calibri" w:cs="Calibri"/>
                      <w:sz w:val="20"/>
                      <w:szCs w:val="20"/>
                    </w:rPr>
                  </w:pPr>
                  <w:proofErr w:type="spellStart"/>
                  <w:ins w:id="181"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182"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lastRenderedPageBreak/>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183" w:author="Paul Janssen" w:date="2020-06-10T16:07:00Z">
                    <w:r w:rsidRPr="00A25D4D" w:rsidDel="00135FA7">
                      <w:delText>WION</w:delText>
                    </w:r>
                  </w:del>
                  <w:ins w:id="184"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lastRenderedPageBreak/>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185" w:author="Paul Janssen" w:date="2020-06-10T16:08:00Z">
              <w:r w:rsidRPr="00A25D4D" w:rsidDel="00135FA7">
                <w:rPr>
                  <w:b/>
                  <w:bCs/>
                </w:rPr>
                <w:delText>Wion</w:delText>
              </w:r>
            </w:del>
            <w:proofErr w:type="spellStart"/>
            <w:ins w:id="186"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187" w:author="Paul Janssen" w:date="2020-06-10T16:08:00Z">
                    <w:r w:rsidRPr="00A25D4D" w:rsidDel="00135FA7">
                      <w:delText>WION</w:delText>
                    </w:r>
                  </w:del>
                  <w:ins w:id="188"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7C6C641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self.dieptepijl.Measure.uom</w:t>
                  </w:r>
                  <w:proofErr w:type="spellEnd"/>
                  <w:r w:rsidRPr="00A25D4D">
                    <w:t xml:space="preserve"> = '</w:t>
                  </w:r>
                  <w:proofErr w:type="spellStart"/>
                  <w:r w:rsidRPr="00A25D4D">
                    <w:t>urn:ogc:def:uom:OGC</w:t>
                  </w:r>
                  <w:proofErr w:type="spellEnd"/>
                  <w:r w:rsidRPr="00A25D4D">
                    <w:t xml:space="preserve">::m' </w:t>
                  </w:r>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189"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190" w:author="Paul Janssen" w:date="2020-06-10T18:06:00Z"/>
              </w:rPr>
            </w:pPr>
            <w:proofErr w:type="spellStart"/>
            <w:ins w:id="191" w:author="Paul Janssen" w:date="2020-06-10T18:06: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482205A4" w14:textId="77777777" w:rsidTr="00371F03">
              <w:trPr>
                <w:tblHeader/>
                <w:tblCellSpacing w:w="0" w:type="dxa"/>
                <w:ins w:id="192" w:author="Paul Janssen" w:date="2020-06-10T18:06:00Z"/>
              </w:trPr>
              <w:tc>
                <w:tcPr>
                  <w:tcW w:w="360" w:type="dxa"/>
                  <w:hideMark/>
                </w:tcPr>
                <w:p w14:paraId="1C029A5E" w14:textId="77777777" w:rsidR="00EF6C54" w:rsidRPr="00A25D4D" w:rsidRDefault="00EF6C54" w:rsidP="00EF6C54">
                  <w:pPr>
                    <w:jc w:val="left"/>
                    <w:rPr>
                      <w:ins w:id="193" w:author="Paul Janssen" w:date="2020-06-10T18:06:00Z"/>
                    </w:rPr>
                  </w:pPr>
                  <w:ins w:id="194" w:author="Paul Janssen" w:date="2020-06-10T18:06:00Z">
                    <w:r w:rsidRPr="00A25D4D">
                      <w:t> </w:t>
                    </w:r>
                  </w:ins>
                </w:p>
              </w:tc>
              <w:tc>
                <w:tcPr>
                  <w:tcW w:w="1500" w:type="dxa"/>
                  <w:hideMark/>
                </w:tcPr>
                <w:p w14:paraId="2AE8BCE6" w14:textId="77777777" w:rsidR="00EF6C54" w:rsidRPr="00A25D4D" w:rsidRDefault="00EF6C54" w:rsidP="00EF6C54">
                  <w:pPr>
                    <w:jc w:val="left"/>
                    <w:rPr>
                      <w:ins w:id="195" w:author="Paul Janssen" w:date="2020-06-10T18:06:00Z"/>
                    </w:rPr>
                  </w:pPr>
                  <w:ins w:id="196"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197" w:author="Paul Janssen" w:date="2020-06-10T18:06:00Z"/>
                    </w:rPr>
                  </w:pPr>
                  <w:ins w:id="198" w:author="Paul Janssen" w:date="2020-06-10T18:06:00Z">
                    <w:r>
                      <w:t>hoort bij maximaal 1 utiliteitsnet</w:t>
                    </w:r>
                  </w:ins>
                </w:p>
              </w:tc>
            </w:tr>
            <w:tr w:rsidR="00EF6C54" w:rsidRPr="00A25D4D" w14:paraId="1CF878C4" w14:textId="77777777" w:rsidTr="00371F03">
              <w:trPr>
                <w:tblHeader/>
                <w:tblCellSpacing w:w="0" w:type="dxa"/>
                <w:ins w:id="199" w:author="Paul Janssen" w:date="2020-06-10T18:06:00Z"/>
              </w:trPr>
              <w:tc>
                <w:tcPr>
                  <w:tcW w:w="360" w:type="dxa"/>
                  <w:hideMark/>
                </w:tcPr>
                <w:p w14:paraId="5C3F392C" w14:textId="77777777" w:rsidR="00EF6C54" w:rsidRPr="00A25D4D" w:rsidRDefault="00EF6C54" w:rsidP="00EF6C54">
                  <w:pPr>
                    <w:jc w:val="left"/>
                    <w:rPr>
                      <w:ins w:id="200" w:author="Paul Janssen" w:date="2020-06-10T18:06:00Z"/>
                    </w:rPr>
                  </w:pPr>
                  <w:ins w:id="201" w:author="Paul Janssen" w:date="2020-06-10T18:06:00Z">
                    <w:r w:rsidRPr="00A25D4D">
                      <w:t> </w:t>
                    </w:r>
                  </w:ins>
                </w:p>
              </w:tc>
              <w:tc>
                <w:tcPr>
                  <w:tcW w:w="1500" w:type="dxa"/>
                  <w:hideMark/>
                </w:tcPr>
                <w:p w14:paraId="0081299A" w14:textId="77777777" w:rsidR="00EF6C54" w:rsidRPr="00A25D4D" w:rsidRDefault="00EF6C54" w:rsidP="00EF6C54">
                  <w:pPr>
                    <w:jc w:val="left"/>
                    <w:rPr>
                      <w:ins w:id="202" w:author="Paul Janssen" w:date="2020-06-10T18:06:00Z"/>
                    </w:rPr>
                  </w:pPr>
                  <w:ins w:id="203"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204" w:author="Paul Janssen" w:date="2020-06-10T18:06:00Z"/>
                      <w:rFonts w:ascii="Calibri" w:hAnsi="Calibri" w:cs="Calibri"/>
                      <w:sz w:val="20"/>
                      <w:szCs w:val="20"/>
                    </w:rPr>
                  </w:pPr>
                  <w:proofErr w:type="spellStart"/>
                  <w:ins w:id="205"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206" w:author="Paul Janssen" w:date="2020-06-10T18:06:00Z"/>
                      <w:rFonts w:ascii="Calibri" w:hAnsi="Calibri" w:cs="Calibri"/>
                      <w:sz w:val="20"/>
                      <w:szCs w:val="20"/>
                    </w:rPr>
                  </w:pPr>
                  <w:proofErr w:type="spellStart"/>
                  <w:ins w:id="207"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208"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209" w:author="Paul Janssen" w:date="2020-06-10T16:08:00Z">
                    <w:r w:rsidRPr="00A25D4D" w:rsidDel="00135FA7">
                      <w:delText>WION</w:delText>
                    </w:r>
                  </w:del>
                  <w:ins w:id="210"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11" w:author="Paul Janssen" w:date="2020-06-10T16:08:00Z">
                    <w:r w:rsidRPr="00A25D4D" w:rsidDel="00135FA7">
                      <w:delText>WION</w:delText>
                    </w:r>
                  </w:del>
                  <w:ins w:id="212"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2EA59E3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lastRenderedPageBreak/>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13"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14" w:author="Paul Janssen" w:date="2020-06-10T18:06:00Z"/>
              </w:rPr>
            </w:pPr>
            <w:proofErr w:type="spellStart"/>
            <w:ins w:id="215"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0861A215" w14:textId="77777777" w:rsidTr="00371F03">
              <w:trPr>
                <w:tblHeader/>
                <w:tblCellSpacing w:w="0" w:type="dxa"/>
                <w:ins w:id="216" w:author="Paul Janssen" w:date="2020-06-10T18:06:00Z"/>
              </w:trPr>
              <w:tc>
                <w:tcPr>
                  <w:tcW w:w="360" w:type="dxa"/>
                  <w:hideMark/>
                </w:tcPr>
                <w:p w14:paraId="5568E237" w14:textId="77777777" w:rsidR="00EF6C54" w:rsidRPr="00A25D4D" w:rsidRDefault="00EF6C54" w:rsidP="00EF6C54">
                  <w:pPr>
                    <w:jc w:val="left"/>
                    <w:rPr>
                      <w:ins w:id="217" w:author="Paul Janssen" w:date="2020-06-10T18:06:00Z"/>
                    </w:rPr>
                  </w:pPr>
                  <w:ins w:id="218" w:author="Paul Janssen" w:date="2020-06-10T18:06:00Z">
                    <w:r w:rsidRPr="00A25D4D">
                      <w:t> </w:t>
                    </w:r>
                  </w:ins>
                </w:p>
              </w:tc>
              <w:tc>
                <w:tcPr>
                  <w:tcW w:w="1500" w:type="dxa"/>
                  <w:hideMark/>
                </w:tcPr>
                <w:p w14:paraId="33BB441A" w14:textId="77777777" w:rsidR="00EF6C54" w:rsidRPr="00A25D4D" w:rsidRDefault="00EF6C54" w:rsidP="00EF6C54">
                  <w:pPr>
                    <w:jc w:val="left"/>
                    <w:rPr>
                      <w:ins w:id="219" w:author="Paul Janssen" w:date="2020-06-10T18:06:00Z"/>
                    </w:rPr>
                  </w:pPr>
                  <w:ins w:id="220"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21" w:author="Paul Janssen" w:date="2020-06-10T18:06:00Z"/>
                    </w:rPr>
                  </w:pPr>
                  <w:ins w:id="222" w:author="Paul Janssen" w:date="2020-06-10T18:06:00Z">
                    <w:r>
                      <w:t>hoort bij maximaal 1 utiliteitsnet</w:t>
                    </w:r>
                  </w:ins>
                </w:p>
              </w:tc>
            </w:tr>
            <w:tr w:rsidR="00EF6C54" w:rsidRPr="00A25D4D" w14:paraId="729BE2DE" w14:textId="77777777" w:rsidTr="00371F03">
              <w:trPr>
                <w:tblHeader/>
                <w:tblCellSpacing w:w="0" w:type="dxa"/>
                <w:ins w:id="223" w:author="Paul Janssen" w:date="2020-06-10T18:06:00Z"/>
              </w:trPr>
              <w:tc>
                <w:tcPr>
                  <w:tcW w:w="360" w:type="dxa"/>
                  <w:hideMark/>
                </w:tcPr>
                <w:p w14:paraId="2493B62E" w14:textId="77777777" w:rsidR="00EF6C54" w:rsidRPr="00A25D4D" w:rsidRDefault="00EF6C54" w:rsidP="00EF6C54">
                  <w:pPr>
                    <w:jc w:val="left"/>
                    <w:rPr>
                      <w:ins w:id="224" w:author="Paul Janssen" w:date="2020-06-10T18:06:00Z"/>
                    </w:rPr>
                  </w:pPr>
                  <w:ins w:id="225" w:author="Paul Janssen" w:date="2020-06-10T18:06:00Z">
                    <w:r w:rsidRPr="00A25D4D">
                      <w:t> </w:t>
                    </w:r>
                  </w:ins>
                </w:p>
              </w:tc>
              <w:tc>
                <w:tcPr>
                  <w:tcW w:w="1500" w:type="dxa"/>
                  <w:hideMark/>
                </w:tcPr>
                <w:p w14:paraId="51C0BF2D" w14:textId="77777777" w:rsidR="00EF6C54" w:rsidRPr="00A25D4D" w:rsidRDefault="00EF6C54" w:rsidP="00EF6C54">
                  <w:pPr>
                    <w:jc w:val="left"/>
                    <w:rPr>
                      <w:ins w:id="226" w:author="Paul Janssen" w:date="2020-06-10T18:06:00Z"/>
                    </w:rPr>
                  </w:pPr>
                  <w:ins w:id="227"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28" w:author="Paul Janssen" w:date="2020-06-10T18:06:00Z"/>
                      <w:rFonts w:ascii="Calibri" w:hAnsi="Calibri" w:cs="Calibri"/>
                      <w:sz w:val="20"/>
                      <w:szCs w:val="20"/>
                    </w:rPr>
                  </w:pPr>
                  <w:proofErr w:type="spellStart"/>
                  <w:ins w:id="229"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30" w:author="Paul Janssen" w:date="2020-06-10T18:06:00Z"/>
                      <w:rFonts w:ascii="Calibri" w:hAnsi="Calibri" w:cs="Calibri"/>
                      <w:sz w:val="20"/>
                      <w:szCs w:val="20"/>
                    </w:rPr>
                  </w:pPr>
                  <w:proofErr w:type="spellStart"/>
                  <w:ins w:id="231"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32"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lastRenderedPageBreak/>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lastRenderedPageBreak/>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lastRenderedPageBreak/>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lastRenderedPageBreak/>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lastRenderedPageBreak/>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GeometriePuntLijnVlakOfMultilijn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77777777" w:rsidR="00C0190C" w:rsidRPr="00A25D4D" w:rsidRDefault="00C0190C" w:rsidP="008F13CC">
                  <w:pPr>
                    <w:jc w:val="left"/>
                  </w:pPr>
                  <w:r w:rsidRPr="00A25D4D">
                    <w:t xml:space="preserve">De geometrie is een punt, lijn, vlak of </w:t>
                  </w:r>
                  <w:proofErr w:type="spellStart"/>
                  <w:r w:rsidRPr="00A25D4D">
                    <w:t>multilijn</w:t>
                  </w:r>
                  <w:proofErr w:type="spellEnd"/>
                  <w:r w:rsidRPr="00A25D4D">
                    <w:t xml:space="preserve"> </w:t>
                  </w:r>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70E0745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TypeGeometrie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 xml:space="preserve">) or </w:t>
                  </w:r>
                  <w:proofErr w:type="spellStart"/>
                  <w:r w:rsidRPr="00A25D4D">
                    <w:t>self.ligging.oclIsKindOf</w:t>
                  </w:r>
                  <w:proofErr w:type="spellEnd"/>
                  <w:r w:rsidRPr="00A25D4D">
                    <w:t>(</w:t>
                  </w:r>
                  <w:proofErr w:type="spellStart"/>
                  <w:r w:rsidRPr="00A25D4D">
                    <w:t>GM_Curve</w:t>
                  </w:r>
                  <w:proofErr w:type="spellEnd"/>
                  <w:r w:rsidRPr="00A25D4D">
                    <w:t xml:space="preserve">) or </w:t>
                  </w:r>
                  <w:proofErr w:type="spellStart"/>
                  <w:r w:rsidRPr="00A25D4D">
                    <w:t>self.ligging.oclIsKindOf</w:t>
                  </w:r>
                  <w:proofErr w:type="spellEnd"/>
                  <w:r w:rsidRPr="00A25D4D">
                    <w:t>(</w:t>
                  </w:r>
                  <w:proofErr w:type="spellStart"/>
                  <w:r w:rsidRPr="00A25D4D">
                    <w:t>GM_Surface</w:t>
                  </w:r>
                  <w:proofErr w:type="spellEnd"/>
                  <w:r w:rsidRPr="00A25D4D">
                    <w:t xml:space="preserve">) or </w:t>
                  </w:r>
                  <w:proofErr w:type="spellStart"/>
                  <w:r w:rsidRPr="00A25D4D">
                    <w:t>self.ligging.oclIsKindOf</w:t>
                  </w:r>
                  <w:proofErr w:type="spellEnd"/>
                  <w:r w:rsidRPr="00A25D4D">
                    <w:t>(</w:t>
                  </w:r>
                  <w:proofErr w:type="spellStart"/>
                  <w:r w:rsidRPr="00A25D4D">
                    <w:t>GM_MultiCurve</w:t>
                  </w:r>
                  <w:proofErr w:type="spellEnd"/>
                  <w:r w:rsidRPr="00A25D4D">
                    <w:t>)</w:t>
                  </w:r>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del w:id="233" w:author="Paul Janssen" w:date="2020-06-16T16:37:00Z">
                    <w:r w:rsidRPr="00534EC4" w:rsidDel="00534EC4">
                      <w:delText>AdresseerbaarObject</w:delText>
                    </w:r>
                  </w:del>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lastRenderedPageBreak/>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34" w:author="Paul Janssen" w:date="2020-06-10T17:03:00Z">
                    <w:r w:rsidRPr="00A25D4D" w:rsidDel="00A32211">
                      <w:delText>Surface</w:delText>
                    </w:r>
                  </w:del>
                  <w:ins w:id="235"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36" w:author="Paul Janssen" w:date="2020-06-10T17:04:00Z">
                    <w:r w:rsidRPr="00A25D4D" w:rsidDel="00A32211">
                      <w:delText>Surface</w:delText>
                    </w:r>
                  </w:del>
                  <w:ins w:id="237"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38"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80"/>
            </w:tblGrid>
            <w:tr w:rsidR="00A32211" w:rsidRPr="00A25D4D" w14:paraId="6948389B" w14:textId="77777777" w:rsidTr="00371F03">
              <w:trPr>
                <w:tblCellSpacing w:w="0" w:type="dxa"/>
                <w:ins w:id="239"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40" w:author="Paul Janssen" w:date="2020-06-10T17:01:00Z"/>
                    </w:rPr>
                  </w:pPr>
                  <w:proofErr w:type="spellStart"/>
                  <w:ins w:id="241"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60"/>
                  </w:tblGrid>
                  <w:tr w:rsidR="00A32211" w:rsidRPr="00A25D4D" w14:paraId="67EB33ED" w14:textId="77777777" w:rsidTr="00371F03">
                    <w:trPr>
                      <w:tblHeader/>
                      <w:tblCellSpacing w:w="0" w:type="dxa"/>
                      <w:ins w:id="242" w:author="Paul Janssen" w:date="2020-06-10T17:01:00Z"/>
                    </w:trPr>
                    <w:tc>
                      <w:tcPr>
                        <w:tcW w:w="360" w:type="dxa"/>
                        <w:hideMark/>
                      </w:tcPr>
                      <w:p w14:paraId="5780DE3C" w14:textId="77777777" w:rsidR="00A32211" w:rsidRPr="00A25D4D" w:rsidRDefault="00A32211" w:rsidP="00A32211">
                        <w:pPr>
                          <w:jc w:val="left"/>
                          <w:rPr>
                            <w:ins w:id="243" w:author="Paul Janssen" w:date="2020-06-10T17:01:00Z"/>
                          </w:rPr>
                        </w:pPr>
                        <w:ins w:id="244" w:author="Paul Janssen" w:date="2020-06-10T17:01:00Z">
                          <w:r w:rsidRPr="00A25D4D">
                            <w:lastRenderedPageBreak/>
                            <w:t> </w:t>
                          </w:r>
                        </w:ins>
                      </w:p>
                    </w:tc>
                    <w:tc>
                      <w:tcPr>
                        <w:tcW w:w="1500" w:type="dxa"/>
                        <w:hideMark/>
                      </w:tcPr>
                      <w:p w14:paraId="05DA776C" w14:textId="77777777" w:rsidR="00A32211" w:rsidRPr="00A25D4D" w:rsidRDefault="00A32211" w:rsidP="00A32211">
                        <w:pPr>
                          <w:jc w:val="left"/>
                          <w:rPr>
                            <w:ins w:id="245" w:author="Paul Janssen" w:date="2020-06-10T17:01:00Z"/>
                          </w:rPr>
                        </w:pPr>
                        <w:ins w:id="246"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247" w:author="Paul Janssen" w:date="2020-06-10T17:01:00Z"/>
                          </w:rPr>
                        </w:pPr>
                        <w:ins w:id="248" w:author="Paul Janssen" w:date="2020-06-10T17:01:00Z">
                          <w:r>
                            <w:t xml:space="preserve">2.5DGeometrie is vlak of </w:t>
                          </w:r>
                          <w:proofErr w:type="spellStart"/>
                          <w:r>
                            <w:t>multivlak</w:t>
                          </w:r>
                          <w:proofErr w:type="spellEnd"/>
                        </w:ins>
                      </w:p>
                    </w:tc>
                  </w:tr>
                  <w:tr w:rsidR="00A32211" w:rsidRPr="00A25D4D" w14:paraId="0632706C" w14:textId="77777777" w:rsidTr="00371F03">
                    <w:trPr>
                      <w:tblHeader/>
                      <w:tblCellSpacing w:w="0" w:type="dxa"/>
                      <w:ins w:id="249" w:author="Paul Janssen" w:date="2020-06-10T17:01:00Z"/>
                    </w:trPr>
                    <w:tc>
                      <w:tcPr>
                        <w:tcW w:w="360" w:type="dxa"/>
                        <w:hideMark/>
                      </w:tcPr>
                      <w:p w14:paraId="453406F4" w14:textId="77777777" w:rsidR="00A32211" w:rsidRPr="00A25D4D" w:rsidRDefault="00A32211" w:rsidP="00A32211">
                        <w:pPr>
                          <w:jc w:val="left"/>
                          <w:rPr>
                            <w:ins w:id="250" w:author="Paul Janssen" w:date="2020-06-10T17:01:00Z"/>
                          </w:rPr>
                        </w:pPr>
                        <w:ins w:id="251" w:author="Paul Janssen" w:date="2020-06-10T17:01:00Z">
                          <w:r w:rsidRPr="00A25D4D">
                            <w:t> </w:t>
                          </w:r>
                        </w:ins>
                      </w:p>
                    </w:tc>
                    <w:tc>
                      <w:tcPr>
                        <w:tcW w:w="1500" w:type="dxa"/>
                        <w:hideMark/>
                      </w:tcPr>
                      <w:p w14:paraId="77FBA224" w14:textId="77777777" w:rsidR="00A32211" w:rsidRPr="00A25D4D" w:rsidRDefault="00A32211" w:rsidP="00A32211">
                        <w:pPr>
                          <w:jc w:val="left"/>
                          <w:rPr>
                            <w:ins w:id="252" w:author="Paul Janssen" w:date="2020-06-10T17:01:00Z"/>
                          </w:rPr>
                        </w:pPr>
                        <w:ins w:id="253"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254" w:author="Paul Janssen" w:date="2020-06-10T17:02:00Z"/>
                            <w:rFonts w:ascii="Calibri" w:hAnsi="Calibri" w:cs="Calibri"/>
                            <w:sz w:val="20"/>
                            <w:szCs w:val="20"/>
                          </w:rPr>
                        </w:pPr>
                        <w:proofErr w:type="spellStart"/>
                        <w:ins w:id="255"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256" w:author="Paul Janssen" w:date="2020-06-10T17:01:00Z"/>
                            <w:rFonts w:ascii="Calibri" w:hAnsi="Calibri" w:cs="Calibri"/>
                            <w:sz w:val="20"/>
                            <w:szCs w:val="20"/>
                            <w:rPrChange w:id="257" w:author="Paul Janssen" w:date="2020-06-10T17:02:00Z">
                              <w:rPr>
                                <w:ins w:id="258" w:author="Paul Janssen" w:date="2020-06-10T17:01:00Z"/>
                              </w:rPr>
                            </w:rPrChange>
                          </w:rPr>
                          <w:pPrChange w:id="259" w:author="Paul Janssen" w:date="2020-06-10T17:02:00Z">
                            <w:pPr>
                              <w:jc w:val="left"/>
                            </w:pPr>
                          </w:pPrChange>
                        </w:pPr>
                        <w:proofErr w:type="spellStart"/>
                        <w:ins w:id="260"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261" w:author="Paul Janssen" w:date="2020-06-10T17:01:00Z"/>
                    </w:rPr>
                  </w:pPr>
                </w:p>
              </w:tc>
            </w:tr>
          </w:tbl>
          <w:p w14:paraId="58143EF7" w14:textId="77777777" w:rsidR="00A32211" w:rsidRPr="00A25D4D" w:rsidRDefault="00A32211" w:rsidP="008F13CC">
            <w:pPr>
              <w:jc w:val="left"/>
              <w:rPr>
                <w:ins w:id="262" w:author="Paul Janssen" w:date="2020-06-10T17:01:00Z"/>
                <w:b/>
                <w:bCs/>
              </w:rPr>
            </w:pPr>
          </w:p>
        </w:tc>
      </w:tr>
      <w:tr w:rsidR="00A32211" w:rsidRPr="00A25D4D" w14:paraId="4F7DA757" w14:textId="77777777" w:rsidTr="00C0190C">
        <w:trPr>
          <w:tblCellSpacing w:w="0" w:type="dxa"/>
          <w:ins w:id="263"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80"/>
            </w:tblGrid>
            <w:tr w:rsidR="00A32211" w:rsidRPr="00A25D4D" w14:paraId="4F8EC054" w14:textId="77777777" w:rsidTr="00371F03">
              <w:trPr>
                <w:tblCellSpacing w:w="0" w:type="dxa"/>
                <w:ins w:id="264"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265" w:author="Paul Janssen" w:date="2020-06-10T17:00:00Z"/>
                    </w:rPr>
                  </w:pPr>
                  <w:proofErr w:type="spellStart"/>
                  <w:ins w:id="266" w:author="Paul Janssen" w:date="2020-06-10T17:00:00Z">
                    <w:r w:rsidRPr="00A25D4D">
                      <w:rPr>
                        <w:b/>
                        <w:bCs/>
                      </w:rPr>
                      <w:lastRenderedPageBreak/>
                      <w:t>Constraint</w:t>
                    </w:r>
                    <w:proofErr w:type="spellEnd"/>
                    <w:r w:rsidRPr="00A25D4D">
                      <w:rPr>
                        <w:b/>
                        <w:bCs/>
                      </w:rPr>
                      <w:t xml:space="preserve">: </w:t>
                    </w:r>
                  </w:ins>
                  <w:ins w:id="267"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60"/>
                  </w:tblGrid>
                  <w:tr w:rsidR="00A32211" w:rsidRPr="00A25D4D" w14:paraId="03D1C0BD" w14:textId="77777777" w:rsidTr="00371F03">
                    <w:trPr>
                      <w:tblHeader/>
                      <w:tblCellSpacing w:w="0" w:type="dxa"/>
                      <w:ins w:id="268" w:author="Paul Janssen" w:date="2020-06-10T17:00:00Z"/>
                    </w:trPr>
                    <w:tc>
                      <w:tcPr>
                        <w:tcW w:w="360" w:type="dxa"/>
                        <w:hideMark/>
                      </w:tcPr>
                      <w:p w14:paraId="792F581C" w14:textId="77777777" w:rsidR="00A32211" w:rsidRPr="00A25D4D" w:rsidRDefault="00A32211" w:rsidP="00A32211">
                        <w:pPr>
                          <w:jc w:val="left"/>
                          <w:rPr>
                            <w:ins w:id="269" w:author="Paul Janssen" w:date="2020-06-10T17:00:00Z"/>
                          </w:rPr>
                        </w:pPr>
                        <w:ins w:id="270" w:author="Paul Janssen" w:date="2020-06-10T17:00:00Z">
                          <w:r w:rsidRPr="00A25D4D">
                            <w:t> </w:t>
                          </w:r>
                        </w:ins>
                      </w:p>
                    </w:tc>
                    <w:tc>
                      <w:tcPr>
                        <w:tcW w:w="1500" w:type="dxa"/>
                        <w:hideMark/>
                      </w:tcPr>
                      <w:p w14:paraId="28541565" w14:textId="77777777" w:rsidR="00A32211" w:rsidRPr="00A25D4D" w:rsidRDefault="00A32211" w:rsidP="00A32211">
                        <w:pPr>
                          <w:jc w:val="left"/>
                          <w:rPr>
                            <w:ins w:id="271" w:author="Paul Janssen" w:date="2020-06-10T17:00:00Z"/>
                          </w:rPr>
                        </w:pPr>
                        <w:ins w:id="272"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273" w:author="Paul Janssen" w:date="2020-06-10T17:00:00Z"/>
                          </w:rPr>
                        </w:pPr>
                        <w:ins w:id="274" w:author="Paul Janssen" w:date="2020-06-10T17:03:00Z">
                          <w:r>
                            <w:t xml:space="preserve">2DGeometrie is vlak of </w:t>
                          </w:r>
                          <w:proofErr w:type="spellStart"/>
                          <w:r>
                            <w:t>multivlak</w:t>
                          </w:r>
                        </w:ins>
                        <w:proofErr w:type="spellEnd"/>
                      </w:p>
                    </w:tc>
                  </w:tr>
                  <w:tr w:rsidR="00A32211" w:rsidRPr="00A25D4D" w14:paraId="2C0D4348" w14:textId="77777777" w:rsidTr="00371F03">
                    <w:trPr>
                      <w:tblHeader/>
                      <w:tblCellSpacing w:w="0" w:type="dxa"/>
                      <w:ins w:id="275" w:author="Paul Janssen" w:date="2020-06-10T17:00:00Z"/>
                    </w:trPr>
                    <w:tc>
                      <w:tcPr>
                        <w:tcW w:w="360" w:type="dxa"/>
                        <w:hideMark/>
                      </w:tcPr>
                      <w:p w14:paraId="20DBC098" w14:textId="77777777" w:rsidR="00A32211" w:rsidRPr="00A25D4D" w:rsidRDefault="00A32211" w:rsidP="00A32211">
                        <w:pPr>
                          <w:jc w:val="left"/>
                          <w:rPr>
                            <w:ins w:id="276" w:author="Paul Janssen" w:date="2020-06-10T17:00:00Z"/>
                          </w:rPr>
                        </w:pPr>
                        <w:ins w:id="277" w:author="Paul Janssen" w:date="2020-06-10T17:00:00Z">
                          <w:r w:rsidRPr="00A25D4D">
                            <w:t> </w:t>
                          </w:r>
                        </w:ins>
                      </w:p>
                    </w:tc>
                    <w:tc>
                      <w:tcPr>
                        <w:tcW w:w="1500" w:type="dxa"/>
                        <w:hideMark/>
                      </w:tcPr>
                      <w:p w14:paraId="297847F5" w14:textId="77777777" w:rsidR="00A32211" w:rsidRPr="00A25D4D" w:rsidRDefault="00A32211" w:rsidP="00A32211">
                        <w:pPr>
                          <w:jc w:val="left"/>
                          <w:rPr>
                            <w:ins w:id="278" w:author="Paul Janssen" w:date="2020-06-10T17:00:00Z"/>
                          </w:rPr>
                        </w:pPr>
                        <w:ins w:id="279"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280" w:author="Paul Janssen" w:date="2020-06-10T17:02:00Z"/>
                            <w:rFonts w:ascii="Calibri" w:hAnsi="Calibri" w:cs="Calibri"/>
                            <w:sz w:val="20"/>
                            <w:szCs w:val="20"/>
                          </w:rPr>
                        </w:pPr>
                        <w:proofErr w:type="spellStart"/>
                        <w:ins w:id="281"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282" w:author="Paul Janssen" w:date="2020-06-10T17:00:00Z"/>
                            <w:rFonts w:ascii="Calibri" w:hAnsi="Calibri" w:cs="Calibri"/>
                            <w:sz w:val="20"/>
                            <w:szCs w:val="20"/>
                            <w:rPrChange w:id="283" w:author="Paul Janssen" w:date="2020-06-10T17:02:00Z">
                              <w:rPr>
                                <w:ins w:id="284" w:author="Paul Janssen" w:date="2020-06-10T17:00:00Z"/>
                              </w:rPr>
                            </w:rPrChange>
                          </w:rPr>
                          <w:pPrChange w:id="285" w:author="Paul Janssen" w:date="2020-06-10T17:02:00Z">
                            <w:pPr>
                              <w:jc w:val="left"/>
                            </w:pPr>
                          </w:pPrChange>
                        </w:pPr>
                        <w:proofErr w:type="spellStart"/>
                        <w:ins w:id="286"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287" w:author="Paul Janssen" w:date="2020-06-10T17:00:00Z"/>
                    </w:rPr>
                  </w:pPr>
                </w:p>
              </w:tc>
            </w:tr>
          </w:tbl>
          <w:p w14:paraId="39FA3986" w14:textId="77777777" w:rsidR="00A32211" w:rsidRPr="00A25D4D" w:rsidRDefault="00A32211" w:rsidP="008F13CC">
            <w:pPr>
              <w:jc w:val="left"/>
              <w:rPr>
                <w:ins w:id="288"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289"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290" w:author="Paul Janssen" w:date="2020-06-10T17:54:00Z"/>
              </w:rPr>
            </w:pPr>
            <w:proofErr w:type="spellStart"/>
            <w:ins w:id="291" w:author="Paul Janssen" w:date="2020-06-10T17: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92388" w:rsidRPr="00A25D4D" w14:paraId="40896C42" w14:textId="77777777" w:rsidTr="00371F03">
              <w:trPr>
                <w:tblHeader/>
                <w:tblCellSpacing w:w="0" w:type="dxa"/>
                <w:ins w:id="292" w:author="Paul Janssen" w:date="2020-06-10T17:54:00Z"/>
              </w:trPr>
              <w:tc>
                <w:tcPr>
                  <w:tcW w:w="360" w:type="dxa"/>
                  <w:hideMark/>
                </w:tcPr>
                <w:p w14:paraId="54DAEF42" w14:textId="77777777" w:rsidR="00A92388" w:rsidRPr="00A25D4D" w:rsidRDefault="00A92388" w:rsidP="00A92388">
                  <w:pPr>
                    <w:jc w:val="left"/>
                    <w:rPr>
                      <w:ins w:id="293" w:author="Paul Janssen" w:date="2020-06-10T17:54:00Z"/>
                    </w:rPr>
                  </w:pPr>
                  <w:ins w:id="294" w:author="Paul Janssen" w:date="2020-06-10T17:54:00Z">
                    <w:r w:rsidRPr="00A25D4D">
                      <w:t> </w:t>
                    </w:r>
                  </w:ins>
                </w:p>
              </w:tc>
              <w:tc>
                <w:tcPr>
                  <w:tcW w:w="1500" w:type="dxa"/>
                  <w:hideMark/>
                </w:tcPr>
                <w:p w14:paraId="6E199E60" w14:textId="77777777" w:rsidR="00A92388" w:rsidRPr="00A25D4D" w:rsidRDefault="00A92388" w:rsidP="00A92388">
                  <w:pPr>
                    <w:jc w:val="left"/>
                    <w:rPr>
                      <w:ins w:id="295" w:author="Paul Janssen" w:date="2020-06-10T17:54:00Z"/>
                    </w:rPr>
                  </w:pPr>
                  <w:ins w:id="296"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297" w:author="Paul Janssen" w:date="2020-06-10T17:54:00Z"/>
                    </w:rPr>
                  </w:pPr>
                  <w:ins w:id="298" w:author="Paul Janssen" w:date="2020-06-10T17:54:00Z">
                    <w:r>
                      <w:t>hoort bij maximaal 1 utiliteitsnet</w:t>
                    </w:r>
                  </w:ins>
                </w:p>
              </w:tc>
            </w:tr>
            <w:tr w:rsidR="00A92388" w:rsidRPr="00A25D4D" w14:paraId="6FFB7D6D" w14:textId="77777777" w:rsidTr="00371F03">
              <w:trPr>
                <w:tblHeader/>
                <w:tblCellSpacing w:w="0" w:type="dxa"/>
                <w:ins w:id="299" w:author="Paul Janssen" w:date="2020-06-10T17:54:00Z"/>
              </w:trPr>
              <w:tc>
                <w:tcPr>
                  <w:tcW w:w="360" w:type="dxa"/>
                  <w:hideMark/>
                </w:tcPr>
                <w:p w14:paraId="730AEC40" w14:textId="77777777" w:rsidR="00A92388" w:rsidRPr="00A25D4D" w:rsidRDefault="00A92388" w:rsidP="00A92388">
                  <w:pPr>
                    <w:jc w:val="left"/>
                    <w:rPr>
                      <w:ins w:id="300" w:author="Paul Janssen" w:date="2020-06-10T17:54:00Z"/>
                    </w:rPr>
                  </w:pPr>
                  <w:ins w:id="301" w:author="Paul Janssen" w:date="2020-06-10T17:54:00Z">
                    <w:r w:rsidRPr="00A25D4D">
                      <w:t> </w:t>
                    </w:r>
                  </w:ins>
                </w:p>
              </w:tc>
              <w:tc>
                <w:tcPr>
                  <w:tcW w:w="1500" w:type="dxa"/>
                  <w:hideMark/>
                </w:tcPr>
                <w:p w14:paraId="05165002" w14:textId="77777777" w:rsidR="00A92388" w:rsidRPr="00A25D4D" w:rsidRDefault="00A92388" w:rsidP="00A92388">
                  <w:pPr>
                    <w:jc w:val="left"/>
                    <w:rPr>
                      <w:ins w:id="302" w:author="Paul Janssen" w:date="2020-06-10T17:54:00Z"/>
                    </w:rPr>
                  </w:pPr>
                  <w:ins w:id="303"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304" w:author="Paul Janssen" w:date="2020-06-10T17:54:00Z"/>
                      <w:rFonts w:ascii="Calibri" w:hAnsi="Calibri" w:cs="Calibri"/>
                      <w:sz w:val="20"/>
                      <w:szCs w:val="20"/>
                    </w:rPr>
                  </w:pPr>
                  <w:proofErr w:type="spellStart"/>
                  <w:ins w:id="305"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306" w:author="Paul Janssen" w:date="2020-06-10T17:54:00Z"/>
                      <w:rFonts w:ascii="Calibri" w:hAnsi="Calibri" w:cs="Calibri"/>
                      <w:sz w:val="20"/>
                      <w:szCs w:val="20"/>
                    </w:rPr>
                  </w:pPr>
                  <w:proofErr w:type="spellStart"/>
                  <w:ins w:id="307"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308"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lastRenderedPageBreak/>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Klic-product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lastRenderedPageBreak/>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 xml:space="preserve">Een unieke identificatie die al sinds jaar en dag aan een gebiedsinformatie-aanvraag (Klic-melding)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09"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10" w:author="Paul Janssen" w:date="2020-06-10T17:16:00Z"/>
              </w:rPr>
            </w:pPr>
            <w:ins w:id="311" w:author="Paul Janssen" w:date="2020-06-10T17:16:00Z">
              <w:r w:rsidRPr="00A25D4D">
                <w:rPr>
                  <w:b/>
                  <w:bCs/>
                </w:rPr>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6B3319" w:rsidRPr="00A25D4D" w14:paraId="38793942" w14:textId="77777777" w:rsidTr="00371F03">
              <w:trPr>
                <w:tblHeader/>
                <w:tblCellSpacing w:w="0" w:type="dxa"/>
                <w:ins w:id="312" w:author="Paul Janssen" w:date="2020-06-10T17:16:00Z"/>
              </w:trPr>
              <w:tc>
                <w:tcPr>
                  <w:tcW w:w="360" w:type="dxa"/>
                  <w:hideMark/>
                </w:tcPr>
                <w:p w14:paraId="7A327809" w14:textId="77777777" w:rsidR="006B3319" w:rsidRPr="00A25D4D" w:rsidRDefault="006B3319" w:rsidP="006B3319">
                  <w:pPr>
                    <w:jc w:val="left"/>
                    <w:rPr>
                      <w:ins w:id="313" w:author="Paul Janssen" w:date="2020-06-10T17:16:00Z"/>
                    </w:rPr>
                  </w:pPr>
                  <w:ins w:id="314" w:author="Paul Janssen" w:date="2020-06-10T17:16:00Z">
                    <w:r w:rsidRPr="00A25D4D">
                      <w:t> </w:t>
                    </w:r>
                  </w:ins>
                </w:p>
              </w:tc>
              <w:tc>
                <w:tcPr>
                  <w:tcW w:w="1500" w:type="dxa"/>
                  <w:hideMark/>
                </w:tcPr>
                <w:p w14:paraId="7D33EC60" w14:textId="77777777" w:rsidR="006B3319" w:rsidRPr="00A25D4D" w:rsidRDefault="006B3319" w:rsidP="006B3319">
                  <w:pPr>
                    <w:jc w:val="left"/>
                    <w:rPr>
                      <w:ins w:id="315" w:author="Paul Janssen" w:date="2020-06-10T17:16:00Z"/>
                    </w:rPr>
                  </w:pPr>
                  <w:ins w:id="316" w:author="Paul Janssen" w:date="2020-06-10T17:16:00Z">
                    <w:r w:rsidRPr="00A25D4D">
                      <w:t>Type:</w:t>
                    </w:r>
                  </w:ins>
                </w:p>
              </w:tc>
              <w:tc>
                <w:tcPr>
                  <w:tcW w:w="0" w:type="auto"/>
                  <w:hideMark/>
                </w:tcPr>
                <w:p w14:paraId="4C00097F" w14:textId="47723A1A" w:rsidR="006B3319" w:rsidRPr="00A25D4D" w:rsidRDefault="006B3319" w:rsidP="006B3319">
                  <w:pPr>
                    <w:jc w:val="left"/>
                    <w:rPr>
                      <w:ins w:id="317" w:author="Paul Janssen" w:date="2020-06-10T17:16:00Z"/>
                    </w:rPr>
                  </w:pPr>
                  <w:proofErr w:type="spellStart"/>
                  <w:ins w:id="318" w:author="Paul Janssen" w:date="2020-06-10T17:17:00Z">
                    <w:r>
                      <w:t>Boolean</w:t>
                    </w:r>
                  </w:ins>
                  <w:proofErr w:type="spellEnd"/>
                </w:p>
              </w:tc>
            </w:tr>
            <w:tr w:rsidR="006B3319" w:rsidRPr="00A25D4D" w14:paraId="1778FCD6" w14:textId="77777777" w:rsidTr="00371F03">
              <w:trPr>
                <w:tblHeader/>
                <w:tblCellSpacing w:w="0" w:type="dxa"/>
                <w:ins w:id="319" w:author="Paul Janssen" w:date="2020-06-10T17:16:00Z"/>
              </w:trPr>
              <w:tc>
                <w:tcPr>
                  <w:tcW w:w="360" w:type="dxa"/>
                  <w:hideMark/>
                </w:tcPr>
                <w:p w14:paraId="1D9676F0" w14:textId="77777777" w:rsidR="006B3319" w:rsidRPr="00A25D4D" w:rsidRDefault="006B3319" w:rsidP="006B3319">
                  <w:pPr>
                    <w:jc w:val="left"/>
                    <w:rPr>
                      <w:ins w:id="320" w:author="Paul Janssen" w:date="2020-06-10T17:16:00Z"/>
                    </w:rPr>
                  </w:pPr>
                  <w:ins w:id="321" w:author="Paul Janssen" w:date="2020-06-10T17:16:00Z">
                    <w:r w:rsidRPr="00A25D4D">
                      <w:t> </w:t>
                    </w:r>
                  </w:ins>
                </w:p>
              </w:tc>
              <w:tc>
                <w:tcPr>
                  <w:tcW w:w="1500" w:type="dxa"/>
                  <w:hideMark/>
                </w:tcPr>
                <w:p w14:paraId="305DA67C" w14:textId="77777777" w:rsidR="006B3319" w:rsidRPr="00A25D4D" w:rsidRDefault="006B3319" w:rsidP="006B3319">
                  <w:pPr>
                    <w:jc w:val="left"/>
                    <w:rPr>
                      <w:ins w:id="322" w:author="Paul Janssen" w:date="2020-06-10T17:16:00Z"/>
                    </w:rPr>
                  </w:pPr>
                  <w:ins w:id="323" w:author="Paul Janssen" w:date="2020-06-10T17:16:00Z">
                    <w:r w:rsidRPr="00A25D4D">
                      <w:t>Naam</w:t>
                    </w:r>
                  </w:ins>
                </w:p>
              </w:tc>
              <w:tc>
                <w:tcPr>
                  <w:tcW w:w="0" w:type="auto"/>
                  <w:hideMark/>
                </w:tcPr>
                <w:p w14:paraId="13C8BFF6" w14:textId="77777777" w:rsidR="006B3319" w:rsidRPr="00A25D4D" w:rsidRDefault="006B3319" w:rsidP="006B3319">
                  <w:pPr>
                    <w:jc w:val="left"/>
                    <w:rPr>
                      <w:ins w:id="324" w:author="Paul Janssen" w:date="2020-06-10T17:16:00Z"/>
                    </w:rPr>
                  </w:pPr>
                </w:p>
              </w:tc>
            </w:tr>
            <w:tr w:rsidR="006B3319" w:rsidRPr="00A25D4D" w14:paraId="36943E52" w14:textId="77777777" w:rsidTr="00371F03">
              <w:trPr>
                <w:tblHeader/>
                <w:tblCellSpacing w:w="0" w:type="dxa"/>
                <w:ins w:id="325" w:author="Paul Janssen" w:date="2020-06-10T17:16:00Z"/>
              </w:trPr>
              <w:tc>
                <w:tcPr>
                  <w:tcW w:w="360" w:type="dxa"/>
                  <w:hideMark/>
                </w:tcPr>
                <w:p w14:paraId="178867A0" w14:textId="77777777" w:rsidR="006B3319" w:rsidRPr="00A25D4D" w:rsidRDefault="006B3319" w:rsidP="006B3319">
                  <w:pPr>
                    <w:jc w:val="left"/>
                    <w:rPr>
                      <w:ins w:id="326" w:author="Paul Janssen" w:date="2020-06-10T17:16:00Z"/>
                    </w:rPr>
                  </w:pPr>
                  <w:ins w:id="327" w:author="Paul Janssen" w:date="2020-06-10T17:16:00Z">
                    <w:r w:rsidRPr="00A25D4D">
                      <w:t> </w:t>
                    </w:r>
                  </w:ins>
                </w:p>
              </w:tc>
              <w:tc>
                <w:tcPr>
                  <w:tcW w:w="1500" w:type="dxa"/>
                  <w:hideMark/>
                </w:tcPr>
                <w:p w14:paraId="66FC1C58" w14:textId="77777777" w:rsidR="006B3319" w:rsidRPr="00A25D4D" w:rsidRDefault="006B3319" w:rsidP="006B3319">
                  <w:pPr>
                    <w:jc w:val="left"/>
                    <w:rPr>
                      <w:ins w:id="328" w:author="Paul Janssen" w:date="2020-06-10T17:16:00Z"/>
                    </w:rPr>
                  </w:pPr>
                  <w:ins w:id="329"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330" w:author="Paul Janssen" w:date="2020-06-10T17:16:00Z"/>
                      <w:rFonts w:ascii="Calibri" w:hAnsi="Calibri" w:cs="Calibri"/>
                      <w:sz w:val="20"/>
                      <w:szCs w:val="20"/>
                      <w:rPrChange w:id="331" w:author="Paul Janssen" w:date="2020-06-10T17:18:00Z">
                        <w:rPr>
                          <w:ins w:id="332" w:author="Paul Janssen" w:date="2020-06-10T17:16:00Z"/>
                        </w:rPr>
                      </w:rPrChange>
                    </w:rPr>
                    <w:pPrChange w:id="333" w:author="Paul Janssen" w:date="2020-06-10T17:18:00Z">
                      <w:pPr>
                        <w:jc w:val="left"/>
                      </w:pPr>
                    </w:pPrChange>
                  </w:pPr>
                  <w:ins w:id="334"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371F03">
              <w:trPr>
                <w:tblHeader/>
                <w:tblCellSpacing w:w="0" w:type="dxa"/>
                <w:ins w:id="335" w:author="Paul Janssen" w:date="2020-06-10T17:16:00Z"/>
              </w:trPr>
              <w:tc>
                <w:tcPr>
                  <w:tcW w:w="360" w:type="dxa"/>
                  <w:hideMark/>
                </w:tcPr>
                <w:p w14:paraId="7027B0D2" w14:textId="77777777" w:rsidR="006B3319" w:rsidRPr="00A25D4D" w:rsidRDefault="006B3319" w:rsidP="006B3319">
                  <w:pPr>
                    <w:jc w:val="left"/>
                    <w:rPr>
                      <w:ins w:id="336" w:author="Paul Janssen" w:date="2020-06-10T17:16:00Z"/>
                    </w:rPr>
                  </w:pPr>
                  <w:ins w:id="337" w:author="Paul Janssen" w:date="2020-06-10T17:16:00Z">
                    <w:r w:rsidRPr="00A25D4D">
                      <w:t> </w:t>
                    </w:r>
                  </w:ins>
                </w:p>
              </w:tc>
              <w:tc>
                <w:tcPr>
                  <w:tcW w:w="1500" w:type="dxa"/>
                  <w:hideMark/>
                </w:tcPr>
                <w:p w14:paraId="3DB74ABF" w14:textId="77777777" w:rsidR="006B3319" w:rsidRPr="00A25D4D" w:rsidRDefault="006B3319" w:rsidP="006B3319">
                  <w:pPr>
                    <w:jc w:val="left"/>
                    <w:rPr>
                      <w:ins w:id="338" w:author="Paul Janssen" w:date="2020-06-10T17:16:00Z"/>
                    </w:rPr>
                  </w:pPr>
                  <w:proofErr w:type="spellStart"/>
                  <w:ins w:id="339"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340" w:author="Paul Janssen" w:date="2020-06-10T17:16:00Z"/>
                    </w:rPr>
                  </w:pPr>
                  <w:ins w:id="341" w:author="Paul Janssen" w:date="2020-06-10T17:17:00Z">
                    <w:r>
                      <w:t>0..</w:t>
                    </w:r>
                  </w:ins>
                  <w:ins w:id="342" w:author="Paul Janssen" w:date="2020-06-10T17:16:00Z">
                    <w:r w:rsidRPr="00A25D4D">
                      <w:t>1</w:t>
                    </w:r>
                  </w:ins>
                </w:p>
              </w:tc>
            </w:tr>
          </w:tbl>
          <w:p w14:paraId="1E4B92F2" w14:textId="77777777" w:rsidR="006B3319" w:rsidRPr="00A25D4D" w:rsidRDefault="006B3319" w:rsidP="008F13CC">
            <w:pPr>
              <w:jc w:val="left"/>
              <w:rPr>
                <w:ins w:id="343" w:author="Paul Janssen" w:date="2020-06-10T17:16:00Z"/>
                <w:b/>
                <w:bCs/>
              </w:rPr>
            </w:pPr>
          </w:p>
        </w:tc>
      </w:tr>
      <w:tr w:rsidR="006B3319" w:rsidRPr="00A25D4D" w14:paraId="6C4BAE2E" w14:textId="77777777" w:rsidTr="00C0190C">
        <w:trPr>
          <w:tblCellSpacing w:w="0" w:type="dxa"/>
          <w:ins w:id="344"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345" w:author="Paul Janssen" w:date="2020-06-10T17:16:00Z"/>
              </w:rPr>
            </w:pPr>
            <w:ins w:id="346"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6B3319" w:rsidRPr="00A25D4D" w14:paraId="77F950E9" w14:textId="77777777" w:rsidTr="00371F03">
              <w:trPr>
                <w:tblHeader/>
                <w:tblCellSpacing w:w="0" w:type="dxa"/>
                <w:ins w:id="347" w:author="Paul Janssen" w:date="2020-06-10T17:16:00Z"/>
              </w:trPr>
              <w:tc>
                <w:tcPr>
                  <w:tcW w:w="360" w:type="dxa"/>
                  <w:hideMark/>
                </w:tcPr>
                <w:p w14:paraId="1BD45540" w14:textId="77777777" w:rsidR="006B3319" w:rsidRPr="00A25D4D" w:rsidRDefault="006B3319" w:rsidP="006B3319">
                  <w:pPr>
                    <w:jc w:val="left"/>
                    <w:rPr>
                      <w:ins w:id="348" w:author="Paul Janssen" w:date="2020-06-10T17:16:00Z"/>
                    </w:rPr>
                  </w:pPr>
                  <w:ins w:id="349" w:author="Paul Janssen" w:date="2020-06-10T17:16:00Z">
                    <w:r w:rsidRPr="00A25D4D">
                      <w:t> </w:t>
                    </w:r>
                  </w:ins>
                </w:p>
              </w:tc>
              <w:tc>
                <w:tcPr>
                  <w:tcW w:w="1500" w:type="dxa"/>
                  <w:hideMark/>
                </w:tcPr>
                <w:p w14:paraId="3BD747D3" w14:textId="77777777" w:rsidR="006B3319" w:rsidRPr="00A25D4D" w:rsidRDefault="006B3319" w:rsidP="006B3319">
                  <w:pPr>
                    <w:jc w:val="left"/>
                    <w:rPr>
                      <w:ins w:id="350" w:author="Paul Janssen" w:date="2020-06-10T17:16:00Z"/>
                    </w:rPr>
                  </w:pPr>
                  <w:ins w:id="351" w:author="Paul Janssen" w:date="2020-06-10T17:16:00Z">
                    <w:r w:rsidRPr="00A25D4D">
                      <w:t>Type:</w:t>
                    </w:r>
                  </w:ins>
                </w:p>
              </w:tc>
              <w:tc>
                <w:tcPr>
                  <w:tcW w:w="0" w:type="auto"/>
                  <w:hideMark/>
                </w:tcPr>
                <w:p w14:paraId="4CEB3FBF" w14:textId="20E562CC" w:rsidR="006B3319" w:rsidRPr="00A25D4D" w:rsidRDefault="006B3319" w:rsidP="006B3319">
                  <w:pPr>
                    <w:jc w:val="left"/>
                    <w:rPr>
                      <w:ins w:id="352" w:author="Paul Janssen" w:date="2020-06-10T17:16:00Z"/>
                    </w:rPr>
                  </w:pPr>
                  <w:proofErr w:type="spellStart"/>
                  <w:ins w:id="353" w:author="Paul Janssen" w:date="2020-06-10T17:17:00Z">
                    <w:r>
                      <w:t>Boolean</w:t>
                    </w:r>
                  </w:ins>
                  <w:proofErr w:type="spellEnd"/>
                </w:p>
              </w:tc>
            </w:tr>
            <w:tr w:rsidR="006B3319" w:rsidRPr="00A25D4D" w14:paraId="00AB513A" w14:textId="77777777" w:rsidTr="00371F03">
              <w:trPr>
                <w:tblHeader/>
                <w:tblCellSpacing w:w="0" w:type="dxa"/>
                <w:ins w:id="354" w:author="Paul Janssen" w:date="2020-06-10T17:16:00Z"/>
              </w:trPr>
              <w:tc>
                <w:tcPr>
                  <w:tcW w:w="360" w:type="dxa"/>
                  <w:hideMark/>
                </w:tcPr>
                <w:p w14:paraId="32A1E246" w14:textId="77777777" w:rsidR="006B3319" w:rsidRPr="00A25D4D" w:rsidRDefault="006B3319" w:rsidP="006B3319">
                  <w:pPr>
                    <w:jc w:val="left"/>
                    <w:rPr>
                      <w:ins w:id="355" w:author="Paul Janssen" w:date="2020-06-10T17:16:00Z"/>
                    </w:rPr>
                  </w:pPr>
                  <w:ins w:id="356" w:author="Paul Janssen" w:date="2020-06-10T17:16:00Z">
                    <w:r w:rsidRPr="00A25D4D">
                      <w:t> </w:t>
                    </w:r>
                  </w:ins>
                </w:p>
              </w:tc>
              <w:tc>
                <w:tcPr>
                  <w:tcW w:w="1500" w:type="dxa"/>
                  <w:hideMark/>
                </w:tcPr>
                <w:p w14:paraId="07725300" w14:textId="77777777" w:rsidR="006B3319" w:rsidRPr="00A25D4D" w:rsidRDefault="006B3319" w:rsidP="006B3319">
                  <w:pPr>
                    <w:jc w:val="left"/>
                    <w:rPr>
                      <w:ins w:id="357" w:author="Paul Janssen" w:date="2020-06-10T17:16:00Z"/>
                    </w:rPr>
                  </w:pPr>
                  <w:ins w:id="358" w:author="Paul Janssen" w:date="2020-06-10T17:16:00Z">
                    <w:r w:rsidRPr="00A25D4D">
                      <w:t>Naam</w:t>
                    </w:r>
                  </w:ins>
                </w:p>
              </w:tc>
              <w:tc>
                <w:tcPr>
                  <w:tcW w:w="0" w:type="auto"/>
                  <w:hideMark/>
                </w:tcPr>
                <w:p w14:paraId="47E6E9FC" w14:textId="77777777" w:rsidR="006B3319" w:rsidRPr="00A25D4D" w:rsidRDefault="006B3319" w:rsidP="006B3319">
                  <w:pPr>
                    <w:jc w:val="left"/>
                    <w:rPr>
                      <w:ins w:id="359" w:author="Paul Janssen" w:date="2020-06-10T17:16:00Z"/>
                    </w:rPr>
                  </w:pPr>
                </w:p>
              </w:tc>
            </w:tr>
            <w:tr w:rsidR="006B3319" w:rsidRPr="00A25D4D" w14:paraId="7BD9B5CB" w14:textId="77777777" w:rsidTr="00371F03">
              <w:trPr>
                <w:tblHeader/>
                <w:tblCellSpacing w:w="0" w:type="dxa"/>
                <w:ins w:id="360" w:author="Paul Janssen" w:date="2020-06-10T17:16:00Z"/>
              </w:trPr>
              <w:tc>
                <w:tcPr>
                  <w:tcW w:w="360" w:type="dxa"/>
                  <w:hideMark/>
                </w:tcPr>
                <w:p w14:paraId="4757C808" w14:textId="77777777" w:rsidR="006B3319" w:rsidRPr="00A25D4D" w:rsidRDefault="006B3319" w:rsidP="006B3319">
                  <w:pPr>
                    <w:jc w:val="left"/>
                    <w:rPr>
                      <w:ins w:id="361" w:author="Paul Janssen" w:date="2020-06-10T17:16:00Z"/>
                    </w:rPr>
                  </w:pPr>
                  <w:ins w:id="362" w:author="Paul Janssen" w:date="2020-06-10T17:16:00Z">
                    <w:r w:rsidRPr="00A25D4D">
                      <w:t> </w:t>
                    </w:r>
                  </w:ins>
                </w:p>
              </w:tc>
              <w:tc>
                <w:tcPr>
                  <w:tcW w:w="1500" w:type="dxa"/>
                  <w:hideMark/>
                </w:tcPr>
                <w:p w14:paraId="0DA1A9F6" w14:textId="77777777" w:rsidR="006B3319" w:rsidRPr="00A25D4D" w:rsidRDefault="006B3319" w:rsidP="006B3319">
                  <w:pPr>
                    <w:jc w:val="left"/>
                    <w:rPr>
                      <w:ins w:id="363" w:author="Paul Janssen" w:date="2020-06-10T17:16:00Z"/>
                    </w:rPr>
                  </w:pPr>
                  <w:ins w:id="364"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365" w:author="Paul Janssen" w:date="2020-06-10T17:16:00Z"/>
                      <w:rFonts w:ascii="Calibri" w:hAnsi="Calibri" w:cs="Calibri"/>
                      <w:sz w:val="20"/>
                      <w:szCs w:val="20"/>
                      <w:rPrChange w:id="366" w:author="Paul Janssen" w:date="2020-06-10T17:18:00Z">
                        <w:rPr>
                          <w:ins w:id="367" w:author="Paul Janssen" w:date="2020-06-10T17:16:00Z"/>
                        </w:rPr>
                      </w:rPrChange>
                    </w:rPr>
                    <w:pPrChange w:id="368" w:author="Paul Janssen" w:date="2020-06-10T17:18:00Z">
                      <w:pPr>
                        <w:jc w:val="left"/>
                      </w:pPr>
                    </w:pPrChange>
                  </w:pPr>
                  <w:ins w:id="369"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371F03">
              <w:trPr>
                <w:tblHeader/>
                <w:tblCellSpacing w:w="0" w:type="dxa"/>
                <w:ins w:id="370" w:author="Paul Janssen" w:date="2020-06-10T17:16:00Z"/>
              </w:trPr>
              <w:tc>
                <w:tcPr>
                  <w:tcW w:w="360" w:type="dxa"/>
                  <w:hideMark/>
                </w:tcPr>
                <w:p w14:paraId="6A202767" w14:textId="77777777" w:rsidR="006B3319" w:rsidRPr="00A25D4D" w:rsidRDefault="006B3319" w:rsidP="006B3319">
                  <w:pPr>
                    <w:jc w:val="left"/>
                    <w:rPr>
                      <w:ins w:id="371" w:author="Paul Janssen" w:date="2020-06-10T17:16:00Z"/>
                    </w:rPr>
                  </w:pPr>
                  <w:ins w:id="372" w:author="Paul Janssen" w:date="2020-06-10T17:16:00Z">
                    <w:r w:rsidRPr="00A25D4D">
                      <w:t> </w:t>
                    </w:r>
                  </w:ins>
                </w:p>
              </w:tc>
              <w:tc>
                <w:tcPr>
                  <w:tcW w:w="1500" w:type="dxa"/>
                  <w:hideMark/>
                </w:tcPr>
                <w:p w14:paraId="6E948197" w14:textId="77777777" w:rsidR="006B3319" w:rsidRPr="00A25D4D" w:rsidRDefault="006B3319" w:rsidP="006B3319">
                  <w:pPr>
                    <w:jc w:val="left"/>
                    <w:rPr>
                      <w:ins w:id="373" w:author="Paul Janssen" w:date="2020-06-10T17:16:00Z"/>
                    </w:rPr>
                  </w:pPr>
                  <w:proofErr w:type="spellStart"/>
                  <w:ins w:id="374"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375" w:author="Paul Janssen" w:date="2020-06-10T17:16:00Z"/>
                    </w:rPr>
                  </w:pPr>
                  <w:ins w:id="376" w:author="Paul Janssen" w:date="2020-06-10T17:17:00Z">
                    <w:r>
                      <w:t>0..</w:t>
                    </w:r>
                  </w:ins>
                  <w:ins w:id="377" w:author="Paul Janssen" w:date="2020-06-10T17:16:00Z">
                    <w:r w:rsidRPr="00A25D4D">
                      <w:t>1</w:t>
                    </w:r>
                  </w:ins>
                </w:p>
              </w:tc>
            </w:tr>
          </w:tbl>
          <w:p w14:paraId="0CEFF30B" w14:textId="77777777" w:rsidR="006B3319" w:rsidRPr="00A25D4D" w:rsidRDefault="006B3319" w:rsidP="008F13CC">
            <w:pPr>
              <w:jc w:val="left"/>
              <w:rPr>
                <w:ins w:id="378"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 xml:space="preserve">De datumtijd waarop de gebiedsinformatie-aanvraag is aangevraagd.- </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lastRenderedPageBreak/>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379" w:author="Paul Janssen" w:date="2020-06-10T17:12:00Z">
                    <w:r w:rsidRPr="00A25D4D" w:rsidDel="006B3319">
                      <w:delText>CharacterString</w:delText>
                    </w:r>
                  </w:del>
                  <w:ins w:id="380"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381" w:author="Paul Janssen" w:date="2020-06-10T17:13:00Z">
                    <w:r>
                      <w:t>Het adres of dichtstbijzijnd adres van de locatie van de werkzaamheden waar de gebiedsinformatie-aanvraag voor is ingediend.</w:t>
                    </w:r>
                  </w:ins>
                  <w:del w:id="382"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383"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384" w:author="Paul Janssen" w:date="2020-06-10T17:14:00Z"/>
              </w:rPr>
            </w:pPr>
            <w:ins w:id="385"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6B3319" w:rsidRPr="00A25D4D" w14:paraId="5C8D6900" w14:textId="77777777" w:rsidTr="00371F03">
              <w:trPr>
                <w:tblHeader/>
                <w:tblCellSpacing w:w="0" w:type="dxa"/>
                <w:ins w:id="386" w:author="Paul Janssen" w:date="2020-06-10T17:14:00Z"/>
              </w:trPr>
              <w:tc>
                <w:tcPr>
                  <w:tcW w:w="360" w:type="dxa"/>
                  <w:hideMark/>
                </w:tcPr>
                <w:p w14:paraId="115FB888" w14:textId="77777777" w:rsidR="006B3319" w:rsidRPr="00A25D4D" w:rsidRDefault="006B3319" w:rsidP="006B3319">
                  <w:pPr>
                    <w:jc w:val="left"/>
                    <w:rPr>
                      <w:ins w:id="387" w:author="Paul Janssen" w:date="2020-06-10T17:14:00Z"/>
                    </w:rPr>
                  </w:pPr>
                  <w:ins w:id="388" w:author="Paul Janssen" w:date="2020-06-10T17:14:00Z">
                    <w:r w:rsidRPr="00A25D4D">
                      <w:t> </w:t>
                    </w:r>
                  </w:ins>
                </w:p>
              </w:tc>
              <w:tc>
                <w:tcPr>
                  <w:tcW w:w="1500" w:type="dxa"/>
                  <w:hideMark/>
                </w:tcPr>
                <w:p w14:paraId="2036E431" w14:textId="77777777" w:rsidR="006B3319" w:rsidRPr="00A25D4D" w:rsidRDefault="006B3319" w:rsidP="006B3319">
                  <w:pPr>
                    <w:jc w:val="left"/>
                    <w:rPr>
                      <w:ins w:id="389" w:author="Paul Janssen" w:date="2020-06-10T17:14:00Z"/>
                    </w:rPr>
                  </w:pPr>
                  <w:ins w:id="390" w:author="Paul Janssen" w:date="2020-06-10T17:14:00Z">
                    <w:r w:rsidRPr="00A25D4D">
                      <w:t>Type:</w:t>
                    </w:r>
                  </w:ins>
                </w:p>
              </w:tc>
              <w:tc>
                <w:tcPr>
                  <w:tcW w:w="0" w:type="auto"/>
                  <w:hideMark/>
                </w:tcPr>
                <w:p w14:paraId="74DCFAC6" w14:textId="77777777" w:rsidR="006B3319" w:rsidRPr="00A25D4D" w:rsidRDefault="006B3319" w:rsidP="006B3319">
                  <w:pPr>
                    <w:jc w:val="left"/>
                    <w:rPr>
                      <w:ins w:id="391" w:author="Paul Janssen" w:date="2020-06-10T17:14:00Z"/>
                    </w:rPr>
                  </w:pPr>
                  <w:ins w:id="392" w:author="Paul Janssen" w:date="2020-06-10T17:14:00Z">
                    <w:r>
                      <w:t>Adres</w:t>
                    </w:r>
                  </w:ins>
                </w:p>
              </w:tc>
            </w:tr>
            <w:tr w:rsidR="006B3319" w:rsidRPr="00A25D4D" w14:paraId="58F7089A" w14:textId="77777777" w:rsidTr="00371F03">
              <w:trPr>
                <w:tblHeader/>
                <w:tblCellSpacing w:w="0" w:type="dxa"/>
                <w:ins w:id="393" w:author="Paul Janssen" w:date="2020-06-10T17:14:00Z"/>
              </w:trPr>
              <w:tc>
                <w:tcPr>
                  <w:tcW w:w="360" w:type="dxa"/>
                  <w:hideMark/>
                </w:tcPr>
                <w:p w14:paraId="38021492" w14:textId="77777777" w:rsidR="006B3319" w:rsidRPr="00A25D4D" w:rsidRDefault="006B3319" w:rsidP="006B3319">
                  <w:pPr>
                    <w:jc w:val="left"/>
                    <w:rPr>
                      <w:ins w:id="394" w:author="Paul Janssen" w:date="2020-06-10T17:14:00Z"/>
                    </w:rPr>
                  </w:pPr>
                  <w:ins w:id="395" w:author="Paul Janssen" w:date="2020-06-10T17:14:00Z">
                    <w:r w:rsidRPr="00A25D4D">
                      <w:t> </w:t>
                    </w:r>
                  </w:ins>
                </w:p>
              </w:tc>
              <w:tc>
                <w:tcPr>
                  <w:tcW w:w="1500" w:type="dxa"/>
                  <w:hideMark/>
                </w:tcPr>
                <w:p w14:paraId="42DBEA46" w14:textId="77777777" w:rsidR="006B3319" w:rsidRPr="00A25D4D" w:rsidRDefault="006B3319" w:rsidP="006B3319">
                  <w:pPr>
                    <w:jc w:val="left"/>
                    <w:rPr>
                      <w:ins w:id="396" w:author="Paul Janssen" w:date="2020-06-10T17:14:00Z"/>
                    </w:rPr>
                  </w:pPr>
                  <w:ins w:id="397" w:author="Paul Janssen" w:date="2020-06-10T17:14:00Z">
                    <w:r w:rsidRPr="00A25D4D">
                      <w:t>Naam</w:t>
                    </w:r>
                  </w:ins>
                </w:p>
              </w:tc>
              <w:tc>
                <w:tcPr>
                  <w:tcW w:w="0" w:type="auto"/>
                  <w:hideMark/>
                </w:tcPr>
                <w:p w14:paraId="09B752FA" w14:textId="77777777" w:rsidR="006B3319" w:rsidRPr="00A25D4D" w:rsidRDefault="006B3319" w:rsidP="006B3319">
                  <w:pPr>
                    <w:jc w:val="left"/>
                    <w:rPr>
                      <w:ins w:id="398" w:author="Paul Janssen" w:date="2020-06-10T17:14:00Z"/>
                    </w:rPr>
                  </w:pPr>
                </w:p>
              </w:tc>
            </w:tr>
            <w:tr w:rsidR="006B3319" w:rsidRPr="00A25D4D" w14:paraId="720051D1" w14:textId="77777777" w:rsidTr="00371F03">
              <w:trPr>
                <w:tblHeader/>
                <w:tblCellSpacing w:w="0" w:type="dxa"/>
                <w:ins w:id="399" w:author="Paul Janssen" w:date="2020-06-10T17:14:00Z"/>
              </w:trPr>
              <w:tc>
                <w:tcPr>
                  <w:tcW w:w="360" w:type="dxa"/>
                  <w:hideMark/>
                </w:tcPr>
                <w:p w14:paraId="1811D63D" w14:textId="77777777" w:rsidR="006B3319" w:rsidRPr="00A25D4D" w:rsidRDefault="006B3319" w:rsidP="006B3319">
                  <w:pPr>
                    <w:jc w:val="left"/>
                    <w:rPr>
                      <w:ins w:id="400" w:author="Paul Janssen" w:date="2020-06-10T17:14:00Z"/>
                    </w:rPr>
                  </w:pPr>
                  <w:ins w:id="401" w:author="Paul Janssen" w:date="2020-06-10T17:14:00Z">
                    <w:r w:rsidRPr="00A25D4D">
                      <w:t> </w:t>
                    </w:r>
                  </w:ins>
                </w:p>
              </w:tc>
              <w:tc>
                <w:tcPr>
                  <w:tcW w:w="1500" w:type="dxa"/>
                  <w:hideMark/>
                </w:tcPr>
                <w:p w14:paraId="7F5490E9" w14:textId="77777777" w:rsidR="006B3319" w:rsidRPr="00A25D4D" w:rsidRDefault="006B3319" w:rsidP="006B3319">
                  <w:pPr>
                    <w:jc w:val="left"/>
                    <w:rPr>
                      <w:ins w:id="402" w:author="Paul Janssen" w:date="2020-06-10T17:14:00Z"/>
                    </w:rPr>
                  </w:pPr>
                  <w:ins w:id="403" w:author="Paul Janssen" w:date="2020-06-10T17:14:00Z">
                    <w:r w:rsidRPr="00A25D4D">
                      <w:t>Definitie:</w:t>
                    </w:r>
                  </w:ins>
                </w:p>
              </w:tc>
              <w:tc>
                <w:tcPr>
                  <w:tcW w:w="0" w:type="auto"/>
                  <w:hideMark/>
                </w:tcPr>
                <w:p w14:paraId="6A484808" w14:textId="45BEEC28" w:rsidR="006B3319" w:rsidRPr="00A25D4D" w:rsidRDefault="006B3319" w:rsidP="006B3319">
                  <w:pPr>
                    <w:jc w:val="left"/>
                    <w:rPr>
                      <w:ins w:id="404" w:author="Paul Janssen" w:date="2020-06-10T17:14:00Z"/>
                    </w:rPr>
                  </w:pPr>
                  <w:ins w:id="405" w:author="Paul Janssen" w:date="2020-06-10T17:15:00Z">
                    <w:r>
                      <w:t>Een omschrijving van de locatie van de werkzaamheden waar de gebiedsinformatie-aanvraag voor is ingediend.</w:t>
                    </w:r>
                  </w:ins>
                </w:p>
              </w:tc>
            </w:tr>
            <w:tr w:rsidR="006B3319" w:rsidRPr="00A25D4D" w14:paraId="0F6B7696" w14:textId="77777777" w:rsidTr="00371F03">
              <w:trPr>
                <w:tblHeader/>
                <w:tblCellSpacing w:w="0" w:type="dxa"/>
                <w:ins w:id="406" w:author="Paul Janssen" w:date="2020-06-10T17:14:00Z"/>
              </w:trPr>
              <w:tc>
                <w:tcPr>
                  <w:tcW w:w="360" w:type="dxa"/>
                  <w:hideMark/>
                </w:tcPr>
                <w:p w14:paraId="114FA2E2" w14:textId="77777777" w:rsidR="006B3319" w:rsidRPr="00A25D4D" w:rsidRDefault="006B3319" w:rsidP="006B3319">
                  <w:pPr>
                    <w:jc w:val="left"/>
                    <w:rPr>
                      <w:ins w:id="407" w:author="Paul Janssen" w:date="2020-06-10T17:14:00Z"/>
                    </w:rPr>
                  </w:pPr>
                  <w:ins w:id="408" w:author="Paul Janssen" w:date="2020-06-10T17:14:00Z">
                    <w:r w:rsidRPr="00A25D4D">
                      <w:t> </w:t>
                    </w:r>
                  </w:ins>
                </w:p>
              </w:tc>
              <w:tc>
                <w:tcPr>
                  <w:tcW w:w="1500" w:type="dxa"/>
                  <w:hideMark/>
                </w:tcPr>
                <w:p w14:paraId="37287791" w14:textId="77777777" w:rsidR="006B3319" w:rsidRPr="00A25D4D" w:rsidRDefault="006B3319" w:rsidP="006B3319">
                  <w:pPr>
                    <w:jc w:val="left"/>
                    <w:rPr>
                      <w:ins w:id="409" w:author="Paul Janssen" w:date="2020-06-10T17:14:00Z"/>
                    </w:rPr>
                  </w:pPr>
                  <w:proofErr w:type="spellStart"/>
                  <w:ins w:id="410"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411" w:author="Paul Janssen" w:date="2020-06-10T17:14:00Z"/>
                    </w:rPr>
                  </w:pPr>
                  <w:ins w:id="412" w:author="Paul Janssen" w:date="2020-06-10T17:15:00Z">
                    <w:r>
                      <w:t>0..</w:t>
                    </w:r>
                  </w:ins>
                  <w:ins w:id="413" w:author="Paul Janssen" w:date="2020-06-10T17:14:00Z">
                    <w:r w:rsidRPr="00A25D4D">
                      <w:t>1</w:t>
                    </w:r>
                  </w:ins>
                </w:p>
              </w:tc>
            </w:tr>
          </w:tbl>
          <w:p w14:paraId="20123F84" w14:textId="77777777" w:rsidR="006B3319" w:rsidRPr="00A25D4D" w:rsidRDefault="006B3319" w:rsidP="008F13CC">
            <w:pPr>
              <w:jc w:val="left"/>
              <w:rPr>
                <w:ins w:id="414"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lastRenderedPageBreak/>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lastRenderedPageBreak/>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415"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416">
          <w:tblGrid>
            <w:gridCol w:w="22"/>
            <w:gridCol w:w="9034"/>
            <w:gridCol w:w="98"/>
          </w:tblGrid>
        </w:tblGridChange>
      </w:tblGrid>
      <w:tr w:rsidR="00C0190C" w:rsidRPr="00A25D4D" w14:paraId="4FED59B6" w14:textId="77777777" w:rsidTr="00EF6C54">
        <w:trPr>
          <w:trHeight w:val="225"/>
          <w:tblHeader/>
          <w:tblCellSpacing w:w="0" w:type="dxa"/>
          <w:trPrChange w:id="417" w:author="Paul Janssen" w:date="2020-06-10T18:09:00Z">
            <w:trPr>
              <w:gridBefore w:val="1"/>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418" w:author="Paul Janssen" w:date="2020-06-10T18:09:00Z">
              <w:tcPr>
                <w:tcW w:w="5000" w:type="pct"/>
                <w:gridSpan w:val="2"/>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419"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0"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42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42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425"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6"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427"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8"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lastRenderedPageBreak/>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429"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30"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lastRenderedPageBreak/>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43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3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43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3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
              <w:gridCol w:w="817"/>
              <w:gridCol w:w="8099"/>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35" w:author="Paul Janssen" w:date="2020-06-10T17:25:00Z">
                    <w:r w:rsidR="001555C3">
                      <w:t xml:space="preserve"> </w:t>
                    </w:r>
                    <w:proofErr w:type="spellStart"/>
                    <w:r w:rsidR="001555C3">
                      <w:t>belanghebbende</w:t>
                    </w:r>
                  </w:ins>
                  <w:del w:id="436"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37" w:author="Paul Janssen" w:date="2020-06-10T17:25:00Z">
                    <w:r w:rsidR="001555C3">
                      <w:t xml:space="preserve"> belanghebbende</w:t>
                    </w:r>
                  </w:ins>
                  <w:del w:id="438"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39" w:author="Paul Janssen" w:date="2020-06-10T17:25:00Z">
                    <w:r w:rsidR="001555C3">
                      <w:t xml:space="preserve"> </w:t>
                    </w:r>
                    <w:proofErr w:type="spellStart"/>
                    <w:r w:rsidR="001555C3">
                      <w:t>belanghebbende</w:t>
                    </w:r>
                  </w:ins>
                  <w:del w:id="440"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41" w:author="Paul Janssen" w:date="2020-06-10T17:25:00Z">
                    <w:r w:rsidR="001555C3">
                      <w:t xml:space="preserve"> belanghebbende</w:t>
                    </w:r>
                  </w:ins>
                  <w:del w:id="442"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443" w:author="Paul Janssen" w:date="2020-06-10T17:25:00Z">
                    <w:r w:rsidR="001555C3">
                      <w:t xml:space="preserve"> </w:t>
                    </w:r>
                    <w:proofErr w:type="spellStart"/>
                    <w:r w:rsidR="001555C3">
                      <w:t>belanghebbende</w:t>
                    </w:r>
                  </w:ins>
                  <w:del w:id="444"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445" w:author="Paul Janssen" w:date="2020-06-10T17:25:00Z">
                    <w:r w:rsidRPr="00A25D4D" w:rsidDel="001555C3">
                      <w:delText>beheerdersinformatie</w:delText>
                    </w:r>
                  </w:del>
                  <w:ins w:id="446"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447"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48"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r w:rsidR="00EF6C54" w:rsidRPr="00A25D4D" w14:paraId="10F3E89A" w14:textId="77777777" w:rsidTr="00EF6C54">
        <w:trPr>
          <w:tblCellSpacing w:w="0" w:type="dxa"/>
          <w:ins w:id="449" w:author="Paul Janssen" w:date="2020-06-10T18:09:00Z"/>
        </w:trPr>
        <w:tc>
          <w:tcPr>
            <w:tcW w:w="0" w:type="auto"/>
            <w:tcBorders>
              <w:top w:val="outset" w:sz="6" w:space="0" w:color="auto"/>
              <w:left w:val="outset" w:sz="6" w:space="0" w:color="auto"/>
              <w:bottom w:val="outset" w:sz="6" w:space="0" w:color="auto"/>
              <w:right w:val="outset" w:sz="6" w:space="0" w:color="auto"/>
            </w:tcBorders>
          </w:tcPr>
          <w:p w14:paraId="50E5228A" w14:textId="73D1E125" w:rsidR="00EF6C54" w:rsidRPr="00A25D4D" w:rsidRDefault="00EF6C54" w:rsidP="00EF6C54">
            <w:pPr>
              <w:jc w:val="left"/>
              <w:rPr>
                <w:ins w:id="450" w:author="Paul Janssen" w:date="2020-06-10T18:09:00Z"/>
              </w:rPr>
            </w:pPr>
            <w:proofErr w:type="spellStart"/>
            <w:ins w:id="451" w:author="Paul Janssen" w:date="2020-06-10T18:09:00Z">
              <w:r w:rsidRPr="00A25D4D">
                <w:rPr>
                  <w:b/>
                  <w:bCs/>
                </w:rPr>
                <w:t>Constraint</w:t>
              </w:r>
              <w:proofErr w:type="spellEnd"/>
              <w:r w:rsidRPr="00A25D4D">
                <w:rPr>
                  <w:b/>
                  <w:bCs/>
                </w:rPr>
                <w:t xml:space="preserve">: </w:t>
              </w:r>
            </w:ins>
            <w:proofErr w:type="spellStart"/>
            <w:ins w:id="452" w:author="Paul Janssen" w:date="2020-06-10T18:10:00Z">
              <w:r w:rsidRPr="00EF6C54">
                <w:rPr>
                  <w:b/>
                  <w:bCs/>
                </w:rPr>
                <w:t>KaartBGTrasterVerplicht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3720418A" w14:textId="77777777" w:rsidTr="00371F03">
              <w:trPr>
                <w:tblHeader/>
                <w:tblCellSpacing w:w="0" w:type="dxa"/>
                <w:ins w:id="453" w:author="Paul Janssen" w:date="2020-06-10T18:09:00Z"/>
              </w:trPr>
              <w:tc>
                <w:tcPr>
                  <w:tcW w:w="360" w:type="dxa"/>
                  <w:hideMark/>
                </w:tcPr>
                <w:p w14:paraId="016AF95B" w14:textId="77777777" w:rsidR="00EF6C54" w:rsidRPr="00A25D4D" w:rsidRDefault="00EF6C54" w:rsidP="00EF6C54">
                  <w:pPr>
                    <w:jc w:val="left"/>
                    <w:rPr>
                      <w:ins w:id="454" w:author="Paul Janssen" w:date="2020-06-10T18:09:00Z"/>
                    </w:rPr>
                  </w:pPr>
                  <w:ins w:id="455" w:author="Paul Janssen" w:date="2020-06-10T18:09:00Z">
                    <w:r w:rsidRPr="00A25D4D">
                      <w:t> </w:t>
                    </w:r>
                  </w:ins>
                </w:p>
              </w:tc>
              <w:tc>
                <w:tcPr>
                  <w:tcW w:w="1500" w:type="dxa"/>
                  <w:hideMark/>
                </w:tcPr>
                <w:p w14:paraId="7FECC23D" w14:textId="77777777" w:rsidR="00EF6C54" w:rsidRPr="00A25D4D" w:rsidRDefault="00EF6C54" w:rsidP="00EF6C54">
                  <w:pPr>
                    <w:jc w:val="left"/>
                    <w:rPr>
                      <w:ins w:id="456" w:author="Paul Janssen" w:date="2020-06-10T18:09:00Z"/>
                    </w:rPr>
                  </w:pPr>
                  <w:ins w:id="457" w:author="Paul Janssen" w:date="2020-06-10T18:09:00Z">
                    <w:r w:rsidRPr="00A25D4D">
                      <w:t>Natuurlijke taal:</w:t>
                    </w:r>
                  </w:ins>
                </w:p>
              </w:tc>
              <w:tc>
                <w:tcPr>
                  <w:tcW w:w="0" w:type="auto"/>
                  <w:hideMark/>
                </w:tcPr>
                <w:p w14:paraId="38E4A87B" w14:textId="69D5A77D" w:rsidR="00EF6C54" w:rsidRPr="00A25D4D" w:rsidRDefault="00EF6C54" w:rsidP="00EF6C54">
                  <w:pPr>
                    <w:jc w:val="left"/>
                    <w:rPr>
                      <w:ins w:id="458" w:author="Paul Janssen" w:date="2020-06-10T18:09:00Z"/>
                    </w:rPr>
                  </w:pPr>
                  <w:ins w:id="459" w:author="Paul Janssen" w:date="2020-06-10T18:10:00Z">
                    <w:r>
                      <w:t xml:space="preserve">Achtergrondkaart van type </w:t>
                    </w:r>
                    <w:proofErr w:type="spellStart"/>
                    <w:r>
                      <w:t>BGTraster</w:t>
                    </w:r>
                    <w:proofErr w:type="spellEnd"/>
                    <w:r>
                      <w:t xml:space="preserve"> is verplicht</w:t>
                    </w:r>
                  </w:ins>
                </w:p>
              </w:tc>
            </w:tr>
            <w:tr w:rsidR="00EF6C54" w:rsidRPr="00A25D4D" w14:paraId="5836942B" w14:textId="77777777" w:rsidTr="00371F03">
              <w:trPr>
                <w:tblHeader/>
                <w:tblCellSpacing w:w="0" w:type="dxa"/>
                <w:ins w:id="460" w:author="Paul Janssen" w:date="2020-06-10T18:09:00Z"/>
              </w:trPr>
              <w:tc>
                <w:tcPr>
                  <w:tcW w:w="360" w:type="dxa"/>
                  <w:hideMark/>
                </w:tcPr>
                <w:p w14:paraId="6B7F1037" w14:textId="77777777" w:rsidR="00EF6C54" w:rsidRPr="00A25D4D" w:rsidRDefault="00EF6C54" w:rsidP="00EF6C54">
                  <w:pPr>
                    <w:jc w:val="left"/>
                    <w:rPr>
                      <w:ins w:id="461" w:author="Paul Janssen" w:date="2020-06-10T18:09:00Z"/>
                    </w:rPr>
                  </w:pPr>
                  <w:ins w:id="462" w:author="Paul Janssen" w:date="2020-06-10T18:09:00Z">
                    <w:r w:rsidRPr="00A25D4D">
                      <w:t> </w:t>
                    </w:r>
                  </w:ins>
                </w:p>
              </w:tc>
              <w:tc>
                <w:tcPr>
                  <w:tcW w:w="1500" w:type="dxa"/>
                  <w:hideMark/>
                </w:tcPr>
                <w:p w14:paraId="049DF9F5" w14:textId="77777777" w:rsidR="00EF6C54" w:rsidRPr="00A25D4D" w:rsidRDefault="00EF6C54" w:rsidP="00EF6C54">
                  <w:pPr>
                    <w:jc w:val="left"/>
                    <w:rPr>
                      <w:ins w:id="463" w:author="Paul Janssen" w:date="2020-06-10T18:09:00Z"/>
                    </w:rPr>
                  </w:pPr>
                  <w:ins w:id="464" w:author="Paul Janssen" w:date="2020-06-10T18:09:00Z">
                    <w:r w:rsidRPr="00A25D4D">
                      <w:t>OCL:</w:t>
                    </w:r>
                  </w:ins>
                </w:p>
              </w:tc>
              <w:tc>
                <w:tcPr>
                  <w:tcW w:w="0" w:type="auto"/>
                  <w:hideMark/>
                </w:tcPr>
                <w:p w14:paraId="28CC7330" w14:textId="77777777" w:rsidR="00EF6C54" w:rsidRPr="00EF6C54" w:rsidRDefault="00EF6C54" w:rsidP="00EF6C54">
                  <w:pPr>
                    <w:autoSpaceDE w:val="0"/>
                    <w:autoSpaceDN w:val="0"/>
                    <w:adjustRightInd w:val="0"/>
                    <w:spacing w:after="80" w:line="240" w:lineRule="auto"/>
                    <w:jc w:val="left"/>
                    <w:rPr>
                      <w:ins w:id="465" w:author="Paul Janssen" w:date="2020-06-10T18:11:00Z"/>
                      <w:rFonts w:ascii="Calibri" w:hAnsi="Calibri" w:cs="Calibri"/>
                      <w:sz w:val="20"/>
                      <w:szCs w:val="20"/>
                    </w:rPr>
                  </w:pPr>
                  <w:proofErr w:type="spellStart"/>
                  <w:ins w:id="466" w:author="Paul Janssen" w:date="2020-06-10T18:11:00Z">
                    <w:r w:rsidRPr="00EF6C54">
                      <w:rPr>
                        <w:rFonts w:ascii="Calibri" w:hAnsi="Calibri" w:cs="Calibri"/>
                        <w:sz w:val="20"/>
                        <w:szCs w:val="20"/>
                      </w:rPr>
                      <w:t>Inv</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KaartBGTrasterVerplicht</w:t>
                    </w:r>
                    <w:proofErr w:type="spellEnd"/>
                    <w:r w:rsidRPr="00EF6C54">
                      <w:rPr>
                        <w:rFonts w:ascii="Calibri" w:hAnsi="Calibri" w:cs="Calibri"/>
                        <w:sz w:val="20"/>
                        <w:szCs w:val="20"/>
                      </w:rPr>
                      <w:t>:</w:t>
                    </w:r>
                  </w:ins>
                </w:p>
                <w:p w14:paraId="30272536" w14:textId="77777777" w:rsidR="00EF6C54" w:rsidRPr="00EF6C54" w:rsidRDefault="00EF6C54" w:rsidP="00EF6C54">
                  <w:pPr>
                    <w:autoSpaceDE w:val="0"/>
                    <w:autoSpaceDN w:val="0"/>
                    <w:adjustRightInd w:val="0"/>
                    <w:spacing w:after="80" w:line="240" w:lineRule="auto"/>
                    <w:jc w:val="left"/>
                    <w:rPr>
                      <w:ins w:id="467" w:author="Paul Janssen" w:date="2020-06-10T18:11:00Z"/>
                      <w:rFonts w:ascii="Calibri" w:hAnsi="Calibri" w:cs="Calibri"/>
                      <w:sz w:val="20"/>
                      <w:szCs w:val="20"/>
                    </w:rPr>
                  </w:pPr>
                  <w:proofErr w:type="spellStart"/>
                  <w:ins w:id="468" w:author="Paul Janssen" w:date="2020-06-10T18:11:00Z">
                    <w:r w:rsidRPr="00EF6C54">
                      <w:rPr>
                        <w:rFonts w:ascii="Calibri" w:hAnsi="Calibri" w:cs="Calibri"/>
                        <w:sz w:val="20"/>
                        <w:szCs w:val="20"/>
                      </w:rPr>
                      <w:t>def</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alleAchtergrondkaarten</w:t>
                    </w:r>
                    <w:proofErr w:type="spellEnd"/>
                    <w:r w:rsidRPr="00EF6C54">
                      <w:rPr>
                        <w:rFonts w:ascii="Calibri" w:hAnsi="Calibri" w:cs="Calibri"/>
                        <w:sz w:val="20"/>
                        <w:szCs w:val="20"/>
                      </w:rPr>
                      <w:t xml:space="preserve">: set = </w:t>
                    </w:r>
                    <w:proofErr w:type="spellStart"/>
                    <w:r w:rsidRPr="00EF6C54">
                      <w:rPr>
                        <w:rFonts w:ascii="Calibri" w:hAnsi="Calibri" w:cs="Calibri"/>
                        <w:sz w:val="20"/>
                        <w:szCs w:val="20"/>
                      </w:rPr>
                      <w:t>self</w:t>
                    </w:r>
                    <w:proofErr w:type="spellEnd"/>
                    <w:r w:rsidRPr="00EF6C54">
                      <w:rPr>
                        <w:rFonts w:ascii="Calibri" w:hAnsi="Calibri" w:cs="Calibri"/>
                        <w:sz w:val="20"/>
                        <w:szCs w:val="20"/>
                      </w:rPr>
                      <w:t>-&gt;collect (achtergrondkaart)</w:t>
                    </w:r>
                  </w:ins>
                </w:p>
                <w:p w14:paraId="68CB6261" w14:textId="77777777" w:rsidR="00EF6C54" w:rsidRPr="00EF6C54" w:rsidRDefault="00EF6C54" w:rsidP="00EF6C54">
                  <w:pPr>
                    <w:autoSpaceDE w:val="0"/>
                    <w:autoSpaceDN w:val="0"/>
                    <w:adjustRightInd w:val="0"/>
                    <w:spacing w:after="80" w:line="240" w:lineRule="auto"/>
                    <w:jc w:val="left"/>
                    <w:rPr>
                      <w:ins w:id="469" w:author="Paul Janssen" w:date="2020-06-10T18:11:00Z"/>
                      <w:rFonts w:ascii="Calibri" w:hAnsi="Calibri" w:cs="Calibri"/>
                      <w:sz w:val="20"/>
                      <w:szCs w:val="20"/>
                    </w:rPr>
                  </w:pPr>
                  <w:proofErr w:type="spellStart"/>
                  <w:ins w:id="470" w:author="Paul Janssen" w:date="2020-06-10T18:11:00Z">
                    <w:r w:rsidRPr="00EF6C54">
                      <w:rPr>
                        <w:rFonts w:ascii="Calibri" w:hAnsi="Calibri" w:cs="Calibri"/>
                        <w:sz w:val="20"/>
                        <w:szCs w:val="20"/>
                      </w:rPr>
                      <w:t>and</w:t>
                    </w:r>
                    <w:proofErr w:type="spellEnd"/>
                  </w:ins>
                </w:p>
                <w:p w14:paraId="3B8AD5BD" w14:textId="2C9CEC1A" w:rsidR="00EF6C54" w:rsidRPr="00EF6C54" w:rsidRDefault="00EF6C54">
                  <w:pPr>
                    <w:autoSpaceDE w:val="0"/>
                    <w:autoSpaceDN w:val="0"/>
                    <w:adjustRightInd w:val="0"/>
                    <w:spacing w:after="80" w:line="240" w:lineRule="auto"/>
                    <w:jc w:val="left"/>
                    <w:rPr>
                      <w:ins w:id="471" w:author="Paul Janssen" w:date="2020-06-10T18:09:00Z"/>
                      <w:rFonts w:ascii="Calibri" w:hAnsi="Calibri" w:cs="Calibri"/>
                      <w:sz w:val="20"/>
                      <w:szCs w:val="20"/>
                      <w:rPrChange w:id="472" w:author="Paul Janssen" w:date="2020-06-10T18:11:00Z">
                        <w:rPr>
                          <w:ins w:id="473" w:author="Paul Janssen" w:date="2020-06-10T18:09:00Z"/>
                        </w:rPr>
                      </w:rPrChange>
                    </w:rPr>
                    <w:pPrChange w:id="474" w:author="Paul Janssen" w:date="2020-06-10T18:11:00Z">
                      <w:pPr>
                        <w:jc w:val="left"/>
                      </w:pPr>
                    </w:pPrChange>
                  </w:pPr>
                  <w:proofErr w:type="spellStart"/>
                  <w:ins w:id="475" w:author="Paul Janssen" w:date="2020-06-10T18:11:00Z">
                    <w:r w:rsidRPr="00EF6C54">
                      <w:rPr>
                        <w:rFonts w:ascii="Calibri" w:hAnsi="Calibri" w:cs="Calibri"/>
                        <w:sz w:val="20"/>
                        <w:szCs w:val="20"/>
                      </w:rPr>
                      <w:t>alleAchtergrondkaarten</w:t>
                    </w:r>
                    <w:proofErr w:type="spellEnd"/>
                    <w:r w:rsidRPr="00EF6C54">
                      <w:rPr>
                        <w:rFonts w:ascii="Calibri" w:hAnsi="Calibri" w:cs="Calibri"/>
                        <w:sz w:val="20"/>
                        <w:szCs w:val="20"/>
                      </w:rPr>
                      <w:t xml:space="preserve"> -&gt; </w:t>
                    </w:r>
                    <w:proofErr w:type="spellStart"/>
                    <w:r w:rsidRPr="00EF6C54">
                      <w:rPr>
                        <w:rFonts w:ascii="Calibri" w:hAnsi="Calibri" w:cs="Calibri"/>
                        <w:sz w:val="20"/>
                        <w:szCs w:val="20"/>
                      </w:rPr>
                      <w:t>includes</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bgtRaster</w:t>
                    </w:r>
                    <w:proofErr w:type="spellEnd"/>
                    <w:r w:rsidRPr="00EF6C54">
                      <w:rPr>
                        <w:rFonts w:ascii="Calibri" w:hAnsi="Calibri" w:cs="Calibri"/>
                        <w:sz w:val="20"/>
                        <w:szCs w:val="20"/>
                      </w:rPr>
                      <w:t>)</w:t>
                    </w:r>
                  </w:ins>
                </w:p>
              </w:tc>
            </w:tr>
          </w:tbl>
          <w:p w14:paraId="57AC8840" w14:textId="77777777" w:rsidR="00EF6C54" w:rsidRPr="00A25D4D" w:rsidRDefault="00EF6C54" w:rsidP="008F13CC">
            <w:pPr>
              <w:jc w:val="left"/>
              <w:rPr>
                <w:ins w:id="476" w:author="Paul Janssen" w:date="2020-06-10T18:09:00Z"/>
                <w:b/>
                <w:bCs/>
              </w:rPr>
            </w:pPr>
          </w:p>
        </w:tc>
      </w:tr>
      <w:tr w:rsidR="00C0190C" w:rsidRPr="00A25D4D" w:rsidDel="00EF6C54" w14:paraId="17E99B41" w14:textId="1F585992" w:rsidTr="00EF6C54">
        <w:trPr>
          <w:tblCellSpacing w:w="0" w:type="dxa"/>
          <w:del w:id="477" w:author="Paul Janssen" w:date="2020-06-10T18:09:00Z"/>
          <w:trPrChange w:id="478"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9"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014671A6" w14:textId="071F3C4B" w:rsidR="00C0190C" w:rsidRPr="00A25D4D" w:rsidDel="00EF6C54" w:rsidRDefault="00C0190C" w:rsidP="008F13CC">
            <w:pPr>
              <w:jc w:val="left"/>
              <w:rPr>
                <w:del w:id="480" w:author="Paul Janssen" w:date="2020-06-10T18:09:00Z"/>
              </w:rPr>
            </w:pPr>
            <w:del w:id="481" w:author="Paul Janssen" w:date="2020-06-10T18:09:00Z">
              <w:r w:rsidRPr="00A25D4D" w:rsidDel="00EF6C54">
                <w:rPr>
                  <w:b/>
                  <w:bCs/>
                </w:rPr>
                <w:delText>Constraint: KaartBGTbestaandVerplicht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rsidDel="00EF6C54" w14:paraId="1DCC0936" w14:textId="44432F14" w:rsidTr="00C0190C">
              <w:trPr>
                <w:tblHeader/>
                <w:tblCellSpacing w:w="0" w:type="dxa"/>
                <w:del w:id="482" w:author="Paul Janssen" w:date="2020-06-10T18:09:00Z"/>
              </w:trPr>
              <w:tc>
                <w:tcPr>
                  <w:tcW w:w="360" w:type="dxa"/>
                  <w:hideMark/>
                </w:tcPr>
                <w:p w14:paraId="06829937" w14:textId="6C976801" w:rsidR="00C0190C" w:rsidRPr="00A25D4D" w:rsidDel="00EF6C54" w:rsidRDefault="00C0190C" w:rsidP="008F13CC">
                  <w:pPr>
                    <w:jc w:val="left"/>
                    <w:rPr>
                      <w:del w:id="483" w:author="Paul Janssen" w:date="2020-06-10T18:09:00Z"/>
                    </w:rPr>
                  </w:pPr>
                  <w:del w:id="484" w:author="Paul Janssen" w:date="2020-06-10T18:09:00Z">
                    <w:r w:rsidRPr="00A25D4D" w:rsidDel="00EF6C54">
                      <w:delText> </w:delText>
                    </w:r>
                  </w:del>
                </w:p>
              </w:tc>
              <w:tc>
                <w:tcPr>
                  <w:tcW w:w="1500" w:type="dxa"/>
                  <w:hideMark/>
                </w:tcPr>
                <w:p w14:paraId="5B3C9764" w14:textId="031C7A89" w:rsidR="00C0190C" w:rsidRPr="00A25D4D" w:rsidDel="00EF6C54" w:rsidRDefault="00C0190C" w:rsidP="008F13CC">
                  <w:pPr>
                    <w:jc w:val="left"/>
                    <w:rPr>
                      <w:del w:id="485" w:author="Paul Janssen" w:date="2020-06-10T18:09:00Z"/>
                    </w:rPr>
                  </w:pPr>
                  <w:del w:id="486" w:author="Paul Janssen" w:date="2020-06-10T18:09:00Z">
                    <w:r w:rsidRPr="00A25D4D" w:rsidDel="00EF6C54">
                      <w:delText>Natuurlijke taal:</w:delText>
                    </w:r>
                  </w:del>
                </w:p>
              </w:tc>
              <w:tc>
                <w:tcPr>
                  <w:tcW w:w="0" w:type="auto"/>
                  <w:hideMark/>
                </w:tcPr>
                <w:p w14:paraId="3E88B672" w14:textId="62C89684" w:rsidR="00C0190C" w:rsidRPr="00A25D4D" w:rsidDel="00EF6C54" w:rsidRDefault="00C0190C" w:rsidP="008F13CC">
                  <w:pPr>
                    <w:jc w:val="left"/>
                    <w:rPr>
                      <w:del w:id="487" w:author="Paul Janssen" w:date="2020-06-10T18:09:00Z"/>
                    </w:rPr>
                  </w:pPr>
                  <w:del w:id="488" w:author="Paul Janssen" w:date="2020-06-10T18:09:00Z">
                    <w:r w:rsidRPr="00A25D4D" w:rsidDel="00EF6C54">
                      <w:delText xml:space="preserve">Achtergrondkaart van type BGT bestaand is verplicht </w:delText>
                    </w:r>
                  </w:del>
                </w:p>
              </w:tc>
            </w:tr>
            <w:tr w:rsidR="00C0190C" w:rsidRPr="00A25D4D" w:rsidDel="00EF6C54" w14:paraId="07F2D9D8" w14:textId="60862B26" w:rsidTr="00C0190C">
              <w:trPr>
                <w:tblHeader/>
                <w:tblCellSpacing w:w="0" w:type="dxa"/>
                <w:del w:id="489" w:author="Paul Janssen" w:date="2020-06-10T18:09:00Z"/>
              </w:trPr>
              <w:tc>
                <w:tcPr>
                  <w:tcW w:w="360" w:type="dxa"/>
                  <w:hideMark/>
                </w:tcPr>
                <w:p w14:paraId="378A0F45" w14:textId="0C92C3F6" w:rsidR="00C0190C" w:rsidRPr="00A25D4D" w:rsidDel="00EF6C54" w:rsidRDefault="00C0190C" w:rsidP="008F13CC">
                  <w:pPr>
                    <w:jc w:val="left"/>
                    <w:rPr>
                      <w:del w:id="490" w:author="Paul Janssen" w:date="2020-06-10T18:09:00Z"/>
                    </w:rPr>
                  </w:pPr>
                  <w:del w:id="491" w:author="Paul Janssen" w:date="2020-06-10T18:09:00Z">
                    <w:r w:rsidRPr="00A25D4D" w:rsidDel="00EF6C54">
                      <w:delText> </w:delText>
                    </w:r>
                  </w:del>
                </w:p>
              </w:tc>
              <w:tc>
                <w:tcPr>
                  <w:tcW w:w="1500" w:type="dxa"/>
                  <w:hideMark/>
                </w:tcPr>
                <w:p w14:paraId="46789BD0" w14:textId="0BF78FB5" w:rsidR="00C0190C" w:rsidRPr="00A25D4D" w:rsidDel="00EF6C54" w:rsidRDefault="00C0190C" w:rsidP="008F13CC">
                  <w:pPr>
                    <w:jc w:val="left"/>
                    <w:rPr>
                      <w:del w:id="492" w:author="Paul Janssen" w:date="2020-06-10T18:09:00Z"/>
                    </w:rPr>
                  </w:pPr>
                  <w:del w:id="493" w:author="Paul Janssen" w:date="2020-06-10T18:09:00Z">
                    <w:r w:rsidRPr="00A25D4D" w:rsidDel="00EF6C54">
                      <w:delText>OCL:</w:delText>
                    </w:r>
                  </w:del>
                </w:p>
              </w:tc>
              <w:tc>
                <w:tcPr>
                  <w:tcW w:w="0" w:type="auto"/>
                  <w:hideMark/>
                </w:tcPr>
                <w:p w14:paraId="1BFE5AEC" w14:textId="0EFB7A0E" w:rsidR="00C0190C" w:rsidRPr="00A25D4D" w:rsidDel="00EF6C54" w:rsidRDefault="00C0190C" w:rsidP="008F13CC">
                  <w:pPr>
                    <w:jc w:val="left"/>
                    <w:rPr>
                      <w:del w:id="494" w:author="Paul Janssen" w:date="2020-06-10T18:09:00Z"/>
                    </w:rPr>
                  </w:pPr>
                  <w:del w:id="495" w:author="Paul Janssen" w:date="2020-06-10T18:09:00Z">
                    <w:r w:rsidRPr="00A25D4D" w:rsidDel="00EF6C54">
                      <w:delText>Inv KaartBGTbestaandVerplicht: def: alleAchtergrondkaarten: set = self-&gt;collect (achtergrondkaart) and alleAchtergrondkaarten -&gt; includes (bgtBestaand)</w:delText>
                    </w:r>
                  </w:del>
                </w:p>
              </w:tc>
            </w:tr>
          </w:tbl>
          <w:p w14:paraId="0A9BD93C" w14:textId="16323643" w:rsidR="00C0190C" w:rsidRPr="00A25D4D" w:rsidDel="00EF6C54" w:rsidRDefault="00C0190C" w:rsidP="008F13CC">
            <w:pPr>
              <w:jc w:val="left"/>
              <w:rPr>
                <w:del w:id="496" w:author="Paul Janssen" w:date="2020-06-10T18:09:00Z"/>
              </w:rPr>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lastRenderedPageBreak/>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497" w:author="Paul Janssen" w:date="2020-06-10T16:08:00Z">
                    <w:r w:rsidRPr="00A25D4D" w:rsidDel="00135FA7">
                      <w:delText>WION</w:delText>
                    </w:r>
                  </w:del>
                  <w:ins w:id="498"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lastRenderedPageBreak/>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499"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500" w:author="Paul Janssen" w:date="2020-06-10T18:19:00Z"/>
              </w:trPr>
              <w:tc>
                <w:tcPr>
                  <w:tcW w:w="360" w:type="dxa"/>
                </w:tcPr>
                <w:p w14:paraId="79C708B7" w14:textId="77777777" w:rsidR="005C5480" w:rsidRPr="00A25D4D" w:rsidRDefault="005C5480" w:rsidP="008F13CC">
                  <w:pPr>
                    <w:jc w:val="left"/>
                    <w:rPr>
                      <w:ins w:id="501" w:author="Paul Janssen" w:date="2020-06-10T18:19:00Z"/>
                    </w:rPr>
                  </w:pPr>
                </w:p>
              </w:tc>
              <w:tc>
                <w:tcPr>
                  <w:tcW w:w="1500" w:type="dxa"/>
                </w:tcPr>
                <w:p w14:paraId="63A64B8A" w14:textId="2CABA571" w:rsidR="005C5480" w:rsidRPr="00A25D4D" w:rsidRDefault="005C5480" w:rsidP="008F13CC">
                  <w:pPr>
                    <w:jc w:val="left"/>
                    <w:rPr>
                      <w:ins w:id="502" w:author="Paul Janssen" w:date="2020-06-10T18:19:00Z"/>
                    </w:rPr>
                  </w:pPr>
                  <w:ins w:id="503"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504" w:author="Paul Janssen" w:date="2020-06-10T18:19:00Z"/>
                    </w:rPr>
                    <w:pPrChange w:id="505" w:author="Paul Janssen" w:date="2020-06-10T18:19:00Z">
                      <w:pPr>
                        <w:jc w:val="left"/>
                      </w:pPr>
                    </w:pPrChange>
                  </w:pPr>
                  <w:ins w:id="506"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507"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508"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28B46959" w14:textId="77777777" w:rsidR="005C5480" w:rsidRPr="005C5480" w:rsidRDefault="005C5480" w:rsidP="005C5480">
                  <w:pPr>
                    <w:autoSpaceDE w:val="0"/>
                    <w:autoSpaceDN w:val="0"/>
                    <w:adjustRightInd w:val="0"/>
                    <w:spacing w:after="80" w:line="240" w:lineRule="auto"/>
                    <w:jc w:val="left"/>
                    <w:rPr>
                      <w:ins w:id="509" w:author="Paul Janssen" w:date="2020-06-10T18:12:00Z"/>
                      <w:rFonts w:ascii="Calibri" w:hAnsi="Calibri" w:cs="Calibri"/>
                      <w:sz w:val="20"/>
                      <w:szCs w:val="20"/>
                    </w:rPr>
                  </w:pPr>
                  <w:ins w:id="510" w:author="Paul Janssen" w:date="2020-06-10T18:12:00Z">
                    <w:r w:rsidRPr="005C5480">
                      <w:rPr>
                        <w:rFonts w:ascii="Calibri" w:hAnsi="Calibri" w:cs="Calibri"/>
                        <w:sz w:val="20"/>
                        <w:szCs w:val="20"/>
                      </w:rPr>
                      <w:t>Geometrie die specifiek is gecreëerd voor de visualisatie van het gebied tussen de buitenring van de graafpolygoon en de buitenring van de informatiepolygoon.</w:t>
                    </w:r>
                  </w:ins>
                </w:p>
                <w:p w14:paraId="4B778560" w14:textId="60C60B82" w:rsidR="00C0190C" w:rsidRPr="00A25D4D" w:rsidRDefault="00C0190C" w:rsidP="008F13CC">
                  <w:pPr>
                    <w:jc w:val="left"/>
                  </w:pPr>
                  <w:del w:id="511" w:author="Paul Janssen" w:date="2020-06-10T18:12:00Z">
                    <w:r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5D9027F6" w14:textId="77777777" w:rsidR="005C5480" w:rsidRPr="005C5480" w:rsidRDefault="005C5480" w:rsidP="005C5480">
                  <w:pPr>
                    <w:autoSpaceDE w:val="0"/>
                    <w:autoSpaceDN w:val="0"/>
                    <w:adjustRightInd w:val="0"/>
                    <w:spacing w:after="80" w:line="240" w:lineRule="auto"/>
                    <w:jc w:val="left"/>
                    <w:rPr>
                      <w:ins w:id="512" w:author="Paul Janssen" w:date="2020-06-10T18:13:00Z"/>
                      <w:rFonts w:ascii="Calibri" w:hAnsi="Calibri" w:cs="Calibri"/>
                      <w:sz w:val="20"/>
                      <w:szCs w:val="20"/>
                    </w:rPr>
                  </w:pPr>
                  <w:ins w:id="513" w:author="Paul Janssen" w:date="2020-06-10T18:13:00Z">
                    <w:r w:rsidRPr="005C5480">
                      <w:rPr>
                        <w:rFonts w:ascii="Calibri" w:hAnsi="Calibri" w:cs="Calibri"/>
                        <w:sz w:val="20"/>
                        <w:szCs w:val="20"/>
                      </w:rPr>
                      <w:t xml:space="preserve">De graafpolygoon mag niet buiten de informatiepolygoon vallen. Voor het apart visualiseren van het gebied dat in de </w:t>
                    </w:r>
                    <w:proofErr w:type="spellStart"/>
                    <w:r w:rsidRPr="005C5480">
                      <w:rPr>
                        <w:rFonts w:ascii="Calibri" w:hAnsi="Calibri" w:cs="Calibri"/>
                        <w:sz w:val="20"/>
                        <w:szCs w:val="20"/>
                      </w:rPr>
                      <w:t>informatiepolgoon</w:t>
                    </w:r>
                    <w:proofErr w:type="spellEnd"/>
                    <w:r w:rsidRPr="005C5480">
                      <w:rPr>
                        <w:rFonts w:ascii="Calibri" w:hAnsi="Calibri" w:cs="Calibri"/>
                        <w:sz w:val="20"/>
                        <w:szCs w:val="20"/>
                      </w:rPr>
                      <w:t xml:space="preserve"> zit maar niet in de graafpolygoon is deze geometrie gegenereerd. </w:t>
                    </w:r>
                    <w:r w:rsidRPr="008658B9">
                      <w:rPr>
                        <w:rFonts w:ascii="Calibri" w:hAnsi="Calibri" w:cs="Calibri"/>
                        <w:sz w:val="20"/>
                        <w:szCs w:val="20"/>
                        <w:highlight w:val="yellow"/>
                        <w:rPrChange w:id="514" w:author="Paul Janssen" w:date="2020-07-03T11:44:00Z">
                          <w:rPr>
                            <w:rFonts w:ascii="Calibri" w:hAnsi="Calibri" w:cs="Calibri"/>
                            <w:sz w:val="20"/>
                            <w:szCs w:val="20"/>
                          </w:rPr>
                        </w:rPrChange>
                      </w:rPr>
                      <w:t>Het heeft als buitenring de contour van de informatiepolygoon en als binnenring de contour van de graafpolygoon.</w:t>
                    </w:r>
                  </w:ins>
                </w:p>
                <w:p w14:paraId="244138FD" w14:textId="6D9739C5" w:rsidR="00C0190C" w:rsidRPr="00A25D4D" w:rsidRDefault="00C0190C" w:rsidP="008F13CC">
                  <w:pPr>
                    <w:jc w:val="left"/>
                  </w:pPr>
                  <w:del w:id="515" w:author="Paul Janssen" w:date="2020-06-10T18:13:00Z">
                    <w:r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516" w:author="Paul Janssen" w:date="2020-06-10T16:15:00Z">
                    <w:r w:rsidRPr="00A25D4D" w:rsidDel="007252B2">
                      <w:delText>1</w:delText>
                    </w:r>
                  </w:del>
                  <w:ins w:id="517"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518"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519" w:author="Paul Janssen" w:date="2020-06-10T16:16:00Z"/>
              </w:rPr>
            </w:pPr>
            <w:proofErr w:type="spellStart"/>
            <w:ins w:id="520" w:author="Paul Janssen" w:date="2020-06-10T16:16:00Z">
              <w:r w:rsidRPr="00A25D4D">
                <w:rPr>
                  <w:b/>
                  <w:bCs/>
                </w:rPr>
                <w:t>Constraint</w:t>
              </w:r>
              <w:proofErr w:type="spellEnd"/>
              <w:r w:rsidRPr="00A25D4D">
                <w:rPr>
                  <w:b/>
                  <w:bCs/>
                </w:rPr>
                <w:t xml:space="preserve">: </w:t>
              </w:r>
            </w:ins>
            <w:proofErr w:type="spellStart"/>
            <w:ins w:id="521"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7252B2" w:rsidRPr="00A25D4D" w14:paraId="69B69CB3" w14:textId="77777777" w:rsidTr="00371F03">
              <w:trPr>
                <w:tblHeader/>
                <w:tblCellSpacing w:w="0" w:type="dxa"/>
                <w:ins w:id="522" w:author="Paul Janssen" w:date="2020-06-10T16:16:00Z"/>
              </w:trPr>
              <w:tc>
                <w:tcPr>
                  <w:tcW w:w="360" w:type="dxa"/>
                  <w:hideMark/>
                </w:tcPr>
                <w:p w14:paraId="7B9E3DB8" w14:textId="77777777" w:rsidR="007252B2" w:rsidRPr="00A25D4D" w:rsidRDefault="007252B2" w:rsidP="007252B2">
                  <w:pPr>
                    <w:jc w:val="left"/>
                    <w:rPr>
                      <w:ins w:id="523" w:author="Paul Janssen" w:date="2020-06-10T16:16:00Z"/>
                    </w:rPr>
                  </w:pPr>
                  <w:ins w:id="524" w:author="Paul Janssen" w:date="2020-06-10T16:16:00Z">
                    <w:r w:rsidRPr="00A25D4D">
                      <w:t> </w:t>
                    </w:r>
                  </w:ins>
                </w:p>
              </w:tc>
              <w:tc>
                <w:tcPr>
                  <w:tcW w:w="1500" w:type="dxa"/>
                  <w:hideMark/>
                </w:tcPr>
                <w:p w14:paraId="00B2BFCC" w14:textId="77777777" w:rsidR="007252B2" w:rsidRPr="00A25D4D" w:rsidRDefault="007252B2" w:rsidP="007252B2">
                  <w:pPr>
                    <w:jc w:val="left"/>
                    <w:rPr>
                      <w:ins w:id="525" w:author="Paul Janssen" w:date="2020-06-10T16:16:00Z"/>
                    </w:rPr>
                  </w:pPr>
                  <w:ins w:id="526"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527" w:author="Paul Janssen" w:date="2020-06-10T16:16:00Z"/>
                    </w:rPr>
                  </w:pPr>
                  <w:ins w:id="528" w:author="Paul Janssen" w:date="2020-06-10T16:18:00Z">
                    <w:r>
                      <w:t xml:space="preserve">Geometrie is vlak of </w:t>
                    </w:r>
                    <w:proofErr w:type="spellStart"/>
                    <w:r>
                      <w:t>multivlak</w:t>
                    </w:r>
                  </w:ins>
                  <w:proofErr w:type="spellEnd"/>
                </w:p>
              </w:tc>
            </w:tr>
            <w:tr w:rsidR="007252B2" w:rsidRPr="00A25D4D" w14:paraId="035CDF13" w14:textId="77777777" w:rsidTr="00371F03">
              <w:trPr>
                <w:tblHeader/>
                <w:tblCellSpacing w:w="0" w:type="dxa"/>
                <w:ins w:id="529" w:author="Paul Janssen" w:date="2020-06-10T16:16:00Z"/>
              </w:trPr>
              <w:tc>
                <w:tcPr>
                  <w:tcW w:w="360" w:type="dxa"/>
                  <w:hideMark/>
                </w:tcPr>
                <w:p w14:paraId="1DA66754" w14:textId="77777777" w:rsidR="007252B2" w:rsidRPr="00A25D4D" w:rsidRDefault="007252B2" w:rsidP="007252B2">
                  <w:pPr>
                    <w:jc w:val="left"/>
                    <w:rPr>
                      <w:ins w:id="530" w:author="Paul Janssen" w:date="2020-06-10T16:16:00Z"/>
                    </w:rPr>
                  </w:pPr>
                  <w:ins w:id="531" w:author="Paul Janssen" w:date="2020-06-10T16:16:00Z">
                    <w:r w:rsidRPr="00A25D4D">
                      <w:t> </w:t>
                    </w:r>
                  </w:ins>
                </w:p>
              </w:tc>
              <w:tc>
                <w:tcPr>
                  <w:tcW w:w="1500" w:type="dxa"/>
                  <w:hideMark/>
                </w:tcPr>
                <w:p w14:paraId="13D6D55D" w14:textId="77777777" w:rsidR="007252B2" w:rsidRPr="00A25D4D" w:rsidRDefault="007252B2" w:rsidP="007252B2">
                  <w:pPr>
                    <w:jc w:val="left"/>
                    <w:rPr>
                      <w:ins w:id="532" w:author="Paul Janssen" w:date="2020-06-10T16:16:00Z"/>
                    </w:rPr>
                  </w:pPr>
                  <w:ins w:id="533"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534" w:author="Paul Janssen" w:date="2020-06-10T16:18:00Z"/>
                      <w:rFonts w:ascii="Calibri" w:hAnsi="Calibri" w:cs="Calibri"/>
                      <w:sz w:val="20"/>
                      <w:szCs w:val="20"/>
                    </w:rPr>
                  </w:pPr>
                  <w:proofErr w:type="spellStart"/>
                  <w:ins w:id="535"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536" w:author="Paul Janssen" w:date="2020-06-10T16:16:00Z"/>
                    </w:rPr>
                  </w:pPr>
                  <w:proofErr w:type="spellStart"/>
                  <w:ins w:id="537"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538"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lastRenderedPageBreak/>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67E4B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539" w:author="Paul Janssen" w:date="2020-06-10T16:08:00Z">
                    <w:r w:rsidRPr="00A25D4D" w:rsidDel="00135FA7">
                      <w:delText>WION</w:delText>
                    </w:r>
                  </w:del>
                  <w:ins w:id="540"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C0190C" w:rsidRPr="00A25D4D" w14:paraId="3EA2EA1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lastRenderedPageBreak/>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C0190C">
        <w:trPr>
          <w:tblCellSpacing w:w="0" w:type="dxa"/>
          <w:ins w:id="541"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542" w:author="Paul Janssen" w:date="2020-06-10T17:52:00Z"/>
              </w:rPr>
            </w:pPr>
            <w:proofErr w:type="spellStart"/>
            <w:ins w:id="543"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92388" w:rsidRPr="00A25D4D" w14:paraId="2B9B559E" w14:textId="77777777" w:rsidTr="00371F03">
              <w:trPr>
                <w:tblHeader/>
                <w:tblCellSpacing w:w="0" w:type="dxa"/>
                <w:ins w:id="544" w:author="Paul Janssen" w:date="2020-06-10T17:52:00Z"/>
              </w:trPr>
              <w:tc>
                <w:tcPr>
                  <w:tcW w:w="360" w:type="dxa"/>
                  <w:hideMark/>
                </w:tcPr>
                <w:p w14:paraId="1A6A83DA" w14:textId="77777777" w:rsidR="00A92388" w:rsidRPr="00A25D4D" w:rsidRDefault="00A92388" w:rsidP="00A92388">
                  <w:pPr>
                    <w:jc w:val="left"/>
                    <w:rPr>
                      <w:ins w:id="545" w:author="Paul Janssen" w:date="2020-06-10T17:52:00Z"/>
                    </w:rPr>
                  </w:pPr>
                  <w:ins w:id="546" w:author="Paul Janssen" w:date="2020-06-10T17:52:00Z">
                    <w:r w:rsidRPr="00A25D4D">
                      <w:t> </w:t>
                    </w:r>
                  </w:ins>
                </w:p>
              </w:tc>
              <w:tc>
                <w:tcPr>
                  <w:tcW w:w="1500" w:type="dxa"/>
                  <w:hideMark/>
                </w:tcPr>
                <w:p w14:paraId="0351002A" w14:textId="77777777" w:rsidR="00A92388" w:rsidRPr="00A25D4D" w:rsidRDefault="00A92388" w:rsidP="00A92388">
                  <w:pPr>
                    <w:jc w:val="left"/>
                    <w:rPr>
                      <w:ins w:id="547" w:author="Paul Janssen" w:date="2020-06-10T17:52:00Z"/>
                    </w:rPr>
                  </w:pPr>
                  <w:ins w:id="548"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549" w:author="Paul Janssen" w:date="2020-06-10T17:52:00Z"/>
                    </w:rPr>
                  </w:pPr>
                  <w:ins w:id="550" w:author="Paul Janssen" w:date="2020-06-10T17:52:00Z">
                    <w:r>
                      <w:t>hoort bij maximaal 1 utiliteitsnet</w:t>
                    </w:r>
                  </w:ins>
                </w:p>
              </w:tc>
            </w:tr>
            <w:tr w:rsidR="00A92388" w:rsidRPr="00A25D4D" w14:paraId="7E910C3E" w14:textId="77777777" w:rsidTr="00371F03">
              <w:trPr>
                <w:tblHeader/>
                <w:tblCellSpacing w:w="0" w:type="dxa"/>
                <w:ins w:id="551" w:author="Paul Janssen" w:date="2020-06-10T17:52:00Z"/>
              </w:trPr>
              <w:tc>
                <w:tcPr>
                  <w:tcW w:w="360" w:type="dxa"/>
                  <w:hideMark/>
                </w:tcPr>
                <w:p w14:paraId="01305B5B" w14:textId="77777777" w:rsidR="00A92388" w:rsidRPr="00A25D4D" w:rsidRDefault="00A92388" w:rsidP="00A92388">
                  <w:pPr>
                    <w:jc w:val="left"/>
                    <w:rPr>
                      <w:ins w:id="552" w:author="Paul Janssen" w:date="2020-06-10T17:52:00Z"/>
                    </w:rPr>
                  </w:pPr>
                  <w:ins w:id="553" w:author="Paul Janssen" w:date="2020-06-10T17:52:00Z">
                    <w:r w:rsidRPr="00A25D4D">
                      <w:t> </w:t>
                    </w:r>
                  </w:ins>
                </w:p>
              </w:tc>
              <w:tc>
                <w:tcPr>
                  <w:tcW w:w="1500" w:type="dxa"/>
                  <w:hideMark/>
                </w:tcPr>
                <w:p w14:paraId="372D5414" w14:textId="77777777" w:rsidR="00A92388" w:rsidRPr="00A25D4D" w:rsidRDefault="00A92388" w:rsidP="00A92388">
                  <w:pPr>
                    <w:jc w:val="left"/>
                    <w:rPr>
                      <w:ins w:id="554" w:author="Paul Janssen" w:date="2020-06-10T17:52:00Z"/>
                    </w:rPr>
                  </w:pPr>
                  <w:ins w:id="555"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556" w:author="Paul Janssen" w:date="2020-06-10T17:52:00Z"/>
                      <w:rFonts w:ascii="Calibri" w:hAnsi="Calibri" w:cs="Calibri"/>
                      <w:sz w:val="20"/>
                      <w:szCs w:val="20"/>
                    </w:rPr>
                  </w:pPr>
                  <w:proofErr w:type="spellStart"/>
                  <w:ins w:id="557"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558" w:author="Paul Janssen" w:date="2020-06-10T17:52:00Z"/>
                      <w:rFonts w:ascii="Calibri" w:hAnsi="Calibri" w:cs="Calibri"/>
                      <w:sz w:val="20"/>
                      <w:szCs w:val="20"/>
                    </w:rPr>
                  </w:pPr>
                  <w:proofErr w:type="spellStart"/>
                  <w:ins w:id="559"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560"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561" w:author="Paul Janssen" w:date="2020-06-10T16:08:00Z">
                    <w:r w:rsidRPr="00A25D4D" w:rsidDel="00135FA7">
                      <w:delText>WION</w:delText>
                    </w:r>
                  </w:del>
                  <w:ins w:id="562"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lastRenderedPageBreak/>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563"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564" w:author="Paul Janssen" w:date="2020-06-10T17:50:00Z"/>
              </w:rPr>
            </w:pPr>
            <w:proofErr w:type="spellStart"/>
            <w:ins w:id="565"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924D70" w:rsidRPr="00A25D4D" w14:paraId="17E8338C" w14:textId="77777777" w:rsidTr="00371F03">
              <w:trPr>
                <w:tblHeader/>
                <w:tblCellSpacing w:w="0" w:type="dxa"/>
                <w:ins w:id="566" w:author="Paul Janssen" w:date="2020-06-10T17:50:00Z"/>
              </w:trPr>
              <w:tc>
                <w:tcPr>
                  <w:tcW w:w="360" w:type="dxa"/>
                  <w:hideMark/>
                </w:tcPr>
                <w:p w14:paraId="1E759F95" w14:textId="77777777" w:rsidR="00924D70" w:rsidRPr="00A25D4D" w:rsidRDefault="00924D70" w:rsidP="00924D70">
                  <w:pPr>
                    <w:jc w:val="left"/>
                    <w:rPr>
                      <w:ins w:id="567" w:author="Paul Janssen" w:date="2020-06-10T17:50:00Z"/>
                    </w:rPr>
                  </w:pPr>
                  <w:ins w:id="568" w:author="Paul Janssen" w:date="2020-06-10T17:50:00Z">
                    <w:r w:rsidRPr="00A25D4D">
                      <w:t> </w:t>
                    </w:r>
                  </w:ins>
                </w:p>
              </w:tc>
              <w:tc>
                <w:tcPr>
                  <w:tcW w:w="1500" w:type="dxa"/>
                  <w:hideMark/>
                </w:tcPr>
                <w:p w14:paraId="2177EA27" w14:textId="77777777" w:rsidR="00924D70" w:rsidRPr="00A25D4D" w:rsidRDefault="00924D70" w:rsidP="00924D70">
                  <w:pPr>
                    <w:jc w:val="left"/>
                    <w:rPr>
                      <w:ins w:id="569" w:author="Paul Janssen" w:date="2020-06-10T17:50:00Z"/>
                    </w:rPr>
                  </w:pPr>
                  <w:ins w:id="570"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571" w:author="Paul Janssen" w:date="2020-06-10T17:50:00Z"/>
                    </w:rPr>
                  </w:pPr>
                  <w:ins w:id="572" w:author="Paul Janssen" w:date="2020-06-10T17:51:00Z">
                    <w:r>
                      <w:t>hoort bij maximaal 1 utiliteitsnet</w:t>
                    </w:r>
                  </w:ins>
                </w:p>
              </w:tc>
            </w:tr>
            <w:tr w:rsidR="00924D70" w:rsidRPr="00A25D4D" w14:paraId="219101E6" w14:textId="77777777" w:rsidTr="00371F03">
              <w:trPr>
                <w:tblHeader/>
                <w:tblCellSpacing w:w="0" w:type="dxa"/>
                <w:ins w:id="573" w:author="Paul Janssen" w:date="2020-06-10T17:50:00Z"/>
              </w:trPr>
              <w:tc>
                <w:tcPr>
                  <w:tcW w:w="360" w:type="dxa"/>
                  <w:hideMark/>
                </w:tcPr>
                <w:p w14:paraId="420E2DFE" w14:textId="77777777" w:rsidR="00924D70" w:rsidRPr="00A25D4D" w:rsidRDefault="00924D70" w:rsidP="00924D70">
                  <w:pPr>
                    <w:jc w:val="left"/>
                    <w:rPr>
                      <w:ins w:id="574" w:author="Paul Janssen" w:date="2020-06-10T17:50:00Z"/>
                    </w:rPr>
                  </w:pPr>
                  <w:ins w:id="575" w:author="Paul Janssen" w:date="2020-06-10T17:50:00Z">
                    <w:r w:rsidRPr="00A25D4D">
                      <w:t> </w:t>
                    </w:r>
                  </w:ins>
                </w:p>
              </w:tc>
              <w:tc>
                <w:tcPr>
                  <w:tcW w:w="1500" w:type="dxa"/>
                  <w:hideMark/>
                </w:tcPr>
                <w:p w14:paraId="35074297" w14:textId="77777777" w:rsidR="00924D70" w:rsidRPr="00A25D4D" w:rsidRDefault="00924D70" w:rsidP="00924D70">
                  <w:pPr>
                    <w:jc w:val="left"/>
                    <w:rPr>
                      <w:ins w:id="576" w:author="Paul Janssen" w:date="2020-06-10T17:50:00Z"/>
                    </w:rPr>
                  </w:pPr>
                  <w:ins w:id="577"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578" w:author="Paul Janssen" w:date="2020-06-10T17:51:00Z"/>
                      <w:rFonts w:ascii="Calibri" w:hAnsi="Calibri" w:cs="Calibri"/>
                      <w:sz w:val="20"/>
                      <w:szCs w:val="20"/>
                    </w:rPr>
                  </w:pPr>
                  <w:proofErr w:type="spellStart"/>
                  <w:ins w:id="579"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580" w:author="Paul Janssen" w:date="2020-06-10T17:50:00Z"/>
                      <w:rFonts w:ascii="Calibri" w:hAnsi="Calibri" w:cs="Calibri"/>
                      <w:sz w:val="20"/>
                      <w:szCs w:val="20"/>
                      <w:rPrChange w:id="581" w:author="Paul Janssen" w:date="2020-06-10T17:51:00Z">
                        <w:rPr>
                          <w:ins w:id="582" w:author="Paul Janssen" w:date="2020-06-10T17:50:00Z"/>
                        </w:rPr>
                      </w:rPrChange>
                    </w:rPr>
                    <w:pPrChange w:id="583" w:author="Paul Janssen" w:date="2020-06-10T17:51:00Z">
                      <w:pPr>
                        <w:jc w:val="left"/>
                      </w:pPr>
                    </w:pPrChange>
                  </w:pPr>
                  <w:proofErr w:type="spellStart"/>
                  <w:ins w:id="584"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585"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86"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587">
          <w:tblGrid>
            <w:gridCol w:w="9132"/>
          </w:tblGrid>
        </w:tblGridChange>
      </w:tblGrid>
      <w:tr w:rsidR="00C0190C" w:rsidRPr="00A25D4D" w14:paraId="771055ED" w14:textId="77777777" w:rsidTr="00EF6C54">
        <w:trPr>
          <w:trHeight w:val="225"/>
          <w:tblHeader/>
          <w:tblCellSpacing w:w="0" w:type="dxa"/>
          <w:trPrChange w:id="588"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89"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590"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91"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592" w:author="Paul Janssen" w:date="2020-06-10T18:04:00Z"/>
          <w:trPrChange w:id="593"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594"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595" w:author="Paul Janssen" w:date="2020-06-10T18:04:00Z"/>
              </w:rPr>
            </w:pPr>
            <w:proofErr w:type="spellStart"/>
            <w:ins w:id="596" w:author="Paul Janssen" w:date="2020-06-10T18:0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1AB0943F" w14:textId="77777777" w:rsidTr="00371F03">
              <w:trPr>
                <w:tblHeader/>
                <w:tblCellSpacing w:w="0" w:type="dxa"/>
                <w:ins w:id="597" w:author="Paul Janssen" w:date="2020-06-10T18:04:00Z"/>
              </w:trPr>
              <w:tc>
                <w:tcPr>
                  <w:tcW w:w="360" w:type="dxa"/>
                  <w:hideMark/>
                </w:tcPr>
                <w:p w14:paraId="38C5C8E9" w14:textId="77777777" w:rsidR="00EF6C54" w:rsidRPr="00A25D4D" w:rsidRDefault="00EF6C54" w:rsidP="00EF6C54">
                  <w:pPr>
                    <w:jc w:val="left"/>
                    <w:rPr>
                      <w:ins w:id="598" w:author="Paul Janssen" w:date="2020-06-10T18:04:00Z"/>
                    </w:rPr>
                  </w:pPr>
                  <w:ins w:id="599" w:author="Paul Janssen" w:date="2020-06-10T18:04:00Z">
                    <w:r w:rsidRPr="00A25D4D">
                      <w:t> </w:t>
                    </w:r>
                  </w:ins>
                </w:p>
              </w:tc>
              <w:tc>
                <w:tcPr>
                  <w:tcW w:w="1500" w:type="dxa"/>
                  <w:hideMark/>
                </w:tcPr>
                <w:p w14:paraId="16B95EC6" w14:textId="77777777" w:rsidR="00EF6C54" w:rsidRPr="00A25D4D" w:rsidRDefault="00EF6C54" w:rsidP="00EF6C54">
                  <w:pPr>
                    <w:jc w:val="left"/>
                    <w:rPr>
                      <w:ins w:id="600" w:author="Paul Janssen" w:date="2020-06-10T18:04:00Z"/>
                    </w:rPr>
                  </w:pPr>
                  <w:ins w:id="601"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602" w:author="Paul Janssen" w:date="2020-06-10T18:04:00Z"/>
                    </w:rPr>
                  </w:pPr>
                  <w:ins w:id="603" w:author="Paul Janssen" w:date="2020-06-10T18:04:00Z">
                    <w:r>
                      <w:t>hoort bij maximaal 1 utiliteitsnet</w:t>
                    </w:r>
                  </w:ins>
                </w:p>
              </w:tc>
            </w:tr>
            <w:tr w:rsidR="00EF6C54" w:rsidRPr="00A25D4D" w14:paraId="64DE32F2" w14:textId="77777777" w:rsidTr="00371F03">
              <w:trPr>
                <w:tblHeader/>
                <w:tblCellSpacing w:w="0" w:type="dxa"/>
                <w:ins w:id="604" w:author="Paul Janssen" w:date="2020-06-10T18:04:00Z"/>
              </w:trPr>
              <w:tc>
                <w:tcPr>
                  <w:tcW w:w="360" w:type="dxa"/>
                  <w:hideMark/>
                </w:tcPr>
                <w:p w14:paraId="0333E4EB" w14:textId="77777777" w:rsidR="00EF6C54" w:rsidRPr="00A25D4D" w:rsidRDefault="00EF6C54" w:rsidP="00EF6C54">
                  <w:pPr>
                    <w:jc w:val="left"/>
                    <w:rPr>
                      <w:ins w:id="605" w:author="Paul Janssen" w:date="2020-06-10T18:04:00Z"/>
                    </w:rPr>
                  </w:pPr>
                  <w:ins w:id="606" w:author="Paul Janssen" w:date="2020-06-10T18:04:00Z">
                    <w:r w:rsidRPr="00A25D4D">
                      <w:t> </w:t>
                    </w:r>
                  </w:ins>
                </w:p>
              </w:tc>
              <w:tc>
                <w:tcPr>
                  <w:tcW w:w="1500" w:type="dxa"/>
                  <w:hideMark/>
                </w:tcPr>
                <w:p w14:paraId="78E1CF67" w14:textId="77777777" w:rsidR="00EF6C54" w:rsidRPr="00A25D4D" w:rsidRDefault="00EF6C54" w:rsidP="00EF6C54">
                  <w:pPr>
                    <w:jc w:val="left"/>
                    <w:rPr>
                      <w:ins w:id="607" w:author="Paul Janssen" w:date="2020-06-10T18:04:00Z"/>
                    </w:rPr>
                  </w:pPr>
                  <w:ins w:id="608"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609" w:author="Paul Janssen" w:date="2020-06-10T18:04:00Z"/>
                      <w:rFonts w:ascii="Calibri" w:hAnsi="Calibri" w:cs="Calibri"/>
                      <w:sz w:val="20"/>
                      <w:szCs w:val="20"/>
                    </w:rPr>
                  </w:pPr>
                  <w:proofErr w:type="spellStart"/>
                  <w:ins w:id="610"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611" w:author="Paul Janssen" w:date="2020-06-10T18:04:00Z"/>
                      <w:rFonts w:ascii="Calibri" w:hAnsi="Calibri" w:cs="Calibri"/>
                      <w:sz w:val="20"/>
                      <w:szCs w:val="20"/>
                    </w:rPr>
                  </w:pPr>
                  <w:proofErr w:type="spellStart"/>
                  <w:ins w:id="612"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613"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lastRenderedPageBreak/>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614"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615" w:author="Paul Janssen" w:date="2020-06-10T17:10:00Z"/>
              </w:rPr>
            </w:pPr>
            <w:proofErr w:type="spellStart"/>
            <w:ins w:id="616"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6B3319" w:rsidRPr="00A25D4D" w14:paraId="7F0E8560" w14:textId="77777777" w:rsidTr="00371F03">
              <w:trPr>
                <w:tblHeader/>
                <w:tblCellSpacing w:w="0" w:type="dxa"/>
                <w:ins w:id="617" w:author="Paul Janssen" w:date="2020-06-10T17:10:00Z"/>
              </w:trPr>
              <w:tc>
                <w:tcPr>
                  <w:tcW w:w="360" w:type="dxa"/>
                  <w:hideMark/>
                </w:tcPr>
                <w:p w14:paraId="550674FA" w14:textId="77777777" w:rsidR="006B3319" w:rsidRPr="00A25D4D" w:rsidRDefault="006B3319" w:rsidP="006B3319">
                  <w:pPr>
                    <w:jc w:val="left"/>
                    <w:rPr>
                      <w:ins w:id="618" w:author="Paul Janssen" w:date="2020-06-10T17:10:00Z"/>
                    </w:rPr>
                  </w:pPr>
                  <w:ins w:id="619" w:author="Paul Janssen" w:date="2020-06-10T17:10:00Z">
                    <w:r w:rsidRPr="00A25D4D">
                      <w:t> </w:t>
                    </w:r>
                  </w:ins>
                </w:p>
              </w:tc>
              <w:tc>
                <w:tcPr>
                  <w:tcW w:w="1500" w:type="dxa"/>
                  <w:hideMark/>
                </w:tcPr>
                <w:p w14:paraId="73C27C60" w14:textId="77777777" w:rsidR="006B3319" w:rsidRPr="00A25D4D" w:rsidRDefault="006B3319" w:rsidP="006B3319">
                  <w:pPr>
                    <w:jc w:val="left"/>
                    <w:rPr>
                      <w:ins w:id="620" w:author="Paul Janssen" w:date="2020-06-10T17:10:00Z"/>
                    </w:rPr>
                  </w:pPr>
                  <w:ins w:id="621"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622" w:author="Paul Janssen" w:date="2020-06-10T17:10:00Z"/>
                    </w:rPr>
                  </w:pPr>
                  <w:ins w:id="623" w:author="Paul Janssen" w:date="2020-06-10T17:11:00Z">
                    <w:r>
                      <w:t>Label heeft maximaal 40 karakters</w:t>
                    </w:r>
                  </w:ins>
                </w:p>
              </w:tc>
            </w:tr>
            <w:tr w:rsidR="006B3319" w:rsidRPr="00A25D4D" w14:paraId="2A5F2626" w14:textId="77777777" w:rsidTr="00371F03">
              <w:trPr>
                <w:tblHeader/>
                <w:tblCellSpacing w:w="0" w:type="dxa"/>
                <w:ins w:id="624" w:author="Paul Janssen" w:date="2020-06-10T17:10:00Z"/>
              </w:trPr>
              <w:tc>
                <w:tcPr>
                  <w:tcW w:w="360" w:type="dxa"/>
                  <w:hideMark/>
                </w:tcPr>
                <w:p w14:paraId="6B1FAFA7" w14:textId="77777777" w:rsidR="006B3319" w:rsidRPr="00A25D4D" w:rsidRDefault="006B3319" w:rsidP="006B3319">
                  <w:pPr>
                    <w:jc w:val="left"/>
                    <w:rPr>
                      <w:ins w:id="625" w:author="Paul Janssen" w:date="2020-06-10T17:10:00Z"/>
                    </w:rPr>
                  </w:pPr>
                  <w:ins w:id="626" w:author="Paul Janssen" w:date="2020-06-10T17:10:00Z">
                    <w:r w:rsidRPr="00A25D4D">
                      <w:t> </w:t>
                    </w:r>
                  </w:ins>
                </w:p>
              </w:tc>
              <w:tc>
                <w:tcPr>
                  <w:tcW w:w="1500" w:type="dxa"/>
                  <w:hideMark/>
                </w:tcPr>
                <w:p w14:paraId="39A29C92" w14:textId="77777777" w:rsidR="006B3319" w:rsidRPr="00A25D4D" w:rsidRDefault="006B3319" w:rsidP="006B3319">
                  <w:pPr>
                    <w:jc w:val="left"/>
                    <w:rPr>
                      <w:ins w:id="627" w:author="Paul Janssen" w:date="2020-06-10T17:10:00Z"/>
                    </w:rPr>
                  </w:pPr>
                  <w:ins w:id="628"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629" w:author="Paul Janssen" w:date="2020-06-10T17:11:00Z"/>
                      <w:rFonts w:ascii="Calibri" w:hAnsi="Calibri" w:cs="Calibri"/>
                      <w:sz w:val="20"/>
                      <w:szCs w:val="20"/>
                    </w:rPr>
                  </w:pPr>
                  <w:proofErr w:type="spellStart"/>
                  <w:ins w:id="630"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4B68216B" w:rsidR="006B3319" w:rsidRPr="00A25D4D" w:rsidRDefault="006B3319" w:rsidP="006B3319">
                  <w:pPr>
                    <w:jc w:val="left"/>
                    <w:rPr>
                      <w:ins w:id="631" w:author="Paul Janssen" w:date="2020-06-10T17:10:00Z"/>
                    </w:rPr>
                  </w:pPr>
                  <w:proofErr w:type="spellStart"/>
                  <w:ins w:id="632"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 40</w:t>
                    </w:r>
                  </w:ins>
                </w:p>
              </w:tc>
            </w:tr>
          </w:tbl>
          <w:p w14:paraId="36F85DD6" w14:textId="77777777" w:rsidR="006B3319" w:rsidRPr="00A25D4D" w:rsidRDefault="006B3319" w:rsidP="008F13CC">
            <w:pPr>
              <w:jc w:val="left"/>
              <w:rPr>
                <w:ins w:id="633"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CA4332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634" w:author="Paul Janssen" w:date="2020-06-10T18:21:00Z"/>
                      <w:rFonts w:ascii="Calibri" w:hAnsi="Calibri" w:cs="Calibri"/>
                      <w:sz w:val="20"/>
                      <w:szCs w:val="20"/>
                    </w:rPr>
                  </w:pPr>
                  <w:ins w:id="635"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636" w:author="Paul Janssen" w:date="2020-06-10T18:21:00Z"/>
                      <w:rFonts w:ascii="Calibri" w:hAnsi="Calibri" w:cs="Calibri"/>
                      <w:sz w:val="20"/>
                      <w:szCs w:val="20"/>
                    </w:rPr>
                  </w:pPr>
                  <w:ins w:id="637"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638" w:author="Paul Janssen" w:date="2020-06-10T18:21:00Z"/>
                      <w:rFonts w:ascii="Calibri" w:hAnsi="Calibri" w:cs="Calibri"/>
                      <w:sz w:val="20"/>
                      <w:szCs w:val="20"/>
                    </w:rPr>
                  </w:pPr>
                  <w:ins w:id="639"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640"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641" w:author="Paul Janssen" w:date="2020-06-10T16:08:00Z">
                    <w:r w:rsidRPr="00A25D4D" w:rsidDel="00135FA7">
                      <w:delText>WION</w:delText>
                    </w:r>
                  </w:del>
                  <w:del w:id="642"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lastRenderedPageBreak/>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lastRenderedPageBreak/>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643" w:author="Paul Janssen" w:date="2020-06-10T16:08:00Z">
                    <w:r w:rsidRPr="00A25D4D" w:rsidDel="00135FA7">
                      <w:delText>WION</w:delText>
                    </w:r>
                  </w:del>
                  <w:ins w:id="644"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C0190C" w:rsidRPr="00A25D4D" w14:paraId="6218CC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lastRenderedPageBreak/>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C0190C">
        <w:trPr>
          <w:tblCellSpacing w:w="0" w:type="dxa"/>
          <w:ins w:id="645"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646" w:author="Paul Janssen" w:date="2020-06-10T17:37:00Z"/>
              </w:rPr>
            </w:pPr>
            <w:proofErr w:type="spellStart"/>
            <w:ins w:id="647" w:author="Paul Janssen" w:date="2020-06-10T17:37:00Z">
              <w:r w:rsidRPr="00A25D4D">
                <w:rPr>
                  <w:b/>
                  <w:bCs/>
                </w:rPr>
                <w:lastRenderedPageBreak/>
                <w:t>Constraint</w:t>
              </w:r>
              <w:proofErr w:type="spellEnd"/>
              <w:r w:rsidRPr="00A25D4D">
                <w:rPr>
                  <w:b/>
                  <w:bCs/>
                </w:rPr>
                <w:t xml:space="preserve">: </w:t>
              </w:r>
            </w:ins>
            <w:proofErr w:type="spellStart"/>
            <w:ins w:id="648"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3D6A25" w:rsidRPr="00A25D4D" w14:paraId="3999ECC8" w14:textId="77777777" w:rsidTr="00371F03">
              <w:trPr>
                <w:tblHeader/>
                <w:tblCellSpacing w:w="0" w:type="dxa"/>
                <w:ins w:id="649" w:author="Paul Janssen" w:date="2020-06-10T17:37:00Z"/>
              </w:trPr>
              <w:tc>
                <w:tcPr>
                  <w:tcW w:w="360" w:type="dxa"/>
                  <w:hideMark/>
                </w:tcPr>
                <w:p w14:paraId="357172EC" w14:textId="77777777" w:rsidR="003D6A25" w:rsidRPr="00A25D4D" w:rsidRDefault="003D6A25" w:rsidP="003D6A25">
                  <w:pPr>
                    <w:jc w:val="left"/>
                    <w:rPr>
                      <w:ins w:id="650" w:author="Paul Janssen" w:date="2020-06-10T17:37:00Z"/>
                    </w:rPr>
                  </w:pPr>
                  <w:ins w:id="651" w:author="Paul Janssen" w:date="2020-06-10T17:37:00Z">
                    <w:r w:rsidRPr="00A25D4D">
                      <w:t> </w:t>
                    </w:r>
                  </w:ins>
                </w:p>
              </w:tc>
              <w:tc>
                <w:tcPr>
                  <w:tcW w:w="1500" w:type="dxa"/>
                  <w:hideMark/>
                </w:tcPr>
                <w:p w14:paraId="5C52A817" w14:textId="77777777" w:rsidR="003D6A25" w:rsidRPr="00A25D4D" w:rsidRDefault="003D6A25" w:rsidP="003D6A25">
                  <w:pPr>
                    <w:jc w:val="left"/>
                    <w:rPr>
                      <w:ins w:id="652" w:author="Paul Janssen" w:date="2020-06-10T17:37:00Z"/>
                    </w:rPr>
                  </w:pPr>
                  <w:ins w:id="653" w:author="Paul Janssen" w:date="2020-06-10T17:37:00Z">
                    <w:r w:rsidRPr="00A25D4D">
                      <w:t>Natuurlijke taal:</w:t>
                    </w:r>
                  </w:ins>
                </w:p>
              </w:tc>
              <w:tc>
                <w:tcPr>
                  <w:tcW w:w="0" w:type="auto"/>
                  <w:hideMark/>
                </w:tcPr>
                <w:p w14:paraId="530D223F" w14:textId="77777777" w:rsidR="003D6A25" w:rsidRDefault="003D6A25" w:rsidP="003D6A25">
                  <w:pPr>
                    <w:jc w:val="left"/>
                    <w:rPr>
                      <w:ins w:id="654" w:author="Paul Janssen" w:date="2020-06-10T17:39:00Z"/>
                    </w:rPr>
                  </w:pPr>
                  <w:ins w:id="655"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656" w:author="Paul Janssen" w:date="2020-06-10T17:40:00Z"/>
                      <w:rFonts w:ascii="Calibri" w:hAnsi="Calibri" w:cs="Calibri"/>
                      <w:sz w:val="20"/>
                      <w:szCs w:val="20"/>
                    </w:rPr>
                  </w:pPr>
                  <w:ins w:id="657"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658" w:author="Paul Janssen" w:date="2020-06-10T17:38:00Z"/>
                      <w:rFonts w:ascii="Calibri" w:hAnsi="Calibri" w:cs="Calibri"/>
                      <w:sz w:val="20"/>
                      <w:szCs w:val="20"/>
                    </w:rPr>
                    <w:pPrChange w:id="659" w:author="Paul Janssen" w:date="2020-06-10T17:39:00Z">
                      <w:pPr>
                        <w:autoSpaceDE w:val="0"/>
                        <w:autoSpaceDN w:val="0"/>
                        <w:adjustRightInd w:val="0"/>
                        <w:spacing w:after="80" w:line="240" w:lineRule="auto"/>
                        <w:jc w:val="left"/>
                      </w:pPr>
                    </w:pPrChange>
                  </w:pPr>
                  <w:proofErr w:type="spellStart"/>
                  <w:ins w:id="660"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661" w:author="Paul Janssen" w:date="2020-06-10T17:38:00Z"/>
                      <w:rFonts w:ascii="Calibri" w:hAnsi="Calibri" w:cs="Calibri"/>
                      <w:sz w:val="20"/>
                      <w:szCs w:val="20"/>
                    </w:rPr>
                  </w:pPr>
                  <w:proofErr w:type="spellStart"/>
                  <w:ins w:id="662"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663" w:author="Paul Janssen" w:date="2020-06-10T17:38:00Z"/>
                      <w:rFonts w:ascii="Calibri" w:hAnsi="Calibri" w:cs="Calibri"/>
                      <w:sz w:val="20"/>
                      <w:szCs w:val="20"/>
                    </w:rPr>
                  </w:pPr>
                  <w:proofErr w:type="spellStart"/>
                  <w:ins w:id="664"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665" w:author="Paul Janssen" w:date="2020-06-10T17:38:00Z"/>
                      <w:rFonts w:ascii="Calibri" w:hAnsi="Calibri" w:cs="Calibri"/>
                      <w:sz w:val="20"/>
                      <w:szCs w:val="20"/>
                    </w:rPr>
                  </w:pPr>
                  <w:proofErr w:type="spellStart"/>
                  <w:ins w:id="666"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667" w:author="Paul Janssen" w:date="2020-06-10T17:38:00Z"/>
                      <w:rFonts w:ascii="Calibri" w:hAnsi="Calibri" w:cs="Calibri"/>
                      <w:sz w:val="20"/>
                      <w:szCs w:val="20"/>
                    </w:rPr>
                  </w:pPr>
                  <w:proofErr w:type="spellStart"/>
                  <w:ins w:id="668"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669" w:author="Paul Janssen" w:date="2020-06-10T17:38:00Z"/>
                      <w:rFonts w:ascii="Calibri" w:hAnsi="Calibri" w:cs="Calibri"/>
                      <w:sz w:val="20"/>
                      <w:szCs w:val="20"/>
                    </w:rPr>
                  </w:pPr>
                  <w:proofErr w:type="spellStart"/>
                  <w:ins w:id="670"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671" w:author="Paul Janssen" w:date="2020-06-10T17:37:00Z"/>
                    </w:rPr>
                  </w:pPr>
                </w:p>
              </w:tc>
            </w:tr>
            <w:tr w:rsidR="003D6A25" w:rsidRPr="00A25D4D" w14:paraId="3C988D0A" w14:textId="77777777" w:rsidTr="00371F03">
              <w:trPr>
                <w:tblHeader/>
                <w:tblCellSpacing w:w="0" w:type="dxa"/>
                <w:ins w:id="672" w:author="Paul Janssen" w:date="2020-06-10T17:37:00Z"/>
              </w:trPr>
              <w:tc>
                <w:tcPr>
                  <w:tcW w:w="360" w:type="dxa"/>
                  <w:hideMark/>
                </w:tcPr>
                <w:p w14:paraId="611D7D1C" w14:textId="77777777" w:rsidR="003D6A25" w:rsidRPr="00A25D4D" w:rsidRDefault="003D6A25" w:rsidP="003D6A25">
                  <w:pPr>
                    <w:jc w:val="left"/>
                    <w:rPr>
                      <w:ins w:id="673" w:author="Paul Janssen" w:date="2020-06-10T17:37:00Z"/>
                    </w:rPr>
                  </w:pPr>
                  <w:ins w:id="674" w:author="Paul Janssen" w:date="2020-06-10T17:37:00Z">
                    <w:r w:rsidRPr="00A25D4D">
                      <w:t> </w:t>
                    </w:r>
                  </w:ins>
                </w:p>
              </w:tc>
              <w:tc>
                <w:tcPr>
                  <w:tcW w:w="1500" w:type="dxa"/>
                  <w:hideMark/>
                </w:tcPr>
                <w:p w14:paraId="43558DD0" w14:textId="77777777" w:rsidR="003D6A25" w:rsidRPr="00A25D4D" w:rsidRDefault="003D6A25" w:rsidP="003D6A25">
                  <w:pPr>
                    <w:jc w:val="left"/>
                    <w:rPr>
                      <w:ins w:id="675" w:author="Paul Janssen" w:date="2020-06-10T17:37:00Z"/>
                    </w:rPr>
                  </w:pPr>
                  <w:ins w:id="676"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677" w:author="Paul Janssen" w:date="2020-06-10T17:37:00Z"/>
                    </w:rPr>
                    <w:pPrChange w:id="678" w:author="Paul Janssen" w:date="2020-06-10T17:39:00Z">
                      <w:pPr>
                        <w:jc w:val="left"/>
                      </w:pPr>
                    </w:pPrChange>
                  </w:pPr>
                  <w:ins w:id="679"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680"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81"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682">
          <w:tblGrid>
            <w:gridCol w:w="9132"/>
          </w:tblGrid>
        </w:tblGridChange>
      </w:tblGrid>
      <w:tr w:rsidR="00C0190C" w:rsidRPr="00A25D4D" w14:paraId="30872283" w14:textId="77777777" w:rsidTr="00EF6C54">
        <w:trPr>
          <w:trHeight w:val="225"/>
          <w:tblHeader/>
          <w:tblCellSpacing w:w="0" w:type="dxa"/>
          <w:trPrChange w:id="683"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84"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685"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86"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687" w:author="Paul Janssen" w:date="2020-06-10T18:03:00Z"/>
          <w:trPrChange w:id="688"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689"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690" w:author="Paul Janssen" w:date="2020-06-10T18:03:00Z"/>
              </w:rPr>
            </w:pPr>
            <w:proofErr w:type="spellStart"/>
            <w:ins w:id="691" w:author="Paul Janssen" w:date="2020-06-10T18:03: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2D81E2A6" w14:textId="77777777" w:rsidTr="00371F03">
              <w:trPr>
                <w:tblHeader/>
                <w:tblCellSpacing w:w="0" w:type="dxa"/>
                <w:ins w:id="692" w:author="Paul Janssen" w:date="2020-06-10T18:03:00Z"/>
              </w:trPr>
              <w:tc>
                <w:tcPr>
                  <w:tcW w:w="360" w:type="dxa"/>
                  <w:hideMark/>
                </w:tcPr>
                <w:p w14:paraId="36303E65" w14:textId="77777777" w:rsidR="00EF6C54" w:rsidRPr="00A25D4D" w:rsidRDefault="00EF6C54" w:rsidP="00EF6C54">
                  <w:pPr>
                    <w:jc w:val="left"/>
                    <w:rPr>
                      <w:ins w:id="693" w:author="Paul Janssen" w:date="2020-06-10T18:03:00Z"/>
                    </w:rPr>
                  </w:pPr>
                  <w:ins w:id="694" w:author="Paul Janssen" w:date="2020-06-10T18:03:00Z">
                    <w:r w:rsidRPr="00A25D4D">
                      <w:t> </w:t>
                    </w:r>
                  </w:ins>
                </w:p>
              </w:tc>
              <w:tc>
                <w:tcPr>
                  <w:tcW w:w="1500" w:type="dxa"/>
                  <w:hideMark/>
                </w:tcPr>
                <w:p w14:paraId="73D67591" w14:textId="77777777" w:rsidR="00EF6C54" w:rsidRPr="00A25D4D" w:rsidRDefault="00EF6C54" w:rsidP="00EF6C54">
                  <w:pPr>
                    <w:jc w:val="left"/>
                    <w:rPr>
                      <w:ins w:id="695" w:author="Paul Janssen" w:date="2020-06-10T18:03:00Z"/>
                    </w:rPr>
                  </w:pPr>
                  <w:ins w:id="696"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697" w:author="Paul Janssen" w:date="2020-06-10T18:03:00Z"/>
                    </w:rPr>
                  </w:pPr>
                  <w:ins w:id="698" w:author="Paul Janssen" w:date="2020-06-10T18:03:00Z">
                    <w:r>
                      <w:t>hoort bij maximaal 1 utiliteitsnet</w:t>
                    </w:r>
                  </w:ins>
                </w:p>
              </w:tc>
            </w:tr>
            <w:tr w:rsidR="00EF6C54" w:rsidRPr="00A25D4D" w14:paraId="15E5ABD1" w14:textId="77777777" w:rsidTr="00371F03">
              <w:trPr>
                <w:tblHeader/>
                <w:tblCellSpacing w:w="0" w:type="dxa"/>
                <w:ins w:id="699" w:author="Paul Janssen" w:date="2020-06-10T18:03:00Z"/>
              </w:trPr>
              <w:tc>
                <w:tcPr>
                  <w:tcW w:w="360" w:type="dxa"/>
                  <w:hideMark/>
                </w:tcPr>
                <w:p w14:paraId="6AE0B50C" w14:textId="77777777" w:rsidR="00EF6C54" w:rsidRPr="00A25D4D" w:rsidRDefault="00EF6C54" w:rsidP="00EF6C54">
                  <w:pPr>
                    <w:jc w:val="left"/>
                    <w:rPr>
                      <w:ins w:id="700" w:author="Paul Janssen" w:date="2020-06-10T18:03:00Z"/>
                    </w:rPr>
                  </w:pPr>
                  <w:ins w:id="701" w:author="Paul Janssen" w:date="2020-06-10T18:03:00Z">
                    <w:r w:rsidRPr="00A25D4D">
                      <w:t> </w:t>
                    </w:r>
                  </w:ins>
                </w:p>
              </w:tc>
              <w:tc>
                <w:tcPr>
                  <w:tcW w:w="1500" w:type="dxa"/>
                  <w:hideMark/>
                </w:tcPr>
                <w:p w14:paraId="498E76C9" w14:textId="77777777" w:rsidR="00EF6C54" w:rsidRPr="00A25D4D" w:rsidRDefault="00EF6C54" w:rsidP="00EF6C54">
                  <w:pPr>
                    <w:jc w:val="left"/>
                    <w:rPr>
                      <w:ins w:id="702" w:author="Paul Janssen" w:date="2020-06-10T18:03:00Z"/>
                    </w:rPr>
                  </w:pPr>
                  <w:ins w:id="703"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704" w:author="Paul Janssen" w:date="2020-06-10T18:03:00Z"/>
                      <w:rFonts w:ascii="Calibri" w:hAnsi="Calibri" w:cs="Calibri"/>
                      <w:sz w:val="20"/>
                      <w:szCs w:val="20"/>
                    </w:rPr>
                  </w:pPr>
                  <w:proofErr w:type="spellStart"/>
                  <w:ins w:id="705"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706" w:author="Paul Janssen" w:date="2020-06-10T18:03:00Z"/>
                      <w:rFonts w:ascii="Calibri" w:hAnsi="Calibri" w:cs="Calibri"/>
                      <w:sz w:val="20"/>
                      <w:szCs w:val="20"/>
                    </w:rPr>
                  </w:pPr>
                  <w:proofErr w:type="spellStart"/>
                  <w:ins w:id="707"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708"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lastRenderedPageBreak/>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09"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710">
          <w:tblGrid>
            <w:gridCol w:w="9132"/>
          </w:tblGrid>
        </w:tblGridChange>
      </w:tblGrid>
      <w:tr w:rsidR="00C0190C" w:rsidRPr="00A25D4D" w14:paraId="7ECE5E85" w14:textId="77777777" w:rsidTr="00EF6C54">
        <w:trPr>
          <w:trHeight w:val="225"/>
          <w:tblHeader/>
          <w:tblCellSpacing w:w="0" w:type="dxa"/>
          <w:trPrChange w:id="711"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12"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713"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14"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715" w:author="Paul Janssen" w:date="2020-06-10T18:02:00Z"/>
          <w:trPrChange w:id="716"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17"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718" w:author="Paul Janssen" w:date="2020-06-10T18:02:00Z"/>
              </w:rPr>
            </w:pPr>
            <w:proofErr w:type="spellStart"/>
            <w:ins w:id="719" w:author="Paul Janssen" w:date="2020-06-10T18:0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68AB87C6" w14:textId="77777777" w:rsidTr="00371F03">
              <w:trPr>
                <w:tblHeader/>
                <w:tblCellSpacing w:w="0" w:type="dxa"/>
                <w:ins w:id="720" w:author="Paul Janssen" w:date="2020-06-10T18:02:00Z"/>
              </w:trPr>
              <w:tc>
                <w:tcPr>
                  <w:tcW w:w="360" w:type="dxa"/>
                  <w:hideMark/>
                </w:tcPr>
                <w:p w14:paraId="74A78446" w14:textId="77777777" w:rsidR="00EF6C54" w:rsidRPr="00A25D4D" w:rsidRDefault="00EF6C54" w:rsidP="00EF6C54">
                  <w:pPr>
                    <w:jc w:val="left"/>
                    <w:rPr>
                      <w:ins w:id="721" w:author="Paul Janssen" w:date="2020-06-10T18:02:00Z"/>
                    </w:rPr>
                  </w:pPr>
                  <w:ins w:id="722" w:author="Paul Janssen" w:date="2020-06-10T18:02:00Z">
                    <w:r w:rsidRPr="00A25D4D">
                      <w:t> </w:t>
                    </w:r>
                  </w:ins>
                </w:p>
              </w:tc>
              <w:tc>
                <w:tcPr>
                  <w:tcW w:w="1500" w:type="dxa"/>
                  <w:hideMark/>
                </w:tcPr>
                <w:p w14:paraId="598A7800" w14:textId="77777777" w:rsidR="00EF6C54" w:rsidRPr="00A25D4D" w:rsidRDefault="00EF6C54" w:rsidP="00EF6C54">
                  <w:pPr>
                    <w:jc w:val="left"/>
                    <w:rPr>
                      <w:ins w:id="723" w:author="Paul Janssen" w:date="2020-06-10T18:02:00Z"/>
                    </w:rPr>
                  </w:pPr>
                  <w:ins w:id="724"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725" w:author="Paul Janssen" w:date="2020-06-10T18:02:00Z"/>
                    </w:rPr>
                  </w:pPr>
                  <w:ins w:id="726" w:author="Paul Janssen" w:date="2020-06-10T18:02:00Z">
                    <w:r>
                      <w:t>hoort bij maximaal 1 utiliteitsnet</w:t>
                    </w:r>
                  </w:ins>
                </w:p>
              </w:tc>
            </w:tr>
            <w:tr w:rsidR="00EF6C54" w:rsidRPr="00A25D4D" w14:paraId="1A90E829" w14:textId="77777777" w:rsidTr="00371F03">
              <w:trPr>
                <w:tblHeader/>
                <w:tblCellSpacing w:w="0" w:type="dxa"/>
                <w:ins w:id="727" w:author="Paul Janssen" w:date="2020-06-10T18:02:00Z"/>
              </w:trPr>
              <w:tc>
                <w:tcPr>
                  <w:tcW w:w="360" w:type="dxa"/>
                  <w:hideMark/>
                </w:tcPr>
                <w:p w14:paraId="1784A501" w14:textId="77777777" w:rsidR="00EF6C54" w:rsidRPr="00A25D4D" w:rsidRDefault="00EF6C54" w:rsidP="00EF6C54">
                  <w:pPr>
                    <w:jc w:val="left"/>
                    <w:rPr>
                      <w:ins w:id="728" w:author="Paul Janssen" w:date="2020-06-10T18:02:00Z"/>
                    </w:rPr>
                  </w:pPr>
                  <w:ins w:id="729" w:author="Paul Janssen" w:date="2020-06-10T18:02:00Z">
                    <w:r w:rsidRPr="00A25D4D">
                      <w:t> </w:t>
                    </w:r>
                  </w:ins>
                </w:p>
              </w:tc>
              <w:tc>
                <w:tcPr>
                  <w:tcW w:w="1500" w:type="dxa"/>
                  <w:hideMark/>
                </w:tcPr>
                <w:p w14:paraId="56BAC452" w14:textId="77777777" w:rsidR="00EF6C54" w:rsidRPr="00A25D4D" w:rsidRDefault="00EF6C54" w:rsidP="00EF6C54">
                  <w:pPr>
                    <w:jc w:val="left"/>
                    <w:rPr>
                      <w:ins w:id="730" w:author="Paul Janssen" w:date="2020-06-10T18:02:00Z"/>
                    </w:rPr>
                  </w:pPr>
                  <w:ins w:id="731"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732" w:author="Paul Janssen" w:date="2020-06-10T18:02:00Z"/>
                      <w:rFonts w:ascii="Calibri" w:hAnsi="Calibri" w:cs="Calibri"/>
                      <w:sz w:val="20"/>
                      <w:szCs w:val="20"/>
                    </w:rPr>
                  </w:pPr>
                  <w:proofErr w:type="spellStart"/>
                  <w:ins w:id="733"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734" w:author="Paul Janssen" w:date="2020-06-10T18:02:00Z"/>
                      <w:rFonts w:ascii="Calibri" w:hAnsi="Calibri" w:cs="Calibri"/>
                      <w:sz w:val="20"/>
                      <w:szCs w:val="20"/>
                    </w:rPr>
                  </w:pPr>
                  <w:proofErr w:type="spellStart"/>
                  <w:ins w:id="735"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736"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lastRenderedPageBreak/>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lastRenderedPageBreak/>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77777777" w:rsidR="00C0190C" w:rsidRPr="00A25D4D" w:rsidRDefault="00C0190C" w:rsidP="008F13CC">
                  <w:pPr>
                    <w:jc w:val="left"/>
                  </w:pPr>
                  <w:r w:rsidRPr="00A25D4D">
                    <w:t xml:space="preserve">Gebied dat een persoon of organisatie tekent om daar informatie over kabels en leidingen van te ontvangen. </w:t>
                  </w:r>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014C22BC" w:rsidR="00C0190C" w:rsidRPr="00A25D4D" w:rsidRDefault="00115446" w:rsidP="008F13CC">
                  <w:pPr>
                    <w:jc w:val="left"/>
                  </w:pPr>
                  <w:ins w:id="737" w:author="Paul Janssen" w:date="2020-06-10T18:27: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w:t>
                    </w:r>
                  </w:ins>
                  <w:ins w:id="738" w:author="Lambo, Wil" w:date="2020-06-27T11:53:00Z">
                    <w:r w:rsidR="00D342EB">
                      <w:t xml:space="preserve"> </w:t>
                    </w:r>
                    <w:commentRangeStart w:id="739"/>
                    <w:r w:rsidR="00D342EB">
                      <w:t>van civiele werken</w:t>
                    </w:r>
                  </w:ins>
                  <w:commentRangeEnd w:id="739"/>
                  <w:r w:rsidR="00144F55">
                    <w:rPr>
                      <w:rStyle w:val="Verwijzingopmerking"/>
                    </w:rPr>
                    <w:commentReference w:id="739"/>
                  </w:r>
                  <w:ins w:id="740" w:author="Paul Janssen" w:date="2020-06-10T18:27:00Z">
                    <w:r>
                      <w:t>, of ten behoeve van de hem opgedragen taak.</w:t>
                    </w:r>
                  </w:ins>
                  <w:del w:id="741" w:author="Paul Janssen" w:date="2020-06-10T18:27:00Z">
                    <w:r w:rsidR="00C0190C" w:rsidRPr="00A25D4D" w:rsidDel="00115446">
                      <w:delText xml:space="preserve">De geometrie van het gebied (een polygoon) dat een persoon of organisatie tekent om daar informatie over kabels en leidingen van te ontvangen. </w:delText>
                    </w:r>
                  </w:del>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lastRenderedPageBreak/>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lastRenderedPageBreak/>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lastRenderedPageBreak/>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42"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743">
          <w:tblGrid>
            <w:gridCol w:w="9132"/>
          </w:tblGrid>
        </w:tblGridChange>
      </w:tblGrid>
      <w:tr w:rsidR="00C0190C" w:rsidRPr="00A25D4D" w14:paraId="05ADE9E8" w14:textId="77777777" w:rsidTr="00EF6C54">
        <w:trPr>
          <w:trHeight w:val="225"/>
          <w:tblHeader/>
          <w:tblCellSpacing w:w="0" w:type="dxa"/>
          <w:trPrChange w:id="744"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45"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EF6C54">
        <w:trPr>
          <w:tblCellSpacing w:w="0" w:type="dxa"/>
          <w:trPrChange w:id="746"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47"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748" w:author="Paul Janssen" w:date="2020-06-10T18:05:00Z"/>
          <w:trPrChange w:id="749"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50"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751" w:author="Paul Janssen" w:date="2020-06-10T18:05:00Z"/>
              </w:rPr>
            </w:pPr>
            <w:proofErr w:type="spellStart"/>
            <w:ins w:id="752" w:author="Paul Janssen" w:date="2020-06-10T18:0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7DD21F5D" w14:textId="77777777" w:rsidTr="00371F03">
              <w:trPr>
                <w:tblHeader/>
                <w:tblCellSpacing w:w="0" w:type="dxa"/>
                <w:ins w:id="753" w:author="Paul Janssen" w:date="2020-06-10T18:05:00Z"/>
              </w:trPr>
              <w:tc>
                <w:tcPr>
                  <w:tcW w:w="360" w:type="dxa"/>
                  <w:hideMark/>
                </w:tcPr>
                <w:p w14:paraId="37F5F722" w14:textId="77777777" w:rsidR="00EF6C54" w:rsidRPr="00A25D4D" w:rsidRDefault="00EF6C54" w:rsidP="00EF6C54">
                  <w:pPr>
                    <w:jc w:val="left"/>
                    <w:rPr>
                      <w:ins w:id="754" w:author="Paul Janssen" w:date="2020-06-10T18:05:00Z"/>
                    </w:rPr>
                  </w:pPr>
                  <w:ins w:id="755" w:author="Paul Janssen" w:date="2020-06-10T18:05:00Z">
                    <w:r w:rsidRPr="00A25D4D">
                      <w:t> </w:t>
                    </w:r>
                  </w:ins>
                </w:p>
              </w:tc>
              <w:tc>
                <w:tcPr>
                  <w:tcW w:w="1500" w:type="dxa"/>
                  <w:hideMark/>
                </w:tcPr>
                <w:p w14:paraId="72169CC7" w14:textId="77777777" w:rsidR="00EF6C54" w:rsidRPr="00A25D4D" w:rsidRDefault="00EF6C54" w:rsidP="00EF6C54">
                  <w:pPr>
                    <w:jc w:val="left"/>
                    <w:rPr>
                      <w:ins w:id="756" w:author="Paul Janssen" w:date="2020-06-10T18:05:00Z"/>
                    </w:rPr>
                  </w:pPr>
                  <w:ins w:id="757"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758" w:author="Paul Janssen" w:date="2020-06-10T18:05:00Z"/>
                    </w:rPr>
                  </w:pPr>
                  <w:ins w:id="759" w:author="Paul Janssen" w:date="2020-06-10T18:05:00Z">
                    <w:r>
                      <w:t>hoort bij maximaal 1 utiliteitsnet</w:t>
                    </w:r>
                  </w:ins>
                </w:p>
              </w:tc>
            </w:tr>
            <w:tr w:rsidR="00EF6C54" w:rsidRPr="00A25D4D" w14:paraId="410F22A9" w14:textId="77777777" w:rsidTr="00371F03">
              <w:trPr>
                <w:tblHeader/>
                <w:tblCellSpacing w:w="0" w:type="dxa"/>
                <w:ins w:id="760" w:author="Paul Janssen" w:date="2020-06-10T18:05:00Z"/>
              </w:trPr>
              <w:tc>
                <w:tcPr>
                  <w:tcW w:w="360" w:type="dxa"/>
                  <w:hideMark/>
                </w:tcPr>
                <w:p w14:paraId="010A2907" w14:textId="77777777" w:rsidR="00EF6C54" w:rsidRPr="00A25D4D" w:rsidRDefault="00EF6C54" w:rsidP="00EF6C54">
                  <w:pPr>
                    <w:jc w:val="left"/>
                    <w:rPr>
                      <w:ins w:id="761" w:author="Paul Janssen" w:date="2020-06-10T18:05:00Z"/>
                    </w:rPr>
                  </w:pPr>
                  <w:ins w:id="762" w:author="Paul Janssen" w:date="2020-06-10T18:05:00Z">
                    <w:r w:rsidRPr="00A25D4D">
                      <w:t> </w:t>
                    </w:r>
                  </w:ins>
                </w:p>
              </w:tc>
              <w:tc>
                <w:tcPr>
                  <w:tcW w:w="1500" w:type="dxa"/>
                  <w:hideMark/>
                </w:tcPr>
                <w:p w14:paraId="7DD496EE" w14:textId="77777777" w:rsidR="00EF6C54" w:rsidRPr="00A25D4D" w:rsidRDefault="00EF6C54" w:rsidP="00EF6C54">
                  <w:pPr>
                    <w:jc w:val="left"/>
                    <w:rPr>
                      <w:ins w:id="763" w:author="Paul Janssen" w:date="2020-06-10T18:05:00Z"/>
                    </w:rPr>
                  </w:pPr>
                  <w:ins w:id="764"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765" w:author="Paul Janssen" w:date="2020-06-10T18:05:00Z"/>
                      <w:rFonts w:ascii="Calibri" w:hAnsi="Calibri" w:cs="Calibri"/>
                      <w:sz w:val="20"/>
                      <w:szCs w:val="20"/>
                    </w:rPr>
                  </w:pPr>
                  <w:proofErr w:type="spellStart"/>
                  <w:ins w:id="766"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767" w:author="Paul Janssen" w:date="2020-06-10T18:05:00Z"/>
                      <w:rFonts w:ascii="Calibri" w:hAnsi="Calibri" w:cs="Calibri"/>
                      <w:sz w:val="20"/>
                      <w:szCs w:val="20"/>
                    </w:rPr>
                  </w:pPr>
                  <w:proofErr w:type="spellStart"/>
                  <w:ins w:id="768"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769"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lastRenderedPageBreak/>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lastRenderedPageBreak/>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70"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771">
          <w:tblGrid>
            <w:gridCol w:w="9132"/>
          </w:tblGrid>
        </w:tblGridChange>
      </w:tblGrid>
      <w:tr w:rsidR="00C0190C" w:rsidRPr="00A25D4D" w14:paraId="470EC403" w14:textId="77777777" w:rsidTr="00A92388">
        <w:trPr>
          <w:trHeight w:val="225"/>
          <w:tblHeader/>
          <w:tblCellSpacing w:w="0" w:type="dxa"/>
          <w:trPrChange w:id="772"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73"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774"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75"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776" w:author="Paul Janssen" w:date="2020-06-10T18:01:00Z"/>
          <w:trPrChange w:id="777"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78"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779" w:author="Paul Janssen" w:date="2020-06-10T18:01:00Z"/>
              </w:rPr>
            </w:pPr>
            <w:proofErr w:type="spellStart"/>
            <w:ins w:id="780" w:author="Paul Janssen" w:date="2020-06-10T18:01: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92388" w:rsidRPr="00A25D4D" w14:paraId="46EA6CF5" w14:textId="77777777" w:rsidTr="00371F03">
              <w:trPr>
                <w:tblHeader/>
                <w:tblCellSpacing w:w="0" w:type="dxa"/>
                <w:ins w:id="781" w:author="Paul Janssen" w:date="2020-06-10T18:01:00Z"/>
              </w:trPr>
              <w:tc>
                <w:tcPr>
                  <w:tcW w:w="360" w:type="dxa"/>
                  <w:hideMark/>
                </w:tcPr>
                <w:p w14:paraId="3E72C73D" w14:textId="77777777" w:rsidR="00A92388" w:rsidRPr="00A25D4D" w:rsidRDefault="00A92388" w:rsidP="00A92388">
                  <w:pPr>
                    <w:jc w:val="left"/>
                    <w:rPr>
                      <w:ins w:id="782" w:author="Paul Janssen" w:date="2020-06-10T18:01:00Z"/>
                    </w:rPr>
                  </w:pPr>
                  <w:ins w:id="783" w:author="Paul Janssen" w:date="2020-06-10T18:01:00Z">
                    <w:r w:rsidRPr="00A25D4D">
                      <w:t> </w:t>
                    </w:r>
                  </w:ins>
                </w:p>
              </w:tc>
              <w:tc>
                <w:tcPr>
                  <w:tcW w:w="1500" w:type="dxa"/>
                  <w:hideMark/>
                </w:tcPr>
                <w:p w14:paraId="545255F6" w14:textId="77777777" w:rsidR="00A92388" w:rsidRPr="00A25D4D" w:rsidRDefault="00A92388" w:rsidP="00A92388">
                  <w:pPr>
                    <w:jc w:val="left"/>
                    <w:rPr>
                      <w:ins w:id="784" w:author="Paul Janssen" w:date="2020-06-10T18:01:00Z"/>
                    </w:rPr>
                  </w:pPr>
                  <w:ins w:id="785"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786" w:author="Paul Janssen" w:date="2020-06-10T18:01:00Z"/>
                    </w:rPr>
                  </w:pPr>
                  <w:ins w:id="787" w:author="Paul Janssen" w:date="2020-06-10T18:01:00Z">
                    <w:r>
                      <w:t>hoort bij maximaal 1 utiliteitsnet</w:t>
                    </w:r>
                  </w:ins>
                </w:p>
              </w:tc>
            </w:tr>
            <w:tr w:rsidR="00A92388" w:rsidRPr="00A25D4D" w14:paraId="7010B4D7" w14:textId="77777777" w:rsidTr="00371F03">
              <w:trPr>
                <w:tblHeader/>
                <w:tblCellSpacing w:w="0" w:type="dxa"/>
                <w:ins w:id="788" w:author="Paul Janssen" w:date="2020-06-10T18:01:00Z"/>
              </w:trPr>
              <w:tc>
                <w:tcPr>
                  <w:tcW w:w="360" w:type="dxa"/>
                  <w:hideMark/>
                </w:tcPr>
                <w:p w14:paraId="2A62DBD5" w14:textId="77777777" w:rsidR="00A92388" w:rsidRPr="00A25D4D" w:rsidRDefault="00A92388" w:rsidP="00A92388">
                  <w:pPr>
                    <w:jc w:val="left"/>
                    <w:rPr>
                      <w:ins w:id="789" w:author="Paul Janssen" w:date="2020-06-10T18:01:00Z"/>
                    </w:rPr>
                  </w:pPr>
                  <w:ins w:id="790" w:author="Paul Janssen" w:date="2020-06-10T18:01:00Z">
                    <w:r w:rsidRPr="00A25D4D">
                      <w:t> </w:t>
                    </w:r>
                  </w:ins>
                </w:p>
              </w:tc>
              <w:tc>
                <w:tcPr>
                  <w:tcW w:w="1500" w:type="dxa"/>
                  <w:hideMark/>
                </w:tcPr>
                <w:p w14:paraId="2D983247" w14:textId="77777777" w:rsidR="00A92388" w:rsidRPr="00A25D4D" w:rsidRDefault="00A92388" w:rsidP="00A92388">
                  <w:pPr>
                    <w:jc w:val="left"/>
                    <w:rPr>
                      <w:ins w:id="791" w:author="Paul Janssen" w:date="2020-06-10T18:01:00Z"/>
                    </w:rPr>
                  </w:pPr>
                  <w:ins w:id="792"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793" w:author="Paul Janssen" w:date="2020-06-10T18:01:00Z"/>
                      <w:rFonts w:ascii="Calibri" w:hAnsi="Calibri" w:cs="Calibri"/>
                      <w:sz w:val="20"/>
                      <w:szCs w:val="20"/>
                    </w:rPr>
                  </w:pPr>
                  <w:proofErr w:type="spellStart"/>
                  <w:ins w:id="794"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795" w:author="Paul Janssen" w:date="2020-06-10T18:01:00Z"/>
                      <w:rFonts w:ascii="Calibri" w:hAnsi="Calibri" w:cs="Calibri"/>
                      <w:sz w:val="20"/>
                      <w:szCs w:val="20"/>
                    </w:rPr>
                  </w:pPr>
                  <w:proofErr w:type="spellStart"/>
                  <w:ins w:id="796"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797"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lastRenderedPageBreak/>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lastRenderedPageBreak/>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lastRenderedPageBreak/>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lastRenderedPageBreak/>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lastRenderedPageBreak/>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798" w:author="Paul Janssen" w:date="2020-06-10T16:08:00Z">
                    <w:r w:rsidRPr="00A25D4D" w:rsidDel="00135FA7">
                      <w:delText>WION</w:delText>
                    </w:r>
                  </w:del>
                  <w:ins w:id="799"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t>Constraint</w:t>
            </w:r>
            <w:proofErr w:type="spellEnd"/>
            <w:r w:rsidRPr="00A25D4D">
              <w:rPr>
                <w:b/>
                <w:bCs/>
              </w:rPr>
              <w:t xml:space="preserve">: </w:t>
            </w:r>
            <w:del w:id="800" w:author="Paul Janssen" w:date="2020-06-10T16:08:00Z">
              <w:r w:rsidRPr="00A25D4D" w:rsidDel="00135FA7">
                <w:rPr>
                  <w:b/>
                  <w:bCs/>
                </w:rPr>
                <w:delText>Wion</w:delText>
              </w:r>
            </w:del>
            <w:proofErr w:type="spellStart"/>
            <w:ins w:id="801"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802" w:author="Paul Janssen" w:date="2020-06-10T16:08:00Z">
                    <w:r w:rsidRPr="00A25D4D" w:rsidDel="00135FA7">
                      <w:delText>WION</w:delText>
                    </w:r>
                  </w:del>
                  <w:ins w:id="803"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3E956E3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804" w:author="Paul Janssen" w:date="2020-06-10T16:08:00Z">
                    <w:r w:rsidRPr="00A25D4D" w:rsidDel="00135FA7">
                      <w:delText>WION</w:delText>
                    </w:r>
                  </w:del>
                  <w:ins w:id="805"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lastRenderedPageBreak/>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806" w:name="_Toc487109309"/>
      <w:r w:rsidRPr="00A25D4D">
        <w:t>Data types</w:t>
      </w:r>
      <w:bookmarkEnd w:id="806"/>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lastRenderedPageBreak/>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77777777" w:rsidR="00C0190C" w:rsidRPr="00A25D4D" w:rsidRDefault="00C0190C" w:rsidP="008F13CC">
            <w:pPr>
              <w:jc w:val="left"/>
            </w:pPr>
            <w:r w:rsidRPr="00A25D4D">
              <w:rPr>
                <w:b/>
                <w:bCs/>
              </w:rPr>
              <w:t xml:space="preserve">Attribuut: </w:t>
            </w:r>
            <w:proofErr w:type="spellStart"/>
            <w:r w:rsidRPr="00A25D4D">
              <w:rPr>
                <w:b/>
                <w:bCs/>
              </w:rPr>
              <w:t>extraEmail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04908781" w14:textId="77777777" w:rsidR="00C0190C" w:rsidRPr="00A25D4D" w:rsidRDefault="00C0190C" w:rsidP="008F13CC">
                  <w:pPr>
                    <w:jc w:val="left"/>
                  </w:pPr>
                  <w:r w:rsidRPr="00A25D4D">
                    <w:t xml:space="preserve">Extra email naast het emailadres van de contactpersoon. </w:t>
                  </w:r>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07"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808">
          <w:tblGrid>
            <w:gridCol w:w="9132"/>
          </w:tblGrid>
        </w:tblGridChange>
      </w:tblGrid>
      <w:tr w:rsidR="00C0190C" w:rsidRPr="00A25D4D" w14:paraId="02027354" w14:textId="77777777" w:rsidTr="00924D70">
        <w:trPr>
          <w:trHeight w:val="225"/>
          <w:tblHeader/>
          <w:tblCellSpacing w:w="0" w:type="dxa"/>
          <w:trPrChange w:id="809"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10"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811"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12"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813" w:author="Paul Janssen" w:date="2020-06-10T17:46:00Z"/>
          <w:trPrChange w:id="81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15"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816" w:author="Paul Janssen" w:date="2020-06-10T17:47:00Z"/>
              </w:rPr>
            </w:pPr>
            <w:ins w:id="817"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924D70" w:rsidRPr="00A25D4D" w14:paraId="38629342" w14:textId="77777777" w:rsidTr="00371F03">
              <w:trPr>
                <w:tblHeader/>
                <w:tblCellSpacing w:w="0" w:type="dxa"/>
                <w:ins w:id="818" w:author="Paul Janssen" w:date="2020-06-10T17:47:00Z"/>
              </w:trPr>
              <w:tc>
                <w:tcPr>
                  <w:tcW w:w="360" w:type="dxa"/>
                  <w:hideMark/>
                </w:tcPr>
                <w:p w14:paraId="453D1200" w14:textId="77777777" w:rsidR="00924D70" w:rsidRPr="00A25D4D" w:rsidRDefault="00924D70" w:rsidP="00924D70">
                  <w:pPr>
                    <w:jc w:val="left"/>
                    <w:rPr>
                      <w:ins w:id="819" w:author="Paul Janssen" w:date="2020-06-10T17:47:00Z"/>
                    </w:rPr>
                  </w:pPr>
                  <w:ins w:id="820" w:author="Paul Janssen" w:date="2020-06-10T17:47:00Z">
                    <w:r w:rsidRPr="00A25D4D">
                      <w:lastRenderedPageBreak/>
                      <w:t> </w:t>
                    </w:r>
                  </w:ins>
                </w:p>
              </w:tc>
              <w:tc>
                <w:tcPr>
                  <w:tcW w:w="1500" w:type="dxa"/>
                  <w:hideMark/>
                </w:tcPr>
                <w:p w14:paraId="52E86004" w14:textId="77777777" w:rsidR="00924D70" w:rsidRPr="00A25D4D" w:rsidRDefault="00924D70" w:rsidP="00924D70">
                  <w:pPr>
                    <w:jc w:val="left"/>
                    <w:rPr>
                      <w:ins w:id="821" w:author="Paul Janssen" w:date="2020-06-10T17:47:00Z"/>
                    </w:rPr>
                  </w:pPr>
                  <w:ins w:id="822" w:author="Paul Janssen" w:date="2020-06-10T17:47:00Z">
                    <w:r w:rsidRPr="00A25D4D">
                      <w:t>Type:</w:t>
                    </w:r>
                  </w:ins>
                </w:p>
              </w:tc>
              <w:tc>
                <w:tcPr>
                  <w:tcW w:w="0" w:type="auto"/>
                  <w:hideMark/>
                </w:tcPr>
                <w:p w14:paraId="37B86760" w14:textId="77777777" w:rsidR="00924D70" w:rsidRPr="00A25D4D" w:rsidRDefault="00924D70" w:rsidP="00924D70">
                  <w:pPr>
                    <w:jc w:val="left"/>
                    <w:rPr>
                      <w:ins w:id="823" w:author="Paul Janssen" w:date="2020-06-10T17:47:00Z"/>
                    </w:rPr>
                  </w:pPr>
                  <w:proofErr w:type="spellStart"/>
                  <w:ins w:id="824" w:author="Paul Janssen" w:date="2020-06-10T17:47:00Z">
                    <w:r w:rsidRPr="00A25D4D">
                      <w:t>CharacterString</w:t>
                    </w:r>
                    <w:proofErr w:type="spellEnd"/>
                  </w:ins>
                </w:p>
              </w:tc>
            </w:tr>
            <w:tr w:rsidR="00924D70" w:rsidRPr="00A25D4D" w14:paraId="4334305D" w14:textId="77777777" w:rsidTr="00371F03">
              <w:trPr>
                <w:tblHeader/>
                <w:tblCellSpacing w:w="0" w:type="dxa"/>
                <w:ins w:id="825" w:author="Paul Janssen" w:date="2020-06-10T17:47:00Z"/>
              </w:trPr>
              <w:tc>
                <w:tcPr>
                  <w:tcW w:w="360" w:type="dxa"/>
                  <w:hideMark/>
                </w:tcPr>
                <w:p w14:paraId="38B82C76" w14:textId="77777777" w:rsidR="00924D70" w:rsidRPr="00A25D4D" w:rsidRDefault="00924D70" w:rsidP="00924D70">
                  <w:pPr>
                    <w:jc w:val="left"/>
                    <w:rPr>
                      <w:ins w:id="826" w:author="Paul Janssen" w:date="2020-06-10T17:47:00Z"/>
                    </w:rPr>
                  </w:pPr>
                  <w:ins w:id="827" w:author="Paul Janssen" w:date="2020-06-10T17:47:00Z">
                    <w:r w:rsidRPr="00A25D4D">
                      <w:t> </w:t>
                    </w:r>
                  </w:ins>
                </w:p>
              </w:tc>
              <w:tc>
                <w:tcPr>
                  <w:tcW w:w="1500" w:type="dxa"/>
                  <w:hideMark/>
                </w:tcPr>
                <w:p w14:paraId="0C8E6A69" w14:textId="77777777" w:rsidR="00924D70" w:rsidRPr="00A25D4D" w:rsidRDefault="00924D70" w:rsidP="00924D70">
                  <w:pPr>
                    <w:jc w:val="left"/>
                    <w:rPr>
                      <w:ins w:id="828" w:author="Paul Janssen" w:date="2020-06-10T17:47:00Z"/>
                    </w:rPr>
                  </w:pPr>
                  <w:ins w:id="829" w:author="Paul Janssen" w:date="2020-06-10T17:47:00Z">
                    <w:r w:rsidRPr="00A25D4D">
                      <w:t>Naam</w:t>
                    </w:r>
                  </w:ins>
                </w:p>
              </w:tc>
              <w:tc>
                <w:tcPr>
                  <w:tcW w:w="0" w:type="auto"/>
                  <w:hideMark/>
                </w:tcPr>
                <w:p w14:paraId="4E94F2D2" w14:textId="77777777" w:rsidR="00924D70" w:rsidRPr="00A25D4D" w:rsidRDefault="00924D70" w:rsidP="00924D70">
                  <w:pPr>
                    <w:jc w:val="left"/>
                    <w:rPr>
                      <w:ins w:id="830" w:author="Paul Janssen" w:date="2020-06-10T17:47:00Z"/>
                    </w:rPr>
                  </w:pPr>
                  <w:proofErr w:type="spellStart"/>
                  <w:ins w:id="831" w:author="Paul Janssen" w:date="2020-06-10T17:47:00Z">
                    <w:r w:rsidRPr="00A25D4D">
                      <w:t>BAGid</w:t>
                    </w:r>
                    <w:proofErr w:type="spellEnd"/>
                    <w:r w:rsidRPr="00A25D4D">
                      <w:t xml:space="preserve"> </w:t>
                    </w:r>
                  </w:ins>
                </w:p>
              </w:tc>
            </w:tr>
            <w:tr w:rsidR="00924D70" w:rsidRPr="00A25D4D" w14:paraId="1E2697B6" w14:textId="77777777" w:rsidTr="00371F03">
              <w:trPr>
                <w:tblHeader/>
                <w:tblCellSpacing w:w="0" w:type="dxa"/>
                <w:ins w:id="832" w:author="Paul Janssen" w:date="2020-06-10T17:47:00Z"/>
              </w:trPr>
              <w:tc>
                <w:tcPr>
                  <w:tcW w:w="360" w:type="dxa"/>
                  <w:hideMark/>
                </w:tcPr>
                <w:p w14:paraId="443043F7" w14:textId="77777777" w:rsidR="00924D70" w:rsidRPr="00A25D4D" w:rsidRDefault="00924D70" w:rsidP="00924D70">
                  <w:pPr>
                    <w:jc w:val="left"/>
                    <w:rPr>
                      <w:ins w:id="833" w:author="Paul Janssen" w:date="2020-06-10T17:47:00Z"/>
                    </w:rPr>
                  </w:pPr>
                  <w:ins w:id="834" w:author="Paul Janssen" w:date="2020-06-10T17:47:00Z">
                    <w:r w:rsidRPr="00A25D4D">
                      <w:t> </w:t>
                    </w:r>
                  </w:ins>
                </w:p>
              </w:tc>
              <w:tc>
                <w:tcPr>
                  <w:tcW w:w="1500" w:type="dxa"/>
                  <w:hideMark/>
                </w:tcPr>
                <w:p w14:paraId="0AAC2EF4" w14:textId="77777777" w:rsidR="00924D70" w:rsidRPr="00A25D4D" w:rsidRDefault="00924D70" w:rsidP="00924D70">
                  <w:pPr>
                    <w:jc w:val="left"/>
                    <w:rPr>
                      <w:ins w:id="835" w:author="Paul Janssen" w:date="2020-06-10T17:47:00Z"/>
                    </w:rPr>
                  </w:pPr>
                  <w:ins w:id="836" w:author="Paul Janssen" w:date="2020-06-10T17:47:00Z">
                    <w:r w:rsidRPr="00A25D4D">
                      <w:t>Definitie:</w:t>
                    </w:r>
                  </w:ins>
                </w:p>
              </w:tc>
              <w:tc>
                <w:tcPr>
                  <w:tcW w:w="0" w:type="auto"/>
                  <w:hideMark/>
                </w:tcPr>
                <w:p w14:paraId="0A92006A" w14:textId="77777777" w:rsidR="00924D70" w:rsidRPr="00A25D4D" w:rsidRDefault="00924D70" w:rsidP="00924D70">
                  <w:pPr>
                    <w:jc w:val="left"/>
                    <w:rPr>
                      <w:ins w:id="837" w:author="Paul Janssen" w:date="2020-06-10T17:47:00Z"/>
                    </w:rPr>
                  </w:pPr>
                  <w:ins w:id="838"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371F03">
              <w:trPr>
                <w:tblHeader/>
                <w:tblCellSpacing w:w="0" w:type="dxa"/>
                <w:ins w:id="839" w:author="Paul Janssen" w:date="2020-06-10T17:47:00Z"/>
              </w:trPr>
              <w:tc>
                <w:tcPr>
                  <w:tcW w:w="360" w:type="dxa"/>
                  <w:hideMark/>
                </w:tcPr>
                <w:p w14:paraId="4996D33E" w14:textId="77777777" w:rsidR="00924D70" w:rsidRPr="00A25D4D" w:rsidRDefault="00924D70" w:rsidP="00924D70">
                  <w:pPr>
                    <w:jc w:val="left"/>
                    <w:rPr>
                      <w:ins w:id="840" w:author="Paul Janssen" w:date="2020-06-10T17:47:00Z"/>
                    </w:rPr>
                  </w:pPr>
                  <w:ins w:id="841" w:author="Paul Janssen" w:date="2020-06-10T17:47:00Z">
                    <w:r w:rsidRPr="00A25D4D">
                      <w:t> </w:t>
                    </w:r>
                  </w:ins>
                </w:p>
              </w:tc>
              <w:tc>
                <w:tcPr>
                  <w:tcW w:w="1500" w:type="dxa"/>
                  <w:hideMark/>
                </w:tcPr>
                <w:p w14:paraId="3A32DF38" w14:textId="77777777" w:rsidR="00924D70" w:rsidRPr="00A25D4D" w:rsidRDefault="00924D70" w:rsidP="00924D70">
                  <w:pPr>
                    <w:jc w:val="left"/>
                    <w:rPr>
                      <w:ins w:id="842" w:author="Paul Janssen" w:date="2020-06-10T17:47:00Z"/>
                    </w:rPr>
                  </w:pPr>
                  <w:ins w:id="843" w:author="Paul Janssen" w:date="2020-06-10T17:47:00Z">
                    <w:r w:rsidRPr="00A25D4D">
                      <w:t>Omschrijving:</w:t>
                    </w:r>
                  </w:ins>
                </w:p>
              </w:tc>
              <w:tc>
                <w:tcPr>
                  <w:tcW w:w="0" w:type="auto"/>
                  <w:hideMark/>
                </w:tcPr>
                <w:p w14:paraId="4CAA3E2F" w14:textId="77777777" w:rsidR="00924D70" w:rsidRPr="00A25D4D" w:rsidRDefault="00924D70" w:rsidP="00924D70">
                  <w:pPr>
                    <w:jc w:val="left"/>
                    <w:rPr>
                      <w:ins w:id="844" w:author="Paul Janssen" w:date="2020-06-10T17:47:00Z"/>
                    </w:rPr>
                  </w:pPr>
                  <w:ins w:id="845"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371F03">
              <w:trPr>
                <w:tblHeader/>
                <w:tblCellSpacing w:w="0" w:type="dxa"/>
                <w:ins w:id="846" w:author="Paul Janssen" w:date="2020-06-10T17:47:00Z"/>
              </w:trPr>
              <w:tc>
                <w:tcPr>
                  <w:tcW w:w="360" w:type="dxa"/>
                  <w:hideMark/>
                </w:tcPr>
                <w:p w14:paraId="0BB1E227" w14:textId="77777777" w:rsidR="00924D70" w:rsidRPr="00A25D4D" w:rsidRDefault="00924D70" w:rsidP="00924D70">
                  <w:pPr>
                    <w:jc w:val="left"/>
                    <w:rPr>
                      <w:ins w:id="847" w:author="Paul Janssen" w:date="2020-06-10T17:47:00Z"/>
                    </w:rPr>
                  </w:pPr>
                  <w:ins w:id="848" w:author="Paul Janssen" w:date="2020-06-10T17:47:00Z">
                    <w:r w:rsidRPr="00A25D4D">
                      <w:t> </w:t>
                    </w:r>
                  </w:ins>
                </w:p>
              </w:tc>
              <w:tc>
                <w:tcPr>
                  <w:tcW w:w="1500" w:type="dxa"/>
                  <w:hideMark/>
                </w:tcPr>
                <w:p w14:paraId="423DB168" w14:textId="77777777" w:rsidR="00924D70" w:rsidRPr="00A25D4D" w:rsidRDefault="00924D70" w:rsidP="00924D70">
                  <w:pPr>
                    <w:jc w:val="left"/>
                    <w:rPr>
                      <w:ins w:id="849" w:author="Paul Janssen" w:date="2020-06-10T17:47:00Z"/>
                    </w:rPr>
                  </w:pPr>
                  <w:proofErr w:type="spellStart"/>
                  <w:ins w:id="850"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851" w:author="Paul Janssen" w:date="2020-06-10T17:47:00Z"/>
                    </w:rPr>
                  </w:pPr>
                  <w:ins w:id="852" w:author="Paul Janssen" w:date="2020-06-10T17:47:00Z">
                    <w:r w:rsidRPr="00A25D4D">
                      <w:t>0..1</w:t>
                    </w:r>
                  </w:ins>
                </w:p>
              </w:tc>
            </w:tr>
          </w:tbl>
          <w:p w14:paraId="0C2A60D8" w14:textId="77777777" w:rsidR="00924D70" w:rsidRPr="00A25D4D" w:rsidRDefault="00924D70" w:rsidP="008F13CC">
            <w:pPr>
              <w:jc w:val="left"/>
              <w:rPr>
                <w:ins w:id="853" w:author="Paul Janssen" w:date="2020-06-10T17:46:00Z"/>
                <w:b/>
                <w:bCs/>
              </w:rPr>
            </w:pPr>
          </w:p>
        </w:tc>
      </w:tr>
      <w:tr w:rsidR="00C0190C" w:rsidRPr="00A25D4D" w14:paraId="5794CA8D" w14:textId="77777777" w:rsidTr="00924D70">
        <w:trPr>
          <w:tblCellSpacing w:w="0" w:type="dxa"/>
          <w:trPrChange w:id="85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lastRenderedPageBreak/>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85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858"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9"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86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86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3"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86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1048"/>
              <w:gridCol w:w="7867"/>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lastRenderedPageBreak/>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866"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86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8"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77777777" w:rsidR="00C0190C" w:rsidRPr="00A25D4D" w:rsidRDefault="00C0190C" w:rsidP="008F13CC">
                  <w:pPr>
                    <w:jc w:val="left"/>
                  </w:pPr>
                  <w:proofErr w:type="spellStart"/>
                  <w:r w:rsidRPr="00A25D4D">
                    <w:t>CharacterString</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77777777" w:rsidR="00C0190C" w:rsidRPr="00A25D4D" w:rsidRDefault="00C0190C" w:rsidP="008F13CC">
                  <w:pPr>
                    <w:jc w:val="left"/>
                  </w:pPr>
                  <w:proofErr w:type="spellStart"/>
                  <w:r w:rsidRPr="00A25D4D">
                    <w:t>Tweeletterige</w:t>
                  </w:r>
                  <w:proofErr w:type="spellEnd"/>
                  <w:r w:rsidRPr="00A25D4D">
                    <w:t xml:space="preserv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869" w:author="Paul Janssen" w:date="2020-06-10T17:47:00Z"/>
          <w:trPrChange w:id="87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872" w:author="Paul Janssen" w:date="2020-06-10T17:47:00Z"/>
              </w:rPr>
            </w:pPr>
            <w:del w:id="873" w:author="Paul Janssen" w:date="2020-06-10T17:47:00Z">
              <w:r w:rsidRPr="00A25D4D" w:rsidDel="00924D70">
                <w:rPr>
                  <w:b/>
                  <w:bCs/>
                </w:rPr>
                <w:delText>Attribuut: BAGid</w:delText>
              </w:r>
            </w:del>
            <w:del w:id="874"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rsidDel="00924D70" w14:paraId="21E218EB" w14:textId="29F0D203" w:rsidTr="00C0190C">
              <w:trPr>
                <w:tblHeader/>
                <w:tblCellSpacing w:w="0" w:type="dxa"/>
                <w:del w:id="875" w:author="Paul Janssen" w:date="2020-06-10T17:47:00Z"/>
              </w:trPr>
              <w:tc>
                <w:tcPr>
                  <w:tcW w:w="360" w:type="dxa"/>
                  <w:hideMark/>
                </w:tcPr>
                <w:p w14:paraId="0287F22A" w14:textId="40E11D9C" w:rsidR="00C0190C" w:rsidRPr="00A25D4D" w:rsidDel="00924D70" w:rsidRDefault="00C0190C" w:rsidP="008F13CC">
                  <w:pPr>
                    <w:jc w:val="left"/>
                    <w:rPr>
                      <w:del w:id="876" w:author="Paul Janssen" w:date="2020-06-10T17:47:00Z"/>
                    </w:rPr>
                  </w:pPr>
                  <w:del w:id="877"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878" w:author="Paul Janssen" w:date="2020-06-10T17:47:00Z"/>
                    </w:rPr>
                  </w:pPr>
                  <w:del w:id="879"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880" w:author="Paul Janssen" w:date="2020-06-10T17:47:00Z"/>
                    </w:rPr>
                  </w:pPr>
                  <w:del w:id="881"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882" w:author="Paul Janssen" w:date="2020-06-10T17:47:00Z"/>
              </w:trPr>
              <w:tc>
                <w:tcPr>
                  <w:tcW w:w="360" w:type="dxa"/>
                  <w:hideMark/>
                </w:tcPr>
                <w:p w14:paraId="79E2B7D3" w14:textId="4C1C0049" w:rsidR="00C0190C" w:rsidRPr="00A25D4D" w:rsidDel="00924D70" w:rsidRDefault="00C0190C" w:rsidP="008F13CC">
                  <w:pPr>
                    <w:jc w:val="left"/>
                    <w:rPr>
                      <w:del w:id="883" w:author="Paul Janssen" w:date="2020-06-10T17:47:00Z"/>
                    </w:rPr>
                  </w:pPr>
                  <w:del w:id="884"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885" w:author="Paul Janssen" w:date="2020-06-10T17:47:00Z"/>
                    </w:rPr>
                  </w:pPr>
                  <w:del w:id="886"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887" w:author="Paul Janssen" w:date="2020-06-10T17:47:00Z"/>
                    </w:rPr>
                  </w:pPr>
                  <w:del w:id="888" w:author="Paul Janssen" w:date="2020-06-10T17:47:00Z">
                    <w:r w:rsidRPr="00A25D4D" w:rsidDel="00924D70">
                      <w:delText>BAGid</w:delText>
                    </w:r>
                  </w:del>
                  <w:del w:id="889" w:author="Paul Janssen" w:date="2020-06-10T17:45:00Z">
                    <w:r w:rsidRPr="00A25D4D" w:rsidDel="00924D70">
                      <w:delText>AdresseerbaarObject</w:delText>
                    </w:r>
                  </w:del>
                  <w:del w:id="890"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891" w:author="Paul Janssen" w:date="2020-06-10T17:47:00Z"/>
              </w:trPr>
              <w:tc>
                <w:tcPr>
                  <w:tcW w:w="360" w:type="dxa"/>
                  <w:hideMark/>
                </w:tcPr>
                <w:p w14:paraId="0DF8F3F6" w14:textId="70D7B6A3" w:rsidR="00C0190C" w:rsidRPr="00A25D4D" w:rsidDel="00924D70" w:rsidRDefault="00C0190C" w:rsidP="008F13CC">
                  <w:pPr>
                    <w:jc w:val="left"/>
                    <w:rPr>
                      <w:del w:id="892" w:author="Paul Janssen" w:date="2020-06-10T17:47:00Z"/>
                    </w:rPr>
                  </w:pPr>
                  <w:del w:id="893"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894" w:author="Paul Janssen" w:date="2020-06-10T17:47:00Z"/>
                    </w:rPr>
                  </w:pPr>
                  <w:del w:id="895"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896" w:author="Paul Janssen" w:date="2020-06-10T17:47:00Z"/>
                    </w:rPr>
                  </w:pPr>
                  <w:del w:id="897"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898" w:author="Paul Janssen" w:date="2020-06-10T17:47:00Z"/>
              </w:trPr>
              <w:tc>
                <w:tcPr>
                  <w:tcW w:w="360" w:type="dxa"/>
                  <w:hideMark/>
                </w:tcPr>
                <w:p w14:paraId="4F301E99" w14:textId="0FDB0923" w:rsidR="00C0190C" w:rsidRPr="00A25D4D" w:rsidDel="00924D70" w:rsidRDefault="00C0190C" w:rsidP="008F13CC">
                  <w:pPr>
                    <w:jc w:val="left"/>
                    <w:rPr>
                      <w:del w:id="899" w:author="Paul Janssen" w:date="2020-06-10T17:47:00Z"/>
                    </w:rPr>
                  </w:pPr>
                  <w:del w:id="900"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901" w:author="Paul Janssen" w:date="2020-06-10T17:47:00Z"/>
                    </w:rPr>
                  </w:pPr>
                  <w:del w:id="902"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903" w:author="Paul Janssen" w:date="2020-06-10T17:47:00Z"/>
                    </w:rPr>
                  </w:pPr>
                  <w:del w:id="904"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905" w:author="Paul Janssen" w:date="2020-06-10T17:47:00Z"/>
              </w:trPr>
              <w:tc>
                <w:tcPr>
                  <w:tcW w:w="360" w:type="dxa"/>
                  <w:hideMark/>
                </w:tcPr>
                <w:p w14:paraId="61B01497" w14:textId="1DD81CF6" w:rsidR="00C0190C" w:rsidRPr="00A25D4D" w:rsidDel="00924D70" w:rsidRDefault="00C0190C" w:rsidP="008F13CC">
                  <w:pPr>
                    <w:jc w:val="left"/>
                    <w:rPr>
                      <w:del w:id="906" w:author="Paul Janssen" w:date="2020-06-10T17:47:00Z"/>
                    </w:rPr>
                  </w:pPr>
                  <w:del w:id="907"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908" w:author="Paul Janssen" w:date="2020-06-10T17:47:00Z"/>
                    </w:rPr>
                  </w:pPr>
                  <w:del w:id="909"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910" w:author="Paul Janssen" w:date="2020-06-10T17:47:00Z"/>
                    </w:rPr>
                  </w:pPr>
                  <w:del w:id="911" w:author="Paul Janssen" w:date="2020-06-10T17:47:00Z">
                    <w:r w:rsidRPr="00A25D4D" w:rsidDel="00924D70">
                      <w:delText>0..1</w:delText>
                    </w:r>
                  </w:del>
                </w:p>
              </w:tc>
            </w:tr>
          </w:tbl>
          <w:p w14:paraId="75C35208" w14:textId="2F47339C" w:rsidR="00C0190C" w:rsidRPr="00A25D4D" w:rsidDel="00924D70" w:rsidRDefault="00C0190C" w:rsidP="008F13CC">
            <w:pPr>
              <w:jc w:val="left"/>
              <w:rPr>
                <w:del w:id="912"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lastRenderedPageBreak/>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lastRenderedPageBreak/>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lastRenderedPageBreak/>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lastRenderedPageBreak/>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lastRenderedPageBreak/>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913" w:author="Paul Janssen" w:date="2020-06-10T17:05:00Z">
                    <w:r w:rsidRPr="00A25D4D" w:rsidDel="00A32211">
                      <w:delText>2</w:delText>
                    </w:r>
                  </w:del>
                  <w:ins w:id="914"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lastRenderedPageBreak/>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7777777" w:rsidR="00C0190C" w:rsidRPr="00A25D4D" w:rsidRDefault="00C0190C" w:rsidP="008F13CC">
                  <w:pPr>
                    <w:jc w:val="left"/>
                  </w:pPr>
                  <w:proofErr w:type="spellStart"/>
                  <w:r w:rsidRPr="00A25D4D">
                    <w:t>CharacterString</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7777777" w:rsidR="00C0190C" w:rsidRPr="00A25D4D" w:rsidRDefault="00C0190C" w:rsidP="008F13CC">
                  <w:pPr>
                    <w:jc w:val="left"/>
                  </w:pPr>
                  <w:r w:rsidRPr="00A25D4D">
                    <w:t xml:space="preserve">Landcode van het postbusadres (zie codelijst).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915" w:name="_Toc487109310"/>
      <w:r w:rsidRPr="00A25D4D">
        <w:t>Enumeraties en codelijsten</w:t>
      </w:r>
      <w:bookmarkEnd w:id="915"/>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42"/>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22"/>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8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06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lastRenderedPageBreak/>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31"/>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11"/>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92"/>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72"/>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3"/>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793"/>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lastRenderedPageBreak/>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19AF8D37" w14:textId="77777777"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75"/>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555"/>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6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4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26"/>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06"/>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lastRenderedPageBreak/>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7"/>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7"/>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916" w:author="Paul Janssen" w:date="2020-06-10T18:30:00Z"/>
          <w:sz w:val="16"/>
          <w:szCs w:val="16"/>
        </w:rPr>
      </w:pPr>
      <w:proofErr w:type="spellStart"/>
      <w:ins w:id="917" w:author="Paul Janssen" w:date="2020-06-10T18:31:00Z">
        <w:r>
          <w:rPr>
            <w:sz w:val="16"/>
            <w:szCs w:val="16"/>
          </w:rPr>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371F03">
        <w:trPr>
          <w:trHeight w:val="225"/>
          <w:tblHeader/>
          <w:tblCellSpacing w:w="0" w:type="dxa"/>
          <w:ins w:id="918"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371F03">
            <w:pPr>
              <w:jc w:val="left"/>
              <w:rPr>
                <w:ins w:id="919" w:author="Paul Janssen" w:date="2020-06-10T18:30:00Z"/>
              </w:rPr>
            </w:pPr>
            <w:proofErr w:type="spellStart"/>
            <w:ins w:id="920" w:author="Paul Janssen" w:date="2020-06-10T18:33:00Z">
              <w:r>
                <w:rPr>
                  <w:b/>
                  <w:bCs/>
                </w:rPr>
                <w:t>OverigAppurtenanceType</w:t>
              </w:r>
            </w:ins>
            <w:ins w:id="921" w:author="Paul Janssen" w:date="2020-06-10T18:30:00Z">
              <w:r w:rsidR="00115446" w:rsidRPr="00A25D4D">
                <w:rPr>
                  <w:b/>
                  <w:bCs/>
                </w:rPr>
                <w:t>IMKLValue</w:t>
              </w:r>
              <w:proofErr w:type="spellEnd"/>
            </w:ins>
          </w:p>
        </w:tc>
      </w:tr>
      <w:tr w:rsidR="00115446" w:rsidRPr="00A25D4D" w14:paraId="309E0D7E" w14:textId="77777777" w:rsidTr="00371F03">
        <w:trPr>
          <w:tblCellSpacing w:w="0" w:type="dxa"/>
          <w:ins w:id="922"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923"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924">
                <w:tblGrid>
                  <w:gridCol w:w="360"/>
                  <w:gridCol w:w="1500"/>
                  <w:gridCol w:w="6316"/>
                </w:tblGrid>
              </w:tblGridChange>
            </w:tblGrid>
            <w:tr w:rsidR="00115446" w:rsidRPr="00A25D4D" w14:paraId="7F06008E" w14:textId="77777777" w:rsidTr="00115446">
              <w:trPr>
                <w:tblHeader/>
                <w:tblCellSpacing w:w="0" w:type="dxa"/>
                <w:ins w:id="925" w:author="Paul Janssen" w:date="2020-06-10T18:30:00Z"/>
                <w:trPrChange w:id="926" w:author="Paul Janssen" w:date="2020-06-10T18:32:00Z">
                  <w:trPr>
                    <w:tblHeader/>
                    <w:tblCellSpacing w:w="0" w:type="dxa"/>
                  </w:trPr>
                </w:trPrChange>
              </w:trPr>
              <w:tc>
                <w:tcPr>
                  <w:tcW w:w="360" w:type="dxa"/>
                  <w:hideMark/>
                  <w:tcPrChange w:id="927" w:author="Paul Janssen" w:date="2020-06-10T18:32:00Z">
                    <w:tcPr>
                      <w:tcW w:w="360" w:type="dxa"/>
                      <w:hideMark/>
                    </w:tcPr>
                  </w:tcPrChange>
                </w:tcPr>
                <w:p w14:paraId="07ED45EA" w14:textId="77777777" w:rsidR="00115446" w:rsidRPr="00A25D4D" w:rsidRDefault="00115446" w:rsidP="00371F03">
                  <w:pPr>
                    <w:jc w:val="left"/>
                    <w:rPr>
                      <w:ins w:id="928" w:author="Paul Janssen" w:date="2020-06-10T18:30:00Z"/>
                    </w:rPr>
                  </w:pPr>
                  <w:ins w:id="929" w:author="Paul Janssen" w:date="2020-06-10T18:30:00Z">
                    <w:r w:rsidRPr="00A25D4D">
                      <w:t> </w:t>
                    </w:r>
                  </w:ins>
                </w:p>
              </w:tc>
              <w:tc>
                <w:tcPr>
                  <w:tcW w:w="1500" w:type="dxa"/>
                  <w:hideMark/>
                  <w:tcPrChange w:id="930" w:author="Paul Janssen" w:date="2020-06-10T18:32:00Z">
                    <w:tcPr>
                      <w:tcW w:w="1500" w:type="dxa"/>
                      <w:hideMark/>
                    </w:tcPr>
                  </w:tcPrChange>
                </w:tcPr>
                <w:p w14:paraId="349FD077" w14:textId="77777777" w:rsidR="00115446" w:rsidRPr="00A25D4D" w:rsidRDefault="00115446" w:rsidP="00371F03">
                  <w:pPr>
                    <w:jc w:val="left"/>
                    <w:rPr>
                      <w:ins w:id="931" w:author="Paul Janssen" w:date="2020-06-10T18:30:00Z"/>
                    </w:rPr>
                  </w:pPr>
                  <w:ins w:id="932" w:author="Paul Janssen" w:date="2020-06-10T18:30:00Z">
                    <w:r w:rsidRPr="00A25D4D">
                      <w:t>Naam</w:t>
                    </w:r>
                  </w:ins>
                </w:p>
              </w:tc>
              <w:tc>
                <w:tcPr>
                  <w:tcW w:w="6787" w:type="dxa"/>
                  <w:hideMark/>
                  <w:tcPrChange w:id="933" w:author="Paul Janssen" w:date="2020-06-10T18:32:00Z">
                    <w:tcPr>
                      <w:tcW w:w="0" w:type="auto"/>
                      <w:hideMark/>
                    </w:tcPr>
                  </w:tcPrChange>
                </w:tcPr>
                <w:p w14:paraId="720D3061" w14:textId="77777777" w:rsidR="00115446" w:rsidRPr="00A25D4D" w:rsidRDefault="00115446" w:rsidP="00371F03">
                  <w:pPr>
                    <w:jc w:val="left"/>
                    <w:rPr>
                      <w:ins w:id="934" w:author="Paul Janssen" w:date="2020-06-10T18:30:00Z"/>
                    </w:rPr>
                  </w:pPr>
                </w:p>
              </w:tc>
            </w:tr>
            <w:tr w:rsidR="00115446" w:rsidRPr="00A25D4D" w14:paraId="24C0614E" w14:textId="77777777" w:rsidTr="00115446">
              <w:trPr>
                <w:tblHeader/>
                <w:tblCellSpacing w:w="0" w:type="dxa"/>
                <w:ins w:id="935" w:author="Paul Janssen" w:date="2020-06-10T18:30:00Z"/>
                <w:trPrChange w:id="936" w:author="Paul Janssen" w:date="2020-06-10T18:32:00Z">
                  <w:trPr>
                    <w:tblHeader/>
                    <w:tblCellSpacing w:w="0" w:type="dxa"/>
                  </w:trPr>
                </w:trPrChange>
              </w:trPr>
              <w:tc>
                <w:tcPr>
                  <w:tcW w:w="360" w:type="dxa"/>
                  <w:hideMark/>
                  <w:tcPrChange w:id="937" w:author="Paul Janssen" w:date="2020-06-10T18:32:00Z">
                    <w:tcPr>
                      <w:tcW w:w="360" w:type="dxa"/>
                      <w:hideMark/>
                    </w:tcPr>
                  </w:tcPrChange>
                </w:tcPr>
                <w:p w14:paraId="24504997" w14:textId="77777777" w:rsidR="00115446" w:rsidRPr="00A25D4D" w:rsidRDefault="00115446" w:rsidP="00371F03">
                  <w:pPr>
                    <w:jc w:val="left"/>
                    <w:rPr>
                      <w:ins w:id="938" w:author="Paul Janssen" w:date="2020-06-10T18:30:00Z"/>
                    </w:rPr>
                  </w:pPr>
                  <w:ins w:id="939" w:author="Paul Janssen" w:date="2020-06-10T18:30:00Z">
                    <w:r w:rsidRPr="00A25D4D">
                      <w:t> </w:t>
                    </w:r>
                  </w:ins>
                </w:p>
              </w:tc>
              <w:tc>
                <w:tcPr>
                  <w:tcW w:w="1500" w:type="dxa"/>
                  <w:hideMark/>
                  <w:tcPrChange w:id="940" w:author="Paul Janssen" w:date="2020-06-10T18:32:00Z">
                    <w:tcPr>
                      <w:tcW w:w="1500" w:type="dxa"/>
                      <w:hideMark/>
                    </w:tcPr>
                  </w:tcPrChange>
                </w:tcPr>
                <w:p w14:paraId="3723DF07" w14:textId="77777777" w:rsidR="00115446" w:rsidRPr="00A25D4D" w:rsidRDefault="00115446" w:rsidP="00371F03">
                  <w:pPr>
                    <w:jc w:val="left"/>
                    <w:rPr>
                      <w:ins w:id="941" w:author="Paul Janssen" w:date="2020-06-10T18:30:00Z"/>
                    </w:rPr>
                  </w:pPr>
                  <w:ins w:id="942" w:author="Paul Janssen" w:date="2020-06-10T18:30:00Z">
                    <w:r w:rsidRPr="00A25D4D">
                      <w:t>Definitie:</w:t>
                    </w:r>
                  </w:ins>
                </w:p>
              </w:tc>
              <w:tc>
                <w:tcPr>
                  <w:tcW w:w="6787" w:type="dxa"/>
                  <w:hideMark/>
                  <w:tcPrChange w:id="943"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944" w:author="Paul Janssen" w:date="2020-06-10T18:30:00Z"/>
                      <w:rFonts w:ascii="Calibri" w:hAnsi="Calibri" w:cs="Calibri"/>
                      <w:sz w:val="20"/>
                      <w:szCs w:val="20"/>
                      <w:rPrChange w:id="945" w:author="Paul Janssen" w:date="2020-06-10T18:32:00Z">
                        <w:rPr>
                          <w:ins w:id="946" w:author="Paul Janssen" w:date="2020-06-10T18:30:00Z"/>
                        </w:rPr>
                      </w:rPrChange>
                    </w:rPr>
                    <w:pPrChange w:id="947" w:author="Paul Janssen" w:date="2020-06-10T18:32:00Z">
                      <w:pPr>
                        <w:jc w:val="left"/>
                      </w:pPr>
                    </w:pPrChange>
                  </w:pPr>
                  <w:ins w:id="948"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949" w:author="Paul Janssen" w:date="2020-06-10T18:30:00Z"/>
                <w:trPrChange w:id="950" w:author="Paul Janssen" w:date="2020-06-10T18:32:00Z">
                  <w:trPr>
                    <w:tblHeader/>
                    <w:tblCellSpacing w:w="0" w:type="dxa"/>
                  </w:trPr>
                </w:trPrChange>
              </w:trPr>
              <w:tc>
                <w:tcPr>
                  <w:tcW w:w="360" w:type="dxa"/>
                  <w:hideMark/>
                  <w:tcPrChange w:id="951" w:author="Paul Janssen" w:date="2020-06-10T18:32:00Z">
                    <w:tcPr>
                      <w:tcW w:w="360" w:type="dxa"/>
                      <w:hideMark/>
                    </w:tcPr>
                  </w:tcPrChange>
                </w:tcPr>
                <w:p w14:paraId="0361B1C0" w14:textId="77777777" w:rsidR="00115446" w:rsidRPr="00A25D4D" w:rsidRDefault="00115446" w:rsidP="00371F03">
                  <w:pPr>
                    <w:jc w:val="left"/>
                    <w:rPr>
                      <w:ins w:id="952" w:author="Paul Janssen" w:date="2020-06-10T18:30:00Z"/>
                    </w:rPr>
                  </w:pPr>
                  <w:ins w:id="953" w:author="Paul Janssen" w:date="2020-06-10T18:30:00Z">
                    <w:r w:rsidRPr="00A25D4D">
                      <w:t> </w:t>
                    </w:r>
                  </w:ins>
                </w:p>
              </w:tc>
              <w:tc>
                <w:tcPr>
                  <w:tcW w:w="1500" w:type="dxa"/>
                  <w:hideMark/>
                  <w:tcPrChange w:id="954" w:author="Paul Janssen" w:date="2020-06-10T18:32:00Z">
                    <w:tcPr>
                      <w:tcW w:w="1500" w:type="dxa"/>
                      <w:hideMark/>
                    </w:tcPr>
                  </w:tcPrChange>
                </w:tcPr>
                <w:p w14:paraId="55ECC001" w14:textId="77777777" w:rsidR="00115446" w:rsidRPr="00A25D4D" w:rsidRDefault="00115446" w:rsidP="00371F03">
                  <w:pPr>
                    <w:jc w:val="left"/>
                    <w:rPr>
                      <w:ins w:id="955" w:author="Paul Janssen" w:date="2020-06-10T18:30:00Z"/>
                    </w:rPr>
                  </w:pPr>
                  <w:ins w:id="956" w:author="Paul Janssen" w:date="2020-06-10T18:30:00Z">
                    <w:r w:rsidRPr="00A25D4D">
                      <w:t>Subtype van:</w:t>
                    </w:r>
                  </w:ins>
                </w:p>
              </w:tc>
              <w:tc>
                <w:tcPr>
                  <w:tcW w:w="6787" w:type="dxa"/>
                  <w:hideMark/>
                  <w:tcPrChange w:id="957" w:author="Paul Janssen" w:date="2020-06-10T18:32:00Z">
                    <w:tcPr>
                      <w:tcW w:w="0" w:type="auto"/>
                      <w:hideMark/>
                    </w:tcPr>
                  </w:tcPrChange>
                </w:tcPr>
                <w:p w14:paraId="768EDB79" w14:textId="1C6ED85D" w:rsidR="00115446" w:rsidRPr="00A25D4D" w:rsidRDefault="00115446" w:rsidP="00371F03">
                  <w:pPr>
                    <w:jc w:val="left"/>
                    <w:rPr>
                      <w:ins w:id="958" w:author="Paul Janssen" w:date="2020-06-10T18:30:00Z"/>
                    </w:rPr>
                  </w:pPr>
                  <w:proofErr w:type="spellStart"/>
                  <w:ins w:id="959" w:author="Paul Janssen" w:date="2020-06-10T18:32:00Z">
                    <w:r>
                      <w:t>Appu</w:t>
                    </w:r>
                    <w:r w:rsidR="00D85B48">
                      <w:t>rtenanceType</w:t>
                    </w:r>
                  </w:ins>
                  <w:ins w:id="960" w:author="Paul Janssen" w:date="2020-06-10T18:33:00Z">
                    <w:r w:rsidR="00D85B48">
                      <w:t>Value</w:t>
                    </w:r>
                  </w:ins>
                  <w:proofErr w:type="spellEnd"/>
                </w:p>
              </w:tc>
            </w:tr>
            <w:tr w:rsidR="00115446" w:rsidRPr="00A25D4D" w14:paraId="4401D77F" w14:textId="77777777" w:rsidTr="00115446">
              <w:trPr>
                <w:tblHeader/>
                <w:tblCellSpacing w:w="0" w:type="dxa"/>
                <w:ins w:id="961" w:author="Paul Janssen" w:date="2020-06-10T18:30:00Z"/>
                <w:trPrChange w:id="962" w:author="Paul Janssen" w:date="2020-06-10T18:32:00Z">
                  <w:trPr>
                    <w:tblHeader/>
                    <w:tblCellSpacing w:w="0" w:type="dxa"/>
                  </w:trPr>
                </w:trPrChange>
              </w:trPr>
              <w:tc>
                <w:tcPr>
                  <w:tcW w:w="360" w:type="dxa"/>
                  <w:hideMark/>
                  <w:tcPrChange w:id="963" w:author="Paul Janssen" w:date="2020-06-10T18:32:00Z">
                    <w:tcPr>
                      <w:tcW w:w="360" w:type="dxa"/>
                      <w:hideMark/>
                    </w:tcPr>
                  </w:tcPrChange>
                </w:tcPr>
                <w:p w14:paraId="06BA6A0F" w14:textId="77777777" w:rsidR="00115446" w:rsidRPr="00A25D4D" w:rsidRDefault="00115446" w:rsidP="00371F03">
                  <w:pPr>
                    <w:jc w:val="left"/>
                    <w:rPr>
                      <w:ins w:id="964" w:author="Paul Janssen" w:date="2020-06-10T18:30:00Z"/>
                    </w:rPr>
                  </w:pPr>
                  <w:ins w:id="965" w:author="Paul Janssen" w:date="2020-06-10T18:30:00Z">
                    <w:r w:rsidRPr="00A25D4D">
                      <w:t> </w:t>
                    </w:r>
                  </w:ins>
                </w:p>
              </w:tc>
              <w:tc>
                <w:tcPr>
                  <w:tcW w:w="1500" w:type="dxa"/>
                  <w:hideMark/>
                  <w:tcPrChange w:id="966" w:author="Paul Janssen" w:date="2020-06-10T18:32:00Z">
                    <w:tcPr>
                      <w:tcW w:w="1500" w:type="dxa"/>
                      <w:hideMark/>
                    </w:tcPr>
                  </w:tcPrChange>
                </w:tcPr>
                <w:p w14:paraId="3883662A" w14:textId="77777777" w:rsidR="00115446" w:rsidRPr="00A25D4D" w:rsidRDefault="00115446" w:rsidP="00371F03">
                  <w:pPr>
                    <w:jc w:val="left"/>
                    <w:rPr>
                      <w:ins w:id="967" w:author="Paul Janssen" w:date="2020-06-10T18:30:00Z"/>
                    </w:rPr>
                  </w:pPr>
                  <w:ins w:id="968" w:author="Paul Janssen" w:date="2020-06-10T18:30:00Z">
                    <w:r w:rsidRPr="00A25D4D">
                      <w:t>Omschrijving:</w:t>
                    </w:r>
                  </w:ins>
                </w:p>
              </w:tc>
              <w:tc>
                <w:tcPr>
                  <w:tcW w:w="6787" w:type="dxa"/>
                  <w:hideMark/>
                  <w:tcPrChange w:id="969" w:author="Paul Janssen" w:date="2020-06-10T18:32:00Z">
                    <w:tcPr>
                      <w:tcW w:w="0" w:type="auto"/>
                      <w:hideMark/>
                    </w:tcPr>
                  </w:tcPrChange>
                </w:tcPr>
                <w:p w14:paraId="23F33340" w14:textId="77777777" w:rsidR="00115446" w:rsidRPr="00A25D4D" w:rsidRDefault="00115446" w:rsidP="00371F03">
                  <w:pPr>
                    <w:jc w:val="left"/>
                    <w:rPr>
                      <w:ins w:id="970" w:author="Paul Janssen" w:date="2020-06-10T18:30:00Z"/>
                    </w:rPr>
                  </w:pPr>
                  <w:ins w:id="971"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972" w:author="Paul Janssen" w:date="2020-06-10T18:30:00Z"/>
                <w:trPrChange w:id="973" w:author="Paul Janssen" w:date="2020-06-10T18:32:00Z">
                  <w:trPr>
                    <w:tblHeader/>
                    <w:tblCellSpacing w:w="0" w:type="dxa"/>
                  </w:trPr>
                </w:trPrChange>
              </w:trPr>
              <w:tc>
                <w:tcPr>
                  <w:tcW w:w="360" w:type="dxa"/>
                  <w:hideMark/>
                  <w:tcPrChange w:id="974" w:author="Paul Janssen" w:date="2020-06-10T18:32:00Z">
                    <w:tcPr>
                      <w:tcW w:w="360" w:type="dxa"/>
                      <w:hideMark/>
                    </w:tcPr>
                  </w:tcPrChange>
                </w:tcPr>
                <w:p w14:paraId="15B4F449" w14:textId="77777777" w:rsidR="00115446" w:rsidRPr="00A25D4D" w:rsidRDefault="00115446" w:rsidP="00371F03">
                  <w:pPr>
                    <w:jc w:val="left"/>
                    <w:rPr>
                      <w:ins w:id="975" w:author="Paul Janssen" w:date="2020-06-10T18:30:00Z"/>
                    </w:rPr>
                  </w:pPr>
                  <w:ins w:id="976" w:author="Paul Janssen" w:date="2020-06-10T18:30:00Z">
                    <w:r w:rsidRPr="00A25D4D">
                      <w:t> </w:t>
                    </w:r>
                  </w:ins>
                </w:p>
              </w:tc>
              <w:tc>
                <w:tcPr>
                  <w:tcW w:w="1500" w:type="dxa"/>
                  <w:hideMark/>
                  <w:tcPrChange w:id="977" w:author="Paul Janssen" w:date="2020-06-10T18:32:00Z">
                    <w:tcPr>
                      <w:tcW w:w="1500" w:type="dxa"/>
                      <w:hideMark/>
                    </w:tcPr>
                  </w:tcPrChange>
                </w:tcPr>
                <w:p w14:paraId="5A0C637E" w14:textId="77777777" w:rsidR="00115446" w:rsidRPr="00A25D4D" w:rsidRDefault="00115446" w:rsidP="00371F03">
                  <w:pPr>
                    <w:jc w:val="left"/>
                    <w:rPr>
                      <w:ins w:id="978" w:author="Paul Janssen" w:date="2020-06-10T18:30:00Z"/>
                    </w:rPr>
                  </w:pPr>
                  <w:ins w:id="979" w:author="Paul Janssen" w:date="2020-06-10T18:30:00Z">
                    <w:r w:rsidRPr="00A25D4D">
                      <w:t>Stereotypes:</w:t>
                    </w:r>
                  </w:ins>
                </w:p>
              </w:tc>
              <w:tc>
                <w:tcPr>
                  <w:tcW w:w="6787" w:type="dxa"/>
                  <w:hideMark/>
                  <w:tcPrChange w:id="980" w:author="Paul Janssen" w:date="2020-06-10T18:32:00Z">
                    <w:tcPr>
                      <w:tcW w:w="0" w:type="auto"/>
                      <w:hideMark/>
                    </w:tcPr>
                  </w:tcPrChange>
                </w:tcPr>
                <w:p w14:paraId="2851C3D9" w14:textId="77777777" w:rsidR="00115446" w:rsidRPr="00A25D4D" w:rsidRDefault="00115446" w:rsidP="00371F03">
                  <w:pPr>
                    <w:jc w:val="left"/>
                    <w:rPr>
                      <w:ins w:id="981" w:author="Paul Janssen" w:date="2020-06-10T18:30:00Z"/>
                    </w:rPr>
                  </w:pPr>
                  <w:ins w:id="982"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983" w:author="Paul Janssen" w:date="2020-06-10T18:30:00Z"/>
                <w:trPrChange w:id="984" w:author="Paul Janssen" w:date="2020-06-10T18:32:00Z">
                  <w:trPr>
                    <w:tblHeader/>
                    <w:tblCellSpacing w:w="0" w:type="dxa"/>
                  </w:trPr>
                </w:trPrChange>
              </w:trPr>
              <w:tc>
                <w:tcPr>
                  <w:tcW w:w="360" w:type="dxa"/>
                  <w:hideMark/>
                  <w:tcPrChange w:id="985" w:author="Paul Janssen" w:date="2020-06-10T18:32:00Z">
                    <w:tcPr>
                      <w:tcW w:w="360" w:type="dxa"/>
                      <w:hideMark/>
                    </w:tcPr>
                  </w:tcPrChange>
                </w:tcPr>
                <w:p w14:paraId="363DD5FF" w14:textId="77777777" w:rsidR="00115446" w:rsidRPr="00A25D4D" w:rsidRDefault="00115446" w:rsidP="00371F03">
                  <w:pPr>
                    <w:jc w:val="left"/>
                    <w:rPr>
                      <w:ins w:id="986" w:author="Paul Janssen" w:date="2020-06-10T18:30:00Z"/>
                    </w:rPr>
                  </w:pPr>
                  <w:ins w:id="987" w:author="Paul Janssen" w:date="2020-06-10T18:30:00Z">
                    <w:r w:rsidRPr="00A25D4D">
                      <w:t> </w:t>
                    </w:r>
                  </w:ins>
                </w:p>
              </w:tc>
              <w:tc>
                <w:tcPr>
                  <w:tcW w:w="1500" w:type="dxa"/>
                  <w:hideMark/>
                  <w:tcPrChange w:id="988" w:author="Paul Janssen" w:date="2020-06-10T18:32:00Z">
                    <w:tcPr>
                      <w:tcW w:w="1500" w:type="dxa"/>
                      <w:hideMark/>
                    </w:tcPr>
                  </w:tcPrChange>
                </w:tcPr>
                <w:p w14:paraId="7D476F4D" w14:textId="77777777" w:rsidR="00115446" w:rsidRPr="00A25D4D" w:rsidRDefault="00115446" w:rsidP="00371F03">
                  <w:pPr>
                    <w:jc w:val="left"/>
                    <w:rPr>
                      <w:ins w:id="989" w:author="Paul Janssen" w:date="2020-06-10T18:30:00Z"/>
                    </w:rPr>
                  </w:pPr>
                  <w:proofErr w:type="spellStart"/>
                  <w:ins w:id="990" w:author="Paul Janssen" w:date="2020-06-10T18:30:00Z">
                    <w:r w:rsidRPr="00A25D4D">
                      <w:t>Governance</w:t>
                    </w:r>
                    <w:proofErr w:type="spellEnd"/>
                    <w:r w:rsidRPr="00A25D4D">
                      <w:t>:</w:t>
                    </w:r>
                  </w:ins>
                </w:p>
              </w:tc>
              <w:tc>
                <w:tcPr>
                  <w:tcW w:w="6787" w:type="dxa"/>
                  <w:hideMark/>
                  <w:tcPrChange w:id="991" w:author="Paul Janssen" w:date="2020-06-10T18:32:00Z">
                    <w:tcPr>
                      <w:tcW w:w="0" w:type="auto"/>
                      <w:hideMark/>
                    </w:tcPr>
                  </w:tcPrChange>
                </w:tcPr>
                <w:p w14:paraId="3885CABE" w14:textId="77777777" w:rsidR="00115446" w:rsidRPr="00A25D4D" w:rsidRDefault="00115446" w:rsidP="00371F03">
                  <w:pPr>
                    <w:jc w:val="left"/>
                    <w:rPr>
                      <w:ins w:id="992" w:author="Paul Janssen" w:date="2020-06-10T18:30:00Z"/>
                    </w:rPr>
                  </w:pPr>
                  <w:proofErr w:type="spellStart"/>
                  <w:ins w:id="993" w:author="Paul Janssen" w:date="2020-06-10T18:30:00Z">
                    <w:r w:rsidRPr="00A25D4D">
                      <w:t>Uitbreidbaar</w:t>
                    </w:r>
                    <w:proofErr w:type="spellEnd"/>
                  </w:ins>
                </w:p>
              </w:tc>
            </w:tr>
          </w:tbl>
          <w:p w14:paraId="79258CF8" w14:textId="77777777" w:rsidR="00115446" w:rsidRPr="00A25D4D" w:rsidRDefault="00115446" w:rsidP="00371F03">
            <w:pPr>
              <w:jc w:val="left"/>
              <w:rPr>
                <w:ins w:id="994"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57"/>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37"/>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lastRenderedPageBreak/>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72"/>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52"/>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lastRenderedPageBreak/>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71"/>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51"/>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995" w:name="_Toc487109311"/>
      <w:r w:rsidRPr="00A25D4D">
        <w:t xml:space="preserve">Kandidaat types en </w:t>
      </w:r>
      <w:proofErr w:type="spellStart"/>
      <w:r w:rsidRPr="00A25D4D">
        <w:t>placeholders</w:t>
      </w:r>
      <w:bookmarkEnd w:id="995"/>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lastRenderedPageBreak/>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lastRenderedPageBreak/>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lastRenderedPageBreak/>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lastRenderedPageBreak/>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 xml:space="preserve">Kind of </w:t>
                  </w:r>
                  <w:proofErr w:type="spellStart"/>
                  <w:r w:rsidRPr="00A25D4D">
                    <w:rPr>
                      <w:lang w:val="en-GB"/>
                    </w:rPr>
                    <w:t>overground</w:t>
                  </w:r>
                  <w:proofErr w:type="spellEnd"/>
                  <w:r w:rsidRPr="00A25D4D">
                    <w:rPr>
                      <w:lang w:val="en-GB"/>
                    </w:rPr>
                    <w:t xml:space="preserve">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lastRenderedPageBreak/>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lastRenderedPageBreak/>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lastRenderedPageBreak/>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lastRenderedPageBreak/>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lastRenderedPageBreak/>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lastRenderedPageBreak/>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lastRenderedPageBreak/>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lastRenderedPageBreak/>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lastRenderedPageBreak/>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lastRenderedPageBreak/>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996" w:name="_Toc487109312"/>
      <w:r>
        <w:t>G</w:t>
      </w:r>
      <w:r w:rsidRPr="00A25D4D">
        <w:t>eïmporteerde types (informatief)</w:t>
      </w:r>
      <w:bookmarkEnd w:id="996"/>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lastRenderedPageBreak/>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lastRenderedPageBreak/>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lastRenderedPageBreak/>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997" w:name="_Toc402785738"/>
    </w:p>
    <w:p w14:paraId="625F6269" w14:textId="11F5D105" w:rsidR="00D421C4" w:rsidRDefault="00D421C4" w:rsidP="000E0786">
      <w:pPr>
        <w:pStyle w:val="Hoofdstuktitel"/>
        <w:jc w:val="left"/>
      </w:pPr>
      <w:bookmarkStart w:id="998" w:name="_Toc399786906"/>
      <w:bookmarkStart w:id="999" w:name="_Toc487109313"/>
      <w:r>
        <w:t xml:space="preserve">Bijlage 4: Alle </w:t>
      </w:r>
      <w:r w:rsidR="00135FA7">
        <w:t>IMKL</w:t>
      </w:r>
      <w:r w:rsidR="00355231">
        <w:t xml:space="preserve"> </w:t>
      </w:r>
      <w:proofErr w:type="spellStart"/>
      <w:r w:rsidR="00C2546C">
        <w:t>waardelijsten</w:t>
      </w:r>
      <w:proofErr w:type="spellEnd"/>
      <w:r>
        <w:t xml:space="preserve"> samen</w:t>
      </w:r>
      <w:bookmarkEnd w:id="998"/>
      <w:bookmarkEnd w:id="999"/>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997"/>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9" w:author="Paul Janssen" w:date="2020-07-01T16:43:00Z" w:initials="PJ">
    <w:p w14:paraId="6D6E1F52" w14:textId="30B931F2" w:rsidR="00371F03" w:rsidRDefault="00371F03">
      <w:pPr>
        <w:pStyle w:val="Tekstopmerking"/>
      </w:pPr>
      <w:r>
        <w:rPr>
          <w:rStyle w:val="Verwijzingopmerking"/>
        </w:rPr>
        <w:annotationRef/>
      </w:r>
      <w:r>
        <w:t xml:space="preserve">ter beoordeling: akkoord maar plaats deze definitie bij </w:t>
      </w:r>
      <w:proofErr w:type="spellStart"/>
      <w:r>
        <w:t>orientatiepolygoon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6E1F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3BB6" w16cex:dateUtc="2020-07-01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6E1F52" w16cid:durableId="22A73B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3F0E7" w14:textId="77777777" w:rsidR="00EB4AEA" w:rsidRDefault="00EB4AEA">
      <w:r>
        <w:separator/>
      </w:r>
    </w:p>
    <w:p w14:paraId="2B9D7A34" w14:textId="77777777" w:rsidR="00EB4AEA" w:rsidRDefault="00EB4AEA"/>
  </w:endnote>
  <w:endnote w:type="continuationSeparator" w:id="0">
    <w:p w14:paraId="05FA00AD" w14:textId="77777777" w:rsidR="00EB4AEA" w:rsidRDefault="00EB4AEA">
      <w:r>
        <w:continuationSeparator/>
      </w:r>
    </w:p>
    <w:p w14:paraId="62F8971B" w14:textId="77777777" w:rsidR="00EB4AEA" w:rsidRDefault="00EB4A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4"/>
      <w:gridCol w:w="8738"/>
    </w:tblGrid>
    <w:tr w:rsidR="00371F03" w14:paraId="72796150" w14:textId="77777777">
      <w:tc>
        <w:tcPr>
          <w:tcW w:w="648" w:type="dxa"/>
        </w:tcPr>
        <w:p w14:paraId="76822A31" w14:textId="77777777" w:rsidR="00371F03" w:rsidRPr="00E2691E" w:rsidRDefault="00371F03"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77777777" w:rsidR="00371F03" w:rsidRDefault="00371F03"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3597352C" w14:textId="77777777" w:rsidR="00371F03" w:rsidRDefault="00371F03" w:rsidP="00064FFB"/>
  <w:p w14:paraId="04DF9D3F" w14:textId="77777777" w:rsidR="00371F03" w:rsidRDefault="00371F03" w:rsidP="00064FFB"/>
  <w:p w14:paraId="11A03F93" w14:textId="77777777" w:rsidR="00371F03" w:rsidRDefault="00371F0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371F03" w:rsidRDefault="00371F03"/>
  <w:p w14:paraId="32D5E7B1" w14:textId="77777777" w:rsidR="00371F03" w:rsidRDefault="00371F0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E1C69" w14:textId="77777777" w:rsidR="00371F03" w:rsidRDefault="00371F03">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371F03" w14:paraId="425AA979" w14:textId="77777777">
      <w:trPr>
        <w:trHeight w:val="182"/>
      </w:trPr>
      <w:tc>
        <w:tcPr>
          <w:tcW w:w="540" w:type="dxa"/>
        </w:tcPr>
        <w:p w14:paraId="5290E4C9" w14:textId="77777777" w:rsidR="00371F03" w:rsidRPr="007008A1" w:rsidRDefault="00371F03"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371F03" w:rsidRPr="007008A1" w:rsidRDefault="00371F03" w:rsidP="006B763D">
          <w:pPr>
            <w:rPr>
              <w:sz w:val="14"/>
              <w:szCs w:val="14"/>
            </w:rPr>
          </w:pPr>
          <w:r>
            <w:rPr>
              <w:sz w:val="14"/>
              <w:szCs w:val="14"/>
            </w:rPr>
            <w:t>Rapport IMKL - Objectcatalogus</w:t>
          </w:r>
        </w:p>
      </w:tc>
    </w:tr>
  </w:tbl>
  <w:p w14:paraId="2B2468E4" w14:textId="77777777" w:rsidR="00371F03" w:rsidRDefault="00371F03"/>
  <w:p w14:paraId="2ED8B5D1" w14:textId="77777777" w:rsidR="00371F03" w:rsidRDefault="00371F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42DE7" w14:textId="77777777" w:rsidR="00EB4AEA" w:rsidRDefault="00EB4AEA">
      <w:r>
        <w:separator/>
      </w:r>
    </w:p>
    <w:p w14:paraId="4121C884" w14:textId="77777777" w:rsidR="00EB4AEA" w:rsidRDefault="00EB4AEA"/>
  </w:footnote>
  <w:footnote w:type="continuationSeparator" w:id="0">
    <w:p w14:paraId="18FD2F39" w14:textId="77777777" w:rsidR="00EB4AEA" w:rsidRDefault="00EB4AEA">
      <w:r>
        <w:continuationSeparator/>
      </w:r>
    </w:p>
    <w:p w14:paraId="44096916" w14:textId="77777777" w:rsidR="00EB4AEA" w:rsidRDefault="00EB4A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702CF" w14:textId="77777777" w:rsidR="00371F03" w:rsidRDefault="00371F0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371F03" w:rsidRDefault="00371F03" w:rsidP="00064FFB">
    <w:pPr>
      <w:jc w:val="center"/>
    </w:pPr>
  </w:p>
  <w:p w14:paraId="455C12D4" w14:textId="77777777" w:rsidR="00371F03" w:rsidRDefault="00371F03">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33105" w14:textId="77777777" w:rsidR="00371F03" w:rsidRDefault="00371F0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371F03" w:rsidRDefault="00371F03"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371F03" w:rsidRDefault="00371F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rson w15:author="Lambo, Wil">
    <w15:presenceInfo w15:providerId="AD" w15:userId="S::wil.lambo@kpn.com::eb76aa0e-b5f9-42f3-85bf-a473c51e0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107898"/>
    <w:rsid w:val="0011291F"/>
    <w:rsid w:val="00115446"/>
    <w:rsid w:val="0012543F"/>
    <w:rsid w:val="001266CE"/>
    <w:rsid w:val="00131C76"/>
    <w:rsid w:val="0013237A"/>
    <w:rsid w:val="00134763"/>
    <w:rsid w:val="00135FA7"/>
    <w:rsid w:val="001417E4"/>
    <w:rsid w:val="00144F55"/>
    <w:rsid w:val="00147C9E"/>
    <w:rsid w:val="001534B4"/>
    <w:rsid w:val="001555C3"/>
    <w:rsid w:val="00157176"/>
    <w:rsid w:val="00160954"/>
    <w:rsid w:val="00164A64"/>
    <w:rsid w:val="00165DD8"/>
    <w:rsid w:val="001663FD"/>
    <w:rsid w:val="001838A2"/>
    <w:rsid w:val="00186814"/>
    <w:rsid w:val="00190D59"/>
    <w:rsid w:val="001A0123"/>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1F03"/>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09"/>
    <w:rsid w:val="00413B8C"/>
    <w:rsid w:val="00413FF4"/>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4EC4"/>
    <w:rsid w:val="0053715C"/>
    <w:rsid w:val="00540C30"/>
    <w:rsid w:val="00540EB0"/>
    <w:rsid w:val="00553443"/>
    <w:rsid w:val="005557E5"/>
    <w:rsid w:val="005608E7"/>
    <w:rsid w:val="00566A6D"/>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752E1"/>
    <w:rsid w:val="006869A3"/>
    <w:rsid w:val="00694F31"/>
    <w:rsid w:val="0069792C"/>
    <w:rsid w:val="006A058D"/>
    <w:rsid w:val="006A1F5A"/>
    <w:rsid w:val="006B3319"/>
    <w:rsid w:val="006B466C"/>
    <w:rsid w:val="006B763D"/>
    <w:rsid w:val="006B7DF9"/>
    <w:rsid w:val="006D0CDD"/>
    <w:rsid w:val="006D2B7D"/>
    <w:rsid w:val="006D57E3"/>
    <w:rsid w:val="006D66D2"/>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7440"/>
    <w:rsid w:val="007A19E7"/>
    <w:rsid w:val="007A3B5C"/>
    <w:rsid w:val="007A5DA0"/>
    <w:rsid w:val="007C5935"/>
    <w:rsid w:val="007C7339"/>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6134C"/>
    <w:rsid w:val="008615B7"/>
    <w:rsid w:val="00864C8E"/>
    <w:rsid w:val="008658B9"/>
    <w:rsid w:val="008666F5"/>
    <w:rsid w:val="00875BD6"/>
    <w:rsid w:val="00876CA9"/>
    <w:rsid w:val="00883948"/>
    <w:rsid w:val="00892F6F"/>
    <w:rsid w:val="00893298"/>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196F"/>
    <w:rsid w:val="00933E55"/>
    <w:rsid w:val="00934D40"/>
    <w:rsid w:val="00942CD1"/>
    <w:rsid w:val="00945ADC"/>
    <w:rsid w:val="0094782B"/>
    <w:rsid w:val="00957990"/>
    <w:rsid w:val="00963092"/>
    <w:rsid w:val="00966651"/>
    <w:rsid w:val="009679BB"/>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D11A1"/>
    <w:rsid w:val="00AD4165"/>
    <w:rsid w:val="00AD65AE"/>
    <w:rsid w:val="00AF6AD9"/>
    <w:rsid w:val="00B03B8B"/>
    <w:rsid w:val="00B120AA"/>
    <w:rsid w:val="00B16FB6"/>
    <w:rsid w:val="00B21B34"/>
    <w:rsid w:val="00B37AE9"/>
    <w:rsid w:val="00B40EFB"/>
    <w:rsid w:val="00B437F5"/>
    <w:rsid w:val="00B453BD"/>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4018"/>
    <w:rsid w:val="00D342EB"/>
    <w:rsid w:val="00D421C4"/>
    <w:rsid w:val="00D667FE"/>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E74CE"/>
    <w:rsid w:val="00DF0A7F"/>
    <w:rsid w:val="00DF0F2F"/>
    <w:rsid w:val="00DF54C7"/>
    <w:rsid w:val="00E05456"/>
    <w:rsid w:val="00E05B46"/>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B4AEA"/>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F1E"/>
    <w:rsid w:val="00F81F43"/>
    <w:rsid w:val="00F91E5E"/>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 w:type="character" w:styleId="Verwijzingopmerking">
    <w:name w:val="annotation reference"/>
    <w:basedOn w:val="Standaardalinea-lettertype"/>
    <w:semiHidden/>
    <w:unhideWhenUsed/>
    <w:rsid w:val="00144F55"/>
    <w:rPr>
      <w:sz w:val="16"/>
      <w:szCs w:val="16"/>
    </w:rPr>
  </w:style>
  <w:style w:type="paragraph" w:styleId="Tekstopmerking">
    <w:name w:val="annotation text"/>
    <w:basedOn w:val="Standaard"/>
    <w:link w:val="TekstopmerkingChar"/>
    <w:semiHidden/>
    <w:unhideWhenUsed/>
    <w:rsid w:val="00144F55"/>
    <w:pPr>
      <w:spacing w:line="240" w:lineRule="auto"/>
    </w:pPr>
    <w:rPr>
      <w:sz w:val="20"/>
      <w:szCs w:val="20"/>
    </w:rPr>
  </w:style>
  <w:style w:type="character" w:customStyle="1" w:styleId="TekstopmerkingChar">
    <w:name w:val="Tekst opmerking Char"/>
    <w:basedOn w:val="Standaardalinea-lettertype"/>
    <w:link w:val="Tekstopmerking"/>
    <w:semiHidden/>
    <w:rsid w:val="00144F55"/>
    <w:rPr>
      <w:rFonts w:ascii="Verdana" w:hAnsi="Verdana"/>
    </w:rPr>
  </w:style>
  <w:style w:type="paragraph" w:styleId="Onderwerpvanopmerking">
    <w:name w:val="annotation subject"/>
    <w:basedOn w:val="Tekstopmerking"/>
    <w:next w:val="Tekstopmerking"/>
    <w:link w:val="OnderwerpvanopmerkingChar"/>
    <w:semiHidden/>
    <w:unhideWhenUsed/>
    <w:rsid w:val="00144F55"/>
    <w:rPr>
      <w:b/>
      <w:bCs/>
    </w:rPr>
  </w:style>
  <w:style w:type="character" w:customStyle="1" w:styleId="OnderwerpvanopmerkingChar">
    <w:name w:val="Onderwerp van opmerking Char"/>
    <w:basedOn w:val="TekstopmerkingChar"/>
    <w:link w:val="Onderwerpvanopmerking"/>
    <w:semiHidden/>
    <w:rsid w:val="00144F55"/>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4.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D3D74-D88D-4A58-A1FD-E3A0EC533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35</TotalTime>
  <Pages>76</Pages>
  <Words>20981</Words>
  <Characters>115398</Characters>
  <Application>Microsoft Office Word</Application>
  <DocSecurity>0</DocSecurity>
  <Lines>961</Lines>
  <Paragraphs>272</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136107</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7</cp:revision>
  <cp:lastPrinted>2017-07-06T11:02:00Z</cp:lastPrinted>
  <dcterms:created xsi:type="dcterms:W3CDTF">2020-06-27T09:45:00Z</dcterms:created>
  <dcterms:modified xsi:type="dcterms:W3CDTF">2020-07-06T14:17:00Z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c6f62-bb58-4b94-b6ca-9af54699d31b_Enabled">
    <vt:lpwstr>True</vt:lpwstr>
  </property>
  <property fmtid="{D5CDD505-2E9C-101B-9397-08002B2CF9AE}" pid="3" name="MSIP_Label_d2dc6f62-bb58-4b94-b6ca-9af54699d31b_SiteId">
    <vt:lpwstr>d7790549-8c35-40ea-ad75-954ac3e86be8</vt:lpwstr>
  </property>
  <property fmtid="{D5CDD505-2E9C-101B-9397-08002B2CF9AE}" pid="4" name="MSIP_Label_d2dc6f62-bb58-4b94-b6ca-9af54699d31b_Owner">
    <vt:lpwstr>wil.lambo@kpn.com</vt:lpwstr>
  </property>
  <property fmtid="{D5CDD505-2E9C-101B-9397-08002B2CF9AE}" pid="5" name="MSIP_Label_d2dc6f62-bb58-4b94-b6ca-9af54699d31b_SetDate">
    <vt:lpwstr>2020-06-27T09:45:16.9459949Z</vt:lpwstr>
  </property>
  <property fmtid="{D5CDD505-2E9C-101B-9397-08002B2CF9AE}" pid="6" name="MSIP_Label_d2dc6f62-bb58-4b94-b6ca-9af54699d31b_Name">
    <vt:lpwstr>Intern gebruik</vt:lpwstr>
  </property>
  <property fmtid="{D5CDD505-2E9C-101B-9397-08002B2CF9AE}" pid="7" name="MSIP_Label_d2dc6f62-bb58-4b94-b6ca-9af54699d31b_Application">
    <vt:lpwstr>Microsoft Azure Information Protection</vt:lpwstr>
  </property>
  <property fmtid="{D5CDD505-2E9C-101B-9397-08002B2CF9AE}" pid="8" name="MSIP_Label_d2dc6f62-bb58-4b94-b6ca-9af54699d31b_ActionId">
    <vt:lpwstr>f56f166d-83c1-424a-9a86-33b4f1383bc5</vt:lpwstr>
  </property>
  <property fmtid="{D5CDD505-2E9C-101B-9397-08002B2CF9AE}" pid="9" name="MSIP_Label_d2dc6f62-bb58-4b94-b6ca-9af54699d31b_Extended_MSFT_Method">
    <vt:lpwstr>Automatic</vt:lpwstr>
  </property>
  <property fmtid="{D5CDD505-2E9C-101B-9397-08002B2CF9AE}" pid="10" name="Sensitivity">
    <vt:lpwstr>Intern gebruik</vt:lpwstr>
  </property>
</Properties>
</file>